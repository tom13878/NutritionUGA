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B9B11" w14:textId="3C2CCF28" w:rsidR="006A6094" w:rsidRPr="00B27B4C" w:rsidRDefault="006A6094" w:rsidP="00C13C50">
      <w:pPr>
        <w:pStyle w:val="Title"/>
      </w:pPr>
      <w:r w:rsidRPr="00B27B4C">
        <w:t>The influence of household farming systems on dietary diversity</w:t>
      </w:r>
      <w:r w:rsidR="00A94A50">
        <w:t xml:space="preserve"> and caloric intake</w:t>
      </w:r>
      <w:r w:rsidRPr="00B27B4C">
        <w:t>: the case of Uganda</w:t>
      </w:r>
    </w:p>
    <w:p w14:paraId="2A7887AF" w14:textId="77777777" w:rsidR="003979D8" w:rsidRPr="00B27B4C" w:rsidRDefault="003979D8" w:rsidP="00C13C50"/>
    <w:p w14:paraId="1595C025" w14:textId="69D0B297" w:rsidR="00C13C50" w:rsidRPr="00B27B4C" w:rsidRDefault="00C13C50" w:rsidP="00C13C50">
      <w:r>
        <w:t xml:space="preserve">Vincent </w:t>
      </w:r>
      <w:proofErr w:type="spellStart"/>
      <w:r>
        <w:t>Linderhof</w:t>
      </w:r>
      <w:r w:rsidRPr="00C13C50">
        <w:rPr>
          <w:vertAlign w:val="superscript"/>
        </w:rPr>
        <w:t>a</w:t>
      </w:r>
      <w:proofErr w:type="spellEnd"/>
    </w:p>
    <w:p w14:paraId="2CF90F67" w14:textId="06603256" w:rsidR="00C13C50" w:rsidRDefault="00C13C50" w:rsidP="00C13C50">
      <w:r>
        <w:t xml:space="preserve">Jeffrey </w:t>
      </w:r>
      <w:proofErr w:type="spellStart"/>
      <w:r>
        <w:t>Powell</w:t>
      </w:r>
      <w:r w:rsidRPr="00C13C50">
        <w:rPr>
          <w:vertAlign w:val="superscript"/>
        </w:rPr>
        <w:t>a,b</w:t>
      </w:r>
      <w:proofErr w:type="spellEnd"/>
    </w:p>
    <w:p w14:paraId="6CFA1A5D" w14:textId="3377BACD" w:rsidR="00307ED1" w:rsidRDefault="00F37DA8" w:rsidP="00C13C50">
      <w:proofErr w:type="spellStart"/>
      <w:r w:rsidRPr="00B27B4C">
        <w:t>Romain</w:t>
      </w:r>
      <w:proofErr w:type="spellEnd"/>
      <w:r w:rsidRPr="00B27B4C">
        <w:t xml:space="preserve"> </w:t>
      </w:r>
      <w:proofErr w:type="spellStart"/>
      <w:r w:rsidRPr="00B27B4C">
        <w:t>Vignes</w:t>
      </w:r>
      <w:r w:rsidR="00C13C50" w:rsidRPr="00C13C50">
        <w:rPr>
          <w:vertAlign w:val="superscript"/>
        </w:rPr>
        <w:t>c</w:t>
      </w:r>
      <w:proofErr w:type="spellEnd"/>
    </w:p>
    <w:p w14:paraId="4AA9DAAD" w14:textId="13460EBC" w:rsidR="00FE356F" w:rsidRPr="00B27B4C" w:rsidRDefault="00FE356F" w:rsidP="00C13C50">
      <w:r>
        <w:t xml:space="preserve">Ruerd </w:t>
      </w:r>
      <w:proofErr w:type="spellStart"/>
      <w:r>
        <w:t>Ruben</w:t>
      </w:r>
      <w:r w:rsidR="00C13C50" w:rsidRPr="00C13C50">
        <w:rPr>
          <w:vertAlign w:val="superscript"/>
        </w:rPr>
        <w:t>a,d</w:t>
      </w:r>
      <w:proofErr w:type="spellEnd"/>
    </w:p>
    <w:p w14:paraId="0EE65A02" w14:textId="3C62C0B1" w:rsidR="00F37DA8" w:rsidRDefault="00F37DA8" w:rsidP="00C13C50">
      <w:r w:rsidRPr="00B27B4C">
        <w:t xml:space="preserve">LEI </w:t>
      </w:r>
      <w:proofErr w:type="spellStart"/>
      <w:r w:rsidRPr="00B27B4C">
        <w:t>Wageningen</w:t>
      </w:r>
      <w:proofErr w:type="spellEnd"/>
      <w:r w:rsidRPr="00B27B4C">
        <w:t xml:space="preserve"> University Research Centre, the Netherlands</w:t>
      </w:r>
    </w:p>
    <w:p w14:paraId="628C6355" w14:textId="77777777" w:rsidR="00C13C50" w:rsidRDefault="00C13C50" w:rsidP="00C13C50"/>
    <w:p w14:paraId="47165B50" w14:textId="19A21575" w:rsidR="003979D8" w:rsidRPr="00B27B4C" w:rsidDel="00BA6F7E" w:rsidRDefault="00566936" w:rsidP="00C13C50">
      <w:pPr>
        <w:rPr>
          <w:moveFrom w:id="0" w:author="Linderhof, Vincent" w:date="2016-01-15T15:15:00Z"/>
        </w:rPr>
      </w:pPr>
      <w:moveFromRangeStart w:id="1" w:author="Linderhof, Vincent" w:date="2016-01-15T15:15:00Z" w:name="move440634277"/>
      <w:moveFrom w:id="2" w:author="Linderhof, Vincent" w:date="2016-01-15T15:15:00Z">
        <w:r w:rsidDel="00BA6F7E">
          <w:t>January 14</w:t>
        </w:r>
        <w:r w:rsidR="0054422A" w:rsidDel="00BA6F7E">
          <w:t>,</w:t>
        </w:r>
        <w:r w:rsidR="003979D8" w:rsidRPr="00B27B4C" w:rsidDel="00BA6F7E">
          <w:t xml:space="preserve"> 201</w:t>
        </w:r>
        <w:r w:rsidDel="00BA6F7E">
          <w:t>6</w:t>
        </w:r>
      </w:moveFrom>
    </w:p>
    <w:moveFromRangeEnd w:id="1"/>
    <w:p w14:paraId="3FB9D831" w14:textId="77777777" w:rsidR="003979D8" w:rsidRPr="00B27B4C" w:rsidRDefault="003979D8" w:rsidP="00C13C50">
      <w:r w:rsidRPr="00B27B4C">
        <w:t>Preliminary version. Do not quote, do not disseminate</w:t>
      </w:r>
    </w:p>
    <w:p w14:paraId="7A1DE9F1" w14:textId="68A4AFFB" w:rsidR="00BA6F7E" w:rsidRPr="00B27B4C" w:rsidRDefault="00BA6F7E" w:rsidP="00BA6F7E">
      <w:pPr>
        <w:rPr>
          <w:moveTo w:id="3" w:author="Linderhof, Vincent" w:date="2016-01-15T15:15:00Z"/>
        </w:rPr>
      </w:pPr>
      <w:ins w:id="4" w:author="Linderhof, Vincent" w:date="2016-01-15T15:15:00Z">
        <w:r>
          <w:t xml:space="preserve">This version: </w:t>
        </w:r>
      </w:ins>
      <w:moveToRangeStart w:id="5" w:author="Linderhof, Vincent" w:date="2016-01-15T15:15:00Z" w:name="move440634277"/>
      <w:moveTo w:id="6" w:author="Linderhof, Vincent" w:date="2016-01-15T15:15:00Z">
        <w:r>
          <w:t>January 14,</w:t>
        </w:r>
        <w:r w:rsidRPr="00B27B4C">
          <w:t xml:space="preserve"> 201</w:t>
        </w:r>
        <w:r>
          <w:t>6</w:t>
        </w:r>
      </w:moveTo>
    </w:p>
    <w:moveToRangeEnd w:id="5"/>
    <w:p w14:paraId="57A79841" w14:textId="77777777" w:rsidR="003979D8" w:rsidRPr="00B27B4C" w:rsidRDefault="003979D8" w:rsidP="00C13C50">
      <w:pPr>
        <w:rPr>
          <w:lang w:val="en-US"/>
        </w:rPr>
      </w:pPr>
    </w:p>
    <w:p w14:paraId="0EC77C5E" w14:textId="77777777" w:rsidR="00C13C50" w:rsidRPr="00C13C50" w:rsidRDefault="00D47918">
      <w:pPr>
        <w:pStyle w:val="Heading1"/>
        <w:pPrChange w:id="7" w:author="Linderhof, Vincent" w:date="2016-01-15T15:37:00Z">
          <w:pPr/>
        </w:pPrChange>
      </w:pPr>
      <w:r w:rsidRPr="00C13C50">
        <w:t>Abstract</w:t>
      </w:r>
    </w:p>
    <w:p w14:paraId="32912ED9" w14:textId="15FADB52" w:rsidR="00A61C33" w:rsidRPr="00B27B4C" w:rsidRDefault="004C1864" w:rsidP="00C13C50">
      <w:r>
        <w:t>The</w:t>
      </w:r>
      <w:r w:rsidRPr="004C1864">
        <w:t xml:space="preserve"> </w:t>
      </w:r>
      <w:r w:rsidRPr="00B27B4C">
        <w:t>relationship be</w:t>
      </w:r>
      <w:r>
        <w:t>tween farm production</w:t>
      </w:r>
      <w:r w:rsidR="00361A12">
        <w:t xml:space="preserve"> diversity at the plot level</w:t>
      </w:r>
      <w:r w:rsidR="0054422A">
        <w:t xml:space="preserve"> and</w:t>
      </w:r>
      <w:r w:rsidRPr="00B27B4C">
        <w:t xml:space="preserve"> </w:t>
      </w:r>
      <w:r>
        <w:t xml:space="preserve">diversity of </w:t>
      </w:r>
      <w:r w:rsidRPr="00B27B4C">
        <w:t>househol</w:t>
      </w:r>
      <w:r>
        <w:t>d consumption</w:t>
      </w:r>
      <w:r w:rsidR="00361A12">
        <w:t xml:space="preserve"> and caloric intake are</w:t>
      </w:r>
      <w:r>
        <w:t xml:space="preserve"> econometrically estimated. </w:t>
      </w:r>
      <w:r w:rsidR="00D43BAA">
        <w:t xml:space="preserve"> </w:t>
      </w:r>
      <w:r w:rsidR="00D43D98">
        <w:t xml:space="preserve">Our results confirm </w:t>
      </w:r>
      <w:r w:rsidR="008B7180">
        <w:t xml:space="preserve">previous findings </w:t>
      </w:r>
      <w:r w:rsidR="00D43D98">
        <w:t>that an increase in production diversity</w:t>
      </w:r>
      <w:r w:rsidR="00A61C33">
        <w:t xml:space="preserve"> increase</w:t>
      </w:r>
      <w:r w:rsidR="00F309D4">
        <w:t>s</w:t>
      </w:r>
      <w:r w:rsidR="00D43D98">
        <w:t xml:space="preserve"> consumption diversity</w:t>
      </w:r>
      <w:r w:rsidR="00D43BAA">
        <w:t xml:space="preserve"> and thereby, presumably, household nutritional levels</w:t>
      </w:r>
      <w:r w:rsidR="00D43D98">
        <w:t xml:space="preserve">. In addition, we </w:t>
      </w:r>
      <w:r w:rsidR="00F83CB1">
        <w:t xml:space="preserve">find a positive </w:t>
      </w:r>
      <w:r w:rsidR="000B7452" w:rsidRPr="00B27B4C">
        <w:t xml:space="preserve">relationship between </w:t>
      </w:r>
      <w:r w:rsidR="00F309D4">
        <w:t xml:space="preserve">diversity of </w:t>
      </w:r>
      <w:r w:rsidR="000B7452" w:rsidRPr="00B27B4C">
        <w:t>farm production and caloric</w:t>
      </w:r>
      <w:r w:rsidR="00A61C33">
        <w:t xml:space="preserve"> intake</w:t>
      </w:r>
      <w:r w:rsidR="000B7452" w:rsidRPr="00B27B4C">
        <w:t>.</w:t>
      </w:r>
      <w:r w:rsidR="006C7366" w:rsidRPr="00B27B4C">
        <w:t xml:space="preserve"> </w:t>
      </w:r>
      <w:r w:rsidR="000B7452" w:rsidRPr="00B27B4C">
        <w:t xml:space="preserve">Three waves of the World Bank LSMS-ISA database for Uganda </w:t>
      </w:r>
      <w:r w:rsidR="008B7180">
        <w:t>were</w:t>
      </w:r>
      <w:r w:rsidR="000B7452" w:rsidRPr="00B27B4C">
        <w:t xml:space="preserve"> used </w:t>
      </w:r>
      <w:r w:rsidR="008B7180">
        <w:t>to create a panel data set</w:t>
      </w:r>
      <w:r w:rsidR="000B7452" w:rsidRPr="00B27B4C">
        <w:t>.</w:t>
      </w:r>
      <w:r w:rsidR="006C7366" w:rsidRPr="00B27B4C">
        <w:t xml:space="preserve"> </w:t>
      </w:r>
      <w:r w:rsidR="008B7180">
        <w:t xml:space="preserve">Both fixed effects and limited dependent variable panel models, including time, were estimated. </w:t>
      </w:r>
      <w:r w:rsidR="00665996">
        <w:t xml:space="preserve"> </w:t>
      </w:r>
      <w:r w:rsidR="008B7180">
        <w:t xml:space="preserve">Results indicate that </w:t>
      </w:r>
      <w:r w:rsidR="00665996">
        <w:t>households that produce a greater diversity of crops, have higher food expendi</w:t>
      </w:r>
      <w:r w:rsidR="00105CF8">
        <w:t>tures,</w:t>
      </w:r>
      <w:r w:rsidR="00665996">
        <w:t xml:space="preserve"> </w:t>
      </w:r>
      <w:r w:rsidR="00105CF8">
        <w:t xml:space="preserve">have larger farms, </w:t>
      </w:r>
      <w:r w:rsidR="00665996">
        <w:t xml:space="preserve">and consume more from their own production </w:t>
      </w:r>
      <w:r w:rsidR="00105CF8">
        <w:t xml:space="preserve">have higher </w:t>
      </w:r>
      <w:r w:rsidR="00665996">
        <w:t xml:space="preserve">consumption diversity and caloric intake.  </w:t>
      </w:r>
      <w:r w:rsidR="00105CF8">
        <w:t xml:space="preserve">Policy implications are that strategies aimed at increasing household production diversity may have positive effects on household nutritional levels and caloric intake.   </w:t>
      </w:r>
    </w:p>
    <w:p w14:paraId="3C6DB56D" w14:textId="77777777" w:rsidR="006E7ADE" w:rsidRPr="00B27B4C" w:rsidRDefault="006E7ADE" w:rsidP="00C13C50"/>
    <w:p w14:paraId="4B9069F7" w14:textId="6286A59D" w:rsidR="006C7366" w:rsidRPr="00B27B4C" w:rsidRDefault="006C7366" w:rsidP="00C13C50">
      <w:pPr>
        <w:rPr>
          <w:color w:val="000000"/>
          <w:shd w:val="clear" w:color="auto" w:fill="FFFFFF"/>
        </w:rPr>
      </w:pPr>
      <w:r w:rsidRPr="00B27B4C">
        <w:rPr>
          <w:b/>
        </w:rPr>
        <w:t>Keywords</w:t>
      </w:r>
      <w:r w:rsidR="00C13C50">
        <w:rPr>
          <w:b/>
        </w:rPr>
        <w:t>:</w:t>
      </w:r>
      <w:r w:rsidR="00C13C50" w:rsidRPr="00C13C50">
        <w:t xml:space="preserve"> d</w:t>
      </w:r>
      <w:r w:rsidRPr="00B27B4C">
        <w:rPr>
          <w:shd w:val="clear" w:color="auto" w:fill="FFFFFF"/>
        </w:rPr>
        <w:t>ietary diversity</w:t>
      </w:r>
      <w:r w:rsidR="00C13C50">
        <w:rPr>
          <w:shd w:val="clear" w:color="auto" w:fill="FFFFFF"/>
        </w:rPr>
        <w:t>, p</w:t>
      </w:r>
      <w:r w:rsidRPr="00B27B4C">
        <w:rPr>
          <w:shd w:val="clear" w:color="auto" w:fill="FFFFFF"/>
        </w:rPr>
        <w:t>anel data</w:t>
      </w:r>
      <w:r w:rsidR="00C13C50">
        <w:rPr>
          <w:shd w:val="clear" w:color="auto" w:fill="FFFFFF"/>
        </w:rPr>
        <w:t>, f</w:t>
      </w:r>
      <w:r w:rsidRPr="00B27B4C">
        <w:rPr>
          <w:shd w:val="clear" w:color="auto" w:fill="FFFFFF"/>
        </w:rPr>
        <w:t>arm production diversity</w:t>
      </w:r>
      <w:r w:rsidR="00C13C50">
        <w:rPr>
          <w:shd w:val="clear" w:color="auto" w:fill="FFFFFF"/>
        </w:rPr>
        <w:t>, c</w:t>
      </w:r>
      <w:r w:rsidRPr="00B27B4C">
        <w:rPr>
          <w:color w:val="000000"/>
          <w:shd w:val="clear" w:color="auto" w:fill="FFFFFF"/>
        </w:rPr>
        <w:t>aloric intakes</w:t>
      </w:r>
      <w:r w:rsidR="00C13C50">
        <w:rPr>
          <w:color w:val="000000"/>
          <w:shd w:val="clear" w:color="auto" w:fill="FFFFFF"/>
        </w:rPr>
        <w:t>, Uganda</w:t>
      </w:r>
    </w:p>
    <w:p w14:paraId="7E3E11C7" w14:textId="3ECB91EA" w:rsidR="006E7ADE" w:rsidRPr="00C13C50" w:rsidRDefault="006E7ADE" w:rsidP="00C13C50">
      <w:pPr>
        <w:rPr>
          <w:b/>
        </w:rPr>
      </w:pPr>
      <w:r w:rsidRPr="00C13C50">
        <w:rPr>
          <w:b/>
        </w:rPr>
        <w:t>JEL Code:</w:t>
      </w:r>
      <w:r w:rsidR="00C13C50" w:rsidRPr="00C13C50">
        <w:rPr>
          <w:b/>
        </w:rPr>
        <w:t xml:space="preserve"> </w:t>
      </w:r>
    </w:p>
    <w:p w14:paraId="2E3CF276" w14:textId="36A951FC" w:rsidR="006E7ADE" w:rsidRPr="00B27B4C" w:rsidRDefault="006E7ADE">
      <w:pPr>
        <w:suppressAutoHyphens w:val="0"/>
        <w:spacing w:after="0"/>
        <w:rPr>
          <w:rFonts w:ascii="Times New Roman" w:hAnsi="Times New Roman"/>
          <w:b/>
          <w:sz w:val="22"/>
        </w:rPr>
      </w:pPr>
      <w:r w:rsidRPr="00B27B4C">
        <w:rPr>
          <w:rFonts w:ascii="Times New Roman" w:hAnsi="Times New Roman"/>
          <w:b/>
          <w:sz w:val="22"/>
        </w:rPr>
        <w:br w:type="page"/>
      </w:r>
    </w:p>
    <w:p w14:paraId="1607FDDD" w14:textId="67633C83" w:rsidR="009C54AD" w:rsidRPr="00BA6F7E" w:rsidRDefault="00BA6F7E" w:rsidP="00BA6F7E">
      <w:pPr>
        <w:pStyle w:val="Heading1"/>
      </w:pPr>
      <w:ins w:id="8" w:author="Linderhof, Vincent" w:date="2016-01-15T15:14:00Z">
        <w:r w:rsidRPr="00BA6F7E">
          <w:lastRenderedPageBreak/>
          <w:t xml:space="preserve">1. </w:t>
        </w:r>
      </w:ins>
      <w:r w:rsidR="009C54AD" w:rsidRPr="00BA6F7E">
        <w:t>Introduction</w:t>
      </w:r>
    </w:p>
    <w:p w14:paraId="71330CFB" w14:textId="663DA792" w:rsidR="009E4D98" w:rsidRDefault="00AE5A22" w:rsidP="00EE4873">
      <w:pPr>
        <w:rPr>
          <w:ins w:id="9" w:author="Linderhof, Vincent" w:date="2016-01-28T08:15:00Z"/>
        </w:rPr>
      </w:pPr>
      <w:ins w:id="10" w:author="Linderhof, Vincent" w:date="2016-01-27T18:52:00Z">
        <w:r>
          <w:t xml:space="preserve">According to </w:t>
        </w:r>
      </w:ins>
      <w:ins w:id="11" w:author="Linderhof, Vincent" w:date="2016-01-27T18:51:00Z">
        <w:r>
          <w:t>FAO</w:t>
        </w:r>
      </w:ins>
      <w:ins w:id="12" w:author="Linderhof, Vincent" w:date="2016-01-27T18:52:00Z">
        <w:r>
          <w:t>,</w:t>
        </w:r>
      </w:ins>
      <w:ins w:id="13" w:author="Linderhof, Vincent" w:date="2016-01-27T18:51:00Z">
        <w:r>
          <w:t xml:space="preserve"> “</w:t>
        </w:r>
        <w:r w:rsidRPr="00AE5A22">
          <w:rPr>
            <w:rPrChange w:id="14" w:author="Linderhof, Vincent" w:date="2016-01-27T18:52:00Z">
              <w:rPr>
                <w:rFonts w:ascii="Times New Roman" w:hAnsi="Times New Roman"/>
                <w:sz w:val="22"/>
              </w:rPr>
            </w:rPrChange>
          </w:rPr>
          <w:t xml:space="preserve">Food security exists when all people, at all times, have physical and economic access to sufficient, safe and nutritious food to meet their dietary needs and food preferences for an active and healthy life” </w:t>
        </w:r>
        <w:r w:rsidRPr="00AE5A22">
          <w:rPr>
            <w:highlight w:val="yellow"/>
            <w:rPrChange w:id="15" w:author="Linderhof, Vincent" w:date="2016-01-27T18:53:00Z">
              <w:rPr>
                <w:rFonts w:ascii="Times New Roman" w:hAnsi="Times New Roman"/>
                <w:sz w:val="22"/>
              </w:rPr>
            </w:rPrChange>
          </w:rPr>
          <w:t>(FAO, 1996)</w:t>
        </w:r>
        <w:r w:rsidRPr="00AE5A22">
          <w:rPr>
            <w:rPrChange w:id="16" w:author="Linderhof, Vincent" w:date="2016-01-27T18:52:00Z">
              <w:rPr>
                <w:rFonts w:ascii="Times New Roman" w:hAnsi="Times New Roman"/>
                <w:sz w:val="22"/>
              </w:rPr>
            </w:rPrChange>
          </w:rPr>
          <w:t>.</w:t>
        </w:r>
      </w:ins>
      <w:r w:rsidR="009C54AD" w:rsidRPr="0045506A">
        <w:t>Given th</w:t>
      </w:r>
      <w:ins w:id="17" w:author="Linderhof, Vincent" w:date="2016-01-27T18:53:00Z">
        <w:r>
          <w:t>is</w:t>
        </w:r>
      </w:ins>
      <w:del w:id="18" w:author="Linderhof, Vincent" w:date="2016-01-27T18:53:00Z">
        <w:r w:rsidR="009C54AD" w:rsidRPr="0045506A" w:rsidDel="00AE5A22">
          <w:delText>e</w:delText>
        </w:r>
      </w:del>
      <w:ins w:id="19" w:author="Linderhof, Vincent" w:date="2016-01-27T18:53:00Z">
        <w:r>
          <w:t xml:space="preserve"> </w:t>
        </w:r>
      </w:ins>
      <w:del w:id="20" w:author="Linderhof, Vincent" w:date="2016-01-27T18:53:00Z">
        <w:r w:rsidR="009C54AD" w:rsidRPr="0045506A" w:rsidDel="00AE5A22">
          <w:delText xml:space="preserve"> FAO's </w:delText>
        </w:r>
      </w:del>
      <w:r w:rsidR="009C54AD" w:rsidRPr="0045506A">
        <w:t xml:space="preserve">definition of food security, </w:t>
      </w:r>
      <w:ins w:id="21" w:author="Linderhof, Vincent" w:date="2016-01-27T18:54:00Z">
        <w:r>
          <w:t xml:space="preserve">the definition </w:t>
        </w:r>
      </w:ins>
      <w:del w:id="22" w:author="Linderhof, Vincent" w:date="2016-01-27T18:54:00Z">
        <w:r w:rsidR="009C54AD" w:rsidRPr="0045506A" w:rsidDel="00AE5A22">
          <w:delText xml:space="preserve">specifying </w:delText>
        </w:r>
      </w:del>
      <w:ins w:id="23" w:author="Linderhof, Vincent" w:date="2016-01-27T18:54:00Z">
        <w:r>
          <w:t xml:space="preserve">of </w:t>
        </w:r>
      </w:ins>
      <w:r w:rsidR="009C54AD" w:rsidRPr="0045506A">
        <w:t xml:space="preserve">a single indicator </w:t>
      </w:r>
      <w:ins w:id="24" w:author="Linderhof, Vincent" w:date="2016-01-27T18:54:00Z">
        <w:r>
          <w:t xml:space="preserve">a </w:t>
        </w:r>
      </w:ins>
      <w:r w:rsidR="009C54AD" w:rsidRPr="0045506A">
        <w:t xml:space="preserve">or a </w:t>
      </w:r>
      <w:commentRangeStart w:id="25"/>
      <w:r w:rsidR="009C54AD" w:rsidRPr="0045506A">
        <w:t xml:space="preserve">reasonable set of indicators </w:t>
      </w:r>
      <w:ins w:id="26" w:author="Linderhof, Vincent" w:date="2016-01-27T18:55:00Z">
        <w:r>
          <w:t xml:space="preserve">for security </w:t>
        </w:r>
      </w:ins>
      <w:del w:id="27" w:author="Linderhof, Vincent" w:date="2016-01-27T18:55:00Z">
        <w:r w:rsidR="009C54AD" w:rsidRPr="0045506A" w:rsidDel="00AE5A22">
          <w:delText xml:space="preserve">which can be used to establish whether an individual enjoys food security or not </w:delText>
        </w:r>
      </w:del>
      <w:r w:rsidR="009C54AD" w:rsidRPr="0045506A">
        <w:t>is a complex task</w:t>
      </w:r>
      <w:commentRangeEnd w:id="25"/>
      <w:r w:rsidR="00566936">
        <w:rPr>
          <w:rStyle w:val="CommentReference"/>
        </w:rPr>
        <w:commentReference w:id="25"/>
      </w:r>
      <w:r w:rsidR="009C54AD" w:rsidRPr="0045506A">
        <w:t xml:space="preserve">. </w:t>
      </w:r>
      <w:ins w:id="28" w:author="Linderhof, Vincent" w:date="2016-01-27T18:55:00Z">
        <w:r>
          <w:t>Indicators s</w:t>
        </w:r>
      </w:ins>
      <w:commentRangeStart w:id="29"/>
      <w:del w:id="30" w:author="Linderhof, Vincent" w:date="2016-01-27T18:55:00Z">
        <w:r w:rsidR="009C54AD" w:rsidRPr="0045506A" w:rsidDel="00AE5A22">
          <w:delText>S</w:delText>
        </w:r>
      </w:del>
      <w:r w:rsidR="009C54AD" w:rsidRPr="0045506A">
        <w:t xml:space="preserve">uggested </w:t>
      </w:r>
      <w:ins w:id="31" w:author="Linderhof, Vincent" w:date="2016-01-27T18:55:00Z">
        <w:r>
          <w:t>in the</w:t>
        </w:r>
        <w:r w:rsidR="004B28C7">
          <w:t xml:space="preserve"> literature can be categorised</w:t>
        </w:r>
      </w:ins>
      <w:ins w:id="32" w:author="Linderhof, Vincent" w:date="2016-02-13T13:28:00Z">
        <w:r w:rsidR="004B28C7">
          <w:t xml:space="preserve"> </w:t>
        </w:r>
      </w:ins>
      <w:del w:id="33" w:author="Linderhof, Vincent" w:date="2016-01-28T08:14:00Z">
        <w:r w:rsidR="009C54AD" w:rsidRPr="0045506A" w:rsidDel="009E4D98">
          <w:delText xml:space="preserve">measures </w:delText>
        </w:r>
        <w:commentRangeEnd w:id="29"/>
        <w:r w:rsidR="00566936" w:rsidDel="009E4D98">
          <w:rPr>
            <w:rStyle w:val="CommentReference"/>
          </w:rPr>
          <w:commentReference w:id="29"/>
        </w:r>
        <w:r w:rsidR="009C54AD" w:rsidRPr="0045506A" w:rsidDel="009E4D98">
          <w:delText xml:space="preserve">fall </w:delText>
        </w:r>
      </w:del>
      <w:r w:rsidR="009C54AD" w:rsidRPr="0045506A">
        <w:t xml:space="preserve">into four </w:t>
      </w:r>
      <w:del w:id="34" w:author="Linderhof, Vincent" w:date="2016-01-28T08:14:00Z">
        <w:r w:rsidR="009C54AD" w:rsidRPr="0045506A" w:rsidDel="009E4D98">
          <w:delText xml:space="preserve">general </w:delText>
        </w:r>
      </w:del>
      <w:r w:rsidR="009C54AD" w:rsidRPr="0045506A">
        <w:t xml:space="preserve">categories: caloric deprivation indicators; monetary poverty indicators; dietary diversity indicators, and; subjective indicators </w:t>
      </w:r>
      <w:r w:rsidR="009C54AD" w:rsidRPr="0045506A">
        <w:fldChar w:fldCharType="begin"/>
      </w:r>
      <w:ins w:id="35" w:author="Linderhof, Vincent" w:date="2016-01-26T22:21:00Z">
        <w:r w:rsidR="00FB4442">
          <w:instrText xml:space="preserve"> ADDIN ZOTERO_ITEM CSL_CITATION {"citationID":"ZFjxiVwV","properties":{"formattedCitation":"(Headey and Ecker 2013)","plainCitation":"(Headey and Ecker 2013)"},"citationItems":[{"id":27,"uris":["http://zotero.org/users/1201560/items/JMNGPQHE"],"uri":["http://zotero.org/users/1201560/items/JMNGPQHE"],"itemData":{"id":27,"type":"article-journal","title":"Rethinking the measurement of food security: from first principles to best practice","container-title":"Food Security","page":"327-343","volume":"5","issue":"3","source":"link.springer.com","abstract":"While food security measurement has been substantially expanded in recent decades, there persists significant dissatisfaction with existing measurement systems, especially in the wake of the ongoing food and financial crises. In this paper we first set out a list of criteria that an ideal food security measurement system should satisfy. In addition to standard issues of cross-sectional validity, our criteria include inter-temporal validity (the ability to gauge trends and shocks), and nutritional relevance. Using a mixture of literature review and fresh empirical analysis, we then benchmark four types of indicators (calories, poverty, dietary diversity and subjective indicators) against these criteria as a means of systematically identifying their relative strengths and weaknesses, and comparing overall performance. We conclude that, overall, dietary diversity indicators are the best performing class of indicators: they are powerful predictors of economic status and malnutrition (both stunting and wasting), sensitive to shocks, and relatively cheap to measure. Our concluding section therefore also outlines possible steps for scaling up the measurement of dietary diversity (and other indicators) through a mixture of increased funding, greater inter-agency coordination and technological (ICT) innovations that will reduce the cost of high frequency food security measurement.","DOI":"10.1007/s12571-013-0253-0","ISSN":"1876-4517, 1876-4525","shortTitle":"Rethinking the measurement of food security","journalAbbreviation":"Food Sec.","language":"en","author":[{"family":"Headey","given":"Derek"},{"family":"Ecker","given":"Olivier"}],"issued":{"date-parts":[["2013",4,7]]}}}],"schema":"https://github.com/citation-style-language/schema/raw/master/csl-citation.json"} </w:instrText>
        </w:r>
      </w:ins>
      <w:del w:id="36" w:author="Linderhof, Vincent" w:date="2016-01-26T22:21:00Z">
        <w:r w:rsidR="009C54AD" w:rsidRPr="0045506A" w:rsidDel="00FB4442">
          <w:delInstrText xml:space="preserve"> ADDIN ZOTERO_ITEM CSL_CITATION {"citationID":"muc5WotO","properties":{"formattedCitation":"(Headey and Ecker 2013)","plainCitation":"(Headey and Ecker 2013)"},"citationItems":[{"id":27,"uris":["http://zotero.org/users/1201560/items/JMNGPQHE"],"uri":["http://zotero.org/users/1201560/items/JMNGPQHE"],"itemData":{"id":27,"type":"article-journal","title":"Rethinking the measurement of food security: from first principles to best practice","container-title":"Food Security","page":"327-343","volume":"5","issue":"3","source":"link.springer.com","abstract":"While food security measurement has been substantially expanded in recent decades, there persists significant dissatisfaction with existing measurement systems, especially in the wake of the ongoing food and financial crises. In this paper we first set out a list of criteria that an ideal food security measurement system should satisfy. In addition to standard issues of cross-sectional validity, our criteria include inter-temporal validity (the ability to gauge trends and shocks), and nutritional relevance. Using a mixture of literature review and fresh empirical analysis, we then benchmark four types of indicators (calories, poverty, dietary diversity and subjective indicators) against these criteria as a means of systematically identifying their relative strengths and weaknesses, and comparing overall performance. We conclude that, overall, dietary diversity indicators are the best performing class of indicators: they are powerful predictors of economic status and malnutrition (both stunting and wasting), sensitive to shocks, and relatively cheap to measure. Our concluding section therefore also outlines possible steps for scaling up the measurement of dietary diversity (and other indicators) through a mixture of increased funding, greater inter-agency coordination and technological (ICT) innovations that will reduce the cost of high frequency food security measurement.","DOI":"10.1007/s12571-013-0253-0","ISSN":"1876-4517, 1876-4525","shortTitle":"Rethinking the measurement of food security","journalAbbreviation":"Food Sec.","language":"en","author":[{"family":"Headey","given":"Derek"},{"family":"Ecker","given":"Olivier"}],"issued":{"date-parts":[["2013",4,7]]}}}],"schema":"https://github.com/citation-style-language/schema/raw/master/csl-citation.json"} </w:delInstrText>
        </w:r>
      </w:del>
      <w:r w:rsidR="009C54AD" w:rsidRPr="0045506A">
        <w:fldChar w:fldCharType="separate"/>
      </w:r>
      <w:ins w:id="37" w:author="Linderhof, Vincent" w:date="2016-01-26T22:33:00Z">
        <w:r w:rsidR="002D619E" w:rsidRPr="00EE4873">
          <w:t>(Headey and Ecker 2013)</w:t>
        </w:r>
      </w:ins>
      <w:del w:id="38" w:author="Linderhof, Vincent" w:date="2016-01-26T22:21:00Z">
        <w:r w:rsidR="009C54AD" w:rsidRPr="00EE4873" w:rsidDel="00FB4442">
          <w:delText>(Headey and Ecker 2013)</w:delText>
        </w:r>
      </w:del>
      <w:r w:rsidR="009C54AD" w:rsidRPr="0045506A">
        <w:fldChar w:fldCharType="end"/>
      </w:r>
      <w:r w:rsidR="009C54AD" w:rsidRPr="0045506A">
        <w:t>.</w:t>
      </w:r>
      <w:ins w:id="39" w:author="Linderhof, Vincent" w:date="2016-01-26T22:22:00Z">
        <w:r w:rsidR="00FB4442">
          <w:t xml:space="preserve"> </w:t>
        </w:r>
      </w:ins>
      <w:ins w:id="40" w:author="Linderhof, Vincent" w:date="2016-01-26T22:24:00Z">
        <w:r w:rsidR="00FB4442">
          <w:fldChar w:fldCharType="begin"/>
        </w:r>
      </w:ins>
      <w:ins w:id="41" w:author="Linderhof, Vincent" w:date="2016-01-26T22:27:00Z">
        <w:r w:rsidR="00FB4442">
          <w:instrText xml:space="preserve"> ADDIN ZOTERO_ITEM CSL_CITATION {"citationID":"7ZD2Qcz3","properties":{"formattedCitation":"(Carletto, Zezza, and Banerjee 2013a)","plainCitation":"(Carletto, Zezza, and Banerjee 2013a)","dontUpdate":true},"citationItems":[{"id":782,"uris":["http://zotero.org/groups/462478/items/W55W2D84"],"uri":["http://zotero.org/groups/462478/items/W55W2D84"],"itemData":{"id":782,"type":"article-journal","title":"Towards better measurement of household food security: Harmonizing indicators and the role of household surveys","container-title":"Global Food Security","page":"30-40","volume":"2","issue":"1","source":"ScienceDirect","abstract":"A variety of indicators are currently used for food security analysis, monitoring, and programming, and most agencies have their preferred variant on methods of data collection, aggregation, and analysis. This lack of consensus is reflected in an inefficient multiplicity of survey instruments collecting information on various dimensions of food and nutrition security, with tremendous variation in the content, quality, and quantity of the information collected. No single existing survey instrument will ever be able to collect all needed indicators at the desired periodicity, and no single institution has either the mandate or the ability to measure and monitor food security in its many dimensions on a global scale. However, with better coordination across institutions and survey efforts, the state of food security measurement worldwide can be greatly improved. This paper attempts to identify the elements of a strategy, built around a combination of short-term fixes and long-term methodological advancements, to reverse the existing trends of poor coordination and slow methodological innovation in food security measurement and monitoring. International focus on a small dashboard of indicators, collected on a regular basis by different stakeholders through a number of available data collection options, is feasible and can be partially achieved by repurposing existing surveys to better suit food security monitoring goals.","DOI":"10.1016/j.gfs.2012.11.006","ISSN":"2211-9124","shortTitle":"Towards better measurement of household food security","journalAbbreviation":"Global Food Security","author":[{"family":"Carletto","given":"Calogero"},{"family":"Zezza","given":"Alberto"},{"family":"Banerjee","given":"Raka"}],"issued":{"date-parts":[["2013",3]]}}}],"schema":"https://github.com/citation-style-language/schema/raw/master/csl-citation.json"} </w:instrText>
        </w:r>
      </w:ins>
      <w:r w:rsidR="00FB4442">
        <w:fldChar w:fldCharType="separate"/>
      </w:r>
      <w:ins w:id="42" w:author="Linderhof, Vincent" w:date="2016-01-26T22:24:00Z">
        <w:r w:rsidR="00FB4442" w:rsidRPr="00EE4873">
          <w:t xml:space="preserve">Carletto, Zezza, and Banerjee </w:t>
        </w:r>
      </w:ins>
      <w:ins w:id="43" w:author="Linderhof, Vincent" w:date="2016-01-26T22:25:00Z">
        <w:r w:rsidR="00FB4442">
          <w:t>(</w:t>
        </w:r>
      </w:ins>
      <w:ins w:id="44" w:author="Linderhof, Vincent" w:date="2016-01-26T22:24:00Z">
        <w:r w:rsidR="00FB4442" w:rsidRPr="00EE4873">
          <w:t>2013a)</w:t>
        </w:r>
        <w:r w:rsidR="00FB4442">
          <w:fldChar w:fldCharType="end"/>
        </w:r>
      </w:ins>
      <w:ins w:id="45" w:author="Linderhof, Vincent" w:date="2016-01-26T22:22:00Z">
        <w:r w:rsidR="00FB4442">
          <w:t xml:space="preserve"> </w:t>
        </w:r>
      </w:ins>
      <w:del w:id="46" w:author="Linderhof, Vincent" w:date="2016-01-26T22:22:00Z">
        <w:r w:rsidR="009C54AD" w:rsidRPr="0045506A" w:rsidDel="00FB4442">
          <w:delText xml:space="preserve"> </w:delText>
        </w:r>
      </w:del>
      <w:del w:id="47" w:author="Linderhof, Vincent" w:date="2016-01-26T22:25:00Z">
        <w:r w:rsidR="009C54AD" w:rsidRPr="0045506A" w:rsidDel="00FB4442">
          <w:fldChar w:fldCharType="begin"/>
        </w:r>
      </w:del>
      <w:del w:id="48" w:author="Linderhof, Vincent" w:date="2016-01-26T22:23:00Z">
        <w:r w:rsidR="009C54AD" w:rsidRPr="0045506A" w:rsidDel="00FB4442">
          <w:delInstrText xml:space="preserve"> ADDIN ZOTERO_ITEM CSL_CITATION {"citationID":"P6tHnUz5","properties":{"formattedCitation":"(Carletto, Zezza, and Banerjee 2013)","plainCitation":"(Carletto, Zezza, and Banerjee 2013)"},"citationItems":[{"id":30,"uris":["http://zotero.org/users/1201560/items/K8EJ8NJ4"],"uri":["http://zotero.org/users/1201560/items/K8EJ8NJ4"],"itemData":{"id":30,"type":"article-journal","title":"Towards better measurement of household food security: Harmonizing indicators and the role of household surveys","container-title":"Global Food Security","page":"30-40","volume":"2","issue":"1","source":"ScienceDirect","abstract":"A variety of indicators are currently used for food security analysis, monitoring, and programming, and most agencies have their preferred variant on methods of data collection, aggregation, and analysis. This lack of consensus is reflected in an inefficient multiplicity of survey instruments collecting information on various dimensions of food and nutrition security, with tremendous variation in the content, quality, and quantity of the information collected. No single existing survey instrument will ever be able to collect all needed indicators at the desired periodicity, and no single institution has either the mandate or the ability to measure and monitor food security in its many dimensions on a global scale. However, with better coordination across institutions and survey efforts, the state of food security measurement worldwide can be greatly improved. This paper attempts to identify the elements of a strategy, built around a combination of short-term fixes and long-term methodological advancements, to reverse the existing trends of poor coordination and slow methodological innovation in food security measurement and monitoring. International focus on a small dashboard of indicators, collected on a regular basis by different stakeholders through a number of available data collection options, is feasible and can be partially achieved by repurposing existing surveys to better suit food security monitoring goals.","DOI":"10.1016/j.gfs.2012.11.006","ISSN":"2211-9124","shortTitle":"Towards better measurement of household food security","journalAbbreviation":"Global Food Security","author":[{"family":"Carletto","given":"Calogero"},{"family":"Zezza","given":"Alberto"},{"family":"Banerjee","given":"Raka"}],"issued":{"date-parts":[["2013",3]]}}}],"schema":"https://github.com/citation-style-language/schema/raw/master/csl-citation.json"} </w:delInstrText>
        </w:r>
      </w:del>
      <w:del w:id="49" w:author="Linderhof, Vincent" w:date="2016-01-26T22:25:00Z">
        <w:r w:rsidR="009C54AD" w:rsidRPr="0045506A" w:rsidDel="00FB4442">
          <w:fldChar w:fldCharType="separate"/>
        </w:r>
      </w:del>
      <w:del w:id="50" w:author="Linderhof, Vincent" w:date="2016-01-26T22:23:00Z">
        <w:r w:rsidR="009C54AD" w:rsidRPr="00EE4873" w:rsidDel="00FB4442">
          <w:delText>Carletto, Zezza, and Banerjee (2013)</w:delText>
        </w:r>
      </w:del>
      <w:del w:id="51" w:author="Linderhof, Vincent" w:date="2016-01-26T22:25:00Z">
        <w:r w:rsidR="009C54AD" w:rsidRPr="0045506A" w:rsidDel="00FB4442">
          <w:fldChar w:fldCharType="end"/>
        </w:r>
        <w:r w:rsidR="009C54AD" w:rsidRPr="0045506A" w:rsidDel="00FB4442">
          <w:delText xml:space="preserve"> </w:delText>
        </w:r>
      </w:del>
      <w:r w:rsidR="009C54AD" w:rsidRPr="0045506A">
        <w:t xml:space="preserve">compiled the following list of the most common indicators of food security: measures of undernourishment, food consumption scores, household food security access scales, coping strategy indices, food adequacy factors and non-food factors. </w:t>
      </w:r>
    </w:p>
    <w:p w14:paraId="286D5D5D" w14:textId="427A204D" w:rsidR="009E4D98" w:rsidRDefault="009C54AD" w:rsidP="00EE4873">
      <w:pPr>
        <w:rPr>
          <w:ins w:id="52" w:author="Linderhof, Vincent" w:date="2016-02-13T20:23:00Z"/>
        </w:rPr>
      </w:pPr>
      <w:del w:id="53" w:author="Linderhof, Vincent" w:date="2016-01-28T08:16:00Z">
        <w:r w:rsidRPr="009E4D98" w:rsidDel="009E4D98">
          <w:rPr>
            <w:highlight w:val="green"/>
            <w:rPrChange w:id="54" w:author="Linderhof, Vincent" w:date="2016-01-28T08:16:00Z">
              <w:rPr/>
            </w:rPrChange>
          </w:rPr>
          <w:delText xml:space="preserve"> paper</w:delText>
        </w:r>
      </w:del>
      <w:del w:id="55" w:author="Linderhof, Vincent" w:date="2016-01-14T18:45:00Z">
        <w:r w:rsidRPr="009E4D98" w:rsidDel="00566936">
          <w:rPr>
            <w:highlight w:val="green"/>
            <w:rPrChange w:id="56" w:author="Linderhof, Vincent" w:date="2016-01-28T08:16:00Z">
              <w:rPr/>
            </w:rPrChange>
          </w:rPr>
          <w:delText>, we link</w:delText>
        </w:r>
      </w:del>
      <w:del w:id="57" w:author="Linderhof, Vincent" w:date="2016-01-28T08:16:00Z">
        <w:r w:rsidRPr="009E4D98" w:rsidDel="009E4D98">
          <w:rPr>
            <w:highlight w:val="green"/>
            <w:rPrChange w:id="58" w:author="Linderhof, Vincent" w:date="2016-01-28T08:16:00Z">
              <w:rPr/>
            </w:rPrChange>
          </w:rPr>
          <w:delText xml:space="preserve"> food security, particularly nutritional security at the level of the household, with household farm production.</w:delText>
        </w:r>
        <w:r w:rsidRPr="0045506A" w:rsidDel="009E4D98">
          <w:delText xml:space="preserve"> </w:delText>
        </w:r>
      </w:del>
      <w:del w:id="59" w:author="Linderhof, Vincent" w:date="2016-01-27T18:01:00Z">
        <w:r w:rsidRPr="0045506A" w:rsidDel="00374DBE">
          <w:delText xml:space="preserve"> </w:delText>
        </w:r>
      </w:del>
      <w:r w:rsidRPr="0045506A">
        <w:t xml:space="preserve">The overlap </w:t>
      </w:r>
      <w:commentRangeStart w:id="60"/>
      <w:r w:rsidRPr="0045506A">
        <w:t>between food security and nutritional security is large</w:t>
      </w:r>
      <w:commentRangeEnd w:id="60"/>
      <w:r w:rsidR="00941E36">
        <w:rPr>
          <w:rStyle w:val="CommentReference"/>
        </w:rPr>
        <w:commentReference w:id="60"/>
      </w:r>
      <w:r w:rsidRPr="0045506A">
        <w:t xml:space="preserve">, our emphasis in on the whether a household consumes the types of food items that will ensure an adequate intake of </w:t>
      </w:r>
      <w:commentRangeStart w:id="61"/>
      <w:r w:rsidRPr="0045506A">
        <w:t>nutrients</w:t>
      </w:r>
      <w:commentRangeEnd w:id="61"/>
      <w:r w:rsidR="00941E36">
        <w:rPr>
          <w:rStyle w:val="CommentReference"/>
        </w:rPr>
        <w:commentReference w:id="61"/>
      </w:r>
      <w:r w:rsidRPr="0045506A">
        <w:t xml:space="preserve">. </w:t>
      </w:r>
      <w:del w:id="62" w:author="Linderhof, Vincent" w:date="2016-01-27T18:01:00Z">
        <w:r w:rsidRPr="0045506A" w:rsidDel="00374DBE">
          <w:delText xml:space="preserve"> </w:delText>
        </w:r>
      </w:del>
      <w:ins w:id="63" w:author="Linderhof, Vincent" w:date="2016-01-28T08:16:00Z">
        <w:r w:rsidR="009E4D98" w:rsidRPr="002E10FD">
          <w:rPr>
            <w:highlight w:val="yellow"/>
          </w:rPr>
          <w:t>ADD WHETHER OR NOT THESE TWO LIN</w:t>
        </w:r>
        <w:r w:rsidR="009E4D98" w:rsidRPr="009E4D98">
          <w:rPr>
            <w:highlight w:val="yellow"/>
          </w:rPr>
          <w:t>K</w:t>
        </w:r>
      </w:ins>
      <w:ins w:id="64" w:author="Linderhof, Vincent" w:date="2016-01-28T08:26:00Z">
        <w:r w:rsidR="00CE7F32">
          <w:rPr>
            <w:highlight w:val="yellow"/>
          </w:rPr>
          <w:t>; BETTER RELATE PRODUCTION AND FOODCONSUMPTION/NUTRITION VALUE AND DISCUSS THIS LINK IN THE LITERATURE REVIEW</w:t>
        </w:r>
      </w:ins>
      <w:ins w:id="65" w:author="Linderhof, Vincent" w:date="2016-01-28T08:16:00Z">
        <w:r w:rsidR="009E4D98" w:rsidRPr="009E4D98">
          <w:rPr>
            <w:highlight w:val="yellow"/>
            <w:rPrChange w:id="66" w:author="Linderhof, Vincent" w:date="2016-01-28T08:17:00Z">
              <w:rPr/>
            </w:rPrChange>
          </w:rPr>
          <w:t>; ANY REFERENCES</w:t>
        </w:r>
      </w:ins>
      <w:ins w:id="67" w:author="Linderhof, Vincent" w:date="2016-01-28T08:17:00Z">
        <w:r w:rsidR="009E4D98" w:rsidRPr="009E4D98">
          <w:rPr>
            <w:highlight w:val="yellow"/>
            <w:rPrChange w:id="68" w:author="Linderhof, Vincent" w:date="2016-01-28T08:17:00Z">
              <w:rPr/>
            </w:rPrChange>
          </w:rPr>
          <w:t>; WHY UGANDA</w:t>
        </w:r>
      </w:ins>
      <w:ins w:id="69" w:author="Linderhof, Vincent" w:date="2016-01-28T08:25:00Z">
        <w:r w:rsidR="00CE7F32">
          <w:t xml:space="preserve"> </w:t>
        </w:r>
        <w:r w:rsidR="00CE7F32" w:rsidRPr="00CE7F32">
          <w:rPr>
            <w:highlight w:val="yellow"/>
            <w:rPrChange w:id="70" w:author="Linderhof, Vincent" w:date="2016-01-28T08:25:00Z">
              <w:rPr/>
            </w:rPrChange>
          </w:rPr>
          <w:t>THE MOTIVATION AND RESEARCH QUESTION SHOULD FOLLOW FROM THIS DISCUSSION</w:t>
        </w:r>
      </w:ins>
    </w:p>
    <w:p w14:paraId="487015E1" w14:textId="77777777" w:rsidR="003D7347" w:rsidRDefault="007303A9" w:rsidP="003D7347">
      <w:pPr>
        <w:rPr>
          <w:ins w:id="71" w:author="Linderhof, Vincent" w:date="2016-02-13T21:32:00Z"/>
        </w:rPr>
      </w:pPr>
      <w:ins w:id="72" w:author="Linderhof, Vincent" w:date="2016-02-13T20:27:00Z">
        <w:r>
          <w:t xml:space="preserve">Results from </w:t>
        </w:r>
      </w:ins>
      <w:ins w:id="73" w:author="Linderhof, Vincent" w:date="2016-02-13T21:04:00Z">
        <w:r w:rsidR="00D975C8">
          <w:fldChar w:fldCharType="begin"/>
        </w:r>
        <w:r w:rsidR="00D975C8">
          <w:instrText xml:space="preserve"> ADDIN ZOTERO_ITEM CSL_CITATION {"citationID":"2rQGCq5B","properties":{"formattedCitation":"(Kumar 1994)","plainCitation":"(Kumar 1994)"},"citationItems":[{"id":961,"uris":["http://zotero.org/groups/462481/items/52G9N6Q8"],"uri":["http://zotero.org/groups/462481/items/52G9N6Q8"],"itemData":{"id":961,"type":"book","title":"Adoption of hybrid maize in Zambia: effects on gender roles, food consumption, and nutrition","collection-title":"Research report","collection-number":"100","publisher":"International Food Policy Research Institute","publisher-place":"Washington, D.C","number-of-pages":"126","source":"Library of Congress ISBN","event-place":"Washington, D.C","ISBN":"978-0-89629-103-4","call-number":"HD9049.C8 Z3648 1994","shortTitle":"Adoption of hybrid maize in Zambia","author":[{"family":"Kumar","given":"Shubh K."}],"issued":{"date-parts":[["1994"]]}}}],"schema":"https://github.com/citation-style-language/schema/raw/master/csl-citation.json"} </w:instrText>
        </w:r>
      </w:ins>
      <w:r w:rsidR="00D975C8">
        <w:fldChar w:fldCharType="separate"/>
      </w:r>
      <w:ins w:id="74" w:author="Linderhof, Vincent" w:date="2016-02-13T21:04:00Z">
        <w:r w:rsidR="00D975C8" w:rsidRPr="00AA6EFA">
          <w:t>(Kumar 1994)</w:t>
        </w:r>
        <w:r w:rsidR="00D975C8">
          <w:fldChar w:fldCharType="end"/>
        </w:r>
        <w:r w:rsidR="00D975C8">
          <w:t xml:space="preserve"> </w:t>
        </w:r>
      </w:ins>
      <w:ins w:id="75" w:author="Linderhof, Vincent" w:date="2016-02-13T20:27:00Z">
        <w:r>
          <w:t xml:space="preserve">showed </w:t>
        </w:r>
      </w:ins>
      <w:ins w:id="76" w:author="Linderhof, Vincent" w:date="2016-02-13T20:28:00Z">
        <w:r>
          <w:t xml:space="preserve">that </w:t>
        </w:r>
      </w:ins>
      <w:ins w:id="77" w:author="Linderhof, Vincent" w:date="2016-02-13T20:34:00Z">
        <w:r>
          <w:t xml:space="preserve">the </w:t>
        </w:r>
      </w:ins>
      <w:ins w:id="78" w:author="Linderhof, Vincent" w:date="2016-02-13T20:28:00Z">
        <w:r>
          <w:t>promoti</w:t>
        </w:r>
      </w:ins>
      <w:ins w:id="79" w:author="Linderhof, Vincent" w:date="2016-02-13T20:34:00Z">
        <w:r>
          <w:t>o</w:t>
        </w:r>
      </w:ins>
      <w:ins w:id="80" w:author="Linderhof, Vincent" w:date="2016-02-13T20:28:00Z">
        <w:r>
          <w:t>n</w:t>
        </w:r>
      </w:ins>
      <w:ins w:id="81" w:author="Linderhof, Vincent" w:date="2016-02-13T20:34:00Z">
        <w:r>
          <w:t xml:space="preserve"> of</w:t>
        </w:r>
      </w:ins>
      <w:ins w:id="82" w:author="Linderhof, Vincent" w:date="2016-02-13T20:28:00Z">
        <w:r>
          <w:t xml:space="preserve"> hybrid </w:t>
        </w:r>
      </w:ins>
      <w:ins w:id="83" w:author="Linderhof, Vincent" w:date="2016-02-13T20:34:00Z">
        <w:r>
          <w:t xml:space="preserve">seed </w:t>
        </w:r>
      </w:ins>
      <w:ins w:id="84" w:author="Linderhof, Vincent" w:date="2016-02-13T20:28:00Z">
        <w:r>
          <w:t xml:space="preserve">use </w:t>
        </w:r>
      </w:ins>
      <w:ins w:id="85" w:author="Linderhof, Vincent" w:date="2016-02-13T20:29:00Z">
        <w:r>
          <w:t xml:space="preserve">by maize growing smallholders </w:t>
        </w:r>
      </w:ins>
      <w:ins w:id="86" w:author="Linderhof, Vincent" w:date="2016-02-13T20:28:00Z">
        <w:r>
          <w:t xml:space="preserve">in </w:t>
        </w:r>
      </w:ins>
      <w:ins w:id="87" w:author="Linderhof, Vincent" w:date="2016-02-13T20:33:00Z">
        <w:r>
          <w:t xml:space="preserve">Eastern Province of </w:t>
        </w:r>
      </w:ins>
      <w:ins w:id="88" w:author="Linderhof, Vincent" w:date="2016-02-13T20:28:00Z">
        <w:r>
          <w:t xml:space="preserve">Zambia </w:t>
        </w:r>
      </w:ins>
      <w:ins w:id="89" w:author="Linderhof, Vincent" w:date="2016-02-13T20:29:00Z">
        <w:r>
          <w:t xml:space="preserve">has increased </w:t>
        </w:r>
      </w:ins>
      <w:ins w:id="90" w:author="Linderhof, Vincent" w:date="2016-02-13T20:35:00Z">
        <w:r>
          <w:t xml:space="preserve">their </w:t>
        </w:r>
      </w:ins>
      <w:ins w:id="91" w:author="Linderhof, Vincent" w:date="2016-02-13T20:29:00Z">
        <w:r>
          <w:t xml:space="preserve">productivity </w:t>
        </w:r>
      </w:ins>
      <w:ins w:id="92" w:author="Linderhof, Vincent" w:date="2016-02-13T20:30:00Z">
        <w:r>
          <w:t>of maize</w:t>
        </w:r>
      </w:ins>
      <w:ins w:id="93" w:author="Linderhof, Vincent" w:date="2016-02-13T20:31:00Z">
        <w:r>
          <w:t>,</w:t>
        </w:r>
      </w:ins>
      <w:ins w:id="94" w:author="Linderhof, Vincent" w:date="2016-02-13T20:30:00Z">
        <w:r>
          <w:t xml:space="preserve"> increased </w:t>
        </w:r>
      </w:ins>
      <w:ins w:id="95" w:author="Linderhof, Vincent" w:date="2016-02-13T20:35:00Z">
        <w:r>
          <w:t xml:space="preserve">their </w:t>
        </w:r>
      </w:ins>
      <w:ins w:id="96" w:author="Linderhof, Vincent" w:date="2016-02-13T20:32:00Z">
        <w:r>
          <w:t>r</w:t>
        </w:r>
      </w:ins>
      <w:ins w:id="97" w:author="Linderhof, Vincent" w:date="2016-02-13T20:30:00Z">
        <w:r>
          <w:t xml:space="preserve">eliance on </w:t>
        </w:r>
      </w:ins>
      <w:ins w:id="98" w:author="Linderhof, Vincent" w:date="2016-02-13T20:31:00Z">
        <w:r>
          <w:t>maize products</w:t>
        </w:r>
      </w:ins>
      <w:ins w:id="99" w:author="Linderhof, Vincent" w:date="2016-02-13T20:32:00Z">
        <w:r>
          <w:t xml:space="preserve"> in their food consumption</w:t>
        </w:r>
      </w:ins>
      <w:ins w:id="100" w:author="Linderhof, Vincent" w:date="2016-02-13T20:31:00Z">
        <w:r>
          <w:t xml:space="preserve">, and declined </w:t>
        </w:r>
      </w:ins>
      <w:ins w:id="101" w:author="Linderhof, Vincent" w:date="2016-02-13T20:35:00Z">
        <w:r>
          <w:t xml:space="preserve">their </w:t>
        </w:r>
      </w:ins>
      <w:ins w:id="102" w:author="Linderhof, Vincent" w:date="2016-02-13T20:31:00Z">
        <w:r>
          <w:t>dietary diversity</w:t>
        </w:r>
      </w:ins>
      <w:ins w:id="103" w:author="Linderhof, Vincent" w:date="2016-02-13T20:32:00Z">
        <w:r>
          <w:t xml:space="preserve">. </w:t>
        </w:r>
      </w:ins>
      <w:ins w:id="104" w:author="Linderhof, Vincent" w:date="2016-02-13T20:33:00Z">
        <w:r>
          <w:t xml:space="preserve">This latter result was surprising, because </w:t>
        </w:r>
      </w:ins>
      <w:ins w:id="105" w:author="Linderhof, Vincent" w:date="2016-02-13T20:35:00Z">
        <w:r>
          <w:t xml:space="preserve">it contradicted with the historical development in the region where maize growing smallholders maintained to grow local maize </w:t>
        </w:r>
      </w:ins>
      <w:ins w:id="106" w:author="Linderhof, Vincent" w:date="2016-02-13T21:04:00Z">
        <w:r w:rsidR="00D975C8">
          <w:t>varieties</w:t>
        </w:r>
      </w:ins>
      <w:ins w:id="107" w:author="Linderhof, Vincent" w:date="2016-02-13T20:35:00Z">
        <w:r>
          <w:t xml:space="preserve"> due to local preferences for th</w:t>
        </w:r>
      </w:ins>
      <w:ins w:id="108" w:author="Linderhof, Vincent" w:date="2016-02-13T20:36:00Z">
        <w:r>
          <w:t>o</w:t>
        </w:r>
      </w:ins>
      <w:ins w:id="109" w:author="Linderhof, Vincent" w:date="2016-02-13T20:35:00Z">
        <w:r>
          <w:t xml:space="preserve">se </w:t>
        </w:r>
      </w:ins>
      <w:ins w:id="110" w:author="Linderhof, Vincent" w:date="2016-02-13T20:36:00Z">
        <w:r>
          <w:t xml:space="preserve">varieties. In a recent study </w:t>
        </w:r>
      </w:ins>
      <w:ins w:id="111" w:author="Linderhof, Vincent" w:date="2016-02-13T21:05:00Z">
        <w:r w:rsidR="00D975C8">
          <w:fldChar w:fldCharType="begin"/>
        </w:r>
        <w:r w:rsidR="00D975C8">
          <w:instrText xml:space="preserve"> ADDIN ZOTERO_ITEM CSL_CITATION {"citationID":"1wsv0c8d","properties":{"formattedCitation":"(Smale, Moursi, and Birol 2015)","plainCitation":"(Smale, Moursi, and Birol 2015)"},"citationItems":[{"id":962,"uris":["http://zotero.org/groups/462478/items/VWXIXZAA"],"uri":["http://zotero.org/groups/462478/items/VWXIXZAA"],"itemData":{"id":962,"type":"article-journal","title":"How does adopting hybrid maize affect dietary diversity on family farms? Micro-evidence from Zambia","container-title":"Food Policy","page":"44-53","volume":"52","source":"CrossRef","DOI":"10.1016/j.foodpol.2015.03.001","ISSN":"03069192","note":"00000","shortTitle":"How does adopting hybrid maize affect dietary diversity on family farms?","language":"en","author":[{"family":"Smale","given":"Melinda"},{"family":"Moursi","given":"Mourad"},{"family":"Birol","given":"Ekin"}],"issued":{"date-parts":[["2015",4]]}}}],"schema":"https://github.com/citation-style-language/schema/raw/master/csl-citation.json"} </w:instrText>
        </w:r>
      </w:ins>
      <w:r w:rsidR="00D975C8">
        <w:fldChar w:fldCharType="separate"/>
      </w:r>
      <w:ins w:id="112" w:author="Linderhof, Vincent" w:date="2016-02-13T21:05:00Z">
        <w:r w:rsidR="00D975C8" w:rsidRPr="00AA6EFA">
          <w:t>(Smale, Moursi, and Birol 2015)</w:t>
        </w:r>
        <w:r w:rsidR="00D975C8">
          <w:fldChar w:fldCharType="end"/>
        </w:r>
      </w:ins>
      <w:ins w:id="113" w:author="Linderhof, Vincent" w:date="2016-02-13T21:06:00Z">
        <w:r w:rsidR="00D975C8">
          <w:t xml:space="preserve"> reinvestigated the impact of hybrid seeds on dietary diversity and they concluded</w:t>
        </w:r>
      </w:ins>
      <w:ins w:id="114" w:author="Linderhof, Vincent" w:date="2016-02-13T21:07:00Z">
        <w:r w:rsidR="00D975C8">
          <w:t xml:space="preserve"> </w:t>
        </w:r>
      </w:ins>
      <w:ins w:id="115" w:author="Linderhof, Vincent" w:date="2016-02-13T21:06:00Z">
        <w:r w:rsidR="00D975C8">
          <w:t>that</w:t>
        </w:r>
      </w:ins>
      <w:ins w:id="116" w:author="Linderhof, Vincent" w:date="2016-02-13T21:07:00Z">
        <w:r w:rsidR="00D975C8">
          <w:t xml:space="preserve"> women in maize growing </w:t>
        </w:r>
      </w:ins>
      <w:ins w:id="117" w:author="Linderhof, Vincent" w:date="2016-02-13T21:08:00Z">
        <w:r w:rsidR="00D975C8">
          <w:t xml:space="preserve">households have more diverse diets. </w:t>
        </w:r>
      </w:ins>
      <w:ins w:id="118" w:author="Linderhof, Vincent" w:date="2016-02-13T21:32:00Z">
        <w:r w:rsidR="003D7347" w:rsidRPr="0045506A">
          <w:t xml:space="preserve">There is </w:t>
        </w:r>
        <w:commentRangeStart w:id="119"/>
        <w:r w:rsidR="003D7347" w:rsidRPr="0045506A">
          <w:t xml:space="preserve">some evidence </w:t>
        </w:r>
        <w:commentRangeEnd w:id="119"/>
        <w:r w:rsidR="003D7347">
          <w:rPr>
            <w:rStyle w:val="CommentReference"/>
          </w:rPr>
          <w:commentReference w:id="119"/>
        </w:r>
        <w:r w:rsidR="003D7347" w:rsidRPr="0045506A">
          <w:t xml:space="preserve">that diversity of food production at the farm level positively affects diversity of the diet.  In particular, recent work by </w:t>
        </w:r>
        <w:commentRangeStart w:id="120"/>
        <w:r w:rsidR="003D7347">
          <w:fldChar w:fldCharType="begin"/>
        </w:r>
        <w:r w:rsidR="003D7347">
          <w:instrText xml:space="preserve"> ADDIN ZOTERO_ITEM CSL_CITATION {"citationID":"hhgpChy8","properties":{"formattedCitation":"(Jones, Shrinivas, and Bezner-Kerr 2014a)","plainCitation":"(Jones, Shrinivas, and Bezner-Kerr 2014a)","dontUpdate":true},"citationItems":[{"id":795,"uris":["http://zotero.org/groups/462478/items/X2S7K339"],"uri":["http://zotero.org/groups/462478/items/X2S7K339"],"itemData":{"id":795,"type":"article-journal","title":"Farm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3D7347">
          <w:fldChar w:fldCharType="separate"/>
        </w:r>
        <w:r w:rsidR="003D7347" w:rsidRPr="00EE4873">
          <w:t>Jones</w:t>
        </w:r>
        <w:r w:rsidR="003D7347">
          <w:t xml:space="preserve"> et al. (</w:t>
        </w:r>
        <w:r w:rsidR="003D7347" w:rsidRPr="00EE4873">
          <w:t>2014a)</w:t>
        </w:r>
        <w:r w:rsidR="003D7347">
          <w:fldChar w:fldCharType="end"/>
        </w:r>
        <w:r w:rsidR="003D7347">
          <w:t xml:space="preserve"> showed</w:t>
        </w:r>
        <w:r w:rsidR="003D7347" w:rsidRPr="0045506A">
          <w:t xml:space="preserve"> that there is a positive relationship between farm production and the health of household members. </w:t>
        </w:r>
        <w:commentRangeEnd w:id="120"/>
        <w:r w:rsidR="003D7347">
          <w:rPr>
            <w:rStyle w:val="CommentReference"/>
          </w:rPr>
          <w:commentReference w:id="120"/>
        </w:r>
      </w:ins>
    </w:p>
    <w:p w14:paraId="3F60D546" w14:textId="6904867F" w:rsidR="009C54AD" w:rsidRPr="0045506A" w:rsidRDefault="00D975C8" w:rsidP="00EE4873">
      <w:ins w:id="121" w:author="Linderhof, Vincent" w:date="2016-02-13T21:08:00Z">
        <w:r>
          <w:t xml:space="preserve">For Uganda, there has not been an investigation on the link between the use of hybrid seeds, </w:t>
        </w:r>
      </w:ins>
      <w:ins w:id="122" w:author="Linderhof, Vincent" w:date="2016-02-13T21:33:00Z">
        <w:r w:rsidR="003D7347">
          <w:t xml:space="preserve">crop production diversity (or </w:t>
        </w:r>
      </w:ins>
      <w:ins w:id="123" w:author="Linderhof, Vincent" w:date="2016-02-13T21:08:00Z">
        <w:r>
          <w:t>productivity</w:t>
        </w:r>
      </w:ins>
      <w:ins w:id="124" w:author="Linderhof, Vincent" w:date="2016-02-13T21:33:00Z">
        <w:r w:rsidR="003D7347">
          <w:t>)</w:t>
        </w:r>
      </w:ins>
      <w:ins w:id="125" w:author="Linderhof, Vincent" w:date="2016-02-13T21:08:00Z">
        <w:r>
          <w:t xml:space="preserve"> and dietary diversity. </w:t>
        </w:r>
      </w:ins>
      <w:ins w:id="126" w:author="Linderhof, Vincent" w:date="2016-01-28T08:16:00Z">
        <w:r w:rsidR="009E4D98" w:rsidRPr="009E4D98">
          <w:rPr>
            <w:rPrChange w:id="127" w:author="Linderhof, Vincent" w:date="2016-01-28T08:18:00Z">
              <w:rPr>
                <w:highlight w:val="green"/>
              </w:rPr>
            </w:rPrChange>
          </w:rPr>
          <w:t>This paper links  food security, particularly nutritional security at the level of the household, with household farm production.</w:t>
        </w:r>
        <w:r w:rsidR="009E4D98" w:rsidRPr="0045506A">
          <w:t xml:space="preserve"> </w:t>
        </w:r>
      </w:ins>
      <w:r w:rsidR="009C54AD" w:rsidRPr="0045506A">
        <w:t xml:space="preserve">We examine the effects of the diversity of farm production for households </w:t>
      </w:r>
      <w:r w:rsidR="009C54AD" w:rsidRPr="009E4D98">
        <w:rPr>
          <w:highlight w:val="green"/>
          <w:rPrChange w:id="128" w:author="Linderhof, Vincent" w:date="2016-01-28T08:18:00Z">
            <w:rPr/>
          </w:rPrChange>
        </w:rPr>
        <w:t>in Uganda</w:t>
      </w:r>
      <w:r w:rsidR="009C54AD" w:rsidRPr="0045506A">
        <w:t xml:space="preserve"> on their dietary diversity, a measure that has previously been linked to a household’s nutrient adequacy, and caloric intake </w:t>
      </w:r>
      <w:ins w:id="129" w:author="Linderhof, Vincent" w:date="2016-01-26T22:27:00Z">
        <w:r w:rsidR="00FB4442">
          <w:fldChar w:fldCharType="begin"/>
        </w:r>
        <w:r w:rsidR="00FB4442">
          <w:instrText xml:space="preserve"> ADDIN ZOTERO_ITEM CSL_CITATION {"citationID":"Q4UOI2ZU","properties":{"formattedCitation":"(Hoddinott and Yohannes 2002)","plainCitation":"(Hoddinott and Yohannes 2002)"},"citationItems":[{"id":792,"uris":["http://zotero.org/groups/462478/items/SBV8P968"],"uri":["http://zotero.org/groups/462478/items/SBV8P968"],"itemData":{"id":792,"type":"article-journal","title":"Dietary diversity as a food security indicator","container-title":"Food consumption and nutrition division discussion paper","page":"2002","volume":"136","source":"Google Scholar","author":[{"family":"Hoddinott","given":"John"},{"family":"Yohannes","given":"Yisehac"}],"issued":{"date-parts":[["2002"]]}}}],"schema":"https://github.com/citation-style-language/schema/raw/master/csl-citation.json"} </w:instrText>
        </w:r>
      </w:ins>
      <w:r w:rsidR="00FB4442">
        <w:fldChar w:fldCharType="separate"/>
      </w:r>
      <w:ins w:id="130" w:author="Linderhof, Vincent" w:date="2016-01-26T22:33:00Z">
        <w:r w:rsidR="002D619E" w:rsidRPr="00EE4873">
          <w:t>(Hoddinott and Yohannes 2002)</w:t>
        </w:r>
      </w:ins>
      <w:ins w:id="131" w:author="Linderhof, Vincent" w:date="2016-01-26T22:27:00Z">
        <w:r w:rsidR="00FB4442">
          <w:fldChar w:fldCharType="end"/>
        </w:r>
      </w:ins>
      <w:del w:id="132" w:author="Linderhof, Vincent" w:date="2016-01-26T22:27:00Z">
        <w:r w:rsidR="009C54AD" w:rsidRPr="0045506A" w:rsidDel="00FB4442">
          <w:delText>(Hoddinot and Yohanes , 2020</w:delText>
        </w:r>
      </w:del>
      <w:del w:id="133" w:author="Linderhof, Vincent" w:date="2016-01-26T22:28:00Z">
        <w:r w:rsidR="009C54AD" w:rsidRPr="0045506A" w:rsidDel="00FB4442">
          <w:delText>)</w:delText>
        </w:r>
      </w:del>
      <w:r w:rsidR="009C54AD" w:rsidRPr="0045506A">
        <w:t xml:space="preserve">. </w:t>
      </w:r>
      <w:del w:id="134" w:author="Linderhof, Vincent" w:date="2016-01-14T18:48:00Z">
        <w:r w:rsidR="009C54AD" w:rsidRPr="0045506A" w:rsidDel="00941E36">
          <w:delText xml:space="preserve"> </w:delText>
        </w:r>
      </w:del>
      <w:commentRangeStart w:id="135"/>
      <w:r w:rsidR="009C54AD" w:rsidRPr="0045506A">
        <w:t xml:space="preserve">As will be argued further below, establishing a direct link between a measure of household’s nutrient level and its constituents is difficult and we are apply a second-best technique.  </w:t>
      </w:r>
      <w:commentRangeEnd w:id="135"/>
      <w:r w:rsidR="009E4D98">
        <w:rPr>
          <w:rStyle w:val="CommentReference"/>
        </w:rPr>
        <w:commentReference w:id="135"/>
      </w:r>
      <w:commentRangeStart w:id="136"/>
      <w:r w:rsidR="009C54AD" w:rsidRPr="0045506A">
        <w:t xml:space="preserve">Ideally we would have conducted our analysis at the level of the individuals however such diary level data is not available in the data set </w:t>
      </w:r>
      <w:commentRangeEnd w:id="136"/>
      <w:r w:rsidR="009E4D98">
        <w:rPr>
          <w:rStyle w:val="CommentReference"/>
        </w:rPr>
        <w:commentReference w:id="136"/>
      </w:r>
      <w:ins w:id="137" w:author="Linderhof, Vincent" w:date="2016-01-26T22:31:00Z">
        <w:r w:rsidR="002D619E">
          <w:fldChar w:fldCharType="begin"/>
        </w:r>
      </w:ins>
      <w:ins w:id="138" w:author="Linderhof, Vincent" w:date="2016-02-13T21:21:00Z">
        <w:r w:rsidR="00AA6EFA">
          <w:instrText xml:space="preserve"> ADDIN ZOTERO_ITEM CSL_CITATION {"citationID":"MjWxlCq1","properties":{"formattedCitation":"(Arimond and Ruel 2004)","plainCitation":"(Arimond and Ruel 2004)"},"citationItems":[{"id":779,"uris":["http://zotero.org/groups/462478/items/BAFDGUTW"],"uri":["http://zotero.org/groups/462478/items/BAFDGUTW"],"itemData":{"id":779,"type":"article-journal","title":"Dietary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T."}],"issued":{"date-parts":[["2004",10,1]]},"PMID":"15465751"}}],"schema":"https://github.com/citation-style-language/schema/raw/master/csl-citation.json"} </w:instrText>
        </w:r>
      </w:ins>
      <w:r w:rsidR="002D619E">
        <w:fldChar w:fldCharType="separate"/>
      </w:r>
      <w:ins w:id="139" w:author="Linderhof, Vincent" w:date="2016-02-13T21:21:00Z">
        <w:r w:rsidR="00AA6EFA" w:rsidRPr="00891AE0">
          <w:t>(Arimond and Ruel 2004)</w:t>
        </w:r>
      </w:ins>
      <w:ins w:id="140" w:author="Linderhof, Vincent" w:date="2016-01-26T22:31:00Z">
        <w:r w:rsidR="002D619E">
          <w:fldChar w:fldCharType="end"/>
        </w:r>
      </w:ins>
      <w:del w:id="141" w:author="Linderhof, Vincent" w:date="2016-01-26T22:31:00Z">
        <w:r w:rsidR="009C54AD" w:rsidRPr="0045506A" w:rsidDel="002D619E">
          <w:delText>(e.g</w:delText>
        </w:r>
      </w:del>
      <w:del w:id="142" w:author="Linderhof, Vincent" w:date="2016-01-26T22:29:00Z">
        <w:r w:rsidR="009C54AD" w:rsidRPr="0045506A" w:rsidDel="002D619E">
          <w:delText xml:space="preserve">., </w:delText>
        </w:r>
      </w:del>
      <w:del w:id="143" w:author="Linderhof, Vincent" w:date="2016-01-26T22:31:00Z">
        <w:r w:rsidR="009C54AD" w:rsidRPr="0045506A" w:rsidDel="002D619E">
          <w:delText>Arimond, M et al., 2010)</w:delText>
        </w:r>
      </w:del>
      <w:r w:rsidR="009C54AD" w:rsidRPr="0045506A">
        <w:t xml:space="preserve">. </w:t>
      </w:r>
      <w:del w:id="144" w:author="Linderhof, Vincent" w:date="2016-01-26T22:31:00Z">
        <w:r w:rsidR="009C54AD" w:rsidRPr="0045506A" w:rsidDel="002D619E">
          <w:delText xml:space="preserve">  </w:delText>
        </w:r>
      </w:del>
      <w:r w:rsidR="009C54AD" w:rsidRPr="0045506A">
        <w:t xml:space="preserve">The principle advantages of the data we analyse over individual, </w:t>
      </w:r>
      <w:commentRangeStart w:id="145"/>
      <w:r w:rsidR="009C54AD" w:rsidRPr="0045506A">
        <w:t xml:space="preserve">diary level </w:t>
      </w:r>
      <w:commentRangeEnd w:id="145"/>
      <w:r w:rsidR="009E4D98">
        <w:rPr>
          <w:rStyle w:val="CommentReference"/>
        </w:rPr>
        <w:commentReference w:id="145"/>
      </w:r>
      <w:r w:rsidR="009C54AD" w:rsidRPr="0045506A">
        <w:t>data are its breadth and length.</w:t>
      </w:r>
    </w:p>
    <w:p w14:paraId="179021F0" w14:textId="2F0DDE3E" w:rsidR="00891AE0" w:rsidRDefault="009C54AD" w:rsidP="00C13C50">
      <w:pPr>
        <w:rPr>
          <w:ins w:id="146" w:author="Linderhof, Vincent" w:date="2016-02-14T11:02:00Z"/>
        </w:rPr>
      </w:pPr>
      <w:del w:id="147" w:author="Linderhof, Vincent" w:date="2016-02-13T21:32:00Z">
        <w:r w:rsidRPr="0045506A" w:rsidDel="003D7347">
          <w:delText xml:space="preserve">There is </w:delText>
        </w:r>
        <w:commentRangeStart w:id="148"/>
        <w:r w:rsidRPr="0045506A" w:rsidDel="003D7347">
          <w:delText xml:space="preserve">some evidence </w:delText>
        </w:r>
        <w:commentRangeEnd w:id="148"/>
        <w:r w:rsidR="001A1B15" w:rsidDel="003D7347">
          <w:rPr>
            <w:rStyle w:val="CommentReference"/>
          </w:rPr>
          <w:commentReference w:id="148"/>
        </w:r>
        <w:r w:rsidRPr="0045506A" w:rsidDel="003D7347">
          <w:delText xml:space="preserve">that diversity of food production at the farm level positively affects diversity of the diet.  In particular, recent work by </w:delText>
        </w:r>
      </w:del>
      <w:commentRangeStart w:id="149"/>
      <w:del w:id="150" w:author="Linderhof, Vincent" w:date="2016-01-26T22:32:00Z">
        <w:r w:rsidRPr="0045506A" w:rsidDel="002D619E">
          <w:fldChar w:fldCharType="begin"/>
        </w:r>
        <w:r w:rsidRPr="0045506A" w:rsidDel="002D619E">
          <w:delInstrText xml:space="preserve"> ADDIN ZOTERO_ITEM CSL_CITATION {"citationID":"Wj3TIuDx","properties":{"formattedCitation":"(Jones,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Pr="0045506A" w:rsidDel="002D619E">
          <w:fldChar w:fldCharType="separate"/>
        </w:r>
        <w:r w:rsidRPr="00EE4873" w:rsidDel="002D619E">
          <w:delText>Jones, Shrinivas, and Bezner-Kerr (2014)</w:delText>
        </w:r>
        <w:r w:rsidRPr="0045506A" w:rsidDel="002D619E">
          <w:fldChar w:fldCharType="end"/>
        </w:r>
        <w:r w:rsidRPr="0045506A" w:rsidDel="002D619E">
          <w:delText xml:space="preserve"> </w:delText>
        </w:r>
      </w:del>
      <w:del w:id="151" w:author="Linderhof, Vincent" w:date="2016-01-15T17:03:00Z">
        <w:r w:rsidRPr="0045506A" w:rsidDel="00357CE3">
          <w:delText xml:space="preserve">argues </w:delText>
        </w:r>
      </w:del>
      <w:del w:id="152" w:author="Linderhof, Vincent" w:date="2016-02-13T21:32:00Z">
        <w:r w:rsidRPr="0045506A" w:rsidDel="003D7347">
          <w:delText xml:space="preserve">that there is a positive relationship between farm production and the health of household members. </w:delText>
        </w:r>
        <w:commentRangeEnd w:id="149"/>
        <w:r w:rsidR="00AE5A22" w:rsidDel="003D7347">
          <w:rPr>
            <w:rStyle w:val="CommentReference"/>
          </w:rPr>
          <w:commentReference w:id="149"/>
        </w:r>
      </w:del>
      <w:ins w:id="153" w:author="Linderhof, Vincent" w:date="2016-01-15T17:03:00Z">
        <w:r w:rsidR="00357CE3">
          <w:t xml:space="preserve">This paper </w:t>
        </w:r>
      </w:ins>
      <w:del w:id="154" w:author="Linderhof, Vincent" w:date="2016-01-15T17:03:00Z">
        <w:r w:rsidRPr="0045506A" w:rsidDel="00357CE3">
          <w:delText xml:space="preserve">We </w:delText>
        </w:r>
      </w:del>
      <w:del w:id="155" w:author="Linderhof, Vincent" w:date="2016-01-15T17:05:00Z">
        <w:r w:rsidRPr="0045506A" w:rsidDel="00357CE3">
          <w:delText>aim to complement</w:delText>
        </w:r>
      </w:del>
      <w:ins w:id="156" w:author="Linderhof, Vincent" w:date="2016-01-15T17:05:00Z">
        <w:r w:rsidR="00357CE3">
          <w:t xml:space="preserve">will </w:t>
        </w:r>
      </w:ins>
      <w:ins w:id="157" w:author="Linderhof, Vincent" w:date="2016-02-14T10:59:00Z">
        <w:r w:rsidR="002570FB">
          <w:t xml:space="preserve">explore the impact of production diversity when explaining the determinants of dietary diversity. </w:t>
        </w:r>
      </w:ins>
      <w:ins w:id="158" w:author="Linderhof, Vincent" w:date="2016-02-14T11:00:00Z">
        <w:r w:rsidR="002570FB">
          <w:t xml:space="preserve">We will base our analyses on </w:t>
        </w:r>
      </w:ins>
      <w:ins w:id="159" w:author="Linderhof, Vincent" w:date="2016-02-15T00:00:00Z">
        <w:r w:rsidR="000F6904">
          <w:t xml:space="preserve">the work of </w:t>
        </w:r>
      </w:ins>
      <w:ins w:id="160" w:author="Linderhof, Vincent" w:date="2016-02-14T11:00:00Z">
        <w:r w:rsidR="002570FB">
          <w:fldChar w:fldCharType="begin"/>
        </w:r>
        <w:r w:rsidR="002570FB">
          <w:instrText xml:space="preserve"> ADDIN ZOTERO_ITEM CSL_CITATION {"citationID":"6PmKZ7NA","properties":{"formattedCitation":"(Jones,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2570FB">
        <w:fldChar w:fldCharType="separate"/>
      </w:r>
      <w:ins w:id="161" w:author="Linderhof, Vincent" w:date="2016-02-14T11:00:00Z">
        <w:r w:rsidR="002570FB" w:rsidRPr="00891AE0">
          <w:t xml:space="preserve">Jones, Shrinivas, and Bezner-Kerr </w:t>
        </w:r>
      </w:ins>
      <w:ins w:id="162" w:author="Linderhof, Vincent" w:date="2016-02-14T11:12:00Z">
        <w:r w:rsidR="00DF6BC0">
          <w:t>(</w:t>
        </w:r>
      </w:ins>
      <w:ins w:id="163" w:author="Linderhof, Vincent" w:date="2016-02-14T11:00:00Z">
        <w:r w:rsidR="002570FB" w:rsidRPr="00891AE0">
          <w:t>2014)</w:t>
        </w:r>
        <w:r w:rsidR="002570FB">
          <w:fldChar w:fldCharType="end"/>
        </w:r>
        <w:r w:rsidR="002570FB">
          <w:t xml:space="preserve"> </w:t>
        </w:r>
      </w:ins>
      <w:ins w:id="164" w:author="Linderhof, Vincent" w:date="2016-02-15T00:00:00Z">
        <w:r w:rsidR="000F6904">
          <w:t xml:space="preserve">for Malawi </w:t>
        </w:r>
      </w:ins>
      <w:ins w:id="165" w:author="Linderhof, Vincent" w:date="2016-02-14T11:00:00Z">
        <w:r w:rsidR="002570FB">
          <w:t xml:space="preserve">and we will </w:t>
        </w:r>
      </w:ins>
      <w:ins w:id="166" w:author="Linderhof, Vincent" w:date="2016-01-15T17:05:00Z">
        <w:r w:rsidR="00357CE3">
          <w:t xml:space="preserve">extend </w:t>
        </w:r>
      </w:ins>
      <w:ins w:id="167" w:author="Linderhof, Vincent" w:date="2016-02-14T11:00:00Z">
        <w:r w:rsidR="002570FB">
          <w:t xml:space="preserve">their </w:t>
        </w:r>
      </w:ins>
      <w:del w:id="168" w:author="Linderhof, Vincent" w:date="2016-01-15T17:05:00Z">
        <w:r w:rsidRPr="0045506A" w:rsidDel="00357CE3">
          <w:delText xml:space="preserve"> </w:delText>
        </w:r>
      </w:del>
      <w:del w:id="169" w:author="Linderhof, Vincent" w:date="2016-02-14T11:00:00Z">
        <w:r w:rsidRPr="0045506A" w:rsidDel="002570FB">
          <w:delText xml:space="preserve">the </w:delText>
        </w:r>
      </w:del>
      <w:r w:rsidRPr="0045506A">
        <w:t xml:space="preserve">work </w:t>
      </w:r>
      <w:del w:id="170" w:author="Linderhof, Vincent" w:date="2016-02-14T11:00:00Z">
        <w:r w:rsidRPr="0045506A" w:rsidDel="002570FB">
          <w:delText xml:space="preserve">of Jones et al. </w:delText>
        </w:r>
      </w:del>
      <w:r w:rsidRPr="0045506A">
        <w:t>in two ways. First</w:t>
      </w:r>
      <w:ins w:id="171" w:author="Linderhof, Vincent" w:date="2016-02-14T11:05:00Z">
        <w:r w:rsidR="00891AE0">
          <w:t>ly</w:t>
        </w:r>
      </w:ins>
      <w:r w:rsidRPr="0045506A">
        <w:t xml:space="preserve">, </w:t>
      </w:r>
      <w:ins w:id="172" w:author="Linderhof, Vincent" w:date="2016-02-14T11:01:00Z">
        <w:r w:rsidR="00891AE0">
          <w:t xml:space="preserve">we </w:t>
        </w:r>
      </w:ins>
      <w:commentRangeStart w:id="173"/>
      <w:del w:id="174" w:author="Linderhof, Vincent" w:date="2016-02-14T11:01:00Z">
        <w:r w:rsidRPr="0045506A" w:rsidDel="00891AE0">
          <w:delText xml:space="preserve">concerning technical matters, we </w:delText>
        </w:r>
      </w:del>
      <w:r w:rsidRPr="0045506A">
        <w:t xml:space="preserve">use </w:t>
      </w:r>
      <w:del w:id="175" w:author="Linderhof, Vincent" w:date="2016-01-15T17:05:00Z">
        <w:r w:rsidRPr="0045506A" w:rsidDel="00357CE3">
          <w:delText xml:space="preserve">a </w:delText>
        </w:r>
      </w:del>
      <w:r w:rsidRPr="0045506A">
        <w:t xml:space="preserve">panel </w:t>
      </w:r>
      <w:ins w:id="176" w:author="Linderhof, Vincent" w:date="2016-01-15T17:05:00Z">
        <w:r w:rsidR="00357CE3">
          <w:t xml:space="preserve">data </w:t>
        </w:r>
      </w:ins>
      <w:del w:id="177" w:author="Linderhof, Vincent" w:date="2016-01-15T17:05:00Z">
        <w:r w:rsidRPr="0045506A" w:rsidDel="00357CE3">
          <w:delText>set of data</w:delText>
        </w:r>
      </w:del>
      <w:ins w:id="178" w:author="Linderhof, Vincent" w:date="2016-01-15T17:05:00Z">
        <w:r w:rsidR="00357CE3">
          <w:t>on farmers households</w:t>
        </w:r>
      </w:ins>
      <w:r w:rsidRPr="0045506A">
        <w:t xml:space="preserve"> instead of cross-section</w:t>
      </w:r>
      <w:del w:id="179" w:author="Linderhof, Vincent" w:date="2016-01-15T17:06:00Z">
        <w:r w:rsidRPr="0045506A" w:rsidDel="00357CE3">
          <w:delText>al</w:delText>
        </w:r>
      </w:del>
      <w:r w:rsidRPr="0045506A">
        <w:t xml:space="preserve"> data</w:t>
      </w:r>
      <w:del w:id="180" w:author="Linderhof, Vincent" w:date="2016-01-15T17:06:00Z">
        <w:r w:rsidRPr="0045506A" w:rsidDel="00357CE3">
          <w:delText xml:space="preserve"> and apply more appropriate econometric techniques</w:delText>
        </w:r>
        <w:commentRangeEnd w:id="173"/>
        <w:r w:rsidR="00941E36" w:rsidDel="00357CE3">
          <w:rPr>
            <w:rStyle w:val="CommentReference"/>
          </w:rPr>
          <w:commentReference w:id="173"/>
        </w:r>
      </w:del>
      <w:r w:rsidRPr="0045506A">
        <w:t>.</w:t>
      </w:r>
      <w:ins w:id="181" w:author="Linderhof, Vincent" w:date="2016-01-28T08:38:00Z">
        <w:r w:rsidR="0055350D">
          <w:t xml:space="preserve"> </w:t>
        </w:r>
      </w:ins>
      <w:del w:id="182" w:author="Linderhof, Vincent" w:date="2016-02-14T11:02:00Z">
        <w:r w:rsidRPr="0045506A" w:rsidDel="00891AE0">
          <w:delText xml:space="preserve"> </w:delText>
        </w:r>
      </w:del>
      <w:del w:id="183" w:author="Linderhof, Vincent" w:date="2016-01-27T18:08:00Z">
        <w:r w:rsidRPr="0045506A" w:rsidDel="00374DBE">
          <w:delText>Using the World Bank LSM</w:delText>
        </w:r>
      </w:del>
      <w:del w:id="184" w:author="Linderhof, Vincent" w:date="2016-02-14T11:02:00Z">
        <w:r w:rsidRPr="0045506A" w:rsidDel="00891AE0">
          <w:delText xml:space="preserve">S-ISA </w:delText>
        </w:r>
      </w:del>
      <w:del w:id="185" w:author="Linderhof, Vincent" w:date="2016-01-15T17:06:00Z">
        <w:r w:rsidRPr="0045506A" w:rsidDel="00357CE3">
          <w:delText xml:space="preserve">panel </w:delText>
        </w:r>
      </w:del>
      <w:del w:id="186" w:author="Linderhof, Vincent" w:date="2016-02-14T11:02:00Z">
        <w:r w:rsidRPr="0045506A" w:rsidDel="00891AE0">
          <w:delText xml:space="preserve">data set for Uganda, we </w:delText>
        </w:r>
      </w:del>
      <w:del w:id="187" w:author="Linderhof, Vincent" w:date="2016-01-27T18:09:00Z">
        <w:r w:rsidRPr="00AA6EFA" w:rsidDel="00374DBE">
          <w:rPr>
            <w:highlight w:val="red"/>
            <w:rPrChange w:id="188" w:author="Linderhof, Vincent" w:date="2016-02-13T21:19:00Z">
              <w:rPr/>
            </w:rPrChange>
          </w:rPr>
          <w:delText xml:space="preserve">are better able to test the reported </w:delText>
        </w:r>
      </w:del>
      <w:del w:id="189" w:author="Linderhof, Vincent" w:date="2016-02-14T11:02:00Z">
        <w:r w:rsidRPr="00AA6EFA" w:rsidDel="00891AE0">
          <w:rPr>
            <w:highlight w:val="red"/>
            <w:rPrChange w:id="190" w:author="Linderhof, Vincent" w:date="2016-02-13T21:19:00Z">
              <w:rPr/>
            </w:rPrChange>
          </w:rPr>
          <w:delText xml:space="preserve">relationships between the </w:delText>
        </w:r>
      </w:del>
      <w:commentRangeStart w:id="191"/>
      <w:del w:id="192" w:author="Linderhof, Vincent" w:date="2016-01-27T18:09:00Z">
        <w:r w:rsidRPr="00AA6EFA" w:rsidDel="00374DBE">
          <w:rPr>
            <w:highlight w:val="red"/>
            <w:rPrChange w:id="193" w:author="Linderhof, Vincent" w:date="2016-02-13T21:19:00Z">
              <w:rPr/>
            </w:rPrChange>
          </w:rPr>
          <w:delText xml:space="preserve">DDS measure and </w:delText>
        </w:r>
      </w:del>
      <w:del w:id="194" w:author="Linderhof, Vincent" w:date="2016-02-14T11:02:00Z">
        <w:r w:rsidRPr="00AA6EFA" w:rsidDel="00891AE0">
          <w:rPr>
            <w:highlight w:val="red"/>
            <w:rPrChange w:id="195" w:author="Linderhof, Vincent" w:date="2016-02-13T21:19:00Z">
              <w:rPr/>
            </w:rPrChange>
          </w:rPr>
          <w:delText>consumption</w:delText>
        </w:r>
      </w:del>
      <w:del w:id="196" w:author="Linderhof, Vincent" w:date="2016-01-27T18:10:00Z">
        <w:r w:rsidRPr="0045506A" w:rsidDel="00374DBE">
          <w:delText xml:space="preserve"> diversity </w:delText>
        </w:r>
        <w:commentRangeEnd w:id="191"/>
        <w:r w:rsidR="00357CE3" w:rsidDel="00374DBE">
          <w:rPr>
            <w:rStyle w:val="CommentReference"/>
          </w:rPr>
          <w:commentReference w:id="191"/>
        </w:r>
        <w:r w:rsidRPr="0045506A" w:rsidDel="00374DBE">
          <w:delText xml:space="preserve">as reported in </w:delText>
        </w:r>
      </w:del>
      <w:del w:id="197" w:author="Linderhof, Vincent" w:date="2016-01-26T22:35:00Z">
        <w:r w:rsidRPr="0045506A" w:rsidDel="002D619E">
          <w:delText>Jones et al. (2014)</w:delText>
        </w:r>
      </w:del>
      <w:del w:id="198" w:author="Linderhof, Vincent" w:date="2016-02-14T11:02:00Z">
        <w:r w:rsidRPr="0045506A" w:rsidDel="00891AE0">
          <w:delText>.</w:delText>
        </w:r>
        <w:commentRangeStart w:id="199"/>
        <w:r w:rsidRPr="0045506A" w:rsidDel="00891AE0">
          <w:delText xml:space="preserve"> </w:delText>
        </w:r>
      </w:del>
      <w:r w:rsidRPr="0045506A">
        <w:t xml:space="preserve">Panel data allows us to utilize econometric techniques which statistically control for potential problems related to </w:t>
      </w:r>
      <w:ins w:id="200" w:author="Linderhof, Vincent" w:date="2016-02-14T10:56:00Z">
        <w:r w:rsidR="002570FB">
          <w:t>unobserved heter</w:t>
        </w:r>
      </w:ins>
      <w:ins w:id="201" w:author="Linderhof, Vincent" w:date="2016-02-14T10:58:00Z">
        <w:r w:rsidR="002570FB">
          <w:t>o</w:t>
        </w:r>
      </w:ins>
      <w:ins w:id="202" w:author="Linderhof, Vincent" w:date="2016-02-14T10:56:00Z">
        <w:r w:rsidR="002570FB">
          <w:t>gen</w:t>
        </w:r>
      </w:ins>
      <w:ins w:id="203" w:author="Linderhof, Vincent" w:date="2016-02-14T10:58:00Z">
        <w:r w:rsidR="002570FB">
          <w:t>e</w:t>
        </w:r>
      </w:ins>
      <w:ins w:id="204" w:author="Linderhof, Vincent" w:date="2016-02-14T10:56:00Z">
        <w:r w:rsidR="002570FB">
          <w:t xml:space="preserve">ity </w:t>
        </w:r>
      </w:ins>
      <w:del w:id="205" w:author="Linderhof, Vincent" w:date="2016-02-14T10:56:00Z">
        <w:r w:rsidRPr="0045506A" w:rsidDel="002570FB">
          <w:delText xml:space="preserve">omitted, static, variables </w:delText>
        </w:r>
      </w:del>
      <w:r w:rsidRPr="0045506A">
        <w:t xml:space="preserve">which can bias results when </w:t>
      </w:r>
      <w:ins w:id="206" w:author="Linderhof, Vincent" w:date="2016-02-14T10:57:00Z">
        <w:r w:rsidR="002570FB">
          <w:t xml:space="preserve">cross-sections data </w:t>
        </w:r>
      </w:ins>
      <w:del w:id="207" w:author="Linderhof, Vincent" w:date="2016-02-14T10:57:00Z">
        <w:r w:rsidRPr="0045506A" w:rsidDel="002570FB">
          <w:delText>only one year of data is</w:delText>
        </w:r>
      </w:del>
      <w:ins w:id="208" w:author="Linderhof, Vincent" w:date="2016-02-14T10:57:00Z">
        <w:r w:rsidR="002570FB">
          <w:t>are</w:t>
        </w:r>
      </w:ins>
      <w:r w:rsidRPr="0045506A">
        <w:t xml:space="preserve"> used</w:t>
      </w:r>
      <w:commentRangeEnd w:id="199"/>
      <w:r w:rsidR="0055350D">
        <w:rPr>
          <w:rStyle w:val="CommentReference"/>
        </w:rPr>
        <w:commentReference w:id="199"/>
      </w:r>
      <w:r w:rsidRPr="0045506A">
        <w:t xml:space="preserve">. In addition, we </w:t>
      </w:r>
      <w:ins w:id="209" w:author="Linderhof, Vincent" w:date="2016-02-14T10:57:00Z">
        <w:r w:rsidR="002570FB">
          <w:t xml:space="preserve">control </w:t>
        </w:r>
      </w:ins>
      <w:del w:id="210" w:author="Linderhof, Vincent" w:date="2016-02-14T10:57:00Z">
        <w:r w:rsidRPr="0045506A" w:rsidDel="002570FB">
          <w:delText xml:space="preserve">test and, when appropriate, </w:delText>
        </w:r>
        <w:commentRangeStart w:id="211"/>
        <w:r w:rsidRPr="0045506A" w:rsidDel="002570FB">
          <w:delText xml:space="preserve">incorporate </w:delText>
        </w:r>
      </w:del>
      <w:ins w:id="212" w:author="Linderhof, Vincent" w:date="2016-02-14T10:57:00Z">
        <w:r w:rsidR="002570FB">
          <w:t xml:space="preserve">for </w:t>
        </w:r>
      </w:ins>
      <w:r w:rsidRPr="0045506A">
        <w:t xml:space="preserve">a </w:t>
      </w:r>
      <w:del w:id="213" w:author="Linderhof, Vincent" w:date="2016-02-14T10:58:00Z">
        <w:r w:rsidRPr="0045506A" w:rsidDel="002570FB">
          <w:delText xml:space="preserve">more complete set </w:delText>
        </w:r>
      </w:del>
      <w:ins w:id="214" w:author="Linderhof, Vincent" w:date="2016-02-14T10:58:00Z">
        <w:r w:rsidR="002570FB">
          <w:t xml:space="preserve">set </w:t>
        </w:r>
      </w:ins>
      <w:r w:rsidRPr="0045506A">
        <w:t xml:space="preserve">of household </w:t>
      </w:r>
      <w:ins w:id="215" w:author="Linderhof, Vincent" w:date="2016-02-14T10:57:00Z">
        <w:r w:rsidR="002570FB">
          <w:t xml:space="preserve">characteristics </w:t>
        </w:r>
      </w:ins>
      <w:del w:id="216" w:author="Linderhof, Vincent" w:date="2016-02-14T11:21:00Z">
        <w:r w:rsidRPr="0045506A" w:rsidDel="00DF6BC0">
          <w:delText xml:space="preserve">variables </w:delText>
        </w:r>
        <w:commentRangeEnd w:id="211"/>
        <w:r w:rsidR="0055350D" w:rsidDel="00DF6BC0">
          <w:rPr>
            <w:rStyle w:val="CommentReference"/>
          </w:rPr>
          <w:commentReference w:id="211"/>
        </w:r>
        <w:r w:rsidRPr="0045506A" w:rsidDel="00DF6BC0">
          <w:delText xml:space="preserve">into the model to better account for household characteristics influencing dietary diversity </w:delText>
        </w:r>
      </w:del>
      <w:r w:rsidRPr="0045506A">
        <w:t xml:space="preserve">(e.g. non-agricultural income, investments and transfers). </w:t>
      </w:r>
    </w:p>
    <w:p w14:paraId="0D2F2FD8" w14:textId="77777777" w:rsidR="00891AE0" w:rsidRDefault="009C54AD" w:rsidP="00C13C50">
      <w:pPr>
        <w:rPr>
          <w:ins w:id="217" w:author="Linderhof, Vincent" w:date="2016-02-14T11:04:00Z"/>
        </w:rPr>
      </w:pPr>
      <w:commentRangeStart w:id="218"/>
      <w:r w:rsidRPr="0045506A">
        <w:lastRenderedPageBreak/>
        <w:t xml:space="preserve">The last technical addition concerns the use of a count model in place of the continuous models used in Jones et al. </w:t>
      </w:r>
      <w:commentRangeEnd w:id="218"/>
      <w:r w:rsidR="00891AE0">
        <w:rPr>
          <w:rStyle w:val="CommentReference"/>
        </w:rPr>
        <w:commentReference w:id="218"/>
      </w:r>
    </w:p>
    <w:p w14:paraId="00E2B3B4" w14:textId="2FB4FFAF" w:rsidR="009C54AD" w:rsidRPr="0045506A" w:rsidRDefault="00891AE0" w:rsidP="00C13C50">
      <w:ins w:id="219" w:author="Linderhof, Vincent" w:date="2016-02-14T11:05:00Z">
        <w:r w:rsidRPr="00891AE0">
          <w:rPr>
            <w:rPrChange w:id="220" w:author="Linderhof, Vincent" w:date="2016-02-14T11:05:00Z">
              <w:rPr>
                <w:rFonts w:ascii="AdvGulliv-R" w:hAnsi="AdvGulliv-R" w:cs="AdvGulliv-R"/>
                <w:color w:val="auto"/>
                <w:sz w:val="14"/>
                <w:szCs w:val="14"/>
              </w:rPr>
            </w:rPrChange>
          </w:rPr>
          <w:t xml:space="preserve">Secondly, </w:t>
        </w:r>
        <w:r>
          <w:fldChar w:fldCharType="begin"/>
        </w:r>
      </w:ins>
      <w:ins w:id="221" w:author="Linderhof, Vincent" w:date="2016-02-14T20:36:00Z">
        <w:r w:rsidR="0094686F">
          <w:instrText xml:space="preserve"> ADDIN ZOTERO_ITEM CSL_CITATION {"citationID":"K0ixJkm5","properties":{"formattedCitation":"(Jones,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ins w:id="222" w:author="Linderhof, Vincent" w:date="2016-02-14T11:05:00Z">
        <w:r>
          <w:fldChar w:fldCharType="separate"/>
        </w:r>
        <w:r w:rsidRPr="00891AE0">
          <w:t xml:space="preserve">Jones, Shrinivas, and Bezner-Kerr </w:t>
        </w:r>
      </w:ins>
      <w:ins w:id="223" w:author="Linderhof, Vincent" w:date="2016-02-14T11:06:00Z">
        <w:r>
          <w:t>(</w:t>
        </w:r>
      </w:ins>
      <w:ins w:id="224" w:author="Linderhof, Vincent" w:date="2016-02-14T11:05:00Z">
        <w:r w:rsidRPr="00891AE0">
          <w:t>2014)</w:t>
        </w:r>
        <w:r>
          <w:fldChar w:fldCharType="end"/>
        </w:r>
        <w:r>
          <w:t xml:space="preserve"> </w:t>
        </w:r>
      </w:ins>
      <w:ins w:id="225" w:author="Linderhof, Vincent" w:date="2016-02-14T11:06:00Z">
        <w:r>
          <w:t xml:space="preserve">use two dietary diversity indicators in their analyses namely </w:t>
        </w:r>
      </w:ins>
      <w:ins w:id="226" w:author="Linderhof, Vincent" w:date="2016-02-14T11:05:00Z">
        <w:r>
          <w:t xml:space="preserve">Household </w:t>
        </w:r>
        <w:r w:rsidRPr="00891AE0">
          <w:rPr>
            <w:rPrChange w:id="227" w:author="Linderhof, Vincent" w:date="2016-02-14T11:05:00Z">
              <w:rPr>
                <w:rFonts w:ascii="AdvGulliv-R" w:hAnsi="AdvGulliv-R" w:cs="AdvGulliv-R"/>
                <w:color w:val="auto"/>
                <w:sz w:val="14"/>
                <w:szCs w:val="14"/>
              </w:rPr>
            </w:rPrChange>
          </w:rPr>
          <w:t>Dietary Diversity Score (HDDS), and the Food Consumption Score (FCS)</w:t>
        </w:r>
      </w:ins>
      <w:ins w:id="228" w:author="Linderhof, Vincent" w:date="2016-02-14T11:07:00Z">
        <w:r>
          <w:t xml:space="preserve">. We add another dietary diversity indicator that links </w:t>
        </w:r>
      </w:ins>
      <w:ins w:id="229" w:author="Linderhof, Vincent" w:date="2016-02-14T11:08:00Z">
        <w:r>
          <w:t>household caloric intake to farm production diversity.</w:t>
        </w:r>
      </w:ins>
      <w:commentRangeStart w:id="230"/>
      <w:del w:id="231" w:author="Linderhof, Vincent" w:date="2016-02-14T11:10:00Z">
        <w:r w:rsidR="009C54AD" w:rsidRPr="0045506A" w:rsidDel="00891AE0">
          <w:delText>Our s</w:delText>
        </w:r>
      </w:del>
      <w:del w:id="232" w:author="Linderhof, Vincent" w:date="2016-02-14T11:09:00Z">
        <w:r w:rsidR="009C54AD" w:rsidRPr="0045506A" w:rsidDel="00891AE0">
          <w:delText xml:space="preserve">econd contribution is that we test whether </w:delText>
        </w:r>
      </w:del>
      <w:del w:id="233" w:author="Linderhof, Vincent" w:date="2016-02-14T11:10:00Z">
        <w:r w:rsidR="009C54AD" w:rsidRPr="0045506A" w:rsidDel="00891AE0">
          <w:delText>there is a relationship between farm production diversity and household caloric intake</w:delText>
        </w:r>
        <w:commentRangeEnd w:id="230"/>
        <w:r w:rsidR="0055350D" w:rsidDel="00891AE0">
          <w:rPr>
            <w:rStyle w:val="CommentReference"/>
          </w:rPr>
          <w:commentReference w:id="230"/>
        </w:r>
        <w:r w:rsidR="009C54AD" w:rsidRPr="0045506A" w:rsidDel="00891AE0">
          <w:delText>. Therefore, in addition to the relationship between farm production diversity and adequacy of nutrient consumption via diverse consumption, we add the influence of production diversity on caloric intake.</w:delText>
        </w:r>
      </w:del>
      <w:r w:rsidR="009C54AD" w:rsidRPr="0045506A">
        <w:t xml:space="preserve"> </w:t>
      </w:r>
      <w:del w:id="234" w:author="Linderhof, Vincent" w:date="2016-02-13T13:38:00Z">
        <w:r w:rsidR="009C54AD" w:rsidRPr="0045506A" w:rsidDel="009612BE">
          <w:delText xml:space="preserve"> </w:delText>
        </w:r>
      </w:del>
      <w:commentRangeStart w:id="235"/>
      <w:r w:rsidR="009C54AD" w:rsidRPr="0045506A">
        <w:t xml:space="preserve">Our </w:t>
      </w:r>
      <w:del w:id="236" w:author="Linderhof, Vincent" w:date="2016-01-28T08:45:00Z">
        <w:r w:rsidR="009C54AD" w:rsidRPr="0045506A" w:rsidDel="0055350D">
          <w:delText xml:space="preserve">contention </w:delText>
        </w:r>
      </w:del>
      <w:ins w:id="237" w:author="Linderhof, Vincent" w:date="2016-01-28T08:45:00Z">
        <w:r w:rsidR="0055350D">
          <w:t>hypothesis</w:t>
        </w:r>
        <w:r w:rsidR="0055350D" w:rsidRPr="0045506A">
          <w:t xml:space="preserve"> </w:t>
        </w:r>
      </w:ins>
      <w:r w:rsidR="009C54AD" w:rsidRPr="0045506A">
        <w:t xml:space="preserve">is that an index which combines both nutrient diversity and caloric content will provide a better indication of health than </w:t>
      </w:r>
      <w:ins w:id="238" w:author="Linderhof, Vincent" w:date="2016-02-13T13:39:00Z">
        <w:r w:rsidR="009612BE">
          <w:t xml:space="preserve">either a nutrient diversity or caloric content </w:t>
        </w:r>
      </w:ins>
      <w:del w:id="239" w:author="Linderhof, Vincent" w:date="2016-02-13T13:39:00Z">
        <w:r w:rsidR="009C54AD" w:rsidRPr="0045506A" w:rsidDel="009612BE">
          <w:delText xml:space="preserve">one </w:delText>
        </w:r>
      </w:del>
      <w:del w:id="240" w:author="Linderhof, Vincent" w:date="2016-02-13T13:38:00Z">
        <w:r w:rsidR="009C54AD" w:rsidRPr="0045506A" w:rsidDel="004B28C7">
          <w:delText xml:space="preserve">or </w:delText>
        </w:r>
      </w:del>
      <w:del w:id="241" w:author="Linderhof, Vincent" w:date="2016-02-13T13:39:00Z">
        <w:r w:rsidR="009C54AD" w:rsidRPr="0045506A" w:rsidDel="009612BE">
          <w:delText xml:space="preserve">the other </w:delText>
        </w:r>
      </w:del>
      <w:r w:rsidR="009C54AD" w:rsidRPr="0045506A">
        <w:t xml:space="preserve">index alone. </w:t>
      </w:r>
      <w:commentRangeEnd w:id="235"/>
      <w:r w:rsidR="0055350D">
        <w:rPr>
          <w:rStyle w:val="CommentReference"/>
        </w:rPr>
        <w:commentReference w:id="235"/>
      </w:r>
      <w:r w:rsidR="009C54AD" w:rsidRPr="0045506A">
        <w:t>By doing so, we hope to provide a convenient, first approximation of the level of household food security and allow policy makers to better target potential policies.</w:t>
      </w:r>
    </w:p>
    <w:p w14:paraId="00A13058" w14:textId="46E4804B" w:rsidR="00943AEE" w:rsidRPr="00B27B4C" w:rsidDel="00065000" w:rsidRDefault="009C54AD" w:rsidP="00C13C50">
      <w:pPr>
        <w:rPr>
          <w:moveFrom w:id="242" w:author="Linderhof, Vincent" w:date="2016-01-26T22:01:00Z"/>
        </w:rPr>
      </w:pPr>
      <w:moveFromRangeStart w:id="243" w:author="Linderhof, Vincent" w:date="2016-01-26T22:01:00Z" w:name="move441609047"/>
      <w:moveFrom w:id="244" w:author="Linderhof, Vincent" w:date="2016-01-26T22:01:00Z">
        <w:r w:rsidRPr="0045506A" w:rsidDel="00065000">
          <w:t>The link we draw between production diversity and nutritional adequacy rests on the link between consumption diversity and nutritional adequacy. There is evidence in the literature that dietary diversity is an important component of health, with several papers arguing that there is a significan</w:t>
        </w:r>
        <w:r w:rsidR="00C41EFE" w:rsidDel="00065000">
          <w:t xml:space="preserve">t </w:t>
        </w:r>
        <w:r w:rsidR="00D47918" w:rsidRPr="00B27B4C" w:rsidDel="00065000">
          <w:t>relation</w:t>
        </w:r>
        <w:r w:rsidR="00E70215" w:rsidDel="00065000">
          <w:t>ship</w:t>
        </w:r>
        <w:r w:rsidR="00D47918" w:rsidRPr="00B27B4C" w:rsidDel="00065000">
          <w:t xml:space="preserve"> betw</w:t>
        </w:r>
        <w:r w:rsidR="00BD06B8" w:rsidRPr="00B27B4C" w:rsidDel="00065000">
          <w:t>e</w:t>
        </w:r>
        <w:r w:rsidR="00E70215" w:rsidDel="00065000">
          <w:t xml:space="preserve">en diet </w:t>
        </w:r>
        <w:r w:rsidR="00BD06B8" w:rsidRPr="00B27B4C" w:rsidDel="00065000">
          <w:t>diversity and</w:t>
        </w:r>
        <w:r w:rsidR="00D47918" w:rsidRPr="00B27B4C" w:rsidDel="00065000">
          <w:t xml:space="preserve"> micro-nutrient intake. </w:t>
        </w:r>
        <w:r w:rsidR="00E70215" w:rsidDel="00065000">
          <w:t xml:space="preserve">Nutrient adequacy </w:t>
        </w:r>
        <w:r w:rsidR="00D47918" w:rsidRPr="00B27B4C" w:rsidDel="00065000">
          <w:t xml:space="preserve">is </w:t>
        </w:r>
        <w:r w:rsidR="00E46176" w:rsidDel="00065000">
          <w:t xml:space="preserve">commonly </w:t>
        </w:r>
        <w:r w:rsidR="00D47918" w:rsidRPr="00B27B4C" w:rsidDel="00065000">
          <w:t xml:space="preserve">calculated </w:t>
        </w:r>
        <w:r w:rsidR="00E70215" w:rsidDel="00065000">
          <w:t>using</w:t>
        </w:r>
        <w:r w:rsidR="00D47918" w:rsidRPr="00B27B4C" w:rsidDel="00065000">
          <w:t xml:space="preserve"> the</w:t>
        </w:r>
        <w:r w:rsidR="00BD06B8" w:rsidRPr="00B27B4C" w:rsidDel="00065000">
          <w:t xml:space="preserve"> Nutrient Adequacy Ratio (NAR),</w:t>
        </w:r>
        <w:r w:rsidR="00D47918" w:rsidRPr="00B27B4C" w:rsidDel="00065000">
          <w:t xml:space="preserve"> </w:t>
        </w:r>
        <w:r w:rsidR="00E46176" w:rsidDel="00065000">
          <w:t xml:space="preserve">a measure </w:t>
        </w:r>
        <w:r w:rsidR="0042153B" w:rsidRPr="00B27B4C" w:rsidDel="00065000">
          <w:t>that</w:t>
        </w:r>
        <w:r w:rsidR="00D47918" w:rsidRPr="00B27B4C" w:rsidDel="00065000">
          <w:t xml:space="preserve"> compares </w:t>
        </w:r>
        <w:r w:rsidR="002E17CE" w:rsidDel="00065000">
          <w:t xml:space="preserve">an </w:t>
        </w:r>
        <w:r w:rsidR="00E70215" w:rsidDel="00065000">
          <w:t>individual</w:t>
        </w:r>
        <w:r w:rsidR="002E17CE" w:rsidDel="00065000">
          <w:t>’s</w:t>
        </w:r>
        <w:r w:rsidR="00E70215" w:rsidDel="00065000">
          <w:t xml:space="preserve"> </w:t>
        </w:r>
        <w:r w:rsidR="00D47918" w:rsidRPr="00B27B4C" w:rsidDel="00065000">
          <w:t xml:space="preserve">intake </w:t>
        </w:r>
        <w:r w:rsidR="00E70215" w:rsidDel="00065000">
          <w:t xml:space="preserve">of nutrients </w:t>
        </w:r>
        <w:r w:rsidR="00D47918" w:rsidRPr="00B27B4C" w:rsidDel="00065000">
          <w:t xml:space="preserve">to </w:t>
        </w:r>
        <w:r w:rsidR="00E70215" w:rsidDel="00065000">
          <w:t xml:space="preserve">the </w:t>
        </w:r>
        <w:r w:rsidR="00D47918" w:rsidRPr="00B27B4C" w:rsidDel="00065000">
          <w:t>recommend</w:t>
        </w:r>
        <w:r w:rsidR="00E70215" w:rsidDel="00065000">
          <w:t xml:space="preserve">ed </w:t>
        </w:r>
        <w:r w:rsidR="00D47918" w:rsidRPr="00B27B4C" w:rsidDel="00065000">
          <w:t xml:space="preserve">intake </w:t>
        </w:r>
        <w:r w:rsidR="00E70215" w:rsidDel="00065000">
          <w:t>levels of those</w:t>
        </w:r>
        <w:r w:rsidR="00D47918" w:rsidRPr="00B27B4C" w:rsidDel="00065000">
          <w:t xml:space="preserve"> nutrients. The sum of the NAR by nutrient</w:t>
        </w:r>
        <w:r w:rsidR="00E46176" w:rsidDel="00065000">
          <w:t>,</w:t>
        </w:r>
        <w:r w:rsidR="00D47918" w:rsidRPr="00B27B4C" w:rsidDel="00065000">
          <w:t xml:space="preserve"> divided by the number of nutrients</w:t>
        </w:r>
        <w:r w:rsidR="00E46176" w:rsidDel="00065000">
          <w:t>,</w:t>
        </w:r>
        <w:r w:rsidR="00D47918" w:rsidRPr="00B27B4C" w:rsidDel="00065000">
          <w:t xml:space="preserve"> give</w:t>
        </w:r>
        <w:r w:rsidR="00E46176" w:rsidDel="00065000">
          <w:t>s</w:t>
        </w:r>
        <w:r w:rsidR="00D47918" w:rsidRPr="00B27B4C" w:rsidDel="00065000">
          <w:t xml:space="preserve"> an overall indicator </w:t>
        </w:r>
        <w:r w:rsidR="009746CA" w:rsidDel="00065000">
          <w:t xml:space="preserve">known as </w:t>
        </w:r>
        <w:r w:rsidR="00D47918" w:rsidRPr="00B27B4C" w:rsidDel="00065000">
          <w:t xml:space="preserve">the Mean Adequacy Ratio (MAR). Two studies in Mali </w:t>
        </w:r>
        <w:r w:rsidR="00543C20" w:rsidDel="00065000">
          <w:t xml:space="preserve">found </w:t>
        </w:r>
        <w:r w:rsidR="00D47918" w:rsidRPr="00B27B4C" w:rsidDel="00065000">
          <w:t>a positive</w:t>
        </w:r>
        <w:r w:rsidR="00543C20" w:rsidDel="00065000">
          <w:t xml:space="preserve"> relationship</w:t>
        </w:r>
        <w:r w:rsidR="00D47918" w:rsidRPr="00B27B4C" w:rsidDel="00065000">
          <w:t xml:space="preserve"> between the Food Varity Score (FVS), which correspond</w:t>
        </w:r>
        <w:r w:rsidR="00E53205" w:rsidDel="00065000">
          <w:t>s</w:t>
        </w:r>
        <w:r w:rsidR="00D47918" w:rsidRPr="00B27B4C" w:rsidDel="00065000">
          <w:t xml:space="preserve"> to the number of different food items consumed </w:t>
        </w:r>
        <w:r w:rsidR="00AB2A6B" w:rsidDel="00065000">
          <w:t>over</w:t>
        </w:r>
        <w:r w:rsidR="00D47918" w:rsidRPr="00B27B4C" w:rsidDel="00065000">
          <w:t xml:space="preserve"> a defined period, and the MAR. In add</w:t>
        </w:r>
        <w:r w:rsidR="00BD06B8" w:rsidRPr="00B27B4C" w:rsidDel="00065000">
          <w:t xml:space="preserve">ition, it has been shown that </w:t>
        </w:r>
        <w:r w:rsidR="00D47918" w:rsidRPr="00B27B4C" w:rsidDel="00065000">
          <w:t>a significant level of correlation exists between the Dietary Diversity Scor</w:t>
        </w:r>
        <w:r w:rsidR="00BD06B8" w:rsidRPr="00B27B4C" w:rsidDel="00065000">
          <w:t>e (DDS) which, like the FVS,</w:t>
        </w:r>
        <w:r w:rsidR="00D47918" w:rsidRPr="00B27B4C" w:rsidDel="00065000">
          <w:t xml:space="preserve"> focuses on nutritional food groups, and the MAR</w:t>
        </w:r>
        <w:r w:rsidR="00D7066B" w:rsidDel="00065000">
          <w:t xml:space="preserve"> </w:t>
        </w:r>
        <w:r w:rsidR="00D7066B" w:rsidDel="00065000">
          <w:fldChar w:fldCharType="begin"/>
        </w:r>
        <w:r w:rsidR="00D7066B" w:rsidDel="00065000">
          <w:instrText xml:space="preserve"> ADDIN ZOTERO_ITEM CSL_CITATION {"citationID":"YQlSdGAL","properties":{"formattedCitation":"(Hatluy, Torheim, and Oshaug 1998; Torheim et al. 2004)","plainCitation":"(Hatluy, Torheim, and Oshaug 1998; Torheim et al. 2004)"},"citationItems":[{"id":25,"uris":["http://zotero.org/users/1201560/items/IPWQ5DHA"],"uri":["http://zotero.org/users/1201560/items/IPWQ5DHA"],"itemData":{"id":25,"type":"article-journal","title":"Food variety - a good indicator of nutritional adequacy of the diet? A case study from an urban area in Mali, West Africa","con</w:instrText>
        </w:r>
        <w:r w:rsidR="00D7066B" w:rsidRPr="00EE4873" w:rsidDel="00065000">
          <w:rPr>
            <w:lang w:val="de-DE"/>
          </w:rPr>
          <w:instrText>tainer-title":"European Journal of Clinical Nutrition","page":"891–898","volume":"52","source":"Google Scholar","shortTitle":"Food varietyÐa good indicator of nutritional adequacy of the diet?","author":[{"family":"Hatluy","given":"A."},{"family":"Torheim","given":"L. E."},{"family":"Oshaug","given":"A."}],"issued":{"date-parts":[["1998"]]}}},{"id":39,"uris":["http://zotero.org/users/1201560/items/S99X6PS3"],"uri":["http://zotero.org/users/1201560/items/S99X6PS3"],"itemData":{"id":39,"type":"article-journal","title":"Nutrient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w:instrText>
        </w:r>
        <w:r w:rsidR="00D7066B" w:rsidRPr="00226BB3" w:rsidDel="00065000">
          <w:rPr>
            <w:lang w:val="de-DE"/>
          </w:rPr>
          <w:instrText xml:space="preserve">parts":[["2004"]]}}}],"schema":"https://github.com/citation-style-language/schema/raw/master/csl-citation.json"} </w:instrText>
        </w:r>
        <w:r w:rsidR="00D7066B" w:rsidDel="00065000">
          <w:fldChar w:fldCharType="separate"/>
        </w:r>
        <w:r w:rsidR="00D7066B" w:rsidRPr="00226BB3" w:rsidDel="00065000">
          <w:rPr>
            <w:lang w:val="de-DE"/>
          </w:rPr>
          <w:t>Hatluy, Torheim, and Oshaug 1998; Torheim et al. 2004)</w:t>
        </w:r>
        <w:r w:rsidR="00D7066B" w:rsidDel="00065000">
          <w:fldChar w:fldCharType="end"/>
        </w:r>
        <w:r w:rsidR="00D7066B" w:rsidRPr="00226BB3" w:rsidDel="00065000">
          <w:rPr>
            <w:lang w:val="de-DE"/>
          </w:rPr>
          <w:t>.</w:t>
        </w:r>
        <w:r w:rsidR="00D47918" w:rsidRPr="00226BB3" w:rsidDel="00065000">
          <w:rPr>
            <w:lang w:val="de-DE"/>
          </w:rPr>
          <w:t xml:space="preserve"> </w:t>
        </w:r>
        <w:r w:rsidR="0021221A" w:rsidDel="00065000">
          <w:fldChar w:fldCharType="begin"/>
        </w:r>
        <w:r w:rsidR="0021221A" w:rsidRPr="00226BB3" w:rsidDel="00065000">
          <w:rPr>
            <w:lang w:val="de-DE"/>
          </w:rPr>
          <w: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21221A" w:rsidDel="00065000">
          <w:fldChar w:fldCharType="separate"/>
        </w:r>
        <w:r w:rsidR="0021221A" w:rsidRPr="00226BB3" w:rsidDel="00065000">
          <w:rPr>
            <w:lang w:val="de-DE"/>
          </w:rPr>
          <w:t>(Kennedy et al. 2007)</w:t>
        </w:r>
        <w:r w:rsidR="0021221A" w:rsidDel="00065000">
          <w:fldChar w:fldCharType="end"/>
        </w:r>
        <w:r w:rsidR="0021221A" w:rsidRPr="00226BB3" w:rsidDel="00065000">
          <w:rPr>
            <w:lang w:val="de-DE"/>
          </w:rPr>
          <w:t xml:space="preserve">.  </w:t>
        </w:r>
        <w:r w:rsidR="0021221A" w:rsidDel="00065000">
          <w:t xml:space="preserve">Both the DDS </w:t>
        </w:r>
        <w:r w:rsidR="0021221A" w:rsidRPr="00E76B49" w:rsidDel="00065000">
          <w:t>and the</w:t>
        </w:r>
        <w:r w:rsidRPr="00E76B49" w:rsidDel="00065000">
          <w:t xml:space="preserve"> </w:t>
        </w:r>
        <w:r w:rsidR="0021221A" w:rsidRPr="0045506A" w:rsidDel="00065000">
          <w:t xml:space="preserve">FVS have been used as indicators of dietary adequacy of children </w:t>
        </w:r>
        <w:r w:rsidR="0021221A" w:rsidRPr="00476ECE" w:rsidDel="00065000">
          <w:fldChar w:fldCharType="begin"/>
        </w:r>
        <w:r w:rsidR="0021221A" w:rsidRPr="00E76B49" w:rsidDel="00065000">
          <w:instrText xml:space="preserve"> ADDIN ZOTERO_ITEM CSL_CITATION {"citationID":"UX21wBIu","properties":{"formattedCitation":"(Arimond and Ruel 2004; Steyn et al. 2006)","plainCitation":"(Arimond and Ruel 2004; Steyn et al. 2006)"},"citationItems":[{"id":42,"uris":["http://zotero.org/users/1201560/items/TX4X9C9G"],"uri":["http://zotero.org/users/1201560/items/TX4X9C9G"],"itemData":{"id":42,"type":"article-journal","title":"Dietary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instrText>
        </w:r>
        <w:r w:rsidR="0021221A" w:rsidRPr="00476ECE" w:rsidDel="00065000">
          <w:fldChar w:fldCharType="separate"/>
        </w:r>
        <w:r w:rsidR="0021221A" w:rsidRPr="00E76B49" w:rsidDel="00065000">
          <w:t>(Arimond and Ruel (DDS) 2004; Steyn et al. 2006)</w:t>
        </w:r>
        <w:r w:rsidR="0021221A" w:rsidRPr="00476ECE" w:rsidDel="00065000">
          <w:fldChar w:fldCharType="end"/>
        </w:r>
        <w:r w:rsidR="0021221A" w:rsidRPr="00E76B49" w:rsidDel="00065000">
          <w:t xml:space="preserve">.  Steyn (2006), concludes that either the FVS or DDC can be used as a simple and quick indicator of the nutritional adequacy of a diet.  </w:t>
        </w:r>
        <w:r w:rsidR="00D47918" w:rsidRPr="00E76B49" w:rsidDel="00065000">
          <w:t xml:space="preserve">In the Philippines, a </w:t>
        </w:r>
        <w:r w:rsidR="00343145" w:rsidRPr="00E76B49" w:rsidDel="00065000">
          <w:t xml:space="preserve">significant relationship </w:t>
        </w:r>
        <w:r w:rsidR="00BD06B8" w:rsidRPr="00E76B49" w:rsidDel="00065000">
          <w:t>was found between</w:t>
        </w:r>
        <w:r w:rsidR="00D47918" w:rsidRPr="00E76B49" w:rsidDel="00065000">
          <w:t xml:space="preserve"> nutrient adequacy intake </w:t>
        </w:r>
        <w:r w:rsidR="00D47918" w:rsidRPr="0045506A" w:rsidDel="00065000">
          <w:rPr>
            <w:lang w:val="en-US"/>
          </w:rPr>
          <w:t>and the DDS for children which were not breast feed</w:t>
        </w:r>
        <w:r w:rsidR="00D7066B" w:rsidRPr="0045506A" w:rsidDel="00065000">
          <w:rPr>
            <w:lang w:val="en-US"/>
          </w:rPr>
          <w:t xml:space="preserve"> </w:t>
        </w:r>
        <w:r w:rsidR="00D7066B" w:rsidRPr="0045506A" w:rsidDel="00065000">
          <w:rPr>
            <w:lang w:val="en-US"/>
          </w:rPr>
          <w:fldChar w:fldCharType="begin"/>
        </w:r>
        <w:r w:rsidR="00D7066B" w:rsidRPr="0045506A" w:rsidDel="00065000">
          <w:rPr>
            <w:lang w:val="en-US"/>
          </w:rPr>
          <w: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D7066B" w:rsidRPr="0045506A" w:rsidDel="00065000">
          <w:rPr>
            <w:lang w:val="en-US"/>
          </w:rPr>
          <w:fldChar w:fldCharType="separate"/>
        </w:r>
        <w:r w:rsidR="00D7066B" w:rsidRPr="0045506A" w:rsidDel="00065000">
          <w:rPr>
            <w:lang w:val="en-US"/>
          </w:rPr>
          <w:t>(Kennedy et al. 2007)</w:t>
        </w:r>
        <w:r w:rsidR="00D7066B" w:rsidRPr="0045506A" w:rsidDel="00065000">
          <w:rPr>
            <w:lang w:val="en-US"/>
          </w:rPr>
          <w:fldChar w:fldCharType="end"/>
        </w:r>
        <w:r w:rsidR="00AB2A6B" w:rsidRPr="0045506A" w:rsidDel="00065000">
          <w:rPr>
            <w:lang w:val="en-US"/>
          </w:rPr>
          <w:t xml:space="preserve"> </w:t>
        </w:r>
        <w:r w:rsidR="00553C0B" w:rsidRPr="0045506A" w:rsidDel="00065000">
          <w:rPr>
            <w:lang w:val="en-US"/>
          </w:rPr>
          <w:t>The</w:t>
        </w:r>
        <w:r w:rsidR="00AB2A6B" w:rsidRPr="0045506A" w:rsidDel="00065000">
          <w:rPr>
            <w:lang w:val="en-US"/>
          </w:rPr>
          <w:t>se</w:t>
        </w:r>
        <w:r w:rsidR="00553C0B" w:rsidRPr="0045506A" w:rsidDel="00065000">
          <w:rPr>
            <w:lang w:val="en-US"/>
          </w:rPr>
          <w:t xml:space="preserve"> studies </w:t>
        </w:r>
        <w:r w:rsidR="00554011" w:rsidRPr="0045506A" w:rsidDel="00065000">
          <w:rPr>
            <w:lang w:val="en-US"/>
          </w:rPr>
          <w:t xml:space="preserve">were run </w:t>
        </w:r>
        <w:r w:rsidR="00553C0B" w:rsidRPr="0045506A" w:rsidDel="00065000">
          <w:rPr>
            <w:lang w:val="en-US"/>
          </w:rPr>
          <w:t>at</w:t>
        </w:r>
        <w:r w:rsidR="00AB2A6B" w:rsidRPr="0045506A" w:rsidDel="00065000">
          <w:rPr>
            <w:lang w:val="en-US"/>
          </w:rPr>
          <w:t xml:space="preserve"> the</w:t>
        </w:r>
        <w:r w:rsidR="00553C0B" w:rsidRPr="0045506A" w:rsidDel="00065000">
          <w:rPr>
            <w:lang w:val="en-US"/>
          </w:rPr>
          <w:t xml:space="preserve"> individual level </w:t>
        </w:r>
        <w:r w:rsidR="00554011" w:rsidRPr="0045506A" w:rsidDel="00065000">
          <w:rPr>
            <w:lang w:val="en-US"/>
          </w:rPr>
          <w:t xml:space="preserve">with the </w:t>
        </w:r>
        <w:r w:rsidR="00553C0B" w:rsidRPr="0045506A" w:rsidDel="00065000">
          <w:rPr>
            <w:lang w:val="en-US"/>
          </w:rPr>
          <w:t>except</w:t>
        </w:r>
        <w:r w:rsidR="00554011" w:rsidRPr="0045506A" w:rsidDel="00065000">
          <w:rPr>
            <w:lang w:val="en-US"/>
          </w:rPr>
          <w:t>ion of</w:t>
        </w:r>
        <w:r w:rsidR="00553C0B" w:rsidRPr="0045506A" w:rsidDel="00065000">
          <w:rPr>
            <w:lang w:val="en-US"/>
          </w:rPr>
          <w:t xml:space="preserve"> Torheim et al. </w:t>
        </w:r>
        <w:r w:rsidR="00553C0B" w:rsidRPr="00A7467C" w:rsidDel="00065000">
          <w:t>(2004)</w:t>
        </w:r>
        <w:r w:rsidR="00554011" w:rsidDel="00065000">
          <w:t>,</w:t>
        </w:r>
        <w:r w:rsidR="00553C0B" w:rsidRPr="00A7467C" w:rsidDel="00065000">
          <w:t xml:space="preserve"> </w:t>
        </w:r>
        <w:r w:rsidR="00AB2A6B" w:rsidDel="00065000">
          <w:t xml:space="preserve">who </w:t>
        </w:r>
        <w:r w:rsidR="00553C0B" w:rsidRPr="00A7467C" w:rsidDel="00065000">
          <w:t>consider</w:t>
        </w:r>
        <w:r w:rsidR="00AB2A6B" w:rsidDel="00065000">
          <w:t>ed</w:t>
        </w:r>
        <w:r w:rsidR="00553C0B" w:rsidRPr="00A7467C" w:rsidDel="00065000">
          <w:t xml:space="preserve"> both individual and household levels</w:t>
        </w:r>
        <w:r w:rsidR="00C84727" w:rsidDel="00065000">
          <w:t xml:space="preserve"> using both DDS and FVS measures</w:t>
        </w:r>
        <w:r w:rsidR="00553C0B" w:rsidRPr="00A7467C" w:rsidDel="00065000">
          <w:t xml:space="preserve">. </w:t>
        </w:r>
        <w:r w:rsidR="00AB2A6B" w:rsidDel="00065000">
          <w:t>In contrast, o</w:t>
        </w:r>
        <w:r w:rsidR="00553C0B" w:rsidRPr="00A7467C" w:rsidDel="00065000">
          <w:t xml:space="preserve">ur study </w:t>
        </w:r>
        <w:r w:rsidR="00636DB2" w:rsidDel="00065000">
          <w:t xml:space="preserve">examines </w:t>
        </w:r>
        <w:r w:rsidR="00553C0B" w:rsidRPr="00A7467C" w:rsidDel="00065000">
          <w:t xml:space="preserve">household dietary diversity </w:t>
        </w:r>
        <w:r w:rsidR="00636691" w:rsidRPr="00A7467C" w:rsidDel="00065000">
          <w:t xml:space="preserve">as </w:t>
        </w:r>
        <w:r w:rsidR="00636DB2" w:rsidDel="00065000">
          <w:t>i</w:t>
        </w:r>
        <w:r w:rsidR="00636691" w:rsidRPr="00A7467C" w:rsidDel="00065000">
          <w:t xml:space="preserve">n </w:t>
        </w:r>
        <w:r w:rsidR="00636691" w:rsidRPr="00A7467C" w:rsidDel="00065000">
          <w:fldChar w:fldCharType="begin"/>
        </w:r>
        <w:r w:rsidR="00636691" w:rsidRPr="00A7467C" w:rsidDel="00065000">
          <w:instrText xml:space="preserve"> ADDIN ZOTERO_ITEM CSL_CITATION {"citationID":"bsk0NM4J","properties":{"formattedCitation":"(Thorne-Lyman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636691" w:rsidRPr="00A7467C" w:rsidDel="00065000">
          <w:fldChar w:fldCharType="separate"/>
        </w:r>
        <w:r w:rsidR="00636691" w:rsidRPr="00A7467C" w:rsidDel="00065000">
          <w:t>Thorne-Lyman et al. (2010)</w:t>
        </w:r>
        <w:r w:rsidR="00636691" w:rsidRPr="00A7467C" w:rsidDel="00065000">
          <w:fldChar w:fldCharType="end"/>
        </w:r>
        <w:r w:rsidR="00636691" w:rsidRPr="00A7467C" w:rsidDel="00065000">
          <w:t xml:space="preserve"> and </w:t>
        </w:r>
        <w:r w:rsidR="0049315E" w:rsidRPr="00A7467C" w:rsidDel="00065000">
          <w:t>J</w:t>
        </w:r>
        <w:r w:rsidR="00636691" w:rsidRPr="00A7467C" w:rsidDel="00065000">
          <w:t>ones et al. (2014)</w:t>
        </w:r>
        <w:r w:rsidR="001027F5" w:rsidRPr="00A7467C" w:rsidDel="00065000">
          <w:t xml:space="preserve">. We assume that within </w:t>
        </w:r>
        <w:r w:rsidR="00636DB2" w:rsidDel="00065000">
          <w:t xml:space="preserve">a </w:t>
        </w:r>
        <w:r w:rsidR="001027F5" w:rsidRPr="00A7467C" w:rsidDel="00065000">
          <w:t>household</w:t>
        </w:r>
        <w:r w:rsidR="00636DB2" w:rsidDel="00065000">
          <w:t xml:space="preserve"> </w:t>
        </w:r>
        <w:r w:rsidR="001027F5" w:rsidRPr="00A7467C" w:rsidDel="00065000">
          <w:t xml:space="preserve">food allocation is </w:t>
        </w:r>
        <w:r w:rsidR="00636DB2" w:rsidDel="00065000">
          <w:t xml:space="preserve">distributed </w:t>
        </w:r>
        <w:r w:rsidR="001027F5" w:rsidRPr="00A7467C" w:rsidDel="00065000">
          <w:t>equitabl</w:t>
        </w:r>
        <w:r w:rsidR="00636DB2" w:rsidDel="00065000">
          <w:t>y</w:t>
        </w:r>
        <w:r w:rsidR="001027F5" w:rsidRPr="00A7467C" w:rsidDel="00065000">
          <w:t xml:space="preserve"> </w:t>
        </w:r>
        <w:r w:rsidR="00636DB2" w:rsidDel="00065000">
          <w:t xml:space="preserve">to </w:t>
        </w:r>
        <w:r w:rsidR="001027F5" w:rsidRPr="00A7467C" w:rsidDel="00065000">
          <w:t>optimize the diet of each member according</w:t>
        </w:r>
        <w:r w:rsidR="00500F72" w:rsidRPr="00A7467C" w:rsidDel="00065000">
          <w:t xml:space="preserve"> to the total of </w:t>
        </w:r>
        <w:r w:rsidR="001027F5" w:rsidRPr="00A7467C" w:rsidDel="00065000">
          <w:t xml:space="preserve">foods available. </w:t>
        </w:r>
        <w:r w:rsidR="00CF74D6" w:rsidDel="00065000">
          <w:t xml:space="preserve">Ideally, the individual consumption data would be </w:t>
        </w:r>
        <w:r w:rsidR="00C41EFE" w:rsidDel="00065000">
          <w:t>available;</w:t>
        </w:r>
        <w:r w:rsidR="00CF74D6" w:rsidDel="00065000">
          <w:t xml:space="preserve"> unfortunately </w:t>
        </w:r>
        <w:r w:rsidR="002F7F31" w:rsidDel="00065000">
          <w:t>they are</w:t>
        </w:r>
        <w:r w:rsidR="00CF74D6" w:rsidDel="00065000">
          <w:t xml:space="preserve"> not in the LSMS-ISA databases.  </w:t>
        </w:r>
        <w:r w:rsidR="002F7F31" w:rsidDel="00065000">
          <w:t>In</w:t>
        </w:r>
        <w:r w:rsidR="00943AEE" w:rsidDel="00065000">
          <w:t xml:space="preserve"> general,</w:t>
        </w:r>
        <w:r w:rsidR="002F7F31" w:rsidDel="00065000">
          <w:t xml:space="preserve"> according to Thorne-Lyman (2010),</w:t>
        </w:r>
        <w:r w:rsidR="00943AEE" w:rsidDel="00065000">
          <w:t xml:space="preserve"> t</w:t>
        </w:r>
        <w:r w:rsidR="00943AEE" w:rsidRPr="00943AEE" w:rsidDel="00065000">
          <w:t>he collection of reliable data on household expenditures is relatively time consuming a</w:t>
        </w:r>
        <w:r w:rsidR="002F7F31" w:rsidDel="00065000">
          <w:t>nd complex and therefore</w:t>
        </w:r>
        <w:r w:rsidR="00943AEE" w:rsidRPr="00943AEE" w:rsidDel="00065000">
          <w:t xml:space="preserve"> dietary diversity scores are increasingly used as measures of food security and as proxies for nutrient adequacy</w:t>
        </w:r>
        <w:r w:rsidR="00943AEE" w:rsidRPr="00943AEE" w:rsidDel="00065000">
          <w:rPr>
            <w:b/>
          </w:rPr>
          <w:t xml:space="preserve">.  </w:t>
        </w:r>
        <w:r w:rsidR="002F7F31" w:rsidDel="00065000">
          <w:t xml:space="preserve"> </w:t>
        </w:r>
        <w:r w:rsidR="00CF74D6" w:rsidDel="00065000">
          <w:t>However, a</w:t>
        </w:r>
        <w:r w:rsidR="001027F5" w:rsidRPr="00A7467C" w:rsidDel="00065000">
          <w:t xml:space="preserve">s </w:t>
        </w:r>
        <w:r w:rsidR="00636DB2" w:rsidDel="00065000">
          <w:t>argued in</w:t>
        </w:r>
        <w:r w:rsidR="001027F5" w:rsidRPr="00A7467C" w:rsidDel="00065000">
          <w:fldChar w:fldCharType="begin"/>
        </w:r>
        <w:r w:rsidR="001027F5" w:rsidRPr="00A7467C" w:rsidDel="00065000">
          <w:instrText xml:space="preserve"> ADDIN ZOTERO_ITEM CSL_CITATION {"citationID":"6OUUzyaj","properties":{"formattedCitation":"(Pitt,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instrText>
        </w:r>
        <w:r w:rsidR="001027F5" w:rsidRPr="00A7467C" w:rsidDel="00065000">
          <w:fldChar w:fldCharType="separate"/>
        </w:r>
        <w:r w:rsidR="001027F5" w:rsidRPr="00A7467C" w:rsidDel="00065000">
          <w:t xml:space="preserve"> Pitt, Rosenzweig, and Hassan (1990)</w:t>
        </w:r>
        <w:r w:rsidR="001027F5" w:rsidRPr="00A7467C" w:rsidDel="00065000">
          <w:fldChar w:fldCharType="end"/>
        </w:r>
        <w:r w:rsidR="001027F5" w:rsidRPr="00A7467C" w:rsidDel="00065000">
          <w:t xml:space="preserve">, </w:t>
        </w:r>
        <w:r w:rsidR="00636DB2" w:rsidDel="00065000">
          <w:t xml:space="preserve"> although </w:t>
        </w:r>
        <w:r w:rsidR="001027F5" w:rsidRPr="00A7467C" w:rsidDel="00065000">
          <w:t>intra-household calories allocation varies between member</w:t>
        </w:r>
        <w:r w:rsidR="00636DB2" w:rsidDel="00065000">
          <w:t>s</w:t>
        </w:r>
        <w:r w:rsidR="00B24BA7" w:rsidRPr="00A7467C" w:rsidDel="00065000">
          <w:t>, especially in relation</w:t>
        </w:r>
        <w:r w:rsidR="00BF4997" w:rsidDel="00065000">
          <w:t>ship</w:t>
        </w:r>
        <w:r w:rsidR="00B24BA7" w:rsidRPr="00A7467C" w:rsidDel="00065000">
          <w:t xml:space="preserve"> </w:t>
        </w:r>
        <w:r w:rsidR="00636DB2" w:rsidDel="00065000">
          <w:t>to</w:t>
        </w:r>
        <w:r w:rsidR="00B24BA7" w:rsidRPr="00A7467C" w:rsidDel="00065000">
          <w:t xml:space="preserve"> gender,</w:t>
        </w:r>
        <w:r w:rsidR="001027F5" w:rsidRPr="00A7467C" w:rsidDel="00065000">
          <w:t xml:space="preserve"> </w:t>
        </w:r>
        <w:r w:rsidR="00636DB2" w:rsidDel="00065000">
          <w:t xml:space="preserve">the </w:t>
        </w:r>
        <w:r w:rsidR="009A0060" w:rsidRPr="00A7467C" w:rsidDel="00065000">
          <w:t xml:space="preserve">work and </w:t>
        </w:r>
        <w:r w:rsidR="00636DB2" w:rsidDel="00065000">
          <w:t xml:space="preserve">other </w:t>
        </w:r>
        <w:r w:rsidR="00B24BA7" w:rsidRPr="00A7467C" w:rsidDel="00065000">
          <w:t>activities of each</w:t>
        </w:r>
        <w:r w:rsidR="00636DB2" w:rsidDel="00065000">
          <w:t xml:space="preserve"> household member </w:t>
        </w:r>
        <w:r w:rsidR="009A0060" w:rsidRPr="00A7467C" w:rsidDel="00065000">
          <w:t>can explain th</w:t>
        </w:r>
        <w:r w:rsidR="00BF4997" w:rsidDel="00065000">
          <w:t>o</w:t>
        </w:r>
        <w:r w:rsidR="00636DB2" w:rsidDel="00065000">
          <w:t>se</w:t>
        </w:r>
        <w:r w:rsidR="009A0060" w:rsidRPr="00A7467C" w:rsidDel="00065000">
          <w:t xml:space="preserve"> differences</w:t>
        </w:r>
        <w:r w:rsidR="00B24BA7" w:rsidRPr="00A7467C" w:rsidDel="00065000">
          <w:t>. According to th</w:t>
        </w:r>
        <w:r w:rsidR="00CF74D6" w:rsidDel="00065000">
          <w:t>e</w:t>
        </w:r>
        <w:r w:rsidR="00BF4997" w:rsidDel="00065000">
          <w:t xml:space="preserve"> authors,</w:t>
        </w:r>
        <w:r w:rsidR="001027F5" w:rsidRPr="00A7467C" w:rsidDel="00065000">
          <w:t xml:space="preserve"> </w:t>
        </w:r>
        <w:r w:rsidR="001027F5" w:rsidRPr="00A7467C" w:rsidDel="00065000">
          <w:rPr>
            <w:i/>
          </w:rPr>
          <w:t>“household are averse to inequality”</w:t>
        </w:r>
        <w:r w:rsidR="00BF4997" w:rsidDel="00065000">
          <w:t xml:space="preserve">.  </w:t>
        </w:r>
        <w:r w:rsidR="00CF74D6" w:rsidDel="00065000">
          <w:t xml:space="preserve"> Accordingly, as a second best solution </w:t>
        </w:r>
        <w:r w:rsidR="00B24BA7" w:rsidRPr="00A7467C" w:rsidDel="00065000">
          <w:t xml:space="preserve">we </w:t>
        </w:r>
        <w:r w:rsidR="00BF4997" w:rsidDel="00065000">
          <w:t xml:space="preserve">take </w:t>
        </w:r>
        <w:r w:rsidR="00B24BA7" w:rsidRPr="00A7467C" w:rsidDel="00065000">
          <w:t xml:space="preserve">household </w:t>
        </w:r>
        <w:r w:rsidR="00CF74D6" w:rsidDel="00065000">
          <w:t>consumption as imperfectly reflecting</w:t>
        </w:r>
        <w:r w:rsidR="00B24BA7" w:rsidRPr="00A7467C" w:rsidDel="00065000">
          <w:t xml:space="preserve"> </w:t>
        </w:r>
        <w:r w:rsidR="00EC0712" w:rsidRPr="00A7467C" w:rsidDel="00065000">
          <w:t xml:space="preserve">the dietary </w:t>
        </w:r>
        <w:r w:rsidR="00CF74D6" w:rsidDel="00065000">
          <w:t xml:space="preserve">condition </w:t>
        </w:r>
        <w:r w:rsidR="00EC0712" w:rsidRPr="00A7467C" w:rsidDel="00065000">
          <w:t xml:space="preserve">of </w:t>
        </w:r>
        <w:r w:rsidR="00CF74D6" w:rsidDel="00065000">
          <w:t>individual household</w:t>
        </w:r>
        <w:r w:rsidR="00EC0712" w:rsidRPr="00A7467C" w:rsidDel="00065000">
          <w:t xml:space="preserve"> member</w:t>
        </w:r>
        <w:r w:rsidR="00CF74D6" w:rsidDel="00065000">
          <w:t>s</w:t>
        </w:r>
        <w:r w:rsidR="00B24BA7" w:rsidRPr="00A7467C" w:rsidDel="00065000">
          <w:t>.</w:t>
        </w:r>
      </w:moveFrom>
    </w:p>
    <w:moveFromRangeEnd w:id="243"/>
    <w:p w14:paraId="550FD99E" w14:textId="14A2D3B9" w:rsidR="005D0EBF" w:rsidRDefault="00D47918" w:rsidP="00C13C50">
      <w:r w:rsidRPr="005D0EBF">
        <w:t>Th</w:t>
      </w:r>
      <w:r w:rsidR="00383B76" w:rsidRPr="005D0EBF">
        <w:t xml:space="preserve">e remainder of the </w:t>
      </w:r>
      <w:r w:rsidRPr="005D0EBF">
        <w:t>paper is organized as follow</w:t>
      </w:r>
      <w:r w:rsidR="00383B76" w:rsidRPr="005D0EBF">
        <w:t>s</w:t>
      </w:r>
      <w:r w:rsidRPr="005D0EBF">
        <w:t xml:space="preserve">, </w:t>
      </w:r>
      <w:r w:rsidR="004017D1">
        <w:t xml:space="preserve">the </w:t>
      </w:r>
      <w:r w:rsidR="0042153B">
        <w:t>next</w:t>
      </w:r>
      <w:r w:rsidR="00636691">
        <w:t xml:space="preserve"> </w:t>
      </w:r>
      <w:r w:rsidR="004017D1">
        <w:t>section describes</w:t>
      </w:r>
      <w:r w:rsidR="00383B76" w:rsidRPr="005D0EBF">
        <w:t xml:space="preserve"> </w:t>
      </w:r>
      <w:r w:rsidR="00DE68A2">
        <w:t xml:space="preserve">the </w:t>
      </w:r>
      <w:r w:rsidR="00383B76" w:rsidRPr="005D0EBF">
        <w:t xml:space="preserve">data and methods used, emphasizing the process of selecting </w:t>
      </w:r>
      <w:r w:rsidR="00DE68A2">
        <w:t xml:space="preserve">the </w:t>
      </w:r>
      <w:r w:rsidR="00383B76" w:rsidRPr="005D0EBF">
        <w:t xml:space="preserve">variables eventually used in the analysis and </w:t>
      </w:r>
      <w:r w:rsidR="004017D1">
        <w:t xml:space="preserve">the panel techniques employed. </w:t>
      </w:r>
      <w:r w:rsidR="00383B76" w:rsidRPr="005D0EBF">
        <w:t>Thereafter follows the results and discussion sections</w:t>
      </w:r>
      <w:r w:rsidR="005D0EBF">
        <w:t>.</w:t>
      </w:r>
      <w:r w:rsidR="00E0599D">
        <w:t xml:space="preserve"> </w:t>
      </w:r>
      <w:r w:rsidR="00383B76" w:rsidRPr="005D0EBF">
        <w:t>Finally, the conclusions section describes general conclusions and sugges</w:t>
      </w:r>
      <w:r w:rsidR="005D0EBF">
        <w:t xml:space="preserve">ts </w:t>
      </w:r>
      <w:r w:rsidR="004017D1">
        <w:t>p</w:t>
      </w:r>
      <w:r w:rsidR="005D0EBF">
        <w:t>olicy implications.</w:t>
      </w:r>
    </w:p>
    <w:p w14:paraId="6A0D1765" w14:textId="23A8EA78" w:rsidR="007B33EB" w:rsidRPr="005D0EBF" w:rsidRDefault="00BA6F7E" w:rsidP="00C13C50">
      <w:pPr>
        <w:pStyle w:val="Heading1"/>
      </w:pPr>
      <w:ins w:id="245" w:author="Linderhof, Vincent" w:date="2016-01-15T15:14:00Z">
        <w:r>
          <w:t xml:space="preserve">2. </w:t>
        </w:r>
      </w:ins>
      <w:del w:id="246" w:author="Linderhof, Vincent" w:date="2016-01-26T22:01:00Z">
        <w:r w:rsidR="00007111" w:rsidRPr="005D0EBF" w:rsidDel="00065000">
          <w:delText xml:space="preserve">Data and </w:delText>
        </w:r>
      </w:del>
      <w:r w:rsidR="00D47918" w:rsidRPr="005D0EBF">
        <w:t>Method</w:t>
      </w:r>
      <w:ins w:id="247" w:author="Linderhof, Vincent" w:date="2016-01-26T22:01:00Z">
        <w:r w:rsidR="00065000">
          <w:t>ol</w:t>
        </w:r>
      </w:ins>
      <w:ins w:id="248" w:author="Linderhof, Vincent" w:date="2016-01-27T17:50:00Z">
        <w:r w:rsidR="00332939">
          <w:t>o</w:t>
        </w:r>
      </w:ins>
      <w:ins w:id="249" w:author="Linderhof, Vincent" w:date="2016-01-26T22:01:00Z">
        <w:r w:rsidR="00065000">
          <w:t>gy</w:t>
        </w:r>
      </w:ins>
      <w:del w:id="250" w:author="Linderhof, Vincent" w:date="2016-01-26T22:01:00Z">
        <w:r w:rsidR="00D47918" w:rsidRPr="005D0EBF" w:rsidDel="00065000">
          <w:delText>s</w:delText>
        </w:r>
      </w:del>
    </w:p>
    <w:p w14:paraId="3CD1A4EA" w14:textId="3A88995C" w:rsidR="00067D61" w:rsidRDefault="00067D61">
      <w:pPr>
        <w:rPr>
          <w:ins w:id="251" w:author="Linderhof, Vincent" w:date="2016-02-14T20:48:00Z"/>
        </w:rPr>
        <w:pPrChange w:id="252" w:author="Linderhof, Vincent" w:date="2016-02-14T20:39:00Z">
          <w:pPr>
            <w:autoSpaceDE w:val="0"/>
            <w:autoSpaceDN w:val="0"/>
            <w:adjustRightInd w:val="0"/>
            <w:spacing w:after="0" w:line="240" w:lineRule="auto"/>
          </w:pPr>
        </w:pPrChange>
      </w:pPr>
      <w:ins w:id="253" w:author="Linderhof, Vincent" w:date="2016-02-13T22:00:00Z">
        <w:r w:rsidRPr="00067D61">
          <w:rPr>
            <w:rPrChange w:id="254" w:author="Linderhof, Vincent" w:date="2016-02-13T22:01:00Z">
              <w:rPr>
                <w:rFonts w:ascii="Times-Roman" w:hAnsi="Times-Roman" w:cs="Times-Roman"/>
                <w:sz w:val="20"/>
                <w:szCs w:val="20"/>
              </w:rPr>
            </w:rPrChange>
          </w:rPr>
          <w:t xml:space="preserve">For smallholders, production and consumption decisions are non-separable. This means that production decisions are affected by household preferences (consumption decisions). Therefore, we analyse the relationship between production diversity, food consumption and dietary diversity within the theory of agricultural household models </w:t>
        </w:r>
      </w:ins>
      <w:ins w:id="255" w:author="Linderhof, Vincent" w:date="2016-02-13T22:01:00Z">
        <w:r w:rsidRPr="0094686F">
          <w:fldChar w:fldCharType="begin"/>
        </w:r>
      </w:ins>
      <w:ins w:id="256" w:author="Linderhof, Vincent" w:date="2016-02-14T20:39:00Z">
        <w:r w:rsidR="0094686F" w:rsidRPr="0094686F">
          <w:rPr>
            <w:rPrChange w:id="257" w:author="Linderhof, Vincent" w:date="2016-02-14T20:39:00Z">
              <w:rPr>
                <w:highlight w:val="yellow"/>
              </w:rPr>
            </w:rPrChange>
          </w:rPr>
          <w:instrText xml:space="preserve"> ADDIN ZOTERO_ITEM CSL_CITATION {"citationID":"tR4ZdZVh","properties":{"formattedCitation":"(Singh et al. 1986; Sadoulet and De Janvry 1995)","plainCitation":"(Singh et al. 1986; Sadoulet and De Janvry 1995)"},"citationItems":[{"id":952,"uris":["http://zotero.org/groups/462481/items/HI3SZITR"],"uri":["http://zotero.org/groups/462481/items/HI3SZITR"],"itemData":{"id":952,"type":"book","title":"Agricultural household models: extensions, applications, and policy","collection-title":"A World Bank research publication","publisher":"Johns Hopkins University Press","publisher-place":"Baltimore","number-of-pages":"335","source":"Library of Congress ISBN","event-place":"Baltimore","ISBN":"978-0-8018-3149-2","call-number":"HD1542 .A34 1986","shortTitle":"Agricultural household models","editor":[{"family":"Singh","given":"Inderjit"},{"family":"Squire","given":"Lyn"},{"family":"Strauss","given":"John"},{"literal":"World Bank"}],"issued":{"date-parts":[["1986"]]}}},{"id":963,"uris":["http://zotero.org/groups/462481/items/PTKEPG7W"],"uri":["http://zotero.org/groups/462481/items/PTKEPG7W"],"itemData":{"id":963,"type":"book","title":"Quantitative development policy analysis","publisher":"Johns Hopkins University Press","publisher-place":"Baltimore","number-of-pages":"397","source":"Library of Congress ISBN","event-place":"Baltimore","ISBN":"978-0-8018-4782-0","call-number":"HD75.5 .S23 1995","author":[{"family":"Sadoulet","given":"Elisabeth"},{"family":"De Janvry","given":"Alain"}],"issued":{"date-parts":[["1995"]]}}}],"schema":"https://github.com/citation-style-language/schema/raw/master/csl-citation.json"} </w:instrText>
        </w:r>
      </w:ins>
      <w:r w:rsidRPr="0094686F">
        <w:fldChar w:fldCharType="separate"/>
      </w:r>
      <w:ins w:id="258" w:author="Linderhof, Vincent" w:date="2016-02-14T20:39:00Z">
        <w:r w:rsidR="0094686F" w:rsidRPr="0094686F">
          <w:rPr>
            <w:rPrChange w:id="259" w:author="Linderhof, Vincent" w:date="2016-02-14T20:39:00Z">
              <w:rPr>
                <w:highlight w:val="yellow"/>
              </w:rPr>
            </w:rPrChange>
          </w:rPr>
          <w:t>(Singh et al. 1986; Sadoulet and De Janvry 1995)</w:t>
        </w:r>
      </w:ins>
      <w:ins w:id="260" w:author="Linderhof, Vincent" w:date="2016-02-13T22:01:00Z">
        <w:r w:rsidRPr="0094686F">
          <w:fldChar w:fldCharType="end"/>
        </w:r>
      </w:ins>
      <w:ins w:id="261" w:author="Linderhof, Vincent" w:date="2016-02-13T22:00:00Z">
        <w:r w:rsidRPr="0094686F">
          <w:rPr>
            <w:rPrChange w:id="262" w:author="Linderhof, Vincent" w:date="2016-02-14T20:39:00Z">
              <w:rPr>
                <w:rFonts w:ascii="Times-Roman" w:hAnsi="Times-Roman" w:cs="Times-Roman"/>
                <w:sz w:val="20"/>
                <w:szCs w:val="20"/>
              </w:rPr>
            </w:rPrChange>
          </w:rPr>
          <w:t>.</w:t>
        </w:r>
        <w:r w:rsidRPr="00067D61">
          <w:rPr>
            <w:rPrChange w:id="263" w:author="Linderhof, Vincent" w:date="2016-02-13T22:01:00Z">
              <w:rPr>
                <w:rFonts w:ascii="Times-Roman" w:hAnsi="Times-Roman" w:cs="Times-Roman"/>
                <w:sz w:val="20"/>
                <w:szCs w:val="20"/>
              </w:rPr>
            </w:rPrChange>
          </w:rPr>
          <w:t xml:space="preserve"> In this theory, household members organize their </w:t>
        </w:r>
        <w:proofErr w:type="spellStart"/>
        <w:r w:rsidRPr="00067D61">
          <w:rPr>
            <w:rPrChange w:id="264" w:author="Linderhof, Vincent" w:date="2016-02-13T22:01:00Z">
              <w:rPr>
                <w:rFonts w:ascii="Times-Roman" w:hAnsi="Times-Roman" w:cs="Times-Roman"/>
                <w:sz w:val="20"/>
                <w:szCs w:val="20"/>
              </w:rPr>
            </w:rPrChange>
          </w:rPr>
          <w:t>labor</w:t>
        </w:r>
        <w:proofErr w:type="spellEnd"/>
        <w:r w:rsidRPr="00067D61">
          <w:rPr>
            <w:rPrChange w:id="265" w:author="Linderhof, Vincent" w:date="2016-02-13T22:01:00Z">
              <w:rPr>
                <w:rFonts w:ascii="Times-Roman" w:hAnsi="Times-Roman" w:cs="Times-Roman"/>
                <w:sz w:val="20"/>
                <w:szCs w:val="20"/>
              </w:rPr>
            </w:rPrChange>
          </w:rPr>
          <w:t xml:space="preserve"> and farm resources with the objective of maximizing utility over consumption goods and leisure in an economic environment defined by market failures, such as controlled prices and overt subsidies, and market uncertainties inherent in rain-fed agriculture where </w:t>
        </w:r>
        <w:r w:rsidRPr="00067D61">
          <w:rPr>
            <w:rPrChange w:id="266" w:author="Linderhof, Vincent" w:date="2016-02-13T22:01:00Z">
              <w:rPr>
                <w:rFonts w:ascii="Times-Roman" w:hAnsi="Times-Roman" w:cs="Times-Roman"/>
                <w:sz w:val="20"/>
                <w:szCs w:val="20"/>
              </w:rPr>
            </w:rPrChange>
          </w:rPr>
          <w:lastRenderedPageBreak/>
          <w:t xml:space="preserve">market infrastructure is inadequate. Small holders produce goods for consumption and for sale (at local markets). Access to credit markets </w:t>
        </w:r>
      </w:ins>
      <w:ins w:id="267" w:author="Linderhof, Vincent" w:date="2016-02-14T20:41:00Z">
        <w:r w:rsidR="0094686F">
          <w:t>is</w:t>
        </w:r>
      </w:ins>
      <w:ins w:id="268" w:author="Linderhof, Vincent" w:date="2016-02-13T22:00:00Z">
        <w:r w:rsidRPr="00067D61">
          <w:rPr>
            <w:rPrChange w:id="269" w:author="Linderhof, Vincent" w:date="2016-02-13T22:01:00Z">
              <w:rPr>
                <w:rFonts w:ascii="Times-Roman" w:hAnsi="Times-Roman" w:cs="Times-Roman"/>
                <w:sz w:val="20"/>
                <w:szCs w:val="20"/>
              </w:rPr>
            </w:rPrChange>
          </w:rPr>
          <w:t xml:space="preserve"> still limited</w:t>
        </w:r>
      </w:ins>
      <w:ins w:id="270" w:author="Linderhof, Vincent" w:date="2016-02-14T20:41:00Z">
        <w:r w:rsidR="0094686F">
          <w:t xml:space="preserve"> for them</w:t>
        </w:r>
      </w:ins>
      <w:ins w:id="271" w:author="Linderhof, Vincent" w:date="2016-02-14T20:40:00Z">
        <w:r w:rsidR="0094686F">
          <w:t xml:space="preserve">, and </w:t>
        </w:r>
      </w:ins>
      <w:ins w:id="272" w:author="Linderhof, Vincent" w:date="2016-02-14T20:41:00Z">
        <w:r w:rsidR="0094686F">
          <w:t xml:space="preserve">to </w:t>
        </w:r>
      </w:ins>
      <w:ins w:id="273" w:author="Linderhof, Vincent" w:date="2016-02-14T20:40:00Z">
        <w:r w:rsidR="0094686F" w:rsidRPr="0094686F">
          <w:t>overcome cash constraints primarily through farm sales</w:t>
        </w:r>
      </w:ins>
      <w:ins w:id="274" w:author="Linderhof, Vincent" w:date="2016-02-14T20:42:00Z">
        <w:r w:rsidR="0094686F">
          <w:t xml:space="preserve"> family members take on </w:t>
        </w:r>
      </w:ins>
      <w:ins w:id="275" w:author="Linderhof, Vincent" w:date="2016-02-14T20:40:00Z">
        <w:r w:rsidR="0094686F" w:rsidRPr="0094686F">
          <w:t xml:space="preserve">off-farm </w:t>
        </w:r>
      </w:ins>
      <w:ins w:id="276" w:author="Linderhof, Vincent" w:date="2016-02-14T20:42:00Z">
        <w:r w:rsidR="0094686F">
          <w:t xml:space="preserve">jobs. In the case of cash constraints for </w:t>
        </w:r>
      </w:ins>
      <w:ins w:id="277" w:author="Linderhof, Vincent" w:date="2016-02-14T20:43:00Z">
        <w:r w:rsidR="0094686F">
          <w:t xml:space="preserve">(food) </w:t>
        </w:r>
      </w:ins>
      <w:ins w:id="278" w:author="Linderhof, Vincent" w:date="2016-02-14T20:42:00Z">
        <w:r w:rsidR="0094686F">
          <w:t>consum</w:t>
        </w:r>
      </w:ins>
      <w:ins w:id="279" w:author="Linderhof, Vincent" w:date="2016-02-14T20:43:00Z">
        <w:r w:rsidR="0094686F">
          <w:t xml:space="preserve">ption, farmers also sell livestock or farm equipment. </w:t>
        </w:r>
      </w:ins>
    </w:p>
    <w:p w14:paraId="5AD276BF" w14:textId="77777777" w:rsidR="00ED7EFA" w:rsidRDefault="00065000" w:rsidP="00065000">
      <w:pPr>
        <w:rPr>
          <w:ins w:id="280" w:author="Linderhof, Vincent" w:date="2016-02-14T20:46:00Z"/>
        </w:rPr>
      </w:pPr>
      <w:moveToRangeStart w:id="281" w:author="Linderhof, Vincent" w:date="2016-01-26T22:01:00Z" w:name="move441609047"/>
      <w:moveTo w:id="282" w:author="Linderhof, Vincent" w:date="2016-01-26T22:01:00Z">
        <w:r w:rsidRPr="0045506A">
          <w:t xml:space="preserve">The link we draw between production diversity and nutritional adequacy rests on the link between </w:t>
        </w:r>
      </w:moveTo>
      <w:ins w:id="283" w:author="Linderhof, Vincent" w:date="2016-02-14T10:51:00Z">
        <w:r w:rsidR="002570FB">
          <w:t xml:space="preserve">food </w:t>
        </w:r>
      </w:ins>
      <w:moveTo w:id="284" w:author="Linderhof, Vincent" w:date="2016-01-26T22:01:00Z">
        <w:r w:rsidRPr="0045506A">
          <w:t>consumption diversity and nutritional adequacy. There is evidence in the literature that dietary diversity is an important component of health, with several papers arguing that there is a significan</w:t>
        </w:r>
        <w:r>
          <w:t xml:space="preserve">t </w:t>
        </w:r>
        <w:r w:rsidRPr="00B27B4C">
          <w:t>relation</w:t>
        </w:r>
        <w:r>
          <w:t>ship</w:t>
        </w:r>
        <w:r w:rsidRPr="00B27B4C">
          <w:t xml:space="preserve"> betwe</w:t>
        </w:r>
        <w:r>
          <w:t xml:space="preserve">en diet </w:t>
        </w:r>
        <w:r w:rsidRPr="00B27B4C">
          <w:t xml:space="preserve">diversity and micro-nutrient intake. </w:t>
        </w:r>
      </w:moveTo>
    </w:p>
    <w:p w14:paraId="17D58106" w14:textId="77777777" w:rsidR="003829FF" w:rsidRDefault="00065000" w:rsidP="00065000">
      <w:pPr>
        <w:rPr>
          <w:ins w:id="285" w:author="Linderhof, Vincent" w:date="2016-02-14T21:11:00Z"/>
        </w:rPr>
      </w:pPr>
      <w:moveTo w:id="286" w:author="Linderhof, Vincent" w:date="2016-01-26T22:01:00Z">
        <w:r>
          <w:t xml:space="preserve">Nutrient adequacy </w:t>
        </w:r>
        <w:r w:rsidRPr="00B27B4C">
          <w:t xml:space="preserve">is </w:t>
        </w:r>
        <w:r>
          <w:t xml:space="preserve">commonly </w:t>
        </w:r>
        <w:r w:rsidRPr="00B27B4C">
          <w:t xml:space="preserve">calculated </w:t>
        </w:r>
        <w:r>
          <w:t>using</w:t>
        </w:r>
        <w:r w:rsidRPr="00B27B4C">
          <w:t xml:space="preserve"> the Nutrient Adequacy Ratio (NAR), </w:t>
        </w:r>
        <w:r>
          <w:t xml:space="preserve">a measure </w:t>
        </w:r>
        <w:r w:rsidRPr="00B27B4C">
          <w:t xml:space="preserve">that compares </w:t>
        </w:r>
        <w:r>
          <w:t xml:space="preserve">an individual’s </w:t>
        </w:r>
        <w:r w:rsidRPr="00B27B4C">
          <w:t xml:space="preserve">intake </w:t>
        </w:r>
        <w:r>
          <w:t xml:space="preserve">of nutrients </w:t>
        </w:r>
        <w:r w:rsidRPr="00B27B4C">
          <w:t xml:space="preserve">to </w:t>
        </w:r>
        <w:r>
          <w:t xml:space="preserve">the </w:t>
        </w:r>
        <w:r w:rsidRPr="00B27B4C">
          <w:t>recommend</w:t>
        </w:r>
        <w:r>
          <w:t xml:space="preserve">ed </w:t>
        </w:r>
        <w:r w:rsidRPr="00B27B4C">
          <w:t xml:space="preserve">intake </w:t>
        </w:r>
        <w:r>
          <w:t>levels of those</w:t>
        </w:r>
        <w:r w:rsidRPr="00B27B4C">
          <w:t xml:space="preserve"> nutrients. The sum of the NAR by nutrient</w:t>
        </w:r>
        <w:r>
          <w:t>,</w:t>
        </w:r>
        <w:r w:rsidRPr="00B27B4C">
          <w:t xml:space="preserve"> divided by the number of nutrients</w:t>
        </w:r>
        <w:r>
          <w:t>,</w:t>
        </w:r>
        <w:r w:rsidRPr="00B27B4C">
          <w:t xml:space="preserve"> give</w:t>
        </w:r>
        <w:r>
          <w:t>s</w:t>
        </w:r>
        <w:r w:rsidRPr="00B27B4C">
          <w:t xml:space="preserve"> an overall indicator </w:t>
        </w:r>
        <w:r>
          <w:t xml:space="preserve">known as </w:t>
        </w:r>
        <w:r w:rsidRPr="00B27B4C">
          <w:t xml:space="preserve">the Mean Adequacy Ratio (MAR). Two studies in Mali </w:t>
        </w:r>
        <w:r>
          <w:t xml:space="preserve">found </w:t>
        </w:r>
        <w:r w:rsidRPr="00B27B4C">
          <w:t>a positive</w:t>
        </w:r>
        <w:r>
          <w:t xml:space="preserve"> relationship</w:t>
        </w:r>
        <w:r w:rsidRPr="00B27B4C">
          <w:t xml:space="preserve"> between the Food Varity Score (FVS), which correspond</w:t>
        </w:r>
        <w:r>
          <w:t>s</w:t>
        </w:r>
        <w:r w:rsidRPr="00B27B4C">
          <w:t xml:space="preserve"> to the number of different food items consumed </w:t>
        </w:r>
        <w:r>
          <w:t>over</w:t>
        </w:r>
        <w:r w:rsidRPr="00B27B4C">
          <w:t xml:space="preserve"> a </w:t>
        </w:r>
        <w:del w:id="287" w:author="Linderhof, Vincent" w:date="2016-02-14T21:04:00Z">
          <w:r w:rsidRPr="00B27B4C" w:rsidDel="003829FF">
            <w:delText xml:space="preserve">defined </w:delText>
          </w:r>
        </w:del>
        <w:r w:rsidRPr="00B27B4C">
          <w:t>period</w:t>
        </w:r>
      </w:moveTo>
      <w:ins w:id="288" w:author="Linderhof, Vincent" w:date="2016-02-14T21:04:00Z">
        <w:r w:rsidR="003829FF">
          <w:t xml:space="preserve"> of time</w:t>
        </w:r>
      </w:ins>
      <w:moveTo w:id="289" w:author="Linderhof, Vincent" w:date="2016-01-26T22:01:00Z">
        <w:r w:rsidRPr="00B27B4C">
          <w:t>, and the MAR. In addition, it has been shown that a significant level of correlation exists between the Dietary Diversity Score (DDS) which, like the FVS, focuses on nutritional food groups, and the MAR</w:t>
        </w:r>
        <w:r>
          <w:t xml:space="preserve"> </w:t>
        </w:r>
      </w:moveTo>
      <w:ins w:id="290" w:author="Linderhof, Vincent" w:date="2016-01-26T22:36:00Z">
        <w:r w:rsidR="002D619E">
          <w:fldChar w:fldCharType="begin"/>
        </w:r>
      </w:ins>
      <w:ins w:id="291" w:author="Linderhof, Vincent" w:date="2016-01-26T22:39:00Z">
        <w:r w:rsidR="002D619E">
          <w:instrText xml:space="preserve"> ADDIN ZOTERO_ITEM CSL_CITATION {"citationID":"dW4u1tzY","properties":{"formattedCitation":"(Hatluy, Torheim, and Oshaug 1998; Torheim et al. 2004; Kennedy et al. 2007)","plainCitation":"(Hatluy, Torheim, and Oshaug 1998; Torheim et al. 2004; Kennedy et al. 2007)"},"citationItems":[{"id":789,"uris":["http://zotero.org/groups/462478/items/4UHDUX5G"],"uri":["http://zotero.org/groups/462478/items/4UHDUX5G"],"itemData":{"id":789,"type":"article-journal","title":"Food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ins>
      <w:r w:rsidR="002D619E">
        <w:fldChar w:fldCharType="separate"/>
      </w:r>
      <w:ins w:id="292" w:author="Linderhof, Vincent" w:date="2016-01-26T22:39:00Z">
        <w:r w:rsidR="002D619E" w:rsidRPr="00EE4873">
          <w:t>(Hatluy, Torheim, and Oshaug 1998; Torheim et al. 2004; Kennedy et al. 2007)</w:t>
        </w:r>
      </w:ins>
      <w:ins w:id="293" w:author="Linderhof, Vincent" w:date="2016-01-26T22:36:00Z">
        <w:r w:rsidR="002D619E">
          <w:fldChar w:fldCharType="end"/>
        </w:r>
      </w:ins>
      <w:moveTo w:id="294" w:author="Linderhof, Vincent" w:date="2016-01-26T22:01:00Z">
        <w:del w:id="295" w:author="Linderhof, Vincent" w:date="2016-01-26T22:36:00Z">
          <w:r w:rsidDel="002D619E">
            <w:fldChar w:fldCharType="begin"/>
          </w:r>
          <w:r w:rsidDel="002D619E">
            <w:delInstrText xml:space="preserve"> ADDIN ZOTERO_ITEM CSL_CITATION {"citationID":"YQlSdGAL","properties":{"formattedCitation":"(Hatluy, Torheim, and Oshaug 1998; Torheim et al. 2004)","plainCitation":"(Hatluy, Torheim, and Oshaug 1998; Torheim et al. 2004)"},"citationItems":[{"id":25,"uris":["http://zotero.org/users/1201560/items/IPWQ5DHA"],"uri":["http://zotero.org/users/1201560/items/IPWQ5DHA"],"itemData":{"id":25,"type":"article-journal","title":"Food variety - a good indicator of nutritional adequacy of the diet? A case study from an urban area in Mali, West Africa","con</w:delInstrText>
          </w:r>
          <w:r w:rsidRPr="002D619E" w:rsidDel="002D619E">
            <w:rPr>
              <w:rPrChange w:id="296" w:author="Linderhof, Vincent" w:date="2016-01-26T22:35:00Z">
                <w:rPr>
                  <w:lang w:val="de-DE"/>
                </w:rPr>
              </w:rPrChange>
            </w:rPr>
            <w:delInstrText>tainer-title":"European Journal of Clinical Nutrition","page":"891–898","volume":"52","source":"Google Scholar","shortTitle":"Food varietyÐa good indicator of nutritional adequacy of the diet?","author":[{"family":"Hatluy","given":"A."},{"family":"Torheim","given":"L. E."},{"family":"Oshaug","given":"A."}],"issued":{"date-parts":[["1998"]]}}},{"id":39,"uris":["http://zotero.org/users/1201560/items/S99X6PS3"],"uri":["http://zotero.org/users/1201560/items/S99X6PS3"],"itemData":{"id":39,"type":"article-journal","title":"Nutrient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w:delInstrText>
          </w:r>
          <w:r w:rsidRPr="00A94C61" w:rsidDel="002D619E">
            <w:rPr>
              <w:rPrChange w:id="297" w:author="Linderhof, Vincent" w:date="2016-01-27T12:45:00Z">
                <w:rPr>
                  <w:lang w:val="de-DE"/>
                </w:rPr>
              </w:rPrChange>
            </w:rPr>
            <w:delInstrText xml:space="preserve">te-parts":[["2004"]]}}}],"schema":"https://github.com/citation-style-language/schema/raw/master/csl-citation.json"} </w:delInstrText>
          </w:r>
          <w:r w:rsidDel="002D619E">
            <w:fldChar w:fldCharType="separate"/>
          </w:r>
        </w:del>
        <w:del w:id="298" w:author="Linderhof, Vincent" w:date="2016-01-26T22:33:00Z">
          <w:r w:rsidRPr="002D619E" w:rsidDel="002D619E">
            <w:rPr>
              <w:rPrChange w:id="299" w:author="Linderhof, Vincent" w:date="2016-01-26T22:36:00Z">
                <w:rPr>
                  <w:lang w:val="de-DE"/>
                </w:rPr>
              </w:rPrChange>
            </w:rPr>
            <w:delText>Hatluy, Torheim, and Oshaug 1998; Torheim et al. 2004)</w:delText>
          </w:r>
        </w:del>
        <w:del w:id="300" w:author="Linderhof, Vincent" w:date="2016-01-26T22:36:00Z">
          <w:r w:rsidDel="002D619E">
            <w:fldChar w:fldCharType="end"/>
          </w:r>
        </w:del>
        <w:r w:rsidRPr="00A94C61">
          <w:rPr>
            <w:rPrChange w:id="301" w:author="Linderhof, Vincent" w:date="2016-01-27T12:45:00Z">
              <w:rPr>
                <w:lang w:val="de-DE"/>
              </w:rPr>
            </w:rPrChange>
          </w:rPr>
          <w:t>.</w:t>
        </w:r>
      </w:moveTo>
      <w:ins w:id="302" w:author="Linderhof, Vincent" w:date="2016-01-26T22:36:00Z">
        <w:r w:rsidR="002D619E" w:rsidRPr="00A94C61">
          <w:rPr>
            <w:rPrChange w:id="303" w:author="Linderhof, Vincent" w:date="2016-01-27T12:45:00Z">
              <w:rPr>
                <w:lang w:val="de-DE"/>
              </w:rPr>
            </w:rPrChange>
          </w:rPr>
          <w:t xml:space="preserve"> </w:t>
        </w:r>
      </w:ins>
      <w:moveTo w:id="304" w:author="Linderhof, Vincent" w:date="2016-01-26T22:01:00Z">
        <w:del w:id="305" w:author="Linderhof, Vincent" w:date="2016-01-26T22:37:00Z">
          <w:r w:rsidRPr="00A94C61" w:rsidDel="002D619E">
            <w:rPr>
              <w:rPrChange w:id="306" w:author="Linderhof, Vincent" w:date="2016-01-27T12:45:00Z">
                <w:rPr>
                  <w:lang w:val="de-DE"/>
                </w:rPr>
              </w:rPrChange>
            </w:rPr>
            <w:delText xml:space="preserve"> </w:delText>
          </w:r>
          <w:r w:rsidDel="002D619E">
            <w:fldChar w:fldCharType="begin"/>
          </w:r>
          <w:r w:rsidRPr="00A94C61" w:rsidDel="002D619E">
            <w:rPr>
              <w:rPrChange w:id="307" w:author="Linderhof, Vincent" w:date="2016-01-27T12:45:00Z">
                <w:rPr>
                  <w:lang w:val="de-DE"/>
                </w:rPr>
              </w:rPrChange>
            </w:rPr>
            <w:del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w:delInstrText>
          </w:r>
          <w:r w:rsidRPr="002D619E" w:rsidDel="002D619E">
            <w:rPr>
              <w:rPrChange w:id="308" w:author="Linderhof, Vincent" w:date="2016-01-26T22:37:00Z">
                <w:rPr>
                  <w:lang w:val="de-DE"/>
                </w:rPr>
              </w:rPrChange>
            </w:rPr>
            <w:delInstrText xml:space="preserve">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delInstrText>
          </w:r>
          <w:r w:rsidDel="002D619E">
            <w:fldChar w:fldCharType="separate"/>
          </w:r>
        </w:del>
        <w:del w:id="309" w:author="Linderhof, Vincent" w:date="2016-01-26T22:33:00Z">
          <w:r w:rsidRPr="002D619E" w:rsidDel="002D619E">
            <w:rPr>
              <w:rPrChange w:id="310" w:author="Linderhof, Vincent" w:date="2016-01-26T22:37:00Z">
                <w:rPr>
                  <w:lang w:val="de-DE"/>
                </w:rPr>
              </w:rPrChange>
            </w:rPr>
            <w:delText>(Kennedy et al. 2007)</w:delText>
          </w:r>
        </w:del>
        <w:del w:id="311" w:author="Linderhof, Vincent" w:date="2016-01-26T22:37:00Z">
          <w:r w:rsidDel="002D619E">
            <w:fldChar w:fldCharType="end"/>
          </w:r>
          <w:r w:rsidRPr="002D619E" w:rsidDel="002D619E">
            <w:rPr>
              <w:rPrChange w:id="312" w:author="Linderhof, Vincent" w:date="2016-01-26T22:37:00Z">
                <w:rPr>
                  <w:lang w:val="de-DE"/>
                </w:rPr>
              </w:rPrChange>
            </w:rPr>
            <w:delText xml:space="preserve">.  </w:delText>
          </w:r>
        </w:del>
        <w:r>
          <w:t xml:space="preserve">Both the DDS </w:t>
        </w:r>
        <w:r w:rsidRPr="00E76B49">
          <w:t xml:space="preserve">and the </w:t>
        </w:r>
        <w:r w:rsidRPr="0045506A">
          <w:t xml:space="preserve">FVS have been used as indicators of dietary adequacy of children </w:t>
        </w:r>
      </w:moveTo>
      <w:ins w:id="313" w:author="Linderhof, Vincent" w:date="2016-01-26T22:38:00Z">
        <w:r w:rsidR="002D619E">
          <w:fldChar w:fldCharType="begin"/>
        </w:r>
      </w:ins>
      <w:ins w:id="314" w:author="Linderhof, Vincent" w:date="2016-02-13T21:22:00Z">
        <w:r w:rsidR="002F284D">
          <w:instrText xml:space="preserve"> ADDIN ZOTERO_ITEM CSL_CITATION {"citationID":"hsifIh63","properties":{"formattedCitation":"(Arimond and Ruel 2004; Steyn et al. 2006)","plainCitation":"(Arimond and Ruel 2004; Steyn et al. 2006)"},"citationItems":[{"id":779,"uris":["http://zotero.org/groups/462478/items/BAFDGUTW"],"uri":["http://zotero.org/groups/462478/items/BAFDGUTW"],"itemData":{"id":779,"type":"article-journal","title":"Dietary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instrText>
        </w:r>
      </w:ins>
      <w:r w:rsidR="002D619E">
        <w:fldChar w:fldCharType="separate"/>
      </w:r>
      <w:ins w:id="315" w:author="Linderhof, Vincent" w:date="2016-02-13T21:22:00Z">
        <w:r w:rsidR="002F284D" w:rsidRPr="00891AE0">
          <w:t>(Arimond and Ruel 2004; Steyn et al. 2006)</w:t>
        </w:r>
      </w:ins>
      <w:ins w:id="316" w:author="Linderhof, Vincent" w:date="2016-01-26T22:38:00Z">
        <w:r w:rsidR="002D619E">
          <w:fldChar w:fldCharType="end"/>
        </w:r>
        <w:r w:rsidR="002D619E">
          <w:t>.</w:t>
        </w:r>
      </w:ins>
      <w:moveTo w:id="317" w:author="Linderhof, Vincent" w:date="2016-01-26T22:01:00Z">
        <w:del w:id="318" w:author="Linderhof, Vincent" w:date="2016-01-26T22:38:00Z">
          <w:r w:rsidRPr="00476ECE" w:rsidDel="002D619E">
            <w:fldChar w:fldCharType="begin"/>
          </w:r>
        </w:del>
        <w:del w:id="319" w:author="Linderhof, Vincent" w:date="2016-01-26T22:29:00Z">
          <w:r w:rsidRPr="00E76B49" w:rsidDel="00FB4442">
            <w:delInstrText xml:space="preserve"> ADDIN ZOTERO_ITEM CSL_CITATION {"citationID":"UX21wBIu","properties":{"formattedCitation":"(Arimond and Ruel 2004; Steyn et al. 2006)","plainCitation":"(Arimond and Ruel 2004; Steyn et al. 2006)"},"citationItems":[{"id":42,"uris":["http://zotero.org/users/1201560/items/TX4X9C9G"],"uri":["http://zotero.org/users/1201560/items/TX4X9C9G"],"itemData":{"id":42,"type":"article-journal","title":"Dietary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delInstrText>
          </w:r>
        </w:del>
        <w:del w:id="320" w:author="Linderhof, Vincent" w:date="2016-01-26T22:38:00Z">
          <w:r w:rsidRPr="00476ECE" w:rsidDel="002D619E">
            <w:fldChar w:fldCharType="separate"/>
          </w:r>
          <w:r w:rsidRPr="00E76B49" w:rsidDel="002D619E">
            <w:delText>(Arimond and Ruel (DDS) 2004; Steyn et al. 2006)</w:delText>
          </w:r>
          <w:r w:rsidRPr="00476ECE" w:rsidDel="002D619E">
            <w:fldChar w:fldCharType="end"/>
          </w:r>
          <w:r w:rsidRPr="00E76B49" w:rsidDel="002D619E">
            <w:delText xml:space="preserve">. </w:delText>
          </w:r>
        </w:del>
        <w:r w:rsidRPr="00E76B49">
          <w:t xml:space="preserve"> </w:t>
        </w:r>
      </w:moveTo>
      <w:ins w:id="321" w:author="Linderhof, Vincent" w:date="2016-01-26T22:38:00Z">
        <w:r w:rsidR="002D619E">
          <w:fldChar w:fldCharType="begin"/>
        </w:r>
      </w:ins>
      <w:ins w:id="322" w:author="Linderhof, Vincent" w:date="2016-02-13T21:22:00Z">
        <w:r w:rsidR="002F284D">
          <w:instrText xml:space="preserve"> ADDIN ZOTERO_ITEM CSL_CITATION {"citationID":"bIGA0F03","properties":{"formattedCitation":"(Steyn et al. 2006)","plainCitation":"(Steyn et al. 2006)"},"citationItems":[{"id":824,"uris":["http://zotero.org/groups/462478/items/4BSVMNC4"],"uri":["http://zotero.org/groups/462478/items/4BSVMNC4"],"itemData":{"id":824,"type":"article-journal","title":"Food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instrText>
        </w:r>
      </w:ins>
      <w:r w:rsidR="002D619E">
        <w:fldChar w:fldCharType="separate"/>
      </w:r>
      <w:ins w:id="323" w:author="Linderhof, Vincent" w:date="2016-02-13T21:22:00Z">
        <w:r w:rsidR="002F284D" w:rsidRPr="00891AE0">
          <w:t xml:space="preserve">Steyn et al. </w:t>
        </w:r>
      </w:ins>
      <w:ins w:id="324" w:author="Linderhof, Vincent" w:date="2016-02-14T21:06:00Z">
        <w:r w:rsidR="003829FF">
          <w:t>(</w:t>
        </w:r>
      </w:ins>
      <w:ins w:id="325" w:author="Linderhof, Vincent" w:date="2016-02-13T21:22:00Z">
        <w:r w:rsidR="002F284D" w:rsidRPr="00891AE0">
          <w:t>2006)</w:t>
        </w:r>
      </w:ins>
      <w:ins w:id="326" w:author="Linderhof, Vincent" w:date="2016-01-26T22:38:00Z">
        <w:r w:rsidR="002D619E">
          <w:fldChar w:fldCharType="end"/>
        </w:r>
      </w:ins>
      <w:ins w:id="327" w:author="Linderhof, Vincent" w:date="2016-01-26T22:39:00Z">
        <w:r w:rsidR="002D619E">
          <w:t xml:space="preserve"> </w:t>
        </w:r>
      </w:ins>
      <w:moveTo w:id="328" w:author="Linderhof, Vincent" w:date="2016-01-26T22:01:00Z">
        <w:del w:id="329" w:author="Linderhof, Vincent" w:date="2016-01-26T22:38:00Z">
          <w:r w:rsidRPr="00E76B49" w:rsidDel="002D619E">
            <w:delText xml:space="preserve">Steyn (2006), </w:delText>
          </w:r>
        </w:del>
        <w:r w:rsidRPr="00E76B49">
          <w:t>conclude</w:t>
        </w:r>
      </w:moveTo>
      <w:ins w:id="330" w:author="Linderhof, Vincent" w:date="2016-02-14T21:06:00Z">
        <w:r w:rsidR="003829FF">
          <w:t>d</w:t>
        </w:r>
      </w:ins>
      <w:moveTo w:id="331" w:author="Linderhof, Vincent" w:date="2016-01-26T22:01:00Z">
        <w:del w:id="332" w:author="Linderhof, Vincent" w:date="2016-01-26T22:39:00Z">
          <w:r w:rsidRPr="00E76B49" w:rsidDel="002D619E">
            <w:delText>s</w:delText>
          </w:r>
        </w:del>
        <w:r w:rsidRPr="00E76B49">
          <w:t xml:space="preserve"> that either the FVS or DD</w:t>
        </w:r>
        <w:del w:id="333" w:author="Linderhof, Vincent" w:date="2016-01-26T22:07:00Z">
          <w:r w:rsidRPr="00E76B49" w:rsidDel="00B20283">
            <w:delText>C</w:delText>
          </w:r>
        </w:del>
      </w:moveTo>
      <w:ins w:id="334" w:author="Linderhof, Vincent" w:date="2016-01-26T22:07:00Z">
        <w:r w:rsidR="00B20283">
          <w:t>S</w:t>
        </w:r>
      </w:ins>
      <w:moveTo w:id="335" w:author="Linderhof, Vincent" w:date="2016-01-26T22:01:00Z">
        <w:r w:rsidRPr="00E76B49">
          <w:t xml:space="preserve"> can be used as a simple and quick indicator of the nutritional adequacy of a diet.  In the Philippines, a significant relationship was found between nutrient adequacy intake </w:t>
        </w:r>
        <w:r w:rsidRPr="0045506A">
          <w:rPr>
            <w:lang w:val="en-US"/>
          </w:rPr>
          <w:t xml:space="preserve">and the DDS for children which were not breast feed </w:t>
        </w:r>
      </w:moveTo>
      <w:ins w:id="336" w:author="Linderhof, Vincent" w:date="2016-01-26T22:39:00Z">
        <w:r w:rsidR="002D619E">
          <w:rPr>
            <w:lang w:val="en-US"/>
          </w:rPr>
          <w:fldChar w:fldCharType="begin"/>
        </w:r>
        <w:r w:rsidR="002D619E">
          <w:rPr>
            <w:lang w:val="en-US"/>
          </w:rPr>
          <w:instrText xml:space="preserve"> ADDIN ZOTERO_ITEM CSL_CITATION {"citationID":"0IX8hQ19","properties":{"formattedCitation":"(Kennedy et al. 2007)","plainCitation":"(Kennedy et al. 2007)"},"citationItems":[{"id":802,"uris":["http://zotero.org/groups/462478/items/H5RRDEH6"],"uri":["http://zotero.org/groups/462478/items/H5RRDEH6"],"itemData":{"id":802,"type":"article-journal","title":"Dietary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w:instrText>
        </w:r>
        <w:r w:rsidR="002D619E" w:rsidRPr="00B57B38">
          <w:rPr>
            <w:lang w:val="nl-NL"/>
            <w:rPrChange w:id="337" w:author="Linderhof, Vincent" w:date="2016-02-15T17:29:00Z">
              <w:rPr>
                <w:lang w:val="en-US"/>
              </w:rPr>
            </w:rPrChange>
          </w:rPr>
          <w:instrText>ity of DDS and DDS 10g as indicators of micronutrient intake. Sensitivity and specificity analysis were used to determine the most appropriate cut-off point for using DDS to categorize children with high probability of adequate micro</w:instrText>
        </w:r>
        <w:r w:rsidR="002D619E" w:rsidRPr="00CB6828">
          <w:rPr>
            <w:lang w:val="nl-NL"/>
            <w:rPrChange w:id="338" w:author="Linderhof, Vincent" w:date="2016-01-26T22:43:00Z">
              <w:rPr>
                <w:lang w:val="en-US"/>
              </w:rPr>
            </w:rPrChange>
          </w:rPr>
          <w:instrText xml:space="preserve">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ins>
      <w:r w:rsidR="002D619E">
        <w:rPr>
          <w:lang w:val="en-US"/>
        </w:rPr>
        <w:fldChar w:fldCharType="separate"/>
      </w:r>
      <w:ins w:id="339" w:author="Linderhof, Vincent" w:date="2016-01-26T22:39:00Z">
        <w:r w:rsidR="002D619E" w:rsidRPr="00CB6828">
          <w:rPr>
            <w:lang w:val="nl-NL"/>
            <w:rPrChange w:id="340" w:author="Linderhof, Vincent" w:date="2016-01-26T22:43:00Z">
              <w:rPr/>
            </w:rPrChange>
          </w:rPr>
          <w:t>(Kennedy et al. 2007)</w:t>
        </w:r>
        <w:r w:rsidR="002D619E">
          <w:rPr>
            <w:lang w:val="en-US"/>
          </w:rPr>
          <w:fldChar w:fldCharType="end"/>
        </w:r>
      </w:ins>
      <w:moveTo w:id="341" w:author="Linderhof, Vincent" w:date="2016-01-26T22:01:00Z">
        <w:del w:id="342" w:author="Linderhof, Vincent" w:date="2016-01-26T22:39:00Z">
          <w:r w:rsidRPr="0045506A" w:rsidDel="002D619E">
            <w:rPr>
              <w:lang w:val="en-US"/>
            </w:rPr>
            <w:fldChar w:fldCharType="begin"/>
          </w:r>
        </w:del>
        <w:del w:id="343" w:author="Linderhof, Vincent" w:date="2016-01-26T22:23:00Z">
          <w:r w:rsidRPr="00CB6828" w:rsidDel="00FB4442">
            <w:rPr>
              <w:lang w:val="nl-NL"/>
              <w:rPrChange w:id="344" w:author="Linderhof, Vincent" w:date="2016-01-26T22:43:00Z">
                <w:rPr>
                  <w:lang w:val="en-US"/>
                </w:rPr>
              </w:rPrChange>
            </w:rPr>
            <w:del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delInstrText>
          </w:r>
        </w:del>
        <w:del w:id="345" w:author="Linderhof, Vincent" w:date="2016-01-26T22:39:00Z">
          <w:r w:rsidRPr="0045506A" w:rsidDel="002D619E">
            <w:rPr>
              <w:lang w:val="en-US"/>
            </w:rPr>
            <w:fldChar w:fldCharType="separate"/>
          </w:r>
        </w:del>
        <w:del w:id="346" w:author="Linderhof, Vincent" w:date="2016-01-26T22:33:00Z">
          <w:r w:rsidRPr="00CB6828" w:rsidDel="002D619E">
            <w:rPr>
              <w:lang w:val="nl-NL"/>
              <w:rPrChange w:id="347" w:author="Linderhof, Vincent" w:date="2016-01-26T22:43:00Z">
                <w:rPr>
                  <w:lang w:val="en-US"/>
                </w:rPr>
              </w:rPrChange>
            </w:rPr>
            <w:delText>(Kennedy et al. 2007)</w:delText>
          </w:r>
        </w:del>
        <w:del w:id="348" w:author="Linderhof, Vincent" w:date="2016-01-26T22:39:00Z">
          <w:r w:rsidRPr="0045506A" w:rsidDel="002D619E">
            <w:rPr>
              <w:lang w:val="en-US"/>
            </w:rPr>
            <w:fldChar w:fldCharType="end"/>
          </w:r>
        </w:del>
      </w:moveTo>
      <w:ins w:id="349" w:author="Linderhof, Vincent" w:date="2016-01-26T22:39:00Z">
        <w:r w:rsidR="002D619E" w:rsidRPr="00CB6828">
          <w:rPr>
            <w:lang w:val="nl-NL"/>
            <w:rPrChange w:id="350" w:author="Linderhof, Vincent" w:date="2016-01-26T22:43:00Z">
              <w:rPr>
                <w:lang w:val="en-US"/>
              </w:rPr>
            </w:rPrChange>
          </w:rPr>
          <w:t>.</w:t>
        </w:r>
      </w:ins>
      <w:moveTo w:id="351" w:author="Linderhof, Vincent" w:date="2016-01-26T22:01:00Z">
        <w:r w:rsidRPr="00CB6828">
          <w:rPr>
            <w:lang w:val="nl-NL"/>
            <w:rPrChange w:id="352" w:author="Linderhof, Vincent" w:date="2016-01-26T22:43:00Z">
              <w:rPr>
                <w:lang w:val="en-US"/>
              </w:rPr>
            </w:rPrChange>
          </w:rPr>
          <w:t xml:space="preserve"> </w:t>
        </w:r>
        <w:r w:rsidRPr="00B57B38">
          <w:rPr>
            <w:lang w:val="nl-NL"/>
            <w:rPrChange w:id="353" w:author="Linderhof, Vincent" w:date="2016-02-15T17:29:00Z">
              <w:rPr>
                <w:lang w:val="en-US"/>
              </w:rPr>
            </w:rPrChange>
          </w:rPr>
          <w:t xml:space="preserve">These studies </w:t>
        </w:r>
        <w:del w:id="354" w:author="Linderhof, Vincent" w:date="2016-02-14T21:07:00Z">
          <w:r w:rsidRPr="00B57B38" w:rsidDel="003829FF">
            <w:rPr>
              <w:lang w:val="nl-NL"/>
              <w:rPrChange w:id="355" w:author="Linderhof, Vincent" w:date="2016-02-15T17:29:00Z">
                <w:rPr>
                  <w:lang w:val="en-US"/>
                </w:rPr>
              </w:rPrChange>
            </w:rPr>
            <w:delText>were</w:delText>
          </w:r>
        </w:del>
      </w:moveTo>
      <w:proofErr w:type="spellStart"/>
      <w:ins w:id="356" w:author="Linderhof, Vincent" w:date="2016-02-14T21:07:00Z">
        <w:r w:rsidR="003829FF" w:rsidRPr="00B57B38">
          <w:rPr>
            <w:lang w:val="nl-NL"/>
          </w:rPr>
          <w:t>explored</w:t>
        </w:r>
        <w:proofErr w:type="spellEnd"/>
        <w:r w:rsidR="003829FF" w:rsidRPr="00B57B38">
          <w:rPr>
            <w:lang w:val="nl-NL"/>
          </w:rPr>
          <w:t xml:space="preserve"> </w:t>
        </w:r>
      </w:ins>
      <w:moveTo w:id="357" w:author="Linderhof, Vincent" w:date="2016-01-26T22:01:00Z">
        <w:del w:id="358" w:author="Linderhof, Vincent" w:date="2016-02-14T21:07:00Z">
          <w:r w:rsidRPr="00B57B38" w:rsidDel="003829FF">
            <w:rPr>
              <w:lang w:val="nl-NL"/>
              <w:rPrChange w:id="359" w:author="Linderhof, Vincent" w:date="2016-02-15T17:29:00Z">
                <w:rPr>
                  <w:lang w:val="en-US"/>
                </w:rPr>
              </w:rPrChange>
            </w:rPr>
            <w:delText xml:space="preserve"> run </w:delText>
          </w:r>
        </w:del>
      </w:moveTo>
      <w:proofErr w:type="spellStart"/>
      <w:ins w:id="360" w:author="Linderhof, Vincent" w:date="2016-02-14T21:07:00Z">
        <w:r w:rsidR="003829FF" w:rsidRPr="00B57B38">
          <w:rPr>
            <w:lang w:val="nl-NL"/>
            <w:rPrChange w:id="361" w:author="Linderhof, Vincent" w:date="2016-02-15T17:29:00Z">
              <w:rPr/>
            </w:rPrChange>
          </w:rPr>
          <w:t>the</w:t>
        </w:r>
        <w:proofErr w:type="spellEnd"/>
        <w:r w:rsidR="003829FF" w:rsidRPr="00B57B38">
          <w:rPr>
            <w:lang w:val="nl-NL"/>
            <w:rPrChange w:id="362" w:author="Linderhof, Vincent" w:date="2016-02-15T17:29:00Z">
              <w:rPr/>
            </w:rPrChange>
          </w:rPr>
          <w:t xml:space="preserve"> </w:t>
        </w:r>
        <w:proofErr w:type="spellStart"/>
        <w:r w:rsidR="003829FF" w:rsidRPr="00B57B38">
          <w:rPr>
            <w:lang w:val="nl-NL"/>
            <w:rPrChange w:id="363" w:author="Linderhof, Vincent" w:date="2016-02-15T17:29:00Z">
              <w:rPr/>
            </w:rPrChange>
          </w:rPr>
          <w:t>nutrient</w:t>
        </w:r>
        <w:proofErr w:type="spellEnd"/>
        <w:r w:rsidR="003829FF" w:rsidRPr="00B57B38">
          <w:rPr>
            <w:lang w:val="nl-NL"/>
            <w:rPrChange w:id="364" w:author="Linderhof, Vincent" w:date="2016-02-15T17:29:00Z">
              <w:rPr/>
            </w:rPrChange>
          </w:rPr>
          <w:t xml:space="preserve"> </w:t>
        </w:r>
        <w:proofErr w:type="spellStart"/>
        <w:r w:rsidR="003829FF" w:rsidRPr="00B57B38">
          <w:rPr>
            <w:lang w:val="nl-NL"/>
            <w:rPrChange w:id="365" w:author="Linderhof, Vincent" w:date="2016-02-15T17:29:00Z">
              <w:rPr/>
            </w:rPrChange>
          </w:rPr>
          <w:t>adequacy</w:t>
        </w:r>
        <w:proofErr w:type="spellEnd"/>
        <w:r w:rsidR="003829FF" w:rsidRPr="00B57B38">
          <w:rPr>
            <w:lang w:val="nl-NL"/>
            <w:rPrChange w:id="366" w:author="Linderhof, Vincent" w:date="2016-02-15T17:29:00Z">
              <w:rPr/>
            </w:rPrChange>
          </w:rPr>
          <w:t xml:space="preserve"> indicators </w:t>
        </w:r>
      </w:ins>
      <w:moveTo w:id="367" w:author="Linderhof, Vincent" w:date="2016-01-26T22:01:00Z">
        <w:r w:rsidRPr="00B57B38">
          <w:rPr>
            <w:lang w:val="nl-NL"/>
            <w:rPrChange w:id="368" w:author="Linderhof, Vincent" w:date="2016-02-15T17:29:00Z">
              <w:rPr>
                <w:lang w:val="en-US"/>
              </w:rPr>
            </w:rPrChange>
          </w:rPr>
          <w:t xml:space="preserve">at </w:t>
        </w:r>
        <w:proofErr w:type="spellStart"/>
        <w:r w:rsidRPr="00B57B38">
          <w:rPr>
            <w:lang w:val="nl-NL"/>
            <w:rPrChange w:id="369" w:author="Linderhof, Vincent" w:date="2016-02-15T17:29:00Z">
              <w:rPr>
                <w:lang w:val="en-US"/>
              </w:rPr>
            </w:rPrChange>
          </w:rPr>
          <w:t>the</w:t>
        </w:r>
        <w:proofErr w:type="spellEnd"/>
        <w:r w:rsidRPr="00B57B38">
          <w:rPr>
            <w:lang w:val="nl-NL"/>
            <w:rPrChange w:id="370" w:author="Linderhof, Vincent" w:date="2016-02-15T17:29:00Z">
              <w:rPr>
                <w:lang w:val="en-US"/>
              </w:rPr>
            </w:rPrChange>
          </w:rPr>
          <w:t xml:space="preserve"> </w:t>
        </w:r>
        <w:proofErr w:type="spellStart"/>
        <w:r w:rsidRPr="00B57B38">
          <w:rPr>
            <w:lang w:val="nl-NL"/>
            <w:rPrChange w:id="371" w:author="Linderhof, Vincent" w:date="2016-02-15T17:29:00Z">
              <w:rPr>
                <w:lang w:val="en-US"/>
              </w:rPr>
            </w:rPrChange>
          </w:rPr>
          <w:t>individual</w:t>
        </w:r>
        <w:proofErr w:type="spellEnd"/>
        <w:r w:rsidRPr="00B57B38">
          <w:rPr>
            <w:lang w:val="nl-NL"/>
            <w:rPrChange w:id="372" w:author="Linderhof, Vincent" w:date="2016-02-15T17:29:00Z">
              <w:rPr>
                <w:lang w:val="en-US"/>
              </w:rPr>
            </w:rPrChange>
          </w:rPr>
          <w:t xml:space="preserve"> level </w:t>
        </w:r>
        <w:proofErr w:type="spellStart"/>
        <w:r w:rsidRPr="00B57B38">
          <w:rPr>
            <w:lang w:val="nl-NL"/>
            <w:rPrChange w:id="373" w:author="Linderhof, Vincent" w:date="2016-02-15T17:29:00Z">
              <w:rPr>
                <w:lang w:val="en-US"/>
              </w:rPr>
            </w:rPrChange>
          </w:rPr>
          <w:t>with</w:t>
        </w:r>
        <w:proofErr w:type="spellEnd"/>
        <w:r w:rsidRPr="00B57B38">
          <w:rPr>
            <w:lang w:val="nl-NL"/>
            <w:rPrChange w:id="374" w:author="Linderhof, Vincent" w:date="2016-02-15T17:29:00Z">
              <w:rPr>
                <w:lang w:val="en-US"/>
              </w:rPr>
            </w:rPrChange>
          </w:rPr>
          <w:t xml:space="preserve"> </w:t>
        </w:r>
        <w:proofErr w:type="spellStart"/>
        <w:r w:rsidRPr="00B57B38">
          <w:rPr>
            <w:lang w:val="nl-NL"/>
            <w:rPrChange w:id="375" w:author="Linderhof, Vincent" w:date="2016-02-15T17:29:00Z">
              <w:rPr>
                <w:lang w:val="en-US"/>
              </w:rPr>
            </w:rPrChange>
          </w:rPr>
          <w:t>the</w:t>
        </w:r>
        <w:proofErr w:type="spellEnd"/>
        <w:r w:rsidRPr="00B57B38">
          <w:rPr>
            <w:lang w:val="nl-NL"/>
            <w:rPrChange w:id="376" w:author="Linderhof, Vincent" w:date="2016-02-15T17:29:00Z">
              <w:rPr>
                <w:lang w:val="en-US"/>
              </w:rPr>
            </w:rPrChange>
          </w:rPr>
          <w:t xml:space="preserve"> </w:t>
        </w:r>
        <w:proofErr w:type="spellStart"/>
        <w:r w:rsidRPr="00B57B38">
          <w:rPr>
            <w:lang w:val="nl-NL"/>
            <w:rPrChange w:id="377" w:author="Linderhof, Vincent" w:date="2016-02-15T17:29:00Z">
              <w:rPr>
                <w:lang w:val="en-US"/>
              </w:rPr>
            </w:rPrChange>
          </w:rPr>
          <w:t>exception</w:t>
        </w:r>
        <w:proofErr w:type="spellEnd"/>
        <w:r w:rsidRPr="00B57B38">
          <w:rPr>
            <w:lang w:val="nl-NL"/>
            <w:rPrChange w:id="378" w:author="Linderhof, Vincent" w:date="2016-02-15T17:29:00Z">
              <w:rPr>
                <w:lang w:val="en-US"/>
              </w:rPr>
            </w:rPrChange>
          </w:rPr>
          <w:t xml:space="preserve"> of </w:t>
        </w:r>
      </w:moveTo>
      <w:ins w:id="379" w:author="Linderhof, Vincent" w:date="2016-01-26T22:43:00Z">
        <w:r w:rsidR="00CB6828">
          <w:rPr>
            <w:lang w:val="en-US"/>
          </w:rPr>
          <w:fldChar w:fldCharType="begin"/>
        </w:r>
        <w:r w:rsidR="00CB6828" w:rsidRPr="00B57B38">
          <w:rPr>
            <w:lang w:val="nl-NL"/>
            <w:rPrChange w:id="380" w:author="Linderhof, Vincent" w:date="2016-02-15T17:29:00Z">
              <w:rPr>
                <w:lang w:val="en-US"/>
              </w:rPr>
            </w:rPrChange>
          </w:rPr>
          <w:instrText xml:space="preserve"> ADDIN ZOTERO_ITEM CSL_CITATION {"citationID":"MGfrYImV","properties":{"formattedCitation":"(Torheim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ins>
      <w:r w:rsidR="00CB6828">
        <w:rPr>
          <w:lang w:val="en-US"/>
        </w:rPr>
        <w:fldChar w:fldCharType="separate"/>
      </w:r>
      <w:proofErr w:type="spellStart"/>
      <w:ins w:id="381" w:author="Linderhof, Vincent" w:date="2016-01-26T22:43:00Z">
        <w:r w:rsidR="00CB6828" w:rsidRPr="00B57B38">
          <w:rPr>
            <w:lang w:val="nl-NL"/>
            <w:rPrChange w:id="382" w:author="Linderhof, Vincent" w:date="2016-02-15T17:29:00Z">
              <w:rPr/>
            </w:rPrChange>
          </w:rPr>
          <w:t>Torheim</w:t>
        </w:r>
        <w:proofErr w:type="spellEnd"/>
        <w:r w:rsidR="00CB6828" w:rsidRPr="00B57B38">
          <w:rPr>
            <w:lang w:val="nl-NL"/>
            <w:rPrChange w:id="383" w:author="Linderhof, Vincent" w:date="2016-02-15T17:29:00Z">
              <w:rPr/>
            </w:rPrChange>
          </w:rPr>
          <w:t xml:space="preserve"> et al. </w:t>
        </w:r>
        <w:r w:rsidR="00CB6828">
          <w:t>(</w:t>
        </w:r>
        <w:r w:rsidR="00CB6828" w:rsidRPr="00EE4873">
          <w:t>2004)</w:t>
        </w:r>
        <w:r w:rsidR="00CB6828">
          <w:rPr>
            <w:lang w:val="en-US"/>
          </w:rPr>
          <w:fldChar w:fldCharType="end"/>
        </w:r>
      </w:ins>
      <w:moveTo w:id="384" w:author="Linderhof, Vincent" w:date="2016-01-26T22:01:00Z">
        <w:del w:id="385" w:author="Linderhof, Vincent" w:date="2016-01-26T22:43:00Z">
          <w:r w:rsidRPr="00CB6828" w:rsidDel="00CB6828">
            <w:rPr>
              <w:rPrChange w:id="386" w:author="Linderhof, Vincent" w:date="2016-01-26T22:43:00Z">
                <w:rPr>
                  <w:lang w:val="en-US"/>
                </w:rPr>
              </w:rPrChange>
            </w:rPr>
            <w:delText xml:space="preserve">Torheim et al. </w:delText>
          </w:r>
          <w:r w:rsidRPr="00EE4873" w:rsidDel="00CB6828">
            <w:delText>(2004)</w:delText>
          </w:r>
        </w:del>
        <w:r w:rsidRPr="00EE4873">
          <w:t>, who considered both individual and household levels usi</w:t>
        </w:r>
        <w:r>
          <w:t>ng both DDS and FVS measures</w:t>
        </w:r>
        <w:r w:rsidRPr="00A7467C">
          <w:t xml:space="preserve">. </w:t>
        </w:r>
      </w:moveTo>
    </w:p>
    <w:p w14:paraId="471A918A" w14:textId="3CC455DB" w:rsidR="00065000" w:rsidRPr="00B27B4C" w:rsidRDefault="003829FF" w:rsidP="003829FF">
      <w:pPr>
        <w:rPr>
          <w:moveTo w:id="387" w:author="Linderhof, Vincent" w:date="2016-01-26T22:01:00Z"/>
        </w:rPr>
      </w:pPr>
      <w:ins w:id="388" w:author="Linderhof, Vincent" w:date="2016-02-14T21:11:00Z">
        <w:r>
          <w:t xml:space="preserve">Ideally, the nutrient adequacy is measured for individuals. </w:t>
        </w:r>
      </w:ins>
      <w:ins w:id="389" w:author="Linderhof, Vincent" w:date="2016-02-14T21:12:00Z">
        <w:r>
          <w:t>U</w:t>
        </w:r>
      </w:ins>
      <w:ins w:id="390" w:author="Linderhof, Vincent" w:date="2016-02-14T21:11:00Z">
        <w:r>
          <w:t xml:space="preserve">nfortunately </w:t>
        </w:r>
      </w:ins>
      <w:ins w:id="391" w:author="Linderhof, Vincent" w:date="2016-02-14T21:12:00Z">
        <w:r>
          <w:t xml:space="preserve">individual consumption data is </w:t>
        </w:r>
      </w:ins>
      <w:ins w:id="392" w:author="Linderhof, Vincent" w:date="2016-02-14T21:11:00Z">
        <w:r>
          <w:t xml:space="preserve"> not </w:t>
        </w:r>
      </w:ins>
      <w:ins w:id="393" w:author="Linderhof, Vincent" w:date="2016-02-14T21:12:00Z">
        <w:r>
          <w:t xml:space="preserve">available </w:t>
        </w:r>
      </w:ins>
      <w:ins w:id="394" w:author="Linderhof, Vincent" w:date="2016-02-14T21:11:00Z">
        <w:r>
          <w:t xml:space="preserve">in the LSMS-ISA </w:t>
        </w:r>
      </w:ins>
      <w:ins w:id="395" w:author="Linderhof, Vincent" w:date="2016-02-14T21:12:00Z">
        <w:r>
          <w:t xml:space="preserve">surveys in Uganda. Therefore, </w:t>
        </w:r>
      </w:ins>
      <w:moveTo w:id="396" w:author="Linderhof, Vincent" w:date="2016-01-26T22:01:00Z">
        <w:del w:id="397" w:author="Linderhof, Vincent" w:date="2016-02-14T21:12:00Z">
          <w:r w:rsidR="00065000" w:rsidDel="003829FF">
            <w:delText xml:space="preserve">In contrast, </w:delText>
          </w:r>
        </w:del>
      </w:moveTo>
      <w:ins w:id="398" w:author="Linderhof, Vincent" w:date="2016-02-14T21:09:00Z">
        <w:r>
          <w:t xml:space="preserve">we </w:t>
        </w:r>
      </w:ins>
      <w:moveTo w:id="399" w:author="Linderhof, Vincent" w:date="2016-01-26T22:01:00Z">
        <w:del w:id="400" w:author="Linderhof, Vincent" w:date="2016-02-14T21:09:00Z">
          <w:r w:rsidR="00065000" w:rsidDel="003829FF">
            <w:delText>o</w:delText>
          </w:r>
          <w:r w:rsidR="00065000" w:rsidRPr="00A7467C" w:rsidDel="003829FF">
            <w:delText xml:space="preserve">ur study </w:delText>
          </w:r>
        </w:del>
        <w:r w:rsidR="00065000">
          <w:t>examine</w:t>
        </w:r>
        <w:del w:id="401" w:author="Linderhof, Vincent" w:date="2016-02-14T21:09:00Z">
          <w:r w:rsidR="00065000" w:rsidDel="003829FF">
            <w:delText>s</w:delText>
          </w:r>
        </w:del>
        <w:r w:rsidR="00065000">
          <w:t xml:space="preserve"> </w:t>
        </w:r>
        <w:r w:rsidR="00065000" w:rsidRPr="00A7467C">
          <w:t xml:space="preserve">household dietary diversity </w:t>
        </w:r>
        <w:del w:id="402" w:author="Linderhof, Vincent" w:date="2016-02-14T21:09:00Z">
          <w:r w:rsidR="00065000" w:rsidRPr="00A7467C" w:rsidDel="003829FF">
            <w:delText xml:space="preserve">as </w:delText>
          </w:r>
          <w:r w:rsidR="00065000" w:rsidDel="003829FF">
            <w:delText>i</w:delText>
          </w:r>
          <w:r w:rsidR="00065000" w:rsidRPr="00A7467C" w:rsidDel="003829FF">
            <w:delText>n</w:delText>
          </w:r>
        </w:del>
      </w:moveTo>
      <w:ins w:id="403" w:author="Linderhof, Vincent" w:date="2016-02-14T21:09:00Z">
        <w:r>
          <w:t>and</w:t>
        </w:r>
      </w:ins>
      <w:moveTo w:id="404" w:author="Linderhof, Vincent" w:date="2016-01-26T22:01:00Z">
        <w:del w:id="405" w:author="Linderhof, Vincent" w:date="2016-02-14T21:09:00Z">
          <w:r w:rsidR="00065000" w:rsidRPr="00A7467C" w:rsidDel="003829FF">
            <w:delText xml:space="preserve"> </w:delText>
          </w:r>
          <w:r w:rsidR="00065000" w:rsidRPr="00A7467C" w:rsidDel="003829FF">
            <w:fldChar w:fldCharType="begin"/>
          </w:r>
        </w:del>
        <w:del w:id="406" w:author="Linderhof, Vincent" w:date="2016-01-26T22:44:00Z">
          <w:r w:rsidR="00065000" w:rsidRPr="00A7467C" w:rsidDel="00CB6828">
            <w:delInstrText xml:space="preserve"> ADDIN ZOTERO_ITEM CSL_CITATION {"citationID":"bsk0NM4J","properties":{"formattedCitation":"(Thorne-Lyman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delInstrText>
          </w:r>
        </w:del>
        <w:del w:id="407" w:author="Linderhof, Vincent" w:date="2016-02-14T21:09:00Z">
          <w:r w:rsidR="00065000" w:rsidRPr="00A7467C" w:rsidDel="003829FF">
            <w:fldChar w:fldCharType="separate"/>
          </w:r>
        </w:del>
        <w:del w:id="408" w:author="Linderhof, Vincent" w:date="2016-01-26T22:33:00Z">
          <w:r w:rsidR="00065000" w:rsidRPr="00EE4873" w:rsidDel="002D619E">
            <w:delText>Thorne-Lyman et al. (2010)</w:delText>
          </w:r>
        </w:del>
        <w:del w:id="409" w:author="Linderhof, Vincent" w:date="2016-02-14T21:09:00Z">
          <w:r w:rsidR="00065000" w:rsidRPr="00A7467C" w:rsidDel="003829FF">
            <w:fldChar w:fldCharType="end"/>
          </w:r>
          <w:r w:rsidR="00065000" w:rsidRPr="00A7467C" w:rsidDel="003829FF">
            <w:delText xml:space="preserve"> and </w:delText>
          </w:r>
        </w:del>
        <w:del w:id="410" w:author="Linderhof, Vincent" w:date="2016-01-26T22:44:00Z">
          <w:r w:rsidR="00065000" w:rsidRPr="00A7467C" w:rsidDel="00CB6828">
            <w:delText>Jones et al. (2014)</w:delText>
          </w:r>
        </w:del>
        <w:del w:id="411" w:author="Linderhof, Vincent" w:date="2016-02-14T21:09:00Z">
          <w:r w:rsidR="00065000" w:rsidRPr="00A7467C" w:rsidDel="003829FF">
            <w:delText xml:space="preserve">. </w:delText>
          </w:r>
        </w:del>
      </w:moveTo>
      <w:ins w:id="412" w:author="Linderhof, Vincent" w:date="2016-02-14T21:09:00Z">
        <w:r>
          <w:t xml:space="preserve"> </w:t>
        </w:r>
      </w:ins>
      <w:moveTo w:id="413" w:author="Linderhof, Vincent" w:date="2016-01-26T22:01:00Z">
        <w:del w:id="414" w:author="Linderhof, Vincent" w:date="2016-02-14T21:09:00Z">
          <w:r w:rsidR="00065000" w:rsidRPr="00A7467C" w:rsidDel="003829FF">
            <w:delText>W</w:delText>
          </w:r>
        </w:del>
      </w:moveTo>
      <w:ins w:id="415" w:author="Linderhof, Vincent" w:date="2016-02-14T21:09:00Z">
        <w:r>
          <w:t>w</w:t>
        </w:r>
      </w:ins>
      <w:moveTo w:id="416" w:author="Linderhof, Vincent" w:date="2016-01-26T22:01:00Z">
        <w:r w:rsidR="00065000" w:rsidRPr="00A7467C">
          <w:t xml:space="preserve">e assume that </w:t>
        </w:r>
      </w:moveTo>
      <w:ins w:id="417" w:author="Linderhof, Vincent" w:date="2016-02-14T21:09:00Z">
        <w:r>
          <w:t xml:space="preserve">household </w:t>
        </w:r>
      </w:ins>
      <w:ins w:id="418" w:author="Linderhof, Vincent" w:date="2016-02-14T21:10:00Z">
        <w:r>
          <w:t xml:space="preserve">distribute </w:t>
        </w:r>
      </w:ins>
      <w:moveTo w:id="419" w:author="Linderhof, Vincent" w:date="2016-01-26T22:01:00Z">
        <w:del w:id="420" w:author="Linderhof, Vincent" w:date="2016-02-14T21:10:00Z">
          <w:r w:rsidR="00065000" w:rsidRPr="00A7467C" w:rsidDel="003829FF">
            <w:delText xml:space="preserve">within </w:delText>
          </w:r>
          <w:r w:rsidR="00065000" w:rsidDel="003829FF">
            <w:delText xml:space="preserve">a </w:delText>
          </w:r>
          <w:r w:rsidR="00065000" w:rsidRPr="00A7467C" w:rsidDel="003829FF">
            <w:delText>household</w:delText>
          </w:r>
          <w:r w:rsidR="00065000" w:rsidDel="003829FF">
            <w:delText xml:space="preserve"> </w:delText>
          </w:r>
        </w:del>
        <w:r w:rsidR="00065000" w:rsidRPr="00A7467C">
          <w:t xml:space="preserve">food </w:t>
        </w:r>
        <w:del w:id="421" w:author="Linderhof, Vincent" w:date="2016-02-14T21:10:00Z">
          <w:r w:rsidR="00065000" w:rsidRPr="00A7467C" w:rsidDel="003829FF">
            <w:delText xml:space="preserve">allocation is </w:delText>
          </w:r>
          <w:r w:rsidR="00065000" w:rsidDel="003829FF">
            <w:delText xml:space="preserve">distributed </w:delText>
          </w:r>
        </w:del>
        <w:r w:rsidR="00065000" w:rsidRPr="00A7467C">
          <w:t>equitabl</w:t>
        </w:r>
        <w:r w:rsidR="00065000">
          <w:t>y</w:t>
        </w:r>
        <w:r w:rsidR="00065000" w:rsidRPr="00A7467C">
          <w:t xml:space="preserve"> </w:t>
        </w:r>
        <w:r w:rsidR="00065000">
          <w:t xml:space="preserve">to </w:t>
        </w:r>
        <w:r w:rsidR="00065000" w:rsidRPr="00A7467C">
          <w:t>optimize the diet of each member according to the total of foods available</w:t>
        </w:r>
      </w:moveTo>
      <w:ins w:id="422" w:author="Linderhof, Vincent" w:date="2016-02-14T21:10:00Z">
        <w:r>
          <w:t xml:space="preserve"> </w:t>
        </w:r>
      </w:ins>
      <w:ins w:id="423" w:author="Linderhof, Vincent" w:date="2016-02-14T21:09:00Z">
        <w:r w:rsidRPr="00A7467C">
          <w:fldChar w:fldCharType="begin"/>
        </w:r>
      </w:ins>
      <w:ins w:id="424" w:author="Linderhof, Vincent" w:date="2016-02-14T21:10:00Z">
        <w:r>
          <w:instrText xml:space="preserve"> ADDIN ZOTERO_ITEM CSL_CITATION {"citationID":"DDLwi7i2","properties":{"formattedCitation":"(Thorne-Lyman et al. 2010; Jones, Shrinivas, and Bezner-Kerr 2014)","plainCitation":"(Thorne-Lyman et al. 2010; Jones, Shrinivas, and Bezner-Kerr 2014)"},"citationItems":[{"id":203,"uris":["http://zotero.org/users/1201560/items/RH2R3NEH"],"uri":["http://zotero.org/users/1201560/items/RH2R3NEH"],"itemData":{"id":203,"type":"article-journal","title":"Household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ins w:id="425" w:author="Linderhof, Vincent" w:date="2016-02-14T21:09:00Z">
        <w:r w:rsidRPr="00A7467C">
          <w:fldChar w:fldCharType="separate"/>
        </w:r>
      </w:ins>
      <w:ins w:id="426" w:author="Linderhof, Vincent" w:date="2016-02-14T21:10:00Z">
        <w:r w:rsidRPr="003829FF">
          <w:t>(Thorne-Lyman et al. 2010; Jones, Shrinivas, and Bezner-Kerr 2014)</w:t>
        </w:r>
      </w:ins>
      <w:ins w:id="427" w:author="Linderhof, Vincent" w:date="2016-02-14T21:09:00Z">
        <w:r w:rsidRPr="00A7467C">
          <w:fldChar w:fldCharType="end"/>
        </w:r>
      </w:ins>
      <w:moveTo w:id="428" w:author="Linderhof, Vincent" w:date="2016-01-26T22:01:00Z">
        <w:r w:rsidR="00065000" w:rsidRPr="00A7467C">
          <w:t xml:space="preserve">. </w:t>
        </w:r>
        <w:del w:id="429" w:author="Linderhof, Vincent" w:date="2016-02-14T21:11:00Z">
          <w:r w:rsidR="00065000" w:rsidDel="003829FF">
            <w:delText xml:space="preserve">Ideally, the individual consumption data would be available; unfortunately they are not in the LSMS-ISA databases.  </w:delText>
          </w:r>
        </w:del>
        <w:del w:id="430" w:author="Linderhof, Vincent" w:date="2016-02-14T21:13:00Z">
          <w:r w:rsidR="00065000" w:rsidDel="003829FF">
            <w:delText xml:space="preserve">In general, </w:delText>
          </w:r>
        </w:del>
      </w:moveTo>
      <w:ins w:id="431" w:author="Linderhof, Vincent" w:date="2016-02-14T21:13:00Z">
        <w:r>
          <w:t>A</w:t>
        </w:r>
      </w:ins>
      <w:moveTo w:id="432" w:author="Linderhof, Vincent" w:date="2016-01-26T22:01:00Z">
        <w:del w:id="433" w:author="Linderhof, Vincent" w:date="2016-02-14T21:13:00Z">
          <w:r w:rsidR="00065000" w:rsidDel="003829FF">
            <w:delText>a</w:delText>
          </w:r>
        </w:del>
        <w:r w:rsidR="00065000">
          <w:t xml:space="preserve">ccording to </w:t>
        </w:r>
      </w:moveTo>
      <w:ins w:id="434" w:author="Linderhof, Vincent" w:date="2016-01-26T22:45:00Z">
        <w:r w:rsidR="00CB6828" w:rsidRPr="00A7467C">
          <w:fldChar w:fldCharType="begin"/>
        </w:r>
        <w:r w:rsidR="00CB6828">
          <w:instrText xml:space="preserve"> ADDIN ZOTERO_ITEM CSL_CITATION {"citationID":"SXx99QZ3","properties":{"formattedCitation":"(Thorne-Lyman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CB6828" w:rsidRPr="00A7467C">
          <w:fldChar w:fldCharType="separate"/>
        </w:r>
        <w:r w:rsidR="00CB6828" w:rsidRPr="005F3E40">
          <w:t xml:space="preserve">Thorne-Lyman et al. </w:t>
        </w:r>
        <w:r w:rsidR="00CB6828">
          <w:t>(</w:t>
        </w:r>
        <w:r w:rsidR="00CB6828" w:rsidRPr="005F3E40">
          <w:t>2010)</w:t>
        </w:r>
        <w:r w:rsidR="00CB6828" w:rsidRPr="00A7467C">
          <w:fldChar w:fldCharType="end"/>
        </w:r>
      </w:ins>
      <w:moveTo w:id="435" w:author="Linderhof, Vincent" w:date="2016-01-26T22:01:00Z">
        <w:del w:id="436" w:author="Linderhof, Vincent" w:date="2016-01-26T22:45:00Z">
          <w:r w:rsidR="00065000" w:rsidDel="00CB6828">
            <w:delText>Thorne-Lyman (2010)</w:delText>
          </w:r>
        </w:del>
        <w:r w:rsidR="00065000">
          <w:t xml:space="preserve">, </w:t>
        </w:r>
      </w:moveTo>
      <w:ins w:id="437" w:author="Linderhof, Vincent" w:date="2016-02-14T21:14:00Z">
        <w:r w:rsidRPr="00943AEE">
          <w:t>dietary diversity scores are increasingly used as measures of food security and as proxies for nutrient adequacy</w:t>
        </w:r>
        <w:r>
          <w:t xml:space="preserve"> </w:t>
        </w:r>
        <w:r w:rsidR="00E02A8C">
          <w:t xml:space="preserve">because </w:t>
        </w:r>
      </w:ins>
      <w:moveTo w:id="438" w:author="Linderhof, Vincent" w:date="2016-01-26T22:01:00Z">
        <w:r w:rsidR="00065000">
          <w:t>t</w:t>
        </w:r>
        <w:r w:rsidR="00065000" w:rsidRPr="00943AEE">
          <w:t xml:space="preserve">he collection of reliable </w:t>
        </w:r>
        <w:del w:id="439" w:author="Linderhof, Vincent" w:date="2016-02-14T21:14:00Z">
          <w:r w:rsidR="00065000" w:rsidRPr="00943AEE" w:rsidDel="00E02A8C">
            <w:delText xml:space="preserve">data on </w:delText>
          </w:r>
        </w:del>
        <w:r w:rsidR="00065000" w:rsidRPr="00943AEE">
          <w:t xml:space="preserve">household expenditures </w:t>
        </w:r>
      </w:moveTo>
      <w:ins w:id="440" w:author="Linderhof, Vincent" w:date="2016-02-14T21:14:00Z">
        <w:r w:rsidR="00E02A8C">
          <w:t xml:space="preserve">data </w:t>
        </w:r>
      </w:ins>
      <w:moveTo w:id="441" w:author="Linderhof, Vincent" w:date="2016-01-26T22:01:00Z">
        <w:r w:rsidR="00065000" w:rsidRPr="00943AEE">
          <w:t>is relatively time consuming a</w:t>
        </w:r>
        <w:r w:rsidR="00065000">
          <w:t>nd</w:t>
        </w:r>
      </w:moveTo>
      <w:ins w:id="442" w:author="Linderhof, Vincent" w:date="2016-02-14T21:13:00Z">
        <w:r>
          <w:t xml:space="preserve"> rather</w:t>
        </w:r>
      </w:ins>
      <w:moveTo w:id="443" w:author="Linderhof, Vincent" w:date="2016-01-26T22:01:00Z">
        <w:r w:rsidR="00065000">
          <w:t xml:space="preserve"> complex</w:t>
        </w:r>
      </w:moveTo>
      <w:ins w:id="444" w:author="Linderhof, Vincent" w:date="2016-02-14T21:14:00Z">
        <w:r w:rsidR="00E02A8C">
          <w:t xml:space="preserve">. </w:t>
        </w:r>
      </w:ins>
      <w:commentRangeStart w:id="445"/>
      <w:moveTo w:id="446" w:author="Linderhof, Vincent" w:date="2016-01-26T22:01:00Z">
        <w:del w:id="447" w:author="Linderhof, Vincent" w:date="2016-02-14T21:14:00Z">
          <w:r w:rsidR="00065000" w:rsidDel="00E02A8C">
            <w:delText xml:space="preserve"> and therefore</w:delText>
          </w:r>
          <w:r w:rsidR="00065000" w:rsidRPr="00943AEE" w:rsidDel="003829FF">
            <w:delText xml:space="preserve"> dietary diversity scores are increasingly used as measures of food security and as proxies for nutrient adequacy</w:delText>
          </w:r>
          <w:r w:rsidR="00065000" w:rsidRPr="00943AEE" w:rsidDel="00E02A8C">
            <w:rPr>
              <w:b/>
            </w:rPr>
            <w:delText xml:space="preserve">.  </w:delText>
          </w:r>
          <w:r w:rsidR="00065000" w:rsidDel="00E02A8C">
            <w:delText xml:space="preserve"> </w:delText>
          </w:r>
        </w:del>
        <w:r w:rsidR="00065000">
          <w:t>However, a</w:t>
        </w:r>
        <w:r w:rsidR="00065000" w:rsidRPr="00A7467C">
          <w:t xml:space="preserve">s </w:t>
        </w:r>
        <w:r w:rsidR="00065000">
          <w:t>argued in</w:t>
        </w:r>
      </w:moveTo>
      <w:ins w:id="448" w:author="Linderhof, Vincent" w:date="2016-01-26T22:45:00Z">
        <w:r w:rsidR="00CB6828">
          <w:t xml:space="preserve"> </w:t>
        </w:r>
      </w:ins>
      <w:moveTo w:id="449" w:author="Linderhof, Vincent" w:date="2016-01-26T22:01:00Z">
        <w:r w:rsidR="00065000" w:rsidRPr="00A7467C">
          <w:fldChar w:fldCharType="begin"/>
        </w:r>
      </w:moveTo>
      <w:ins w:id="450" w:author="Linderhof, Vincent" w:date="2016-01-26T22:45:00Z">
        <w:r w:rsidR="00CB6828">
          <w:instrText xml:space="preserve"> ADDIN ZOTERO_ITEM CSL_CITATION {"citationID":"cDvql6K9","properties":{"formattedCitation":"(Pitt,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instrText>
        </w:r>
      </w:ins>
      <w:moveTo w:id="451" w:author="Linderhof, Vincent" w:date="2016-01-26T22:01:00Z">
        <w:del w:id="452" w:author="Linderhof, Vincent" w:date="2016-01-26T22:45:00Z">
          <w:r w:rsidR="00065000" w:rsidRPr="00A7467C" w:rsidDel="00CB6828">
            <w:delInstrText xml:space="preserve"> ADDIN ZOTERO_ITEM CSL_CITATION {"citationID":"6OUUzyaj","properties":{"formattedCitation":"(Pitt,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delInstrText>
          </w:r>
        </w:del>
        <w:r w:rsidR="00065000" w:rsidRPr="00A7467C">
          <w:fldChar w:fldCharType="separate"/>
        </w:r>
      </w:moveTo>
      <w:ins w:id="453" w:author="Linderhof, Vincent" w:date="2016-01-26T22:45:00Z">
        <w:r w:rsidR="00CB6828" w:rsidRPr="00EE4873">
          <w:t>(Pitt</w:t>
        </w:r>
        <w:r w:rsidR="00CB6828">
          <w:t xml:space="preserve"> et al.(</w:t>
        </w:r>
        <w:r w:rsidR="00CB6828" w:rsidRPr="00EE4873">
          <w:t>1990)</w:t>
        </w:r>
      </w:ins>
      <w:moveTo w:id="454" w:author="Linderhof, Vincent" w:date="2016-01-26T22:01:00Z">
        <w:del w:id="455" w:author="Linderhof, Vincent" w:date="2016-01-26T22:33:00Z">
          <w:r w:rsidR="00065000" w:rsidRPr="00EE4873" w:rsidDel="002D619E">
            <w:delText xml:space="preserve"> Pitt, Rosenzweig, and Hassan (1990)</w:delText>
          </w:r>
        </w:del>
        <w:r w:rsidR="00065000" w:rsidRPr="00A7467C">
          <w:fldChar w:fldCharType="end"/>
        </w:r>
        <w:r w:rsidR="00065000" w:rsidRPr="00A7467C">
          <w:t>,</w:t>
        </w:r>
        <w:del w:id="456" w:author="Linderhof, Vincent" w:date="2016-01-26T22:46:00Z">
          <w:r w:rsidR="00065000" w:rsidRPr="00A7467C" w:rsidDel="00CB6828">
            <w:delText xml:space="preserve"> </w:delText>
          </w:r>
        </w:del>
        <w:r w:rsidR="00065000">
          <w:t xml:space="preserve"> although </w:t>
        </w:r>
        <w:r w:rsidR="00065000" w:rsidRPr="00A7467C">
          <w:t>intra-household calories allocation varies between member</w:t>
        </w:r>
        <w:r w:rsidR="00065000">
          <w:t>s</w:t>
        </w:r>
        <w:r w:rsidR="00065000" w:rsidRPr="00A7467C">
          <w:t>, especially in relation</w:t>
        </w:r>
        <w:r w:rsidR="00065000">
          <w:t>ship</w:t>
        </w:r>
        <w:r w:rsidR="00065000" w:rsidRPr="00A7467C">
          <w:t xml:space="preserve"> </w:t>
        </w:r>
        <w:r w:rsidR="00065000">
          <w:t>to</w:t>
        </w:r>
        <w:r w:rsidR="00065000" w:rsidRPr="00A7467C">
          <w:t xml:space="preserve"> gender, </w:t>
        </w:r>
        <w:r w:rsidR="00065000">
          <w:t xml:space="preserve">the </w:t>
        </w:r>
        <w:r w:rsidR="00065000" w:rsidRPr="00A7467C">
          <w:t xml:space="preserve">work and </w:t>
        </w:r>
        <w:r w:rsidR="00065000">
          <w:t xml:space="preserve">other </w:t>
        </w:r>
        <w:r w:rsidR="00065000" w:rsidRPr="00A7467C">
          <w:t>activities of each</w:t>
        </w:r>
        <w:r w:rsidR="00065000">
          <w:t xml:space="preserve"> household member </w:t>
        </w:r>
        <w:r w:rsidR="00065000" w:rsidRPr="00A7467C">
          <w:t>can explain th</w:t>
        </w:r>
        <w:r w:rsidR="00065000">
          <w:t>ose</w:t>
        </w:r>
        <w:r w:rsidR="00065000" w:rsidRPr="00A7467C">
          <w:t xml:space="preserve"> differences. According to th</w:t>
        </w:r>
        <w:r w:rsidR="00065000">
          <w:t>e authors,</w:t>
        </w:r>
        <w:r w:rsidR="00065000" w:rsidRPr="00A7467C">
          <w:t xml:space="preserve"> </w:t>
        </w:r>
        <w:r w:rsidR="00065000" w:rsidRPr="00A7467C">
          <w:rPr>
            <w:i/>
          </w:rPr>
          <w:t>“household are averse to inequality”</w:t>
        </w:r>
        <w:r w:rsidR="00065000">
          <w:t xml:space="preserve">.   Accordingly, as a second best solution </w:t>
        </w:r>
        <w:r w:rsidR="00065000" w:rsidRPr="00A7467C">
          <w:t xml:space="preserve">we </w:t>
        </w:r>
        <w:r w:rsidR="00065000">
          <w:t xml:space="preserve">take </w:t>
        </w:r>
        <w:r w:rsidR="00065000" w:rsidRPr="00A7467C">
          <w:t xml:space="preserve">household </w:t>
        </w:r>
        <w:r w:rsidR="00065000">
          <w:t>consumption as imperfectly reflecting</w:t>
        </w:r>
        <w:r w:rsidR="00065000" w:rsidRPr="00A7467C">
          <w:t xml:space="preserve"> the dietary </w:t>
        </w:r>
        <w:r w:rsidR="00065000">
          <w:t xml:space="preserve">condition </w:t>
        </w:r>
        <w:r w:rsidR="00065000" w:rsidRPr="00A7467C">
          <w:t xml:space="preserve">of </w:t>
        </w:r>
        <w:r w:rsidR="00065000">
          <w:t>individual household</w:t>
        </w:r>
        <w:r w:rsidR="00065000" w:rsidRPr="00A7467C">
          <w:t xml:space="preserve"> member</w:t>
        </w:r>
        <w:r w:rsidR="00065000">
          <w:t>s</w:t>
        </w:r>
        <w:r w:rsidR="00065000" w:rsidRPr="00A7467C">
          <w:t>.</w:t>
        </w:r>
      </w:moveTo>
      <w:commentRangeEnd w:id="445"/>
      <w:r w:rsidR="00E02A8C">
        <w:rPr>
          <w:rStyle w:val="CommentReference"/>
        </w:rPr>
        <w:commentReference w:id="445"/>
      </w:r>
    </w:p>
    <w:moveToRangeEnd w:id="281"/>
    <w:p w14:paraId="614E423C" w14:textId="77777777" w:rsidR="00065000" w:rsidRDefault="00065000" w:rsidP="00C13C50">
      <w:pPr>
        <w:rPr>
          <w:ins w:id="457" w:author="Linderhof, Vincent" w:date="2016-01-26T22:02:00Z"/>
        </w:rPr>
      </w:pPr>
    </w:p>
    <w:p w14:paraId="134768C4" w14:textId="244AFC4F" w:rsidR="007B33EB" w:rsidRPr="00B27B4C" w:rsidDel="00065000" w:rsidRDefault="00D47918" w:rsidP="00C13C50">
      <w:pPr>
        <w:rPr>
          <w:moveFrom w:id="458" w:author="Linderhof, Vincent" w:date="2016-01-26T22:01:00Z"/>
        </w:rPr>
      </w:pPr>
      <w:moveFromRangeStart w:id="459" w:author="Linderhof, Vincent" w:date="2016-01-26T22:01:00Z" w:name="move441608995"/>
      <w:moveFrom w:id="460" w:author="Linderhof, Vincent" w:date="2016-01-26T22:01:00Z">
        <w:r w:rsidRPr="00B27B4C" w:rsidDel="00065000">
          <w:t>Presentation of LSMS-ISA</w:t>
        </w:r>
      </w:moveFrom>
    </w:p>
    <w:p w14:paraId="1B1B873E" w14:textId="0984B567" w:rsidR="009216BA" w:rsidDel="00065000" w:rsidRDefault="009216BA" w:rsidP="00C13C50">
      <w:pPr>
        <w:rPr>
          <w:moveFrom w:id="461" w:author="Linderhof, Vincent" w:date="2016-01-26T22:01:00Z"/>
        </w:rPr>
      </w:pPr>
      <w:moveFrom w:id="462" w:author="Linderhof, Vincent" w:date="2016-01-26T22:01:00Z">
        <w:r w:rsidRPr="0003414A" w:rsidDel="00065000">
          <w:t>The Uganda economy is h</w:t>
        </w:r>
        <w:r w:rsidDel="00065000">
          <w:t>eavily dependent on agriculture</w:t>
        </w:r>
        <w:r w:rsidRPr="0003414A" w:rsidDel="00065000">
          <w:t>. That sector employed 66% of the population in 2009</w:t>
        </w:r>
        <w:r w:rsidDel="00065000">
          <w:t xml:space="preserve"> </w:t>
        </w:r>
        <w:r w:rsidDel="00065000">
          <w:fldChar w:fldCharType="begin"/>
        </w:r>
        <w:r w:rsidDel="00065000">
          <w:instrText xml:space="preserve"> ADDIN ZOTERO_ITEM CSL_CITATION {"citationID":"wLgLluvy","properties":{"formattedCitation":"(Boysen,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instrText>
        </w:r>
        <w:r w:rsidDel="00065000">
          <w:fldChar w:fldCharType="separate"/>
        </w:r>
        <w:r w:rsidRPr="00D7066B" w:rsidDel="00065000">
          <w:t>(Boysen, Jensen, and Matthews 2014)</w:t>
        </w:r>
        <w:r w:rsidDel="00065000">
          <w:fldChar w:fldCharType="end"/>
        </w:r>
        <w:r w:rsidRPr="0003414A" w:rsidDel="00065000">
          <w:t xml:space="preserve">. </w:t>
        </w:r>
        <w:r w:rsidDel="00065000">
          <w:t xml:space="preserve"> </w:t>
        </w:r>
        <w:r w:rsidRPr="0003414A" w:rsidDel="00065000">
          <w:t>According to surveys in 2011-2012, half of the surveyed households consider farming to be their main activity and their principl</w:t>
        </w:r>
        <w:r w:rsidR="003E7C06" w:rsidDel="00065000">
          <w:t>e</w:t>
        </w:r>
        <w:r w:rsidRPr="0003414A" w:rsidDel="00065000">
          <w:t xml:space="preserve"> source of income </w:t>
        </w:r>
        <w:r w:rsidDel="00065000">
          <w:fldChar w:fldCharType="begin"/>
        </w:r>
        <w:r w:rsidDel="00065000">
          <w:instrText xml:space="preserve"> ADDIN ZOTERO_ITEM CSL_CITATION {"citationID":"nY5gqAzM","properties":{"formattedCitation":"(The Uganda Bureau of Statistics 2015)","plainCitation":"(The Uganda Bureau of Statistics 2015)"},"citationItems":[{"id":214,"uris":["http://zotero.org/users/1201560/items/BV74XXBM"],"uri":["http://zotero.org/users/1201560/items/BV74XXBM"],"itemData":{"id":214,"type":"report","title":"The Uganda National Panel Survey (UNPS) 2011/12","source":"Google Scholar","URL":"http://siteresources.worldbank.org/INTLSMS/Resources/3358986-1233781970982/5800988-1265043582346/UNPS_2009_10_BID_rev_2014.pdf","author":[{"family":"The Uganda Bureau of Statistics","given":""}],"accessed":{"date-parts":[["2015",3,23]]}}}],"schema":"https://github.com/citation-style-language/schema/raw/master/csl-citation.json"} </w:instrText>
        </w:r>
        <w:r w:rsidDel="00065000">
          <w:fldChar w:fldCharType="separate"/>
        </w:r>
        <w:r w:rsidRPr="00D7066B" w:rsidDel="00065000">
          <w:t>(The Uganda Bureau of Statistics 2015)</w:t>
        </w:r>
        <w:r w:rsidDel="00065000">
          <w:fldChar w:fldCharType="end"/>
        </w:r>
        <w:r w:rsidDel="00065000">
          <w:t>.</w:t>
        </w:r>
        <w:r w:rsidRPr="0003414A" w:rsidDel="00065000">
          <w:t xml:space="preserve"> </w:t>
        </w:r>
      </w:moveFrom>
    </w:p>
    <w:p w14:paraId="7B4BFB98" w14:textId="749FBF0D" w:rsidR="00C242BB" w:rsidRPr="00B27B4C" w:rsidDel="00065000" w:rsidRDefault="00777086" w:rsidP="00C13C50">
      <w:pPr>
        <w:rPr>
          <w:moveFrom w:id="463" w:author="Linderhof, Vincent" w:date="2016-01-26T22:01:00Z"/>
        </w:rPr>
      </w:pPr>
      <w:moveFrom w:id="464" w:author="Linderhof, Vincent" w:date="2016-01-26T22:01:00Z">
        <w:r w:rsidDel="00065000">
          <w:t>T</w:t>
        </w:r>
        <w:r w:rsidR="0000142B" w:rsidRPr="00B27B4C" w:rsidDel="00065000">
          <w:t>hree</w:t>
        </w:r>
        <w:r w:rsidR="00D47918" w:rsidRPr="00B27B4C" w:rsidDel="00065000">
          <w:t xml:space="preserve"> </w:t>
        </w:r>
        <w:r w:rsidR="005460FE" w:rsidRPr="00B27B4C" w:rsidDel="00065000">
          <w:t xml:space="preserve">waves of the </w:t>
        </w:r>
        <w:r w:rsidR="00B738D3" w:rsidDel="00065000">
          <w:t xml:space="preserve">LSMS-ISA </w:t>
        </w:r>
        <w:r w:rsidR="00D47918" w:rsidRPr="00B27B4C" w:rsidDel="00065000">
          <w:t>Uganda National Panel Survey (UNPS)</w:t>
        </w:r>
        <w:r w:rsidDel="00065000">
          <w:t>,</w:t>
        </w:r>
        <w:r w:rsidR="00D47918" w:rsidRPr="00B27B4C" w:rsidDel="00065000">
          <w:t xml:space="preserve"> </w:t>
        </w:r>
        <w:r w:rsidR="0000142B" w:rsidRPr="00B27B4C" w:rsidDel="00065000">
          <w:t xml:space="preserve">2009-2010, </w:t>
        </w:r>
        <w:r w:rsidR="00D47918" w:rsidRPr="00B27B4C" w:rsidDel="00065000">
          <w:t>2010-2011 and 2011-2012</w:t>
        </w:r>
        <w:r w:rsidDel="00065000">
          <w:t xml:space="preserve">, </w:t>
        </w:r>
        <w:r w:rsidR="008D576D" w:rsidDel="00065000">
          <w:t xml:space="preserve">implemented by </w:t>
        </w:r>
        <w:r w:rsidDel="00065000">
          <w:t>the Uganda</w:t>
        </w:r>
        <w:r w:rsidR="00FE0D40" w:rsidDel="00065000">
          <w:t>n Bureau of S</w:t>
        </w:r>
        <w:r w:rsidDel="00065000">
          <w:t>tatistic</w:t>
        </w:r>
        <w:r w:rsidR="00FE0D40" w:rsidDel="00065000">
          <w:t>s</w:t>
        </w:r>
        <w:r w:rsidDel="00065000">
          <w:t xml:space="preserve">, </w:t>
        </w:r>
        <w:r w:rsidR="00FE0D40" w:rsidDel="00065000">
          <w:t>are inclu</w:t>
        </w:r>
        <w:r w:rsidR="008D576D" w:rsidDel="00065000">
          <w:t>ded in the analysis. T</w:t>
        </w:r>
        <w:r w:rsidR="00E31EFB" w:rsidRPr="00B27B4C" w:rsidDel="00065000">
          <w:t xml:space="preserve">he </w:t>
        </w:r>
        <w:r w:rsidR="00B738D3" w:rsidDel="00065000">
          <w:t>LSMS-ISA UNPS</w:t>
        </w:r>
        <w:r w:rsidR="00E31EFB" w:rsidRPr="00B27B4C" w:rsidDel="00065000">
          <w:t xml:space="preserve"> </w:t>
        </w:r>
        <w:r w:rsidR="00DC0BCF" w:rsidDel="00065000">
          <w:t xml:space="preserve">consists </w:t>
        </w:r>
        <w:r w:rsidR="00912954" w:rsidDel="00065000">
          <w:t xml:space="preserve">of data from </w:t>
        </w:r>
        <w:r w:rsidR="008D576D" w:rsidDel="00065000">
          <w:t>two household visits</w:t>
        </w:r>
        <w:r w:rsidR="00D47918" w:rsidRPr="00B27B4C" w:rsidDel="00065000">
          <w:t xml:space="preserve"> </w:t>
        </w:r>
        <w:r w:rsidR="00DC0BCF" w:rsidDel="00065000">
          <w:t xml:space="preserve">separated by </w:t>
        </w:r>
        <w:r w:rsidR="00D47918" w:rsidRPr="00B27B4C" w:rsidDel="00065000">
          <w:t>six months</w:t>
        </w:r>
        <w:r w:rsidR="00DC0BCF" w:rsidDel="00065000">
          <w:t xml:space="preserve"> to</w:t>
        </w:r>
        <w:r w:rsidR="00D47918" w:rsidRPr="00B27B4C" w:rsidDel="00065000">
          <w:t xml:space="preserve"> </w:t>
        </w:r>
        <w:r w:rsidR="00DC0BCF" w:rsidDel="00065000">
          <w:t xml:space="preserve">record the activities of the </w:t>
        </w:r>
        <w:r w:rsidR="00D47918" w:rsidRPr="00B27B4C" w:rsidDel="00065000">
          <w:t xml:space="preserve">two </w:t>
        </w:r>
        <w:r w:rsidR="00DC0BCF" w:rsidDel="00065000">
          <w:t xml:space="preserve">Ugandan </w:t>
        </w:r>
        <w:r w:rsidR="00D47918" w:rsidRPr="00B27B4C" w:rsidDel="00065000">
          <w:t>cropping season</w:t>
        </w:r>
        <w:r w:rsidR="00DC0BCF" w:rsidDel="00065000">
          <w:t>s</w:t>
        </w:r>
        <w:r w:rsidR="007E51C1" w:rsidRPr="00B27B4C" w:rsidDel="00065000">
          <w:t xml:space="preserve"> – dry and rainy</w:t>
        </w:r>
        <w:r w:rsidR="00D47918" w:rsidRPr="00B27B4C" w:rsidDel="00065000">
          <w:t xml:space="preserve">. </w:t>
        </w:r>
        <w:r w:rsidR="00126094" w:rsidDel="00065000">
          <w:t xml:space="preserve">The survey is composed of four different questionnaires. </w:t>
        </w:r>
        <w:r w:rsidR="008D576D" w:rsidDel="00065000">
          <w:t>W</w:t>
        </w:r>
        <w:r w:rsidR="007E51C1" w:rsidRPr="00B27B4C" w:rsidDel="00065000">
          <w:t>e use</w:t>
        </w:r>
        <w:r w:rsidR="00D47918" w:rsidRPr="00B27B4C" w:rsidDel="00065000">
          <w:t xml:space="preserve"> </w:t>
        </w:r>
        <w:r w:rsidR="008D4325" w:rsidDel="00065000">
          <w:t>two</w:t>
        </w:r>
        <w:r w:rsidR="00D47918" w:rsidRPr="00B27B4C" w:rsidDel="00065000">
          <w:t xml:space="preserve"> </w:t>
        </w:r>
        <w:r w:rsidR="00126094" w:rsidDel="00065000">
          <w:t>of them</w:t>
        </w:r>
        <w:r w:rsidR="00516532" w:rsidRPr="00636845" w:rsidDel="00065000">
          <w:t>, namely</w:t>
        </w:r>
        <w:r w:rsidR="00DC0BCF" w:rsidRPr="00636845" w:rsidDel="00065000">
          <w:t>,</w:t>
        </w:r>
        <w:r w:rsidR="00516532" w:rsidRPr="00636845" w:rsidDel="00065000">
          <w:t xml:space="preserve"> the</w:t>
        </w:r>
        <w:r w:rsidR="008D4325" w:rsidRPr="00636845" w:rsidDel="00065000">
          <w:t xml:space="preserve"> household</w:t>
        </w:r>
        <w:r w:rsidR="00516532" w:rsidRPr="00636845" w:rsidDel="00065000">
          <w:t xml:space="preserve"> </w:t>
        </w:r>
        <w:r w:rsidR="008D4325" w:rsidRPr="00636845" w:rsidDel="00065000">
          <w:t>and the</w:t>
        </w:r>
        <w:r w:rsidR="00D47918" w:rsidRPr="00636845" w:rsidDel="00065000">
          <w:t xml:space="preserve"> agriculture</w:t>
        </w:r>
        <w:r w:rsidR="00DC0BCF" w:rsidRPr="00636845" w:rsidDel="00065000">
          <w:t xml:space="preserve"> surveys</w:t>
        </w:r>
        <w:r w:rsidR="000000D3" w:rsidRPr="00636845" w:rsidDel="00065000">
          <w:t xml:space="preserve"> </w:t>
        </w:r>
        <w:r w:rsidR="008E2643" w:rsidDel="00065000">
          <w:t xml:space="preserve">the first of </w:t>
        </w:r>
        <w:r w:rsidR="000000D3" w:rsidRPr="00636845" w:rsidDel="00065000">
          <w:t xml:space="preserve">which contains </w:t>
        </w:r>
        <w:r w:rsidR="008E2643" w:rsidDel="00065000">
          <w:t xml:space="preserve">household </w:t>
        </w:r>
        <w:r w:rsidR="000000D3" w:rsidRPr="00636845" w:rsidDel="00065000">
          <w:t xml:space="preserve">socio-economics </w:t>
        </w:r>
        <w:r w:rsidR="00EB4D2E" w:rsidRPr="00636845" w:rsidDel="00065000">
          <w:t>information</w:t>
        </w:r>
        <w:r w:rsidR="000000D3" w:rsidRPr="00636845" w:rsidDel="00065000">
          <w:t xml:space="preserve"> and weekly food consumption</w:t>
        </w:r>
        <w:r w:rsidR="00EB4D2E" w:rsidDel="00065000">
          <w:t xml:space="preserve"> </w:t>
        </w:r>
        <w:r w:rsidR="003C10BE" w:rsidDel="00065000">
          <w:t>data and</w:t>
        </w:r>
        <w:r w:rsidR="008E2643" w:rsidDel="00065000">
          <w:t xml:space="preserve"> the </w:t>
        </w:r>
        <w:r w:rsidR="003C10BE" w:rsidDel="00065000">
          <w:t xml:space="preserve">second which </w:t>
        </w:r>
        <w:r w:rsidR="008E2643" w:rsidDel="00065000">
          <w:lastRenderedPageBreak/>
          <w:t xml:space="preserve">contains descriptions of </w:t>
        </w:r>
        <w:r w:rsidR="00EB4D2E" w:rsidDel="00065000">
          <w:t>farm characteristics</w:t>
        </w:r>
        <w:r w:rsidR="002F6D2E" w:rsidDel="00065000">
          <w:t xml:space="preserve">. </w:t>
        </w:r>
        <w:r w:rsidR="008E2643" w:rsidDel="00065000">
          <w:t>Specific variables used in analyse</w:t>
        </w:r>
        <w:r w:rsidR="00FE37E4" w:rsidDel="00065000">
          <w:t>s</w:t>
        </w:r>
        <w:r w:rsidR="003C10BE" w:rsidDel="00065000">
          <w:t xml:space="preserve"> </w:t>
        </w:r>
        <w:r w:rsidR="003C5095" w:rsidDel="00065000">
          <w:t xml:space="preserve">are described below. </w:t>
        </w:r>
        <w:r w:rsidR="00D47918" w:rsidRPr="00636845" w:rsidDel="00065000">
          <w:t xml:space="preserve">The households </w:t>
        </w:r>
        <w:r w:rsidR="00C13B06" w:rsidDel="00065000">
          <w:t xml:space="preserve">selected by </w:t>
        </w:r>
        <w:r w:rsidR="00D47918" w:rsidRPr="00636845" w:rsidDel="00065000">
          <w:t xml:space="preserve">UNPS </w:t>
        </w:r>
        <w:r w:rsidR="00C47DF1" w:rsidRPr="00636845" w:rsidDel="00065000">
          <w:t xml:space="preserve">were selected </w:t>
        </w:r>
        <w:r w:rsidR="008E2643" w:rsidDel="00065000">
          <w:t xml:space="preserve">such that </w:t>
        </w:r>
        <w:r w:rsidR="00C13B06" w:rsidDel="00065000">
          <w:t xml:space="preserve">the weight of </w:t>
        </w:r>
        <w:r w:rsidR="008E2643" w:rsidDel="00065000">
          <w:t>each region is equally represented and with stratification be</w:t>
        </w:r>
        <w:r w:rsidR="003C5095" w:rsidDel="00065000">
          <w:t xml:space="preserve">tween rural and urban regions. </w:t>
        </w:r>
        <w:r w:rsidR="00FE37E4" w:rsidDel="00065000">
          <w:t>All three wavers of data</w:t>
        </w:r>
        <w:r w:rsidR="003C10BE" w:rsidDel="00065000">
          <w:t xml:space="preserve"> were used</w:t>
        </w:r>
        <w:r w:rsidR="00FE37E4" w:rsidDel="00065000">
          <w:t xml:space="preserve"> in the analyses allowing </w:t>
        </w:r>
        <w:r w:rsidR="003C10BE" w:rsidDel="00065000">
          <w:t>us to construct</w:t>
        </w:r>
        <w:r w:rsidR="00FE37E4" w:rsidDel="00065000">
          <w:t xml:space="preserve"> a balanced panel consisting of </w:t>
        </w:r>
        <w:r w:rsidR="00E75A71" w:rsidDel="00065000">
          <w:t>1722</w:t>
        </w:r>
        <w:r w:rsidR="00C242BB" w:rsidRPr="00B27B4C" w:rsidDel="00065000">
          <w:t xml:space="preserve"> househ</w:t>
        </w:r>
        <w:r w:rsidR="008D576D" w:rsidDel="00065000">
          <w:t xml:space="preserve">old observations. </w:t>
        </w:r>
        <w:r w:rsidR="00C242BB" w:rsidRPr="00B27B4C" w:rsidDel="00065000">
          <w:t>In addition</w:t>
        </w:r>
        <w:r w:rsidR="00D333F2" w:rsidDel="00065000">
          <w:t xml:space="preserve"> to data </w:t>
        </w:r>
        <w:r w:rsidR="00FE37E4" w:rsidDel="00065000">
          <w:t>from</w:t>
        </w:r>
        <w:r w:rsidR="00D333F2" w:rsidDel="00065000">
          <w:t xml:space="preserve"> the </w:t>
        </w:r>
        <w:r w:rsidR="00B738D3" w:rsidDel="00065000">
          <w:t xml:space="preserve">LSMS-ISA </w:t>
        </w:r>
        <w:r w:rsidR="00D333F2" w:rsidDel="00065000">
          <w:t>surveys</w:t>
        </w:r>
        <w:r w:rsidR="00C242BB" w:rsidRPr="00B27B4C" w:rsidDel="00065000">
          <w:t xml:space="preserve">, </w:t>
        </w:r>
        <w:r w:rsidR="00FE37E4" w:rsidDel="00065000">
          <w:t xml:space="preserve">we estimate a measure of </w:t>
        </w:r>
        <w:r w:rsidR="0037592A" w:rsidDel="00065000">
          <w:t xml:space="preserve">nutrition </w:t>
        </w:r>
        <w:r w:rsidR="00FE37E4" w:rsidDel="00065000">
          <w:t xml:space="preserve">based on </w:t>
        </w:r>
        <w:r w:rsidR="003C10BE" w:rsidDel="00065000">
          <w:t xml:space="preserve">a </w:t>
        </w:r>
        <w:r w:rsidR="00FE37E4" w:rsidDel="00065000">
          <w:t>household</w:t>
        </w:r>
        <w:r w:rsidR="003C10BE" w:rsidDel="00065000">
          <w:t>’s total</w:t>
        </w:r>
        <w:r w:rsidR="00FE37E4" w:rsidDel="00065000">
          <w:t xml:space="preserve"> </w:t>
        </w:r>
        <w:r w:rsidR="005B6004" w:rsidDel="00065000">
          <w:t xml:space="preserve">caloric intake. </w:t>
        </w:r>
        <w:r w:rsidR="00FE37E4" w:rsidDel="00065000">
          <w:t>We constructed this measure by calculating</w:t>
        </w:r>
        <w:r w:rsidR="002F6D2E" w:rsidDel="00065000">
          <w:t xml:space="preserve"> </w:t>
        </w:r>
        <w:r w:rsidR="00C242BB" w:rsidRPr="00B27B4C" w:rsidDel="00065000">
          <w:t>calories per kilogram of food item consumed by Ugandans using</w:t>
        </w:r>
        <w:r w:rsidR="00024836" w:rsidDel="00065000">
          <w:t xml:space="preserve"> calorific coe</w:t>
        </w:r>
        <w:r w:rsidR="00BB4C2A" w:rsidDel="00065000">
          <w:t>f</w:t>
        </w:r>
        <w:r w:rsidR="00024836" w:rsidDel="00065000">
          <w:t>ficient</w:t>
        </w:r>
        <w:r w:rsidR="00C242BB" w:rsidRPr="00B27B4C" w:rsidDel="00065000">
          <w:t xml:space="preserve"> data from the World Food Programme and the USDA's National Nutrient Database for Standard</w:t>
        </w:r>
        <w:r w:rsidR="00C209B3" w:rsidDel="00065000">
          <w:t xml:space="preserve"> (</w:t>
        </w:r>
        <w:r w:rsidR="006F241F" w:rsidDel="00065000">
          <w:t xml:space="preserve">References World Food </w:t>
        </w:r>
        <w:r w:rsidR="00C41EFE" w:rsidDel="00065000">
          <w:t>Programme;</w:t>
        </w:r>
        <w:r w:rsidR="006F241F" w:rsidDel="00065000">
          <w:t xml:space="preserve"> USDA, 2013</w:t>
        </w:r>
        <w:r w:rsidR="00C209B3" w:rsidDel="00065000">
          <w:t>)</w:t>
        </w:r>
        <w:r w:rsidR="00C47DF1" w:rsidDel="00065000">
          <w:t xml:space="preserve">. </w:t>
        </w:r>
        <w:r w:rsidR="00C209B3" w:rsidDel="00065000">
          <w:t xml:space="preserve"> </w:t>
        </w:r>
        <w:r w:rsidR="00631898" w:rsidDel="00065000">
          <w:t>In most cases</w:t>
        </w:r>
        <w:r w:rsidR="00C209B3" w:rsidDel="00065000">
          <w:t>,</w:t>
        </w:r>
        <w:r w:rsidR="00631898" w:rsidDel="00065000">
          <w:t xml:space="preserve"> we were able to </w:t>
        </w:r>
        <w:r w:rsidR="00C47DF1" w:rsidRPr="00A7467C" w:rsidDel="00065000">
          <w:t xml:space="preserve">match the food products consumed </w:t>
        </w:r>
        <w:r w:rsidR="00631898" w:rsidRPr="00A7467C" w:rsidDel="00065000">
          <w:t xml:space="preserve">in Uganda </w:t>
        </w:r>
        <w:r w:rsidR="00FE37E4" w:rsidRPr="00A7467C" w:rsidDel="00065000">
          <w:t>with</w:t>
        </w:r>
        <w:r w:rsidR="006118E4" w:rsidRPr="00A7467C" w:rsidDel="00065000">
          <w:t xml:space="preserve"> </w:t>
        </w:r>
        <w:r w:rsidR="00C47DF1" w:rsidRPr="00A7467C" w:rsidDel="00065000">
          <w:t>the caloric c</w:t>
        </w:r>
        <w:r w:rsidR="001D1F9F" w:rsidRPr="00A7467C" w:rsidDel="00065000">
          <w:t xml:space="preserve">oefficient of each product </w:t>
        </w:r>
        <w:r w:rsidR="00FE37E4" w:rsidRPr="00A7467C" w:rsidDel="00065000">
          <w:t xml:space="preserve">to </w:t>
        </w:r>
        <w:r w:rsidR="001D1F9F" w:rsidRPr="00A7467C" w:rsidDel="00065000">
          <w:t xml:space="preserve">make the link between quantity consumed </w:t>
        </w:r>
        <w:r w:rsidR="00FE37E4" w:rsidRPr="00A7467C" w:rsidDel="00065000">
          <w:t>by</w:t>
        </w:r>
        <w:r w:rsidR="001D1F9F" w:rsidRPr="00A7467C" w:rsidDel="00065000">
          <w:t xml:space="preserve"> the household and </w:t>
        </w:r>
        <w:r w:rsidR="00C13B06" w:rsidDel="00065000">
          <w:t xml:space="preserve">its total </w:t>
        </w:r>
        <w:r w:rsidR="001D1F9F" w:rsidRPr="00A7467C" w:rsidDel="00065000">
          <w:t xml:space="preserve">caloric </w:t>
        </w:r>
        <w:r w:rsidR="00C41EFE" w:rsidRPr="00A7467C" w:rsidDel="00065000">
          <w:t>intake</w:t>
        </w:r>
        <w:r w:rsidR="00C41EFE" w:rsidDel="00065000">
          <w:t>.</w:t>
        </w:r>
        <w:r w:rsidR="003D7DC0" w:rsidRPr="00A7467C" w:rsidDel="00065000">
          <w:t xml:space="preserve"> </w:t>
        </w:r>
        <w:r w:rsidR="006F241F" w:rsidDel="00065000">
          <w:t xml:space="preserve"> </w:t>
        </w:r>
        <w:r w:rsidR="003D7DC0" w:rsidRPr="00A7467C" w:rsidDel="00065000">
          <w:t>A</w:t>
        </w:r>
        <w:r w:rsidR="00631898" w:rsidRPr="00A7467C" w:rsidDel="00065000">
          <w:t>lthough</w:t>
        </w:r>
        <w:r w:rsidR="006F241F" w:rsidDel="00065000">
          <w:t xml:space="preserve"> in some cases the</w:t>
        </w:r>
        <w:r w:rsidR="00631898" w:rsidRPr="00A7467C" w:rsidDel="00065000">
          <w:t xml:space="preserve"> matching was </w:t>
        </w:r>
        <w:r w:rsidR="006F241F" w:rsidDel="00065000">
          <w:t>imperfect given the local food item</w:t>
        </w:r>
        <w:r w:rsidR="00631898" w:rsidRPr="00A7467C" w:rsidDel="00065000">
          <w:t xml:space="preserve"> </w:t>
        </w:r>
        <w:r w:rsidR="006F241F" w:rsidDel="00065000">
          <w:t xml:space="preserve">itself or the non-standard quantity measure.  </w:t>
        </w:r>
      </w:moveFrom>
    </w:p>
    <w:moveFromRangeEnd w:id="459"/>
    <w:p w14:paraId="2CFFFA78" w14:textId="77777777" w:rsidR="007B33EB" w:rsidRPr="00B27B4C" w:rsidRDefault="00D47918" w:rsidP="00C13C50">
      <w:r w:rsidRPr="00B27B4C">
        <w:t>Measurement of dietary diversity</w:t>
      </w:r>
    </w:p>
    <w:p w14:paraId="352A8D08" w14:textId="57418C60" w:rsidR="00A546B9" w:rsidRDefault="009A7CDB" w:rsidP="00C13C50">
      <w:pPr>
        <w:rPr>
          <w:ins w:id="465" w:author="Linderhof, Vincent" w:date="2016-02-14T21:29:00Z"/>
        </w:rPr>
      </w:pPr>
      <w:del w:id="466" w:author="Linderhof, Vincent" w:date="2016-02-14T21:21:00Z">
        <w:r w:rsidDel="00E02A8C">
          <w:delText>Our study</w:delText>
        </w:r>
      </w:del>
      <w:ins w:id="467" w:author="Linderhof, Vincent" w:date="2016-02-14T21:21:00Z">
        <w:r w:rsidR="00E02A8C">
          <w:t xml:space="preserve">We </w:t>
        </w:r>
      </w:ins>
      <w:del w:id="468" w:author="Linderhof, Vincent" w:date="2016-02-14T21:21:00Z">
        <w:r w:rsidDel="00E02A8C">
          <w:delText xml:space="preserve"> </w:delText>
        </w:r>
      </w:del>
      <w:r>
        <w:t>aim</w:t>
      </w:r>
      <w:del w:id="469" w:author="Linderhof, Vincent" w:date="2016-02-14T21:21:00Z">
        <w:r w:rsidDel="00E02A8C">
          <w:delText>s</w:delText>
        </w:r>
      </w:del>
      <w:r>
        <w:t xml:space="preserve"> to link production diversity and the diver</w:t>
      </w:r>
      <w:r w:rsidR="003C681F">
        <w:t>sity of household consumption</w:t>
      </w:r>
      <w:ins w:id="470" w:author="Linderhof, Vincent" w:date="2016-02-15T00:01:00Z">
        <w:r w:rsidR="000F6904">
          <w:t xml:space="preserve"> </w:t>
        </w:r>
      </w:ins>
      <w:ins w:id="471" w:author="Linderhof, Vincent" w:date="2016-02-15T00:02:00Z">
        <w:r w:rsidR="000F6904">
          <w:t xml:space="preserve">in Uganda </w:t>
        </w:r>
      </w:ins>
      <w:ins w:id="472" w:author="Linderhof, Vincent" w:date="2016-02-15T00:01:00Z">
        <w:r w:rsidR="000F6904">
          <w:t xml:space="preserve">similar to </w:t>
        </w:r>
        <w:r w:rsidR="000F6904">
          <w:fldChar w:fldCharType="begin"/>
        </w:r>
        <w:r w:rsidR="000F6904">
          <w:instrText xml:space="preserve"> ADDIN ZOTERO_ITEM CSL_CITATION {"citationID":"T4w9EieJ","properties":{"formattedCitation":"(Jones,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0F6904">
        <w:fldChar w:fldCharType="separate"/>
      </w:r>
      <w:ins w:id="473" w:author="Linderhof, Vincent" w:date="2016-02-15T00:01:00Z">
        <w:r w:rsidR="000F6904" w:rsidRPr="000F6904">
          <w:t>(Jones, Shrinivas, and Bezner-Kerr 2014)</w:t>
        </w:r>
        <w:r w:rsidR="000F6904">
          <w:fldChar w:fldCharType="end"/>
        </w:r>
      </w:ins>
      <w:ins w:id="474" w:author="Linderhof, Vincent" w:date="2016-02-15T00:02:00Z">
        <w:r w:rsidR="000F6904">
          <w:t xml:space="preserve"> </w:t>
        </w:r>
      </w:ins>
      <w:ins w:id="475" w:author="Linderhof, Vincent" w:date="2016-02-15T00:03:00Z">
        <w:r w:rsidR="000F6904">
          <w:t xml:space="preserve">with their </w:t>
        </w:r>
      </w:ins>
      <w:ins w:id="476" w:author="Linderhof, Vincent" w:date="2016-02-15T00:02:00Z">
        <w:r w:rsidR="000F6904">
          <w:t>analysis</w:t>
        </w:r>
      </w:ins>
      <w:ins w:id="477" w:author="Linderhof, Vincent" w:date="2016-02-15T00:03:00Z">
        <w:r w:rsidR="000F6904">
          <w:t xml:space="preserve"> for Malawi</w:t>
        </w:r>
      </w:ins>
      <w:r w:rsidR="003C681F">
        <w:t>.</w:t>
      </w:r>
      <w:r>
        <w:t xml:space="preserve"> </w:t>
      </w:r>
      <w:r w:rsidR="00B9031E">
        <w:t>In keeping with the literature on this topic</w:t>
      </w:r>
      <w:r w:rsidR="006F241F">
        <w:t xml:space="preserve"> and to provide a rough crosscheck</w:t>
      </w:r>
      <w:r w:rsidR="009E2C95">
        <w:t xml:space="preserve"> of outcomes</w:t>
      </w:r>
      <w:r w:rsidR="00B9031E">
        <w:t xml:space="preserve">, we use several measures of </w:t>
      </w:r>
      <w:r>
        <w:t>dietary diversity</w:t>
      </w:r>
      <w:r w:rsidR="00B9031E">
        <w:t xml:space="preserve">. </w:t>
      </w:r>
      <w:r w:rsidR="00164494">
        <w:t xml:space="preserve"> </w:t>
      </w:r>
      <w:r w:rsidR="00B9031E">
        <w:t>I</w:t>
      </w:r>
      <w:r w:rsidR="00C13B8A">
        <w:t xml:space="preserve">n order to </w:t>
      </w:r>
      <w:del w:id="478" w:author="Linderhof, Vincent" w:date="2016-02-14T21:22:00Z">
        <w:r w:rsidR="00B9031E" w:rsidDel="00E02A8C">
          <w:delText xml:space="preserve">make </w:delText>
        </w:r>
      </w:del>
      <w:ins w:id="479" w:author="Linderhof, Vincent" w:date="2016-02-14T21:22:00Z">
        <w:r w:rsidR="00E02A8C">
          <w:t xml:space="preserve">compare </w:t>
        </w:r>
      </w:ins>
      <w:r w:rsidR="00B9031E">
        <w:t xml:space="preserve">our work </w:t>
      </w:r>
      <w:del w:id="480" w:author="Linderhof, Vincent" w:date="2016-02-14T21:22:00Z">
        <w:r w:rsidR="00B9031E" w:rsidDel="00E02A8C">
          <w:delText xml:space="preserve">comparable </w:delText>
        </w:r>
      </w:del>
      <w:r w:rsidR="00385728">
        <w:t xml:space="preserve">with </w:t>
      </w:r>
      <w:r w:rsidR="00B9031E">
        <w:t xml:space="preserve">previous results we </w:t>
      </w:r>
      <w:del w:id="481" w:author="Linderhof, Vincent" w:date="2016-02-14T21:22:00Z">
        <w:r w:rsidR="00B9031E" w:rsidDel="00E02A8C">
          <w:delText xml:space="preserve">initially use standard </w:delText>
        </w:r>
        <w:r w:rsidR="003D7DC0" w:rsidDel="00E02A8C">
          <w:delText>definitions</w:delText>
        </w:r>
        <w:r w:rsidR="003C681F" w:rsidDel="00E02A8C">
          <w:delText xml:space="preserve"> of consumption diversity.</w:delText>
        </w:r>
        <w:r w:rsidR="00B9031E" w:rsidDel="00E02A8C">
          <w:delText xml:space="preserve"> </w:delText>
        </w:r>
        <w:r w:rsidR="00C13B8A" w:rsidDel="00E02A8C">
          <w:delText>W</w:delText>
        </w:r>
        <w:r w:rsidR="00D01FF4" w:rsidDel="00E02A8C">
          <w:delText xml:space="preserve">e </w:delText>
        </w:r>
      </w:del>
      <w:r w:rsidR="00D01FF4">
        <w:t xml:space="preserve">test two commonly accepted measures of </w:t>
      </w:r>
      <w:r w:rsidR="00C13B8A">
        <w:t xml:space="preserve">dietary </w:t>
      </w:r>
      <w:r w:rsidR="00D01FF4">
        <w:t>diversity whic</w:t>
      </w:r>
      <w:r w:rsidR="00BD425D">
        <w:t xml:space="preserve">h </w:t>
      </w:r>
      <w:r w:rsidR="00B9031E">
        <w:t>have been</w:t>
      </w:r>
      <w:r w:rsidR="003C681F">
        <w:t xml:space="preserve"> </w:t>
      </w:r>
      <w:r w:rsidR="00BD425D">
        <w:t>linked to a healthy nutrient</w:t>
      </w:r>
      <w:r w:rsidR="00D01FF4">
        <w:t xml:space="preserve"> diet, namely</w:t>
      </w:r>
      <w:r w:rsidR="00315792">
        <w:t>,</w:t>
      </w:r>
      <w:r w:rsidR="00E97EFC">
        <w:t xml:space="preserve"> the FV</w:t>
      </w:r>
      <w:r w:rsidR="00D01FF4">
        <w:t xml:space="preserve">S and DDS </w:t>
      </w:r>
      <w:r w:rsidR="00385728">
        <w:t xml:space="preserve">measures previously </w:t>
      </w:r>
      <w:r w:rsidR="00BD425D">
        <w:t>presented</w:t>
      </w:r>
      <w:ins w:id="482" w:author="Linderhof, Vincent" w:date="2016-01-26T22:46:00Z">
        <w:r w:rsidR="00CB6828">
          <w:t xml:space="preserve"> </w:t>
        </w:r>
        <w:r w:rsidR="00CB6828">
          <w:fldChar w:fldCharType="begin"/>
        </w:r>
      </w:ins>
      <w:ins w:id="483" w:author="Linderhof, Vincent" w:date="2016-02-13T21:22:00Z">
        <w:r w:rsidR="002F284D">
          <w:instrText xml:space="preserve"> ADDIN ZOTERO_ITEM CSL_CITATION {"citationID":"AnlV2H1n","properties":{"formattedCitation":"(Hatluy, Torheim, and Oshaug 1998; Arimond and Ruel 2004; Torheim et al. 2004; Steyn et al. 2006; Kennedy et al. 2007)","plainCitation":"(Hatluy, Torheim, and Oshaug 1998; Arimond and Ruel 2004; Torheim et al. 2004; Steyn et al. 2006; Kennedy et al. 2007)"},"citationItems":[{"id":789,"uris":["http://zotero.org/groups/462478/items/4UHDUX5G"],"uri":["http://zotero.org/groups/462478/items/4UHDUX5G"],"itemData":{"id":789,"type":"article-journal","title":"Food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ins>
      <w:r w:rsidR="00CB6828">
        <w:fldChar w:fldCharType="separate"/>
      </w:r>
      <w:ins w:id="484" w:author="Linderhof, Vincent" w:date="2016-02-13T21:22:00Z">
        <w:r w:rsidR="002F284D" w:rsidRPr="00891AE0">
          <w:t>(Hatluy, Torheim, and Oshaug 1998; Arimond and Ruel 2004; Torheim et al. 2004; Steyn et al. 2006; Kennedy et al. 2007)</w:t>
        </w:r>
      </w:ins>
      <w:ins w:id="485" w:author="Linderhof, Vincent" w:date="2016-01-26T22:46:00Z">
        <w:r w:rsidR="00CB6828">
          <w:fldChar w:fldCharType="end"/>
        </w:r>
      </w:ins>
      <w:del w:id="486" w:author="Linderhof, Vincent" w:date="2016-01-26T22:47:00Z">
        <w:r w:rsidR="00BD425D" w:rsidDel="00CB6828">
          <w:delText xml:space="preserve"> </w:delText>
        </w:r>
        <w:r w:rsidR="00D47918" w:rsidRPr="00B27B4C" w:rsidDel="00CB6828">
          <w:delText>(Hatl</w:delText>
        </w:r>
        <w:r w:rsidR="00CE2642" w:rsidDel="00CB6828">
          <w:delText>o</w:delText>
        </w:r>
        <w:r w:rsidR="00D47918" w:rsidRPr="00B27B4C" w:rsidDel="00CB6828">
          <w:delText>y, Torheim, and Oshaug</w:delText>
        </w:r>
        <w:r w:rsidR="00F01F26" w:rsidRPr="00B27B4C" w:rsidDel="00CB6828">
          <w:delText>,</w:delText>
        </w:r>
        <w:r w:rsidR="00D47918" w:rsidRPr="00B27B4C" w:rsidDel="00CB6828">
          <w:delText xml:space="preserve"> 1998; </w:delText>
        </w:r>
        <w:r w:rsidR="00D47918" w:rsidRPr="00A7467C" w:rsidDel="00CB6828">
          <w:delText>Arimond and Ruel</w:delText>
        </w:r>
        <w:r w:rsidR="00F01F26" w:rsidRPr="00A7467C" w:rsidDel="00CB6828">
          <w:delText>,</w:delText>
        </w:r>
        <w:r w:rsidR="00D47918" w:rsidRPr="00A7467C" w:rsidDel="00CB6828">
          <w:delText xml:space="preserve"> 2004; Torheim et al.</w:delText>
        </w:r>
        <w:r w:rsidR="00F01F26" w:rsidRPr="00A7467C" w:rsidDel="00CB6828">
          <w:delText>,</w:delText>
        </w:r>
        <w:r w:rsidR="00D47918" w:rsidRPr="00A7467C" w:rsidDel="00CB6828">
          <w:delText xml:space="preserve"> 2004; Steyn et al.</w:delText>
        </w:r>
        <w:r w:rsidR="00F01F26" w:rsidRPr="00A7467C" w:rsidDel="00CB6828">
          <w:delText>,</w:delText>
        </w:r>
        <w:r w:rsidR="00D47918" w:rsidRPr="00A7467C" w:rsidDel="00CB6828">
          <w:delText xml:space="preserve"> 2006; Kennedy et al.</w:delText>
        </w:r>
        <w:r w:rsidR="00F01F26" w:rsidRPr="00A7467C" w:rsidDel="00CB6828">
          <w:delText>,</w:delText>
        </w:r>
        <w:r w:rsidR="00D47918" w:rsidRPr="00A7467C" w:rsidDel="00CB6828">
          <w:delText xml:space="preserve"> 2007)</w:delText>
        </w:r>
      </w:del>
      <w:r w:rsidR="0030178E" w:rsidRPr="00A7467C">
        <w:t>.</w:t>
      </w:r>
      <w:del w:id="487" w:author="Linderhof, Vincent" w:date="2016-01-26T22:47:00Z">
        <w:r w:rsidR="009E2C95" w:rsidDel="00CB6828">
          <w:delText xml:space="preserve">  </w:delText>
        </w:r>
      </w:del>
      <w:r w:rsidR="0030178E" w:rsidRPr="00A7467C">
        <w:t xml:space="preserve"> </w:t>
      </w:r>
    </w:p>
    <w:p w14:paraId="67794ED6" w14:textId="314EAFDC" w:rsidR="00682037" w:rsidRDefault="00682037" w:rsidP="00682037">
      <w:pPr>
        <w:rPr>
          <w:ins w:id="488" w:author="Linderhof, Vincent" w:date="2016-02-14T21:43:00Z"/>
        </w:rPr>
      </w:pPr>
      <w:ins w:id="489" w:author="Linderhof, Vincent" w:date="2016-02-14T21:48:00Z">
        <w:r>
          <w:t xml:space="preserve">The DDS is the count of the number of </w:t>
        </w:r>
      </w:ins>
      <w:ins w:id="490" w:author="Linderhof, Vincent" w:date="2016-02-14T21:49:00Z">
        <w:r>
          <w:t xml:space="preserve">nutritional </w:t>
        </w:r>
      </w:ins>
      <w:ins w:id="491" w:author="Linderhof, Vincent" w:date="2016-02-14T21:48:00Z">
        <w:r>
          <w:t>food groups consumed by a household in a reference period</w:t>
        </w:r>
      </w:ins>
      <w:ins w:id="492" w:author="Linderhof, Vincent" w:date="2016-02-14T21:54:00Z">
        <w:r w:rsidR="00DF0EBD">
          <w:t xml:space="preserve"> </w:t>
        </w:r>
        <w:r w:rsidR="00DF0EBD">
          <w:fldChar w:fldCharType="begin"/>
        </w:r>
        <w:r w:rsidR="00DF0EBD">
          <w:instrText xml:space="preserve"> ADDIN ZOTERO_ITEM CSL_CITATION {"citationID":"RHuWxvel","properties":{"formattedCitation":"(Swindale and Bilinsky 2006)","plainCitation":"(Swindale and Bilinsky 2006)"},"citationItems":[{"id":826,"uris":["http://zotero.org/groups/462478/items/5CUM7WZZ"],"uri":["http://zotero.org/groups/462478/items/5CUM7WZZ"],"itemData":{"id":826,"type":"article-journal","title":"Development of a Universally Applicable Household Food Insecurity Measurement Tool: Process, Current Status, and Outstanding Issues","container-title":"The Journal of Nutrition","page":"1449S-1452S","volume":"136","issue":"5","source":"jn.nutrition.org","abstract":"The United States Public Law 480 Title II food aid program is the largest U.S. government program directed at reducing hunger, malnutrition, and food insecurity in the developing world. USAID and Title II implementing partners face challenges in measuring the success of Title II programs in reducing household food insecurity because of the technical difficulty and cost of collecting and analyzing data on traditional food security indicators, such as per capita income and caloric adequacy. The Household Food Insecurity Access Scale (HFIAS) holds promise as an easier and more user-friendly approach for measuring the access component of household food security. To support the consistent and comparable collection of the HFIAS, efforts are under way to develop a guide with a standardized questionnaire and data collection and analysis instructions. A set of domains have been identified that is deemed to capture the universal experience of the access component of household food insecurity across countries and cultures. Based on these domains, a set of questions has been developed with wording that is deemed to be universally appropriate, with minor adaptation to local contexts. These underlying suppositions, based on research in multiple countries, are being verified by potential users of the guide. The key remaining issue relates to the process for creating a categorical indicator of food insecurity status from the HFIAS.","ISSN":"0022-3166, 1541-6100","note":"PMID: 16614442","shortTitle":"Development of a Universally Applicable Household Food Insecurity Measurement Tool","journalAbbreviation":"J. Nutr.","language":"en","author":[{"family":"Swindale","given":"Anne"},{"family":"Bilinsky","given":"Paula"}],"issued":{"date-parts":[["2006",5,1]]},"PMID":"16614442"}}],"schema":"https://github.com/citation-style-language/schema/raw/master/csl-citation.json"} </w:instrText>
        </w:r>
        <w:r w:rsidR="00DF0EBD">
          <w:fldChar w:fldCharType="separate"/>
        </w:r>
        <w:r w:rsidR="00DF0EBD" w:rsidRPr="00EE4873">
          <w:t>(Swindale and Bilinsky 2006)</w:t>
        </w:r>
        <w:r w:rsidR="00DF0EBD">
          <w:fldChar w:fldCharType="end"/>
        </w:r>
      </w:ins>
      <w:ins w:id="493" w:author="Linderhof, Vincent" w:date="2016-02-14T21:48:00Z">
        <w:r>
          <w:t xml:space="preserve">. The </w:t>
        </w:r>
      </w:ins>
      <w:ins w:id="494" w:author="Linderhof, Vincent" w:date="2016-02-14T21:49:00Z">
        <w:r>
          <w:t xml:space="preserve">maximum score for a household is 12 as there are </w:t>
        </w:r>
      </w:ins>
      <w:ins w:id="495" w:author="Linderhof, Vincent" w:date="2016-02-14T21:30:00Z">
        <w:r w:rsidR="00A546B9">
          <w:t xml:space="preserve">12 </w:t>
        </w:r>
        <w:r w:rsidR="00A546B9" w:rsidRPr="00B27B4C">
          <w:t xml:space="preserve">nutritional food groups: </w:t>
        </w:r>
      </w:ins>
      <w:proofErr w:type="spellStart"/>
      <w:ins w:id="496" w:author="Linderhof, Vincent" w:date="2016-02-14T21:51:00Z">
        <w:r w:rsidR="00DF0EBD" w:rsidRPr="00DF0EBD">
          <w:rPr>
            <w:i/>
            <w:rPrChange w:id="497" w:author="Linderhof, Vincent" w:date="2016-02-14T21:51:00Z">
              <w:rPr/>
            </w:rPrChange>
          </w:rPr>
          <w:t>i</w:t>
        </w:r>
        <w:proofErr w:type="spellEnd"/>
        <w:r w:rsidR="00DF0EBD">
          <w:t xml:space="preserve">. </w:t>
        </w:r>
      </w:ins>
      <w:ins w:id="498" w:author="Linderhof, Vincent" w:date="2016-02-14T21:30:00Z">
        <w:r w:rsidR="00A546B9" w:rsidRPr="00B27B4C">
          <w:t>cereals</w:t>
        </w:r>
        <w:r w:rsidR="00A546B9">
          <w:t>,</w:t>
        </w:r>
        <w:r w:rsidR="00A546B9" w:rsidRPr="00B27B4C">
          <w:t xml:space="preserve"> </w:t>
        </w:r>
      </w:ins>
      <w:ins w:id="499" w:author="Linderhof, Vincent" w:date="2016-02-14T21:52:00Z">
        <w:r w:rsidR="00DF0EBD" w:rsidRPr="00DF0EBD">
          <w:rPr>
            <w:i/>
            <w:rPrChange w:id="500" w:author="Linderhof, Vincent" w:date="2016-02-14T21:52:00Z">
              <w:rPr/>
            </w:rPrChange>
          </w:rPr>
          <w:t>ii</w:t>
        </w:r>
        <w:r w:rsidR="00DF0EBD">
          <w:t>. </w:t>
        </w:r>
      </w:ins>
      <w:ins w:id="501" w:author="Linderhof, Vincent" w:date="2016-02-14T21:30:00Z">
        <w:r w:rsidR="00A546B9" w:rsidRPr="00B27B4C">
          <w:t>roots and tubers</w:t>
        </w:r>
        <w:r w:rsidR="00A546B9">
          <w:t>,</w:t>
        </w:r>
        <w:r w:rsidR="00A546B9" w:rsidRPr="00B27B4C">
          <w:t xml:space="preserve"> </w:t>
        </w:r>
      </w:ins>
      <w:ins w:id="502" w:author="Linderhof, Vincent" w:date="2016-02-14T21:52:00Z">
        <w:r w:rsidR="00DF0EBD" w:rsidRPr="00DF0EBD">
          <w:rPr>
            <w:i/>
            <w:rPrChange w:id="503" w:author="Linderhof, Vincent" w:date="2016-02-14T21:52:00Z">
              <w:rPr/>
            </w:rPrChange>
          </w:rPr>
          <w:t>iii</w:t>
        </w:r>
        <w:r w:rsidR="00DF0EBD">
          <w:t>. </w:t>
        </w:r>
      </w:ins>
      <w:ins w:id="504" w:author="Linderhof, Vincent" w:date="2016-02-14T21:30:00Z">
        <w:r w:rsidR="00A546B9" w:rsidRPr="00B27B4C">
          <w:t>pulses and nuts</w:t>
        </w:r>
        <w:r w:rsidR="00A546B9">
          <w:t>,</w:t>
        </w:r>
        <w:r w:rsidR="00A546B9" w:rsidRPr="00B27B4C">
          <w:t xml:space="preserve"> </w:t>
        </w:r>
      </w:ins>
      <w:ins w:id="505" w:author="Linderhof, Vincent" w:date="2016-02-14T21:52:00Z">
        <w:r w:rsidR="00DF0EBD" w:rsidRPr="00DF0EBD">
          <w:rPr>
            <w:i/>
            <w:rPrChange w:id="506" w:author="Linderhof, Vincent" w:date="2016-02-14T21:52:00Z">
              <w:rPr/>
            </w:rPrChange>
          </w:rPr>
          <w:t>iv</w:t>
        </w:r>
        <w:r w:rsidR="00DF0EBD">
          <w:t>. </w:t>
        </w:r>
      </w:ins>
      <w:ins w:id="507" w:author="Linderhof, Vincent" w:date="2016-02-14T21:30:00Z">
        <w:r w:rsidR="00A546B9" w:rsidRPr="00B27B4C">
          <w:t>vegetables</w:t>
        </w:r>
        <w:r w:rsidR="00A546B9">
          <w:t>,</w:t>
        </w:r>
        <w:r w:rsidR="00A546B9" w:rsidRPr="00B27B4C">
          <w:t xml:space="preserve"> </w:t>
        </w:r>
      </w:ins>
      <w:ins w:id="508" w:author="Linderhof, Vincent" w:date="2016-02-14T21:52:00Z">
        <w:r w:rsidR="00DF0EBD" w:rsidRPr="00DF0EBD">
          <w:rPr>
            <w:i/>
            <w:rPrChange w:id="509" w:author="Linderhof, Vincent" w:date="2016-02-14T21:52:00Z">
              <w:rPr/>
            </w:rPrChange>
          </w:rPr>
          <w:t>v</w:t>
        </w:r>
        <w:r w:rsidR="00DF0EBD">
          <w:t>. </w:t>
        </w:r>
      </w:ins>
      <w:ins w:id="510" w:author="Linderhof, Vincent" w:date="2016-02-14T21:30:00Z">
        <w:r w:rsidR="00A546B9" w:rsidRPr="00B27B4C">
          <w:t>fruit</w:t>
        </w:r>
        <w:r w:rsidR="00A546B9">
          <w:t>,</w:t>
        </w:r>
        <w:r w:rsidR="00A546B9" w:rsidRPr="00B27B4C">
          <w:t xml:space="preserve"> </w:t>
        </w:r>
      </w:ins>
      <w:ins w:id="511" w:author="Linderhof, Vincent" w:date="2016-02-14T21:52:00Z">
        <w:r w:rsidR="00DF0EBD" w:rsidRPr="00DF0EBD">
          <w:rPr>
            <w:i/>
            <w:rPrChange w:id="512" w:author="Linderhof, Vincent" w:date="2016-02-14T21:52:00Z">
              <w:rPr/>
            </w:rPrChange>
          </w:rPr>
          <w:t>vi</w:t>
        </w:r>
        <w:r w:rsidR="00DF0EBD">
          <w:t>. </w:t>
        </w:r>
      </w:ins>
      <w:ins w:id="513" w:author="Linderhof, Vincent" w:date="2016-02-14T21:30:00Z">
        <w:r w:rsidR="00A546B9" w:rsidRPr="00B27B4C">
          <w:t>meat</w:t>
        </w:r>
        <w:r w:rsidR="00A546B9">
          <w:t>,</w:t>
        </w:r>
        <w:r w:rsidR="00A546B9" w:rsidRPr="00B27B4C">
          <w:t xml:space="preserve"> </w:t>
        </w:r>
      </w:ins>
      <w:ins w:id="514" w:author="Linderhof, Vincent" w:date="2016-02-14T21:52:00Z">
        <w:r w:rsidR="00DF0EBD" w:rsidRPr="00DF0EBD">
          <w:rPr>
            <w:i/>
            <w:rPrChange w:id="515" w:author="Linderhof, Vincent" w:date="2016-02-14T21:53:00Z">
              <w:rPr/>
            </w:rPrChange>
          </w:rPr>
          <w:t>vii</w:t>
        </w:r>
        <w:r w:rsidR="00DF0EBD">
          <w:t>. </w:t>
        </w:r>
      </w:ins>
      <w:ins w:id="516" w:author="Linderhof, Vincent" w:date="2016-02-14T21:30:00Z">
        <w:r w:rsidR="00A546B9" w:rsidRPr="00B27B4C">
          <w:t>eggs</w:t>
        </w:r>
        <w:r w:rsidR="00A546B9">
          <w:t>,</w:t>
        </w:r>
        <w:r w:rsidR="00A546B9" w:rsidRPr="00B27B4C">
          <w:t xml:space="preserve"> </w:t>
        </w:r>
      </w:ins>
      <w:ins w:id="517" w:author="Linderhof, Vincent" w:date="2016-02-14T21:53:00Z">
        <w:r w:rsidR="00DF0EBD" w:rsidRPr="00DF0EBD">
          <w:rPr>
            <w:i/>
            <w:rPrChange w:id="518" w:author="Linderhof, Vincent" w:date="2016-02-14T21:53:00Z">
              <w:rPr/>
            </w:rPrChange>
          </w:rPr>
          <w:t>viii</w:t>
        </w:r>
        <w:r w:rsidR="00DF0EBD">
          <w:t>. </w:t>
        </w:r>
      </w:ins>
      <w:ins w:id="519" w:author="Linderhof, Vincent" w:date="2016-02-14T21:30:00Z">
        <w:r w:rsidR="00A546B9" w:rsidRPr="00B27B4C">
          <w:t>fish and seafood</w:t>
        </w:r>
        <w:r w:rsidR="00A546B9">
          <w:t>,</w:t>
        </w:r>
        <w:r w:rsidR="00A546B9" w:rsidRPr="00B27B4C">
          <w:t xml:space="preserve"> </w:t>
        </w:r>
      </w:ins>
      <w:ins w:id="520" w:author="Linderhof, Vincent" w:date="2016-02-14T21:53:00Z">
        <w:r w:rsidR="00DF0EBD" w:rsidRPr="00DF0EBD">
          <w:rPr>
            <w:i/>
            <w:rPrChange w:id="521" w:author="Linderhof, Vincent" w:date="2016-02-14T21:53:00Z">
              <w:rPr/>
            </w:rPrChange>
          </w:rPr>
          <w:t>ix</w:t>
        </w:r>
        <w:r w:rsidR="00DF0EBD">
          <w:t>. </w:t>
        </w:r>
      </w:ins>
      <w:ins w:id="522" w:author="Linderhof, Vincent" w:date="2016-02-14T21:30:00Z">
        <w:r w:rsidR="00A546B9" w:rsidRPr="00B27B4C">
          <w:t>milk and dairy products</w:t>
        </w:r>
        <w:r w:rsidR="00A546B9">
          <w:t>,</w:t>
        </w:r>
        <w:r w:rsidR="00A546B9" w:rsidRPr="00B27B4C">
          <w:t xml:space="preserve"> </w:t>
        </w:r>
      </w:ins>
      <w:ins w:id="523" w:author="Linderhof, Vincent" w:date="2016-02-14T21:53:00Z">
        <w:r w:rsidR="00DF0EBD" w:rsidRPr="00751584">
          <w:rPr>
            <w:i/>
          </w:rPr>
          <w:t>x</w:t>
        </w:r>
        <w:r w:rsidR="00DF0EBD">
          <w:t>. </w:t>
        </w:r>
      </w:ins>
      <w:ins w:id="524" w:author="Linderhof, Vincent" w:date="2016-02-14T21:30:00Z">
        <w:r w:rsidR="00A546B9" w:rsidRPr="00B27B4C">
          <w:t>oil and fats</w:t>
        </w:r>
        <w:r w:rsidR="00A546B9">
          <w:t>,</w:t>
        </w:r>
        <w:r w:rsidR="00A546B9" w:rsidRPr="00B27B4C">
          <w:t xml:space="preserve"> </w:t>
        </w:r>
      </w:ins>
      <w:ins w:id="525" w:author="Linderhof, Vincent" w:date="2016-02-14T21:53:00Z">
        <w:r w:rsidR="00DF0EBD" w:rsidRPr="00751584">
          <w:rPr>
            <w:i/>
          </w:rPr>
          <w:t>x</w:t>
        </w:r>
        <w:r w:rsidR="00DF0EBD">
          <w:rPr>
            <w:i/>
          </w:rPr>
          <w:t>i</w:t>
        </w:r>
        <w:r w:rsidR="00DF0EBD">
          <w:t>. </w:t>
        </w:r>
      </w:ins>
      <w:ins w:id="526" w:author="Linderhof, Vincent" w:date="2016-02-14T21:30:00Z">
        <w:r w:rsidR="00A546B9" w:rsidRPr="00B27B4C">
          <w:t>condiments</w:t>
        </w:r>
        <w:r w:rsidR="00A546B9">
          <w:t>, and</w:t>
        </w:r>
        <w:r w:rsidR="00A546B9" w:rsidRPr="00B27B4C">
          <w:t xml:space="preserve"> </w:t>
        </w:r>
      </w:ins>
      <w:ins w:id="527" w:author="Linderhof, Vincent" w:date="2016-02-14T21:54:00Z">
        <w:r w:rsidR="00DF0EBD" w:rsidRPr="00751584">
          <w:rPr>
            <w:i/>
          </w:rPr>
          <w:t>x</w:t>
        </w:r>
        <w:r w:rsidR="00DF0EBD">
          <w:rPr>
            <w:i/>
          </w:rPr>
          <w:t>ii</w:t>
        </w:r>
        <w:r w:rsidR="00DF0EBD">
          <w:t>. </w:t>
        </w:r>
      </w:ins>
      <w:ins w:id="528" w:author="Linderhof, Vincent" w:date="2016-02-14T21:30:00Z">
        <w:r w:rsidR="00A546B9" w:rsidRPr="00B27B4C">
          <w:t>sugar</w:t>
        </w:r>
      </w:ins>
      <w:ins w:id="529" w:author="Linderhof, Vincent" w:date="2016-02-14T21:41:00Z">
        <w:r>
          <w:t>. The advantages of the DDS indicator are</w:t>
        </w:r>
      </w:ins>
      <w:ins w:id="530" w:author="Linderhof, Vincent" w:date="2016-02-14T21:43:00Z">
        <w:r>
          <w:t xml:space="preserve">: </w:t>
        </w:r>
      </w:ins>
    </w:p>
    <w:p w14:paraId="5D91C130" w14:textId="77777777" w:rsidR="00682037" w:rsidRDefault="00682037">
      <w:pPr>
        <w:pStyle w:val="ListParagraph"/>
        <w:numPr>
          <w:ilvl w:val="0"/>
          <w:numId w:val="6"/>
        </w:numPr>
        <w:rPr>
          <w:ins w:id="531" w:author="Linderhof, Vincent" w:date="2016-02-14T21:43:00Z"/>
        </w:rPr>
        <w:pPrChange w:id="532" w:author="Linderhof, Vincent" w:date="2016-02-14T21:46:00Z">
          <w:pPr/>
        </w:pPrChange>
      </w:pPr>
      <w:ins w:id="533" w:author="Linderhof, Vincent" w:date="2016-02-14T21:43:00Z">
        <w:r>
          <w:t>It shows dietary diversity as it distinguishes 12 food groups;</w:t>
        </w:r>
      </w:ins>
    </w:p>
    <w:p w14:paraId="4EDF671F" w14:textId="692F7706" w:rsidR="00682037" w:rsidRPr="00682037" w:rsidRDefault="00682037">
      <w:pPr>
        <w:pStyle w:val="ListParagraph"/>
        <w:numPr>
          <w:ilvl w:val="0"/>
          <w:numId w:val="6"/>
        </w:numPr>
        <w:rPr>
          <w:ins w:id="534" w:author="Linderhof, Vincent" w:date="2016-02-14T21:44:00Z"/>
        </w:rPr>
        <w:pPrChange w:id="535" w:author="Linderhof, Vincent" w:date="2016-02-14T21:46:00Z">
          <w:pPr/>
        </w:pPrChange>
      </w:pPr>
      <w:ins w:id="536" w:author="Linderhof, Vincent" w:date="2016-02-14T21:43:00Z">
        <w:r>
          <w:t xml:space="preserve">It is associated to </w:t>
        </w:r>
      </w:ins>
      <w:ins w:id="537" w:author="Linderhof, Vincent" w:date="2016-02-14T21:44:00Z">
        <w:r w:rsidRPr="00682037">
          <w:t xml:space="preserve">improved outcomes in areas such as birth weight, child anthropometric status, and improved </w:t>
        </w:r>
        <w:proofErr w:type="spellStart"/>
        <w:r w:rsidRPr="00682037">
          <w:t>hemoglobin</w:t>
        </w:r>
        <w:proofErr w:type="spellEnd"/>
        <w:r w:rsidRPr="00682037">
          <w:t xml:space="preserve"> concentrations</w:t>
        </w:r>
      </w:ins>
      <w:ins w:id="538" w:author="Linderhof, Vincent" w:date="2016-02-14T21:45:00Z">
        <w:r w:rsidRPr="00682037">
          <w:t>;</w:t>
        </w:r>
      </w:ins>
    </w:p>
    <w:p w14:paraId="2D6C29BA" w14:textId="50AA36B1" w:rsidR="00682037" w:rsidRPr="00682037" w:rsidRDefault="00682037">
      <w:pPr>
        <w:pStyle w:val="ListParagraph"/>
        <w:numPr>
          <w:ilvl w:val="0"/>
          <w:numId w:val="6"/>
        </w:numPr>
        <w:rPr>
          <w:ins w:id="539" w:author="Linderhof, Vincent" w:date="2016-02-14T21:44:00Z"/>
        </w:rPr>
        <w:pPrChange w:id="540" w:author="Linderhof, Vincent" w:date="2016-02-14T21:46:00Z">
          <w:pPr>
            <w:suppressAutoHyphens w:val="0"/>
            <w:autoSpaceDE w:val="0"/>
            <w:autoSpaceDN w:val="0"/>
            <w:adjustRightInd w:val="0"/>
            <w:spacing w:after="159" w:line="240" w:lineRule="auto"/>
          </w:pPr>
        </w:pPrChange>
      </w:pPr>
      <w:ins w:id="541" w:author="Linderhof, Vincent" w:date="2016-02-14T21:44:00Z">
        <w:r w:rsidRPr="00682037">
          <w:t xml:space="preserve">It is </w:t>
        </w:r>
      </w:ins>
      <w:ins w:id="542" w:author="Linderhof, Vincent" w:date="2016-02-14T21:41:00Z">
        <w:r w:rsidRPr="00682037">
          <w:t>highly correlated with such factors as caloric and protein adequacy, percentage of protein from animal sources (high quality protein), and household income</w:t>
        </w:r>
      </w:ins>
      <w:ins w:id="543" w:author="Linderhof, Vincent" w:date="2016-02-14T21:45:00Z">
        <w:r w:rsidRPr="00682037">
          <w:t>;</w:t>
        </w:r>
      </w:ins>
      <w:ins w:id="544" w:author="Linderhof, Vincent" w:date="2016-02-14T21:41:00Z">
        <w:r w:rsidRPr="00682037">
          <w:t xml:space="preserve"> </w:t>
        </w:r>
      </w:ins>
    </w:p>
    <w:p w14:paraId="3454CA57" w14:textId="07DB8284" w:rsidR="00682037" w:rsidRPr="00682037" w:rsidRDefault="00682037">
      <w:pPr>
        <w:pStyle w:val="ListParagraph"/>
        <w:numPr>
          <w:ilvl w:val="0"/>
          <w:numId w:val="6"/>
        </w:numPr>
        <w:rPr>
          <w:ins w:id="545" w:author="Linderhof, Vincent" w:date="2016-02-14T21:45:00Z"/>
        </w:rPr>
        <w:pPrChange w:id="546" w:author="Linderhof, Vincent" w:date="2016-02-14T21:46:00Z">
          <w:pPr>
            <w:suppressAutoHyphens w:val="0"/>
            <w:autoSpaceDE w:val="0"/>
            <w:autoSpaceDN w:val="0"/>
            <w:adjustRightInd w:val="0"/>
            <w:spacing w:after="159" w:line="240" w:lineRule="auto"/>
          </w:pPr>
        </w:pPrChange>
      </w:pPr>
      <w:ins w:id="547" w:author="Linderhof, Vincent" w:date="2016-02-14T21:44:00Z">
        <w:r w:rsidRPr="00682037">
          <w:t xml:space="preserve">It can be asked at </w:t>
        </w:r>
      </w:ins>
      <w:ins w:id="548" w:author="Linderhof, Vincent" w:date="2016-02-14T21:41:00Z">
        <w:r w:rsidRPr="00682037">
          <w:t>household or individual level</w:t>
        </w:r>
      </w:ins>
      <w:ins w:id="549" w:author="Linderhof, Vincent" w:date="2016-02-14T21:45:00Z">
        <w:r w:rsidRPr="00682037">
          <w:t>; and</w:t>
        </w:r>
      </w:ins>
    </w:p>
    <w:p w14:paraId="3C92E663" w14:textId="5F75BE0E" w:rsidR="00682037" w:rsidRDefault="00682037">
      <w:pPr>
        <w:pStyle w:val="ListParagraph"/>
        <w:numPr>
          <w:ilvl w:val="0"/>
          <w:numId w:val="6"/>
        </w:numPr>
        <w:rPr>
          <w:ins w:id="550" w:author="Linderhof, Vincent" w:date="2016-02-14T21:29:00Z"/>
        </w:rPr>
        <w:pPrChange w:id="551" w:author="Linderhof, Vincent" w:date="2016-02-14T21:46:00Z">
          <w:pPr/>
        </w:pPrChange>
      </w:pPr>
      <w:ins w:id="552" w:author="Linderhof, Vincent" w:date="2016-02-14T21:45:00Z">
        <w:r w:rsidRPr="00682037">
          <w:t>The data for the DDS are relatively easy to collect.</w:t>
        </w:r>
        <w:r>
          <w:t xml:space="preserve"> </w:t>
        </w:r>
      </w:ins>
    </w:p>
    <w:p w14:paraId="25E2A9DD" w14:textId="23CD6738" w:rsidR="00904500" w:rsidRDefault="00904500" w:rsidP="00C13C50">
      <w:pPr>
        <w:rPr>
          <w:ins w:id="553" w:author="Linderhof, Vincent" w:date="2016-02-14T22:29:00Z"/>
        </w:rPr>
      </w:pPr>
      <w:ins w:id="554" w:author="Linderhof, Vincent" w:date="2016-02-14T22:09:00Z">
        <w:r>
          <w:t>The Food Variety Score counts individual food items</w:t>
        </w:r>
      </w:ins>
      <w:ins w:id="555" w:author="Linderhof, Vincent" w:date="2016-02-14T22:14:00Z">
        <w:r w:rsidR="00873C8B">
          <w:t xml:space="preserve"> </w:t>
        </w:r>
        <w:r w:rsidR="00873C8B">
          <w:fldChar w:fldCharType="begin"/>
        </w:r>
        <w:r w:rsidR="00873C8B">
          <w:instrText xml:space="preserve"> ADDIN ZOTERO_ITEM CSL_CITATION {"citationID":"JPrZQwuD","properties":{"formattedCitation":"(Torheim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ins>
      <w:r w:rsidR="00873C8B">
        <w:fldChar w:fldCharType="separate"/>
      </w:r>
      <w:ins w:id="556" w:author="Linderhof, Vincent" w:date="2016-02-14T22:14:00Z">
        <w:r w:rsidR="00873C8B" w:rsidRPr="00873C8B">
          <w:t>(Torheim et al. 2004)</w:t>
        </w:r>
        <w:r w:rsidR="00873C8B">
          <w:fldChar w:fldCharType="end"/>
        </w:r>
      </w:ins>
      <w:ins w:id="557" w:author="Linderhof, Vincent" w:date="2016-02-14T22:31:00Z">
        <w:r w:rsidR="00FC2951">
          <w:t xml:space="preserve"> in a given reference period</w:t>
        </w:r>
      </w:ins>
      <w:ins w:id="558" w:author="Linderhof, Vincent" w:date="2016-02-14T22:09:00Z">
        <w:r>
          <w:t xml:space="preserve">. </w:t>
        </w:r>
      </w:ins>
      <w:ins w:id="559" w:author="Linderhof, Vincent" w:date="2016-02-14T22:10:00Z">
        <w:r>
          <w:t>Each food groups consists of a number of food items</w:t>
        </w:r>
      </w:ins>
      <w:ins w:id="560" w:author="Linderhof, Vincent" w:date="2016-02-14T22:30:00Z">
        <w:r w:rsidR="00FC2951">
          <w:t xml:space="preserve">, see </w:t>
        </w:r>
        <w:proofErr w:type="spellStart"/>
        <w:r w:rsidR="00FC2951">
          <w:t>Torheim</w:t>
        </w:r>
        <w:proofErr w:type="spellEnd"/>
        <w:r w:rsidR="00FC2951">
          <w:t xml:space="preserve"> et al</w:t>
        </w:r>
      </w:ins>
      <w:ins w:id="561" w:author="Linderhof, Vincent" w:date="2016-02-14T22:10:00Z">
        <w:r>
          <w:t xml:space="preserve">. </w:t>
        </w:r>
      </w:ins>
      <w:ins w:id="562" w:author="Linderhof, Vincent" w:date="2016-02-14T22:29:00Z">
        <w:r w:rsidR="00FC2951">
          <w:t>The calculation of the FVS score requires more detailed data</w:t>
        </w:r>
      </w:ins>
      <w:ins w:id="563" w:author="Linderhof, Vincent" w:date="2016-02-14T23:38:00Z">
        <w:r w:rsidR="00163988">
          <w:t xml:space="preserve"> on food items</w:t>
        </w:r>
      </w:ins>
      <w:ins w:id="564" w:author="Linderhof, Vincent" w:date="2016-02-14T22:29:00Z">
        <w:r w:rsidR="00FC2951">
          <w:t xml:space="preserve">. </w:t>
        </w:r>
      </w:ins>
      <w:ins w:id="565" w:author="Linderhof, Vincent" w:date="2016-02-14T22:30:00Z">
        <w:r w:rsidR="00FC2951">
          <w:t xml:space="preserve">As the DDS, the FVS score does </w:t>
        </w:r>
      </w:ins>
      <w:ins w:id="566" w:author="Linderhof, Vincent" w:date="2016-02-14T22:31:00Z">
        <w:r w:rsidR="00FC2951">
          <w:t xml:space="preserve">not take into account the frequency of consumption of food items given a reference period. </w:t>
        </w:r>
      </w:ins>
    </w:p>
    <w:p w14:paraId="435F42F7" w14:textId="77777777" w:rsidR="00FC2951" w:rsidRDefault="00FC2951" w:rsidP="00C13C50">
      <w:pPr>
        <w:rPr>
          <w:ins w:id="567" w:author="Linderhof, Vincent" w:date="2016-02-14T22:07:00Z"/>
        </w:rPr>
      </w:pPr>
    </w:p>
    <w:p w14:paraId="71F74670" w14:textId="2A510B37" w:rsidR="00A546B9" w:rsidRDefault="003C681F" w:rsidP="00C13C50">
      <w:pPr>
        <w:rPr>
          <w:ins w:id="568" w:author="Linderhof, Vincent" w:date="2016-02-14T21:31:00Z"/>
        </w:rPr>
      </w:pPr>
      <w:commentRangeStart w:id="569"/>
      <w:r w:rsidRPr="00A7467C">
        <w:t>However, i</w:t>
      </w:r>
      <w:r w:rsidR="00F01F26" w:rsidRPr="00A7467C">
        <w:t>n</w:t>
      </w:r>
      <w:r w:rsidR="00F01F26" w:rsidRPr="00B27B4C">
        <w:t xml:space="preserve"> </w:t>
      </w:r>
      <w:r w:rsidR="00197356">
        <w:t xml:space="preserve">order to </w:t>
      </w:r>
      <w:r w:rsidR="009E2C95">
        <w:t>approximate</w:t>
      </w:r>
      <w:r w:rsidR="00197356">
        <w:t xml:space="preserve"> the results in </w:t>
      </w:r>
      <w:ins w:id="570" w:author="Linderhof, Vincent" w:date="2016-01-26T22:47:00Z">
        <w:r w:rsidR="00CB6828">
          <w:fldChar w:fldCharType="begin"/>
        </w:r>
      </w:ins>
      <w:ins w:id="571" w:author="Linderhof, Vincent" w:date="2016-02-14T21:23:00Z">
        <w:r w:rsidR="00E02A8C">
          <w:instrText xml:space="preserve"> ADDIN ZOTERO_ITEM CSL_CITATION {"citationID":"In416BZg","properties":{"formattedCitation":"(Jones,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ins w:id="572" w:author="Linderhof, Vincent" w:date="2016-01-26T22:47:00Z">
        <w:r w:rsidR="00CB6828">
          <w:fldChar w:fldCharType="separate"/>
        </w:r>
      </w:ins>
      <w:ins w:id="573" w:author="Linderhof, Vincent" w:date="2016-02-14T21:23:00Z">
        <w:r w:rsidR="00E02A8C" w:rsidRPr="00E02A8C">
          <w:t>(Jones, Shrinivas, and Bezner-Kerr 2014)</w:t>
        </w:r>
      </w:ins>
      <w:ins w:id="574" w:author="Linderhof, Vincent" w:date="2016-01-26T22:47:00Z">
        <w:r w:rsidR="00CB6828">
          <w:fldChar w:fldCharType="end"/>
        </w:r>
      </w:ins>
      <w:del w:id="575" w:author="Linderhof, Vincent" w:date="2016-01-26T22:47:00Z">
        <w:r w:rsidR="00F01F26" w:rsidRPr="00B27B4C" w:rsidDel="00CB6828">
          <w:delText>Jones et al. (2014)</w:delText>
        </w:r>
      </w:del>
      <w:r w:rsidR="00F01F26" w:rsidRPr="00B27B4C">
        <w:t>,</w:t>
      </w:r>
      <w:r w:rsidR="00E3446F" w:rsidRPr="00B27B4C">
        <w:t xml:space="preserve"> we use a derivate</w:t>
      </w:r>
      <w:r w:rsidR="00D01FF4">
        <w:t xml:space="preserve"> of the</w:t>
      </w:r>
      <w:r w:rsidR="00E3446F" w:rsidRPr="00B27B4C">
        <w:t xml:space="preserve"> FVS</w:t>
      </w:r>
      <w:r w:rsidR="00D01FF4">
        <w:t xml:space="preserve"> known as </w:t>
      </w:r>
      <w:r w:rsidR="00E3446F" w:rsidRPr="00B27B4C">
        <w:t xml:space="preserve">the </w:t>
      </w:r>
      <w:r w:rsidR="00F01F26" w:rsidRPr="00B27B4C">
        <w:t>Food Consumption Score (</w:t>
      </w:r>
      <w:r w:rsidR="00E3446F" w:rsidRPr="00B27B4C">
        <w:t>FC</w:t>
      </w:r>
      <w:r w:rsidR="00D47918" w:rsidRPr="00B27B4C">
        <w:t>S</w:t>
      </w:r>
      <w:r w:rsidR="00F01F26" w:rsidRPr="00B27B4C">
        <w:t>)</w:t>
      </w:r>
      <w:r w:rsidR="0030178E">
        <w:t xml:space="preserve">. </w:t>
      </w:r>
      <w:del w:id="576" w:author="Linderhof, Vincent" w:date="2016-01-26T22:47:00Z">
        <w:r w:rsidR="00385728" w:rsidDel="00CB6828">
          <w:delText xml:space="preserve"> </w:delText>
        </w:r>
      </w:del>
      <w:r w:rsidR="00385728">
        <w:t xml:space="preserve">The </w:t>
      </w:r>
      <w:del w:id="577" w:author="Linderhof, Vincent" w:date="2016-01-26T22:48:00Z">
        <w:r w:rsidR="00385728" w:rsidDel="00CB6828">
          <w:delText>Food Consumption Score</w:delText>
        </w:r>
      </w:del>
      <w:ins w:id="578" w:author="Linderhof, Vincent" w:date="2016-01-26T22:48:00Z">
        <w:r w:rsidR="00CB6828">
          <w:t>FCS</w:t>
        </w:r>
      </w:ins>
      <w:r w:rsidR="00385728">
        <w:t xml:space="preserve"> uses weighted food groups, the Dietary Diversity Score uses </w:t>
      </w:r>
      <w:r w:rsidR="00B04199">
        <w:t>also uses f</w:t>
      </w:r>
      <w:r w:rsidR="00385728">
        <w:t xml:space="preserve">ood groups but with weights set to one and the Food Variety Score counts individual food items.  </w:t>
      </w:r>
      <w:r w:rsidR="00C267AC">
        <w:t>Therefore, w</w:t>
      </w:r>
      <w:r w:rsidR="00B9031E">
        <w:t xml:space="preserve">hile </w:t>
      </w:r>
      <w:r w:rsidR="009E2C95">
        <w:t xml:space="preserve">both </w:t>
      </w:r>
      <w:r w:rsidR="00B9031E">
        <w:t>t</w:t>
      </w:r>
      <w:r w:rsidR="00E97EFC">
        <w:t>he FV</w:t>
      </w:r>
      <w:r w:rsidR="00D01FF4">
        <w:t>S</w:t>
      </w:r>
      <w:r w:rsidR="009E2C95">
        <w:t xml:space="preserve"> and FCS </w:t>
      </w:r>
      <w:r w:rsidR="00D01FF4">
        <w:t xml:space="preserve">measure </w:t>
      </w:r>
      <w:r w:rsidR="00D47918" w:rsidRPr="00B27B4C">
        <w:t xml:space="preserve">the </w:t>
      </w:r>
      <w:r w:rsidR="00D47918" w:rsidRPr="006118E4">
        <w:t>number</w:t>
      </w:r>
      <w:r w:rsidR="00D47918" w:rsidRPr="00B27B4C">
        <w:t xml:space="preserve"> of different food items consumed </w:t>
      </w:r>
      <w:r w:rsidR="00D01FF4">
        <w:t xml:space="preserve">over </w:t>
      </w:r>
      <w:r w:rsidR="00D47918" w:rsidRPr="00B27B4C">
        <w:t xml:space="preserve">a defined </w:t>
      </w:r>
      <w:r w:rsidR="00D01FF4">
        <w:t>period</w:t>
      </w:r>
      <w:r w:rsidR="00E97EFC">
        <w:t>, the FC</w:t>
      </w:r>
      <w:r w:rsidR="00B9031E">
        <w:t xml:space="preserve">S </w:t>
      </w:r>
      <w:r w:rsidR="00D01FF4">
        <w:t>weight</w:t>
      </w:r>
      <w:r w:rsidR="00C267AC">
        <w:t>s</w:t>
      </w:r>
      <w:r w:rsidR="001D1F9F">
        <w:t xml:space="preserve"> </w:t>
      </w:r>
    </w:p>
    <w:p w14:paraId="5D2BF9A3" w14:textId="36563744" w:rsidR="007B33EB" w:rsidRPr="00B27B4C" w:rsidRDefault="001D1F9F" w:rsidP="00C13C50">
      <w:r>
        <w:t>each food item</w:t>
      </w:r>
      <w:r w:rsidR="00D01FF4">
        <w:t xml:space="preserve"> according to its</w:t>
      </w:r>
      <w:r w:rsidR="00E3446F" w:rsidRPr="00B27B4C">
        <w:t xml:space="preserve"> nutritional </w:t>
      </w:r>
      <w:r w:rsidR="00D01FF4">
        <w:t xml:space="preserve">contribution to the diet </w:t>
      </w:r>
      <w:ins w:id="579" w:author="Linderhof, Vincent" w:date="2016-01-26T22:48:00Z">
        <w:r w:rsidR="00CB6828">
          <w:fldChar w:fldCharType="begin"/>
        </w:r>
      </w:ins>
      <w:ins w:id="580" w:author="Linderhof, Vincent" w:date="2016-02-13T21:05:00Z">
        <w:r w:rsidR="00D975C8">
          <w:instrText xml:space="preserve"> ADDIN ZOTERO_ITEM CSL_CITATION {"citationID":"8EO0HjIW","properties":{"formattedCitation":"(United Nations World Food Programme 2008)","plainCitation":"(United Nations World Food Programme 2008)"},"citationItems":[{"id":835,"uris":["http://zotero.org/groups/462478/items/BHS7TXGX"],"uri":["http://zotero.org/groups/462478/items/BHS7TXGX"],"itemData":{"id":835,"type":"report","title":"Food consumption analysis: Calculation and use of the food consumption score in food security analysis.","publisher":"United Nations World Food Programme","publisher-place":"Rome","event-place":"Rome","URL":"http://foodsecuritycluster.net/sites/default/files/WFP%20FCS%20Guideline%20%281%29.pdf","author":[{"family":"United Nations World Food Programme","given":""}],"issued":{"date-parts":[["2008"]]}}}],"schema":"https://github.com/citation-style-language/schema/raw/master/csl-citation.json"} </w:instrText>
        </w:r>
      </w:ins>
      <w:r w:rsidR="00CB6828">
        <w:fldChar w:fldCharType="separate"/>
      </w:r>
      <w:ins w:id="581" w:author="Linderhof, Vincent" w:date="2016-01-26T22:48:00Z">
        <w:r w:rsidR="00CB6828" w:rsidRPr="00EE4873">
          <w:t>(United Nations World Food Programme 2008)</w:t>
        </w:r>
        <w:r w:rsidR="00CB6828">
          <w:fldChar w:fldCharType="end"/>
        </w:r>
      </w:ins>
      <w:del w:id="582" w:author="Linderhof, Vincent" w:date="2016-01-26T22:48:00Z">
        <w:r w:rsidR="008D4325" w:rsidDel="00CB6828">
          <w:delText>(</w:delText>
        </w:r>
        <w:r w:rsidR="0004459E" w:rsidDel="00CB6828">
          <w:delText>World Food Programme, 2008</w:delText>
        </w:r>
        <w:r w:rsidR="008D4325" w:rsidDel="00CB6828">
          <w:delText>)</w:delText>
        </w:r>
      </w:del>
      <w:r w:rsidR="00D47918" w:rsidRPr="00B27B4C">
        <w:t>.</w:t>
      </w:r>
      <w:r w:rsidR="0030178E">
        <w:t xml:space="preserve"> Household</w:t>
      </w:r>
      <w:r w:rsidR="00B9031E">
        <w:t>s</w:t>
      </w:r>
      <w:r w:rsidR="0030178E">
        <w:t xml:space="preserve"> were </w:t>
      </w:r>
      <w:r w:rsidR="00B9031E">
        <w:t xml:space="preserve">interviewed in regards to </w:t>
      </w:r>
      <w:r w:rsidR="0030178E">
        <w:t>their consumption of</w:t>
      </w:r>
      <w:r w:rsidR="00E3446F" w:rsidRPr="00B27B4C">
        <w:t xml:space="preserve"> </w:t>
      </w:r>
      <w:r w:rsidR="00ED6C72" w:rsidRPr="00B27B4C">
        <w:t>69</w:t>
      </w:r>
      <w:r w:rsidR="00D47918" w:rsidRPr="00B27B4C">
        <w:t xml:space="preserve"> </w:t>
      </w:r>
      <w:r w:rsidR="00B64E35" w:rsidRPr="00B27B4C">
        <w:t xml:space="preserve">food </w:t>
      </w:r>
      <w:r w:rsidR="00D47918" w:rsidRPr="00B27B4C">
        <w:t>items</w:t>
      </w:r>
      <w:r w:rsidR="0030178E">
        <w:t xml:space="preserve"> over</w:t>
      </w:r>
      <w:r w:rsidR="00D47918" w:rsidRPr="00B27B4C">
        <w:t xml:space="preserve"> the last 7 days before the interview</w:t>
      </w:r>
      <w:r w:rsidR="0030178E">
        <w:t xml:space="preserve"> da</w:t>
      </w:r>
      <w:r w:rsidR="004402A4">
        <w:t>te</w:t>
      </w:r>
      <w:r w:rsidR="00D47918" w:rsidRPr="00B27B4C">
        <w:t xml:space="preserve">. </w:t>
      </w:r>
      <w:r w:rsidR="00164494">
        <w:t xml:space="preserve"> </w:t>
      </w:r>
      <w:del w:id="583" w:author="Linderhof, Vincent" w:date="2016-02-14T21:30:00Z">
        <w:r w:rsidR="00D47918" w:rsidRPr="00B27B4C" w:rsidDel="00A546B9">
          <w:delText xml:space="preserve">The DDS </w:delText>
        </w:r>
        <w:r w:rsidR="00C13B8A" w:rsidDel="00A546B9">
          <w:delText>consists</w:delText>
        </w:r>
        <w:r w:rsidR="00D47918" w:rsidRPr="00B27B4C" w:rsidDel="00A546B9">
          <w:delText xml:space="preserve"> o</w:delText>
        </w:r>
        <w:r w:rsidR="00C13B8A" w:rsidDel="00A546B9">
          <w:delText>f</w:delText>
        </w:r>
        <w:r w:rsidR="00D47918" w:rsidRPr="00B27B4C" w:rsidDel="00A546B9">
          <w:delText xml:space="preserve"> </w:delText>
        </w:r>
        <w:r w:rsidR="00D11745" w:rsidDel="00A546B9">
          <w:delText xml:space="preserve">the following 12 </w:delText>
        </w:r>
        <w:r w:rsidR="00D47918" w:rsidRPr="00B27B4C" w:rsidDel="00A546B9">
          <w:delText>nutritional food groups: cereals</w:delText>
        </w:r>
        <w:r w:rsidR="004B647C" w:rsidDel="00A546B9">
          <w:delText>,</w:delText>
        </w:r>
        <w:r w:rsidR="00D47918" w:rsidRPr="00B27B4C" w:rsidDel="00A546B9">
          <w:delText xml:space="preserve"> roots and tubers</w:delText>
        </w:r>
        <w:r w:rsidR="004B647C" w:rsidDel="00A546B9">
          <w:delText>,</w:delText>
        </w:r>
        <w:r w:rsidR="00D47918" w:rsidRPr="00B27B4C" w:rsidDel="00A546B9">
          <w:delText xml:space="preserve"> pulses and nuts</w:delText>
        </w:r>
        <w:r w:rsidR="004B647C" w:rsidDel="00A546B9">
          <w:delText>,</w:delText>
        </w:r>
        <w:r w:rsidR="00D47918" w:rsidRPr="00B27B4C" w:rsidDel="00A546B9">
          <w:delText xml:space="preserve"> vegetables</w:delText>
        </w:r>
        <w:r w:rsidR="004B647C" w:rsidDel="00A546B9">
          <w:delText>,</w:delText>
        </w:r>
        <w:r w:rsidR="00D47918" w:rsidRPr="00B27B4C" w:rsidDel="00A546B9">
          <w:delText xml:space="preserve"> fruit</w:delText>
        </w:r>
        <w:r w:rsidR="004B647C" w:rsidDel="00A546B9">
          <w:delText>,</w:delText>
        </w:r>
        <w:r w:rsidR="00D47918" w:rsidRPr="00B27B4C" w:rsidDel="00A546B9">
          <w:delText xml:space="preserve"> meat</w:delText>
        </w:r>
        <w:r w:rsidR="004B647C" w:rsidDel="00A546B9">
          <w:delText>,</w:delText>
        </w:r>
        <w:r w:rsidR="00D47918" w:rsidRPr="00B27B4C" w:rsidDel="00A546B9">
          <w:delText xml:space="preserve"> eggs</w:delText>
        </w:r>
        <w:r w:rsidR="004B647C" w:rsidDel="00A546B9">
          <w:delText>,</w:delText>
        </w:r>
        <w:r w:rsidR="00D47918" w:rsidRPr="00B27B4C" w:rsidDel="00A546B9">
          <w:delText xml:space="preserve"> fish and </w:delText>
        </w:r>
        <w:r w:rsidR="004402A4" w:rsidRPr="00B27B4C" w:rsidDel="00A546B9">
          <w:delText>seafood</w:delText>
        </w:r>
        <w:r w:rsidR="004B647C" w:rsidDel="00A546B9">
          <w:delText>,</w:delText>
        </w:r>
        <w:r w:rsidR="00D47918" w:rsidRPr="00B27B4C" w:rsidDel="00A546B9">
          <w:delText xml:space="preserve"> milk and dairy products</w:delText>
        </w:r>
        <w:r w:rsidR="004B647C" w:rsidDel="00A546B9">
          <w:delText>,</w:delText>
        </w:r>
        <w:r w:rsidR="00D47918" w:rsidRPr="00B27B4C" w:rsidDel="00A546B9">
          <w:delText xml:space="preserve"> </w:delText>
        </w:r>
        <w:r w:rsidR="00E3446F" w:rsidRPr="00B27B4C" w:rsidDel="00A546B9">
          <w:delText>oil and fats</w:delText>
        </w:r>
        <w:r w:rsidR="004B647C" w:rsidDel="00A546B9">
          <w:delText>,</w:delText>
        </w:r>
        <w:r w:rsidR="00E3446F" w:rsidRPr="00B27B4C" w:rsidDel="00A546B9">
          <w:delText xml:space="preserve"> condiments</w:delText>
        </w:r>
        <w:r w:rsidR="004B647C" w:rsidDel="00A546B9">
          <w:delText>, and</w:delText>
        </w:r>
        <w:r w:rsidR="00E3446F" w:rsidRPr="00B27B4C" w:rsidDel="00A546B9">
          <w:delText xml:space="preserve"> sugar</w:delText>
        </w:r>
        <w:r w:rsidR="007A436D" w:rsidRPr="00B27B4C" w:rsidDel="00A546B9">
          <w:delText xml:space="preserve">. </w:delText>
        </w:r>
        <w:r w:rsidR="004B647C" w:rsidDel="00A546B9">
          <w:delText xml:space="preserve"> </w:delText>
        </w:r>
        <w:r w:rsidR="007A436D" w:rsidRPr="00B27B4C" w:rsidDel="00A546B9">
          <w:delText>DDS</w:delText>
        </w:r>
        <w:r w:rsidR="00D47918" w:rsidRPr="00B27B4C" w:rsidDel="00A546B9">
          <w:delText xml:space="preserve"> </w:delText>
        </w:r>
        <w:r w:rsidR="004B647C" w:rsidDel="00A546B9">
          <w:delText xml:space="preserve">uses </w:delText>
        </w:r>
        <w:r w:rsidR="00E3446F" w:rsidRPr="00B27B4C" w:rsidDel="00A546B9">
          <w:delText>the same</w:delText>
        </w:r>
        <w:r w:rsidR="0030178E" w:rsidDel="00A546B9">
          <w:delText xml:space="preserve"> food items </w:delText>
        </w:r>
        <w:r w:rsidR="004B647C" w:rsidDel="00A546B9">
          <w:delText>consumed over the same</w:delText>
        </w:r>
        <w:r w:rsidR="00E3446F" w:rsidRPr="00B27B4C" w:rsidDel="00A546B9">
          <w:delText xml:space="preserve"> </w:delText>
        </w:r>
        <w:r w:rsidR="004B647C" w:rsidDel="00A546B9">
          <w:delText>time span</w:delText>
        </w:r>
        <w:r w:rsidR="00E3446F" w:rsidRPr="00B27B4C" w:rsidDel="00A546B9">
          <w:delText xml:space="preserve"> as the FC</w:delText>
        </w:r>
        <w:r w:rsidR="00FC271D" w:rsidDel="00A546B9">
          <w:delText>S</w:delText>
        </w:r>
      </w:del>
      <w:del w:id="584" w:author="Linderhof, Vincent" w:date="2016-01-26T22:49:00Z">
        <w:r w:rsidR="008D4325" w:rsidDel="00CB6828">
          <w:delText xml:space="preserve"> </w:delText>
        </w:r>
        <w:r w:rsidR="00FC271D" w:rsidDel="00CB6828">
          <w:fldChar w:fldCharType="begin"/>
        </w:r>
        <w:r w:rsidR="00FC271D" w:rsidDel="00CB6828">
          <w:delInstrText xml:space="preserve"> ADDIN ZOTERO_ITEM CSL_CITATION {"citationID":"4PzqeTeR","properties":{"formattedCitation":"(Swindale and Bilinsky 2006)","plainCitation":"(Swindale and Bilinsky 2006)"},"citationItems":[{"id":414,"uris":["http://zotero.org/groups/339675/items/EQ42CQTE"],"uri":["http://zotero.org/groups/339675/items/EQ42CQTE"],"itemData":{"id":414,"type":"article-journal","title":"Household dietary diversity score (HDDS) for measurement of household food access: indicator guide","container-title":"Washington, DC: Food and Nutrition Technical Assistance Project, Academy for Educational Development","source":"Google Scholar","shortTitle":"Household dietary diversity score (HDDS) for measurement of household food access","author":[{"family":"Swindale","given":"Anne"},{"family":"Bilinsky","given":"Paula"}],"issued":{"date-parts":[["2006"]]}}}],"schema":"https://github.com/citation-style-language/schema/raw/master/csl-citation.json"} </w:delInstrText>
        </w:r>
        <w:r w:rsidR="00FC271D" w:rsidDel="00CB6828">
          <w:fldChar w:fldCharType="separate"/>
        </w:r>
      </w:del>
      <w:del w:id="585" w:author="Linderhof, Vincent" w:date="2016-01-26T22:33:00Z">
        <w:r w:rsidR="00FC271D" w:rsidRPr="00EE4873" w:rsidDel="002D619E">
          <w:delText>(Swindale and Bilinsky 2006)</w:delText>
        </w:r>
      </w:del>
      <w:del w:id="586" w:author="Linderhof, Vincent" w:date="2016-01-26T22:49:00Z">
        <w:r w:rsidR="00FC271D" w:rsidDel="00CB6828">
          <w:fldChar w:fldCharType="end"/>
        </w:r>
        <w:r w:rsidR="00FC271D" w:rsidDel="00CB6828">
          <w:delText>.</w:delText>
        </w:r>
      </w:del>
      <w:commentRangeEnd w:id="569"/>
      <w:r w:rsidR="00B57B38">
        <w:rPr>
          <w:rStyle w:val="CommentReference"/>
        </w:rPr>
        <w:commentReference w:id="569"/>
      </w:r>
    </w:p>
    <w:p w14:paraId="7B14C08C" w14:textId="77777777" w:rsidR="007B33EB" w:rsidRPr="00B27B4C" w:rsidRDefault="00D47918" w:rsidP="00C13C50">
      <w:r w:rsidRPr="00B27B4C">
        <w:lastRenderedPageBreak/>
        <w:t xml:space="preserve">Measurement of farm </w:t>
      </w:r>
      <w:r w:rsidR="009B40C6" w:rsidRPr="00B27B4C">
        <w:t>production</w:t>
      </w:r>
      <w:r w:rsidRPr="00B27B4C">
        <w:t xml:space="preserve"> diversity</w:t>
      </w:r>
    </w:p>
    <w:p w14:paraId="7F927AF3" w14:textId="77777777" w:rsidR="00810E49" w:rsidRDefault="004A5D5C" w:rsidP="00C13C50">
      <w:pPr>
        <w:rPr>
          <w:ins w:id="587" w:author="Linderhof, Vincent" w:date="2016-02-16T20:12:00Z"/>
        </w:rPr>
      </w:pPr>
      <w:r>
        <w:t>In addition to the three measures of dietary diversity</w:t>
      </w:r>
      <w:r w:rsidR="004402A4">
        <w:t>,</w:t>
      </w:r>
      <w:r w:rsidR="00832122">
        <w:t xml:space="preserve"> </w:t>
      </w:r>
      <w:r>
        <w:t>t</w:t>
      </w:r>
      <w:r w:rsidR="00B64E35" w:rsidRPr="00B27B4C">
        <w:t>hree</w:t>
      </w:r>
      <w:r w:rsidR="00D47918" w:rsidRPr="00B27B4C">
        <w:t xml:space="preserve"> indicators </w:t>
      </w:r>
      <w:r>
        <w:t xml:space="preserve">were used </w:t>
      </w:r>
      <w:r w:rsidR="00832122">
        <w:t xml:space="preserve">to </w:t>
      </w:r>
      <w:r w:rsidR="00D47918" w:rsidRPr="00B27B4C">
        <w:t xml:space="preserve">estimate farm </w:t>
      </w:r>
      <w:r w:rsidR="00432CD6" w:rsidRPr="00B27B4C">
        <w:t>production</w:t>
      </w:r>
      <w:r w:rsidR="00D47918" w:rsidRPr="00B27B4C">
        <w:t xml:space="preserve"> diversity</w:t>
      </w:r>
      <w:r w:rsidR="00542574">
        <w:t xml:space="preserve">; recall that </w:t>
      </w:r>
      <w:commentRangeStart w:id="588"/>
      <w:r w:rsidR="00542574">
        <w:t xml:space="preserve">farm production diversity is an exogenous variable </w:t>
      </w:r>
      <w:commentRangeEnd w:id="588"/>
      <w:r w:rsidR="00B57B38">
        <w:rPr>
          <w:rStyle w:val="CommentReference"/>
        </w:rPr>
        <w:commentReference w:id="588"/>
      </w:r>
      <w:r w:rsidR="00542574">
        <w:t>in our model</w:t>
      </w:r>
      <w:r w:rsidR="00D47918" w:rsidRPr="00B27B4C">
        <w:t xml:space="preserve">. </w:t>
      </w:r>
      <w:r w:rsidR="000E3E23">
        <w:t xml:space="preserve">All </w:t>
      </w:r>
      <w:r>
        <w:t xml:space="preserve">three </w:t>
      </w:r>
      <w:del w:id="589" w:author="Linderhof, Vincent" w:date="2016-02-16T20:11:00Z">
        <w:r w:rsidR="00542574" w:rsidDel="00810E49">
          <w:delText xml:space="preserve">measures </w:delText>
        </w:r>
      </w:del>
      <w:ins w:id="590" w:author="Linderhof, Vincent" w:date="2016-02-16T20:11:00Z">
        <w:r w:rsidR="00810E49">
          <w:t>production diversity indicators</w:t>
        </w:r>
        <w:r w:rsidR="00810E49">
          <w:t xml:space="preserve"> </w:t>
        </w:r>
      </w:ins>
      <w:r>
        <w:t xml:space="preserve">are postulated to be positively linked </w:t>
      </w:r>
      <w:r w:rsidR="000E3E23">
        <w:t xml:space="preserve">to </w:t>
      </w:r>
      <w:r>
        <w:t xml:space="preserve">our measures of </w:t>
      </w:r>
      <w:r w:rsidR="000E3E23">
        <w:t>dietary diversity</w:t>
      </w:r>
      <w:r w:rsidR="00832122">
        <w:t xml:space="preserve"> and t</w:t>
      </w:r>
      <w:r w:rsidR="00B64E35" w:rsidRPr="00B27B4C">
        <w:t>wo</w:t>
      </w:r>
      <w:r w:rsidR="00832122">
        <w:t xml:space="preserve"> </w:t>
      </w:r>
      <w:r w:rsidR="00B64E35" w:rsidRPr="00B27B4C">
        <w:t>of them</w:t>
      </w:r>
      <w:r w:rsidR="00432CD6" w:rsidRPr="00B27B4C">
        <w:t xml:space="preserve"> </w:t>
      </w:r>
      <w:r w:rsidR="00542574">
        <w:t xml:space="preserve">have been previously </w:t>
      </w:r>
      <w:r w:rsidR="00432CD6" w:rsidRPr="00B27B4C">
        <w:t>used</w:t>
      </w:r>
      <w:r w:rsidR="00D47918" w:rsidRPr="00B27B4C">
        <w:t xml:space="preserve"> </w:t>
      </w:r>
      <w:ins w:id="591" w:author="Linderhof, Vincent" w:date="2016-01-26T22:49:00Z">
        <w:r w:rsidR="00CB6828">
          <w:fldChar w:fldCharType="begin"/>
        </w:r>
      </w:ins>
      <w:ins w:id="592" w:author="Linderhof, Vincent" w:date="2016-02-13T21:24:00Z">
        <w:r w:rsidR="002F284D">
          <w:instrText xml:space="preserve"> ADDIN ZOTERO_ITEM CSL_CITATION {"citationID":"FgcpBFgg","properties":{"formattedCitation":"(Jones,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ins w:id="593" w:author="Linderhof, Vincent" w:date="2016-01-26T22:49:00Z">
        <w:r w:rsidR="00CB6828">
          <w:fldChar w:fldCharType="separate"/>
        </w:r>
      </w:ins>
      <w:ins w:id="594" w:author="Linderhof, Vincent" w:date="2016-02-13T21:24:00Z">
        <w:r w:rsidR="002F284D" w:rsidRPr="00891AE0">
          <w:t>(Jones, Shrinivas, and Bezner-Kerr 2014)</w:t>
        </w:r>
      </w:ins>
      <w:ins w:id="595" w:author="Linderhof, Vincent" w:date="2016-01-26T22:49:00Z">
        <w:r w:rsidR="00CB6828">
          <w:fldChar w:fldCharType="end"/>
        </w:r>
      </w:ins>
      <w:del w:id="596" w:author="Linderhof, Vincent" w:date="2016-01-26T22:49:00Z">
        <w:r w:rsidR="00542574" w:rsidDel="00CB6828">
          <w:delText>(</w:delText>
        </w:r>
        <w:r w:rsidR="00D47918" w:rsidRPr="00B27B4C" w:rsidDel="00CB6828">
          <w:delText>Jones, Shrinivas, and Bezner-Kerr</w:delText>
        </w:r>
        <w:r w:rsidR="00542574" w:rsidDel="00CB6828">
          <w:delText xml:space="preserve">, </w:delText>
        </w:r>
        <w:r w:rsidR="00D47918" w:rsidRPr="00B27B4C" w:rsidDel="00CB6828">
          <w:delText>2014)</w:delText>
        </w:r>
      </w:del>
      <w:r w:rsidR="009D6491" w:rsidRPr="00B27B4C">
        <w:t>.</w:t>
      </w:r>
      <w:r w:rsidR="0066094A">
        <w:t xml:space="preserve"> </w:t>
      </w:r>
    </w:p>
    <w:p w14:paraId="34E55B75" w14:textId="3183C94B" w:rsidR="009D6491" w:rsidRPr="00B27B4C" w:rsidRDefault="00AC0DB4" w:rsidP="00C13C50">
      <w:bookmarkStart w:id="597" w:name="_GoBack"/>
      <w:bookmarkEnd w:id="597"/>
      <w:r>
        <w:t>The f</w:t>
      </w:r>
      <w:r w:rsidR="00F01F26" w:rsidRPr="00B27B4C">
        <w:t>irst</w:t>
      </w:r>
      <w:r w:rsidR="004A5D5C">
        <w:t xml:space="preserve"> measure of farm production diversity </w:t>
      </w:r>
      <w:ins w:id="598" w:author="Linderhof, Vincent" w:date="2016-02-15T17:29:00Z">
        <w:r w:rsidR="00B57B38">
          <w:t xml:space="preserve">is the count </w:t>
        </w:r>
      </w:ins>
      <w:del w:id="599" w:author="Linderhof, Vincent" w:date="2016-02-15T17:29:00Z">
        <w:r w:rsidR="004A5D5C" w:rsidDel="00B57B38">
          <w:delText>simply</w:delText>
        </w:r>
        <w:r w:rsidR="00D47918" w:rsidRPr="00B27B4C" w:rsidDel="00B57B38">
          <w:delText xml:space="preserve"> sum</w:delText>
        </w:r>
        <w:r w:rsidR="004A5D5C" w:rsidDel="00B57B38">
          <w:delText>s</w:delText>
        </w:r>
        <w:r w:rsidR="00D47918" w:rsidRPr="00B27B4C" w:rsidDel="00B57B38">
          <w:delText xml:space="preserve"> </w:delText>
        </w:r>
      </w:del>
      <w:ins w:id="600" w:author="Linderhof, Vincent" w:date="2016-02-15T17:29:00Z">
        <w:r w:rsidR="00B57B38">
          <w:t xml:space="preserve">of </w:t>
        </w:r>
      </w:ins>
      <w:r w:rsidR="00D47918" w:rsidRPr="00B27B4C">
        <w:t xml:space="preserve">the </w:t>
      </w:r>
      <w:r w:rsidR="004402A4">
        <w:t xml:space="preserve">number of </w:t>
      </w:r>
      <w:r w:rsidR="00D47918" w:rsidRPr="00B27B4C">
        <w:t xml:space="preserve">different </w:t>
      </w:r>
      <w:del w:id="601" w:author="Linderhof, Vincent" w:date="2016-02-15T17:29:00Z">
        <w:r w:rsidR="004402A4" w:rsidDel="00B57B38">
          <w:delText xml:space="preserve">products </w:delText>
        </w:r>
      </w:del>
      <w:ins w:id="602" w:author="Linderhof, Vincent" w:date="2016-02-15T17:29:00Z">
        <w:r w:rsidR="00B57B38">
          <w:t xml:space="preserve">crops harvested by </w:t>
        </w:r>
      </w:ins>
      <w:del w:id="603" w:author="Linderhof, Vincent" w:date="2016-02-15T17:29:00Z">
        <w:r w:rsidR="00D47918" w:rsidRPr="00B27B4C" w:rsidDel="00B57B38">
          <w:delText xml:space="preserve">from </w:delText>
        </w:r>
      </w:del>
      <w:r w:rsidR="00D47918" w:rsidRPr="00B27B4C">
        <w:t>the household farm</w:t>
      </w:r>
      <w:r w:rsidR="009D6491" w:rsidRPr="00B27B4C">
        <w:t xml:space="preserve">. </w:t>
      </w:r>
      <w:del w:id="604" w:author="Linderhof, Vincent" w:date="2016-02-15T17:29:00Z">
        <w:r w:rsidR="009D6491" w:rsidRPr="00B27B4C" w:rsidDel="00B57B38">
          <w:delText>T</w:delText>
        </w:r>
        <w:r w:rsidR="00B64E35" w:rsidRPr="00B27B4C" w:rsidDel="00B57B38">
          <w:delText>h</w:delText>
        </w:r>
        <w:r w:rsidR="004A5D5C" w:rsidDel="00B57B38">
          <w:delText>at</w:delText>
        </w:r>
        <w:r w:rsidR="00B64E35" w:rsidRPr="00B27B4C" w:rsidDel="00B57B38">
          <w:delText xml:space="preserve"> sum</w:delText>
        </w:r>
      </w:del>
      <w:ins w:id="605" w:author="Linderhof, Vincent" w:date="2016-02-15T17:29:00Z">
        <w:r w:rsidR="00B57B38">
          <w:t>It</w:t>
        </w:r>
      </w:ins>
      <w:ins w:id="606" w:author="Linderhof, Vincent" w:date="2016-02-15T17:32:00Z">
        <w:r w:rsidR="00571027">
          <w:t xml:space="preserve"> only</w:t>
        </w:r>
      </w:ins>
      <w:r w:rsidR="00B64E35" w:rsidRPr="00B27B4C">
        <w:t xml:space="preserve"> take</w:t>
      </w:r>
      <w:r w:rsidR="004A5D5C">
        <w:t>s</w:t>
      </w:r>
      <w:r w:rsidR="00B64E35" w:rsidRPr="00B27B4C">
        <w:t xml:space="preserve"> in</w:t>
      </w:r>
      <w:r w:rsidR="00430141">
        <w:t>to</w:t>
      </w:r>
      <w:r w:rsidR="00B64E35" w:rsidRPr="00B27B4C">
        <w:t xml:space="preserve"> account </w:t>
      </w:r>
      <w:del w:id="607" w:author="Linderhof, Vincent" w:date="2016-02-15T17:32:00Z">
        <w:r w:rsidR="00B64E35" w:rsidRPr="00B27B4C" w:rsidDel="00571027">
          <w:delText xml:space="preserve">only </w:delText>
        </w:r>
      </w:del>
      <w:r w:rsidR="00B64E35" w:rsidRPr="00B27B4C">
        <w:t xml:space="preserve">crops which </w:t>
      </w:r>
      <w:r w:rsidR="009D6491" w:rsidRPr="00B27B4C">
        <w:t>have</w:t>
      </w:r>
      <w:r w:rsidR="00B64E35" w:rsidRPr="00B27B4C">
        <w:t xml:space="preserve"> </w:t>
      </w:r>
      <w:r w:rsidR="009D6491" w:rsidRPr="00B27B4C">
        <w:t>been</w:t>
      </w:r>
      <w:r w:rsidR="00B64E35" w:rsidRPr="00B27B4C">
        <w:t xml:space="preserve"> </w:t>
      </w:r>
      <w:r w:rsidR="009D6491" w:rsidRPr="00B27B4C">
        <w:t>harvested</w:t>
      </w:r>
      <w:r w:rsidR="00B64E35" w:rsidRPr="00B27B4C">
        <w:t xml:space="preserve"> at the time</w:t>
      </w:r>
      <w:r w:rsidR="009D6491" w:rsidRPr="00B27B4C">
        <w:t xml:space="preserve"> </w:t>
      </w:r>
      <w:r w:rsidR="004A5D5C">
        <w:t xml:space="preserve">the household was </w:t>
      </w:r>
      <w:r w:rsidR="009D6491" w:rsidRPr="00B27B4C">
        <w:t>interview</w:t>
      </w:r>
      <w:r w:rsidR="004A5D5C">
        <w:t>ed</w:t>
      </w:r>
      <w:r w:rsidR="009D6491" w:rsidRPr="00B27B4C">
        <w:t>.</w:t>
      </w:r>
      <w:r w:rsidR="00D47918" w:rsidRPr="00B27B4C">
        <w:t xml:space="preserve"> </w:t>
      </w:r>
      <w:ins w:id="608" w:author="Linderhof, Vincent" w:date="2016-02-15T17:32:00Z">
        <w:r w:rsidR="00571027">
          <w:t xml:space="preserve">Current crops on the plots were not taken into account, because </w:t>
        </w:r>
      </w:ins>
      <w:del w:id="609" w:author="Linderhof, Vincent" w:date="2016-02-15T17:33:00Z">
        <w:r w:rsidR="000E3E23" w:rsidDel="00571027">
          <w:delText>Our argument</w:delText>
        </w:r>
        <w:r w:rsidR="004A5D5C" w:rsidDel="00571027">
          <w:delText xml:space="preserve"> for not counting </w:delText>
        </w:r>
        <w:r w:rsidR="00542574" w:rsidDel="00571027">
          <w:delText xml:space="preserve">additional </w:delText>
        </w:r>
        <w:r w:rsidR="004A5D5C" w:rsidDel="00571027">
          <w:delText>potentially harvestable products</w:delText>
        </w:r>
        <w:r w:rsidR="000E3E23" w:rsidDel="00571027">
          <w:delText xml:space="preserve"> is that</w:delText>
        </w:r>
        <w:r w:rsidR="009D6491" w:rsidRPr="00B27B4C" w:rsidDel="00571027">
          <w:delText xml:space="preserve"> </w:delText>
        </w:r>
      </w:del>
      <w:r w:rsidR="009D6491" w:rsidRPr="00B27B4C">
        <w:t>we can</w:t>
      </w:r>
      <w:r w:rsidR="004A5D5C">
        <w:t>not</w:t>
      </w:r>
      <w:r w:rsidR="009D6491" w:rsidRPr="00B27B4C">
        <w:t xml:space="preserve"> </w:t>
      </w:r>
      <w:r>
        <w:t xml:space="preserve">be </w:t>
      </w:r>
      <w:r w:rsidRPr="00A7467C">
        <w:t>certain that</w:t>
      </w:r>
      <w:r w:rsidR="009D6491" w:rsidRPr="00A7467C">
        <w:t xml:space="preserve"> th</w:t>
      </w:r>
      <w:r w:rsidR="004A5D5C" w:rsidRPr="00A7467C">
        <w:t>ose</w:t>
      </w:r>
      <w:r w:rsidR="009D6491" w:rsidRPr="00A7467C">
        <w:t xml:space="preserve"> crops will </w:t>
      </w:r>
      <w:r w:rsidR="004A5D5C" w:rsidRPr="00A7467C">
        <w:t>eventually</w:t>
      </w:r>
      <w:r w:rsidR="009D6491" w:rsidRPr="00A7467C">
        <w:t xml:space="preserve"> be </w:t>
      </w:r>
      <w:r w:rsidR="004402A4" w:rsidRPr="00A7467C">
        <w:t xml:space="preserve">consumed </w:t>
      </w:r>
      <w:r w:rsidR="00DA4B39" w:rsidRPr="00A7467C">
        <w:t>or s</w:t>
      </w:r>
      <w:r w:rsidR="00542574">
        <w:t xml:space="preserve">old </w:t>
      </w:r>
      <w:del w:id="610" w:author="Linderhof, Vincent" w:date="2016-02-15T17:33:00Z">
        <w:r w:rsidR="00F01F26" w:rsidRPr="00A7467C" w:rsidDel="00571027">
          <w:delText xml:space="preserve">for </w:delText>
        </w:r>
      </w:del>
      <w:ins w:id="611" w:author="Linderhof, Vincent" w:date="2016-02-15T17:33:00Z">
        <w:r w:rsidR="00571027">
          <w:t xml:space="preserve">due to </w:t>
        </w:r>
      </w:ins>
      <w:del w:id="612" w:author="Linderhof, Vincent" w:date="2016-02-15T17:33:00Z">
        <w:r w:rsidR="000B3F1B" w:rsidRPr="00A7467C" w:rsidDel="00571027">
          <w:delText>reasons including</w:delText>
        </w:r>
        <w:r w:rsidR="004A5D5C" w:rsidRPr="00A7467C" w:rsidDel="00571027">
          <w:delText xml:space="preserve"> the ability of the</w:delText>
        </w:r>
        <w:r w:rsidR="004A5D5C" w:rsidDel="00571027">
          <w:delText xml:space="preserve"> </w:delText>
        </w:r>
        <w:r w:rsidR="009D6491" w:rsidRPr="00B27B4C" w:rsidDel="00571027">
          <w:delText xml:space="preserve">farmer </w:delText>
        </w:r>
        <w:r w:rsidR="004A5D5C" w:rsidDel="00571027">
          <w:delText xml:space="preserve">to harvest the crops </w:delText>
        </w:r>
        <w:r w:rsidR="00542574" w:rsidDel="00571027">
          <w:delText xml:space="preserve">due to </w:delText>
        </w:r>
      </w:del>
      <w:r w:rsidR="009D6491" w:rsidRPr="00B27B4C">
        <w:t>health</w:t>
      </w:r>
      <w:r w:rsidR="004A5D5C">
        <w:t xml:space="preserve"> concerns </w:t>
      </w:r>
      <w:ins w:id="613" w:author="Linderhof, Vincent" w:date="2016-02-15T17:33:00Z">
        <w:r w:rsidR="00571027">
          <w:t xml:space="preserve">of the farmer, </w:t>
        </w:r>
      </w:ins>
      <w:r w:rsidR="004A5D5C">
        <w:t>and the threat</w:t>
      </w:r>
      <w:r w:rsidR="00C758F6">
        <w:t>s</w:t>
      </w:r>
      <w:r w:rsidR="004A5D5C">
        <w:t xml:space="preserve"> of </w:t>
      </w:r>
      <w:r w:rsidR="00D829AA">
        <w:t xml:space="preserve">insects, rodents, </w:t>
      </w:r>
      <w:ins w:id="614" w:author="Linderhof, Vincent" w:date="2016-02-15T17:33:00Z">
        <w:r w:rsidR="00571027">
          <w:t xml:space="preserve">droughts, </w:t>
        </w:r>
      </w:ins>
      <w:r w:rsidR="00D829AA">
        <w:t>flood</w:t>
      </w:r>
      <w:r w:rsidR="00164494">
        <w:t>s</w:t>
      </w:r>
      <w:r w:rsidR="00D829AA">
        <w:t>,</w:t>
      </w:r>
      <w:r w:rsidR="004A5D5C">
        <w:t xml:space="preserve"> </w:t>
      </w:r>
      <w:r w:rsidR="00D829AA">
        <w:t xml:space="preserve">other </w:t>
      </w:r>
      <w:r w:rsidR="00F01F26" w:rsidRPr="00B27B4C">
        <w:t>pests</w:t>
      </w:r>
      <w:r w:rsidR="00D829AA">
        <w:t xml:space="preserve"> and thefts</w:t>
      </w:r>
      <w:r w:rsidR="000B3F1B">
        <w:t>.</w:t>
      </w:r>
    </w:p>
    <w:p w14:paraId="5DF263C8" w14:textId="71813192" w:rsidR="007B33EB" w:rsidRPr="00B27B4C" w:rsidRDefault="004A5D5C" w:rsidP="00C13C50">
      <w:r>
        <w:t>The second measure of production diversity is t</w:t>
      </w:r>
      <w:r w:rsidR="00D47918" w:rsidRPr="00B27B4C">
        <w:t xml:space="preserve">he Simpson’s index </w:t>
      </w:r>
      <w:r w:rsidR="007E3267">
        <w:t xml:space="preserve">which </w:t>
      </w:r>
      <w:r>
        <w:t>was</w:t>
      </w:r>
      <w:r w:rsidR="000E2B44" w:rsidRPr="00B27B4C">
        <w:t xml:space="preserve"> initially used in ecology to define</w:t>
      </w:r>
      <w:r>
        <w:t xml:space="preserve"> the</w:t>
      </w:r>
      <w:r w:rsidR="000E2B44" w:rsidRPr="00B27B4C">
        <w:t xml:space="preserve"> diversity o</w:t>
      </w:r>
      <w:r>
        <w:t>f</w:t>
      </w:r>
      <w:r w:rsidR="000E2B44" w:rsidRPr="00B27B4C">
        <w:t xml:space="preserve"> a given population</w:t>
      </w:r>
      <w:r w:rsidR="007E3267">
        <w:t xml:space="preserve"> </w:t>
      </w:r>
      <w:r w:rsidR="007E3267">
        <w:fldChar w:fldCharType="begin"/>
      </w:r>
      <w:ins w:id="615" w:author="Linderhof, Vincent" w:date="2016-01-26T22:49:00Z">
        <w:r w:rsidR="00CB6828">
          <w:instrText xml:space="preserve"> ADDIN ZOTERO_ITEM CSL_CITATION {"citationID":"k9Iu3GWG","properties":{"formattedCitation":"(Simpson 1949)","plainCitation":"(Simpson 1949)"},"citationItems":[{"id":157,"uris":["http://zotero.org/users/1201560/items/ENAV74ZH"],"uri":["http://zotero.org/users/1201560/items/ENAV74ZH"],"itemData":{"id":157,"type":"article-journal","title":"Measurement of Diversity","page":"688","volume":"163","DOI":"10.1038/163688a0","journalAbbreviation":"Nature","author":[{"family":"Simpson","given":"E. H."}],"issued":{"date-parts":[["1949"]]}}}],"schema":"https://github.com/citation-style-language/schema/raw/master/csl-citation.json"} </w:instrText>
        </w:r>
      </w:ins>
      <w:del w:id="616" w:author="Linderhof, Vincent" w:date="2016-01-26T22:49:00Z">
        <w:r w:rsidR="007E3267" w:rsidDel="00CB6828">
          <w:delInstrText xml:space="preserve"> ADDIN ZOTERO_ITEM CSL_CITATION {"citationID":"cJ5Qmx2e","properties":{"formattedCitation":"(Simpson 1949)","plainCitation":"(Simpson 1949)"},"citationItems":[{"id":157,"uris":["http://zotero.org/users/1201560/items/ENAV74ZH"],"uri":["http://zotero.org/users/1201560/items/ENAV74ZH"],"itemData":{"id":157,"type":"article-journal","title":"Measurement of Diversity","page":"688","volume":"163","DOI":"10.1038/163688a0","journalAbbreviation":"Nature","author":[{"family":"Simpson","given":"E. H."}],"issued":{"date-parts":[["1949"]]}}}],"schema":"https://github.com/citation-style-language/schema/raw/master/csl-citation.json"} </w:delInstrText>
        </w:r>
      </w:del>
      <w:r w:rsidR="007E3267">
        <w:fldChar w:fldCharType="separate"/>
      </w:r>
      <w:ins w:id="617" w:author="Linderhof, Vincent" w:date="2016-01-26T22:49:00Z">
        <w:r w:rsidR="00CB6828" w:rsidRPr="00EE4873">
          <w:t>(Simpson 1949)</w:t>
        </w:r>
      </w:ins>
      <w:del w:id="618" w:author="Linderhof, Vincent" w:date="2016-01-26T22:33:00Z">
        <w:r w:rsidR="007E3267" w:rsidRPr="00EE4873" w:rsidDel="002D619E">
          <w:delText>(Simpson 1949)</w:delText>
        </w:r>
      </w:del>
      <w:r w:rsidR="007E3267">
        <w:fldChar w:fldCharType="end"/>
      </w:r>
      <w:r w:rsidR="00D47918" w:rsidRPr="00B27B4C">
        <w:t>.</w:t>
      </w:r>
    </w:p>
    <w:p w14:paraId="36EAC60D" w14:textId="63139031" w:rsidR="007B33EB" w:rsidRPr="00B27B4C" w:rsidDel="003B221E" w:rsidRDefault="00571027" w:rsidP="003B221E">
      <w:pPr>
        <w:rPr>
          <w:del w:id="619" w:author="Linderhof, Vincent" w:date="2016-02-15T17:50:00Z"/>
          <w:rFonts w:ascii="Times New Roman" w:hAnsi="Times New Roman"/>
        </w:rPr>
      </w:pPr>
      <m:oMath>
        <m:sSub>
          <m:sSubPr>
            <m:ctrlPr>
              <w:rPr>
                <w:rFonts w:ascii="Cambria Math" w:hAnsi="Cambria Math"/>
              </w:rPr>
            </m:ctrlPr>
          </m:sSubPr>
          <m:e>
            <m:r>
              <w:rPr>
                <w:rFonts w:ascii="Cambria Math" w:hAnsi="Cambria Math"/>
              </w:rPr>
              <m:t>Simpso</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w:rPr>
                <w:rFonts w:ascii="Cambria Math" w:hAnsi="Cambria Math"/>
              </w:rPr>
              <m:t>s</m:t>
            </m:r>
            <m:r>
              <m:rPr>
                <m:sty m:val="p"/>
              </m:rPr>
              <w:rPr>
                <w:rFonts w:ascii="Cambria Math" w:hAnsi="Cambria Math"/>
              </w:rPr>
              <m:t xml:space="preserve"> </m:t>
            </m:r>
            <m:r>
              <w:rPr>
                <w:rFonts w:ascii="Cambria Math" w:hAnsi="Cambria Math"/>
              </w:rPr>
              <m:t>index</m:t>
            </m:r>
          </m:e>
          <m:sub>
            <m:r>
              <w:rPr>
                <w:rFonts w:ascii="Cambria Math" w:hAnsi="Cambria Math"/>
              </w:rPr>
              <m:t>i</m:t>
            </m:r>
          </m:sub>
        </m:sSub>
        <m:r>
          <m:rPr>
            <m:sty m:val="p"/>
          </m:rPr>
          <w:rPr>
            <w:rFonts w:ascii="Cambria Math" w:hAnsi="Cambria Math"/>
          </w:rPr>
          <m:t>=1-</m:t>
        </m:r>
        <m:nary>
          <m:naryPr>
            <m:chr m:val="∑"/>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s</m:t>
                </m:r>
              </m:e>
              <m:sub>
                <m:r>
                  <w:rPr>
                    <w:rFonts w:ascii="Cambria Math" w:hAnsi="Cambria Math"/>
                  </w:rPr>
                  <m:t>j</m:t>
                </m:r>
              </m:sub>
              <m:sup>
                <m:r>
                  <m:rPr>
                    <m:sty m:val="p"/>
                  </m:rPr>
                  <w:rPr>
                    <w:rFonts w:ascii="Cambria Math" w:hAnsi="Cambria Math"/>
                  </w:rPr>
                  <m:t>2</m:t>
                </m:r>
              </m:sup>
            </m:sSubSup>
          </m:e>
        </m:nary>
      </m:oMath>
      <w:ins w:id="620" w:author="Linderhof, Vincent" w:date="2016-02-15T17:50:00Z">
        <w:r w:rsidR="003B221E">
          <w:rPr>
            <w:rFonts w:ascii="Times New Roman" w:hAnsi="Times New Roman"/>
          </w:rPr>
          <w:t xml:space="preserve"> with </w:t>
        </w:r>
      </w:ins>
    </w:p>
    <w:p w14:paraId="67BCA4C1" w14:textId="1CCC1DFC" w:rsidR="007B33EB" w:rsidRPr="00B27B4C" w:rsidDel="003B221E" w:rsidRDefault="00D47918" w:rsidP="003B221E">
      <w:pPr>
        <w:rPr>
          <w:del w:id="621" w:author="Linderhof, Vincent" w:date="2016-02-15T17:50:00Z"/>
        </w:rPr>
      </w:pPr>
      <w:del w:id="622" w:author="Linderhof, Vincent" w:date="2016-02-15T17:50:00Z">
        <w:r w:rsidRPr="00B27B4C" w:rsidDel="003B221E">
          <w:delText>With,</w:delText>
        </w:r>
      </w:del>
    </w:p>
    <w:p w14:paraId="4B097D9E" w14:textId="102D201E" w:rsidR="007B33EB" w:rsidRPr="00B27B4C" w:rsidRDefault="00571027" w:rsidP="00C13C50">
      <m:oMathPara>
        <m:oMath>
          <m:sSubSup>
            <m:sSubSupPr>
              <m:ctrlPr>
                <w:rPr>
                  <w:rFonts w:ascii="Cambria Math" w:hAnsi="Cambria Math"/>
                </w:rPr>
              </m:ctrlPr>
            </m:sSubSupPr>
            <m:e>
              <m:r>
                <w:rPr>
                  <w:rFonts w:ascii="Cambria Math" w:hAnsi="Cambria Math"/>
                </w:rPr>
                <m:t>s</m:t>
              </m:r>
            </m:e>
            <m:sub>
              <m:r>
                <w:rPr>
                  <w:rFonts w:ascii="Cambria Math" w:hAnsi="Cambria Math"/>
                </w:rPr>
                <m:t>j</m:t>
              </m:r>
            </m:sub>
            <m:sup>
              <m:r>
                <w:del w:id="623" w:author="Linderhof, Vincent" w:date="2016-02-15T17:50:00Z">
                  <w:rPr>
                    <w:rFonts w:ascii="Cambria Math" w:hAnsi="Cambria Math"/>
                  </w:rPr>
                  <m:t>2</m:t>
                </w:del>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ij</m:t>
                  </m:r>
                </m:sub>
              </m:sSub>
            </m:num>
            <m:den>
              <m:sSub>
                <m:sSubPr>
                  <m:ctrlPr>
                    <w:rPr>
                      <w:rFonts w:ascii="Cambria Math" w:hAnsi="Cambria Math"/>
                    </w:rPr>
                  </m:ctrlPr>
                </m:sSubPr>
                <m:e>
                  <m:r>
                    <w:rPr>
                      <w:rFonts w:ascii="Cambria Math" w:hAnsi="Cambria Math"/>
                    </w:rPr>
                    <m:t>A</m:t>
                  </m:r>
                </m:e>
                <m:sub>
                  <m:r>
                    <w:rPr>
                      <w:rFonts w:ascii="Cambria Math" w:hAnsi="Cambria Math"/>
                    </w:rPr>
                    <m:t>i</m:t>
                  </m:r>
                </m:sub>
              </m:sSub>
            </m:den>
          </m:f>
        </m:oMath>
      </m:oMathPara>
    </w:p>
    <w:p w14:paraId="4624F9C1" w14:textId="3864DDB5" w:rsidR="00DC5B62" w:rsidRPr="00B27B4C" w:rsidRDefault="00D47918" w:rsidP="00C13C50">
      <w:r w:rsidRPr="00B27B4C">
        <w:t xml:space="preserve">Where </w:t>
      </w:r>
      <w:moveToRangeStart w:id="624" w:author="Linderhof, Vincent" w:date="2016-02-15T17:52:00Z" w:name="move443322078"/>
      <m:oMath>
        <m:sSub>
          <m:sSubPr>
            <m:ctrlPr>
              <w:rPr>
                <w:rFonts w:ascii="Cambria Math" w:hAnsi="Cambria Math"/>
              </w:rPr>
            </m:ctrlPr>
          </m:sSubPr>
          <m:e>
            <m:r>
              <w:rPr>
                <w:rFonts w:ascii="Cambria Math" w:hAnsi="Cambria Math"/>
              </w:rPr>
              <m:t>a</m:t>
            </m:r>
          </m:e>
          <m:sub>
            <m:r>
              <w:rPr>
                <w:rFonts w:ascii="Cambria Math" w:hAnsi="Cambria Math"/>
              </w:rPr>
              <m:t>ij</m:t>
            </m:r>
          </m:sub>
        </m:sSub>
      </m:oMath>
      <w:moveTo w:id="625" w:author="Linderhof, Vincent" w:date="2016-02-15T17:52:00Z">
        <w:r w:rsidR="003B221E" w:rsidRPr="00B27B4C">
          <w:t xml:space="preserve"> is the area of the </w:t>
        </w:r>
        <w:r w:rsidR="003B221E">
          <w:t>crop</w:t>
        </w:r>
        <w:r w:rsidR="003B221E" w:rsidRPr="00B27B4C">
          <w:t xml:space="preserve"> </w:t>
        </w:r>
        <w:r w:rsidR="003B221E" w:rsidRPr="00B27B4C">
          <w:rPr>
            <w:i/>
          </w:rPr>
          <w:t>j</w:t>
        </w:r>
        <w:r w:rsidR="003B221E" w:rsidRPr="00B27B4C">
          <w:t xml:space="preserve"> </w:t>
        </w:r>
        <w:r w:rsidR="003B221E">
          <w:t>used by</w:t>
        </w:r>
        <w:r w:rsidR="003B221E" w:rsidRPr="00B27B4C">
          <w:t xml:space="preserve"> household </w:t>
        </w:r>
        <w:proofErr w:type="spellStart"/>
        <w:r w:rsidR="003B221E" w:rsidRPr="00B27B4C">
          <w:rPr>
            <w:i/>
          </w:rPr>
          <w:t>i</w:t>
        </w:r>
        <w:proofErr w:type="spellEnd"/>
        <w:r w:rsidR="003B221E">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3B221E" w:rsidRPr="00B27B4C">
          <w:t xml:space="preserve"> is the total </w:t>
        </w:r>
        <w:r w:rsidR="003B221E">
          <w:t xml:space="preserve">cropped </w:t>
        </w:r>
        <w:r w:rsidR="003B221E" w:rsidRPr="00B27B4C">
          <w:t xml:space="preserve">area cultivated by the household </w:t>
        </w:r>
        <w:proofErr w:type="spellStart"/>
        <w:r w:rsidR="003B221E" w:rsidRPr="00B27B4C">
          <w:rPr>
            <w:i/>
          </w:rPr>
          <w:t>i</w:t>
        </w:r>
        <w:r w:rsidR="003B221E" w:rsidRPr="006118E4">
          <w:t>.</w:t>
        </w:r>
      </w:moveTo>
      <w:moveToRangeEnd w:id="624"/>
      <w:ins w:id="626" w:author="Linderhof, Vincent" w:date="2016-02-15T17:52:00Z">
        <w:r w:rsidR="003B221E">
          <w:t>and</w:t>
        </w:r>
        <w:proofErr w:type="spellEnd"/>
        <w:r w:rsidR="003B221E">
          <w:t xml:space="preserve"> </w:t>
        </w:r>
        <m:oMath>
          <m:r>
            <w:rPr>
              <w:rFonts w:ascii="Cambria Math" w:hAnsi="Cambria Math"/>
            </w:rPr>
            <m:t xml:space="preserve"> </m:t>
          </m:r>
        </m:oMath>
      </w:ins>
      <m:oMath>
        <m:sSub>
          <m:sSubPr>
            <m:ctrlPr>
              <w:rPr>
                <w:rFonts w:ascii="Cambria Math" w:hAnsi="Cambria Math"/>
              </w:rPr>
            </m:ctrlPr>
          </m:sSubPr>
          <m:e>
            <m:r>
              <w:rPr>
                <w:rFonts w:ascii="Cambria Math" w:hAnsi="Cambria Math"/>
              </w:rPr>
              <m:t>s</m:t>
            </m:r>
          </m:e>
          <m:sub>
            <m:r>
              <w:rPr>
                <w:rFonts w:ascii="Cambria Math" w:hAnsi="Cambria Math"/>
              </w:rPr>
              <m:t>j</m:t>
            </m:r>
          </m:sub>
        </m:sSub>
      </m:oMath>
      <w:r w:rsidRPr="00B27B4C">
        <w:t xml:space="preserve"> is the </w:t>
      </w:r>
      <w:del w:id="627" w:author="Linderhof, Vincent" w:date="2016-02-15T17:50:00Z">
        <w:r w:rsidRPr="00B27B4C" w:rsidDel="003B221E">
          <w:delText xml:space="preserve">part </w:delText>
        </w:r>
      </w:del>
      <w:ins w:id="628" w:author="Linderhof, Vincent" w:date="2016-02-15T17:50:00Z">
        <w:r w:rsidR="003B221E">
          <w:t xml:space="preserve">share </w:t>
        </w:r>
      </w:ins>
      <w:r w:rsidRPr="00B27B4C">
        <w:t xml:space="preserve">of </w:t>
      </w:r>
      <w:ins w:id="629" w:author="Linderhof, Vincent" w:date="2016-02-15T17:53:00Z">
        <w:r w:rsidR="003B221E">
          <w:t xml:space="preserve">cultivated </w:t>
        </w:r>
      </w:ins>
      <w:ins w:id="630" w:author="Linderhof, Vincent" w:date="2016-02-15T17:52:00Z">
        <w:r w:rsidR="003B221E">
          <w:t xml:space="preserve">land </w:t>
        </w:r>
      </w:ins>
      <w:ins w:id="631" w:author="Linderhof, Vincent" w:date="2016-02-15T17:53:00Z">
        <w:r w:rsidR="003B221E">
          <w:t xml:space="preserve">with </w:t>
        </w:r>
      </w:ins>
      <w:r w:rsidR="00BD12FB">
        <w:t>crop</w:t>
      </w:r>
      <w:r w:rsidR="00BD12FB" w:rsidRPr="00B27B4C">
        <w:t xml:space="preserve"> </w:t>
      </w:r>
      <w:r w:rsidRPr="00B27B4C">
        <w:rPr>
          <w:i/>
        </w:rPr>
        <w:t>j</w:t>
      </w:r>
      <w:r w:rsidRPr="00B27B4C">
        <w:t xml:space="preserve"> in the total area cultivated by the household </w:t>
      </w:r>
      <w:proofErr w:type="spellStart"/>
      <w:r w:rsidRPr="00B27B4C">
        <w:rPr>
          <w:i/>
        </w:rPr>
        <w:t>i</w:t>
      </w:r>
      <w:proofErr w:type="spellEnd"/>
      <w:r w:rsidRPr="00B27B4C">
        <w:t xml:space="preserve">. </w:t>
      </w:r>
      <w:del w:id="632" w:author="Linderhof, Vincent" w:date="2016-02-15T17:53:00Z">
        <w:r w:rsidRPr="00B27B4C" w:rsidDel="00B001A3">
          <w:delText xml:space="preserve">Then </w:delText>
        </w:r>
      </w:del>
      <w:moveFromRangeStart w:id="633" w:author="Linderhof, Vincent" w:date="2016-02-15T17:52:00Z" w:name="move443322078"/>
      <m:oMath>
        <m:sSub>
          <m:sSubPr>
            <m:ctrlPr>
              <w:rPr>
                <w:rFonts w:ascii="Cambria Math" w:hAnsi="Cambria Math"/>
              </w:rPr>
            </m:ctrlPr>
          </m:sSubPr>
          <m:e>
            <m:r>
              <w:rPr>
                <w:rFonts w:ascii="Cambria Math" w:hAnsi="Cambria Math"/>
              </w:rPr>
              <m:t>a</m:t>
            </m:r>
          </m:e>
          <m:sub>
            <m:r>
              <w:rPr>
                <w:rFonts w:ascii="Cambria Math" w:hAnsi="Cambria Math"/>
              </w:rPr>
              <m:t>ij</m:t>
            </m:r>
          </m:sub>
        </m:sSub>
      </m:oMath>
      <w:moveFrom w:id="634" w:author="Linderhof, Vincent" w:date="2016-02-15T17:52:00Z">
        <w:r w:rsidRPr="00B27B4C" w:rsidDel="003B221E">
          <w:t xml:space="preserve"> is the area of the </w:t>
        </w:r>
        <w:r w:rsidR="00BD12FB" w:rsidDel="003B221E">
          <w:t>crop</w:t>
        </w:r>
        <w:r w:rsidR="00BD12FB" w:rsidRPr="00B27B4C" w:rsidDel="003B221E">
          <w:t xml:space="preserve"> </w:t>
        </w:r>
        <w:r w:rsidRPr="00B27B4C" w:rsidDel="003B221E">
          <w:rPr>
            <w:i/>
          </w:rPr>
          <w:t>j</w:t>
        </w:r>
        <w:r w:rsidRPr="00B27B4C" w:rsidDel="003B221E">
          <w:t xml:space="preserve"> </w:t>
        </w:r>
        <w:r w:rsidR="00164494" w:rsidDel="003B221E">
          <w:t>used by</w:t>
        </w:r>
        <w:r w:rsidRPr="00B27B4C" w:rsidDel="003B221E">
          <w:t xml:space="preserve"> household </w:t>
        </w:r>
        <w:r w:rsidRPr="00B27B4C" w:rsidDel="003B221E">
          <w:rPr>
            <w:i/>
          </w:rPr>
          <w:t>i</w:t>
        </w:r>
        <w:r w:rsidR="000000D3" w:rsidDel="003B221E">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Pr="00B27B4C" w:rsidDel="003B221E">
          <w:t xml:space="preserve"> is the total </w:t>
        </w:r>
        <w:r w:rsidR="00BD12FB" w:rsidDel="003B221E">
          <w:t xml:space="preserve">cropped </w:t>
        </w:r>
        <w:r w:rsidRPr="00B27B4C" w:rsidDel="003B221E">
          <w:t xml:space="preserve">area cultivated by the household </w:t>
        </w:r>
        <w:r w:rsidRPr="00B27B4C" w:rsidDel="003B221E">
          <w:rPr>
            <w:i/>
          </w:rPr>
          <w:t>i</w:t>
        </w:r>
        <w:r w:rsidR="006312A8" w:rsidRPr="006118E4" w:rsidDel="003B221E">
          <w:t>.</w:t>
        </w:r>
      </w:moveFrom>
      <w:moveFromRangeEnd w:id="633"/>
      <w:r w:rsidR="006312A8" w:rsidRPr="006118E4">
        <w:t xml:space="preserve"> </w:t>
      </w:r>
      <w:r w:rsidR="004402A4">
        <w:t xml:space="preserve">The </w:t>
      </w:r>
      <w:r w:rsidR="006312A8" w:rsidRPr="006312A8">
        <w:t>Simpson’s index w</w:t>
      </w:r>
      <w:r w:rsidR="004402A4">
        <w:t>as</w:t>
      </w:r>
      <w:r w:rsidR="006312A8" w:rsidRPr="006312A8">
        <w:t xml:space="preserve"> estimated </w:t>
      </w:r>
      <w:r w:rsidR="004402A4">
        <w:t xml:space="preserve">for </w:t>
      </w:r>
      <w:r w:rsidR="00164494">
        <w:t xml:space="preserve">a </w:t>
      </w:r>
      <w:r w:rsidR="006312A8">
        <w:t xml:space="preserve">household </w:t>
      </w:r>
      <w:r w:rsidR="006312A8" w:rsidRPr="006312A8">
        <w:t xml:space="preserve">for each </w:t>
      </w:r>
      <w:r w:rsidR="0045506A">
        <w:t>of</w:t>
      </w:r>
      <w:r w:rsidR="00164494">
        <w:t xml:space="preserve"> the </w:t>
      </w:r>
      <w:r w:rsidR="006312A8" w:rsidRPr="006312A8">
        <w:t>three year</w:t>
      </w:r>
      <w:r w:rsidR="00AD693D">
        <w:t>s</w:t>
      </w:r>
      <w:r w:rsidR="006312A8" w:rsidRPr="006312A8">
        <w:t xml:space="preserve"> of the panel</w:t>
      </w:r>
      <w:r w:rsidRPr="006312A8">
        <w:t xml:space="preserve">. </w:t>
      </w:r>
      <w:r w:rsidR="00ED6C72" w:rsidRPr="00B27B4C">
        <w:t>T</w:t>
      </w:r>
      <w:r w:rsidRPr="00B27B4C">
        <w:t>h</w:t>
      </w:r>
      <w:r w:rsidR="004402A4">
        <w:t>e</w:t>
      </w:r>
      <w:r w:rsidRPr="00B27B4C">
        <w:t xml:space="preserve"> index is bound</w:t>
      </w:r>
      <w:r w:rsidR="00BA5F01">
        <w:t>ed</w:t>
      </w:r>
      <w:r w:rsidRPr="00B27B4C">
        <w:t xml:space="preserve"> by 0 and 1 and allow</w:t>
      </w:r>
      <w:r w:rsidR="004402A4">
        <w:t>s</w:t>
      </w:r>
      <w:r w:rsidRPr="00B27B4C">
        <w:t xml:space="preserve"> us to </w:t>
      </w:r>
      <w:r w:rsidR="00BA5F01">
        <w:t xml:space="preserve">measure </w:t>
      </w:r>
      <w:r w:rsidRPr="00B27B4C">
        <w:t xml:space="preserve">the </w:t>
      </w:r>
      <w:r w:rsidR="004402A4">
        <w:t xml:space="preserve">diversity </w:t>
      </w:r>
      <w:r w:rsidRPr="00B27B4C">
        <w:t xml:space="preserve">of farm production. </w:t>
      </w:r>
      <w:ins w:id="635" w:author="Linderhof, Vincent" w:date="2016-02-15T17:54:00Z">
        <w:r w:rsidR="00B001A3">
          <w:t xml:space="preserve">If a household cultivated one single crop, the value of the Simpson’s index is zero. </w:t>
        </w:r>
      </w:ins>
      <w:r w:rsidR="00BA5F01">
        <w:t>Values approaching</w:t>
      </w:r>
      <w:r w:rsidRPr="00B27B4C">
        <w:t xml:space="preserve"> zero </w:t>
      </w:r>
      <w:r w:rsidR="00BA5F01">
        <w:t>indicate that a</w:t>
      </w:r>
      <w:r w:rsidRPr="00B27B4C">
        <w:t xml:space="preserve"> household </w:t>
      </w:r>
      <w:ins w:id="636" w:author="Linderhof, Vincent" w:date="2016-02-15T18:20:00Z">
        <w:r w:rsidR="00986F8F">
          <w:t xml:space="preserve">cultivates one main crop with small plots with other crops. </w:t>
        </w:r>
      </w:ins>
      <w:r w:rsidR="00BA5F01">
        <w:t>has</w:t>
      </w:r>
      <w:r w:rsidRPr="00B27B4C">
        <w:t xml:space="preserve"> an unequal </w:t>
      </w:r>
      <w:r w:rsidR="000000D3">
        <w:t>distribution</w:t>
      </w:r>
      <w:r w:rsidRPr="00B27B4C">
        <w:t xml:space="preserve"> of crops</w:t>
      </w:r>
      <w:r w:rsidR="00BA5F01">
        <w:t xml:space="preserve">, while a </w:t>
      </w:r>
      <w:r w:rsidRPr="00B27B4C">
        <w:t xml:space="preserve">value </w:t>
      </w:r>
      <w:r w:rsidR="00BA5F01">
        <w:t xml:space="preserve">approaching </w:t>
      </w:r>
      <w:r w:rsidRPr="00B27B4C">
        <w:t>one reflect</w:t>
      </w:r>
      <w:r w:rsidR="00BA5F01">
        <w:t>s</w:t>
      </w:r>
      <w:r w:rsidRPr="00B27B4C">
        <w:t xml:space="preserve"> an equal crop </w:t>
      </w:r>
      <w:r w:rsidR="00636691">
        <w:t>distribution</w:t>
      </w:r>
      <w:r w:rsidR="004402A4">
        <w:t xml:space="preserve"> across cultivated </w:t>
      </w:r>
      <w:r w:rsidR="00636691">
        <w:t>area</w:t>
      </w:r>
      <w:r w:rsidR="00ED6C72" w:rsidRPr="00B27B4C">
        <w:t>.</w:t>
      </w:r>
      <w:r w:rsidR="00DC1776" w:rsidRPr="00B27B4C">
        <w:t xml:space="preserve"> </w:t>
      </w:r>
      <w:commentRangeStart w:id="637"/>
      <w:r w:rsidR="00DC1776" w:rsidRPr="00B27B4C">
        <w:t>Areas w</w:t>
      </w:r>
      <w:r w:rsidR="00DC5B62" w:rsidRPr="00B27B4C">
        <w:t>ere calculated by GPS</w:t>
      </w:r>
      <w:r w:rsidR="00DC1776" w:rsidRPr="00B27B4C">
        <w:t xml:space="preserve"> </w:t>
      </w:r>
      <w:r w:rsidR="00A87355">
        <w:t xml:space="preserve">data </w:t>
      </w:r>
      <w:r w:rsidR="00681996">
        <w:t xml:space="preserve">recorded </w:t>
      </w:r>
      <w:r w:rsidR="00A87355">
        <w:t>in the surveys</w:t>
      </w:r>
      <w:r w:rsidR="0049315E">
        <w:t>, when the GPS data was not available, the farmer plot size estimation was considered</w:t>
      </w:r>
      <w:r w:rsidR="00AA66DF">
        <w:t>, estimations available in the LSMS-ISA survey</w:t>
      </w:r>
      <w:r w:rsidR="0049315E">
        <w:t>.</w:t>
      </w:r>
      <w:commentRangeEnd w:id="637"/>
      <w:r w:rsidR="00986F8F">
        <w:rPr>
          <w:rStyle w:val="CommentReference"/>
        </w:rPr>
        <w:commentReference w:id="637"/>
      </w:r>
      <w:r w:rsidR="00A87355">
        <w:t xml:space="preserve"> </w:t>
      </w:r>
      <w:commentRangeStart w:id="638"/>
      <w:r w:rsidR="004402A4">
        <w:t>In cases of intercroppin</w:t>
      </w:r>
      <w:r w:rsidR="00CE52DC">
        <w:t>g</w:t>
      </w:r>
      <w:r w:rsidR="00915B59">
        <w:t>,</w:t>
      </w:r>
      <w:r w:rsidR="00CE52DC">
        <w:t xml:space="preserve"> </w:t>
      </w:r>
      <w:r w:rsidR="000000D3" w:rsidRPr="00A7467C">
        <w:t>each crop</w:t>
      </w:r>
      <w:r w:rsidR="00915B59">
        <w:t xml:space="preserve"> was</w:t>
      </w:r>
      <w:r w:rsidR="000000D3" w:rsidRPr="00A7467C">
        <w:t xml:space="preserve"> </w:t>
      </w:r>
      <w:r w:rsidR="00CE52DC">
        <w:t xml:space="preserve">taken </w:t>
      </w:r>
      <w:r w:rsidR="000000D3" w:rsidRPr="00A7467C">
        <w:t>separately</w:t>
      </w:r>
      <w:commentRangeEnd w:id="638"/>
      <w:r w:rsidR="00986F8F">
        <w:rPr>
          <w:rStyle w:val="CommentReference"/>
        </w:rPr>
        <w:commentReference w:id="638"/>
      </w:r>
      <w:r w:rsidR="0049315E" w:rsidRPr="00A7467C">
        <w:t>.</w:t>
      </w:r>
      <w:r w:rsidR="00CE52DC">
        <w:t xml:space="preserve">  </w:t>
      </w:r>
      <w:r w:rsidR="00CE52DC" w:rsidRPr="0045506A">
        <w:t>Given that there is no information on the proportion of an intercropped crop on a plot, we assume that each crop encompasses the entire plot</w:t>
      </w:r>
      <w:r w:rsidR="00CE52DC">
        <w:t xml:space="preserve">. </w:t>
      </w:r>
      <w:r w:rsidR="00430141" w:rsidRPr="00A7467C">
        <w:t xml:space="preserve">The two seasons, </w:t>
      </w:r>
      <w:r w:rsidR="00DC1776" w:rsidRPr="00A7467C">
        <w:t>dry and rainy</w:t>
      </w:r>
      <w:r w:rsidR="00430141" w:rsidRPr="00A7467C">
        <w:t xml:space="preserve">, </w:t>
      </w:r>
      <w:r w:rsidR="00DC1776" w:rsidRPr="00A7467C">
        <w:t>were</w:t>
      </w:r>
      <w:r w:rsidR="00DC1776" w:rsidRPr="006312A8">
        <w:t xml:space="preserve"> taken in consideration for the Simpson’s index</w:t>
      </w:r>
      <w:r w:rsidR="000000D3" w:rsidRPr="006312A8">
        <w:t xml:space="preserve"> as for the other variables</w:t>
      </w:r>
      <w:r w:rsidR="00DC1776" w:rsidRPr="006312A8">
        <w:t>.</w:t>
      </w:r>
      <w:r w:rsidR="00AA66DF">
        <w:t xml:space="preserve"> </w:t>
      </w:r>
      <w:commentRangeStart w:id="639"/>
      <w:r w:rsidR="00AA66DF">
        <w:t>Both seasons correspond to different variet</w:t>
      </w:r>
      <w:r w:rsidR="00133417">
        <w:t>ies</w:t>
      </w:r>
      <w:r w:rsidR="00AA66DF">
        <w:t xml:space="preserve"> and amount </w:t>
      </w:r>
      <w:r w:rsidR="00133417">
        <w:t xml:space="preserve">of </w:t>
      </w:r>
      <w:r w:rsidR="00AA66DF">
        <w:t>production, consider them together reduce possible errors</w:t>
      </w:r>
      <w:commentRangeEnd w:id="639"/>
      <w:r w:rsidR="00595A6D">
        <w:rPr>
          <w:rStyle w:val="CommentReference"/>
        </w:rPr>
        <w:commentReference w:id="639"/>
      </w:r>
      <w:r w:rsidR="00AA66DF">
        <w:t>.</w:t>
      </w:r>
    </w:p>
    <w:p w14:paraId="7FA63D35" w14:textId="7D293FAC" w:rsidR="00E67275" w:rsidRDefault="00D47918" w:rsidP="00C13C50">
      <w:pPr>
        <w:rPr>
          <w:ins w:id="640" w:author="Linderhof, Vincent" w:date="2016-01-27T12:45:00Z"/>
        </w:rPr>
      </w:pPr>
      <w:commentRangeStart w:id="641"/>
      <w:r w:rsidRPr="00B27B4C">
        <w:t>The third</w:t>
      </w:r>
      <w:r w:rsidR="00A87355">
        <w:t xml:space="preserve"> </w:t>
      </w:r>
      <w:r w:rsidR="001C5DE5">
        <w:t xml:space="preserve">production </w:t>
      </w:r>
      <w:r w:rsidRPr="00B27B4C">
        <w:t>indicator</w:t>
      </w:r>
      <w:r w:rsidR="001C5DE5">
        <w:t xml:space="preserve"> has</w:t>
      </w:r>
      <w:r w:rsidR="002C7BFC">
        <w:t xml:space="preserve"> not </w:t>
      </w:r>
      <w:r w:rsidR="001C5DE5">
        <w:t xml:space="preserve">previously been used </w:t>
      </w:r>
      <w:r w:rsidR="002C7BFC">
        <w:t>in the literature</w:t>
      </w:r>
      <w:commentRangeEnd w:id="641"/>
      <w:r w:rsidR="00595A6D">
        <w:rPr>
          <w:rStyle w:val="CommentReference"/>
        </w:rPr>
        <w:commentReference w:id="641"/>
      </w:r>
      <w:r w:rsidR="001C5DE5">
        <w:t>.</w:t>
      </w:r>
      <w:r w:rsidR="002C7BFC">
        <w:t xml:space="preserve"> </w:t>
      </w:r>
      <w:r w:rsidR="000F524C">
        <w:t xml:space="preserve"> </w:t>
      </w:r>
      <w:r w:rsidR="001C5DE5">
        <w:t xml:space="preserve"> </w:t>
      </w:r>
      <w:r w:rsidR="002C7BFC">
        <w:t xml:space="preserve">It </w:t>
      </w:r>
      <w:r w:rsidR="00121B18">
        <w:t>is</w:t>
      </w:r>
      <w:r w:rsidR="0049315E">
        <w:t xml:space="preserve"> </w:t>
      </w:r>
      <w:r w:rsidR="00A87355">
        <w:t xml:space="preserve">designed to </w:t>
      </w:r>
      <w:r w:rsidR="00645521">
        <w:t xml:space="preserve">reflect </w:t>
      </w:r>
      <w:r w:rsidR="00FF75B3">
        <w:t xml:space="preserve">the effects of </w:t>
      </w:r>
      <w:r w:rsidR="00645521">
        <w:t xml:space="preserve">farm production </w:t>
      </w:r>
      <w:r w:rsidR="00FF75B3">
        <w:t xml:space="preserve">diversity </w:t>
      </w:r>
      <w:r w:rsidRPr="00B27B4C">
        <w:t xml:space="preserve">on </w:t>
      </w:r>
      <w:r w:rsidR="00A87355">
        <w:t xml:space="preserve">the number of </w:t>
      </w:r>
      <w:r w:rsidRPr="00B27B4C">
        <w:t xml:space="preserve">nutritional </w:t>
      </w:r>
      <w:r w:rsidR="00A87355">
        <w:t>foo</w:t>
      </w:r>
      <w:r w:rsidR="004F2276">
        <w:t>d groups grown by a household.</w:t>
      </w:r>
      <w:r w:rsidR="00915B59">
        <w:t xml:space="preserve">  </w:t>
      </w:r>
      <w:r w:rsidR="00121B18">
        <w:t>In a</w:t>
      </w:r>
      <w:r w:rsidR="00542574">
        <w:t xml:space="preserve">n analogous </w:t>
      </w:r>
      <w:r w:rsidR="00121B18">
        <w:t xml:space="preserve">relationship to that between </w:t>
      </w:r>
      <w:r w:rsidR="00542574">
        <w:t xml:space="preserve">the </w:t>
      </w:r>
      <w:r w:rsidRPr="00B27B4C">
        <w:t>FVS and DDS</w:t>
      </w:r>
      <w:r w:rsidR="00542574">
        <w:t xml:space="preserve"> measures</w:t>
      </w:r>
      <w:r w:rsidRPr="00B27B4C">
        <w:t xml:space="preserve">, </w:t>
      </w:r>
      <w:r w:rsidR="00121B18" w:rsidRPr="00E76B49">
        <w:t xml:space="preserve">our third </w:t>
      </w:r>
      <w:r w:rsidRPr="00E76B49">
        <w:t>indicator count</w:t>
      </w:r>
      <w:r w:rsidR="00762BBB" w:rsidRPr="00E76B49">
        <w:t>s the number of</w:t>
      </w:r>
      <w:r w:rsidRPr="00E76B49">
        <w:t xml:space="preserve"> food</w:t>
      </w:r>
      <w:r w:rsidR="00121B18" w:rsidRPr="00E76B49">
        <w:t xml:space="preserve"> items</w:t>
      </w:r>
      <w:r w:rsidRPr="00E76B49">
        <w:t xml:space="preserve"> </w:t>
      </w:r>
      <w:r w:rsidRPr="00E76B49">
        <w:rPr>
          <w:i/>
          <w:iCs/>
        </w:rPr>
        <w:t>from differe</w:t>
      </w:r>
      <w:r w:rsidR="004F7FD6" w:rsidRPr="00E76B49">
        <w:rPr>
          <w:i/>
          <w:iCs/>
        </w:rPr>
        <w:t>nt nutritional group</w:t>
      </w:r>
      <w:r w:rsidR="008D4325" w:rsidRPr="00E76B49">
        <w:rPr>
          <w:i/>
          <w:iCs/>
        </w:rPr>
        <w:t>s</w:t>
      </w:r>
      <w:r w:rsidR="004F7FD6" w:rsidRPr="00E76B49">
        <w:t xml:space="preserve"> produced</w:t>
      </w:r>
      <w:r w:rsidRPr="00E76B49">
        <w:t xml:space="preserve"> by</w:t>
      </w:r>
      <w:r w:rsidR="00762BBB" w:rsidRPr="00E76B49">
        <w:t xml:space="preserve"> a </w:t>
      </w:r>
      <w:r w:rsidRPr="00E76B49">
        <w:t xml:space="preserve">household. </w:t>
      </w:r>
      <w:r w:rsidR="00542574" w:rsidRPr="00E76B49">
        <w:t>In</w:t>
      </w:r>
      <w:r w:rsidR="00542574">
        <w:t xml:space="preserve"> short, it distinguishes between crops based on their contribution to nutritional diversity.  </w:t>
      </w:r>
      <w:r w:rsidR="00FF75B3">
        <w:t xml:space="preserve">All three </w:t>
      </w:r>
      <w:r w:rsidR="00C73F13">
        <w:t xml:space="preserve">production diversity </w:t>
      </w:r>
      <w:r w:rsidR="00FF75B3">
        <w:t xml:space="preserve">measures are designed to </w:t>
      </w:r>
      <w:r w:rsidR="00C73F13">
        <w:t xml:space="preserve">estimate the effect of production diversity on consumption diversity.  </w:t>
      </w:r>
      <w:r w:rsidRPr="00B27B4C">
        <w:t xml:space="preserve">The same </w:t>
      </w:r>
      <w:r w:rsidR="00542574">
        <w:t xml:space="preserve">nutritional </w:t>
      </w:r>
      <w:r w:rsidRPr="00B27B4C">
        <w:t>matching and groups are consider</w:t>
      </w:r>
      <w:r w:rsidR="004F7FD6" w:rsidRPr="00B27B4C">
        <w:t>ed</w:t>
      </w:r>
      <w:r w:rsidRPr="00B27B4C">
        <w:t xml:space="preserve"> </w:t>
      </w:r>
      <w:r w:rsidR="00D6331F">
        <w:t>as in</w:t>
      </w:r>
      <w:r w:rsidRPr="00B27B4C">
        <w:t xml:space="preserve"> the </w:t>
      </w:r>
      <w:r w:rsidR="00F7322C">
        <w:t>DDS</w:t>
      </w:r>
      <w:r w:rsidR="00542574">
        <w:t xml:space="preserve"> </w:t>
      </w:r>
      <w:r w:rsidR="000E7D9B">
        <w:t xml:space="preserve">and </w:t>
      </w:r>
      <w:r w:rsidR="00542574">
        <w:t xml:space="preserve">as a </w:t>
      </w:r>
      <w:r w:rsidR="000E7D9B">
        <w:t>result</w:t>
      </w:r>
      <w:r w:rsidR="00121B18">
        <w:t xml:space="preserve"> </w:t>
      </w:r>
      <w:r w:rsidRPr="00B27B4C">
        <w:t xml:space="preserve">a score </w:t>
      </w:r>
      <w:r w:rsidR="00542574">
        <w:t xml:space="preserve">is calculated </w:t>
      </w:r>
      <w:r w:rsidR="00121B18">
        <w:t xml:space="preserve">between </w:t>
      </w:r>
      <w:r w:rsidR="0045506A">
        <w:t>0 and</w:t>
      </w:r>
      <w:r w:rsidRPr="00B27B4C">
        <w:t xml:space="preserve"> 1</w:t>
      </w:r>
      <w:r w:rsidR="0061143A" w:rsidRPr="00B27B4C">
        <w:t>2</w:t>
      </w:r>
      <w:r w:rsidR="00121B18">
        <w:t xml:space="preserve"> inclusive</w:t>
      </w:r>
      <w:r w:rsidRPr="00B27B4C">
        <w:t>.</w:t>
      </w:r>
      <w:r w:rsidR="00645521">
        <w:t xml:space="preserve"> This new indicator is easy to calculate and</w:t>
      </w:r>
      <w:r w:rsidR="00121B18">
        <w:t xml:space="preserve"> could provide</w:t>
      </w:r>
      <w:r w:rsidR="00645521">
        <w:t xml:space="preserve"> poli</w:t>
      </w:r>
      <w:r w:rsidR="00121B18">
        <w:t xml:space="preserve">cy makers with an </w:t>
      </w:r>
      <w:r w:rsidR="000E7D9B">
        <w:t>additional indicator of health.</w:t>
      </w:r>
      <w:r w:rsidR="00121B18">
        <w:t xml:space="preserve"> </w:t>
      </w:r>
      <w:r w:rsidR="00455988">
        <w:t>This variable seems important especially for household</w:t>
      </w:r>
      <w:r w:rsidR="00573063">
        <w:t>s</w:t>
      </w:r>
      <w:r w:rsidR="00455988">
        <w:t xml:space="preserve"> </w:t>
      </w:r>
      <w:r w:rsidR="00033DA8">
        <w:t xml:space="preserve">consuming their own production and we expect that </w:t>
      </w:r>
      <w:r w:rsidR="00455988">
        <w:t>a production of various nutritional food group should improve the diet quality.</w:t>
      </w:r>
      <w:r w:rsidR="00C07EAD">
        <w:t xml:space="preserve">  A separate exogenous variable indicating whether households raise animals such as chickens or cattle was included in the regressions to test their effect on household consumption diversity.   </w:t>
      </w:r>
    </w:p>
    <w:p w14:paraId="05114546" w14:textId="1808A0CB" w:rsidR="00A94C61" w:rsidRDefault="00A94C61" w:rsidP="00C13C50">
      <w:pPr>
        <w:rPr>
          <w:ins w:id="642" w:author="Linderhof, Vincent" w:date="2016-01-28T08:47:00Z"/>
        </w:rPr>
      </w:pPr>
      <w:ins w:id="643" w:author="Linderhof, Vincent" w:date="2016-01-27T12:45:00Z">
        <w:r w:rsidRPr="00332939">
          <w:rPr>
            <w:highlight w:val="yellow"/>
            <w:rPrChange w:id="644" w:author="Linderhof, Vincent" w:date="2016-01-27T17:50:00Z">
              <w:rPr/>
            </w:rPrChange>
          </w:rPr>
          <w:t>ADD MOTIVATION WHY 3 PRODUCTION INDICATORS AND 3 NUTRITION INDICATORS</w:t>
        </w:r>
      </w:ins>
    </w:p>
    <w:p w14:paraId="3E7F8F54" w14:textId="74F4CCB6" w:rsidR="006C152E" w:rsidRDefault="006C152E" w:rsidP="00C13C50">
      <w:ins w:id="645" w:author="Linderhof, Vincent" w:date="2016-01-28T08:47:00Z">
        <w:r>
          <w:t>CONCEPT</w:t>
        </w:r>
      </w:ins>
      <w:ins w:id="646" w:author="Linderhof, Vincent" w:date="2016-01-28T08:48:00Z">
        <w:r>
          <w:t>UAL FRAMEWORK</w:t>
        </w:r>
      </w:ins>
    </w:p>
    <w:p w14:paraId="265F8049" w14:textId="6A1F7ABC" w:rsidR="00065000" w:rsidRPr="00B27B4C" w:rsidRDefault="00065000">
      <w:pPr>
        <w:pStyle w:val="Heading1"/>
        <w:rPr>
          <w:moveTo w:id="647" w:author="Linderhof, Vincent" w:date="2016-01-26T22:01:00Z"/>
        </w:rPr>
        <w:pPrChange w:id="648" w:author="Linderhof, Vincent" w:date="2016-01-26T22:04:00Z">
          <w:pPr/>
        </w:pPrChange>
      </w:pPr>
      <w:moveToRangeStart w:id="649" w:author="Linderhof, Vincent" w:date="2016-01-26T22:01:00Z" w:name="move441608995"/>
      <w:moveTo w:id="650" w:author="Linderhof, Vincent" w:date="2016-01-26T22:01:00Z">
        <w:del w:id="651" w:author="Linderhof, Vincent" w:date="2016-01-26T22:04:00Z">
          <w:r w:rsidRPr="00B27B4C" w:rsidDel="00065000">
            <w:lastRenderedPageBreak/>
            <w:delText>Presentation of LSMS-ISA</w:delText>
          </w:r>
        </w:del>
      </w:moveTo>
      <w:ins w:id="652" w:author="Linderhof, Vincent" w:date="2016-01-26T22:04:00Z">
        <w:r>
          <w:t>3. Data</w:t>
        </w:r>
      </w:ins>
    </w:p>
    <w:p w14:paraId="38C9360E" w14:textId="3D57924C" w:rsidR="00065000" w:rsidRDefault="00065000" w:rsidP="00065000">
      <w:pPr>
        <w:rPr>
          <w:moveTo w:id="653" w:author="Linderhof, Vincent" w:date="2016-01-26T22:01:00Z"/>
        </w:rPr>
      </w:pPr>
      <w:moveTo w:id="654" w:author="Linderhof, Vincent" w:date="2016-01-26T22:01:00Z">
        <w:r w:rsidRPr="0003414A">
          <w:t>The Uganda economy is h</w:t>
        </w:r>
        <w:r>
          <w:t>eavily dependent on agriculture</w:t>
        </w:r>
        <w:r w:rsidRPr="0003414A">
          <w:t>. That sector employed 66% of the population in 2009</w:t>
        </w:r>
        <w:r>
          <w:t xml:space="preserve"> </w:t>
        </w:r>
      </w:moveTo>
      <w:ins w:id="655" w:author="Linderhof, Vincent" w:date="2016-01-27T18:04:00Z">
        <w:r w:rsidR="00374DBE">
          <w:t xml:space="preserve">see </w:t>
        </w:r>
      </w:ins>
      <w:moveTo w:id="656" w:author="Linderhof, Vincent" w:date="2016-01-26T22:01:00Z">
        <w:r>
          <w:fldChar w:fldCharType="begin"/>
        </w:r>
      </w:moveTo>
      <w:ins w:id="657" w:author="Linderhof, Vincent" w:date="2016-01-26T22:49:00Z">
        <w:r w:rsidR="00CB6828">
          <w:instrText xml:space="preserve"> ADDIN ZOTERO_ITEM CSL_CITATION {"citationID":"aeNlUdfA","properties":{"formattedCitation":"(Boysen,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instrText>
        </w:r>
      </w:ins>
      <w:moveTo w:id="658" w:author="Linderhof, Vincent" w:date="2016-01-26T22:01:00Z">
        <w:del w:id="659" w:author="Linderhof, Vincent" w:date="2016-01-26T22:49:00Z">
          <w:r w:rsidDel="00CB6828">
            <w:delInstrText xml:space="preserve"> ADDIN ZOTERO_ITEM CSL_CITATION {"citationID":"wLgLluvy","properties":{"formattedCitation":"(Boysen,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delInstrText>
          </w:r>
        </w:del>
        <w:r>
          <w:fldChar w:fldCharType="separate"/>
        </w:r>
      </w:moveTo>
      <w:ins w:id="660" w:author="Linderhof, Vincent" w:date="2016-01-26T22:49:00Z">
        <w:r w:rsidR="00CB6828" w:rsidRPr="00EE4873">
          <w:t>Boysen</w:t>
        </w:r>
        <w:r w:rsidR="00EE4873">
          <w:t xml:space="preserve"> et al. (</w:t>
        </w:r>
        <w:r w:rsidR="00CB6828" w:rsidRPr="00EE4873">
          <w:t>2014)</w:t>
        </w:r>
      </w:ins>
      <w:moveTo w:id="661" w:author="Linderhof, Vincent" w:date="2016-01-26T22:01:00Z">
        <w:del w:id="662" w:author="Linderhof, Vincent" w:date="2016-01-26T22:33:00Z">
          <w:r w:rsidRPr="00EE4873" w:rsidDel="002D619E">
            <w:delText>(Boysen, Jensen, and Matthews 2014)</w:delText>
          </w:r>
        </w:del>
        <w:r>
          <w:fldChar w:fldCharType="end"/>
        </w:r>
        <w:r w:rsidRPr="0003414A">
          <w:t xml:space="preserve">. </w:t>
        </w:r>
        <w:r>
          <w:t xml:space="preserve"> </w:t>
        </w:r>
        <w:r w:rsidRPr="0003414A">
          <w:t>According to surveys in 2011-2012, half of the surveyed households consider farming to be their main activity and their principl</w:t>
        </w:r>
        <w:r>
          <w:t>e</w:t>
        </w:r>
        <w:r w:rsidRPr="0003414A">
          <w:t xml:space="preserve"> source of income </w:t>
        </w:r>
        <w:r>
          <w:fldChar w:fldCharType="begin"/>
        </w:r>
      </w:moveTo>
      <w:ins w:id="663" w:author="Linderhof, Vincent" w:date="2016-01-26T22:50:00Z">
        <w:r w:rsidR="00EE4873">
          <w:instrText xml:space="preserve"> ADDIN ZOTERO_ITEM CSL_CITATION {"citationID":"R35SQSjn","properties":{"formattedCitation":"(The Uganda Bureau of Statistics 2015)","plainCitation":"(The Uganda Bureau of Statistics 2015)"},"citationItems":[{"id":214,"uris":["http://zotero.org/users/1201560/items/BV74XXBM"],"uri":["http://zotero.org/users/1201560/items/BV74XXBM"],"itemData":{"id":214,"type":"report","title":"The Uganda National Panel Survey (UNPS) 2011/12","source":"Google Scholar","URL":"http://siteresources.worldbank.org/INTLSMS/Resources/3358986-1233781970982/5800988-1265043582346/UNPS_2009_10_BID_rev_2014.pdf","author":[{"family":"The Uganda Bureau of Statistics","given":""}],"accessed":{"date-parts":[["2015",3,23]]}}}],"schema":"https://github.com/citation-style-language/schema/raw/master/csl-citation.json"} </w:instrText>
        </w:r>
      </w:ins>
      <w:moveTo w:id="664" w:author="Linderhof, Vincent" w:date="2016-01-26T22:01:00Z">
        <w:del w:id="665" w:author="Linderhof, Vincent" w:date="2016-01-26T22:50:00Z">
          <w:r w:rsidDel="00EE4873">
            <w:delInstrText xml:space="preserve"> ADDIN ZOTERO_ITEM CSL_CITATION {"citationID":"nY5gqAzM","properties":{"formattedCitation":"(The Uganda Bureau of Statistics 2015)","plainCitation":"(The Uganda Bureau of Statistics 2015)"},"citationItems":[{"id":214,"uris":["http://zotero.org/users/1201560/items/BV74XXBM"],"uri":["http://zotero.org/users/1201560/items/BV74XXBM"],"itemData":{"id":214,"type":"report","title":"The Uganda National Panel Survey (UNPS) 2011/12","source":"Google Scholar","URL":"http://siteresources.worldbank.org/INTLSMS/Resources/3358986-1233781970982/5800988-1265043582346/UNPS_2009_10_BID_rev_2014.pdf","author":[{"family":"The Uganda Bureau of Statistics","given":""}],"accessed":{"date-parts":[["2015",3,23]]}}}],"schema":"https://github.com/citation-style-language/schema/raw/master/csl-citation.json"} </w:delInstrText>
          </w:r>
        </w:del>
        <w:r>
          <w:fldChar w:fldCharType="separate"/>
        </w:r>
      </w:moveTo>
      <w:ins w:id="666" w:author="Linderhof, Vincent" w:date="2016-01-26T22:50:00Z">
        <w:r w:rsidR="00EE4873" w:rsidRPr="00EE4873">
          <w:t>(The Uganda Bureau of Statistics 2015)</w:t>
        </w:r>
      </w:ins>
      <w:moveTo w:id="667" w:author="Linderhof, Vincent" w:date="2016-01-26T22:01:00Z">
        <w:del w:id="668" w:author="Linderhof, Vincent" w:date="2016-01-26T22:33:00Z">
          <w:r w:rsidRPr="00EE4873" w:rsidDel="002D619E">
            <w:delText>(The Uganda Bureau of Statistics 2015)</w:delText>
          </w:r>
        </w:del>
        <w:r>
          <w:fldChar w:fldCharType="end"/>
        </w:r>
        <w:r>
          <w:t>.</w:t>
        </w:r>
        <w:r w:rsidRPr="0003414A">
          <w:t xml:space="preserve"> </w:t>
        </w:r>
      </w:moveTo>
    </w:p>
    <w:p w14:paraId="1A2B8025" w14:textId="01131E58" w:rsidR="00065000" w:rsidRPr="00B27B4C" w:rsidRDefault="00065000" w:rsidP="00065000">
      <w:pPr>
        <w:rPr>
          <w:moveTo w:id="669" w:author="Linderhof, Vincent" w:date="2016-01-26T22:01:00Z"/>
        </w:rPr>
      </w:pPr>
      <w:moveTo w:id="670" w:author="Linderhof, Vincent" w:date="2016-01-26T22:01:00Z">
        <w:r>
          <w:t>T</w:t>
        </w:r>
        <w:r w:rsidRPr="00B27B4C">
          <w:t xml:space="preserve">hree waves of the </w:t>
        </w:r>
        <w:r>
          <w:t xml:space="preserve">LSMS-ISA </w:t>
        </w:r>
        <w:r w:rsidRPr="00B27B4C">
          <w:t>Uganda National Panel Survey (UNPS)</w:t>
        </w:r>
        <w:r>
          <w:t>,</w:t>
        </w:r>
        <w:r w:rsidRPr="00B27B4C">
          <w:t xml:space="preserve"> 2009-2010, 2010-2011 and 2011-2012</w:t>
        </w:r>
        <w:r>
          <w:t>, implemented by the Ugandan Bureau of Statistics, are included in the analysis. T</w:t>
        </w:r>
        <w:r w:rsidRPr="00B27B4C">
          <w:t xml:space="preserve">he </w:t>
        </w:r>
        <w:r>
          <w:t>LSMS-ISA UNPS</w:t>
        </w:r>
        <w:r w:rsidRPr="00B27B4C">
          <w:t xml:space="preserve"> </w:t>
        </w:r>
        <w:r>
          <w:t>consists of data from two household visits</w:t>
        </w:r>
        <w:r w:rsidRPr="00B27B4C">
          <w:t xml:space="preserve"> </w:t>
        </w:r>
        <w:r>
          <w:t xml:space="preserve">separated by </w:t>
        </w:r>
        <w:r w:rsidRPr="00B27B4C">
          <w:t>six months</w:t>
        </w:r>
        <w:r>
          <w:t xml:space="preserve"> to</w:t>
        </w:r>
        <w:r w:rsidRPr="00B27B4C">
          <w:t xml:space="preserve"> </w:t>
        </w:r>
        <w:r>
          <w:t xml:space="preserve">record the activities of the </w:t>
        </w:r>
        <w:r w:rsidRPr="00B27B4C">
          <w:t xml:space="preserve">two </w:t>
        </w:r>
        <w:r>
          <w:t xml:space="preserve">Ugandan </w:t>
        </w:r>
        <w:r w:rsidRPr="00B27B4C">
          <w:t>cropping season</w:t>
        </w:r>
        <w:r>
          <w:t>s</w:t>
        </w:r>
        <w:r w:rsidRPr="00B27B4C">
          <w:t xml:space="preserve"> – dry and rainy. </w:t>
        </w:r>
        <w:r>
          <w:t>The survey is composed of four different questionnaires. W</w:t>
        </w:r>
        <w:r w:rsidRPr="00B27B4C">
          <w:t xml:space="preserve">e use </w:t>
        </w:r>
        <w:r>
          <w:t>two</w:t>
        </w:r>
        <w:r w:rsidRPr="00B27B4C">
          <w:t xml:space="preserve"> </w:t>
        </w:r>
        <w:r>
          <w:t>of them</w:t>
        </w:r>
        <w:r w:rsidRPr="00636845">
          <w:t xml:space="preserve">, namely, the household and the agriculture surveys </w:t>
        </w:r>
        <w:r>
          <w:t xml:space="preserve">the first of </w:t>
        </w:r>
        <w:r w:rsidRPr="00636845">
          <w:t xml:space="preserve">which contains </w:t>
        </w:r>
        <w:r>
          <w:t xml:space="preserve">household </w:t>
        </w:r>
        <w:r w:rsidRPr="00636845">
          <w:t>socio-economics information and weekly food consumption</w:t>
        </w:r>
        <w:r>
          <w:t xml:space="preserve"> data and the second which contains descriptions of farm characteristics. Specific variables used in analyses are described below. </w:t>
        </w:r>
        <w:r w:rsidRPr="00636845">
          <w:t xml:space="preserve">The households </w:t>
        </w:r>
        <w:r>
          <w:t xml:space="preserve">selected by </w:t>
        </w:r>
        <w:r w:rsidRPr="00636845">
          <w:t xml:space="preserve">UNPS were selected </w:t>
        </w:r>
        <w:r>
          <w:t xml:space="preserve">such that the weight of each region is equally represented and with stratification between rural and urban regions. </w:t>
        </w:r>
        <w:commentRangeStart w:id="671"/>
        <w:r>
          <w:t>All three wavers of data were used in the analyses allowing us to construct a balanced panel consisting of 1</w:t>
        </w:r>
      </w:moveTo>
      <w:ins w:id="672" w:author="Linderhof, Vincent" w:date="2016-01-26T22:50:00Z">
        <w:r w:rsidR="00EE4873">
          <w:t>,</w:t>
        </w:r>
      </w:ins>
      <w:moveTo w:id="673" w:author="Linderhof, Vincent" w:date="2016-01-26T22:01:00Z">
        <w:r>
          <w:t>722</w:t>
        </w:r>
        <w:r w:rsidRPr="00B27B4C">
          <w:t xml:space="preserve"> househ</w:t>
        </w:r>
        <w:r>
          <w:t xml:space="preserve">old observations. </w:t>
        </w:r>
        <w:r w:rsidRPr="00B27B4C">
          <w:t>I</w:t>
        </w:r>
      </w:moveTo>
      <w:commentRangeEnd w:id="671"/>
      <w:r w:rsidR="00A94C61">
        <w:rPr>
          <w:rStyle w:val="CommentReference"/>
        </w:rPr>
        <w:commentReference w:id="671"/>
      </w:r>
      <w:moveTo w:id="674" w:author="Linderhof, Vincent" w:date="2016-01-26T22:01:00Z">
        <w:r w:rsidRPr="00B27B4C">
          <w:t>n addition</w:t>
        </w:r>
        <w:r>
          <w:t xml:space="preserve"> to data from the LSMS-ISA surveys</w:t>
        </w:r>
        <w:r w:rsidRPr="00B27B4C">
          <w:t xml:space="preserve">, </w:t>
        </w:r>
        <w:r>
          <w:t xml:space="preserve">we estimate a measure of nutrition based on a household’s total caloric intake. We constructed this measure by calculating </w:t>
        </w:r>
        <w:r w:rsidRPr="00B27B4C">
          <w:t>calories per kilogram of food item consumed by Ugandans using</w:t>
        </w:r>
        <w:r>
          <w:t xml:space="preserve"> calorific coefficient</w:t>
        </w:r>
        <w:r w:rsidRPr="00B27B4C">
          <w:t xml:space="preserve"> data from the World Food Programme and the USDA's National Nutrient Database for Standard</w:t>
        </w:r>
        <w:r>
          <w:t xml:space="preserve"> (References World Food Programme; USDA, 2013).  In most cases, we were able to </w:t>
        </w:r>
        <w:r w:rsidRPr="00A7467C">
          <w:t xml:space="preserve">match the food products consumed in Uganda with the caloric coefficient of each product to make the link between quantity consumed by the household and </w:t>
        </w:r>
        <w:r>
          <w:t xml:space="preserve">its total </w:t>
        </w:r>
        <w:r w:rsidRPr="00A7467C">
          <w:t>caloric intake</w:t>
        </w:r>
        <w:r>
          <w:t>.</w:t>
        </w:r>
        <w:r w:rsidRPr="00A7467C">
          <w:t xml:space="preserve"> </w:t>
        </w:r>
        <w:r>
          <w:t xml:space="preserve"> </w:t>
        </w:r>
        <w:r w:rsidRPr="00A7467C">
          <w:t>Although</w:t>
        </w:r>
        <w:r>
          <w:t xml:space="preserve"> in some cases the</w:t>
        </w:r>
        <w:r w:rsidRPr="00A7467C">
          <w:t xml:space="preserve"> matching was </w:t>
        </w:r>
        <w:r>
          <w:t>imperfect given the local food item</w:t>
        </w:r>
        <w:r w:rsidRPr="00A7467C">
          <w:t xml:space="preserve"> </w:t>
        </w:r>
        <w:r>
          <w:t xml:space="preserve">itself or the non-standard quantity measure.  </w:t>
        </w:r>
      </w:moveTo>
    </w:p>
    <w:moveToRangeEnd w:id="649"/>
    <w:p w14:paraId="2F713DE0" w14:textId="77777777" w:rsidR="00065000" w:rsidRDefault="00065000" w:rsidP="00C13C50">
      <w:pPr>
        <w:rPr>
          <w:ins w:id="675" w:author="Linderhof, Vincent" w:date="2016-01-26T22:01:00Z"/>
          <w:i/>
          <w:u w:val="single"/>
        </w:rPr>
      </w:pPr>
    </w:p>
    <w:p w14:paraId="51A3BDE2" w14:textId="1CC40ADE" w:rsidR="007B33EB" w:rsidRDefault="00C83C61" w:rsidP="00C13C50">
      <w:pPr>
        <w:rPr>
          <w:i/>
          <w:u w:val="single"/>
        </w:rPr>
      </w:pPr>
      <w:r>
        <w:rPr>
          <w:i/>
          <w:u w:val="single"/>
        </w:rPr>
        <w:t>Variable</w:t>
      </w:r>
      <w:r w:rsidR="00B2205F">
        <w:rPr>
          <w:i/>
          <w:u w:val="single"/>
        </w:rPr>
        <w:t>s</w:t>
      </w:r>
      <w:r>
        <w:rPr>
          <w:i/>
          <w:u w:val="single"/>
        </w:rPr>
        <w:t xml:space="preserve"> description</w:t>
      </w:r>
    </w:p>
    <w:p w14:paraId="365B5089" w14:textId="14887CAA" w:rsidR="00D6331F" w:rsidRPr="00D90F2D" w:rsidRDefault="00121B18" w:rsidP="00C13C50">
      <w:r>
        <w:t xml:space="preserve">In addition to </w:t>
      </w:r>
      <w:r w:rsidR="00463AEF">
        <w:t xml:space="preserve">the three </w:t>
      </w:r>
      <w:r>
        <w:t>mea</w:t>
      </w:r>
      <w:r w:rsidR="00047DF2">
        <w:t>sures of production diversity</w:t>
      </w:r>
      <w:r w:rsidR="00463AEF">
        <w:t xml:space="preserve"> discussed above</w:t>
      </w:r>
      <w:r w:rsidR="00047DF2">
        <w:t xml:space="preserve">, </w:t>
      </w:r>
      <w:r>
        <w:t>ma</w:t>
      </w:r>
      <w:r w:rsidR="00B70D38">
        <w:t xml:space="preserve">ny </w:t>
      </w:r>
      <w:r>
        <w:t xml:space="preserve">other </w:t>
      </w:r>
      <w:r w:rsidR="00B70D38">
        <w:t xml:space="preserve">variables </w:t>
      </w:r>
      <w:r w:rsidR="00E04554">
        <w:t xml:space="preserve">were considered </w:t>
      </w:r>
      <w:r w:rsidR="00463AEF">
        <w:t xml:space="preserve">for inclusion into our model to </w:t>
      </w:r>
      <w:r w:rsidR="00E04554">
        <w:t xml:space="preserve">explain household </w:t>
      </w:r>
      <w:r w:rsidR="00B70D38">
        <w:t>diet</w:t>
      </w:r>
      <w:r>
        <w:t>ary diversity</w:t>
      </w:r>
      <w:r w:rsidR="0049315E">
        <w:t>.</w:t>
      </w:r>
      <w:r>
        <w:t xml:space="preserve"> </w:t>
      </w:r>
      <w:r w:rsidR="008F1CEC">
        <w:t xml:space="preserve">The </w:t>
      </w:r>
      <w:r w:rsidR="00463AEF">
        <w:t xml:space="preserve">number </w:t>
      </w:r>
      <w:r w:rsidR="008F1CEC">
        <w:t xml:space="preserve">of </w:t>
      </w:r>
      <w:r w:rsidR="004D7C7B">
        <w:t xml:space="preserve">potential variables in </w:t>
      </w:r>
      <w:r w:rsidR="008F1CEC">
        <w:t xml:space="preserve">the World Bank survey </w:t>
      </w:r>
      <w:r w:rsidR="00463AEF">
        <w:t>meant that we were able to test many potential variables.  In practice</w:t>
      </w:r>
      <w:r w:rsidR="00A3058C">
        <w:t>,</w:t>
      </w:r>
      <w:r w:rsidR="00463AEF">
        <w:t xml:space="preserve"> our task was to choose a subset of variables that best explains dietary diversity.  The </w:t>
      </w:r>
      <w:r w:rsidR="00A3058C">
        <w:t xml:space="preserve">variable </w:t>
      </w:r>
      <w:r w:rsidR="00463AEF">
        <w:t xml:space="preserve">selection criteria </w:t>
      </w:r>
      <w:r w:rsidR="00A3058C">
        <w:t xml:space="preserve">we used was </w:t>
      </w:r>
      <w:r w:rsidR="00463AEF">
        <w:t xml:space="preserve">first </w:t>
      </w:r>
      <w:r w:rsidR="00A3058C">
        <w:t>to consult the literature to get an overview of the set of variables commonly used with the addition of other variables which are commonly used in the micro-economics.  Finally, a third condition for deciding whether a variable was chosen for inclusion in the model was the condition of</w:t>
      </w:r>
      <w:r w:rsidR="00463AEF">
        <w:t xml:space="preserve"> parsimon</w:t>
      </w:r>
      <w:r w:rsidR="00A3058C">
        <w:t>y</w:t>
      </w:r>
      <w:r w:rsidR="00463AEF">
        <w:t xml:space="preserve">.   </w:t>
      </w:r>
      <w:r w:rsidR="00E04554">
        <w:t>T</w:t>
      </w:r>
      <w:r w:rsidR="00700686" w:rsidRPr="00B70D38">
        <w:t>he follo</w:t>
      </w:r>
      <w:r w:rsidR="000000D3" w:rsidRPr="00B70D38">
        <w:t>wing paragraph</w:t>
      </w:r>
      <w:r w:rsidR="00700686" w:rsidRPr="00B70D38">
        <w:t>s</w:t>
      </w:r>
      <w:r w:rsidR="000000D3" w:rsidRPr="00B70D38">
        <w:t xml:space="preserve"> </w:t>
      </w:r>
      <w:r w:rsidR="008F1CEC">
        <w:t>discuss</w:t>
      </w:r>
      <w:r w:rsidR="005B301B">
        <w:t xml:space="preserve"> </w:t>
      </w:r>
      <w:r w:rsidR="00463AEF">
        <w:t xml:space="preserve">potential </w:t>
      </w:r>
      <w:r w:rsidR="008F1CEC">
        <w:t xml:space="preserve">variables </w:t>
      </w:r>
      <w:r w:rsidR="00E04554">
        <w:t>considered for inclusion in</w:t>
      </w:r>
      <w:r w:rsidR="00463AEF">
        <w:t>to</w:t>
      </w:r>
      <w:r w:rsidR="00E04554">
        <w:t xml:space="preserve"> out model</w:t>
      </w:r>
      <w:r w:rsidR="00A3058C">
        <w:t xml:space="preserve"> and our hypotheses concerning its potential effect on dietary diversity</w:t>
      </w:r>
      <w:r w:rsidR="00E04554">
        <w:t xml:space="preserve">. </w:t>
      </w:r>
      <w:r w:rsidR="005B301B">
        <w:t xml:space="preserve">To ease the flow of the discussion, each variable was placed </w:t>
      </w:r>
      <w:r w:rsidR="008F1CEC">
        <w:t>into one of the following</w:t>
      </w:r>
      <w:r w:rsidR="00700686" w:rsidRPr="00B70D38">
        <w:t xml:space="preserve"> four </w:t>
      </w:r>
      <w:r w:rsidR="008F1CEC" w:rsidRPr="00B70D38">
        <w:t>categories</w:t>
      </w:r>
      <w:r w:rsidR="004D51E5">
        <w:t>: household characteristics, economics characteristics, agricultural characteristics and location</w:t>
      </w:r>
      <w:r w:rsidR="00700686" w:rsidRPr="00B70D38">
        <w:t>.</w:t>
      </w:r>
      <w:r w:rsidR="00B70D38">
        <w:t xml:space="preserve"> </w:t>
      </w:r>
      <w:r w:rsidR="005B301B">
        <w:t xml:space="preserve">  </w:t>
      </w:r>
    </w:p>
    <w:p w14:paraId="11B85E8C" w14:textId="7295C5C3" w:rsidR="000E3E23" w:rsidRPr="00645521" w:rsidRDefault="00645521" w:rsidP="00C13C50">
      <w:pPr>
        <w:rPr>
          <w:i/>
        </w:rPr>
      </w:pPr>
      <w:r w:rsidRPr="00645521">
        <w:rPr>
          <w:i/>
        </w:rPr>
        <w:t>Household characteristics</w:t>
      </w:r>
    </w:p>
    <w:p w14:paraId="21617EA5" w14:textId="7A5FFFD6" w:rsidR="000E3E23" w:rsidRDefault="0070042A" w:rsidP="00C13C50">
      <w:r>
        <w:t>H</w:t>
      </w:r>
      <w:r w:rsidR="00D6331F" w:rsidRPr="00A7467C">
        <w:t xml:space="preserve">ousehold characteristics </w:t>
      </w:r>
      <w:r>
        <w:t xml:space="preserve">clearly </w:t>
      </w:r>
      <w:r w:rsidR="00D6331F" w:rsidRPr="00A7467C">
        <w:t>have significant</w:t>
      </w:r>
      <w:r w:rsidR="00D6331F">
        <w:t xml:space="preserve"> effects on th</w:t>
      </w:r>
      <w:r w:rsidR="005A2441">
        <w:t>e diversity of food consumption.</w:t>
      </w:r>
      <w:r w:rsidR="00D6331F">
        <w:t xml:space="preserve"> </w:t>
      </w:r>
      <w:r>
        <w:t xml:space="preserve">For instance, the number </w:t>
      </w:r>
      <w:r w:rsidR="00724AB6" w:rsidRPr="00B27B4C">
        <w:t>of household member</w:t>
      </w:r>
      <w:r>
        <w:t>s has previously been hypothesized to</w:t>
      </w:r>
      <w:r w:rsidR="00C83C61">
        <w:t xml:space="preserve"> </w:t>
      </w:r>
      <w:r w:rsidR="00BA3E9F">
        <w:t xml:space="preserve">directly </w:t>
      </w:r>
      <w:r w:rsidR="00C83C61">
        <w:t xml:space="preserve">influence the </w:t>
      </w:r>
      <w:r>
        <w:t xml:space="preserve">household </w:t>
      </w:r>
      <w:r w:rsidR="000E3E23">
        <w:t>dietary diversity and caloric intakes</w:t>
      </w:r>
      <w:r w:rsidR="00945551">
        <w:t xml:space="preserve"> by, for example, </w:t>
      </w:r>
      <w:r>
        <w:t xml:space="preserve">influencing </w:t>
      </w:r>
      <w:r w:rsidR="005A2441">
        <w:t>the number of member</w:t>
      </w:r>
      <w:r>
        <w:t>s</w:t>
      </w:r>
      <w:r w:rsidR="005A2441">
        <w:t xml:space="preserve"> who </w:t>
      </w:r>
      <w:r>
        <w:t>are potentially able</w:t>
      </w:r>
      <w:r w:rsidR="005A2441">
        <w:t xml:space="preserve"> to work</w:t>
      </w:r>
      <w:r w:rsidR="00C83C61">
        <w:t xml:space="preserve">. </w:t>
      </w:r>
      <w:r>
        <w:t xml:space="preserve"> Following previous studies, w</w:t>
      </w:r>
      <w:r w:rsidR="00C83C61">
        <w:t xml:space="preserve">e </w:t>
      </w:r>
      <w:r>
        <w:t>believe</w:t>
      </w:r>
      <w:r w:rsidR="00C83C61">
        <w:t xml:space="preserve"> </w:t>
      </w:r>
      <w:r w:rsidR="00D6331F">
        <w:t xml:space="preserve">that </w:t>
      </w:r>
      <w:r w:rsidR="00C83C61">
        <w:t>this</w:t>
      </w:r>
      <w:r w:rsidR="000E3E23">
        <w:t xml:space="preserve"> variable </w:t>
      </w:r>
      <w:r>
        <w:t xml:space="preserve">will be </w:t>
      </w:r>
      <w:r w:rsidR="00D6331F">
        <w:t xml:space="preserve"> </w:t>
      </w:r>
      <w:r w:rsidR="00A228A3">
        <w:t>posi</w:t>
      </w:r>
      <w:r w:rsidR="00AD3238">
        <w:t xml:space="preserve">tively </w:t>
      </w:r>
      <w:r w:rsidR="00163EBE">
        <w:t xml:space="preserve">related to </w:t>
      </w:r>
      <w:r w:rsidR="00AD3238">
        <w:t xml:space="preserve">the diversity of consumption and </w:t>
      </w:r>
      <w:r w:rsidR="006C1CA4">
        <w:t xml:space="preserve">the </w:t>
      </w:r>
      <w:r w:rsidR="00C83C61">
        <w:t>quantity of caloric intake</w:t>
      </w:r>
      <w:r>
        <w:t xml:space="preserve">s </w:t>
      </w:r>
      <w:ins w:id="676" w:author="Linderhof, Vincent" w:date="2016-01-26T22:50:00Z">
        <w:r w:rsidR="00EE4873">
          <w:t xml:space="preserve">  </w:t>
        </w:r>
      </w:ins>
      <w:del w:id="677" w:author="Linderhof, Vincent" w:date="2016-01-26T22:53:00Z">
        <w:r w:rsidDel="00EE4873">
          <w:delText>(</w:delText>
        </w:r>
      </w:del>
      <w:r w:rsidR="00A228A3">
        <w:fldChar w:fldCharType="begin"/>
      </w:r>
      <w:ins w:id="678" w:author="Linderhof, Vincent" w:date="2016-02-13T21:24:00Z">
        <w:r w:rsidR="002F284D">
          <w:instrText xml:space="preserve"> ADDIN ZOTERO_ITEM CSL_CITATION {"citationID":"xv3ydqbH","properties":{"formattedCitation":"(Weiss and Briglauer 2000; Benin et al. 2004; Jones, Shrinivas, and Bezner-Kerr 2014)","plainCitation":"(Weiss and Briglauer 2000; Benin et al. 2004; Jones, Shrinivas, and Bezner-Kerr 2014)"},"citationItems":[{"id":449,"uris":["http://zotero.org/users/1201560/items/I62B3MDZ"],"uri":["http://zotero.org/users/1201560/items/I62B3MDZ"],"itemData":{"id":449,"type":"report","title":"Determinants and Dynamics of Farm Diversification","publisher":"Christian-Albrechts-University of Kiel, Department of Food Economics and Consumption Studies","genre":"FE Working Paper","source":"RePEc - Econpapers","abstract":"This paper examines the impact of various farm and household characteristics (such as farm size, the off-farm employment status, the farm operator's age and schooling and the number of family members) on the level as well as the dynamics of on-farm diversification. Using linked census data for Upper-Austria from 1980, 1985 and 1990 we provide evidence that smaller farms are more specialised and also tend to increase the degree of specialisation over time more quickly than large farms. A significantly lower degree of diversification (higher degree of specialisation) as well as a stronger reduction in diversification over time is also reported for businesses operated by older, less educated, part-time farm operators. The analysis of diversification dynamics also suggests that (a) farms adjust to changes in their environment by steadily approaching their long-run equilibrium level of diversification (b-convergence), and (b) the variance of the diversification distribution declines over time (s-convergence).","URL":"http://econpapers.repec.org/paper/zbwcaufew/0002.htm","number":"0002","author":[{"family":"Weiss","given":"Christoph R."},{"family":"Briglauer","given":"Wolfgang"}],"issued":{"date-parts":[["2000"]]},"accessed":{"date-parts":[["2015",6,17]]}}},{"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del w:id="679" w:author="Linderhof, Vincent" w:date="2016-01-26T22:32:00Z">
        <w:r w:rsidR="00D7066B" w:rsidDel="002D619E">
          <w:delInstrText xml:space="preserve"> ADDIN ZOTERO_ITEM CSL_CITATION {"citationID":"3YiwkKsj","properties":{"formattedCitation":"(Weiss and Briglauer 2000; Benin et al. 2004; Jones, Shrinivas, and Bezner-Kerr 2014)","plainCitation":"(Weiss and Briglauer 2000; Benin et al. 2004; Jones, Shrinivas, and Bezner-Kerr 2014)"},"citationItems":[{"id":449,"uris":["http://zotero.org/users/1201560/items/I62B3MDZ"],"uri":["http://zotero.org/users/1201560/items/I62B3MDZ"],"itemData":{"id":449,"type":"report","title":"Determinants and Dynamics of Farm Diversification","publisher":"Christian-Albrechts-University of Kiel, Department of Food Economics and Consumption Studies","genre":"FE Working Paper","source":"RePEc - Econpapers","abstract":"This paper examines the impact of various farm and household characteristics (such as farm size, the off-farm employment status, the farm operator's age and schooling and the number of family members) on the level as well as the dynamics of on-farm diversification. Using linked census data for Upper-Austria from 1980, 1985 and 1990 we provide evidence that smaller farms are more specialised and also tend to increase the degree of specialisation over time more quickly than large farms. A significantly lower degree of diversification (higher degree of specialisation) as well as a stronger reduction in diversification over time is also reported for businesses operated by older, less educated, part-time farm operators. The analysis of diversification dynamics also suggests that (a) farms adjust to changes in their environment by steadily approaching their long-run equilibrium level of diversification (b-convergence), and (b) the variance of the diversification distribution declines over time (s-convergence).","URL":"http://econpapers.repec.org/paper/zbwcaufew/0002.htm","number":"0002","author":[{"family":"Weiss","given":"Christoph R."},{"family":"Briglauer","given":"Wolfgang"}],"issued":{"date-parts":[["2000"]]},"accessed":{"date-parts":[["2015",6,17]]}}},{"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del>
      <w:r w:rsidR="00A228A3">
        <w:fldChar w:fldCharType="separate"/>
      </w:r>
      <w:ins w:id="680" w:author="Linderhof, Vincent" w:date="2016-02-13T21:24:00Z">
        <w:r w:rsidR="002F284D" w:rsidRPr="00891AE0">
          <w:t>(Weiss and Briglauer 2000; Benin et al. 2004; Jones, Shrinivas, and Bezner-Kerr 2014)</w:t>
        </w:r>
      </w:ins>
      <w:del w:id="681" w:author="Linderhof, Vincent" w:date="2016-01-26T22:32:00Z">
        <w:r w:rsidR="00A228A3" w:rsidRPr="00891AE0" w:rsidDel="002D619E">
          <w:delText>Weiss and Briglauer (2000); Benin et al. (2004)</w:delText>
        </w:r>
        <w:r w:rsidRPr="00891AE0" w:rsidDel="002D619E">
          <w:delText>, and;</w:delText>
        </w:r>
        <w:r w:rsidR="00BA3E9F" w:rsidRPr="00891AE0" w:rsidDel="002D619E">
          <w:delText xml:space="preserve"> </w:delText>
        </w:r>
        <w:r w:rsidR="00A228A3" w:rsidRPr="00891AE0" w:rsidDel="002D619E">
          <w:delText>Jones</w:delText>
        </w:r>
        <w:r w:rsidR="004E2F15" w:rsidRPr="00891AE0" w:rsidDel="002D619E">
          <w:delText xml:space="preserve"> et al. </w:delText>
        </w:r>
        <w:r w:rsidR="00A228A3" w:rsidRPr="00891AE0" w:rsidDel="002D619E">
          <w:delText>(2014)</w:delText>
        </w:r>
      </w:del>
      <w:r w:rsidR="00A228A3">
        <w:fldChar w:fldCharType="end"/>
      </w:r>
      <w:r w:rsidR="0030675B">
        <w:t>.</w:t>
      </w:r>
      <w:r w:rsidR="00E77D21">
        <w:t xml:space="preserve"> </w:t>
      </w:r>
      <w:r w:rsidR="00163EBE">
        <w:t xml:space="preserve">  T</w:t>
      </w:r>
      <w:r w:rsidR="00453B02">
        <w:t>he</w:t>
      </w:r>
      <w:r w:rsidR="00AD3238">
        <w:t xml:space="preserve"> </w:t>
      </w:r>
      <w:r w:rsidR="00724AB6" w:rsidRPr="00B27B4C">
        <w:t>gender</w:t>
      </w:r>
      <w:r w:rsidR="000E3E23">
        <w:t xml:space="preserve"> </w:t>
      </w:r>
      <w:r w:rsidR="000E3E23" w:rsidRPr="00B27B4C">
        <w:t xml:space="preserve">of the </w:t>
      </w:r>
      <w:r w:rsidR="00163EBE">
        <w:t xml:space="preserve">head of the </w:t>
      </w:r>
      <w:r w:rsidR="000E3E23" w:rsidRPr="00B27B4C">
        <w:t>household</w:t>
      </w:r>
      <w:r w:rsidR="00163EBE">
        <w:t xml:space="preserve"> has been argued to be positively related to dietary diversity.  For instance,</w:t>
      </w:r>
      <w:r w:rsidR="00E77D21">
        <w:t xml:space="preserve"> </w:t>
      </w:r>
      <w:r w:rsidR="00E77D21">
        <w:fldChar w:fldCharType="begin"/>
      </w:r>
      <w:ins w:id="682" w:author="Linderhof, Vincent" w:date="2016-01-26T22:51:00Z">
        <w:r w:rsidR="00EE4873">
          <w:instrText xml:space="preserve"> ADDIN ZOTERO_ITEM CSL_CITATION {"citationID":"KcJ3s2Yx","properties":{"formattedCitation":"{\\rtf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ins>
      <w:del w:id="683" w:author="Linderhof, Vincent" w:date="2016-01-26T22:51:00Z">
        <w:r w:rsidR="00E77D21" w:rsidDel="00EE4873">
          <w:delInstrText xml:space="preserve"> ADDIN ZOTERO_ITEM CSL_CITATION {"citationID":"AInoZ2GO","properties":{"formattedCitation":"{\\rtf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delInstrText>
        </w:r>
      </w:del>
      <w:r w:rsidR="00E77D21">
        <w:fldChar w:fldCharType="separate"/>
      </w:r>
      <w:ins w:id="684" w:author="Linderhof, Vincent" w:date="2016-01-26T22:51:00Z">
        <w:r w:rsidR="00EE4873" w:rsidRPr="00EE4873">
          <w:rPr>
            <w:szCs w:val="24"/>
            <w:rPrChange w:id="685" w:author="Linderhof, Vincent" w:date="2016-01-26T22:51:00Z">
              <w:rPr>
                <w:rFonts w:ascii="Times New Roman" w:hAnsi="Times New Roman"/>
                <w:sz w:val="24"/>
                <w:szCs w:val="24"/>
              </w:rPr>
            </w:rPrChange>
          </w:rPr>
          <w:t>Abay</w:t>
        </w:r>
        <w:r w:rsidR="00EE4873">
          <w:rPr>
            <w:szCs w:val="24"/>
          </w:rPr>
          <w:t xml:space="preserve"> et al. (</w:t>
        </w:r>
        <w:r w:rsidR="00EE4873" w:rsidRPr="00EE4873">
          <w:rPr>
            <w:szCs w:val="24"/>
            <w:rPrChange w:id="686" w:author="Linderhof, Vincent" w:date="2016-01-26T22:51:00Z">
              <w:rPr>
                <w:rFonts w:ascii="Times New Roman" w:hAnsi="Times New Roman"/>
                <w:sz w:val="24"/>
                <w:szCs w:val="24"/>
              </w:rPr>
            </w:rPrChange>
          </w:rPr>
          <w:t>2009)</w:t>
        </w:r>
      </w:ins>
      <w:del w:id="687" w:author="Linderhof, Vincent" w:date="2016-01-26T22:33:00Z">
        <w:r w:rsidR="00E77D21" w:rsidRPr="00EE4873" w:rsidDel="002D619E">
          <w:rPr>
            <w:szCs w:val="24"/>
          </w:rPr>
          <w:delText>Abay, Bjørnstad, and Smale (2009)</w:delText>
        </w:r>
      </w:del>
      <w:r w:rsidR="00E77D21">
        <w:fldChar w:fldCharType="end"/>
      </w:r>
      <w:r w:rsidR="00E77D21">
        <w:t xml:space="preserve"> </w:t>
      </w:r>
      <w:r w:rsidR="00163EBE">
        <w:t xml:space="preserve">found </w:t>
      </w:r>
      <w:r w:rsidR="00E77D21">
        <w:t xml:space="preserve">a positive correlation </w:t>
      </w:r>
      <w:r w:rsidR="00163EBE">
        <w:t xml:space="preserve">with a </w:t>
      </w:r>
      <w:r w:rsidR="00E77D21">
        <w:t xml:space="preserve">male household </w:t>
      </w:r>
      <w:r w:rsidR="00945551">
        <w:t>head</w:t>
      </w:r>
      <w:r w:rsidR="00047DF2">
        <w:t xml:space="preserve"> in Ethiopia</w:t>
      </w:r>
      <w:r w:rsidR="00562AEC">
        <w:t xml:space="preserve"> link to the</w:t>
      </w:r>
      <w:r w:rsidR="005D3645">
        <w:t>ir</w:t>
      </w:r>
      <w:r w:rsidR="00562AEC">
        <w:t xml:space="preserve"> </w:t>
      </w:r>
      <w:r w:rsidR="005D3645">
        <w:t xml:space="preserve">contribution to certain tasks associated with strong physical labour such as </w:t>
      </w:r>
      <w:r w:rsidR="00562AEC">
        <w:t xml:space="preserve"> ploughing</w:t>
      </w:r>
      <w:r w:rsidR="00AD3238">
        <w:t xml:space="preserve">. </w:t>
      </w:r>
      <w:r w:rsidR="00393204">
        <w:t xml:space="preserve">The </w:t>
      </w:r>
      <w:r w:rsidR="00724AB6" w:rsidRPr="00B27B4C">
        <w:t>age</w:t>
      </w:r>
      <w:r w:rsidR="000E3E23">
        <w:t xml:space="preserve"> </w:t>
      </w:r>
      <w:r w:rsidR="000E3E23" w:rsidRPr="00B27B4C">
        <w:t>of the household head</w:t>
      </w:r>
      <w:r w:rsidR="00393204">
        <w:t xml:space="preserve"> </w:t>
      </w:r>
      <w:r w:rsidR="00163EBE">
        <w:t>has also been hypothesized to be positively correlated with</w:t>
      </w:r>
      <w:r w:rsidR="005A2441">
        <w:t xml:space="preserve"> diet</w:t>
      </w:r>
      <w:r w:rsidR="00163EBE">
        <w:t xml:space="preserve">ary diversity because it is seen as a proxy for </w:t>
      </w:r>
      <w:r w:rsidR="006C1CA4">
        <w:t xml:space="preserve">experience. </w:t>
      </w:r>
      <w:del w:id="688" w:author="Linderhof, Vincent" w:date="2016-01-26T22:53:00Z">
        <w:r w:rsidR="00163EBE" w:rsidDel="00EE4873">
          <w:delText xml:space="preserve">  </w:delText>
        </w:r>
      </w:del>
      <w:r w:rsidR="00163EBE">
        <w:t xml:space="preserve">However, while </w:t>
      </w:r>
      <w:ins w:id="689" w:author="Linderhof, Vincent" w:date="2016-01-26T22:51:00Z">
        <w:r w:rsidR="00EE4873">
          <w:fldChar w:fldCharType="begin"/>
        </w:r>
      </w:ins>
      <w:ins w:id="690" w:author="Linderhof, Vincent" w:date="2016-01-26T22:52:00Z">
        <w:r w:rsidR="00EE4873">
          <w:instrText xml:space="preserve"> ADDIN ZOTERO_ITEM CSL_CITATION {"citationID":"EtVdg0pR","properties":{"formattedCitation":"{\\rtf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ins>
      <w:ins w:id="691" w:author="Linderhof, Vincent" w:date="2016-01-26T22:51:00Z">
        <w:r w:rsidR="00EE4873">
          <w:fldChar w:fldCharType="separate"/>
        </w:r>
        <w:r w:rsidR="00EE4873" w:rsidRPr="005F3E40">
          <w:rPr>
            <w:szCs w:val="24"/>
          </w:rPr>
          <w:t>Abay</w:t>
        </w:r>
        <w:r w:rsidR="00EE4873">
          <w:rPr>
            <w:szCs w:val="24"/>
          </w:rPr>
          <w:t xml:space="preserve"> et al. (</w:t>
        </w:r>
        <w:r w:rsidR="00EE4873" w:rsidRPr="005F3E40">
          <w:rPr>
            <w:szCs w:val="24"/>
          </w:rPr>
          <w:t>2009)</w:t>
        </w:r>
        <w:r w:rsidR="00EE4873">
          <w:fldChar w:fldCharType="end"/>
        </w:r>
      </w:ins>
      <w:del w:id="692" w:author="Linderhof, Vincent" w:date="2016-01-26T22:51:00Z">
        <w:r w:rsidR="00163EBE" w:rsidDel="00EE4873">
          <w:fldChar w:fldCharType="begin"/>
        </w:r>
        <w:r w:rsidR="00163EBE" w:rsidDel="00EE4873">
          <w:delInstrText xml:space="preserve"> ADDIN ZOTERO_ITEM CSL_CITATION {"citationID":"FFq4e8hI","properties":{"formattedCitation":"{\\rtf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delInstrText>
        </w:r>
        <w:r w:rsidR="00163EBE" w:rsidDel="00EE4873">
          <w:fldChar w:fldCharType="separate"/>
        </w:r>
      </w:del>
      <w:del w:id="693" w:author="Linderhof, Vincent" w:date="2016-01-26T22:33:00Z">
        <w:r w:rsidR="00163EBE" w:rsidRPr="00EE4873" w:rsidDel="002D619E">
          <w:rPr>
            <w:szCs w:val="24"/>
          </w:rPr>
          <w:delText>Abay et al. (2009)</w:delText>
        </w:r>
      </w:del>
      <w:del w:id="694" w:author="Linderhof, Vincent" w:date="2016-01-26T22:51:00Z">
        <w:r w:rsidR="00163EBE" w:rsidDel="00EE4873">
          <w:fldChar w:fldCharType="end"/>
        </w:r>
      </w:del>
      <w:r w:rsidR="00163EBE">
        <w:t xml:space="preserve"> found a positive relationship between age and diversity, </w:t>
      </w:r>
      <w:r w:rsidR="00453B02">
        <w:fldChar w:fldCharType="begin"/>
      </w:r>
      <w:ins w:id="695" w:author="Linderhof, Vincent" w:date="2016-02-13T21:26:00Z">
        <w:r w:rsidR="002F284D">
          <w:instrText xml:space="preserve"> ADDIN ZOTERO_ITEM CSL_CITATION {"citationID":"ElLdFYSy","properties":{"formattedCitation":"(Jones,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del w:id="696" w:author="Linderhof, Vincent" w:date="2016-01-26T22:32:00Z">
        <w:r w:rsidR="00D7066B" w:rsidDel="002D619E">
          <w:delInstrText xml:space="preserve"> ADDIN ZOTERO_ITEM CSL_CITATION {"citationID":"Of56Ytrk","properties":{"formattedCitation":"(Jones,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del>
      <w:r w:rsidR="00453B02">
        <w:fldChar w:fldCharType="separate"/>
      </w:r>
      <w:ins w:id="697" w:author="Linderhof, Vincent" w:date="2016-02-13T21:26:00Z">
        <w:r w:rsidR="002F284D" w:rsidRPr="00891AE0">
          <w:t>(Jones, Shrinivas, and Bezner-Kerr 2014)</w:t>
        </w:r>
      </w:ins>
      <w:del w:id="698" w:author="Linderhof, Vincent" w:date="2016-01-26T22:32:00Z">
        <w:r w:rsidR="00453B02" w:rsidRPr="00891AE0" w:rsidDel="002D619E">
          <w:delText>Jones et al. (2014)</w:delText>
        </w:r>
      </w:del>
      <w:r w:rsidR="00453B02">
        <w:fldChar w:fldCharType="end"/>
      </w:r>
      <w:r w:rsidR="00453B02">
        <w:t xml:space="preserve"> found </w:t>
      </w:r>
      <w:r w:rsidR="00453B02" w:rsidRPr="00A7467C">
        <w:t>a negative correlation</w:t>
      </w:r>
      <w:r w:rsidR="00163EBE">
        <w:t xml:space="preserve">. </w:t>
      </w:r>
      <w:del w:id="699" w:author="Linderhof, Vincent" w:date="2016-01-26T22:53:00Z">
        <w:r w:rsidR="00163EBE" w:rsidDel="00EE4873">
          <w:delText xml:space="preserve"> </w:delText>
        </w:r>
        <w:r w:rsidR="006B58C8" w:rsidDel="00EE4873">
          <w:delText xml:space="preserve">  </w:delText>
        </w:r>
      </w:del>
      <w:r w:rsidR="006B58C8">
        <w:t xml:space="preserve">The argument behind the relationship between age and diversity is not entirely clear.  The underlying assumption which we make is that heads of households desire to increase dietary diversity because they assume that it increases health, greater age, which is a proxy for experience, allows better, </w:t>
      </w:r>
      <w:r w:rsidR="006B58C8">
        <w:lastRenderedPageBreak/>
        <w:t xml:space="preserve">healthier production decisions to be made.  </w:t>
      </w:r>
      <w:r w:rsidR="00C41EFE">
        <w:t>Similarly</w:t>
      </w:r>
      <w:r w:rsidR="006B58C8">
        <w:t>, t</w:t>
      </w:r>
      <w:r w:rsidR="00393204" w:rsidRPr="00A7467C">
        <w:t xml:space="preserve">he </w:t>
      </w:r>
      <w:r w:rsidR="00724AB6" w:rsidRPr="00A7467C">
        <w:t>e</w:t>
      </w:r>
      <w:r w:rsidR="000E3E23" w:rsidRPr="00A7467C">
        <w:t>ducation</w:t>
      </w:r>
      <w:r w:rsidR="009C01BB" w:rsidRPr="00A7467C">
        <w:t xml:space="preserve"> level</w:t>
      </w:r>
      <w:r w:rsidR="000E3E23" w:rsidRPr="00A7467C">
        <w:t xml:space="preserve"> of the household head</w:t>
      </w:r>
      <w:r w:rsidR="000F6EEC">
        <w:t xml:space="preserve"> and person primarily responsible for food preparation</w:t>
      </w:r>
      <w:r w:rsidR="00393204" w:rsidRPr="00A7467C">
        <w:t xml:space="preserve"> is </w:t>
      </w:r>
      <w:r w:rsidR="006B58C8">
        <w:t xml:space="preserve">presumed </w:t>
      </w:r>
      <w:r w:rsidR="00393204" w:rsidRPr="00A7467C">
        <w:t>to be</w:t>
      </w:r>
      <w:r w:rsidR="00393204">
        <w:t xml:space="preserve"> positively </w:t>
      </w:r>
      <w:r w:rsidR="006B58C8">
        <w:t xml:space="preserve">related to </w:t>
      </w:r>
      <w:r w:rsidR="00393204">
        <w:t xml:space="preserve">the dietary diversity of the household and their caloric intake. </w:t>
      </w:r>
      <w:r w:rsidR="00F27EDF">
        <w:t>A</w:t>
      </w:r>
      <w:r w:rsidR="00393204">
        <w:t xml:space="preserve"> better education level </w:t>
      </w:r>
      <w:r w:rsidR="00F27EDF">
        <w:t xml:space="preserve">should </w:t>
      </w:r>
      <w:r w:rsidR="00393204">
        <w:t>influence the knowledge about</w:t>
      </w:r>
      <w:r w:rsidR="006C1CA4">
        <w:t xml:space="preserve"> the importance of a good diet.</w:t>
      </w:r>
      <w:r w:rsidR="00F27EDF">
        <w:t xml:space="preserve"> Positive influence of this parameter have been stressed by </w:t>
      </w:r>
      <w:r w:rsidR="00F27EDF">
        <w:fldChar w:fldCharType="begin"/>
      </w:r>
      <w:ins w:id="700" w:author="Linderhof, Vincent" w:date="2016-02-13T21:24:00Z">
        <w:r w:rsidR="002F284D">
          <w:instrText xml:space="preserve"> ADDIN ZOTERO_ITEM CSL_CITATION {"citationID":"I80LoS6G","properties":{"formattedCitation":"(Benin et al. 2004; Jones, Shrinivas, and Bezner-Kerr 2014)","plainCitation":"(Benin et al. 2004; Jones, Shrinivas, and Bezner-Kerr 2014)"},"citationItems":[{"id":456,"uris":["http://zotero.org/users/1201560/items/DQ5CDNWI"],"uri":["http://zotero.org/users/1201560/items/DQ5CDNWI"],"itemData":{"id":456,"type":"article-journal","title":"The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del w:id="701" w:author="Linderhof, Vincent" w:date="2016-01-26T22:32:00Z">
        <w:r w:rsidR="00D7066B" w:rsidDel="002D619E">
          <w:delInstrText xml:space="preserve"> ADDIN ZOTERO_ITEM CSL_CITATION {"citationID":"isMjAux5","properties":{"formattedCitation":"(Benin et al. 2004; Jones, Shrinivas, and Bezner-Kerr 2014)","plainCitation":"(Benin et al. 2004; Jones, Shrinivas, and Bezner-Kerr 2014)"},"citationItems":[{"id":456,"uris":["http://zotero.org/users/1201560/items/DQ5CDNWI"],"uri":["http://zotero.org/users/1201560/items/DQ5CDNWI"],"itemData":{"id":456,"type":"article-journal","title":"The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del>
      <w:r w:rsidR="00F27EDF">
        <w:fldChar w:fldCharType="separate"/>
      </w:r>
      <w:ins w:id="702" w:author="Linderhof, Vincent" w:date="2016-02-13T21:24:00Z">
        <w:r w:rsidR="002F284D" w:rsidRPr="00891AE0">
          <w:t>(Benin et al. 2004; Jones, Shrinivas, and Bezner-Kerr 2014)</w:t>
        </w:r>
      </w:ins>
      <w:del w:id="703" w:author="Linderhof, Vincent" w:date="2016-01-26T22:32:00Z">
        <w:r w:rsidR="00F27EDF" w:rsidRPr="00891AE0" w:rsidDel="002D619E">
          <w:delText>Benin et al. (2004) and Jones et al. (2014)</w:delText>
        </w:r>
      </w:del>
      <w:r w:rsidR="00F27EDF">
        <w:fldChar w:fldCharType="end"/>
      </w:r>
      <w:r w:rsidR="00F27EDF">
        <w:t>.</w:t>
      </w:r>
    </w:p>
    <w:p w14:paraId="410C6EF4" w14:textId="15095864" w:rsidR="00453B02" w:rsidRPr="00453B02" w:rsidRDefault="00453B02" w:rsidP="00C13C50">
      <w:pPr>
        <w:rPr>
          <w:i/>
        </w:rPr>
      </w:pPr>
      <w:r w:rsidRPr="00453B02">
        <w:rPr>
          <w:i/>
        </w:rPr>
        <w:t>Economics characteristics</w:t>
      </w:r>
    </w:p>
    <w:p w14:paraId="7BF75A75" w14:textId="5A76A50A" w:rsidR="000E3E23" w:rsidRDefault="009D298B" w:rsidP="00C13C50">
      <w:r>
        <w:t>Clearly</w:t>
      </w:r>
      <w:r w:rsidR="00DE024D">
        <w:t>,</w:t>
      </w:r>
      <w:r>
        <w:t xml:space="preserve"> the economic characteristics of a household aff</w:t>
      </w:r>
      <w:r w:rsidR="00221F72">
        <w:t>ect food consumption diversity.</w:t>
      </w:r>
      <w:r>
        <w:t xml:space="preserve"> </w:t>
      </w:r>
      <w:r w:rsidR="00DE024D">
        <w:t xml:space="preserve"> </w:t>
      </w:r>
      <w:r w:rsidR="009C01BB">
        <w:t>T</w:t>
      </w:r>
      <w:r w:rsidR="0036035D">
        <w:t>otal i</w:t>
      </w:r>
      <w:r w:rsidR="00DD3B9E" w:rsidRPr="00B27B4C">
        <w:t>ncome</w:t>
      </w:r>
      <w:r w:rsidR="0036035D">
        <w:t xml:space="preserve"> is</w:t>
      </w:r>
      <w:r w:rsidR="00B47315">
        <w:t xml:space="preserve"> an</w:t>
      </w:r>
      <w:r w:rsidR="0036035D">
        <w:t xml:space="preserve"> importa</w:t>
      </w:r>
      <w:r w:rsidR="00B47315">
        <w:t>nt indicator of the general</w:t>
      </w:r>
      <w:r w:rsidR="0036035D">
        <w:t xml:space="preserve"> economic </w:t>
      </w:r>
      <w:r w:rsidR="00B47315">
        <w:t>well-being</w:t>
      </w:r>
      <w:r w:rsidR="0036035D">
        <w:t xml:space="preserve"> of household</w:t>
      </w:r>
      <w:r w:rsidR="00DE024D">
        <w:t>s, consequently a</w:t>
      </w:r>
      <w:r w:rsidR="0036035D">
        <w:t xml:space="preserve"> positive </w:t>
      </w:r>
      <w:r w:rsidR="00DE024D">
        <w:t xml:space="preserve">relationship </w:t>
      </w:r>
      <w:r w:rsidR="0036035D">
        <w:t>is</w:t>
      </w:r>
      <w:r w:rsidR="00DE024D">
        <w:t xml:space="preserve"> expected between consumption diversity and total income.</w:t>
      </w:r>
      <w:r w:rsidR="0036035D">
        <w:t xml:space="preserve"> </w:t>
      </w:r>
      <w:r w:rsidR="000F3885">
        <w:t xml:space="preserve"> </w:t>
      </w:r>
      <w:r w:rsidR="00DE024D">
        <w:t xml:space="preserve">A </w:t>
      </w:r>
      <w:r w:rsidR="00193FF8">
        <w:t>high level of income</w:t>
      </w:r>
      <w:r w:rsidR="0036035D">
        <w:t xml:space="preserve"> </w:t>
      </w:r>
      <w:r w:rsidR="009C01BB">
        <w:t>may</w:t>
      </w:r>
      <w:r w:rsidR="0036035D">
        <w:t xml:space="preserve"> permit to </w:t>
      </w:r>
      <w:r w:rsidR="000F3885">
        <w:t xml:space="preserve">the purchase of </w:t>
      </w:r>
      <w:r w:rsidR="0036035D">
        <w:t xml:space="preserve">more food </w:t>
      </w:r>
      <w:r w:rsidR="000F3885">
        <w:t>and food of higher nutritional</w:t>
      </w:r>
      <w:r w:rsidR="0036035D">
        <w:t xml:space="preserve"> quality.</w:t>
      </w:r>
      <w:r w:rsidR="004D7EF9">
        <w:t xml:space="preserve"> </w:t>
      </w:r>
      <w:r w:rsidR="000F3885">
        <w:t>The econometric techniques used</w:t>
      </w:r>
      <w:r w:rsidR="00AC0F1B">
        <w:t xml:space="preserve"> will allow us to distinguish between the</w:t>
      </w:r>
      <w:r w:rsidR="000F3885">
        <w:t xml:space="preserve"> effects of income on household net of the effects of, for example, household size.  </w:t>
      </w:r>
      <w:r w:rsidR="004D7EF9">
        <w:t xml:space="preserve">In </w:t>
      </w:r>
      <w:r w:rsidR="000F3885">
        <w:t xml:space="preserve">a separate </w:t>
      </w:r>
      <w:r w:rsidR="004D7EF9">
        <w:t>model</w:t>
      </w:r>
      <w:r w:rsidR="00AC0F1B">
        <w:t>,</w:t>
      </w:r>
      <w:r w:rsidR="004D7EF9">
        <w:t xml:space="preserve"> we examine the importance of </w:t>
      </w:r>
      <w:r w:rsidR="000F3885">
        <w:t xml:space="preserve">sources of household </w:t>
      </w:r>
      <w:r w:rsidR="004D7EF9">
        <w:t xml:space="preserve">income </w:t>
      </w:r>
      <w:r w:rsidR="000F3885">
        <w:t xml:space="preserve">on diversity by </w:t>
      </w:r>
      <w:r w:rsidR="004D7EF9">
        <w:t>categoriz</w:t>
      </w:r>
      <w:r w:rsidR="000F3885">
        <w:t>ing</w:t>
      </w:r>
      <w:r w:rsidR="004D7EF9">
        <w:t xml:space="preserve"> </w:t>
      </w:r>
      <w:r w:rsidR="000F3885">
        <w:t>income along the following lines</w:t>
      </w:r>
      <w:r w:rsidR="004D7EF9">
        <w:t>: a</w:t>
      </w:r>
      <w:r w:rsidR="004D7EF9" w:rsidRPr="00C6733E">
        <w:t>gricultural</w:t>
      </w:r>
      <w:r w:rsidR="004D7EF9">
        <w:t xml:space="preserve"> </w:t>
      </w:r>
      <w:r w:rsidR="00193FF8">
        <w:t>income</w:t>
      </w:r>
      <w:r w:rsidR="004D7EF9">
        <w:t>, n</w:t>
      </w:r>
      <w:r w:rsidR="004D7EF9" w:rsidRPr="00C6733E">
        <w:t>on</w:t>
      </w:r>
      <w:r w:rsidR="004D7EF9">
        <w:t>-a</w:t>
      </w:r>
      <w:r w:rsidR="004D7EF9" w:rsidRPr="00C6733E">
        <w:t>gricultural</w:t>
      </w:r>
      <w:r w:rsidR="004D7EF9">
        <w:t xml:space="preserve"> </w:t>
      </w:r>
      <w:r w:rsidR="00193FF8">
        <w:t>income</w:t>
      </w:r>
      <w:r w:rsidR="004D7EF9">
        <w:t>, p</w:t>
      </w:r>
      <w:r w:rsidR="004D7EF9" w:rsidRPr="00C6733E">
        <w:t>roperty</w:t>
      </w:r>
      <w:r w:rsidR="004D7EF9">
        <w:t xml:space="preserve"> </w:t>
      </w:r>
      <w:r w:rsidR="00193FF8">
        <w:t>income</w:t>
      </w:r>
      <w:r w:rsidR="004D7EF9">
        <w:t>, i</w:t>
      </w:r>
      <w:r w:rsidR="004D7EF9" w:rsidRPr="00C6733E">
        <w:t>nvestments</w:t>
      </w:r>
      <w:r w:rsidR="004D7EF9">
        <w:t xml:space="preserve"> and t</w:t>
      </w:r>
      <w:r w:rsidR="004D7EF9" w:rsidRPr="00C6733E">
        <w:t>ransfers</w:t>
      </w:r>
      <w:r w:rsidR="004D7EF9">
        <w:t xml:space="preserve">. </w:t>
      </w:r>
      <w:r w:rsidR="00DF3EA5">
        <w:t xml:space="preserve"> </w:t>
      </w:r>
      <w:r w:rsidR="00221F72">
        <w:t xml:space="preserve">Agricultural and non-agricultural </w:t>
      </w:r>
      <w:r w:rsidR="00193FF8">
        <w:t>income</w:t>
      </w:r>
      <w:r w:rsidR="00221F72">
        <w:t xml:space="preserve"> are expected to be positively </w:t>
      </w:r>
      <w:r w:rsidR="005E6A34">
        <w:t>related to diversity</w:t>
      </w:r>
      <w:r w:rsidR="00221F72">
        <w:t xml:space="preserve"> because they are the main </w:t>
      </w:r>
      <w:r w:rsidR="005E6A34">
        <w:t>sources</w:t>
      </w:r>
      <w:r w:rsidR="00221F72">
        <w:t xml:space="preserve"> of </w:t>
      </w:r>
      <w:r w:rsidR="00193FF8">
        <w:t>income</w:t>
      </w:r>
      <w:r w:rsidR="005E6A34">
        <w:t xml:space="preserve"> for the households in our sample</w:t>
      </w:r>
      <w:r w:rsidR="00221F72">
        <w:t xml:space="preserve">. </w:t>
      </w:r>
      <w:r w:rsidR="00AC0F1B">
        <w:t xml:space="preserve"> In regards to the expenditures of households</w:t>
      </w:r>
      <w:r w:rsidR="004D7EF9">
        <w:t xml:space="preserve">, </w:t>
      </w:r>
      <w:r w:rsidR="00AC0F1B">
        <w:t xml:space="preserve">we expect </w:t>
      </w:r>
      <w:r w:rsidR="00DD3B9E" w:rsidRPr="00B27B4C">
        <w:t>food expenditures</w:t>
      </w:r>
      <w:r w:rsidR="0036035D">
        <w:t xml:space="preserve"> to be positively correlated </w:t>
      </w:r>
      <w:r w:rsidR="006C1CA4">
        <w:t>with diet</w:t>
      </w:r>
      <w:r w:rsidR="00AC0F1B">
        <w:t xml:space="preserve"> diversity </w:t>
      </w:r>
      <w:r w:rsidR="00221F72">
        <w:t xml:space="preserve">because </w:t>
      </w:r>
      <w:r w:rsidR="00DF3EA5">
        <w:t xml:space="preserve">of its </w:t>
      </w:r>
      <w:r w:rsidR="00221F72">
        <w:t>direct link to the quantity and the diversity of the food products consumed</w:t>
      </w:r>
      <w:r w:rsidR="006C1CA4">
        <w:t xml:space="preserve">. </w:t>
      </w:r>
      <w:r w:rsidR="00DF3EA5">
        <w:t xml:space="preserve"> N</w:t>
      </w:r>
      <w:r w:rsidR="000E3E23">
        <w:t>on-food expenditure</w:t>
      </w:r>
      <w:r w:rsidR="009C01BB">
        <w:t>s</w:t>
      </w:r>
      <w:r w:rsidR="006C1CA4">
        <w:t xml:space="preserve"> </w:t>
      </w:r>
      <w:r w:rsidR="00DF3EA5">
        <w:t xml:space="preserve">are assumed to </w:t>
      </w:r>
      <w:r w:rsidR="006C1CA4">
        <w:t>reflect the socio-economic situation of a household</w:t>
      </w:r>
      <w:r w:rsidR="00DF3EA5">
        <w:t>.</w:t>
      </w:r>
      <w:r w:rsidR="003D205C">
        <w:t xml:space="preserve"> According to </w:t>
      </w:r>
      <w:r w:rsidR="003D205C">
        <w:fldChar w:fldCharType="begin"/>
      </w:r>
      <w:ins w:id="704" w:author="Linderhof, Vincent" w:date="2016-01-26T22:54:00Z">
        <w:r w:rsidR="00EE4873">
          <w:instrText xml:space="preserve"> ADDIN ZOTERO_ITEM CSL_CITATION {"citationID":"J3B7R2A8","properties":{"formattedCitation":"(Thorne-Lyman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ins>
      <w:del w:id="705" w:author="Linderhof, Vincent" w:date="2016-01-26T22:54:00Z">
        <w:r w:rsidR="00D7066B" w:rsidDel="00EE4873">
          <w:delInstrText xml:space="preserve"> ADDIN ZOTERO_ITEM CSL_CITATION {"citationID":"LywKhkiG","properties":{"formattedCitation":"(Thorne-Lyman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delInstrText>
        </w:r>
      </w:del>
      <w:r w:rsidR="003D205C">
        <w:fldChar w:fldCharType="separate"/>
      </w:r>
      <w:ins w:id="706" w:author="Linderhof, Vincent" w:date="2016-01-26T22:54:00Z">
        <w:r w:rsidR="00EE4873" w:rsidRPr="00EE4873">
          <w:t xml:space="preserve">Thorne-Lyman et al. </w:t>
        </w:r>
      </w:ins>
      <w:ins w:id="707" w:author="Linderhof, Vincent" w:date="2016-01-26T22:55:00Z">
        <w:r w:rsidR="00EE4873">
          <w:t>(</w:t>
        </w:r>
      </w:ins>
      <w:ins w:id="708" w:author="Linderhof, Vincent" w:date="2016-01-26T22:54:00Z">
        <w:r w:rsidR="00EE4873" w:rsidRPr="00EE4873">
          <w:t>2010)</w:t>
        </w:r>
      </w:ins>
      <w:del w:id="709" w:author="Linderhof, Vincent" w:date="2016-01-26T22:33:00Z">
        <w:r w:rsidR="003D205C" w:rsidRPr="00EE4873" w:rsidDel="002D619E">
          <w:delText>Thorne-Lyman et al. (2010)</w:delText>
        </w:r>
      </w:del>
      <w:r w:rsidR="003D205C">
        <w:fldChar w:fldCharType="end"/>
      </w:r>
      <w:r w:rsidR="00DF3EA5">
        <w:t>,</w:t>
      </w:r>
      <w:r w:rsidR="003D205C">
        <w:t xml:space="preserve"> </w:t>
      </w:r>
      <w:r w:rsidR="00DF3EA5">
        <w:t xml:space="preserve">non-food </w:t>
      </w:r>
      <w:r w:rsidR="003D205C">
        <w:t>expenditures have a positive effect on the household dietary diversity</w:t>
      </w:r>
      <w:r w:rsidR="00DF3EA5">
        <w:t>, however, surpris</w:t>
      </w:r>
      <w:r w:rsidR="00C41EFE">
        <w:t>ing</w:t>
      </w:r>
      <w:r w:rsidR="00DF3EA5">
        <w:t>ly</w:t>
      </w:r>
      <w:r w:rsidR="003D205C">
        <w:t xml:space="preserve"> </w:t>
      </w:r>
      <w:r w:rsidR="003D205C">
        <w:fldChar w:fldCharType="begin"/>
      </w:r>
      <w:ins w:id="710" w:author="Linderhof, Vincent" w:date="2016-02-13T21:24:00Z">
        <w:r w:rsidR="002F284D">
          <w:instrText xml:space="preserve"> ADDIN ZOTERO_ITEM CSL_CITATION {"citationID":"mCoAXAUk","properties":{"formattedCitation":"(Jones,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del w:id="711" w:author="Linderhof, Vincent" w:date="2016-01-26T22:32:00Z">
        <w:r w:rsidR="00D7066B" w:rsidDel="002D619E">
          <w:delInstrText xml:space="preserve"> ADDIN ZOTERO_ITEM CSL_CITATION {"citationID":"TjrXhf2f","properties":{"formattedCitation":"(Jones,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del>
      <w:r w:rsidR="003D205C">
        <w:fldChar w:fldCharType="separate"/>
      </w:r>
      <w:ins w:id="712" w:author="Linderhof, Vincent" w:date="2016-02-13T21:24:00Z">
        <w:r w:rsidR="002F284D" w:rsidRPr="00891AE0">
          <w:t>(Jones, Shrinivas, and Bezner-Kerr 2014)</w:t>
        </w:r>
      </w:ins>
      <w:del w:id="713" w:author="Linderhof, Vincent" w:date="2016-02-13T21:24:00Z">
        <w:r w:rsidR="003D205C" w:rsidRPr="00891AE0" w:rsidDel="002F284D">
          <w:delText>Jones et al. (2014)</w:delText>
        </w:r>
      </w:del>
      <w:r w:rsidR="003D205C">
        <w:fldChar w:fldCharType="end"/>
      </w:r>
      <w:r w:rsidR="003D205C">
        <w:t xml:space="preserve"> f</w:t>
      </w:r>
      <w:r w:rsidR="00DF3EA5">
        <w:t>ound</w:t>
      </w:r>
      <w:r w:rsidR="003D205C">
        <w:t xml:space="preserve"> a negative </w:t>
      </w:r>
      <w:r w:rsidR="00DF3EA5">
        <w:t>relationship</w:t>
      </w:r>
      <w:r w:rsidR="003D205C">
        <w:t>.</w:t>
      </w:r>
      <w:r w:rsidR="00DE024D">
        <w:t xml:space="preserve">  All money values have been deflated by taking 2010 as index.</w:t>
      </w:r>
    </w:p>
    <w:p w14:paraId="34BD3653" w14:textId="59D9EEA9" w:rsidR="00645521" w:rsidRPr="00645521" w:rsidRDefault="00645521" w:rsidP="00C13C50">
      <w:pPr>
        <w:rPr>
          <w:i/>
        </w:rPr>
      </w:pPr>
      <w:r w:rsidRPr="00645521">
        <w:rPr>
          <w:i/>
        </w:rPr>
        <w:t>Agricultural characteristics</w:t>
      </w:r>
    </w:p>
    <w:p w14:paraId="2B445A1B" w14:textId="54994C96" w:rsidR="00642581" w:rsidRPr="00C13C50" w:rsidRDefault="00C53C19" w:rsidP="00C13C50">
      <w:r>
        <w:t>With</w:t>
      </w:r>
      <w:r w:rsidRPr="0003414A">
        <w:t xml:space="preserve"> 66% of the </w:t>
      </w:r>
      <w:r w:rsidR="001177C9">
        <w:t xml:space="preserve">Ugandan </w:t>
      </w:r>
      <w:r w:rsidRPr="0003414A">
        <w:t>population</w:t>
      </w:r>
      <w:r>
        <w:t xml:space="preserve"> employed in </w:t>
      </w:r>
      <w:r w:rsidR="001177C9">
        <w:t xml:space="preserve">the </w:t>
      </w:r>
      <w:r>
        <w:t>agricultural sector</w:t>
      </w:r>
      <w:r w:rsidRPr="0003414A">
        <w:t xml:space="preserve"> in 2009</w:t>
      </w:r>
      <w:del w:id="714" w:author="Linderhof, Vincent" w:date="2016-01-26T22:55:00Z">
        <w:r w:rsidRPr="0003414A" w:rsidDel="00EE4873">
          <w:delText xml:space="preserve"> </w:delText>
        </w:r>
        <w:r w:rsidR="00615DA9" w:rsidDel="00EE4873">
          <w:fldChar w:fldCharType="begin"/>
        </w:r>
        <w:r w:rsidR="00615DA9" w:rsidDel="00EE4873">
          <w:delInstrText xml:space="preserve"> ADDIN ZOTERO_ITEM CSL_CITATION {"citationID":"BBAGk41I","properties":{"formattedCitation":"(Boysen,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delInstrText>
        </w:r>
        <w:r w:rsidR="00615DA9" w:rsidDel="00EE4873">
          <w:fldChar w:fldCharType="separate"/>
        </w:r>
      </w:del>
      <w:del w:id="715" w:author="Linderhof, Vincent" w:date="2016-01-26T22:33:00Z">
        <w:r w:rsidR="00615DA9" w:rsidRPr="00EE4873" w:rsidDel="002D619E">
          <w:delText>(Boysen, Jensen, and Matthews 2014)</w:delText>
        </w:r>
      </w:del>
      <w:del w:id="716" w:author="Linderhof, Vincent" w:date="2016-01-26T22:55:00Z">
        <w:r w:rsidR="00615DA9" w:rsidDel="00EE4873">
          <w:fldChar w:fldCharType="end"/>
        </w:r>
      </w:del>
      <w:ins w:id="717" w:author="Linderhof, Vincent" w:date="2016-01-26T22:55:00Z">
        <w:r w:rsidR="00EE4873">
          <w:t xml:space="preserve"> </w:t>
        </w:r>
        <w:r w:rsidR="00EE4873">
          <w:fldChar w:fldCharType="begin"/>
        </w:r>
        <w:r w:rsidR="00EE4873">
          <w:instrText xml:space="preserve"> ADDIN ZOTERO_ITEM CSL_CITATION {"citationID":"PUIzqQsc","properties":{"formattedCitation":"(Boysen, Jensen, and Matthews 2014)","plainCitation":"(Boysen, Jensen, and Matthews 2014)"},"citationItems":[{"id":"sRMUVdKF/gIUJiHyr","uris":["http://zotero.org/users/1201560/items/5KRMFI7W"],"uri":["http://zotero.org/users/1201560/items/5KRMFI7W"],"itemData":{"id":"sRMUVdKF/gIUJiHyr","type":"report","title":"Impact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Grinsted"},{"family":"Matthews","given":"Alan"}],"issued":{"year":2014},"accessed":{"year":2015,"month":7,"day":23},"title-short":"Impact of EU agricultural policy on developing countries"}}],"schema":"https://github.com/citation-style-language/schema/raw/master/csl-citation.json"} </w:instrText>
        </w:r>
      </w:ins>
      <w:r w:rsidR="00EE4873">
        <w:fldChar w:fldCharType="separate"/>
      </w:r>
      <w:ins w:id="718" w:author="Linderhof, Vincent" w:date="2016-01-26T22:55:00Z">
        <w:r w:rsidR="00EE4873" w:rsidRPr="00EE4873">
          <w:t>(Boysen</w:t>
        </w:r>
        <w:r w:rsidR="00EE4873">
          <w:t xml:space="preserve"> et al.</w:t>
        </w:r>
      </w:ins>
      <w:ins w:id="719" w:author="Linderhof, Vincent" w:date="2016-01-26T22:56:00Z">
        <w:r w:rsidR="00EE4873">
          <w:t xml:space="preserve">, </w:t>
        </w:r>
      </w:ins>
      <w:ins w:id="720" w:author="Linderhof, Vincent" w:date="2016-01-26T22:55:00Z">
        <w:r w:rsidR="00EE4873" w:rsidRPr="00EE4873">
          <w:t>2014)</w:t>
        </w:r>
        <w:r w:rsidR="00EE4873">
          <w:fldChar w:fldCharType="end"/>
        </w:r>
      </w:ins>
      <w:r w:rsidR="001177C9">
        <w:t>,</w:t>
      </w:r>
      <w:r>
        <w:t xml:space="preserve"> </w:t>
      </w:r>
      <w:r w:rsidR="001177C9">
        <w:t>agricultural characteristics</w:t>
      </w:r>
      <w:r>
        <w:t xml:space="preserve"> </w:t>
      </w:r>
      <w:r w:rsidR="001177C9">
        <w:t>are an</w:t>
      </w:r>
      <w:r>
        <w:t xml:space="preserve"> essent</w:t>
      </w:r>
      <w:r w:rsidR="001177C9">
        <w:t>ial component of</w:t>
      </w:r>
      <w:r>
        <w:t xml:space="preserve"> Ugandan household</w:t>
      </w:r>
      <w:r w:rsidR="001177C9">
        <w:t>s</w:t>
      </w:r>
      <w:r>
        <w:t xml:space="preserve">. </w:t>
      </w:r>
      <w:r w:rsidR="00641326">
        <w:t xml:space="preserve">The number of </w:t>
      </w:r>
      <w:r w:rsidR="00DD3B9E" w:rsidRPr="00B27B4C">
        <w:t>household member</w:t>
      </w:r>
      <w:r w:rsidR="00C0312E">
        <w:t>s</w:t>
      </w:r>
      <w:r w:rsidR="00DD3B9E" w:rsidRPr="00B27B4C">
        <w:t xml:space="preserve"> who have</w:t>
      </w:r>
      <w:r w:rsidR="00C0312E">
        <w:t xml:space="preserve"> </w:t>
      </w:r>
      <w:r w:rsidR="00DD3B9E" w:rsidRPr="00B27B4C">
        <w:t>work</w:t>
      </w:r>
      <w:r w:rsidR="00C0312E">
        <w:t>ed</w:t>
      </w:r>
      <w:r w:rsidR="00DD3B9E" w:rsidRPr="00B27B4C">
        <w:t xml:space="preserve"> in</w:t>
      </w:r>
      <w:r w:rsidR="0036035D">
        <w:t xml:space="preserve"> sector </w:t>
      </w:r>
      <w:r w:rsidR="00641326">
        <w:t xml:space="preserve">other </w:t>
      </w:r>
      <w:r w:rsidR="0036035D">
        <w:t>than agriculture is</w:t>
      </w:r>
      <w:r w:rsidR="00641326">
        <w:t xml:space="preserve"> hypothesized to be positively related to dietary diversity because of its positive influence on income. </w:t>
      </w:r>
      <w:r w:rsidR="0036035D">
        <w:t xml:space="preserve">  </w:t>
      </w:r>
      <w:r w:rsidR="00641326">
        <w:t xml:space="preserve">Such </w:t>
      </w:r>
      <w:r w:rsidR="0036035D">
        <w:t>job</w:t>
      </w:r>
      <w:r w:rsidR="00641326">
        <w:t>s</w:t>
      </w:r>
      <w:r w:rsidR="0036035D">
        <w:t xml:space="preserve"> </w:t>
      </w:r>
      <w:r w:rsidR="00393D6C">
        <w:t xml:space="preserve">are </w:t>
      </w:r>
      <w:r w:rsidR="008162DF">
        <w:t>could</w:t>
      </w:r>
      <w:r w:rsidR="00393D6C">
        <w:t xml:space="preserve"> </w:t>
      </w:r>
      <w:r w:rsidR="0036035D">
        <w:t xml:space="preserve">represent a significant </w:t>
      </w:r>
      <w:r w:rsidR="00641326">
        <w:t xml:space="preserve">source of </w:t>
      </w:r>
      <w:r w:rsidR="00193FF8">
        <w:t>income</w:t>
      </w:r>
      <w:r w:rsidR="0036035D">
        <w:t xml:space="preserve"> for household</w:t>
      </w:r>
      <w:r w:rsidR="009C7A5A">
        <w:t>s</w:t>
      </w:r>
      <w:r w:rsidR="0036035D">
        <w:t xml:space="preserve"> and make the</w:t>
      </w:r>
      <w:r w:rsidR="009C7A5A">
        <w:t>m</w:t>
      </w:r>
      <w:r w:rsidR="0036035D">
        <w:t xml:space="preserve"> </w:t>
      </w:r>
      <w:r w:rsidR="008162DF">
        <w:t xml:space="preserve">economically </w:t>
      </w:r>
      <w:r w:rsidR="0036035D">
        <w:t xml:space="preserve">more independent of </w:t>
      </w:r>
      <w:r w:rsidR="00641326">
        <w:t xml:space="preserve">the </w:t>
      </w:r>
      <w:r w:rsidR="0036035D">
        <w:t xml:space="preserve">agricultural sector. </w:t>
      </w:r>
      <w:r w:rsidR="00641326">
        <w:t xml:space="preserve"> In addition, t</w:t>
      </w:r>
      <w:r w:rsidR="00DD3B9E" w:rsidRPr="00B27B4C">
        <w:t>he proporti</w:t>
      </w:r>
      <w:r w:rsidR="00430141">
        <w:t>on of food items</w:t>
      </w:r>
      <w:r w:rsidR="009C01BB">
        <w:t xml:space="preserve"> consumed from </w:t>
      </w:r>
      <w:r w:rsidR="00641326">
        <w:t xml:space="preserve">a </w:t>
      </w:r>
      <w:r w:rsidR="009C01BB">
        <w:t>household</w:t>
      </w:r>
      <w:r w:rsidR="00641326">
        <w:t>’s own</w:t>
      </w:r>
      <w:r w:rsidR="009C01BB">
        <w:t xml:space="preserve"> </w:t>
      </w:r>
      <w:r w:rsidR="009C01BB" w:rsidRPr="00C13C50">
        <w:t>farm production</w:t>
      </w:r>
      <w:r w:rsidR="00DD3B9E" w:rsidRPr="00C13C50">
        <w:t xml:space="preserve"> </w:t>
      </w:r>
      <w:r w:rsidR="009C01BB" w:rsidRPr="00C13C50">
        <w:t xml:space="preserve">is expected to be positively correlated with </w:t>
      </w:r>
      <w:r w:rsidR="00DE6A92" w:rsidRPr="00C13C50">
        <w:t xml:space="preserve">dietary </w:t>
      </w:r>
      <w:r w:rsidR="009C01BB" w:rsidRPr="00C13C50">
        <w:t>diversity of consumption</w:t>
      </w:r>
      <w:r w:rsidR="00393D6C" w:rsidRPr="00C13C50">
        <w:t xml:space="preserve">.  </w:t>
      </w:r>
      <w:r w:rsidRPr="00C13C50">
        <w:t xml:space="preserve"> </w:t>
      </w:r>
      <w:r w:rsidR="00393D6C" w:rsidRPr="00C13C50">
        <w:t>W</w:t>
      </w:r>
      <w:r w:rsidRPr="00C13C50">
        <w:t xml:space="preserve">e </w:t>
      </w:r>
      <w:r w:rsidR="00393D6C" w:rsidRPr="00C13C50">
        <w:t xml:space="preserve">hypothesize </w:t>
      </w:r>
      <w:r w:rsidRPr="00C13C50">
        <w:t xml:space="preserve">that a family with a farm </w:t>
      </w:r>
      <w:r w:rsidR="00393D6C" w:rsidRPr="00C13C50">
        <w:t xml:space="preserve">has </w:t>
      </w:r>
      <w:r w:rsidR="00E565F1" w:rsidRPr="00C13C50">
        <w:t xml:space="preserve">potentially </w:t>
      </w:r>
      <w:r w:rsidRPr="00C13C50">
        <w:t xml:space="preserve">greater </w:t>
      </w:r>
      <w:r w:rsidR="0058040E" w:rsidRPr="00C13C50">
        <w:t xml:space="preserve">access </w:t>
      </w:r>
      <w:r w:rsidR="00E565F1" w:rsidRPr="00C13C50">
        <w:t xml:space="preserve">to a </w:t>
      </w:r>
      <w:r w:rsidRPr="00C13C50">
        <w:t xml:space="preserve">diversity of food </w:t>
      </w:r>
      <w:r w:rsidR="00E565F1" w:rsidRPr="00C13C50">
        <w:t xml:space="preserve">items not otherwise available through the </w:t>
      </w:r>
      <w:commentRangeStart w:id="721"/>
      <w:r w:rsidR="00E565F1" w:rsidRPr="00C13C50">
        <w:t>market or elsewhere.</w:t>
      </w:r>
      <w:r w:rsidR="006922B8" w:rsidRPr="00C13C50">
        <w:t xml:space="preserve"> </w:t>
      </w:r>
      <w:r w:rsidR="00641326" w:rsidRPr="00C13C50">
        <w:t xml:space="preserve"> </w:t>
      </w:r>
      <w:r w:rsidR="00A71444" w:rsidRPr="00C13C50">
        <w:t>Whether the head of the h</w:t>
      </w:r>
      <w:r w:rsidR="00D944D6" w:rsidRPr="00C13C50">
        <w:t>ousehold</w:t>
      </w:r>
      <w:r w:rsidR="00A71444" w:rsidRPr="00C13C50">
        <w:t xml:space="preserve"> primarily makes </w:t>
      </w:r>
      <w:r w:rsidR="003727A7" w:rsidRPr="00C13C50">
        <w:t>economic farm</w:t>
      </w:r>
      <w:r w:rsidR="00A71444" w:rsidRPr="00C13C50">
        <w:t xml:space="preserve"> decision</w:t>
      </w:r>
      <w:r w:rsidR="003727A7" w:rsidRPr="00C13C50">
        <w:t>s</w:t>
      </w:r>
      <w:r w:rsidR="00A71444" w:rsidRPr="00C13C50">
        <w:t xml:space="preserve"> was evaluated.   Jones et al. (2014)</w:t>
      </w:r>
      <w:r w:rsidR="00275468" w:rsidRPr="00C13C50">
        <w:t>,</w:t>
      </w:r>
      <w:r w:rsidR="00A71444" w:rsidRPr="00C13C50">
        <w:t xml:space="preserve"> argue dietary diversity increases when the head of the household controls </w:t>
      </w:r>
      <w:r w:rsidR="003A2A92" w:rsidRPr="00C13C50">
        <w:t xml:space="preserve">agricultural earnings decisions. </w:t>
      </w:r>
      <w:r w:rsidR="003727A7" w:rsidRPr="00C13C50">
        <w:t xml:space="preserve">  The underlying assumption, presumably, is that the head of the </w:t>
      </w:r>
      <w:commentRangeEnd w:id="721"/>
      <w:r w:rsidR="00EE4873">
        <w:rPr>
          <w:rStyle w:val="CommentReference"/>
        </w:rPr>
        <w:commentReference w:id="721"/>
      </w:r>
      <w:r w:rsidR="003727A7" w:rsidRPr="00C13C50">
        <w:t xml:space="preserve">household has as an aim high dietary diversity.  Finally, </w:t>
      </w:r>
      <w:r w:rsidR="00275468" w:rsidRPr="00C13C50">
        <w:t xml:space="preserve">we test whether </w:t>
      </w:r>
      <w:r w:rsidR="003727A7" w:rsidRPr="00C13C50">
        <w:t>a household’s</w:t>
      </w:r>
      <w:r w:rsidR="00642581" w:rsidRPr="00C13C50">
        <w:t xml:space="preserve"> total crop area </w:t>
      </w:r>
      <w:r w:rsidR="00C41EFE" w:rsidRPr="00C13C50">
        <w:t>has an</w:t>
      </w:r>
      <w:r w:rsidR="00642581" w:rsidRPr="00C13C50">
        <w:t xml:space="preserve"> influence on the </w:t>
      </w:r>
      <w:r w:rsidR="00193FF8" w:rsidRPr="00C13C50">
        <w:t>income</w:t>
      </w:r>
      <w:r w:rsidR="00642581" w:rsidRPr="00C13C50">
        <w:t xml:space="preserve"> of the family and on own farm production consumption.</w:t>
      </w:r>
      <w:r w:rsidR="00204E2C" w:rsidRPr="00C13C50">
        <w:t xml:space="preserve"> More land and maybe more plots can encourage and allow households to produce</w:t>
      </w:r>
      <w:r w:rsidR="003727A7" w:rsidRPr="00C13C50">
        <w:t xml:space="preserve"> a greater </w:t>
      </w:r>
      <w:r w:rsidR="00204E2C" w:rsidRPr="00C13C50">
        <w:t>diversity</w:t>
      </w:r>
      <w:r w:rsidR="003727A7" w:rsidRPr="00C13C50">
        <w:t xml:space="preserve"> of crops.</w:t>
      </w:r>
      <w:r w:rsidR="00642581" w:rsidRPr="00C13C50">
        <w:t xml:space="preserve"> </w:t>
      </w:r>
      <w:r w:rsidR="003727A7" w:rsidRPr="00C13C50">
        <w:t xml:space="preserve"> Accordingly, t</w:t>
      </w:r>
      <w:r w:rsidR="00642581" w:rsidRPr="00C13C50">
        <w:t xml:space="preserve">his variable is </w:t>
      </w:r>
      <w:r w:rsidR="003727A7" w:rsidRPr="00C13C50">
        <w:t xml:space="preserve">presumed </w:t>
      </w:r>
      <w:r w:rsidR="00642581" w:rsidRPr="00C13C50">
        <w:t xml:space="preserve">to be positively correlated with food diversity and </w:t>
      </w:r>
      <w:r w:rsidR="00B31545" w:rsidRPr="00C13C50">
        <w:t>caloric</w:t>
      </w:r>
      <w:r w:rsidR="00642581" w:rsidRPr="00C13C50">
        <w:t xml:space="preserve"> intakes of the household.</w:t>
      </w:r>
    </w:p>
    <w:p w14:paraId="18A5A170" w14:textId="252F0993" w:rsidR="00645521" w:rsidRPr="00566936" w:rsidRDefault="00645521" w:rsidP="00566936">
      <w:r w:rsidRPr="00566936">
        <w:t>Location</w:t>
      </w:r>
    </w:p>
    <w:p w14:paraId="0A293EC6" w14:textId="0A42FDED" w:rsidR="00B3105E" w:rsidRPr="00566936" w:rsidRDefault="00B8522B" w:rsidP="00566936">
      <w:r w:rsidRPr="00566936">
        <w:t>Finally</w:t>
      </w:r>
      <w:r w:rsidR="00B3105E" w:rsidRPr="00566936">
        <w:t>, the location</w:t>
      </w:r>
      <w:r w:rsidR="00FF3819" w:rsidRPr="00566936">
        <w:t>, in terms of western, eastern, northern or central</w:t>
      </w:r>
      <w:r w:rsidR="00B3105E" w:rsidRPr="00566936">
        <w:t xml:space="preserve"> </w:t>
      </w:r>
      <w:r w:rsidR="00FF3819" w:rsidRPr="00566936">
        <w:t xml:space="preserve">Uganda, </w:t>
      </w:r>
      <w:r w:rsidR="00B3105E" w:rsidRPr="00566936">
        <w:t xml:space="preserve">of </w:t>
      </w:r>
      <w:r w:rsidR="003727A7" w:rsidRPr="00566936">
        <w:t xml:space="preserve">a </w:t>
      </w:r>
      <w:r w:rsidR="00B3105E" w:rsidRPr="00566936">
        <w:t xml:space="preserve">household </w:t>
      </w:r>
      <w:r w:rsidR="003727A7" w:rsidRPr="00566936">
        <w:t>was</w:t>
      </w:r>
      <w:r w:rsidR="00B3105E" w:rsidRPr="00566936">
        <w:t xml:space="preserve"> </w:t>
      </w:r>
      <w:r w:rsidR="003727A7" w:rsidRPr="00566936">
        <w:t xml:space="preserve">assumed to be an important determinant of </w:t>
      </w:r>
      <w:r w:rsidR="00FF3819" w:rsidRPr="00566936">
        <w:t>dietary diversity</w:t>
      </w:r>
      <w:r w:rsidR="006C1CA4" w:rsidRPr="00566936">
        <w:t>.</w:t>
      </w:r>
      <w:r w:rsidR="009C01BB" w:rsidRPr="00566936">
        <w:t xml:space="preserve"> </w:t>
      </w:r>
      <w:r w:rsidR="00FF3819" w:rsidRPr="00566936">
        <w:t xml:space="preserve">  We argue that being in </w:t>
      </w:r>
      <w:r w:rsidR="009C01BB" w:rsidRPr="00566936">
        <w:t xml:space="preserve">the </w:t>
      </w:r>
      <w:r w:rsidR="004F4F08" w:rsidRPr="00566936">
        <w:t>c</w:t>
      </w:r>
      <w:r w:rsidR="00DA2879" w:rsidRPr="00566936">
        <w:t>entral region</w:t>
      </w:r>
      <w:r w:rsidR="00FF3819" w:rsidRPr="00566936">
        <w:t xml:space="preserve">, where </w:t>
      </w:r>
      <w:r w:rsidR="009C01BB" w:rsidRPr="00566936">
        <w:t>Kampala</w:t>
      </w:r>
      <w:r w:rsidR="008A5353" w:rsidRPr="00566936">
        <w:t xml:space="preserve"> </w:t>
      </w:r>
      <w:r w:rsidR="00FF3819" w:rsidRPr="00566936">
        <w:t xml:space="preserve">is located, gives a household greater </w:t>
      </w:r>
      <w:r w:rsidR="008A5353" w:rsidRPr="00566936">
        <w:t xml:space="preserve">market access for </w:t>
      </w:r>
      <w:r w:rsidR="00FF3819" w:rsidRPr="00566936">
        <w:t xml:space="preserve">it products and other products and, in </w:t>
      </w:r>
      <w:r w:rsidR="00C41EFE" w:rsidRPr="00566936">
        <w:t>addition</w:t>
      </w:r>
      <w:r w:rsidR="0045506A" w:rsidRPr="00566936">
        <w:t xml:space="preserve">, </w:t>
      </w:r>
      <w:r w:rsidR="00FF3819" w:rsidRPr="00566936">
        <w:t xml:space="preserve">increases access to </w:t>
      </w:r>
      <w:r w:rsidR="00306CB2" w:rsidRPr="00566936">
        <w:t xml:space="preserve">non-agricultural </w:t>
      </w:r>
      <w:r w:rsidR="00FF3819" w:rsidRPr="00566936">
        <w:t xml:space="preserve">jobs, both of which imply that a household can potentially increase the diversity of the crops it consumes. </w:t>
      </w:r>
    </w:p>
    <w:p w14:paraId="0F599065" w14:textId="5E513B5F" w:rsidR="00B36E1F" w:rsidRPr="00566936" w:rsidRDefault="00FF3819" w:rsidP="00C13C50">
      <w:r w:rsidRPr="00566936">
        <w:t xml:space="preserve">Data </w:t>
      </w:r>
      <w:r w:rsidR="00B36E1F" w:rsidRPr="00566936">
        <w:t>characteristics</w:t>
      </w:r>
    </w:p>
    <w:p w14:paraId="48931F01" w14:textId="471427B1" w:rsidR="00787379" w:rsidRDefault="00787379" w:rsidP="00C13C50">
      <w:r w:rsidRPr="00A7467C">
        <w:t>Two</w:t>
      </w:r>
      <w:r w:rsidR="00376D17">
        <w:t xml:space="preserve"> data analyses </w:t>
      </w:r>
      <w:r w:rsidRPr="00A7467C">
        <w:t xml:space="preserve">are presented in this paragraph, first household data are </w:t>
      </w:r>
      <w:r w:rsidR="00DB773D">
        <w:t xml:space="preserve">described </w:t>
      </w:r>
      <w:r w:rsidRPr="00A7467C">
        <w:t xml:space="preserve">for each of the three waves, </w:t>
      </w:r>
      <w:r w:rsidR="00C41EFE" w:rsidRPr="00A7467C">
        <w:t>and secondly</w:t>
      </w:r>
      <w:r w:rsidR="00DB773D">
        <w:t>,</w:t>
      </w:r>
      <w:r w:rsidRPr="00A7467C">
        <w:t xml:space="preserve"> they are split according to their location to stress differences within the country </w:t>
      </w:r>
      <w:r w:rsidR="00DB773D">
        <w:t xml:space="preserve">which might then be used to set assistance priorities. </w:t>
      </w:r>
    </w:p>
    <w:p w14:paraId="6BDE4DC2" w14:textId="477777EE" w:rsidR="009C0BAB" w:rsidRDefault="00320762" w:rsidP="00C13C50">
      <w:r>
        <w:lastRenderedPageBreak/>
        <w:t>Table 1 presents the characteristics</w:t>
      </w:r>
      <w:r w:rsidR="00547506">
        <w:t xml:space="preserve"> of </w:t>
      </w:r>
      <w:r w:rsidR="00885CF9">
        <w:t>h</w:t>
      </w:r>
      <w:r w:rsidR="00547506">
        <w:t xml:space="preserve">ouseholds </w:t>
      </w:r>
      <w:r w:rsidR="00DB773D">
        <w:t xml:space="preserve">variables previously </w:t>
      </w:r>
      <w:r w:rsidR="00547506">
        <w:t xml:space="preserve">described </w:t>
      </w:r>
      <w:r>
        <w:t xml:space="preserve">disaggregated by </w:t>
      </w:r>
      <w:r w:rsidR="00DB773D">
        <w:t xml:space="preserve">wave </w:t>
      </w:r>
      <w:r>
        <w:t>year. Most important change</w:t>
      </w:r>
      <w:r w:rsidR="00547506">
        <w:t>s</w:t>
      </w:r>
      <w:r>
        <w:t xml:space="preserve"> </w:t>
      </w:r>
      <w:r w:rsidR="00885CF9">
        <w:t>were</w:t>
      </w:r>
      <w:r>
        <w:t xml:space="preserve"> observed for the household size which increased </w:t>
      </w:r>
      <w:r w:rsidR="00266444">
        <w:t xml:space="preserve">from 2009 to 2012 </w:t>
      </w:r>
      <w:r>
        <w:t>and the cultivated area which decreased</w:t>
      </w:r>
      <w:r w:rsidR="00266444">
        <w:t xml:space="preserve"> o</w:t>
      </w:r>
      <w:r w:rsidR="00DB773D">
        <w:t>ver</w:t>
      </w:r>
      <w:r w:rsidR="00266444">
        <w:t xml:space="preserve"> the same period</w:t>
      </w:r>
      <w:r>
        <w:t xml:space="preserve">. Table 2 presents the sample </w:t>
      </w:r>
      <w:r w:rsidR="00DB773D">
        <w:t xml:space="preserve">variables split </w:t>
      </w:r>
      <w:r>
        <w:t>b</w:t>
      </w:r>
      <w:r w:rsidR="005D1796">
        <w:t>y region. Both dietary diversit</w:t>
      </w:r>
      <w:r w:rsidR="000F6EEC">
        <w:t>y scores</w:t>
      </w:r>
      <w:r>
        <w:t xml:space="preserve"> </w:t>
      </w:r>
      <w:r w:rsidR="00885CF9">
        <w:t>were</w:t>
      </w:r>
      <w:r>
        <w:t xml:space="preserve"> greater in </w:t>
      </w:r>
      <w:r w:rsidR="00DB773D">
        <w:t xml:space="preserve">the </w:t>
      </w:r>
      <w:r>
        <w:t>central region wh</w:t>
      </w:r>
      <w:r w:rsidR="00071F0E">
        <w:t>ile</w:t>
      </w:r>
      <w:r>
        <w:t xml:space="preserve"> the </w:t>
      </w:r>
      <w:r w:rsidR="00071F0E">
        <w:t>lowest score</w:t>
      </w:r>
      <w:r w:rsidR="00B94F9D">
        <w:t>s</w:t>
      </w:r>
      <w:r w:rsidR="00071F0E">
        <w:t xml:space="preserve"> </w:t>
      </w:r>
      <w:r w:rsidR="00B94F9D">
        <w:t xml:space="preserve">were </w:t>
      </w:r>
      <w:r>
        <w:t>observ</w:t>
      </w:r>
      <w:r w:rsidR="00E97EFC">
        <w:t>ed in</w:t>
      </w:r>
      <w:r w:rsidR="00071F0E">
        <w:t xml:space="preserve"> the</w:t>
      </w:r>
      <w:r w:rsidR="00E97EFC">
        <w:t xml:space="preserve"> northern region for the FC</w:t>
      </w:r>
      <w:r>
        <w:t>S and western region for the DDS. Households from western region spen</w:t>
      </w:r>
      <w:r w:rsidR="00885CF9">
        <w:t>t</w:t>
      </w:r>
      <w:r>
        <w:t xml:space="preserve"> less for food and consume</w:t>
      </w:r>
      <w:r w:rsidR="00885CF9">
        <w:t>d</w:t>
      </w:r>
      <w:r>
        <w:t xml:space="preserve"> more products from their own farm. Their farm</w:t>
      </w:r>
      <w:r w:rsidR="00B94F9D">
        <w:t>s</w:t>
      </w:r>
      <w:r>
        <w:t xml:space="preserve"> </w:t>
      </w:r>
      <w:r w:rsidR="00885CF9">
        <w:t>were</w:t>
      </w:r>
      <w:r>
        <w:t xml:space="preserve"> the smallest of the </w:t>
      </w:r>
      <w:r w:rsidR="00C41EFE">
        <w:t>country;</w:t>
      </w:r>
      <w:r>
        <w:t xml:space="preserve"> the biggest </w:t>
      </w:r>
      <w:r w:rsidR="00885CF9">
        <w:t>were</w:t>
      </w:r>
      <w:r>
        <w:t xml:space="preserve"> located in northern region. </w:t>
      </w:r>
      <w:r w:rsidR="00F04B90">
        <w:t>The c</w:t>
      </w:r>
      <w:r>
        <w:t>entral region</w:t>
      </w:r>
      <w:r w:rsidR="005D1796">
        <w:t>,</w:t>
      </w:r>
      <w:r>
        <w:t xml:space="preserve"> </w:t>
      </w:r>
      <w:r w:rsidR="005D1796">
        <w:t xml:space="preserve">which </w:t>
      </w:r>
      <w:r>
        <w:t>include</w:t>
      </w:r>
      <w:r w:rsidR="00F04B90">
        <w:t>s</w:t>
      </w:r>
      <w:r>
        <w:t xml:space="preserve"> the Ugandan capital Kampala and </w:t>
      </w:r>
      <w:r w:rsidR="00F04B90">
        <w:t xml:space="preserve">surrounding </w:t>
      </w:r>
      <w:r>
        <w:t>region</w:t>
      </w:r>
      <w:r w:rsidR="00F04B90">
        <w:t>s</w:t>
      </w:r>
      <w:r>
        <w:t xml:space="preserve">, </w:t>
      </w:r>
      <w:r w:rsidR="005D1796">
        <w:t>had the highe</w:t>
      </w:r>
      <w:r w:rsidR="005B57AF">
        <w:t>st</w:t>
      </w:r>
      <w:r>
        <w:t xml:space="preserve"> </w:t>
      </w:r>
      <w:r w:rsidR="00193FF8">
        <w:t>income</w:t>
      </w:r>
      <w:r w:rsidR="005B57AF">
        <w:t>s</w:t>
      </w:r>
      <w:r>
        <w:t xml:space="preserve"> </w:t>
      </w:r>
      <w:r w:rsidR="005B57AF">
        <w:t xml:space="preserve">per </w:t>
      </w:r>
      <w:r>
        <w:t>household</w:t>
      </w:r>
      <w:r w:rsidR="005B57AF">
        <w:t>.</w:t>
      </w:r>
      <w:r w:rsidR="005D1796">
        <w:t>.</w:t>
      </w:r>
      <w:r w:rsidR="009D3DCD">
        <w:t xml:space="preserve"> </w:t>
      </w:r>
      <w:r w:rsidR="005D1796">
        <w:t>S</w:t>
      </w:r>
      <w:r w:rsidR="009D3DCD">
        <w:t>tandard deviation</w:t>
      </w:r>
      <w:r w:rsidR="005D1796">
        <w:t>s</w:t>
      </w:r>
      <w:r w:rsidR="009D3DCD">
        <w:t xml:space="preserve"> are </w:t>
      </w:r>
      <w:r w:rsidR="007909B4">
        <w:t xml:space="preserve">large </w:t>
      </w:r>
      <w:r w:rsidR="009D3DCD">
        <w:t xml:space="preserve">and stress the existence of </w:t>
      </w:r>
      <w:r w:rsidR="007909B4">
        <w:t xml:space="preserve">large </w:t>
      </w:r>
      <w:r w:rsidR="009D3DCD">
        <w:t>gap</w:t>
      </w:r>
      <w:r w:rsidR="007909B4">
        <w:t>s</w:t>
      </w:r>
      <w:r w:rsidR="009D3DCD">
        <w:t xml:space="preserve"> between </w:t>
      </w:r>
      <w:r w:rsidR="007909B4">
        <w:t xml:space="preserve">the </w:t>
      </w:r>
      <w:r w:rsidR="009D3DCD">
        <w:t>poorest and richest households</w:t>
      </w:r>
      <w:r>
        <w:t>.</w:t>
      </w:r>
      <w:r w:rsidR="005D1796">
        <w:t xml:space="preserve"> </w:t>
      </w:r>
      <w:r w:rsidR="001C6CF7">
        <w:t xml:space="preserve">These large differences were observed after removing outliers.  </w:t>
      </w:r>
      <w:r w:rsidR="009562E7">
        <w:t xml:space="preserve">But standard deviations for </w:t>
      </w:r>
      <w:r w:rsidR="00193FF8">
        <w:t>income</w:t>
      </w:r>
      <w:r w:rsidR="009562E7">
        <w:t xml:space="preserve"> and expenditures remained still significantly elevated.</w:t>
      </w:r>
    </w:p>
    <w:p w14:paraId="1A588E1A" w14:textId="77777777" w:rsidR="00B36E1F" w:rsidRDefault="00B36E1F" w:rsidP="00320762">
      <w:pPr>
        <w:jc w:val="both"/>
        <w:rPr>
          <w:rFonts w:ascii="Times New Roman" w:hAnsi="Times New Roman"/>
          <w:i/>
          <w:sz w:val="20"/>
        </w:rPr>
      </w:pPr>
      <w:r w:rsidRPr="00320762">
        <w:rPr>
          <w:rFonts w:ascii="Times New Roman" w:hAnsi="Times New Roman"/>
          <w:i/>
          <w:sz w:val="20"/>
        </w:rPr>
        <w:t xml:space="preserve">Table 1: </w:t>
      </w:r>
      <w:commentRangeStart w:id="722"/>
      <w:r w:rsidRPr="00320762">
        <w:rPr>
          <w:rFonts w:ascii="Times New Roman" w:hAnsi="Times New Roman"/>
          <w:i/>
          <w:sz w:val="20"/>
        </w:rPr>
        <w:t>Variable characteristics by year</w:t>
      </w:r>
      <w:commentRangeEnd w:id="722"/>
      <w:r w:rsidR="00A94C61">
        <w:rPr>
          <w:rStyle w:val="CommentReference"/>
        </w:rPr>
        <w:commentReference w:id="722"/>
      </w:r>
    </w:p>
    <w:tbl>
      <w:tblPr>
        <w:tblW w:w="8946" w:type="dxa"/>
        <w:tblInd w:w="93" w:type="dxa"/>
        <w:tblLook w:val="04A0" w:firstRow="1" w:lastRow="0" w:firstColumn="1" w:lastColumn="0" w:noHBand="0" w:noVBand="1"/>
      </w:tblPr>
      <w:tblGrid>
        <w:gridCol w:w="2850"/>
        <w:gridCol w:w="1016"/>
        <w:gridCol w:w="1016"/>
        <w:gridCol w:w="1016"/>
        <w:gridCol w:w="1016"/>
        <w:gridCol w:w="1114"/>
        <w:gridCol w:w="1016"/>
        <w:tblGridChange w:id="723">
          <w:tblGrid>
            <w:gridCol w:w="2850"/>
            <w:gridCol w:w="1016"/>
            <w:gridCol w:w="1016"/>
            <w:gridCol w:w="1016"/>
            <w:gridCol w:w="1016"/>
            <w:gridCol w:w="1016"/>
            <w:gridCol w:w="98"/>
            <w:gridCol w:w="918"/>
            <w:gridCol w:w="98"/>
          </w:tblGrid>
        </w:tblGridChange>
      </w:tblGrid>
      <w:tr w:rsidR="00664688" w:rsidRPr="00226BB3" w14:paraId="2EDC878A" w14:textId="77777777" w:rsidTr="00664688">
        <w:trPr>
          <w:trHeight w:val="20"/>
        </w:trPr>
        <w:tc>
          <w:tcPr>
            <w:tcW w:w="2850" w:type="dxa"/>
            <w:tcBorders>
              <w:top w:val="single" w:sz="4" w:space="0" w:color="auto"/>
              <w:left w:val="nil"/>
            </w:tcBorders>
            <w:shd w:val="clear" w:color="auto" w:fill="auto"/>
            <w:noWrap/>
            <w:vAlign w:val="bottom"/>
          </w:tcPr>
          <w:p w14:paraId="59FB3A80" w14:textId="4D481C1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p>
        </w:tc>
        <w:tc>
          <w:tcPr>
            <w:tcW w:w="2032" w:type="dxa"/>
            <w:gridSpan w:val="2"/>
            <w:tcBorders>
              <w:top w:val="single" w:sz="4" w:space="0" w:color="auto"/>
              <w:bottom w:val="single" w:sz="4" w:space="0" w:color="auto"/>
            </w:tcBorders>
            <w:shd w:val="clear" w:color="auto" w:fill="auto"/>
            <w:noWrap/>
            <w:vAlign w:val="bottom"/>
            <w:hideMark/>
          </w:tcPr>
          <w:p w14:paraId="16002641"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2009/2010</w:t>
            </w:r>
          </w:p>
        </w:tc>
        <w:tc>
          <w:tcPr>
            <w:tcW w:w="2032" w:type="dxa"/>
            <w:gridSpan w:val="2"/>
            <w:tcBorders>
              <w:top w:val="single" w:sz="4" w:space="0" w:color="auto"/>
              <w:bottom w:val="single" w:sz="4" w:space="0" w:color="auto"/>
            </w:tcBorders>
            <w:shd w:val="clear" w:color="auto" w:fill="auto"/>
            <w:noWrap/>
            <w:vAlign w:val="bottom"/>
            <w:hideMark/>
          </w:tcPr>
          <w:p w14:paraId="1EC858B8"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2010/2011</w:t>
            </w:r>
          </w:p>
        </w:tc>
        <w:tc>
          <w:tcPr>
            <w:tcW w:w="2032" w:type="dxa"/>
            <w:gridSpan w:val="2"/>
            <w:tcBorders>
              <w:top w:val="single" w:sz="4" w:space="0" w:color="auto"/>
              <w:bottom w:val="single" w:sz="4" w:space="0" w:color="auto"/>
              <w:right w:val="nil"/>
            </w:tcBorders>
            <w:shd w:val="clear" w:color="auto" w:fill="auto"/>
            <w:noWrap/>
            <w:vAlign w:val="bottom"/>
            <w:hideMark/>
          </w:tcPr>
          <w:p w14:paraId="07003ACD"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2011/2012</w:t>
            </w:r>
          </w:p>
        </w:tc>
      </w:tr>
      <w:tr w:rsidR="00664688" w:rsidRPr="00226BB3" w14:paraId="55E8E85F" w14:textId="77777777" w:rsidTr="00664688">
        <w:trPr>
          <w:trHeight w:val="20"/>
        </w:trPr>
        <w:tc>
          <w:tcPr>
            <w:tcW w:w="2850" w:type="dxa"/>
            <w:tcBorders>
              <w:left w:val="nil"/>
              <w:bottom w:val="single" w:sz="4" w:space="0" w:color="auto"/>
              <w:right w:val="nil"/>
            </w:tcBorders>
            <w:shd w:val="clear" w:color="auto" w:fill="auto"/>
            <w:noWrap/>
            <w:vAlign w:val="bottom"/>
            <w:hideMark/>
          </w:tcPr>
          <w:p w14:paraId="5D489465" w14:textId="626A7A3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Characteristics</w:t>
            </w:r>
          </w:p>
        </w:tc>
        <w:tc>
          <w:tcPr>
            <w:tcW w:w="1016" w:type="dxa"/>
            <w:tcBorders>
              <w:top w:val="single" w:sz="4" w:space="0" w:color="auto"/>
              <w:left w:val="nil"/>
              <w:bottom w:val="single" w:sz="4" w:space="0" w:color="auto"/>
              <w:right w:val="nil"/>
            </w:tcBorders>
            <w:shd w:val="clear" w:color="auto" w:fill="auto"/>
            <w:noWrap/>
            <w:vAlign w:val="bottom"/>
            <w:hideMark/>
          </w:tcPr>
          <w:p w14:paraId="4471C9AC"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mean</w:t>
            </w:r>
          </w:p>
        </w:tc>
        <w:tc>
          <w:tcPr>
            <w:tcW w:w="1016" w:type="dxa"/>
            <w:tcBorders>
              <w:top w:val="single" w:sz="4" w:space="0" w:color="auto"/>
              <w:left w:val="nil"/>
              <w:bottom w:val="single" w:sz="4" w:space="0" w:color="auto"/>
              <w:right w:val="nil"/>
            </w:tcBorders>
            <w:shd w:val="clear" w:color="auto" w:fill="auto"/>
            <w:noWrap/>
            <w:vAlign w:val="bottom"/>
            <w:hideMark/>
          </w:tcPr>
          <w:p w14:paraId="5C52A34D"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SD</w:t>
            </w:r>
          </w:p>
        </w:tc>
        <w:tc>
          <w:tcPr>
            <w:tcW w:w="1016" w:type="dxa"/>
            <w:tcBorders>
              <w:top w:val="single" w:sz="4" w:space="0" w:color="auto"/>
              <w:left w:val="nil"/>
              <w:bottom w:val="single" w:sz="4" w:space="0" w:color="auto"/>
              <w:right w:val="nil"/>
            </w:tcBorders>
            <w:shd w:val="clear" w:color="auto" w:fill="auto"/>
            <w:noWrap/>
            <w:vAlign w:val="bottom"/>
            <w:hideMark/>
          </w:tcPr>
          <w:p w14:paraId="694F9650"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mean</w:t>
            </w:r>
          </w:p>
        </w:tc>
        <w:tc>
          <w:tcPr>
            <w:tcW w:w="1016" w:type="dxa"/>
            <w:tcBorders>
              <w:top w:val="single" w:sz="4" w:space="0" w:color="auto"/>
              <w:left w:val="nil"/>
              <w:bottom w:val="single" w:sz="4" w:space="0" w:color="auto"/>
              <w:right w:val="nil"/>
            </w:tcBorders>
            <w:shd w:val="clear" w:color="auto" w:fill="auto"/>
            <w:noWrap/>
            <w:vAlign w:val="bottom"/>
            <w:hideMark/>
          </w:tcPr>
          <w:p w14:paraId="2D4676FF"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SD</w:t>
            </w:r>
          </w:p>
        </w:tc>
        <w:tc>
          <w:tcPr>
            <w:tcW w:w="1016" w:type="dxa"/>
            <w:tcBorders>
              <w:top w:val="single" w:sz="4" w:space="0" w:color="auto"/>
              <w:left w:val="nil"/>
              <w:bottom w:val="single" w:sz="4" w:space="0" w:color="auto"/>
              <w:right w:val="nil"/>
            </w:tcBorders>
            <w:shd w:val="clear" w:color="auto" w:fill="auto"/>
            <w:noWrap/>
            <w:vAlign w:val="bottom"/>
            <w:hideMark/>
          </w:tcPr>
          <w:p w14:paraId="034FD8C0"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mean</w:t>
            </w:r>
          </w:p>
        </w:tc>
        <w:tc>
          <w:tcPr>
            <w:tcW w:w="1016" w:type="dxa"/>
            <w:tcBorders>
              <w:top w:val="single" w:sz="4" w:space="0" w:color="auto"/>
              <w:left w:val="nil"/>
              <w:bottom w:val="single" w:sz="4" w:space="0" w:color="auto"/>
              <w:right w:val="nil"/>
            </w:tcBorders>
            <w:shd w:val="clear" w:color="auto" w:fill="auto"/>
            <w:noWrap/>
            <w:vAlign w:val="bottom"/>
            <w:hideMark/>
          </w:tcPr>
          <w:p w14:paraId="293AF580"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SD</w:t>
            </w:r>
          </w:p>
        </w:tc>
      </w:tr>
      <w:tr w:rsidR="00664688" w:rsidRPr="00226BB3" w14:paraId="38BFAEC9" w14:textId="77777777" w:rsidTr="00664688">
        <w:trPr>
          <w:trHeight w:val="20"/>
        </w:trPr>
        <w:tc>
          <w:tcPr>
            <w:tcW w:w="2850" w:type="dxa"/>
            <w:tcBorders>
              <w:top w:val="single" w:sz="4" w:space="0" w:color="auto"/>
              <w:left w:val="nil"/>
              <w:right w:val="nil"/>
            </w:tcBorders>
            <w:shd w:val="clear" w:color="auto" w:fill="auto"/>
            <w:noWrap/>
            <w:vAlign w:val="bottom"/>
          </w:tcPr>
          <w:p w14:paraId="18399FC8" w14:textId="2CA1269E" w:rsidR="00664688" w:rsidRPr="00664688" w:rsidRDefault="00664688" w:rsidP="00786273">
            <w:pPr>
              <w:suppressAutoHyphens w:val="0"/>
              <w:spacing w:after="0" w:line="240" w:lineRule="auto"/>
              <w:rPr>
                <w:rFonts w:ascii="Times New Roman" w:eastAsia="Times New Roman" w:hAnsi="Times New Roman"/>
                <w:i/>
                <w:color w:val="000000"/>
                <w:sz w:val="20"/>
                <w:szCs w:val="20"/>
                <w:lang w:eastAsia="en-GB"/>
              </w:rPr>
            </w:pPr>
            <w:r w:rsidRPr="00664688">
              <w:rPr>
                <w:rFonts w:ascii="Times New Roman" w:eastAsia="Times New Roman" w:hAnsi="Times New Roman"/>
                <w:i/>
                <w:color w:val="000000"/>
                <w:sz w:val="20"/>
                <w:szCs w:val="20"/>
                <w:lang w:eastAsia="en-GB"/>
              </w:rPr>
              <w:t>Household characteristics</w:t>
            </w:r>
          </w:p>
        </w:tc>
        <w:tc>
          <w:tcPr>
            <w:tcW w:w="1016" w:type="dxa"/>
            <w:tcBorders>
              <w:top w:val="single" w:sz="4" w:space="0" w:color="auto"/>
              <w:left w:val="nil"/>
              <w:right w:val="nil"/>
            </w:tcBorders>
            <w:shd w:val="clear" w:color="auto" w:fill="auto"/>
            <w:noWrap/>
            <w:vAlign w:val="bottom"/>
          </w:tcPr>
          <w:p w14:paraId="75B388D4"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039530AB"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0D78C925"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6DC94CAE"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5E8FB0E9"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4982C4AB"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r>
      <w:tr w:rsidR="00664688" w:rsidRPr="00226BB3" w14:paraId="0BC89C10" w14:textId="77777777" w:rsidTr="00664688">
        <w:trPr>
          <w:trHeight w:val="20"/>
        </w:trPr>
        <w:tc>
          <w:tcPr>
            <w:tcW w:w="2850" w:type="dxa"/>
            <w:tcBorders>
              <w:left w:val="nil"/>
              <w:bottom w:val="nil"/>
              <w:right w:val="nil"/>
            </w:tcBorders>
            <w:shd w:val="clear" w:color="auto" w:fill="auto"/>
            <w:noWrap/>
            <w:vAlign w:val="bottom"/>
            <w:hideMark/>
          </w:tcPr>
          <w:p w14:paraId="6327702F"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Household size</w:t>
            </w:r>
          </w:p>
        </w:tc>
        <w:tc>
          <w:tcPr>
            <w:tcW w:w="1016" w:type="dxa"/>
            <w:tcBorders>
              <w:left w:val="nil"/>
              <w:bottom w:val="nil"/>
              <w:right w:val="nil"/>
            </w:tcBorders>
            <w:shd w:val="clear" w:color="auto" w:fill="auto"/>
            <w:noWrap/>
            <w:vAlign w:val="bottom"/>
            <w:hideMark/>
          </w:tcPr>
          <w:p w14:paraId="7B07959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6.87</w:t>
            </w:r>
          </w:p>
        </w:tc>
        <w:tc>
          <w:tcPr>
            <w:tcW w:w="1016" w:type="dxa"/>
            <w:tcBorders>
              <w:left w:val="nil"/>
              <w:bottom w:val="nil"/>
              <w:right w:val="nil"/>
            </w:tcBorders>
            <w:shd w:val="clear" w:color="auto" w:fill="auto"/>
            <w:noWrap/>
            <w:vAlign w:val="bottom"/>
            <w:hideMark/>
          </w:tcPr>
          <w:p w14:paraId="6D02858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3.23</w:t>
            </w:r>
          </w:p>
        </w:tc>
        <w:tc>
          <w:tcPr>
            <w:tcW w:w="1016" w:type="dxa"/>
            <w:tcBorders>
              <w:left w:val="nil"/>
              <w:bottom w:val="nil"/>
              <w:right w:val="nil"/>
            </w:tcBorders>
            <w:shd w:val="clear" w:color="auto" w:fill="auto"/>
            <w:noWrap/>
            <w:vAlign w:val="bottom"/>
            <w:hideMark/>
          </w:tcPr>
          <w:p w14:paraId="14C8F3B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7.53</w:t>
            </w:r>
          </w:p>
        </w:tc>
        <w:tc>
          <w:tcPr>
            <w:tcW w:w="1016" w:type="dxa"/>
            <w:tcBorders>
              <w:left w:val="nil"/>
              <w:bottom w:val="nil"/>
              <w:right w:val="nil"/>
            </w:tcBorders>
            <w:shd w:val="clear" w:color="auto" w:fill="auto"/>
            <w:noWrap/>
            <w:vAlign w:val="bottom"/>
            <w:hideMark/>
          </w:tcPr>
          <w:p w14:paraId="7C39A5F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3.49</w:t>
            </w:r>
          </w:p>
        </w:tc>
        <w:tc>
          <w:tcPr>
            <w:tcW w:w="1016" w:type="dxa"/>
            <w:tcBorders>
              <w:left w:val="nil"/>
              <w:bottom w:val="nil"/>
              <w:right w:val="nil"/>
            </w:tcBorders>
            <w:shd w:val="clear" w:color="auto" w:fill="auto"/>
            <w:noWrap/>
            <w:vAlign w:val="bottom"/>
            <w:hideMark/>
          </w:tcPr>
          <w:p w14:paraId="4A9FE3D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8.15</w:t>
            </w:r>
          </w:p>
        </w:tc>
        <w:tc>
          <w:tcPr>
            <w:tcW w:w="1016" w:type="dxa"/>
            <w:tcBorders>
              <w:left w:val="nil"/>
              <w:bottom w:val="nil"/>
              <w:right w:val="nil"/>
            </w:tcBorders>
            <w:shd w:val="clear" w:color="auto" w:fill="auto"/>
            <w:noWrap/>
            <w:vAlign w:val="bottom"/>
            <w:hideMark/>
          </w:tcPr>
          <w:p w14:paraId="72F3BDE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3.80</w:t>
            </w:r>
          </w:p>
        </w:tc>
      </w:tr>
      <w:tr w:rsidR="00664688" w:rsidRPr="00226BB3" w14:paraId="5A27E3F0" w14:textId="77777777" w:rsidTr="00786273">
        <w:trPr>
          <w:trHeight w:val="20"/>
        </w:trPr>
        <w:tc>
          <w:tcPr>
            <w:tcW w:w="2850" w:type="dxa"/>
            <w:tcBorders>
              <w:top w:val="nil"/>
              <w:left w:val="nil"/>
              <w:bottom w:val="nil"/>
              <w:right w:val="nil"/>
            </w:tcBorders>
            <w:shd w:val="clear" w:color="auto" w:fill="auto"/>
            <w:noWrap/>
            <w:vAlign w:val="bottom"/>
            <w:hideMark/>
          </w:tcPr>
          <w:p w14:paraId="2A17C930"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Age head household</w:t>
            </w:r>
          </w:p>
        </w:tc>
        <w:tc>
          <w:tcPr>
            <w:tcW w:w="1016" w:type="dxa"/>
            <w:tcBorders>
              <w:top w:val="nil"/>
              <w:left w:val="nil"/>
              <w:bottom w:val="nil"/>
              <w:right w:val="nil"/>
            </w:tcBorders>
            <w:shd w:val="clear" w:color="auto" w:fill="auto"/>
            <w:noWrap/>
            <w:vAlign w:val="bottom"/>
            <w:hideMark/>
          </w:tcPr>
          <w:p w14:paraId="6D8DF2D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47.15</w:t>
            </w:r>
          </w:p>
        </w:tc>
        <w:tc>
          <w:tcPr>
            <w:tcW w:w="1016" w:type="dxa"/>
            <w:tcBorders>
              <w:top w:val="nil"/>
              <w:left w:val="nil"/>
              <w:bottom w:val="nil"/>
              <w:right w:val="nil"/>
            </w:tcBorders>
            <w:shd w:val="clear" w:color="auto" w:fill="auto"/>
            <w:noWrap/>
            <w:vAlign w:val="bottom"/>
            <w:hideMark/>
          </w:tcPr>
          <w:p w14:paraId="79A9984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15.01</w:t>
            </w:r>
          </w:p>
        </w:tc>
        <w:tc>
          <w:tcPr>
            <w:tcW w:w="1016" w:type="dxa"/>
            <w:tcBorders>
              <w:top w:val="nil"/>
              <w:left w:val="nil"/>
              <w:bottom w:val="nil"/>
              <w:right w:val="nil"/>
            </w:tcBorders>
            <w:shd w:val="clear" w:color="auto" w:fill="auto"/>
            <w:noWrap/>
            <w:vAlign w:val="bottom"/>
            <w:hideMark/>
          </w:tcPr>
          <w:p w14:paraId="7A4430A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47.82</w:t>
            </w:r>
          </w:p>
        </w:tc>
        <w:tc>
          <w:tcPr>
            <w:tcW w:w="1016" w:type="dxa"/>
            <w:tcBorders>
              <w:top w:val="nil"/>
              <w:left w:val="nil"/>
              <w:bottom w:val="nil"/>
              <w:right w:val="nil"/>
            </w:tcBorders>
            <w:shd w:val="clear" w:color="auto" w:fill="auto"/>
            <w:noWrap/>
            <w:vAlign w:val="bottom"/>
            <w:hideMark/>
          </w:tcPr>
          <w:p w14:paraId="250BC53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15.01</w:t>
            </w:r>
          </w:p>
        </w:tc>
        <w:tc>
          <w:tcPr>
            <w:tcW w:w="1016" w:type="dxa"/>
            <w:tcBorders>
              <w:top w:val="nil"/>
              <w:left w:val="nil"/>
              <w:bottom w:val="nil"/>
              <w:right w:val="nil"/>
            </w:tcBorders>
            <w:shd w:val="clear" w:color="auto" w:fill="auto"/>
            <w:noWrap/>
            <w:vAlign w:val="bottom"/>
            <w:hideMark/>
          </w:tcPr>
          <w:p w14:paraId="4F9AD37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48.67</w:t>
            </w:r>
          </w:p>
        </w:tc>
        <w:tc>
          <w:tcPr>
            <w:tcW w:w="1016" w:type="dxa"/>
            <w:tcBorders>
              <w:top w:val="nil"/>
              <w:left w:val="nil"/>
              <w:bottom w:val="nil"/>
              <w:right w:val="nil"/>
            </w:tcBorders>
            <w:shd w:val="clear" w:color="auto" w:fill="auto"/>
            <w:noWrap/>
            <w:vAlign w:val="bottom"/>
            <w:hideMark/>
          </w:tcPr>
          <w:p w14:paraId="01B00E7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14.77</w:t>
            </w:r>
          </w:p>
        </w:tc>
      </w:tr>
      <w:tr w:rsidR="00664688" w:rsidRPr="00226BB3" w14:paraId="1E4192C3" w14:textId="77777777" w:rsidTr="00786273">
        <w:trPr>
          <w:trHeight w:val="20"/>
        </w:trPr>
        <w:tc>
          <w:tcPr>
            <w:tcW w:w="2850" w:type="dxa"/>
            <w:tcBorders>
              <w:top w:val="nil"/>
              <w:left w:val="nil"/>
              <w:bottom w:val="nil"/>
              <w:right w:val="nil"/>
            </w:tcBorders>
            <w:shd w:val="clear" w:color="auto" w:fill="auto"/>
            <w:noWrap/>
            <w:vAlign w:val="bottom"/>
            <w:hideMark/>
          </w:tcPr>
          <w:p w14:paraId="47605FEE"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commentRangeStart w:id="724"/>
            <w:r w:rsidRPr="00226BB3">
              <w:rPr>
                <w:rFonts w:ascii="Times New Roman" w:eastAsia="Times New Roman" w:hAnsi="Times New Roman"/>
                <w:color w:val="000000"/>
                <w:sz w:val="20"/>
                <w:szCs w:val="20"/>
                <w:lang w:eastAsia="en-GB"/>
              </w:rPr>
              <w:t>Education level head household</w:t>
            </w:r>
            <w:commentRangeEnd w:id="724"/>
            <w:r w:rsidR="00786273">
              <w:rPr>
                <w:rStyle w:val="CommentReference"/>
              </w:rPr>
              <w:commentReference w:id="724"/>
            </w:r>
          </w:p>
        </w:tc>
        <w:tc>
          <w:tcPr>
            <w:tcW w:w="1016" w:type="dxa"/>
            <w:tcBorders>
              <w:top w:val="nil"/>
              <w:left w:val="nil"/>
              <w:bottom w:val="nil"/>
              <w:right w:val="nil"/>
            </w:tcBorders>
            <w:shd w:val="clear" w:color="auto" w:fill="auto"/>
            <w:noWrap/>
            <w:vAlign w:val="bottom"/>
            <w:hideMark/>
          </w:tcPr>
          <w:p w14:paraId="574D13F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20.64</w:t>
            </w:r>
          </w:p>
        </w:tc>
        <w:tc>
          <w:tcPr>
            <w:tcW w:w="1016" w:type="dxa"/>
            <w:tcBorders>
              <w:top w:val="nil"/>
              <w:left w:val="nil"/>
              <w:bottom w:val="nil"/>
              <w:right w:val="nil"/>
            </w:tcBorders>
            <w:shd w:val="clear" w:color="auto" w:fill="auto"/>
            <w:noWrap/>
            <w:vAlign w:val="bottom"/>
            <w:hideMark/>
          </w:tcPr>
          <w:p w14:paraId="4303B0C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10.78</w:t>
            </w:r>
          </w:p>
        </w:tc>
        <w:tc>
          <w:tcPr>
            <w:tcW w:w="1016" w:type="dxa"/>
            <w:tcBorders>
              <w:top w:val="nil"/>
              <w:left w:val="nil"/>
              <w:bottom w:val="nil"/>
              <w:right w:val="nil"/>
            </w:tcBorders>
            <w:shd w:val="clear" w:color="auto" w:fill="auto"/>
            <w:noWrap/>
            <w:vAlign w:val="bottom"/>
            <w:hideMark/>
          </w:tcPr>
          <w:p w14:paraId="7FA208D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21.10</w:t>
            </w:r>
          </w:p>
        </w:tc>
        <w:tc>
          <w:tcPr>
            <w:tcW w:w="1016" w:type="dxa"/>
            <w:tcBorders>
              <w:top w:val="nil"/>
              <w:left w:val="nil"/>
              <w:bottom w:val="nil"/>
              <w:right w:val="nil"/>
            </w:tcBorders>
            <w:shd w:val="clear" w:color="auto" w:fill="auto"/>
            <w:noWrap/>
            <w:vAlign w:val="bottom"/>
            <w:hideMark/>
          </w:tcPr>
          <w:p w14:paraId="063A7A6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11.86</w:t>
            </w:r>
          </w:p>
        </w:tc>
        <w:tc>
          <w:tcPr>
            <w:tcW w:w="1016" w:type="dxa"/>
            <w:tcBorders>
              <w:top w:val="nil"/>
              <w:left w:val="nil"/>
              <w:bottom w:val="nil"/>
              <w:right w:val="nil"/>
            </w:tcBorders>
            <w:shd w:val="clear" w:color="auto" w:fill="auto"/>
            <w:noWrap/>
            <w:vAlign w:val="bottom"/>
            <w:hideMark/>
          </w:tcPr>
          <w:p w14:paraId="0C756D0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20.61</w:t>
            </w:r>
          </w:p>
        </w:tc>
        <w:tc>
          <w:tcPr>
            <w:tcW w:w="1016" w:type="dxa"/>
            <w:tcBorders>
              <w:top w:val="nil"/>
              <w:left w:val="nil"/>
              <w:bottom w:val="nil"/>
              <w:right w:val="nil"/>
            </w:tcBorders>
            <w:shd w:val="clear" w:color="auto" w:fill="auto"/>
            <w:noWrap/>
            <w:vAlign w:val="bottom"/>
            <w:hideMark/>
          </w:tcPr>
          <w:p w14:paraId="0FE34E5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11.22</w:t>
            </w:r>
          </w:p>
        </w:tc>
      </w:tr>
      <w:tr w:rsidR="00664688" w:rsidRPr="00664688" w14:paraId="38046456" w14:textId="77777777" w:rsidTr="00786273">
        <w:trPr>
          <w:trHeight w:val="20"/>
        </w:trPr>
        <w:tc>
          <w:tcPr>
            <w:tcW w:w="2850" w:type="dxa"/>
            <w:tcBorders>
              <w:top w:val="nil"/>
              <w:left w:val="nil"/>
              <w:bottom w:val="nil"/>
              <w:right w:val="nil"/>
            </w:tcBorders>
            <w:shd w:val="clear" w:color="auto" w:fill="auto"/>
            <w:noWrap/>
            <w:vAlign w:val="bottom"/>
          </w:tcPr>
          <w:p w14:paraId="54A801EE" w14:textId="77777777" w:rsidR="00664688" w:rsidRPr="00664688" w:rsidRDefault="00664688" w:rsidP="00786273">
            <w:pPr>
              <w:suppressAutoHyphens w:val="0"/>
              <w:spacing w:after="0" w:line="240" w:lineRule="auto"/>
              <w:rPr>
                <w:rFonts w:ascii="Times New Roman" w:eastAsia="Times New Roman" w:hAnsi="Times New Roman"/>
                <w:i/>
                <w:color w:val="000000"/>
                <w:sz w:val="20"/>
                <w:szCs w:val="20"/>
                <w:lang w:eastAsia="en-GB"/>
              </w:rPr>
            </w:pPr>
            <w:r w:rsidRPr="00664688">
              <w:rPr>
                <w:rFonts w:ascii="Times New Roman" w:eastAsia="Times New Roman" w:hAnsi="Times New Roman"/>
                <w:i/>
                <w:color w:val="000000"/>
                <w:sz w:val="20"/>
                <w:szCs w:val="20"/>
                <w:lang w:eastAsia="en-GB"/>
              </w:rPr>
              <w:t>Production indicators</w:t>
            </w:r>
          </w:p>
        </w:tc>
        <w:tc>
          <w:tcPr>
            <w:tcW w:w="1016" w:type="dxa"/>
            <w:tcBorders>
              <w:top w:val="nil"/>
              <w:left w:val="nil"/>
              <w:bottom w:val="nil"/>
              <w:right w:val="nil"/>
            </w:tcBorders>
            <w:shd w:val="clear" w:color="auto" w:fill="auto"/>
            <w:noWrap/>
            <w:vAlign w:val="bottom"/>
          </w:tcPr>
          <w:p w14:paraId="4C5EDF0D"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6E9FDC86"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05DBE29D"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5F916418"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67B9DC5C"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6047A7FC"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r>
      <w:tr w:rsidR="00664688" w:rsidRPr="00226BB3" w14:paraId="6C95A559" w14:textId="77777777" w:rsidTr="00786273">
        <w:trPr>
          <w:trHeight w:val="20"/>
        </w:trPr>
        <w:tc>
          <w:tcPr>
            <w:tcW w:w="2850" w:type="dxa"/>
            <w:tcBorders>
              <w:top w:val="nil"/>
              <w:left w:val="nil"/>
              <w:bottom w:val="nil"/>
              <w:right w:val="nil"/>
            </w:tcBorders>
            <w:shd w:val="clear" w:color="auto" w:fill="auto"/>
            <w:noWrap/>
            <w:vAlign w:val="bottom"/>
            <w:hideMark/>
          </w:tcPr>
          <w:p w14:paraId="1B89FF67"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 xml:space="preserve">Number </w:t>
            </w:r>
            <w:r w:rsidRPr="00664688">
              <w:rPr>
                <w:rFonts w:ascii="Times New Roman" w:eastAsia="Times New Roman" w:hAnsi="Times New Roman"/>
                <w:color w:val="000000"/>
                <w:sz w:val="20"/>
                <w:szCs w:val="20"/>
                <w:lang w:eastAsia="en-GB"/>
              </w:rPr>
              <w:t xml:space="preserve">of </w:t>
            </w:r>
            <w:r w:rsidRPr="00226BB3">
              <w:rPr>
                <w:rFonts w:ascii="Times New Roman" w:eastAsia="Times New Roman" w:hAnsi="Times New Roman"/>
                <w:color w:val="000000"/>
                <w:sz w:val="20"/>
                <w:szCs w:val="20"/>
                <w:lang w:eastAsia="en-GB"/>
              </w:rPr>
              <w:t>different crops produced by household</w:t>
            </w:r>
          </w:p>
        </w:tc>
        <w:tc>
          <w:tcPr>
            <w:tcW w:w="1016" w:type="dxa"/>
            <w:tcBorders>
              <w:top w:val="nil"/>
              <w:left w:val="nil"/>
              <w:bottom w:val="nil"/>
              <w:right w:val="nil"/>
            </w:tcBorders>
            <w:shd w:val="clear" w:color="auto" w:fill="auto"/>
            <w:noWrap/>
            <w:vAlign w:val="bottom"/>
            <w:hideMark/>
          </w:tcPr>
          <w:p w14:paraId="1817C2D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commentRangeStart w:id="725"/>
            <w:r w:rsidRPr="00226BB3">
              <w:rPr>
                <w:rFonts w:ascii="Times New Roman" w:eastAsia="Times New Roman" w:hAnsi="Times New Roman"/>
                <w:color w:val="000000"/>
                <w:sz w:val="20"/>
                <w:szCs w:val="20"/>
                <w:lang w:eastAsia="en-GB"/>
              </w:rPr>
              <w:t>5.15</w:t>
            </w:r>
          </w:p>
        </w:tc>
        <w:tc>
          <w:tcPr>
            <w:tcW w:w="1016" w:type="dxa"/>
            <w:tcBorders>
              <w:top w:val="nil"/>
              <w:left w:val="nil"/>
              <w:bottom w:val="nil"/>
              <w:right w:val="nil"/>
            </w:tcBorders>
            <w:shd w:val="clear" w:color="auto" w:fill="auto"/>
            <w:noWrap/>
            <w:vAlign w:val="bottom"/>
            <w:hideMark/>
          </w:tcPr>
          <w:p w14:paraId="6299D92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2.10</w:t>
            </w:r>
          </w:p>
        </w:tc>
        <w:tc>
          <w:tcPr>
            <w:tcW w:w="1016" w:type="dxa"/>
            <w:tcBorders>
              <w:top w:val="nil"/>
              <w:left w:val="nil"/>
              <w:bottom w:val="nil"/>
              <w:right w:val="nil"/>
            </w:tcBorders>
            <w:shd w:val="clear" w:color="auto" w:fill="auto"/>
            <w:noWrap/>
            <w:vAlign w:val="bottom"/>
            <w:hideMark/>
          </w:tcPr>
          <w:p w14:paraId="432D092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5.12</w:t>
            </w:r>
          </w:p>
        </w:tc>
        <w:tc>
          <w:tcPr>
            <w:tcW w:w="1016" w:type="dxa"/>
            <w:tcBorders>
              <w:top w:val="nil"/>
              <w:left w:val="nil"/>
              <w:bottom w:val="nil"/>
              <w:right w:val="nil"/>
            </w:tcBorders>
            <w:shd w:val="clear" w:color="auto" w:fill="auto"/>
            <w:noWrap/>
            <w:vAlign w:val="bottom"/>
            <w:hideMark/>
          </w:tcPr>
          <w:p w14:paraId="31C528C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2.09</w:t>
            </w:r>
          </w:p>
        </w:tc>
        <w:tc>
          <w:tcPr>
            <w:tcW w:w="1016" w:type="dxa"/>
            <w:tcBorders>
              <w:top w:val="nil"/>
              <w:left w:val="nil"/>
              <w:bottom w:val="nil"/>
              <w:right w:val="nil"/>
            </w:tcBorders>
            <w:shd w:val="clear" w:color="auto" w:fill="auto"/>
            <w:noWrap/>
            <w:vAlign w:val="bottom"/>
            <w:hideMark/>
          </w:tcPr>
          <w:p w14:paraId="73B9838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4.83</w:t>
            </w:r>
            <w:commentRangeEnd w:id="725"/>
            <w:r w:rsidR="00595A6D">
              <w:rPr>
                <w:rStyle w:val="CommentReference"/>
              </w:rPr>
              <w:commentReference w:id="725"/>
            </w:r>
          </w:p>
        </w:tc>
        <w:tc>
          <w:tcPr>
            <w:tcW w:w="1016" w:type="dxa"/>
            <w:tcBorders>
              <w:top w:val="nil"/>
              <w:left w:val="nil"/>
              <w:bottom w:val="nil"/>
              <w:right w:val="nil"/>
            </w:tcBorders>
            <w:shd w:val="clear" w:color="auto" w:fill="auto"/>
            <w:noWrap/>
            <w:vAlign w:val="bottom"/>
            <w:hideMark/>
          </w:tcPr>
          <w:p w14:paraId="2EF79ED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1.97</w:t>
            </w:r>
          </w:p>
        </w:tc>
      </w:tr>
      <w:tr w:rsidR="00664688" w:rsidRPr="00226BB3" w14:paraId="0249741C" w14:textId="77777777" w:rsidTr="00786273">
        <w:trPr>
          <w:trHeight w:val="20"/>
        </w:trPr>
        <w:tc>
          <w:tcPr>
            <w:tcW w:w="2850" w:type="dxa"/>
            <w:tcBorders>
              <w:top w:val="nil"/>
              <w:left w:val="nil"/>
              <w:bottom w:val="nil"/>
              <w:right w:val="nil"/>
            </w:tcBorders>
            <w:shd w:val="clear" w:color="auto" w:fill="auto"/>
            <w:noWrap/>
            <w:vAlign w:val="bottom"/>
            <w:hideMark/>
          </w:tcPr>
          <w:p w14:paraId="43F54237"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Total cropped area</w:t>
            </w:r>
          </w:p>
        </w:tc>
        <w:tc>
          <w:tcPr>
            <w:tcW w:w="1016" w:type="dxa"/>
            <w:tcBorders>
              <w:top w:val="nil"/>
              <w:left w:val="nil"/>
              <w:bottom w:val="nil"/>
              <w:right w:val="nil"/>
            </w:tcBorders>
            <w:shd w:val="clear" w:color="auto" w:fill="auto"/>
            <w:noWrap/>
            <w:vAlign w:val="bottom"/>
            <w:hideMark/>
          </w:tcPr>
          <w:p w14:paraId="32FA0DA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5.09</w:t>
            </w:r>
          </w:p>
        </w:tc>
        <w:tc>
          <w:tcPr>
            <w:tcW w:w="1016" w:type="dxa"/>
            <w:tcBorders>
              <w:top w:val="nil"/>
              <w:left w:val="nil"/>
              <w:bottom w:val="nil"/>
              <w:right w:val="nil"/>
            </w:tcBorders>
            <w:shd w:val="clear" w:color="auto" w:fill="auto"/>
            <w:noWrap/>
            <w:vAlign w:val="bottom"/>
            <w:hideMark/>
          </w:tcPr>
          <w:p w14:paraId="3DE97E3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21.74</w:t>
            </w:r>
          </w:p>
        </w:tc>
        <w:tc>
          <w:tcPr>
            <w:tcW w:w="1016" w:type="dxa"/>
            <w:tcBorders>
              <w:top w:val="nil"/>
              <w:left w:val="nil"/>
              <w:bottom w:val="nil"/>
              <w:right w:val="nil"/>
            </w:tcBorders>
            <w:shd w:val="clear" w:color="auto" w:fill="auto"/>
            <w:noWrap/>
            <w:vAlign w:val="bottom"/>
            <w:hideMark/>
          </w:tcPr>
          <w:p w14:paraId="419B6AE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5.56</w:t>
            </w:r>
          </w:p>
        </w:tc>
        <w:tc>
          <w:tcPr>
            <w:tcW w:w="1016" w:type="dxa"/>
            <w:tcBorders>
              <w:top w:val="nil"/>
              <w:left w:val="nil"/>
              <w:bottom w:val="nil"/>
              <w:right w:val="nil"/>
            </w:tcBorders>
            <w:shd w:val="clear" w:color="auto" w:fill="auto"/>
            <w:noWrap/>
            <w:vAlign w:val="bottom"/>
            <w:hideMark/>
          </w:tcPr>
          <w:p w14:paraId="0260195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29.79</w:t>
            </w:r>
          </w:p>
        </w:tc>
        <w:tc>
          <w:tcPr>
            <w:tcW w:w="1016" w:type="dxa"/>
            <w:tcBorders>
              <w:top w:val="nil"/>
              <w:left w:val="nil"/>
              <w:bottom w:val="nil"/>
              <w:right w:val="nil"/>
            </w:tcBorders>
            <w:shd w:val="clear" w:color="auto" w:fill="auto"/>
            <w:noWrap/>
            <w:vAlign w:val="bottom"/>
            <w:hideMark/>
          </w:tcPr>
          <w:p w14:paraId="3BB93C7B"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4.02</w:t>
            </w:r>
          </w:p>
        </w:tc>
        <w:tc>
          <w:tcPr>
            <w:tcW w:w="1016" w:type="dxa"/>
            <w:tcBorders>
              <w:top w:val="nil"/>
              <w:left w:val="nil"/>
              <w:bottom w:val="nil"/>
              <w:right w:val="nil"/>
            </w:tcBorders>
            <w:shd w:val="clear" w:color="auto" w:fill="auto"/>
            <w:noWrap/>
            <w:vAlign w:val="bottom"/>
            <w:hideMark/>
          </w:tcPr>
          <w:p w14:paraId="4C5209A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7.65</w:t>
            </w:r>
          </w:p>
        </w:tc>
      </w:tr>
      <w:tr w:rsidR="00664688" w:rsidRPr="00664688" w14:paraId="052EE963" w14:textId="77777777" w:rsidTr="00786273">
        <w:trPr>
          <w:trHeight w:val="20"/>
        </w:trPr>
        <w:tc>
          <w:tcPr>
            <w:tcW w:w="2850" w:type="dxa"/>
            <w:tcBorders>
              <w:top w:val="nil"/>
              <w:left w:val="nil"/>
              <w:bottom w:val="nil"/>
              <w:right w:val="nil"/>
            </w:tcBorders>
            <w:shd w:val="clear" w:color="auto" w:fill="auto"/>
            <w:noWrap/>
            <w:vAlign w:val="bottom"/>
          </w:tcPr>
          <w:p w14:paraId="56F8163C" w14:textId="77777777" w:rsidR="00664688" w:rsidRPr="00664688" w:rsidRDefault="00664688" w:rsidP="00786273">
            <w:pPr>
              <w:suppressAutoHyphens w:val="0"/>
              <w:spacing w:after="0" w:line="240" w:lineRule="auto"/>
              <w:rPr>
                <w:rFonts w:ascii="Times New Roman" w:eastAsia="Times New Roman" w:hAnsi="Times New Roman"/>
                <w:i/>
                <w:color w:val="000000"/>
                <w:sz w:val="20"/>
                <w:szCs w:val="20"/>
                <w:lang w:eastAsia="en-GB"/>
              </w:rPr>
            </w:pPr>
            <w:r w:rsidRPr="00664688">
              <w:rPr>
                <w:rFonts w:ascii="Times New Roman" w:eastAsia="Times New Roman" w:hAnsi="Times New Roman"/>
                <w:i/>
                <w:color w:val="000000"/>
                <w:sz w:val="20"/>
                <w:szCs w:val="20"/>
                <w:lang w:eastAsia="en-GB"/>
              </w:rPr>
              <w:t>Nutrition diversity</w:t>
            </w:r>
          </w:p>
        </w:tc>
        <w:tc>
          <w:tcPr>
            <w:tcW w:w="1016" w:type="dxa"/>
            <w:tcBorders>
              <w:top w:val="nil"/>
              <w:left w:val="nil"/>
              <w:bottom w:val="nil"/>
              <w:right w:val="nil"/>
            </w:tcBorders>
            <w:shd w:val="clear" w:color="auto" w:fill="auto"/>
            <w:noWrap/>
            <w:vAlign w:val="bottom"/>
          </w:tcPr>
          <w:p w14:paraId="0679E142"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0CC342D9"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39E83634"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1C744BA6"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3486E237"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35A139B0"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r>
      <w:tr w:rsidR="00664688" w:rsidRPr="00226BB3" w14:paraId="547B790A" w14:textId="77777777" w:rsidTr="00786273">
        <w:trPr>
          <w:trHeight w:val="20"/>
        </w:trPr>
        <w:tc>
          <w:tcPr>
            <w:tcW w:w="2850" w:type="dxa"/>
            <w:tcBorders>
              <w:top w:val="nil"/>
              <w:left w:val="nil"/>
              <w:bottom w:val="nil"/>
              <w:right w:val="nil"/>
            </w:tcBorders>
            <w:shd w:val="clear" w:color="auto" w:fill="auto"/>
            <w:noWrap/>
            <w:vAlign w:val="bottom"/>
            <w:hideMark/>
          </w:tcPr>
          <w:p w14:paraId="73BC2346"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FCS</w:t>
            </w:r>
          </w:p>
        </w:tc>
        <w:tc>
          <w:tcPr>
            <w:tcW w:w="1016" w:type="dxa"/>
            <w:tcBorders>
              <w:top w:val="nil"/>
              <w:left w:val="nil"/>
              <w:bottom w:val="nil"/>
              <w:right w:val="nil"/>
            </w:tcBorders>
            <w:shd w:val="clear" w:color="auto" w:fill="auto"/>
            <w:noWrap/>
            <w:vAlign w:val="bottom"/>
            <w:hideMark/>
          </w:tcPr>
          <w:p w14:paraId="13A229F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56.84</w:t>
            </w:r>
          </w:p>
        </w:tc>
        <w:tc>
          <w:tcPr>
            <w:tcW w:w="1016" w:type="dxa"/>
            <w:tcBorders>
              <w:top w:val="nil"/>
              <w:left w:val="nil"/>
              <w:bottom w:val="nil"/>
              <w:right w:val="nil"/>
            </w:tcBorders>
            <w:shd w:val="clear" w:color="auto" w:fill="auto"/>
            <w:noWrap/>
            <w:vAlign w:val="bottom"/>
            <w:hideMark/>
          </w:tcPr>
          <w:p w14:paraId="4F31CEF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21.72</w:t>
            </w:r>
          </w:p>
        </w:tc>
        <w:tc>
          <w:tcPr>
            <w:tcW w:w="1016" w:type="dxa"/>
            <w:tcBorders>
              <w:top w:val="nil"/>
              <w:left w:val="nil"/>
              <w:bottom w:val="nil"/>
              <w:right w:val="nil"/>
            </w:tcBorders>
            <w:shd w:val="clear" w:color="auto" w:fill="auto"/>
            <w:noWrap/>
            <w:vAlign w:val="bottom"/>
            <w:hideMark/>
          </w:tcPr>
          <w:p w14:paraId="44DD9D77"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55.50</w:t>
            </w:r>
          </w:p>
        </w:tc>
        <w:tc>
          <w:tcPr>
            <w:tcW w:w="1016" w:type="dxa"/>
            <w:tcBorders>
              <w:top w:val="nil"/>
              <w:left w:val="nil"/>
              <w:bottom w:val="nil"/>
              <w:right w:val="nil"/>
            </w:tcBorders>
            <w:shd w:val="clear" w:color="auto" w:fill="auto"/>
            <w:noWrap/>
            <w:vAlign w:val="bottom"/>
            <w:hideMark/>
          </w:tcPr>
          <w:p w14:paraId="04EEBFD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21.92</w:t>
            </w:r>
          </w:p>
        </w:tc>
        <w:tc>
          <w:tcPr>
            <w:tcW w:w="1016" w:type="dxa"/>
            <w:tcBorders>
              <w:top w:val="nil"/>
              <w:left w:val="nil"/>
              <w:bottom w:val="nil"/>
              <w:right w:val="nil"/>
            </w:tcBorders>
            <w:shd w:val="clear" w:color="auto" w:fill="auto"/>
            <w:noWrap/>
            <w:vAlign w:val="bottom"/>
            <w:hideMark/>
          </w:tcPr>
          <w:p w14:paraId="56434EC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59.34</w:t>
            </w:r>
          </w:p>
        </w:tc>
        <w:tc>
          <w:tcPr>
            <w:tcW w:w="1016" w:type="dxa"/>
            <w:tcBorders>
              <w:top w:val="nil"/>
              <w:left w:val="nil"/>
              <w:bottom w:val="nil"/>
              <w:right w:val="nil"/>
            </w:tcBorders>
            <w:shd w:val="clear" w:color="auto" w:fill="auto"/>
            <w:noWrap/>
            <w:vAlign w:val="bottom"/>
            <w:hideMark/>
          </w:tcPr>
          <w:p w14:paraId="6F3161A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21.34</w:t>
            </w:r>
          </w:p>
        </w:tc>
      </w:tr>
      <w:tr w:rsidR="00664688" w:rsidRPr="00226BB3" w14:paraId="64AAACF2" w14:textId="77777777" w:rsidTr="00786273">
        <w:trPr>
          <w:trHeight w:val="20"/>
        </w:trPr>
        <w:tc>
          <w:tcPr>
            <w:tcW w:w="2850" w:type="dxa"/>
            <w:tcBorders>
              <w:top w:val="nil"/>
              <w:left w:val="nil"/>
              <w:bottom w:val="nil"/>
              <w:right w:val="nil"/>
            </w:tcBorders>
            <w:shd w:val="clear" w:color="auto" w:fill="auto"/>
            <w:noWrap/>
            <w:vAlign w:val="bottom"/>
            <w:hideMark/>
          </w:tcPr>
          <w:p w14:paraId="1FDF51C5"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DDS</w:t>
            </w:r>
          </w:p>
        </w:tc>
        <w:tc>
          <w:tcPr>
            <w:tcW w:w="1016" w:type="dxa"/>
            <w:tcBorders>
              <w:top w:val="nil"/>
              <w:left w:val="nil"/>
              <w:bottom w:val="nil"/>
              <w:right w:val="nil"/>
            </w:tcBorders>
            <w:shd w:val="clear" w:color="auto" w:fill="auto"/>
            <w:noWrap/>
            <w:vAlign w:val="bottom"/>
            <w:hideMark/>
          </w:tcPr>
          <w:p w14:paraId="5550C3F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7.35</w:t>
            </w:r>
          </w:p>
        </w:tc>
        <w:tc>
          <w:tcPr>
            <w:tcW w:w="1016" w:type="dxa"/>
            <w:tcBorders>
              <w:top w:val="nil"/>
              <w:left w:val="nil"/>
              <w:bottom w:val="nil"/>
              <w:right w:val="nil"/>
            </w:tcBorders>
            <w:shd w:val="clear" w:color="auto" w:fill="auto"/>
            <w:noWrap/>
            <w:vAlign w:val="bottom"/>
            <w:hideMark/>
          </w:tcPr>
          <w:p w14:paraId="1679B21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1.97</w:t>
            </w:r>
          </w:p>
        </w:tc>
        <w:tc>
          <w:tcPr>
            <w:tcW w:w="1016" w:type="dxa"/>
            <w:tcBorders>
              <w:top w:val="nil"/>
              <w:left w:val="nil"/>
              <w:bottom w:val="nil"/>
              <w:right w:val="nil"/>
            </w:tcBorders>
            <w:shd w:val="clear" w:color="auto" w:fill="auto"/>
            <w:noWrap/>
            <w:vAlign w:val="bottom"/>
            <w:hideMark/>
          </w:tcPr>
          <w:p w14:paraId="55B114E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7.33</w:t>
            </w:r>
          </w:p>
        </w:tc>
        <w:tc>
          <w:tcPr>
            <w:tcW w:w="1016" w:type="dxa"/>
            <w:tcBorders>
              <w:top w:val="nil"/>
              <w:left w:val="nil"/>
              <w:bottom w:val="nil"/>
              <w:right w:val="nil"/>
            </w:tcBorders>
            <w:shd w:val="clear" w:color="auto" w:fill="auto"/>
            <w:noWrap/>
            <w:vAlign w:val="bottom"/>
            <w:hideMark/>
          </w:tcPr>
          <w:p w14:paraId="057B12B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2.04</w:t>
            </w:r>
          </w:p>
        </w:tc>
        <w:tc>
          <w:tcPr>
            <w:tcW w:w="1016" w:type="dxa"/>
            <w:tcBorders>
              <w:top w:val="nil"/>
              <w:left w:val="nil"/>
              <w:bottom w:val="nil"/>
              <w:right w:val="nil"/>
            </w:tcBorders>
            <w:shd w:val="clear" w:color="auto" w:fill="auto"/>
            <w:noWrap/>
            <w:vAlign w:val="bottom"/>
            <w:hideMark/>
          </w:tcPr>
          <w:p w14:paraId="5D89F6E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7.48</w:t>
            </w:r>
          </w:p>
        </w:tc>
        <w:tc>
          <w:tcPr>
            <w:tcW w:w="1016" w:type="dxa"/>
            <w:tcBorders>
              <w:top w:val="nil"/>
              <w:left w:val="nil"/>
              <w:bottom w:val="nil"/>
              <w:right w:val="nil"/>
            </w:tcBorders>
            <w:shd w:val="clear" w:color="auto" w:fill="auto"/>
            <w:noWrap/>
            <w:vAlign w:val="bottom"/>
            <w:hideMark/>
          </w:tcPr>
          <w:p w14:paraId="10D208D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2.05</w:t>
            </w:r>
          </w:p>
        </w:tc>
      </w:tr>
      <w:tr w:rsidR="00664688" w:rsidRPr="00226BB3" w14:paraId="28C5E6EA" w14:textId="77777777" w:rsidTr="00786273">
        <w:trPr>
          <w:trHeight w:val="20"/>
        </w:trPr>
        <w:tc>
          <w:tcPr>
            <w:tcW w:w="2850" w:type="dxa"/>
            <w:tcBorders>
              <w:top w:val="nil"/>
              <w:left w:val="nil"/>
              <w:bottom w:val="nil"/>
              <w:right w:val="nil"/>
            </w:tcBorders>
            <w:shd w:val="clear" w:color="auto" w:fill="auto"/>
            <w:noWrap/>
            <w:vAlign w:val="bottom"/>
            <w:hideMark/>
          </w:tcPr>
          <w:p w14:paraId="02B9B5A1"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Food expenditure</w:t>
            </w:r>
          </w:p>
        </w:tc>
        <w:tc>
          <w:tcPr>
            <w:tcW w:w="1016" w:type="dxa"/>
            <w:tcBorders>
              <w:top w:val="nil"/>
              <w:left w:val="nil"/>
              <w:bottom w:val="nil"/>
              <w:right w:val="nil"/>
            </w:tcBorders>
            <w:shd w:val="clear" w:color="auto" w:fill="auto"/>
            <w:noWrap/>
            <w:vAlign w:val="bottom"/>
            <w:hideMark/>
          </w:tcPr>
          <w:p w14:paraId="2979A2A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250.17</w:t>
            </w:r>
          </w:p>
        </w:tc>
        <w:tc>
          <w:tcPr>
            <w:tcW w:w="1016" w:type="dxa"/>
            <w:tcBorders>
              <w:top w:val="nil"/>
              <w:left w:val="nil"/>
              <w:bottom w:val="nil"/>
              <w:right w:val="nil"/>
            </w:tcBorders>
            <w:shd w:val="clear" w:color="auto" w:fill="auto"/>
            <w:noWrap/>
            <w:vAlign w:val="bottom"/>
            <w:hideMark/>
          </w:tcPr>
          <w:p w14:paraId="3A62A1B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365.06</w:t>
            </w:r>
          </w:p>
        </w:tc>
        <w:tc>
          <w:tcPr>
            <w:tcW w:w="1016" w:type="dxa"/>
            <w:tcBorders>
              <w:top w:val="nil"/>
              <w:left w:val="nil"/>
              <w:bottom w:val="nil"/>
              <w:right w:val="nil"/>
            </w:tcBorders>
            <w:shd w:val="clear" w:color="auto" w:fill="auto"/>
            <w:noWrap/>
            <w:vAlign w:val="bottom"/>
            <w:hideMark/>
          </w:tcPr>
          <w:p w14:paraId="74E3A6C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272.95</w:t>
            </w:r>
          </w:p>
        </w:tc>
        <w:tc>
          <w:tcPr>
            <w:tcW w:w="1016" w:type="dxa"/>
            <w:tcBorders>
              <w:top w:val="nil"/>
              <w:left w:val="nil"/>
              <w:bottom w:val="nil"/>
              <w:right w:val="nil"/>
            </w:tcBorders>
            <w:shd w:val="clear" w:color="auto" w:fill="auto"/>
            <w:noWrap/>
            <w:vAlign w:val="bottom"/>
            <w:hideMark/>
          </w:tcPr>
          <w:p w14:paraId="5C82E9D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428.82</w:t>
            </w:r>
          </w:p>
        </w:tc>
        <w:tc>
          <w:tcPr>
            <w:tcW w:w="1016" w:type="dxa"/>
            <w:tcBorders>
              <w:top w:val="nil"/>
              <w:left w:val="nil"/>
              <w:bottom w:val="nil"/>
              <w:right w:val="nil"/>
            </w:tcBorders>
            <w:shd w:val="clear" w:color="auto" w:fill="auto"/>
            <w:noWrap/>
            <w:vAlign w:val="bottom"/>
            <w:hideMark/>
          </w:tcPr>
          <w:p w14:paraId="25513E5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297.00</w:t>
            </w:r>
          </w:p>
        </w:tc>
        <w:tc>
          <w:tcPr>
            <w:tcW w:w="1016" w:type="dxa"/>
            <w:tcBorders>
              <w:top w:val="nil"/>
              <w:left w:val="nil"/>
              <w:bottom w:val="nil"/>
              <w:right w:val="nil"/>
            </w:tcBorders>
            <w:shd w:val="clear" w:color="auto" w:fill="auto"/>
            <w:noWrap/>
            <w:vAlign w:val="bottom"/>
            <w:hideMark/>
          </w:tcPr>
          <w:p w14:paraId="38D043C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464.61</w:t>
            </w:r>
          </w:p>
        </w:tc>
      </w:tr>
      <w:tr w:rsidR="00664688" w:rsidRPr="00226BB3" w14:paraId="50914635" w14:textId="77777777" w:rsidTr="00786273">
        <w:trPr>
          <w:trHeight w:val="20"/>
        </w:trPr>
        <w:tc>
          <w:tcPr>
            <w:tcW w:w="2850" w:type="dxa"/>
            <w:tcBorders>
              <w:top w:val="nil"/>
              <w:left w:val="nil"/>
              <w:bottom w:val="nil"/>
              <w:right w:val="nil"/>
            </w:tcBorders>
            <w:shd w:val="clear" w:color="auto" w:fill="auto"/>
            <w:noWrap/>
            <w:vAlign w:val="bottom"/>
            <w:hideMark/>
          </w:tcPr>
          <w:p w14:paraId="4B3877DF"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Non</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food expenditure</w:t>
            </w:r>
          </w:p>
        </w:tc>
        <w:tc>
          <w:tcPr>
            <w:tcW w:w="1016" w:type="dxa"/>
            <w:tcBorders>
              <w:top w:val="nil"/>
              <w:left w:val="nil"/>
              <w:bottom w:val="nil"/>
              <w:right w:val="nil"/>
            </w:tcBorders>
            <w:shd w:val="clear" w:color="auto" w:fill="auto"/>
            <w:noWrap/>
            <w:vAlign w:val="bottom"/>
            <w:hideMark/>
          </w:tcPr>
          <w:p w14:paraId="505B902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201.66</w:t>
            </w:r>
          </w:p>
        </w:tc>
        <w:tc>
          <w:tcPr>
            <w:tcW w:w="1016" w:type="dxa"/>
            <w:tcBorders>
              <w:top w:val="nil"/>
              <w:left w:val="nil"/>
              <w:bottom w:val="nil"/>
              <w:right w:val="nil"/>
            </w:tcBorders>
            <w:shd w:val="clear" w:color="auto" w:fill="auto"/>
            <w:noWrap/>
            <w:vAlign w:val="bottom"/>
            <w:hideMark/>
          </w:tcPr>
          <w:p w14:paraId="63B743A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537.33</w:t>
            </w:r>
          </w:p>
        </w:tc>
        <w:tc>
          <w:tcPr>
            <w:tcW w:w="1016" w:type="dxa"/>
            <w:tcBorders>
              <w:top w:val="nil"/>
              <w:left w:val="nil"/>
              <w:bottom w:val="nil"/>
              <w:right w:val="nil"/>
            </w:tcBorders>
            <w:shd w:val="clear" w:color="auto" w:fill="auto"/>
            <w:noWrap/>
            <w:vAlign w:val="bottom"/>
            <w:hideMark/>
          </w:tcPr>
          <w:p w14:paraId="08AC0D35"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144.47</w:t>
            </w:r>
          </w:p>
        </w:tc>
        <w:tc>
          <w:tcPr>
            <w:tcW w:w="1016" w:type="dxa"/>
            <w:tcBorders>
              <w:top w:val="nil"/>
              <w:left w:val="nil"/>
              <w:bottom w:val="nil"/>
              <w:right w:val="nil"/>
            </w:tcBorders>
            <w:shd w:val="clear" w:color="auto" w:fill="auto"/>
            <w:noWrap/>
            <w:vAlign w:val="bottom"/>
            <w:hideMark/>
          </w:tcPr>
          <w:p w14:paraId="4B83571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363.42</w:t>
            </w:r>
          </w:p>
        </w:tc>
        <w:tc>
          <w:tcPr>
            <w:tcW w:w="1016" w:type="dxa"/>
            <w:tcBorders>
              <w:top w:val="nil"/>
              <w:left w:val="nil"/>
              <w:bottom w:val="nil"/>
              <w:right w:val="nil"/>
            </w:tcBorders>
            <w:shd w:val="clear" w:color="auto" w:fill="auto"/>
            <w:noWrap/>
            <w:vAlign w:val="bottom"/>
            <w:hideMark/>
          </w:tcPr>
          <w:p w14:paraId="08AFCC1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148.38</w:t>
            </w:r>
          </w:p>
        </w:tc>
        <w:tc>
          <w:tcPr>
            <w:tcW w:w="1016" w:type="dxa"/>
            <w:tcBorders>
              <w:top w:val="nil"/>
              <w:left w:val="nil"/>
              <w:bottom w:val="nil"/>
              <w:right w:val="nil"/>
            </w:tcBorders>
            <w:shd w:val="clear" w:color="auto" w:fill="auto"/>
            <w:noWrap/>
            <w:vAlign w:val="bottom"/>
            <w:hideMark/>
          </w:tcPr>
          <w:p w14:paraId="5B36636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701.27</w:t>
            </w:r>
          </w:p>
        </w:tc>
      </w:tr>
      <w:tr w:rsidR="00664688" w:rsidRPr="00226BB3" w14:paraId="520C13F5" w14:textId="77777777" w:rsidTr="00786273">
        <w:trPr>
          <w:trHeight w:val="20"/>
        </w:trPr>
        <w:tc>
          <w:tcPr>
            <w:tcW w:w="2850" w:type="dxa"/>
            <w:tcBorders>
              <w:top w:val="nil"/>
              <w:left w:val="nil"/>
              <w:bottom w:val="nil"/>
              <w:right w:val="nil"/>
            </w:tcBorders>
            <w:shd w:val="clear" w:color="auto" w:fill="auto"/>
            <w:noWrap/>
            <w:vAlign w:val="bottom"/>
            <w:hideMark/>
          </w:tcPr>
          <w:p w14:paraId="44C8E399"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Proportion food consumed from household production</w:t>
            </w:r>
          </w:p>
        </w:tc>
        <w:tc>
          <w:tcPr>
            <w:tcW w:w="1016" w:type="dxa"/>
            <w:tcBorders>
              <w:top w:val="nil"/>
              <w:left w:val="nil"/>
              <w:bottom w:val="nil"/>
              <w:right w:val="nil"/>
            </w:tcBorders>
            <w:shd w:val="clear" w:color="auto" w:fill="auto"/>
            <w:noWrap/>
            <w:vAlign w:val="bottom"/>
            <w:hideMark/>
          </w:tcPr>
          <w:p w14:paraId="69D03055"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0.37</w:t>
            </w:r>
          </w:p>
        </w:tc>
        <w:tc>
          <w:tcPr>
            <w:tcW w:w="1016" w:type="dxa"/>
            <w:tcBorders>
              <w:top w:val="nil"/>
              <w:left w:val="nil"/>
              <w:bottom w:val="nil"/>
              <w:right w:val="nil"/>
            </w:tcBorders>
            <w:shd w:val="clear" w:color="auto" w:fill="auto"/>
            <w:noWrap/>
            <w:vAlign w:val="bottom"/>
            <w:hideMark/>
          </w:tcPr>
          <w:p w14:paraId="72DB1F37"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0.19</w:t>
            </w:r>
          </w:p>
        </w:tc>
        <w:tc>
          <w:tcPr>
            <w:tcW w:w="1016" w:type="dxa"/>
            <w:tcBorders>
              <w:top w:val="nil"/>
              <w:left w:val="nil"/>
              <w:bottom w:val="nil"/>
              <w:right w:val="nil"/>
            </w:tcBorders>
            <w:shd w:val="clear" w:color="auto" w:fill="auto"/>
            <w:noWrap/>
            <w:vAlign w:val="bottom"/>
            <w:hideMark/>
          </w:tcPr>
          <w:p w14:paraId="5B49883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0.34</w:t>
            </w:r>
          </w:p>
        </w:tc>
        <w:tc>
          <w:tcPr>
            <w:tcW w:w="1016" w:type="dxa"/>
            <w:tcBorders>
              <w:top w:val="nil"/>
              <w:left w:val="nil"/>
              <w:bottom w:val="nil"/>
              <w:right w:val="nil"/>
            </w:tcBorders>
            <w:shd w:val="clear" w:color="auto" w:fill="auto"/>
            <w:noWrap/>
            <w:vAlign w:val="bottom"/>
            <w:hideMark/>
          </w:tcPr>
          <w:p w14:paraId="2EFBEDA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0.20</w:t>
            </w:r>
          </w:p>
        </w:tc>
        <w:tc>
          <w:tcPr>
            <w:tcW w:w="1016" w:type="dxa"/>
            <w:tcBorders>
              <w:top w:val="nil"/>
              <w:left w:val="nil"/>
              <w:bottom w:val="nil"/>
              <w:right w:val="nil"/>
            </w:tcBorders>
            <w:shd w:val="clear" w:color="auto" w:fill="auto"/>
            <w:noWrap/>
            <w:vAlign w:val="bottom"/>
            <w:hideMark/>
          </w:tcPr>
          <w:p w14:paraId="11D96F5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0.39</w:t>
            </w:r>
          </w:p>
        </w:tc>
        <w:tc>
          <w:tcPr>
            <w:tcW w:w="1016" w:type="dxa"/>
            <w:tcBorders>
              <w:top w:val="nil"/>
              <w:left w:val="nil"/>
              <w:bottom w:val="nil"/>
              <w:right w:val="nil"/>
            </w:tcBorders>
            <w:shd w:val="clear" w:color="auto" w:fill="auto"/>
            <w:noWrap/>
            <w:vAlign w:val="bottom"/>
            <w:hideMark/>
          </w:tcPr>
          <w:p w14:paraId="5D92567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0.20</w:t>
            </w:r>
          </w:p>
        </w:tc>
      </w:tr>
      <w:tr w:rsidR="00664688" w:rsidRPr="00226BB3" w14:paraId="1529EDD2" w14:textId="77777777" w:rsidTr="00786273">
        <w:trPr>
          <w:trHeight w:val="20"/>
        </w:trPr>
        <w:tc>
          <w:tcPr>
            <w:tcW w:w="2850" w:type="dxa"/>
            <w:tcBorders>
              <w:top w:val="nil"/>
              <w:left w:val="nil"/>
              <w:bottom w:val="nil"/>
              <w:right w:val="nil"/>
            </w:tcBorders>
            <w:shd w:val="clear" w:color="auto" w:fill="auto"/>
            <w:noWrap/>
            <w:vAlign w:val="bottom"/>
            <w:hideMark/>
          </w:tcPr>
          <w:p w14:paraId="34667A18"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Calories by HH</w:t>
            </w:r>
          </w:p>
        </w:tc>
        <w:tc>
          <w:tcPr>
            <w:tcW w:w="1016" w:type="dxa"/>
            <w:tcBorders>
              <w:top w:val="nil"/>
              <w:left w:val="nil"/>
              <w:bottom w:val="nil"/>
              <w:right w:val="nil"/>
            </w:tcBorders>
            <w:shd w:val="clear" w:color="auto" w:fill="auto"/>
            <w:noWrap/>
            <w:vAlign w:val="bottom"/>
            <w:hideMark/>
          </w:tcPr>
          <w:p w14:paraId="5A66A74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131.29</w:t>
            </w:r>
          </w:p>
        </w:tc>
        <w:tc>
          <w:tcPr>
            <w:tcW w:w="1016" w:type="dxa"/>
            <w:tcBorders>
              <w:top w:val="nil"/>
              <w:left w:val="nil"/>
              <w:bottom w:val="nil"/>
              <w:right w:val="nil"/>
            </w:tcBorders>
            <w:shd w:val="clear" w:color="auto" w:fill="auto"/>
            <w:noWrap/>
            <w:vAlign w:val="bottom"/>
            <w:hideMark/>
          </w:tcPr>
          <w:p w14:paraId="2F2B863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57</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374.23</w:t>
            </w:r>
          </w:p>
        </w:tc>
        <w:tc>
          <w:tcPr>
            <w:tcW w:w="1016" w:type="dxa"/>
            <w:tcBorders>
              <w:top w:val="nil"/>
              <w:left w:val="nil"/>
              <w:bottom w:val="nil"/>
              <w:right w:val="nil"/>
            </w:tcBorders>
            <w:shd w:val="clear" w:color="auto" w:fill="auto"/>
            <w:noWrap/>
            <w:vAlign w:val="bottom"/>
            <w:hideMark/>
          </w:tcPr>
          <w:p w14:paraId="33C7B8E7"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67</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420.06</w:t>
            </w:r>
          </w:p>
        </w:tc>
        <w:tc>
          <w:tcPr>
            <w:tcW w:w="1016" w:type="dxa"/>
            <w:tcBorders>
              <w:top w:val="nil"/>
              <w:left w:val="nil"/>
              <w:bottom w:val="nil"/>
              <w:right w:val="nil"/>
            </w:tcBorders>
            <w:shd w:val="clear" w:color="auto" w:fill="auto"/>
            <w:noWrap/>
            <w:vAlign w:val="bottom"/>
            <w:hideMark/>
          </w:tcPr>
          <w:p w14:paraId="100D4B1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75</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311.22</w:t>
            </w:r>
          </w:p>
        </w:tc>
        <w:tc>
          <w:tcPr>
            <w:tcW w:w="1016" w:type="dxa"/>
            <w:tcBorders>
              <w:top w:val="nil"/>
              <w:left w:val="nil"/>
              <w:bottom w:val="nil"/>
              <w:right w:val="nil"/>
            </w:tcBorders>
            <w:shd w:val="clear" w:color="auto" w:fill="auto"/>
            <w:noWrap/>
            <w:vAlign w:val="bottom"/>
            <w:hideMark/>
          </w:tcPr>
          <w:p w14:paraId="69075F2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70</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892.96</w:t>
            </w:r>
          </w:p>
        </w:tc>
        <w:tc>
          <w:tcPr>
            <w:tcW w:w="1016" w:type="dxa"/>
            <w:tcBorders>
              <w:top w:val="nil"/>
              <w:left w:val="nil"/>
              <w:bottom w:val="nil"/>
              <w:right w:val="nil"/>
            </w:tcBorders>
            <w:shd w:val="clear" w:color="auto" w:fill="auto"/>
            <w:noWrap/>
            <w:vAlign w:val="bottom"/>
            <w:hideMark/>
          </w:tcPr>
          <w:p w14:paraId="5ADAC0F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086.24</w:t>
            </w:r>
          </w:p>
        </w:tc>
      </w:tr>
      <w:tr w:rsidR="00664688" w:rsidRPr="00664688" w14:paraId="20F54E0D" w14:textId="77777777" w:rsidTr="00786273">
        <w:trPr>
          <w:trHeight w:val="20"/>
        </w:trPr>
        <w:tc>
          <w:tcPr>
            <w:tcW w:w="2850" w:type="dxa"/>
            <w:tcBorders>
              <w:top w:val="nil"/>
              <w:left w:val="nil"/>
              <w:bottom w:val="nil"/>
              <w:right w:val="nil"/>
            </w:tcBorders>
            <w:shd w:val="clear" w:color="auto" w:fill="auto"/>
            <w:noWrap/>
            <w:vAlign w:val="bottom"/>
          </w:tcPr>
          <w:p w14:paraId="703F3186" w14:textId="77777777" w:rsidR="00664688" w:rsidRPr="00664688" w:rsidRDefault="00664688" w:rsidP="00786273">
            <w:pPr>
              <w:suppressAutoHyphens w:val="0"/>
              <w:spacing w:after="0" w:line="240" w:lineRule="auto"/>
              <w:rPr>
                <w:rFonts w:ascii="Times New Roman" w:eastAsia="Times New Roman" w:hAnsi="Times New Roman"/>
                <w:i/>
                <w:color w:val="000000"/>
                <w:sz w:val="20"/>
                <w:szCs w:val="20"/>
                <w:lang w:eastAsia="en-GB"/>
              </w:rPr>
            </w:pPr>
            <w:r w:rsidRPr="00664688">
              <w:rPr>
                <w:rFonts w:ascii="Times New Roman" w:eastAsia="Times New Roman" w:hAnsi="Times New Roman"/>
                <w:i/>
                <w:color w:val="000000"/>
                <w:sz w:val="20"/>
                <w:szCs w:val="20"/>
                <w:lang w:eastAsia="en-GB"/>
              </w:rPr>
              <w:t>Income sources</w:t>
            </w:r>
          </w:p>
        </w:tc>
        <w:tc>
          <w:tcPr>
            <w:tcW w:w="1016" w:type="dxa"/>
            <w:tcBorders>
              <w:top w:val="nil"/>
              <w:left w:val="nil"/>
              <w:bottom w:val="nil"/>
              <w:right w:val="nil"/>
            </w:tcBorders>
            <w:shd w:val="clear" w:color="auto" w:fill="auto"/>
            <w:noWrap/>
            <w:vAlign w:val="bottom"/>
          </w:tcPr>
          <w:p w14:paraId="435BCC74"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33BF51D6"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4DB35476"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73BC04E9"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0F155AE1"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414C235C"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r>
      <w:tr w:rsidR="00664688" w:rsidRPr="00226BB3" w14:paraId="27A5BF84" w14:textId="77777777" w:rsidTr="00786273">
        <w:trPr>
          <w:trHeight w:val="20"/>
        </w:trPr>
        <w:tc>
          <w:tcPr>
            <w:tcW w:w="2850" w:type="dxa"/>
            <w:tcBorders>
              <w:top w:val="nil"/>
              <w:left w:val="nil"/>
              <w:bottom w:val="nil"/>
              <w:right w:val="nil"/>
            </w:tcBorders>
            <w:shd w:val="clear" w:color="auto" w:fill="auto"/>
            <w:noWrap/>
            <w:vAlign w:val="bottom"/>
            <w:hideMark/>
          </w:tcPr>
          <w:p w14:paraId="7DC00317"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664688">
              <w:rPr>
                <w:rFonts w:ascii="Times New Roman" w:eastAsia="Times New Roman" w:hAnsi="Times New Roman"/>
                <w:color w:val="000000"/>
                <w:sz w:val="20"/>
                <w:szCs w:val="20"/>
                <w:lang w:eastAsia="en-GB"/>
              </w:rPr>
              <w:t>Total household i</w:t>
            </w:r>
            <w:r w:rsidRPr="00226BB3">
              <w:rPr>
                <w:rFonts w:ascii="Times New Roman" w:eastAsia="Times New Roman" w:hAnsi="Times New Roman"/>
                <w:color w:val="000000"/>
                <w:sz w:val="20"/>
                <w:szCs w:val="20"/>
                <w:lang w:eastAsia="en-GB"/>
              </w:rPr>
              <w:t>ncome</w:t>
            </w:r>
          </w:p>
        </w:tc>
        <w:tc>
          <w:tcPr>
            <w:tcW w:w="1016" w:type="dxa"/>
            <w:tcBorders>
              <w:top w:val="nil"/>
              <w:left w:val="nil"/>
              <w:bottom w:val="nil"/>
              <w:right w:val="nil"/>
            </w:tcBorders>
            <w:shd w:val="clear" w:color="auto" w:fill="auto"/>
            <w:noWrap/>
            <w:vAlign w:val="bottom"/>
            <w:hideMark/>
          </w:tcPr>
          <w:p w14:paraId="4A43764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754.87</w:t>
            </w:r>
          </w:p>
        </w:tc>
        <w:tc>
          <w:tcPr>
            <w:tcW w:w="1016" w:type="dxa"/>
            <w:tcBorders>
              <w:top w:val="nil"/>
              <w:left w:val="nil"/>
              <w:bottom w:val="nil"/>
              <w:right w:val="nil"/>
            </w:tcBorders>
            <w:shd w:val="clear" w:color="auto" w:fill="auto"/>
            <w:noWrap/>
            <w:vAlign w:val="bottom"/>
            <w:hideMark/>
          </w:tcPr>
          <w:p w14:paraId="191E45D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484.85</w:t>
            </w:r>
          </w:p>
        </w:tc>
        <w:tc>
          <w:tcPr>
            <w:tcW w:w="1016" w:type="dxa"/>
            <w:tcBorders>
              <w:top w:val="nil"/>
              <w:left w:val="nil"/>
              <w:bottom w:val="nil"/>
              <w:right w:val="nil"/>
            </w:tcBorders>
            <w:shd w:val="clear" w:color="auto" w:fill="auto"/>
            <w:noWrap/>
            <w:vAlign w:val="bottom"/>
            <w:hideMark/>
          </w:tcPr>
          <w:p w14:paraId="396AD34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739.88</w:t>
            </w:r>
          </w:p>
        </w:tc>
        <w:tc>
          <w:tcPr>
            <w:tcW w:w="1016" w:type="dxa"/>
            <w:tcBorders>
              <w:top w:val="nil"/>
              <w:left w:val="nil"/>
              <w:bottom w:val="nil"/>
              <w:right w:val="nil"/>
            </w:tcBorders>
            <w:shd w:val="clear" w:color="auto" w:fill="auto"/>
            <w:noWrap/>
            <w:vAlign w:val="bottom"/>
            <w:hideMark/>
          </w:tcPr>
          <w:p w14:paraId="52371F4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515.30</w:t>
            </w:r>
          </w:p>
        </w:tc>
        <w:tc>
          <w:tcPr>
            <w:tcW w:w="1016" w:type="dxa"/>
            <w:tcBorders>
              <w:top w:val="nil"/>
              <w:left w:val="nil"/>
              <w:bottom w:val="nil"/>
              <w:right w:val="nil"/>
            </w:tcBorders>
            <w:shd w:val="clear" w:color="auto" w:fill="auto"/>
            <w:noWrap/>
            <w:vAlign w:val="bottom"/>
            <w:hideMark/>
          </w:tcPr>
          <w:p w14:paraId="27B7EF9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807.59</w:t>
            </w:r>
          </w:p>
        </w:tc>
        <w:tc>
          <w:tcPr>
            <w:tcW w:w="1016" w:type="dxa"/>
            <w:tcBorders>
              <w:top w:val="nil"/>
              <w:left w:val="nil"/>
              <w:bottom w:val="nil"/>
              <w:right w:val="nil"/>
            </w:tcBorders>
            <w:shd w:val="clear" w:color="auto" w:fill="auto"/>
            <w:noWrap/>
            <w:vAlign w:val="bottom"/>
            <w:hideMark/>
          </w:tcPr>
          <w:p w14:paraId="5670276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011.38</w:t>
            </w:r>
          </w:p>
        </w:tc>
      </w:tr>
      <w:tr w:rsidR="00664688" w:rsidRPr="00226BB3" w14:paraId="32175BE5" w14:textId="77777777" w:rsidTr="00786273">
        <w:trPr>
          <w:trHeight w:val="20"/>
        </w:trPr>
        <w:tc>
          <w:tcPr>
            <w:tcW w:w="2850" w:type="dxa"/>
            <w:tcBorders>
              <w:top w:val="nil"/>
              <w:left w:val="nil"/>
              <w:bottom w:val="nil"/>
              <w:right w:val="nil"/>
            </w:tcBorders>
            <w:shd w:val="clear" w:color="auto" w:fill="auto"/>
            <w:noWrap/>
            <w:vAlign w:val="bottom"/>
            <w:hideMark/>
          </w:tcPr>
          <w:p w14:paraId="1CB0FDE7"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Number different</w:t>
            </w:r>
            <w:r w:rsidRPr="00664688">
              <w:rPr>
                <w:rFonts w:ascii="Times New Roman" w:eastAsia="Times New Roman" w:hAnsi="Times New Roman"/>
                <w:color w:val="000000"/>
                <w:sz w:val="20"/>
                <w:szCs w:val="20"/>
                <w:lang w:eastAsia="en-GB"/>
              </w:rPr>
              <w:t xml:space="preserve"> </w:t>
            </w:r>
            <w:r w:rsidRPr="00226BB3">
              <w:rPr>
                <w:rFonts w:ascii="Times New Roman" w:eastAsia="Times New Roman" w:hAnsi="Times New Roman"/>
                <w:color w:val="000000"/>
                <w:sz w:val="20"/>
                <w:szCs w:val="20"/>
                <w:lang w:eastAsia="en-GB"/>
              </w:rPr>
              <w:t>non</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agricultural income sources</w:t>
            </w:r>
          </w:p>
        </w:tc>
        <w:tc>
          <w:tcPr>
            <w:tcW w:w="1016" w:type="dxa"/>
            <w:tcBorders>
              <w:top w:val="nil"/>
              <w:left w:val="nil"/>
              <w:bottom w:val="nil"/>
              <w:right w:val="nil"/>
            </w:tcBorders>
            <w:shd w:val="clear" w:color="auto" w:fill="auto"/>
            <w:noWrap/>
            <w:vAlign w:val="bottom"/>
            <w:hideMark/>
          </w:tcPr>
          <w:p w14:paraId="4D093D5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0.10</w:t>
            </w:r>
          </w:p>
        </w:tc>
        <w:tc>
          <w:tcPr>
            <w:tcW w:w="1016" w:type="dxa"/>
            <w:tcBorders>
              <w:top w:val="nil"/>
              <w:left w:val="nil"/>
              <w:bottom w:val="nil"/>
              <w:right w:val="nil"/>
            </w:tcBorders>
            <w:shd w:val="clear" w:color="auto" w:fill="auto"/>
            <w:noWrap/>
            <w:vAlign w:val="bottom"/>
            <w:hideMark/>
          </w:tcPr>
          <w:p w14:paraId="7682215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0.35</w:t>
            </w:r>
          </w:p>
        </w:tc>
        <w:tc>
          <w:tcPr>
            <w:tcW w:w="1016" w:type="dxa"/>
            <w:tcBorders>
              <w:top w:val="nil"/>
              <w:left w:val="nil"/>
              <w:bottom w:val="nil"/>
              <w:right w:val="nil"/>
            </w:tcBorders>
            <w:shd w:val="clear" w:color="auto" w:fill="auto"/>
            <w:noWrap/>
            <w:vAlign w:val="bottom"/>
            <w:hideMark/>
          </w:tcPr>
          <w:p w14:paraId="794518E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0.31</w:t>
            </w:r>
          </w:p>
        </w:tc>
        <w:tc>
          <w:tcPr>
            <w:tcW w:w="1016" w:type="dxa"/>
            <w:tcBorders>
              <w:top w:val="nil"/>
              <w:left w:val="nil"/>
              <w:bottom w:val="nil"/>
              <w:right w:val="nil"/>
            </w:tcBorders>
            <w:shd w:val="clear" w:color="auto" w:fill="auto"/>
            <w:noWrap/>
            <w:vAlign w:val="bottom"/>
            <w:hideMark/>
          </w:tcPr>
          <w:p w14:paraId="6AD97F7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0.66</w:t>
            </w:r>
          </w:p>
        </w:tc>
        <w:tc>
          <w:tcPr>
            <w:tcW w:w="1016" w:type="dxa"/>
            <w:tcBorders>
              <w:top w:val="nil"/>
              <w:left w:val="nil"/>
              <w:bottom w:val="nil"/>
              <w:right w:val="nil"/>
            </w:tcBorders>
            <w:shd w:val="clear" w:color="auto" w:fill="auto"/>
            <w:noWrap/>
            <w:vAlign w:val="bottom"/>
            <w:hideMark/>
          </w:tcPr>
          <w:p w14:paraId="34FC6D9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0.29</w:t>
            </w:r>
          </w:p>
        </w:tc>
        <w:tc>
          <w:tcPr>
            <w:tcW w:w="1016" w:type="dxa"/>
            <w:tcBorders>
              <w:top w:val="nil"/>
              <w:left w:val="nil"/>
              <w:bottom w:val="nil"/>
              <w:right w:val="nil"/>
            </w:tcBorders>
            <w:shd w:val="clear" w:color="auto" w:fill="auto"/>
            <w:noWrap/>
            <w:vAlign w:val="bottom"/>
            <w:hideMark/>
          </w:tcPr>
          <w:p w14:paraId="530641C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0.60</w:t>
            </w:r>
          </w:p>
        </w:tc>
      </w:tr>
      <w:tr w:rsidR="00664688" w:rsidRPr="00226BB3" w14:paraId="31098FCE" w14:textId="77777777" w:rsidTr="00786273">
        <w:trPr>
          <w:trHeight w:val="20"/>
        </w:trPr>
        <w:tc>
          <w:tcPr>
            <w:tcW w:w="2850" w:type="dxa"/>
            <w:tcBorders>
              <w:top w:val="nil"/>
              <w:left w:val="nil"/>
              <w:bottom w:val="nil"/>
              <w:right w:val="nil"/>
            </w:tcBorders>
            <w:shd w:val="clear" w:color="auto" w:fill="auto"/>
            <w:noWrap/>
            <w:vAlign w:val="bottom"/>
            <w:hideMark/>
          </w:tcPr>
          <w:p w14:paraId="504F7B8F"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Agricultural income</w:t>
            </w:r>
          </w:p>
        </w:tc>
        <w:tc>
          <w:tcPr>
            <w:tcW w:w="1016" w:type="dxa"/>
            <w:tcBorders>
              <w:top w:val="nil"/>
              <w:left w:val="nil"/>
              <w:bottom w:val="nil"/>
              <w:right w:val="nil"/>
            </w:tcBorders>
            <w:shd w:val="clear" w:color="auto" w:fill="auto"/>
            <w:noWrap/>
            <w:vAlign w:val="bottom"/>
            <w:hideMark/>
          </w:tcPr>
          <w:p w14:paraId="1443FF1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730.40</w:t>
            </w:r>
          </w:p>
        </w:tc>
        <w:tc>
          <w:tcPr>
            <w:tcW w:w="1016" w:type="dxa"/>
            <w:tcBorders>
              <w:top w:val="nil"/>
              <w:left w:val="nil"/>
              <w:bottom w:val="nil"/>
              <w:right w:val="nil"/>
            </w:tcBorders>
            <w:shd w:val="clear" w:color="auto" w:fill="auto"/>
            <w:noWrap/>
            <w:vAlign w:val="bottom"/>
            <w:hideMark/>
          </w:tcPr>
          <w:p w14:paraId="0F9E922B"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4752.38</w:t>
            </w:r>
          </w:p>
        </w:tc>
        <w:tc>
          <w:tcPr>
            <w:tcW w:w="1016" w:type="dxa"/>
            <w:tcBorders>
              <w:top w:val="nil"/>
              <w:left w:val="nil"/>
              <w:bottom w:val="nil"/>
              <w:right w:val="nil"/>
            </w:tcBorders>
            <w:shd w:val="clear" w:color="auto" w:fill="auto"/>
            <w:noWrap/>
            <w:vAlign w:val="bottom"/>
            <w:hideMark/>
          </w:tcPr>
          <w:p w14:paraId="515A298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633.75</w:t>
            </w:r>
          </w:p>
        </w:tc>
        <w:tc>
          <w:tcPr>
            <w:tcW w:w="1016" w:type="dxa"/>
            <w:tcBorders>
              <w:top w:val="nil"/>
              <w:left w:val="nil"/>
              <w:bottom w:val="nil"/>
              <w:right w:val="nil"/>
            </w:tcBorders>
            <w:shd w:val="clear" w:color="auto" w:fill="auto"/>
            <w:noWrap/>
            <w:vAlign w:val="bottom"/>
            <w:hideMark/>
          </w:tcPr>
          <w:p w14:paraId="0AF8ED5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1624.64</w:t>
            </w:r>
          </w:p>
        </w:tc>
        <w:tc>
          <w:tcPr>
            <w:tcW w:w="1016" w:type="dxa"/>
            <w:tcBorders>
              <w:top w:val="nil"/>
              <w:left w:val="nil"/>
              <w:bottom w:val="nil"/>
              <w:right w:val="nil"/>
            </w:tcBorders>
            <w:shd w:val="clear" w:color="auto" w:fill="auto"/>
            <w:noWrap/>
            <w:vAlign w:val="bottom"/>
            <w:hideMark/>
          </w:tcPr>
          <w:p w14:paraId="0AB5609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781.30</w:t>
            </w:r>
          </w:p>
        </w:tc>
        <w:tc>
          <w:tcPr>
            <w:tcW w:w="1016" w:type="dxa"/>
            <w:tcBorders>
              <w:top w:val="nil"/>
              <w:left w:val="nil"/>
              <w:bottom w:val="nil"/>
              <w:right w:val="nil"/>
            </w:tcBorders>
            <w:shd w:val="clear" w:color="auto" w:fill="auto"/>
            <w:noWrap/>
            <w:vAlign w:val="bottom"/>
            <w:hideMark/>
          </w:tcPr>
          <w:p w14:paraId="6B478015"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1919.23</w:t>
            </w:r>
          </w:p>
        </w:tc>
      </w:tr>
      <w:tr w:rsidR="00664688" w:rsidRPr="00226BB3" w14:paraId="2B748BBF" w14:textId="77777777" w:rsidTr="00374DBE">
        <w:tblPrEx>
          <w:tblW w:w="8946" w:type="dxa"/>
          <w:tblInd w:w="93" w:type="dxa"/>
          <w:tblPrExChange w:id="726" w:author="Linderhof, Vincent" w:date="2016-01-27T18:05:00Z">
            <w:tblPrEx>
              <w:tblW w:w="8946" w:type="dxa"/>
              <w:tblInd w:w="93" w:type="dxa"/>
            </w:tblPrEx>
          </w:tblPrExChange>
        </w:tblPrEx>
        <w:trPr>
          <w:trHeight w:val="67"/>
          <w:trPrChange w:id="727" w:author="Linderhof, Vincent" w:date="2016-01-27T18:05:00Z">
            <w:trPr>
              <w:gridAfter w:val="0"/>
              <w:trHeight w:val="20"/>
            </w:trPr>
          </w:trPrChange>
        </w:trPr>
        <w:tc>
          <w:tcPr>
            <w:tcW w:w="2850" w:type="dxa"/>
            <w:tcBorders>
              <w:top w:val="nil"/>
              <w:left w:val="nil"/>
              <w:bottom w:val="nil"/>
              <w:right w:val="nil"/>
            </w:tcBorders>
            <w:shd w:val="clear" w:color="auto" w:fill="auto"/>
            <w:noWrap/>
            <w:vAlign w:val="bottom"/>
            <w:hideMark/>
            <w:tcPrChange w:id="728" w:author="Linderhof, Vincent" w:date="2016-01-27T18:05:00Z">
              <w:tcPr>
                <w:tcW w:w="2850" w:type="dxa"/>
                <w:tcBorders>
                  <w:top w:val="nil"/>
                  <w:left w:val="nil"/>
                  <w:bottom w:val="nil"/>
                  <w:right w:val="nil"/>
                </w:tcBorders>
                <w:shd w:val="clear" w:color="auto" w:fill="auto"/>
                <w:noWrap/>
                <w:vAlign w:val="bottom"/>
                <w:hideMark/>
              </w:tcPr>
            </w:tcPrChange>
          </w:tcPr>
          <w:p w14:paraId="56DE9425" w14:textId="26788F98" w:rsidR="00664688" w:rsidRPr="00226BB3" w:rsidRDefault="00664688" w:rsidP="00664688">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Non</w:t>
            </w:r>
            <w:r>
              <w:rPr>
                <w:rFonts w:ascii="Times New Roman" w:eastAsia="Times New Roman" w:hAnsi="Times New Roman"/>
                <w:color w:val="000000"/>
                <w:sz w:val="20"/>
                <w:szCs w:val="20"/>
                <w:lang w:eastAsia="en-GB"/>
              </w:rPr>
              <w:t>-a</w:t>
            </w:r>
            <w:r w:rsidRPr="00226BB3">
              <w:rPr>
                <w:rFonts w:ascii="Times New Roman" w:eastAsia="Times New Roman" w:hAnsi="Times New Roman"/>
                <w:color w:val="000000"/>
                <w:sz w:val="20"/>
                <w:szCs w:val="20"/>
                <w:lang w:eastAsia="en-GB"/>
              </w:rPr>
              <w:t>gricultural income</w:t>
            </w:r>
          </w:p>
        </w:tc>
        <w:tc>
          <w:tcPr>
            <w:tcW w:w="1016" w:type="dxa"/>
            <w:tcBorders>
              <w:top w:val="nil"/>
              <w:left w:val="nil"/>
              <w:bottom w:val="nil"/>
              <w:right w:val="nil"/>
            </w:tcBorders>
            <w:shd w:val="clear" w:color="auto" w:fill="auto"/>
            <w:noWrap/>
            <w:vAlign w:val="bottom"/>
            <w:hideMark/>
            <w:tcPrChange w:id="729" w:author="Linderhof, Vincent" w:date="2016-01-27T18:05:00Z">
              <w:tcPr>
                <w:tcW w:w="1016" w:type="dxa"/>
                <w:tcBorders>
                  <w:top w:val="nil"/>
                  <w:left w:val="nil"/>
                  <w:bottom w:val="nil"/>
                  <w:right w:val="nil"/>
                </w:tcBorders>
                <w:shd w:val="clear" w:color="auto" w:fill="auto"/>
                <w:noWrap/>
                <w:vAlign w:val="bottom"/>
                <w:hideMark/>
              </w:tcPr>
            </w:tcPrChange>
          </w:tcPr>
          <w:p w14:paraId="33E6462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3.09</w:t>
            </w:r>
          </w:p>
        </w:tc>
        <w:tc>
          <w:tcPr>
            <w:tcW w:w="1016" w:type="dxa"/>
            <w:tcBorders>
              <w:top w:val="nil"/>
              <w:left w:val="nil"/>
              <w:bottom w:val="nil"/>
              <w:right w:val="nil"/>
            </w:tcBorders>
            <w:shd w:val="clear" w:color="auto" w:fill="auto"/>
            <w:noWrap/>
            <w:vAlign w:val="bottom"/>
            <w:hideMark/>
            <w:tcPrChange w:id="730" w:author="Linderhof, Vincent" w:date="2016-01-27T18:05:00Z">
              <w:tcPr>
                <w:tcW w:w="1016" w:type="dxa"/>
                <w:tcBorders>
                  <w:top w:val="nil"/>
                  <w:left w:val="nil"/>
                  <w:bottom w:val="nil"/>
                  <w:right w:val="nil"/>
                </w:tcBorders>
                <w:shd w:val="clear" w:color="auto" w:fill="auto"/>
                <w:noWrap/>
                <w:vAlign w:val="bottom"/>
                <w:hideMark/>
              </w:tcPr>
            </w:tcPrChange>
          </w:tcPr>
          <w:p w14:paraId="241D2F0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116.84</w:t>
            </w:r>
          </w:p>
        </w:tc>
        <w:tc>
          <w:tcPr>
            <w:tcW w:w="1016" w:type="dxa"/>
            <w:tcBorders>
              <w:top w:val="nil"/>
              <w:left w:val="nil"/>
              <w:bottom w:val="nil"/>
              <w:right w:val="nil"/>
            </w:tcBorders>
            <w:shd w:val="clear" w:color="auto" w:fill="auto"/>
            <w:noWrap/>
            <w:vAlign w:val="bottom"/>
            <w:hideMark/>
            <w:tcPrChange w:id="731" w:author="Linderhof, Vincent" w:date="2016-01-27T18:05:00Z">
              <w:tcPr>
                <w:tcW w:w="1016" w:type="dxa"/>
                <w:tcBorders>
                  <w:top w:val="nil"/>
                  <w:left w:val="nil"/>
                  <w:bottom w:val="nil"/>
                  <w:right w:val="nil"/>
                </w:tcBorders>
                <w:shd w:val="clear" w:color="auto" w:fill="auto"/>
                <w:noWrap/>
                <w:vAlign w:val="bottom"/>
                <w:hideMark/>
              </w:tcPr>
            </w:tcPrChange>
          </w:tcPr>
          <w:p w14:paraId="0EA25E5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0.23</w:t>
            </w:r>
          </w:p>
        </w:tc>
        <w:tc>
          <w:tcPr>
            <w:tcW w:w="1016" w:type="dxa"/>
            <w:tcBorders>
              <w:top w:val="nil"/>
              <w:left w:val="nil"/>
              <w:bottom w:val="nil"/>
              <w:right w:val="nil"/>
            </w:tcBorders>
            <w:shd w:val="clear" w:color="auto" w:fill="auto"/>
            <w:noWrap/>
            <w:vAlign w:val="bottom"/>
            <w:hideMark/>
            <w:tcPrChange w:id="732" w:author="Linderhof, Vincent" w:date="2016-01-27T18:05:00Z">
              <w:tcPr>
                <w:tcW w:w="1016" w:type="dxa"/>
                <w:tcBorders>
                  <w:top w:val="nil"/>
                  <w:left w:val="nil"/>
                  <w:bottom w:val="nil"/>
                  <w:right w:val="nil"/>
                </w:tcBorders>
                <w:shd w:val="clear" w:color="auto" w:fill="auto"/>
                <w:noWrap/>
                <w:vAlign w:val="bottom"/>
                <w:hideMark/>
              </w:tcPr>
            </w:tcPrChange>
          </w:tcPr>
          <w:p w14:paraId="0608E81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5.37</w:t>
            </w:r>
          </w:p>
        </w:tc>
        <w:tc>
          <w:tcPr>
            <w:tcW w:w="1016" w:type="dxa"/>
            <w:tcBorders>
              <w:top w:val="nil"/>
              <w:left w:val="nil"/>
              <w:bottom w:val="nil"/>
              <w:right w:val="nil"/>
            </w:tcBorders>
            <w:shd w:val="clear" w:color="auto" w:fill="auto"/>
            <w:noWrap/>
            <w:vAlign w:val="bottom"/>
            <w:hideMark/>
            <w:tcPrChange w:id="733" w:author="Linderhof, Vincent" w:date="2016-01-27T18:05:00Z">
              <w:tcPr>
                <w:tcW w:w="1016" w:type="dxa"/>
                <w:tcBorders>
                  <w:top w:val="nil"/>
                  <w:left w:val="nil"/>
                  <w:bottom w:val="nil"/>
                  <w:right w:val="nil"/>
                </w:tcBorders>
                <w:shd w:val="clear" w:color="auto" w:fill="auto"/>
                <w:noWrap/>
                <w:vAlign w:val="bottom"/>
                <w:hideMark/>
              </w:tcPr>
            </w:tcPrChange>
          </w:tcPr>
          <w:p w14:paraId="1EBBDF8B"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3.54</w:t>
            </w:r>
          </w:p>
        </w:tc>
        <w:tc>
          <w:tcPr>
            <w:tcW w:w="1016" w:type="dxa"/>
            <w:tcBorders>
              <w:top w:val="nil"/>
              <w:left w:val="nil"/>
              <w:bottom w:val="nil"/>
              <w:right w:val="nil"/>
            </w:tcBorders>
            <w:shd w:val="clear" w:color="auto" w:fill="auto"/>
            <w:noWrap/>
            <w:vAlign w:val="bottom"/>
            <w:hideMark/>
            <w:tcPrChange w:id="734" w:author="Linderhof, Vincent" w:date="2016-01-27T18:05:00Z">
              <w:tcPr>
                <w:tcW w:w="1016" w:type="dxa"/>
                <w:gridSpan w:val="2"/>
                <w:tcBorders>
                  <w:top w:val="nil"/>
                  <w:left w:val="nil"/>
                  <w:bottom w:val="nil"/>
                  <w:right w:val="nil"/>
                </w:tcBorders>
                <w:shd w:val="clear" w:color="auto" w:fill="auto"/>
                <w:noWrap/>
                <w:vAlign w:val="bottom"/>
                <w:hideMark/>
              </w:tcPr>
            </w:tcPrChange>
          </w:tcPr>
          <w:p w14:paraId="287BABA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92.63</w:t>
            </w:r>
          </w:p>
        </w:tc>
      </w:tr>
      <w:tr w:rsidR="00664688" w:rsidRPr="00226BB3" w14:paraId="0A611EE9" w14:textId="77777777" w:rsidTr="00786273">
        <w:trPr>
          <w:trHeight w:val="20"/>
        </w:trPr>
        <w:tc>
          <w:tcPr>
            <w:tcW w:w="2850" w:type="dxa"/>
            <w:tcBorders>
              <w:top w:val="nil"/>
              <w:left w:val="nil"/>
              <w:bottom w:val="nil"/>
              <w:right w:val="nil"/>
            </w:tcBorders>
            <w:shd w:val="clear" w:color="auto" w:fill="auto"/>
            <w:noWrap/>
            <w:vAlign w:val="bottom"/>
            <w:hideMark/>
          </w:tcPr>
          <w:p w14:paraId="3121D7B5"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commentRangeStart w:id="735"/>
            <w:r w:rsidRPr="00226BB3">
              <w:rPr>
                <w:rFonts w:ascii="Times New Roman" w:eastAsia="Times New Roman" w:hAnsi="Times New Roman"/>
                <w:color w:val="000000"/>
                <w:sz w:val="20"/>
                <w:szCs w:val="20"/>
                <w:lang w:eastAsia="en-GB"/>
              </w:rPr>
              <w:t>Property income</w:t>
            </w:r>
            <w:commentRangeEnd w:id="735"/>
            <w:r w:rsidR="00374DBE">
              <w:rPr>
                <w:rStyle w:val="CommentReference"/>
              </w:rPr>
              <w:commentReference w:id="735"/>
            </w:r>
          </w:p>
        </w:tc>
        <w:tc>
          <w:tcPr>
            <w:tcW w:w="1016" w:type="dxa"/>
            <w:tcBorders>
              <w:top w:val="nil"/>
              <w:left w:val="nil"/>
              <w:bottom w:val="nil"/>
              <w:right w:val="nil"/>
            </w:tcBorders>
            <w:shd w:val="clear" w:color="auto" w:fill="auto"/>
            <w:noWrap/>
            <w:vAlign w:val="bottom"/>
            <w:hideMark/>
          </w:tcPr>
          <w:p w14:paraId="7A5D12D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451.59</w:t>
            </w:r>
          </w:p>
        </w:tc>
        <w:tc>
          <w:tcPr>
            <w:tcW w:w="1016" w:type="dxa"/>
            <w:tcBorders>
              <w:top w:val="nil"/>
              <w:left w:val="nil"/>
              <w:bottom w:val="nil"/>
              <w:right w:val="nil"/>
            </w:tcBorders>
            <w:shd w:val="clear" w:color="auto" w:fill="auto"/>
            <w:noWrap/>
            <w:vAlign w:val="bottom"/>
            <w:hideMark/>
          </w:tcPr>
          <w:p w14:paraId="5FA9BFD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2044.57</w:t>
            </w:r>
          </w:p>
        </w:tc>
        <w:tc>
          <w:tcPr>
            <w:tcW w:w="1016" w:type="dxa"/>
            <w:tcBorders>
              <w:top w:val="nil"/>
              <w:left w:val="nil"/>
              <w:bottom w:val="nil"/>
              <w:right w:val="nil"/>
            </w:tcBorders>
            <w:shd w:val="clear" w:color="auto" w:fill="auto"/>
            <w:noWrap/>
            <w:vAlign w:val="bottom"/>
            <w:hideMark/>
          </w:tcPr>
          <w:p w14:paraId="0E326CD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648.27</w:t>
            </w:r>
          </w:p>
        </w:tc>
        <w:tc>
          <w:tcPr>
            <w:tcW w:w="1016" w:type="dxa"/>
            <w:tcBorders>
              <w:top w:val="nil"/>
              <w:left w:val="nil"/>
              <w:bottom w:val="nil"/>
              <w:right w:val="nil"/>
            </w:tcBorders>
            <w:shd w:val="clear" w:color="auto" w:fill="auto"/>
            <w:noWrap/>
            <w:vAlign w:val="bottom"/>
            <w:hideMark/>
          </w:tcPr>
          <w:p w14:paraId="3F850DC7"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6791.09</w:t>
            </w:r>
          </w:p>
        </w:tc>
        <w:tc>
          <w:tcPr>
            <w:tcW w:w="1016" w:type="dxa"/>
            <w:tcBorders>
              <w:top w:val="nil"/>
              <w:left w:val="nil"/>
              <w:bottom w:val="nil"/>
              <w:right w:val="nil"/>
            </w:tcBorders>
            <w:shd w:val="clear" w:color="auto" w:fill="auto"/>
            <w:noWrap/>
            <w:vAlign w:val="bottom"/>
            <w:hideMark/>
          </w:tcPr>
          <w:p w14:paraId="6E6E573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558.45</w:t>
            </w:r>
          </w:p>
        </w:tc>
        <w:tc>
          <w:tcPr>
            <w:tcW w:w="1016" w:type="dxa"/>
            <w:tcBorders>
              <w:top w:val="nil"/>
              <w:left w:val="nil"/>
              <w:bottom w:val="nil"/>
              <w:right w:val="nil"/>
            </w:tcBorders>
            <w:shd w:val="clear" w:color="auto" w:fill="auto"/>
            <w:noWrap/>
            <w:vAlign w:val="bottom"/>
            <w:hideMark/>
          </w:tcPr>
          <w:p w14:paraId="1A13F315"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3321.52</w:t>
            </w:r>
          </w:p>
        </w:tc>
      </w:tr>
      <w:tr w:rsidR="00664688" w:rsidRPr="00226BB3" w14:paraId="5417B0D7" w14:textId="77777777" w:rsidTr="00786273">
        <w:trPr>
          <w:trHeight w:val="20"/>
        </w:trPr>
        <w:tc>
          <w:tcPr>
            <w:tcW w:w="2850" w:type="dxa"/>
            <w:tcBorders>
              <w:top w:val="nil"/>
              <w:left w:val="nil"/>
              <w:right w:val="nil"/>
            </w:tcBorders>
            <w:shd w:val="clear" w:color="auto" w:fill="auto"/>
            <w:noWrap/>
            <w:vAlign w:val="bottom"/>
            <w:hideMark/>
          </w:tcPr>
          <w:p w14:paraId="4AEB7F8D"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commentRangeStart w:id="736"/>
            <w:r w:rsidRPr="00226BB3">
              <w:rPr>
                <w:rFonts w:ascii="Times New Roman" w:eastAsia="Times New Roman" w:hAnsi="Times New Roman"/>
                <w:color w:val="000000"/>
                <w:sz w:val="20"/>
                <w:szCs w:val="20"/>
                <w:lang w:eastAsia="en-GB"/>
              </w:rPr>
              <w:t>Investments</w:t>
            </w:r>
            <w:commentRangeEnd w:id="736"/>
            <w:r w:rsidR="00374DBE">
              <w:rPr>
                <w:rStyle w:val="CommentReference"/>
              </w:rPr>
              <w:commentReference w:id="736"/>
            </w:r>
          </w:p>
        </w:tc>
        <w:tc>
          <w:tcPr>
            <w:tcW w:w="1016" w:type="dxa"/>
            <w:tcBorders>
              <w:top w:val="nil"/>
              <w:left w:val="nil"/>
              <w:right w:val="nil"/>
            </w:tcBorders>
            <w:shd w:val="clear" w:color="auto" w:fill="auto"/>
            <w:noWrap/>
            <w:vAlign w:val="bottom"/>
            <w:hideMark/>
          </w:tcPr>
          <w:p w14:paraId="478912D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66.09</w:t>
            </w:r>
          </w:p>
        </w:tc>
        <w:tc>
          <w:tcPr>
            <w:tcW w:w="1016" w:type="dxa"/>
            <w:tcBorders>
              <w:top w:val="nil"/>
              <w:left w:val="nil"/>
              <w:right w:val="nil"/>
            </w:tcBorders>
            <w:shd w:val="clear" w:color="auto" w:fill="auto"/>
            <w:noWrap/>
            <w:vAlign w:val="bottom"/>
            <w:hideMark/>
          </w:tcPr>
          <w:p w14:paraId="70A3F0E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514.69</w:t>
            </w:r>
          </w:p>
        </w:tc>
        <w:tc>
          <w:tcPr>
            <w:tcW w:w="1016" w:type="dxa"/>
            <w:tcBorders>
              <w:top w:val="nil"/>
              <w:left w:val="nil"/>
              <w:right w:val="nil"/>
            </w:tcBorders>
            <w:shd w:val="clear" w:color="auto" w:fill="auto"/>
            <w:noWrap/>
            <w:vAlign w:val="bottom"/>
            <w:hideMark/>
          </w:tcPr>
          <w:p w14:paraId="5C5CEBD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126.59</w:t>
            </w:r>
          </w:p>
        </w:tc>
        <w:tc>
          <w:tcPr>
            <w:tcW w:w="1016" w:type="dxa"/>
            <w:tcBorders>
              <w:top w:val="nil"/>
              <w:left w:val="nil"/>
              <w:right w:val="nil"/>
            </w:tcBorders>
            <w:shd w:val="clear" w:color="auto" w:fill="auto"/>
            <w:noWrap/>
            <w:vAlign w:val="bottom"/>
            <w:hideMark/>
          </w:tcPr>
          <w:p w14:paraId="73D0539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1463.42</w:t>
            </w:r>
          </w:p>
        </w:tc>
        <w:tc>
          <w:tcPr>
            <w:tcW w:w="1016" w:type="dxa"/>
            <w:tcBorders>
              <w:top w:val="nil"/>
              <w:left w:val="nil"/>
              <w:right w:val="nil"/>
            </w:tcBorders>
            <w:shd w:val="clear" w:color="auto" w:fill="auto"/>
            <w:noWrap/>
            <w:vAlign w:val="bottom"/>
            <w:hideMark/>
          </w:tcPr>
          <w:p w14:paraId="1A22F84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99.06</w:t>
            </w:r>
          </w:p>
        </w:tc>
        <w:tc>
          <w:tcPr>
            <w:tcW w:w="1016" w:type="dxa"/>
            <w:tcBorders>
              <w:top w:val="nil"/>
              <w:left w:val="nil"/>
              <w:right w:val="nil"/>
            </w:tcBorders>
            <w:shd w:val="clear" w:color="auto" w:fill="auto"/>
            <w:noWrap/>
            <w:vAlign w:val="bottom"/>
            <w:hideMark/>
          </w:tcPr>
          <w:p w14:paraId="4A9BBFB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1199.97</w:t>
            </w:r>
          </w:p>
        </w:tc>
      </w:tr>
      <w:tr w:rsidR="00664688" w:rsidRPr="00226BB3" w14:paraId="636FA635" w14:textId="77777777" w:rsidTr="00786273">
        <w:trPr>
          <w:trHeight w:val="20"/>
        </w:trPr>
        <w:tc>
          <w:tcPr>
            <w:tcW w:w="2850" w:type="dxa"/>
            <w:tcBorders>
              <w:top w:val="nil"/>
              <w:left w:val="nil"/>
              <w:bottom w:val="single" w:sz="4" w:space="0" w:color="auto"/>
              <w:right w:val="nil"/>
            </w:tcBorders>
            <w:shd w:val="clear" w:color="auto" w:fill="auto"/>
            <w:noWrap/>
            <w:vAlign w:val="bottom"/>
            <w:hideMark/>
          </w:tcPr>
          <w:p w14:paraId="2BE819A0"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Transfers</w:t>
            </w:r>
          </w:p>
        </w:tc>
        <w:tc>
          <w:tcPr>
            <w:tcW w:w="1016" w:type="dxa"/>
            <w:tcBorders>
              <w:top w:val="nil"/>
              <w:left w:val="nil"/>
              <w:bottom w:val="single" w:sz="4" w:space="0" w:color="auto"/>
              <w:right w:val="nil"/>
            </w:tcBorders>
            <w:shd w:val="clear" w:color="auto" w:fill="auto"/>
            <w:noWrap/>
            <w:vAlign w:val="bottom"/>
            <w:hideMark/>
          </w:tcPr>
          <w:p w14:paraId="022BC9B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189.55</w:t>
            </w:r>
          </w:p>
        </w:tc>
        <w:tc>
          <w:tcPr>
            <w:tcW w:w="1016" w:type="dxa"/>
            <w:tcBorders>
              <w:top w:val="nil"/>
              <w:left w:val="nil"/>
              <w:bottom w:val="single" w:sz="4" w:space="0" w:color="auto"/>
              <w:right w:val="nil"/>
            </w:tcBorders>
            <w:shd w:val="clear" w:color="auto" w:fill="auto"/>
            <w:noWrap/>
            <w:vAlign w:val="bottom"/>
            <w:hideMark/>
          </w:tcPr>
          <w:p w14:paraId="64E6735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810.36</w:t>
            </w:r>
          </w:p>
        </w:tc>
        <w:tc>
          <w:tcPr>
            <w:tcW w:w="1016" w:type="dxa"/>
            <w:tcBorders>
              <w:top w:val="nil"/>
              <w:left w:val="nil"/>
              <w:bottom w:val="single" w:sz="4" w:space="0" w:color="auto"/>
              <w:right w:val="nil"/>
            </w:tcBorders>
            <w:shd w:val="clear" w:color="auto" w:fill="auto"/>
            <w:noWrap/>
            <w:vAlign w:val="bottom"/>
            <w:hideMark/>
          </w:tcPr>
          <w:p w14:paraId="77E3556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253.97</w:t>
            </w:r>
          </w:p>
        </w:tc>
        <w:tc>
          <w:tcPr>
            <w:tcW w:w="1016" w:type="dxa"/>
            <w:tcBorders>
              <w:top w:val="nil"/>
              <w:left w:val="nil"/>
              <w:bottom w:val="single" w:sz="4" w:space="0" w:color="auto"/>
              <w:right w:val="nil"/>
            </w:tcBorders>
            <w:shd w:val="clear" w:color="auto" w:fill="auto"/>
            <w:noWrap/>
            <w:vAlign w:val="bottom"/>
            <w:hideMark/>
          </w:tcPr>
          <w:p w14:paraId="675032D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1202.16</w:t>
            </w:r>
          </w:p>
        </w:tc>
        <w:tc>
          <w:tcPr>
            <w:tcW w:w="1016" w:type="dxa"/>
            <w:tcBorders>
              <w:top w:val="nil"/>
              <w:left w:val="nil"/>
              <w:bottom w:val="single" w:sz="4" w:space="0" w:color="auto"/>
              <w:right w:val="nil"/>
            </w:tcBorders>
            <w:shd w:val="clear" w:color="auto" w:fill="auto"/>
            <w:noWrap/>
            <w:vAlign w:val="bottom"/>
            <w:hideMark/>
          </w:tcPr>
          <w:p w14:paraId="0ABC88C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276.19</w:t>
            </w:r>
          </w:p>
        </w:tc>
        <w:tc>
          <w:tcPr>
            <w:tcW w:w="1016" w:type="dxa"/>
            <w:tcBorders>
              <w:top w:val="nil"/>
              <w:left w:val="nil"/>
              <w:bottom w:val="single" w:sz="4" w:space="0" w:color="auto"/>
              <w:right w:val="nil"/>
            </w:tcBorders>
            <w:shd w:val="clear" w:color="auto" w:fill="auto"/>
            <w:noWrap/>
            <w:vAlign w:val="bottom"/>
            <w:hideMark/>
          </w:tcPr>
          <w:p w14:paraId="7DD8061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1538.28</w:t>
            </w:r>
          </w:p>
        </w:tc>
      </w:tr>
    </w:tbl>
    <w:p w14:paraId="1BABE0D1" w14:textId="0CAC0BCE" w:rsidR="00226BB3" w:rsidRDefault="00226BB3" w:rsidP="00320762">
      <w:pPr>
        <w:jc w:val="both"/>
        <w:rPr>
          <w:rFonts w:ascii="Times New Roman" w:hAnsi="Times New Roman"/>
          <w:i/>
          <w:sz w:val="20"/>
        </w:rPr>
      </w:pPr>
      <w:r w:rsidRPr="00226BB3">
        <w:rPr>
          <w:rFonts w:ascii="Times New Roman" w:eastAsia="Times New Roman" w:hAnsi="Times New Roman"/>
          <w:color w:val="000000"/>
          <w:sz w:val="20"/>
          <w:szCs w:val="20"/>
          <w:lang w:eastAsia="en-GB"/>
        </w:rPr>
        <w:t>SD = Standard Deviation</w:t>
      </w:r>
    </w:p>
    <w:p w14:paraId="2BDC7118" w14:textId="77777777" w:rsidR="00226BB3" w:rsidRDefault="00226BB3" w:rsidP="00320762">
      <w:pPr>
        <w:jc w:val="both"/>
        <w:rPr>
          <w:rFonts w:ascii="Times New Roman" w:hAnsi="Times New Roman"/>
          <w:i/>
          <w:sz w:val="20"/>
        </w:rPr>
      </w:pPr>
    </w:p>
    <w:p w14:paraId="6B35C250" w14:textId="77777777" w:rsidR="00786273" w:rsidRDefault="00786273" w:rsidP="00B36E1F">
      <w:pPr>
        <w:jc w:val="both"/>
        <w:rPr>
          <w:rFonts w:ascii="Times New Roman" w:hAnsi="Times New Roman"/>
          <w:i/>
          <w:sz w:val="20"/>
        </w:rPr>
        <w:sectPr w:rsidR="00786273" w:rsidSect="006E2582">
          <w:footerReference w:type="default" r:id="rId10"/>
          <w:type w:val="evenPage"/>
          <w:pgSz w:w="11906" w:h="16838"/>
          <w:pgMar w:top="1417" w:right="1417" w:bottom="1417" w:left="1417" w:header="0" w:footer="397" w:gutter="0"/>
          <w:pgNumType w:start="1"/>
          <w:cols w:space="720"/>
          <w:formProt w:val="0"/>
          <w:docGrid w:linePitch="360" w:charSpace="8192"/>
        </w:sectPr>
      </w:pPr>
    </w:p>
    <w:p w14:paraId="52972B4F" w14:textId="086C66C9" w:rsidR="00786273" w:rsidRDefault="00786273" w:rsidP="00B36E1F">
      <w:pPr>
        <w:jc w:val="both"/>
        <w:rPr>
          <w:rFonts w:ascii="Times New Roman" w:hAnsi="Times New Roman"/>
          <w:i/>
          <w:sz w:val="20"/>
        </w:rPr>
      </w:pPr>
    </w:p>
    <w:p w14:paraId="0C61F771" w14:textId="2FD0D4BB" w:rsidR="00B36E1F" w:rsidRDefault="00B36E1F" w:rsidP="00B36E1F">
      <w:pPr>
        <w:jc w:val="both"/>
        <w:rPr>
          <w:rFonts w:ascii="Times New Roman" w:hAnsi="Times New Roman"/>
          <w:i/>
          <w:sz w:val="20"/>
        </w:rPr>
      </w:pPr>
      <w:r w:rsidRPr="00320762">
        <w:rPr>
          <w:rFonts w:ascii="Times New Roman" w:hAnsi="Times New Roman"/>
          <w:i/>
          <w:sz w:val="20"/>
        </w:rPr>
        <w:t xml:space="preserve">Table 2: Variables characteristics by </w:t>
      </w:r>
      <w:commentRangeStart w:id="737"/>
      <w:r w:rsidRPr="00320762">
        <w:rPr>
          <w:rFonts w:ascii="Times New Roman" w:hAnsi="Times New Roman"/>
          <w:i/>
          <w:sz w:val="20"/>
        </w:rPr>
        <w:t>region</w:t>
      </w:r>
      <w:r w:rsidR="00786273">
        <w:rPr>
          <w:rFonts w:ascii="Times New Roman" w:hAnsi="Times New Roman"/>
          <w:i/>
          <w:sz w:val="20"/>
        </w:rPr>
        <w:t xml:space="preserve"> </w:t>
      </w:r>
      <w:r w:rsidR="00C03049">
        <w:rPr>
          <w:rFonts w:ascii="Times New Roman" w:hAnsi="Times New Roman"/>
          <w:i/>
          <w:sz w:val="20"/>
        </w:rPr>
        <w:t xml:space="preserve">over all three </w:t>
      </w:r>
      <w:r w:rsidR="00786273">
        <w:rPr>
          <w:rFonts w:ascii="Times New Roman" w:hAnsi="Times New Roman"/>
          <w:i/>
          <w:sz w:val="20"/>
        </w:rPr>
        <w:t>wave</w:t>
      </w:r>
      <w:r w:rsidR="00C03049">
        <w:rPr>
          <w:rFonts w:ascii="Times New Roman" w:hAnsi="Times New Roman"/>
          <w:i/>
          <w:sz w:val="20"/>
        </w:rPr>
        <w:t>s</w:t>
      </w:r>
      <w:r w:rsidR="00786273">
        <w:rPr>
          <w:rFonts w:ascii="Times New Roman" w:hAnsi="Times New Roman"/>
          <w:i/>
          <w:sz w:val="20"/>
        </w:rPr>
        <w:t xml:space="preserve"> </w:t>
      </w:r>
      <w:commentRangeEnd w:id="737"/>
      <w:r w:rsidR="00C03049">
        <w:rPr>
          <w:rStyle w:val="CommentReference"/>
        </w:rPr>
        <w:commentReference w:id="737"/>
      </w:r>
    </w:p>
    <w:tbl>
      <w:tblPr>
        <w:tblW w:w="13555" w:type="dxa"/>
        <w:tblInd w:w="93" w:type="dxa"/>
        <w:tblLook w:val="04A0" w:firstRow="1" w:lastRow="0" w:firstColumn="1" w:lastColumn="0" w:noHBand="0" w:noVBand="1"/>
      </w:tblPr>
      <w:tblGrid>
        <w:gridCol w:w="5827"/>
        <w:gridCol w:w="966"/>
        <w:gridCol w:w="966"/>
        <w:gridCol w:w="966"/>
        <w:gridCol w:w="966"/>
        <w:gridCol w:w="966"/>
        <w:gridCol w:w="966"/>
        <w:gridCol w:w="966"/>
        <w:gridCol w:w="966"/>
      </w:tblGrid>
      <w:tr w:rsidR="00786273" w:rsidRPr="00786273" w14:paraId="04571046" w14:textId="77777777" w:rsidTr="00C03049">
        <w:trPr>
          <w:trHeight w:val="315"/>
        </w:trPr>
        <w:tc>
          <w:tcPr>
            <w:tcW w:w="5827" w:type="dxa"/>
            <w:tcBorders>
              <w:top w:val="single" w:sz="4" w:space="0" w:color="auto"/>
              <w:left w:val="nil"/>
            </w:tcBorders>
            <w:shd w:val="clear" w:color="auto" w:fill="auto"/>
            <w:noWrap/>
            <w:vAlign w:val="bottom"/>
            <w:hideMark/>
          </w:tcPr>
          <w:p w14:paraId="362F9894"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c>
          <w:tcPr>
            <w:tcW w:w="966" w:type="dxa"/>
            <w:tcBorders>
              <w:top w:val="single" w:sz="4" w:space="0" w:color="auto"/>
              <w:bottom w:val="single" w:sz="4" w:space="0" w:color="auto"/>
            </w:tcBorders>
            <w:shd w:val="clear" w:color="auto" w:fill="auto"/>
            <w:noWrap/>
            <w:vAlign w:val="bottom"/>
            <w:hideMark/>
          </w:tcPr>
          <w:p w14:paraId="5AFD2441"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Eastern</w:t>
            </w:r>
          </w:p>
        </w:tc>
        <w:tc>
          <w:tcPr>
            <w:tcW w:w="966" w:type="dxa"/>
            <w:tcBorders>
              <w:top w:val="single" w:sz="4" w:space="0" w:color="auto"/>
              <w:bottom w:val="single" w:sz="4" w:space="0" w:color="auto"/>
            </w:tcBorders>
            <w:shd w:val="clear" w:color="auto" w:fill="auto"/>
            <w:noWrap/>
            <w:vAlign w:val="bottom"/>
            <w:hideMark/>
          </w:tcPr>
          <w:p w14:paraId="3C64BE2F"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c>
          <w:tcPr>
            <w:tcW w:w="966" w:type="dxa"/>
            <w:tcBorders>
              <w:top w:val="single" w:sz="4" w:space="0" w:color="auto"/>
              <w:bottom w:val="single" w:sz="4" w:space="0" w:color="auto"/>
            </w:tcBorders>
            <w:shd w:val="clear" w:color="auto" w:fill="auto"/>
            <w:noWrap/>
            <w:vAlign w:val="bottom"/>
            <w:hideMark/>
          </w:tcPr>
          <w:p w14:paraId="7FE0F27A"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Western</w:t>
            </w:r>
          </w:p>
        </w:tc>
        <w:tc>
          <w:tcPr>
            <w:tcW w:w="966" w:type="dxa"/>
            <w:tcBorders>
              <w:top w:val="single" w:sz="4" w:space="0" w:color="auto"/>
              <w:bottom w:val="single" w:sz="4" w:space="0" w:color="auto"/>
            </w:tcBorders>
            <w:shd w:val="clear" w:color="auto" w:fill="auto"/>
            <w:noWrap/>
            <w:vAlign w:val="bottom"/>
            <w:hideMark/>
          </w:tcPr>
          <w:p w14:paraId="73C3379D"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c>
          <w:tcPr>
            <w:tcW w:w="966" w:type="dxa"/>
            <w:tcBorders>
              <w:top w:val="single" w:sz="4" w:space="0" w:color="auto"/>
              <w:bottom w:val="single" w:sz="4" w:space="0" w:color="auto"/>
            </w:tcBorders>
            <w:shd w:val="clear" w:color="auto" w:fill="auto"/>
            <w:noWrap/>
            <w:vAlign w:val="bottom"/>
            <w:hideMark/>
          </w:tcPr>
          <w:p w14:paraId="233987A2"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Northern</w:t>
            </w:r>
          </w:p>
        </w:tc>
        <w:tc>
          <w:tcPr>
            <w:tcW w:w="966" w:type="dxa"/>
            <w:tcBorders>
              <w:top w:val="single" w:sz="4" w:space="0" w:color="auto"/>
              <w:bottom w:val="single" w:sz="4" w:space="0" w:color="auto"/>
            </w:tcBorders>
            <w:shd w:val="clear" w:color="auto" w:fill="auto"/>
            <w:noWrap/>
            <w:vAlign w:val="bottom"/>
            <w:hideMark/>
          </w:tcPr>
          <w:p w14:paraId="71152698"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c>
          <w:tcPr>
            <w:tcW w:w="966" w:type="dxa"/>
            <w:tcBorders>
              <w:top w:val="single" w:sz="4" w:space="0" w:color="auto"/>
              <w:bottom w:val="single" w:sz="4" w:space="0" w:color="auto"/>
            </w:tcBorders>
            <w:shd w:val="clear" w:color="auto" w:fill="auto"/>
            <w:noWrap/>
            <w:vAlign w:val="bottom"/>
            <w:hideMark/>
          </w:tcPr>
          <w:p w14:paraId="53767FC4"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Central</w:t>
            </w:r>
          </w:p>
        </w:tc>
        <w:tc>
          <w:tcPr>
            <w:tcW w:w="966" w:type="dxa"/>
            <w:tcBorders>
              <w:top w:val="single" w:sz="4" w:space="0" w:color="auto"/>
              <w:bottom w:val="single" w:sz="4" w:space="0" w:color="auto"/>
              <w:right w:val="nil"/>
            </w:tcBorders>
            <w:shd w:val="clear" w:color="auto" w:fill="auto"/>
            <w:noWrap/>
            <w:vAlign w:val="bottom"/>
            <w:hideMark/>
          </w:tcPr>
          <w:p w14:paraId="04106749"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r>
      <w:tr w:rsidR="00786273" w:rsidRPr="00786273" w14:paraId="2013D933" w14:textId="77777777" w:rsidTr="00C03049">
        <w:trPr>
          <w:trHeight w:val="315"/>
        </w:trPr>
        <w:tc>
          <w:tcPr>
            <w:tcW w:w="5827" w:type="dxa"/>
            <w:tcBorders>
              <w:left w:val="nil"/>
              <w:bottom w:val="single" w:sz="4" w:space="0" w:color="auto"/>
              <w:right w:val="nil"/>
            </w:tcBorders>
            <w:shd w:val="clear" w:color="auto" w:fill="auto"/>
            <w:noWrap/>
            <w:vAlign w:val="bottom"/>
            <w:hideMark/>
          </w:tcPr>
          <w:p w14:paraId="1B17FC1D" w14:textId="53362D36"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Characteristics</w:t>
            </w:r>
          </w:p>
        </w:tc>
        <w:tc>
          <w:tcPr>
            <w:tcW w:w="966" w:type="dxa"/>
            <w:tcBorders>
              <w:top w:val="single" w:sz="4" w:space="0" w:color="auto"/>
              <w:left w:val="nil"/>
              <w:bottom w:val="single" w:sz="4" w:space="0" w:color="auto"/>
              <w:right w:val="nil"/>
            </w:tcBorders>
            <w:shd w:val="clear" w:color="auto" w:fill="auto"/>
            <w:noWrap/>
            <w:vAlign w:val="bottom"/>
            <w:hideMark/>
          </w:tcPr>
          <w:p w14:paraId="022F9E3C"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77D61206"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6A7E7328"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1014A36B"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02CE0A34"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356A278F"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447C7B68"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7697292F"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SD</w:t>
            </w:r>
          </w:p>
        </w:tc>
      </w:tr>
      <w:tr w:rsidR="00786273" w:rsidRPr="00786273" w14:paraId="5720F38A" w14:textId="77777777" w:rsidTr="00C03049">
        <w:trPr>
          <w:trHeight w:val="300"/>
        </w:trPr>
        <w:tc>
          <w:tcPr>
            <w:tcW w:w="5827" w:type="dxa"/>
            <w:tcBorders>
              <w:top w:val="single" w:sz="4" w:space="0" w:color="auto"/>
              <w:left w:val="nil"/>
              <w:bottom w:val="nil"/>
              <w:right w:val="nil"/>
            </w:tcBorders>
            <w:shd w:val="clear" w:color="auto" w:fill="auto"/>
            <w:noWrap/>
            <w:vAlign w:val="bottom"/>
            <w:hideMark/>
          </w:tcPr>
          <w:p w14:paraId="34804D60" w14:textId="26664B8D"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Household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size</w:t>
            </w:r>
          </w:p>
        </w:tc>
        <w:tc>
          <w:tcPr>
            <w:tcW w:w="966" w:type="dxa"/>
            <w:tcBorders>
              <w:top w:val="single" w:sz="4" w:space="0" w:color="auto"/>
              <w:left w:val="nil"/>
              <w:bottom w:val="nil"/>
              <w:right w:val="nil"/>
            </w:tcBorders>
            <w:shd w:val="clear" w:color="auto" w:fill="auto"/>
            <w:noWrap/>
            <w:vAlign w:val="bottom"/>
            <w:hideMark/>
          </w:tcPr>
          <w:p w14:paraId="3925192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7.71</w:t>
            </w:r>
          </w:p>
        </w:tc>
        <w:tc>
          <w:tcPr>
            <w:tcW w:w="966" w:type="dxa"/>
            <w:tcBorders>
              <w:top w:val="single" w:sz="4" w:space="0" w:color="auto"/>
              <w:left w:val="nil"/>
              <w:bottom w:val="nil"/>
              <w:right w:val="nil"/>
            </w:tcBorders>
            <w:shd w:val="clear" w:color="auto" w:fill="auto"/>
            <w:noWrap/>
            <w:vAlign w:val="bottom"/>
            <w:hideMark/>
          </w:tcPr>
          <w:p w14:paraId="5F43506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3.61</w:t>
            </w:r>
          </w:p>
        </w:tc>
        <w:tc>
          <w:tcPr>
            <w:tcW w:w="966" w:type="dxa"/>
            <w:tcBorders>
              <w:top w:val="single" w:sz="4" w:space="0" w:color="auto"/>
              <w:left w:val="nil"/>
              <w:bottom w:val="nil"/>
              <w:right w:val="nil"/>
            </w:tcBorders>
            <w:shd w:val="clear" w:color="auto" w:fill="auto"/>
            <w:noWrap/>
            <w:vAlign w:val="bottom"/>
            <w:hideMark/>
          </w:tcPr>
          <w:p w14:paraId="34713C3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7.15</w:t>
            </w:r>
          </w:p>
        </w:tc>
        <w:tc>
          <w:tcPr>
            <w:tcW w:w="966" w:type="dxa"/>
            <w:tcBorders>
              <w:top w:val="single" w:sz="4" w:space="0" w:color="auto"/>
              <w:left w:val="nil"/>
              <w:bottom w:val="nil"/>
              <w:right w:val="nil"/>
            </w:tcBorders>
            <w:shd w:val="clear" w:color="auto" w:fill="auto"/>
            <w:noWrap/>
            <w:vAlign w:val="bottom"/>
            <w:hideMark/>
          </w:tcPr>
          <w:p w14:paraId="771FE2E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3.15</w:t>
            </w:r>
          </w:p>
        </w:tc>
        <w:tc>
          <w:tcPr>
            <w:tcW w:w="966" w:type="dxa"/>
            <w:tcBorders>
              <w:top w:val="single" w:sz="4" w:space="0" w:color="auto"/>
              <w:left w:val="nil"/>
              <w:bottom w:val="nil"/>
              <w:right w:val="nil"/>
            </w:tcBorders>
            <w:shd w:val="clear" w:color="auto" w:fill="auto"/>
            <w:noWrap/>
            <w:vAlign w:val="bottom"/>
            <w:hideMark/>
          </w:tcPr>
          <w:p w14:paraId="1D51428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7.13</w:t>
            </w:r>
          </w:p>
        </w:tc>
        <w:tc>
          <w:tcPr>
            <w:tcW w:w="966" w:type="dxa"/>
            <w:tcBorders>
              <w:top w:val="single" w:sz="4" w:space="0" w:color="auto"/>
              <w:left w:val="nil"/>
              <w:bottom w:val="nil"/>
              <w:right w:val="nil"/>
            </w:tcBorders>
            <w:shd w:val="clear" w:color="auto" w:fill="auto"/>
            <w:noWrap/>
            <w:vAlign w:val="bottom"/>
            <w:hideMark/>
          </w:tcPr>
          <w:p w14:paraId="5171801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3.16</w:t>
            </w:r>
          </w:p>
        </w:tc>
        <w:tc>
          <w:tcPr>
            <w:tcW w:w="966" w:type="dxa"/>
            <w:tcBorders>
              <w:top w:val="single" w:sz="4" w:space="0" w:color="auto"/>
              <w:left w:val="nil"/>
              <w:bottom w:val="nil"/>
              <w:right w:val="nil"/>
            </w:tcBorders>
            <w:shd w:val="clear" w:color="auto" w:fill="auto"/>
            <w:noWrap/>
            <w:vAlign w:val="bottom"/>
            <w:hideMark/>
          </w:tcPr>
          <w:p w14:paraId="0A4AFC4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8.17</w:t>
            </w:r>
          </w:p>
        </w:tc>
        <w:tc>
          <w:tcPr>
            <w:tcW w:w="966" w:type="dxa"/>
            <w:tcBorders>
              <w:top w:val="single" w:sz="4" w:space="0" w:color="auto"/>
              <w:left w:val="nil"/>
              <w:bottom w:val="nil"/>
              <w:right w:val="nil"/>
            </w:tcBorders>
            <w:shd w:val="clear" w:color="auto" w:fill="auto"/>
            <w:noWrap/>
            <w:vAlign w:val="bottom"/>
            <w:hideMark/>
          </w:tcPr>
          <w:p w14:paraId="79BCB2B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4.21</w:t>
            </w:r>
          </w:p>
        </w:tc>
      </w:tr>
      <w:tr w:rsidR="00786273" w:rsidRPr="00786273" w14:paraId="3768A267" w14:textId="77777777" w:rsidTr="00C03049">
        <w:trPr>
          <w:trHeight w:val="300"/>
        </w:trPr>
        <w:tc>
          <w:tcPr>
            <w:tcW w:w="5827" w:type="dxa"/>
            <w:tcBorders>
              <w:top w:val="nil"/>
              <w:left w:val="nil"/>
              <w:bottom w:val="nil"/>
              <w:right w:val="nil"/>
            </w:tcBorders>
            <w:shd w:val="clear" w:color="auto" w:fill="auto"/>
            <w:noWrap/>
            <w:vAlign w:val="bottom"/>
            <w:hideMark/>
          </w:tcPr>
          <w:p w14:paraId="262BE5E7"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FCS</w:t>
            </w:r>
          </w:p>
        </w:tc>
        <w:tc>
          <w:tcPr>
            <w:tcW w:w="966" w:type="dxa"/>
            <w:tcBorders>
              <w:top w:val="nil"/>
              <w:left w:val="nil"/>
              <w:bottom w:val="nil"/>
              <w:right w:val="nil"/>
            </w:tcBorders>
            <w:shd w:val="clear" w:color="auto" w:fill="auto"/>
            <w:noWrap/>
            <w:vAlign w:val="bottom"/>
            <w:hideMark/>
          </w:tcPr>
          <w:p w14:paraId="7D1F908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58.23</w:t>
            </w:r>
          </w:p>
        </w:tc>
        <w:tc>
          <w:tcPr>
            <w:tcW w:w="966" w:type="dxa"/>
            <w:tcBorders>
              <w:top w:val="nil"/>
              <w:left w:val="nil"/>
              <w:bottom w:val="nil"/>
              <w:right w:val="nil"/>
            </w:tcBorders>
            <w:shd w:val="clear" w:color="auto" w:fill="auto"/>
            <w:noWrap/>
            <w:vAlign w:val="bottom"/>
            <w:hideMark/>
          </w:tcPr>
          <w:p w14:paraId="3EF975E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22.78</w:t>
            </w:r>
          </w:p>
        </w:tc>
        <w:tc>
          <w:tcPr>
            <w:tcW w:w="966" w:type="dxa"/>
            <w:tcBorders>
              <w:top w:val="nil"/>
              <w:left w:val="nil"/>
              <w:bottom w:val="nil"/>
              <w:right w:val="nil"/>
            </w:tcBorders>
            <w:shd w:val="clear" w:color="auto" w:fill="auto"/>
            <w:noWrap/>
            <w:vAlign w:val="bottom"/>
            <w:hideMark/>
          </w:tcPr>
          <w:p w14:paraId="032DAC9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58.60</w:t>
            </w:r>
          </w:p>
        </w:tc>
        <w:tc>
          <w:tcPr>
            <w:tcW w:w="966" w:type="dxa"/>
            <w:tcBorders>
              <w:top w:val="nil"/>
              <w:left w:val="nil"/>
              <w:bottom w:val="nil"/>
              <w:right w:val="nil"/>
            </w:tcBorders>
            <w:shd w:val="clear" w:color="auto" w:fill="auto"/>
            <w:noWrap/>
            <w:vAlign w:val="bottom"/>
            <w:hideMark/>
          </w:tcPr>
          <w:p w14:paraId="0A42C5C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20.39</w:t>
            </w:r>
          </w:p>
        </w:tc>
        <w:tc>
          <w:tcPr>
            <w:tcW w:w="966" w:type="dxa"/>
            <w:tcBorders>
              <w:top w:val="nil"/>
              <w:left w:val="nil"/>
              <w:bottom w:val="nil"/>
              <w:right w:val="nil"/>
            </w:tcBorders>
            <w:shd w:val="clear" w:color="auto" w:fill="auto"/>
            <w:noWrap/>
            <w:vAlign w:val="bottom"/>
            <w:hideMark/>
          </w:tcPr>
          <w:p w14:paraId="3EA9D0C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52.27</w:t>
            </w:r>
          </w:p>
        </w:tc>
        <w:tc>
          <w:tcPr>
            <w:tcW w:w="966" w:type="dxa"/>
            <w:tcBorders>
              <w:top w:val="nil"/>
              <w:left w:val="nil"/>
              <w:bottom w:val="nil"/>
              <w:right w:val="nil"/>
            </w:tcBorders>
            <w:shd w:val="clear" w:color="auto" w:fill="auto"/>
            <w:noWrap/>
            <w:vAlign w:val="bottom"/>
            <w:hideMark/>
          </w:tcPr>
          <w:p w14:paraId="13BBA50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20.18</w:t>
            </w:r>
          </w:p>
        </w:tc>
        <w:tc>
          <w:tcPr>
            <w:tcW w:w="966" w:type="dxa"/>
            <w:tcBorders>
              <w:top w:val="nil"/>
              <w:left w:val="nil"/>
              <w:bottom w:val="nil"/>
              <w:right w:val="nil"/>
            </w:tcBorders>
            <w:shd w:val="clear" w:color="auto" w:fill="auto"/>
            <w:noWrap/>
            <w:vAlign w:val="bottom"/>
            <w:hideMark/>
          </w:tcPr>
          <w:p w14:paraId="20B6A4F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60.63</w:t>
            </w:r>
          </w:p>
        </w:tc>
        <w:tc>
          <w:tcPr>
            <w:tcW w:w="966" w:type="dxa"/>
            <w:tcBorders>
              <w:top w:val="nil"/>
              <w:left w:val="nil"/>
              <w:bottom w:val="nil"/>
              <w:right w:val="nil"/>
            </w:tcBorders>
            <w:shd w:val="clear" w:color="auto" w:fill="auto"/>
            <w:noWrap/>
            <w:vAlign w:val="bottom"/>
            <w:hideMark/>
          </w:tcPr>
          <w:p w14:paraId="19E3135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22.54</w:t>
            </w:r>
          </w:p>
        </w:tc>
      </w:tr>
      <w:tr w:rsidR="00786273" w:rsidRPr="00786273" w14:paraId="20AD4439" w14:textId="77777777" w:rsidTr="00C03049">
        <w:trPr>
          <w:trHeight w:val="300"/>
        </w:trPr>
        <w:tc>
          <w:tcPr>
            <w:tcW w:w="5827" w:type="dxa"/>
            <w:tcBorders>
              <w:top w:val="nil"/>
              <w:left w:val="nil"/>
              <w:bottom w:val="nil"/>
              <w:right w:val="nil"/>
            </w:tcBorders>
            <w:shd w:val="clear" w:color="auto" w:fill="auto"/>
            <w:noWrap/>
            <w:vAlign w:val="bottom"/>
            <w:hideMark/>
          </w:tcPr>
          <w:p w14:paraId="442B280D" w14:textId="20357A03"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Number</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different</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crops</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produced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by</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the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household</w:t>
            </w:r>
          </w:p>
        </w:tc>
        <w:tc>
          <w:tcPr>
            <w:tcW w:w="966" w:type="dxa"/>
            <w:tcBorders>
              <w:top w:val="nil"/>
              <w:left w:val="nil"/>
              <w:bottom w:val="nil"/>
              <w:right w:val="nil"/>
            </w:tcBorders>
            <w:shd w:val="clear" w:color="auto" w:fill="auto"/>
            <w:noWrap/>
            <w:vAlign w:val="bottom"/>
            <w:hideMark/>
          </w:tcPr>
          <w:p w14:paraId="46AC645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4.65</w:t>
            </w:r>
          </w:p>
        </w:tc>
        <w:tc>
          <w:tcPr>
            <w:tcW w:w="966" w:type="dxa"/>
            <w:tcBorders>
              <w:top w:val="nil"/>
              <w:left w:val="nil"/>
              <w:bottom w:val="nil"/>
              <w:right w:val="nil"/>
            </w:tcBorders>
            <w:shd w:val="clear" w:color="auto" w:fill="auto"/>
            <w:noWrap/>
            <w:vAlign w:val="bottom"/>
            <w:hideMark/>
          </w:tcPr>
          <w:p w14:paraId="5E936EB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1.85</w:t>
            </w:r>
          </w:p>
        </w:tc>
        <w:tc>
          <w:tcPr>
            <w:tcW w:w="966" w:type="dxa"/>
            <w:tcBorders>
              <w:top w:val="nil"/>
              <w:left w:val="nil"/>
              <w:bottom w:val="nil"/>
              <w:right w:val="nil"/>
            </w:tcBorders>
            <w:shd w:val="clear" w:color="auto" w:fill="auto"/>
            <w:noWrap/>
            <w:vAlign w:val="bottom"/>
            <w:hideMark/>
          </w:tcPr>
          <w:p w14:paraId="590A88D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5.35</w:t>
            </w:r>
          </w:p>
        </w:tc>
        <w:tc>
          <w:tcPr>
            <w:tcW w:w="966" w:type="dxa"/>
            <w:tcBorders>
              <w:top w:val="nil"/>
              <w:left w:val="nil"/>
              <w:bottom w:val="nil"/>
              <w:right w:val="nil"/>
            </w:tcBorders>
            <w:shd w:val="clear" w:color="auto" w:fill="auto"/>
            <w:noWrap/>
            <w:vAlign w:val="bottom"/>
            <w:hideMark/>
          </w:tcPr>
          <w:p w14:paraId="04317D3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1.96</w:t>
            </w:r>
          </w:p>
        </w:tc>
        <w:tc>
          <w:tcPr>
            <w:tcW w:w="966" w:type="dxa"/>
            <w:tcBorders>
              <w:top w:val="nil"/>
              <w:left w:val="nil"/>
              <w:bottom w:val="nil"/>
              <w:right w:val="nil"/>
            </w:tcBorders>
            <w:shd w:val="clear" w:color="auto" w:fill="auto"/>
            <w:noWrap/>
            <w:vAlign w:val="bottom"/>
            <w:hideMark/>
          </w:tcPr>
          <w:p w14:paraId="799CCB1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4.73</w:t>
            </w:r>
          </w:p>
        </w:tc>
        <w:tc>
          <w:tcPr>
            <w:tcW w:w="966" w:type="dxa"/>
            <w:tcBorders>
              <w:top w:val="nil"/>
              <w:left w:val="nil"/>
              <w:bottom w:val="nil"/>
              <w:right w:val="nil"/>
            </w:tcBorders>
            <w:shd w:val="clear" w:color="auto" w:fill="auto"/>
            <w:noWrap/>
            <w:vAlign w:val="bottom"/>
            <w:hideMark/>
          </w:tcPr>
          <w:p w14:paraId="0F29239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2.09</w:t>
            </w:r>
          </w:p>
        </w:tc>
        <w:tc>
          <w:tcPr>
            <w:tcW w:w="966" w:type="dxa"/>
            <w:tcBorders>
              <w:top w:val="nil"/>
              <w:left w:val="nil"/>
              <w:bottom w:val="nil"/>
              <w:right w:val="nil"/>
            </w:tcBorders>
            <w:shd w:val="clear" w:color="auto" w:fill="auto"/>
            <w:noWrap/>
            <w:vAlign w:val="bottom"/>
            <w:hideMark/>
          </w:tcPr>
          <w:p w14:paraId="3846AAF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5.55</w:t>
            </w:r>
          </w:p>
        </w:tc>
        <w:tc>
          <w:tcPr>
            <w:tcW w:w="966" w:type="dxa"/>
            <w:tcBorders>
              <w:top w:val="nil"/>
              <w:left w:val="nil"/>
              <w:bottom w:val="nil"/>
              <w:right w:val="nil"/>
            </w:tcBorders>
            <w:shd w:val="clear" w:color="auto" w:fill="auto"/>
            <w:noWrap/>
            <w:vAlign w:val="bottom"/>
            <w:hideMark/>
          </w:tcPr>
          <w:p w14:paraId="0A19F3D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2.22</w:t>
            </w:r>
          </w:p>
        </w:tc>
      </w:tr>
      <w:tr w:rsidR="00786273" w:rsidRPr="00786273" w14:paraId="7B413360" w14:textId="77777777" w:rsidTr="00C03049">
        <w:trPr>
          <w:trHeight w:val="300"/>
        </w:trPr>
        <w:tc>
          <w:tcPr>
            <w:tcW w:w="5827" w:type="dxa"/>
            <w:tcBorders>
              <w:top w:val="nil"/>
              <w:left w:val="nil"/>
              <w:bottom w:val="nil"/>
              <w:right w:val="nil"/>
            </w:tcBorders>
            <w:shd w:val="clear" w:color="auto" w:fill="auto"/>
            <w:noWrap/>
            <w:vAlign w:val="bottom"/>
            <w:hideMark/>
          </w:tcPr>
          <w:p w14:paraId="321EF781" w14:textId="008CC08F"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Age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the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household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head</w:t>
            </w:r>
          </w:p>
        </w:tc>
        <w:tc>
          <w:tcPr>
            <w:tcW w:w="966" w:type="dxa"/>
            <w:tcBorders>
              <w:top w:val="nil"/>
              <w:left w:val="nil"/>
              <w:bottom w:val="nil"/>
              <w:right w:val="nil"/>
            </w:tcBorders>
            <w:shd w:val="clear" w:color="auto" w:fill="auto"/>
            <w:noWrap/>
            <w:vAlign w:val="bottom"/>
            <w:hideMark/>
          </w:tcPr>
          <w:p w14:paraId="6909DD9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48.43</w:t>
            </w:r>
          </w:p>
        </w:tc>
        <w:tc>
          <w:tcPr>
            <w:tcW w:w="966" w:type="dxa"/>
            <w:tcBorders>
              <w:top w:val="nil"/>
              <w:left w:val="nil"/>
              <w:bottom w:val="nil"/>
              <w:right w:val="nil"/>
            </w:tcBorders>
            <w:shd w:val="clear" w:color="auto" w:fill="auto"/>
            <w:noWrap/>
            <w:vAlign w:val="bottom"/>
            <w:hideMark/>
          </w:tcPr>
          <w:p w14:paraId="3A85C50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14.16</w:t>
            </w:r>
          </w:p>
        </w:tc>
        <w:tc>
          <w:tcPr>
            <w:tcW w:w="966" w:type="dxa"/>
            <w:tcBorders>
              <w:top w:val="nil"/>
              <w:left w:val="nil"/>
              <w:bottom w:val="nil"/>
              <w:right w:val="nil"/>
            </w:tcBorders>
            <w:shd w:val="clear" w:color="auto" w:fill="auto"/>
            <w:noWrap/>
            <w:vAlign w:val="bottom"/>
            <w:hideMark/>
          </w:tcPr>
          <w:p w14:paraId="38E3ECE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47.81</w:t>
            </w:r>
          </w:p>
        </w:tc>
        <w:tc>
          <w:tcPr>
            <w:tcW w:w="966" w:type="dxa"/>
            <w:tcBorders>
              <w:top w:val="nil"/>
              <w:left w:val="nil"/>
              <w:bottom w:val="nil"/>
              <w:right w:val="nil"/>
            </w:tcBorders>
            <w:shd w:val="clear" w:color="auto" w:fill="auto"/>
            <w:noWrap/>
            <w:vAlign w:val="bottom"/>
            <w:hideMark/>
          </w:tcPr>
          <w:p w14:paraId="1B04AB4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15.07</w:t>
            </w:r>
          </w:p>
        </w:tc>
        <w:tc>
          <w:tcPr>
            <w:tcW w:w="966" w:type="dxa"/>
            <w:tcBorders>
              <w:top w:val="nil"/>
              <w:left w:val="nil"/>
              <w:bottom w:val="nil"/>
              <w:right w:val="nil"/>
            </w:tcBorders>
            <w:shd w:val="clear" w:color="auto" w:fill="auto"/>
            <w:noWrap/>
            <w:vAlign w:val="bottom"/>
            <w:hideMark/>
          </w:tcPr>
          <w:p w14:paraId="1D2B3CE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46.14</w:t>
            </w:r>
          </w:p>
        </w:tc>
        <w:tc>
          <w:tcPr>
            <w:tcW w:w="966" w:type="dxa"/>
            <w:tcBorders>
              <w:top w:val="nil"/>
              <w:left w:val="nil"/>
              <w:bottom w:val="nil"/>
              <w:right w:val="nil"/>
            </w:tcBorders>
            <w:shd w:val="clear" w:color="auto" w:fill="auto"/>
            <w:noWrap/>
            <w:vAlign w:val="bottom"/>
            <w:hideMark/>
          </w:tcPr>
          <w:p w14:paraId="1ECB29C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14.75</w:t>
            </w:r>
          </w:p>
        </w:tc>
        <w:tc>
          <w:tcPr>
            <w:tcW w:w="966" w:type="dxa"/>
            <w:tcBorders>
              <w:top w:val="nil"/>
              <w:left w:val="nil"/>
              <w:bottom w:val="nil"/>
              <w:right w:val="nil"/>
            </w:tcBorders>
            <w:shd w:val="clear" w:color="auto" w:fill="auto"/>
            <w:noWrap/>
            <w:vAlign w:val="bottom"/>
            <w:hideMark/>
          </w:tcPr>
          <w:p w14:paraId="730F81C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49.40</w:t>
            </w:r>
          </w:p>
        </w:tc>
        <w:tc>
          <w:tcPr>
            <w:tcW w:w="966" w:type="dxa"/>
            <w:tcBorders>
              <w:top w:val="nil"/>
              <w:left w:val="nil"/>
              <w:bottom w:val="nil"/>
              <w:right w:val="nil"/>
            </w:tcBorders>
            <w:shd w:val="clear" w:color="auto" w:fill="auto"/>
            <w:noWrap/>
            <w:vAlign w:val="bottom"/>
            <w:hideMark/>
          </w:tcPr>
          <w:p w14:paraId="34F377A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15.80</w:t>
            </w:r>
          </w:p>
        </w:tc>
      </w:tr>
      <w:tr w:rsidR="00786273" w:rsidRPr="00786273" w14:paraId="0AA9DC22" w14:textId="77777777" w:rsidTr="00C03049">
        <w:trPr>
          <w:trHeight w:val="300"/>
        </w:trPr>
        <w:tc>
          <w:tcPr>
            <w:tcW w:w="5827" w:type="dxa"/>
            <w:tcBorders>
              <w:top w:val="nil"/>
              <w:left w:val="nil"/>
              <w:bottom w:val="nil"/>
              <w:right w:val="nil"/>
            </w:tcBorders>
            <w:shd w:val="clear" w:color="auto" w:fill="auto"/>
            <w:noWrap/>
            <w:vAlign w:val="bottom"/>
            <w:hideMark/>
          </w:tcPr>
          <w:p w14:paraId="0F5CEC8E" w14:textId="63FFF9EA"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Education</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level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the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household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head</w:t>
            </w:r>
          </w:p>
        </w:tc>
        <w:tc>
          <w:tcPr>
            <w:tcW w:w="966" w:type="dxa"/>
            <w:tcBorders>
              <w:top w:val="nil"/>
              <w:left w:val="nil"/>
              <w:bottom w:val="nil"/>
              <w:right w:val="nil"/>
            </w:tcBorders>
            <w:shd w:val="clear" w:color="auto" w:fill="auto"/>
            <w:noWrap/>
            <w:vAlign w:val="bottom"/>
            <w:hideMark/>
          </w:tcPr>
          <w:p w14:paraId="7AEBAEA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20.86</w:t>
            </w:r>
          </w:p>
        </w:tc>
        <w:tc>
          <w:tcPr>
            <w:tcW w:w="966" w:type="dxa"/>
            <w:tcBorders>
              <w:top w:val="nil"/>
              <w:left w:val="nil"/>
              <w:bottom w:val="nil"/>
              <w:right w:val="nil"/>
            </w:tcBorders>
            <w:shd w:val="clear" w:color="auto" w:fill="auto"/>
            <w:noWrap/>
            <w:vAlign w:val="bottom"/>
            <w:hideMark/>
          </w:tcPr>
          <w:p w14:paraId="3E98C0F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11.39</w:t>
            </w:r>
          </w:p>
        </w:tc>
        <w:tc>
          <w:tcPr>
            <w:tcW w:w="966" w:type="dxa"/>
            <w:tcBorders>
              <w:top w:val="nil"/>
              <w:left w:val="nil"/>
              <w:bottom w:val="nil"/>
              <w:right w:val="nil"/>
            </w:tcBorders>
            <w:shd w:val="clear" w:color="auto" w:fill="auto"/>
            <w:noWrap/>
            <w:vAlign w:val="bottom"/>
            <w:hideMark/>
          </w:tcPr>
          <w:p w14:paraId="052FC4B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20.18</w:t>
            </w:r>
          </w:p>
        </w:tc>
        <w:tc>
          <w:tcPr>
            <w:tcW w:w="966" w:type="dxa"/>
            <w:tcBorders>
              <w:top w:val="nil"/>
              <w:left w:val="nil"/>
              <w:bottom w:val="nil"/>
              <w:right w:val="nil"/>
            </w:tcBorders>
            <w:shd w:val="clear" w:color="auto" w:fill="auto"/>
            <w:noWrap/>
            <w:vAlign w:val="bottom"/>
            <w:hideMark/>
          </w:tcPr>
          <w:p w14:paraId="1499383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10.82</w:t>
            </w:r>
          </w:p>
        </w:tc>
        <w:tc>
          <w:tcPr>
            <w:tcW w:w="966" w:type="dxa"/>
            <w:tcBorders>
              <w:top w:val="nil"/>
              <w:left w:val="nil"/>
              <w:bottom w:val="nil"/>
              <w:right w:val="nil"/>
            </w:tcBorders>
            <w:shd w:val="clear" w:color="auto" w:fill="auto"/>
            <w:noWrap/>
            <w:vAlign w:val="bottom"/>
            <w:hideMark/>
          </w:tcPr>
          <w:p w14:paraId="550DF96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21.45</w:t>
            </w:r>
          </w:p>
        </w:tc>
        <w:tc>
          <w:tcPr>
            <w:tcW w:w="966" w:type="dxa"/>
            <w:tcBorders>
              <w:top w:val="nil"/>
              <w:left w:val="nil"/>
              <w:bottom w:val="nil"/>
              <w:right w:val="nil"/>
            </w:tcBorders>
            <w:shd w:val="clear" w:color="auto" w:fill="auto"/>
            <w:noWrap/>
            <w:vAlign w:val="bottom"/>
            <w:hideMark/>
          </w:tcPr>
          <w:p w14:paraId="1426E94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11.91</w:t>
            </w:r>
          </w:p>
        </w:tc>
        <w:tc>
          <w:tcPr>
            <w:tcW w:w="966" w:type="dxa"/>
            <w:tcBorders>
              <w:top w:val="nil"/>
              <w:left w:val="nil"/>
              <w:bottom w:val="nil"/>
              <w:right w:val="nil"/>
            </w:tcBorders>
            <w:shd w:val="clear" w:color="auto" w:fill="auto"/>
            <w:noWrap/>
            <w:vAlign w:val="bottom"/>
            <w:hideMark/>
          </w:tcPr>
          <w:p w14:paraId="33D0D78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20.57</w:t>
            </w:r>
          </w:p>
        </w:tc>
        <w:tc>
          <w:tcPr>
            <w:tcW w:w="966" w:type="dxa"/>
            <w:tcBorders>
              <w:top w:val="nil"/>
              <w:left w:val="nil"/>
              <w:bottom w:val="nil"/>
              <w:right w:val="nil"/>
            </w:tcBorders>
            <w:shd w:val="clear" w:color="auto" w:fill="auto"/>
            <w:noWrap/>
            <w:vAlign w:val="bottom"/>
            <w:hideMark/>
          </w:tcPr>
          <w:p w14:paraId="6DE87A5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10.95</w:t>
            </w:r>
          </w:p>
        </w:tc>
      </w:tr>
      <w:tr w:rsidR="00786273" w:rsidRPr="00786273" w14:paraId="3128096B" w14:textId="77777777" w:rsidTr="00C03049">
        <w:trPr>
          <w:trHeight w:val="300"/>
        </w:trPr>
        <w:tc>
          <w:tcPr>
            <w:tcW w:w="5827" w:type="dxa"/>
            <w:tcBorders>
              <w:top w:val="nil"/>
              <w:left w:val="nil"/>
              <w:bottom w:val="nil"/>
              <w:right w:val="nil"/>
            </w:tcBorders>
            <w:shd w:val="clear" w:color="auto" w:fill="auto"/>
            <w:noWrap/>
            <w:vAlign w:val="bottom"/>
            <w:hideMark/>
          </w:tcPr>
          <w:p w14:paraId="316EC252" w14:textId="606E1EFE"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Total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cropped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area</w:t>
            </w:r>
          </w:p>
        </w:tc>
        <w:tc>
          <w:tcPr>
            <w:tcW w:w="966" w:type="dxa"/>
            <w:tcBorders>
              <w:top w:val="nil"/>
              <w:left w:val="nil"/>
              <w:bottom w:val="nil"/>
              <w:right w:val="nil"/>
            </w:tcBorders>
            <w:shd w:val="clear" w:color="auto" w:fill="auto"/>
            <w:noWrap/>
            <w:vAlign w:val="bottom"/>
            <w:hideMark/>
          </w:tcPr>
          <w:p w14:paraId="01217F9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4.17</w:t>
            </w:r>
          </w:p>
        </w:tc>
        <w:tc>
          <w:tcPr>
            <w:tcW w:w="966" w:type="dxa"/>
            <w:tcBorders>
              <w:top w:val="nil"/>
              <w:left w:val="nil"/>
              <w:bottom w:val="nil"/>
              <w:right w:val="nil"/>
            </w:tcBorders>
            <w:shd w:val="clear" w:color="auto" w:fill="auto"/>
            <w:noWrap/>
            <w:vAlign w:val="bottom"/>
            <w:hideMark/>
          </w:tcPr>
          <w:p w14:paraId="7D284F0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22.41</w:t>
            </w:r>
          </w:p>
        </w:tc>
        <w:tc>
          <w:tcPr>
            <w:tcW w:w="966" w:type="dxa"/>
            <w:tcBorders>
              <w:top w:val="nil"/>
              <w:left w:val="nil"/>
              <w:bottom w:val="nil"/>
              <w:right w:val="nil"/>
            </w:tcBorders>
            <w:shd w:val="clear" w:color="auto" w:fill="auto"/>
            <w:noWrap/>
            <w:vAlign w:val="bottom"/>
            <w:hideMark/>
          </w:tcPr>
          <w:p w14:paraId="0E6C4F2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3.69</w:t>
            </w:r>
          </w:p>
        </w:tc>
        <w:tc>
          <w:tcPr>
            <w:tcW w:w="966" w:type="dxa"/>
            <w:tcBorders>
              <w:top w:val="nil"/>
              <w:left w:val="nil"/>
              <w:bottom w:val="nil"/>
              <w:right w:val="nil"/>
            </w:tcBorders>
            <w:shd w:val="clear" w:color="auto" w:fill="auto"/>
            <w:noWrap/>
            <w:vAlign w:val="bottom"/>
            <w:hideMark/>
          </w:tcPr>
          <w:p w14:paraId="6C2481F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7.76</w:t>
            </w:r>
          </w:p>
        </w:tc>
        <w:tc>
          <w:tcPr>
            <w:tcW w:w="966" w:type="dxa"/>
            <w:tcBorders>
              <w:top w:val="nil"/>
              <w:left w:val="nil"/>
              <w:bottom w:val="nil"/>
              <w:right w:val="nil"/>
            </w:tcBorders>
            <w:shd w:val="clear" w:color="auto" w:fill="auto"/>
            <w:noWrap/>
            <w:vAlign w:val="bottom"/>
            <w:hideMark/>
          </w:tcPr>
          <w:p w14:paraId="4F9B174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7.42</w:t>
            </w:r>
          </w:p>
        </w:tc>
        <w:tc>
          <w:tcPr>
            <w:tcW w:w="966" w:type="dxa"/>
            <w:tcBorders>
              <w:top w:val="nil"/>
              <w:left w:val="nil"/>
              <w:bottom w:val="nil"/>
              <w:right w:val="nil"/>
            </w:tcBorders>
            <w:shd w:val="clear" w:color="auto" w:fill="auto"/>
            <w:noWrap/>
            <w:vAlign w:val="bottom"/>
            <w:hideMark/>
          </w:tcPr>
          <w:p w14:paraId="0BD804B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33.11</w:t>
            </w:r>
          </w:p>
        </w:tc>
        <w:tc>
          <w:tcPr>
            <w:tcW w:w="966" w:type="dxa"/>
            <w:tcBorders>
              <w:top w:val="nil"/>
              <w:left w:val="nil"/>
              <w:bottom w:val="nil"/>
              <w:right w:val="nil"/>
            </w:tcBorders>
            <w:shd w:val="clear" w:color="auto" w:fill="auto"/>
            <w:noWrap/>
            <w:vAlign w:val="bottom"/>
            <w:hideMark/>
          </w:tcPr>
          <w:p w14:paraId="793A7E4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4.07</w:t>
            </w:r>
          </w:p>
        </w:tc>
        <w:tc>
          <w:tcPr>
            <w:tcW w:w="966" w:type="dxa"/>
            <w:tcBorders>
              <w:top w:val="nil"/>
              <w:left w:val="nil"/>
              <w:bottom w:val="nil"/>
              <w:right w:val="nil"/>
            </w:tcBorders>
            <w:shd w:val="clear" w:color="auto" w:fill="auto"/>
            <w:noWrap/>
            <w:vAlign w:val="bottom"/>
            <w:hideMark/>
          </w:tcPr>
          <w:p w14:paraId="540A7B4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11.09</w:t>
            </w:r>
          </w:p>
        </w:tc>
      </w:tr>
      <w:tr w:rsidR="00786273" w:rsidRPr="00786273" w14:paraId="5F8EA691" w14:textId="77777777" w:rsidTr="00C03049">
        <w:trPr>
          <w:trHeight w:val="300"/>
        </w:trPr>
        <w:tc>
          <w:tcPr>
            <w:tcW w:w="5827" w:type="dxa"/>
            <w:tcBorders>
              <w:top w:val="nil"/>
              <w:left w:val="nil"/>
              <w:bottom w:val="nil"/>
              <w:right w:val="nil"/>
            </w:tcBorders>
            <w:shd w:val="clear" w:color="auto" w:fill="auto"/>
            <w:noWrap/>
            <w:vAlign w:val="bottom"/>
            <w:hideMark/>
          </w:tcPr>
          <w:p w14:paraId="67FE114E"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DDS</w:t>
            </w:r>
          </w:p>
        </w:tc>
        <w:tc>
          <w:tcPr>
            <w:tcW w:w="966" w:type="dxa"/>
            <w:tcBorders>
              <w:top w:val="nil"/>
              <w:left w:val="nil"/>
              <w:bottom w:val="nil"/>
              <w:right w:val="nil"/>
            </w:tcBorders>
            <w:shd w:val="clear" w:color="auto" w:fill="auto"/>
            <w:noWrap/>
            <w:vAlign w:val="bottom"/>
            <w:hideMark/>
          </w:tcPr>
          <w:p w14:paraId="18EAC97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7.64</w:t>
            </w:r>
          </w:p>
        </w:tc>
        <w:tc>
          <w:tcPr>
            <w:tcW w:w="966" w:type="dxa"/>
            <w:tcBorders>
              <w:top w:val="nil"/>
              <w:left w:val="nil"/>
              <w:bottom w:val="nil"/>
              <w:right w:val="nil"/>
            </w:tcBorders>
            <w:shd w:val="clear" w:color="auto" w:fill="auto"/>
            <w:noWrap/>
            <w:vAlign w:val="bottom"/>
            <w:hideMark/>
          </w:tcPr>
          <w:p w14:paraId="023F6B7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1.94</w:t>
            </w:r>
          </w:p>
        </w:tc>
        <w:tc>
          <w:tcPr>
            <w:tcW w:w="966" w:type="dxa"/>
            <w:tcBorders>
              <w:top w:val="nil"/>
              <w:left w:val="nil"/>
              <w:bottom w:val="nil"/>
              <w:right w:val="nil"/>
            </w:tcBorders>
            <w:shd w:val="clear" w:color="auto" w:fill="auto"/>
            <w:noWrap/>
            <w:vAlign w:val="bottom"/>
            <w:hideMark/>
          </w:tcPr>
          <w:p w14:paraId="560A858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6.53</w:t>
            </w:r>
          </w:p>
        </w:tc>
        <w:tc>
          <w:tcPr>
            <w:tcW w:w="966" w:type="dxa"/>
            <w:tcBorders>
              <w:top w:val="nil"/>
              <w:left w:val="nil"/>
              <w:bottom w:val="nil"/>
              <w:right w:val="nil"/>
            </w:tcBorders>
            <w:shd w:val="clear" w:color="auto" w:fill="auto"/>
            <w:noWrap/>
            <w:vAlign w:val="bottom"/>
            <w:hideMark/>
          </w:tcPr>
          <w:p w14:paraId="6CB168F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1.97</w:t>
            </w:r>
          </w:p>
        </w:tc>
        <w:tc>
          <w:tcPr>
            <w:tcW w:w="966" w:type="dxa"/>
            <w:tcBorders>
              <w:top w:val="nil"/>
              <w:left w:val="nil"/>
              <w:bottom w:val="nil"/>
              <w:right w:val="nil"/>
            </w:tcBorders>
            <w:shd w:val="clear" w:color="auto" w:fill="auto"/>
            <w:noWrap/>
            <w:vAlign w:val="bottom"/>
            <w:hideMark/>
          </w:tcPr>
          <w:p w14:paraId="6D14527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7.46</w:t>
            </w:r>
          </w:p>
        </w:tc>
        <w:tc>
          <w:tcPr>
            <w:tcW w:w="966" w:type="dxa"/>
            <w:tcBorders>
              <w:top w:val="nil"/>
              <w:left w:val="nil"/>
              <w:bottom w:val="nil"/>
              <w:right w:val="nil"/>
            </w:tcBorders>
            <w:shd w:val="clear" w:color="auto" w:fill="auto"/>
            <w:noWrap/>
            <w:vAlign w:val="bottom"/>
            <w:hideMark/>
          </w:tcPr>
          <w:p w14:paraId="3FACD32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1.96</w:t>
            </w:r>
          </w:p>
        </w:tc>
        <w:tc>
          <w:tcPr>
            <w:tcW w:w="966" w:type="dxa"/>
            <w:tcBorders>
              <w:top w:val="nil"/>
              <w:left w:val="nil"/>
              <w:bottom w:val="nil"/>
              <w:right w:val="nil"/>
            </w:tcBorders>
            <w:shd w:val="clear" w:color="auto" w:fill="auto"/>
            <w:noWrap/>
            <w:vAlign w:val="bottom"/>
            <w:hideMark/>
          </w:tcPr>
          <w:p w14:paraId="642C9DD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7.94</w:t>
            </w:r>
          </w:p>
        </w:tc>
        <w:tc>
          <w:tcPr>
            <w:tcW w:w="966" w:type="dxa"/>
            <w:tcBorders>
              <w:top w:val="nil"/>
              <w:left w:val="nil"/>
              <w:bottom w:val="nil"/>
              <w:right w:val="nil"/>
            </w:tcBorders>
            <w:shd w:val="clear" w:color="auto" w:fill="auto"/>
            <w:noWrap/>
            <w:vAlign w:val="bottom"/>
            <w:hideMark/>
          </w:tcPr>
          <w:p w14:paraId="1EAFF67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1.97</w:t>
            </w:r>
          </w:p>
        </w:tc>
      </w:tr>
      <w:tr w:rsidR="00786273" w:rsidRPr="00786273" w14:paraId="4913C9BE" w14:textId="77777777" w:rsidTr="00C03049">
        <w:trPr>
          <w:trHeight w:val="300"/>
        </w:trPr>
        <w:tc>
          <w:tcPr>
            <w:tcW w:w="5827" w:type="dxa"/>
            <w:tcBorders>
              <w:top w:val="nil"/>
              <w:left w:val="nil"/>
              <w:bottom w:val="nil"/>
              <w:right w:val="nil"/>
            </w:tcBorders>
            <w:shd w:val="clear" w:color="auto" w:fill="auto"/>
            <w:noWrap/>
            <w:vAlign w:val="bottom"/>
            <w:hideMark/>
          </w:tcPr>
          <w:p w14:paraId="7E98EE20" w14:textId="7BA7CEE9"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Food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expenditure</w:t>
            </w:r>
          </w:p>
        </w:tc>
        <w:tc>
          <w:tcPr>
            <w:tcW w:w="966" w:type="dxa"/>
            <w:tcBorders>
              <w:top w:val="nil"/>
              <w:left w:val="nil"/>
              <w:bottom w:val="nil"/>
              <w:right w:val="nil"/>
            </w:tcBorders>
            <w:shd w:val="clear" w:color="auto" w:fill="auto"/>
            <w:noWrap/>
            <w:vAlign w:val="bottom"/>
            <w:hideMark/>
          </w:tcPr>
          <w:p w14:paraId="4BF43F9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249.58</w:t>
            </w:r>
          </w:p>
        </w:tc>
        <w:tc>
          <w:tcPr>
            <w:tcW w:w="966" w:type="dxa"/>
            <w:tcBorders>
              <w:top w:val="nil"/>
              <w:left w:val="nil"/>
              <w:bottom w:val="nil"/>
              <w:right w:val="nil"/>
            </w:tcBorders>
            <w:shd w:val="clear" w:color="auto" w:fill="auto"/>
            <w:noWrap/>
            <w:vAlign w:val="bottom"/>
            <w:hideMark/>
          </w:tcPr>
          <w:p w14:paraId="7437F7A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322.24</w:t>
            </w:r>
          </w:p>
        </w:tc>
        <w:tc>
          <w:tcPr>
            <w:tcW w:w="966" w:type="dxa"/>
            <w:tcBorders>
              <w:top w:val="nil"/>
              <w:left w:val="nil"/>
              <w:bottom w:val="nil"/>
              <w:right w:val="nil"/>
            </w:tcBorders>
            <w:shd w:val="clear" w:color="auto" w:fill="auto"/>
            <w:noWrap/>
            <w:vAlign w:val="bottom"/>
            <w:hideMark/>
          </w:tcPr>
          <w:p w14:paraId="2224377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198.09</w:t>
            </w:r>
          </w:p>
        </w:tc>
        <w:tc>
          <w:tcPr>
            <w:tcW w:w="966" w:type="dxa"/>
            <w:tcBorders>
              <w:top w:val="nil"/>
              <w:left w:val="nil"/>
              <w:bottom w:val="nil"/>
              <w:right w:val="nil"/>
            </w:tcBorders>
            <w:shd w:val="clear" w:color="auto" w:fill="auto"/>
            <w:noWrap/>
            <w:vAlign w:val="bottom"/>
            <w:hideMark/>
          </w:tcPr>
          <w:p w14:paraId="6271288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306.55</w:t>
            </w:r>
          </w:p>
        </w:tc>
        <w:tc>
          <w:tcPr>
            <w:tcW w:w="966" w:type="dxa"/>
            <w:tcBorders>
              <w:top w:val="nil"/>
              <w:left w:val="nil"/>
              <w:bottom w:val="nil"/>
              <w:right w:val="nil"/>
            </w:tcBorders>
            <w:shd w:val="clear" w:color="auto" w:fill="auto"/>
            <w:noWrap/>
            <w:vAlign w:val="bottom"/>
            <w:hideMark/>
          </w:tcPr>
          <w:p w14:paraId="2A2D6BE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305.48</w:t>
            </w:r>
          </w:p>
        </w:tc>
        <w:tc>
          <w:tcPr>
            <w:tcW w:w="966" w:type="dxa"/>
            <w:tcBorders>
              <w:top w:val="nil"/>
              <w:left w:val="nil"/>
              <w:bottom w:val="nil"/>
              <w:right w:val="nil"/>
            </w:tcBorders>
            <w:shd w:val="clear" w:color="auto" w:fill="auto"/>
            <w:noWrap/>
            <w:vAlign w:val="bottom"/>
            <w:hideMark/>
          </w:tcPr>
          <w:p w14:paraId="2B91967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490.42</w:t>
            </w:r>
          </w:p>
        </w:tc>
        <w:tc>
          <w:tcPr>
            <w:tcW w:w="966" w:type="dxa"/>
            <w:tcBorders>
              <w:top w:val="nil"/>
              <w:left w:val="nil"/>
              <w:bottom w:val="nil"/>
              <w:right w:val="nil"/>
            </w:tcBorders>
            <w:shd w:val="clear" w:color="auto" w:fill="auto"/>
            <w:noWrap/>
            <w:vAlign w:val="bottom"/>
            <w:hideMark/>
          </w:tcPr>
          <w:p w14:paraId="0B45743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350.61</w:t>
            </w:r>
          </w:p>
        </w:tc>
        <w:tc>
          <w:tcPr>
            <w:tcW w:w="966" w:type="dxa"/>
            <w:tcBorders>
              <w:top w:val="nil"/>
              <w:left w:val="nil"/>
              <w:bottom w:val="nil"/>
              <w:right w:val="nil"/>
            </w:tcBorders>
            <w:shd w:val="clear" w:color="auto" w:fill="auto"/>
            <w:noWrap/>
            <w:vAlign w:val="bottom"/>
            <w:hideMark/>
          </w:tcPr>
          <w:p w14:paraId="02887C4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528.95</w:t>
            </w:r>
          </w:p>
        </w:tc>
      </w:tr>
      <w:tr w:rsidR="00786273" w:rsidRPr="00786273" w14:paraId="6CEAFFB0" w14:textId="77777777" w:rsidTr="00C03049">
        <w:trPr>
          <w:trHeight w:val="300"/>
        </w:trPr>
        <w:tc>
          <w:tcPr>
            <w:tcW w:w="5827" w:type="dxa"/>
            <w:tcBorders>
              <w:top w:val="nil"/>
              <w:left w:val="nil"/>
              <w:bottom w:val="nil"/>
              <w:right w:val="nil"/>
            </w:tcBorders>
            <w:shd w:val="clear" w:color="auto" w:fill="auto"/>
            <w:noWrap/>
            <w:vAlign w:val="bottom"/>
            <w:hideMark/>
          </w:tcPr>
          <w:p w14:paraId="172F48BB" w14:textId="79264B56"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Non</w:t>
            </w:r>
            <w:r>
              <w:rPr>
                <w:rFonts w:ascii="Times New Roman" w:eastAsia="Times New Roman" w:hAnsi="Times New Roman"/>
                <w:color w:val="000000"/>
                <w:sz w:val="20"/>
                <w:szCs w:val="20"/>
                <w:lang w:eastAsia="en-GB"/>
              </w:rPr>
              <w:t>-</w:t>
            </w:r>
            <w:r w:rsidRPr="00786273">
              <w:rPr>
                <w:rFonts w:ascii="Times New Roman" w:eastAsia="Times New Roman" w:hAnsi="Times New Roman"/>
                <w:color w:val="000000"/>
                <w:sz w:val="20"/>
                <w:szCs w:val="20"/>
                <w:lang w:eastAsia="en-GB"/>
              </w:rPr>
              <w:t>food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expenditure</w:t>
            </w:r>
          </w:p>
        </w:tc>
        <w:tc>
          <w:tcPr>
            <w:tcW w:w="966" w:type="dxa"/>
            <w:tcBorders>
              <w:top w:val="nil"/>
              <w:left w:val="nil"/>
              <w:bottom w:val="nil"/>
              <w:right w:val="nil"/>
            </w:tcBorders>
            <w:shd w:val="clear" w:color="auto" w:fill="auto"/>
            <w:noWrap/>
            <w:vAlign w:val="bottom"/>
            <w:hideMark/>
          </w:tcPr>
          <w:p w14:paraId="0C05FC1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129.05</w:t>
            </w:r>
          </w:p>
        </w:tc>
        <w:tc>
          <w:tcPr>
            <w:tcW w:w="966" w:type="dxa"/>
            <w:tcBorders>
              <w:top w:val="nil"/>
              <w:left w:val="nil"/>
              <w:bottom w:val="nil"/>
              <w:right w:val="nil"/>
            </w:tcBorders>
            <w:shd w:val="clear" w:color="auto" w:fill="auto"/>
            <w:noWrap/>
            <w:vAlign w:val="bottom"/>
            <w:hideMark/>
          </w:tcPr>
          <w:p w14:paraId="5CA49CC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231.86</w:t>
            </w:r>
          </w:p>
        </w:tc>
        <w:tc>
          <w:tcPr>
            <w:tcW w:w="966" w:type="dxa"/>
            <w:tcBorders>
              <w:top w:val="nil"/>
              <w:left w:val="nil"/>
              <w:bottom w:val="nil"/>
              <w:right w:val="nil"/>
            </w:tcBorders>
            <w:shd w:val="clear" w:color="auto" w:fill="auto"/>
            <w:noWrap/>
            <w:vAlign w:val="bottom"/>
            <w:hideMark/>
          </w:tcPr>
          <w:p w14:paraId="321F4E6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122.77</w:t>
            </w:r>
          </w:p>
        </w:tc>
        <w:tc>
          <w:tcPr>
            <w:tcW w:w="966" w:type="dxa"/>
            <w:tcBorders>
              <w:top w:val="nil"/>
              <w:left w:val="nil"/>
              <w:bottom w:val="nil"/>
              <w:right w:val="nil"/>
            </w:tcBorders>
            <w:shd w:val="clear" w:color="auto" w:fill="auto"/>
            <w:noWrap/>
            <w:vAlign w:val="bottom"/>
            <w:hideMark/>
          </w:tcPr>
          <w:p w14:paraId="760F32D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243.21</w:t>
            </w:r>
          </w:p>
        </w:tc>
        <w:tc>
          <w:tcPr>
            <w:tcW w:w="966" w:type="dxa"/>
            <w:tcBorders>
              <w:top w:val="nil"/>
              <w:left w:val="nil"/>
              <w:bottom w:val="nil"/>
              <w:right w:val="nil"/>
            </w:tcBorders>
            <w:shd w:val="clear" w:color="auto" w:fill="auto"/>
            <w:noWrap/>
            <w:vAlign w:val="bottom"/>
            <w:hideMark/>
          </w:tcPr>
          <w:p w14:paraId="401E13C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181.64</w:t>
            </w:r>
          </w:p>
        </w:tc>
        <w:tc>
          <w:tcPr>
            <w:tcW w:w="966" w:type="dxa"/>
            <w:tcBorders>
              <w:top w:val="nil"/>
              <w:left w:val="nil"/>
              <w:bottom w:val="nil"/>
              <w:right w:val="nil"/>
            </w:tcBorders>
            <w:shd w:val="clear" w:color="auto" w:fill="auto"/>
            <w:noWrap/>
            <w:vAlign w:val="bottom"/>
            <w:hideMark/>
          </w:tcPr>
          <w:p w14:paraId="5CE9C9F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474.18</w:t>
            </w:r>
          </w:p>
        </w:tc>
        <w:tc>
          <w:tcPr>
            <w:tcW w:w="966" w:type="dxa"/>
            <w:tcBorders>
              <w:top w:val="nil"/>
              <w:left w:val="nil"/>
              <w:bottom w:val="nil"/>
              <w:right w:val="nil"/>
            </w:tcBorders>
            <w:shd w:val="clear" w:color="auto" w:fill="auto"/>
            <w:noWrap/>
            <w:vAlign w:val="bottom"/>
            <w:hideMark/>
          </w:tcPr>
          <w:p w14:paraId="0FF6725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238.55</w:t>
            </w:r>
          </w:p>
        </w:tc>
        <w:tc>
          <w:tcPr>
            <w:tcW w:w="966" w:type="dxa"/>
            <w:tcBorders>
              <w:top w:val="nil"/>
              <w:left w:val="nil"/>
              <w:bottom w:val="nil"/>
              <w:right w:val="nil"/>
            </w:tcBorders>
            <w:shd w:val="clear" w:color="auto" w:fill="auto"/>
            <w:noWrap/>
            <w:vAlign w:val="bottom"/>
            <w:hideMark/>
          </w:tcPr>
          <w:p w14:paraId="7C8DF48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1002.71</w:t>
            </w:r>
          </w:p>
        </w:tc>
      </w:tr>
      <w:tr w:rsidR="00786273" w:rsidRPr="00786273" w14:paraId="3FE65D0A" w14:textId="77777777" w:rsidTr="00C03049">
        <w:trPr>
          <w:trHeight w:val="300"/>
        </w:trPr>
        <w:tc>
          <w:tcPr>
            <w:tcW w:w="5827" w:type="dxa"/>
            <w:tcBorders>
              <w:top w:val="nil"/>
              <w:left w:val="nil"/>
              <w:bottom w:val="nil"/>
              <w:right w:val="nil"/>
            </w:tcBorders>
            <w:shd w:val="clear" w:color="auto" w:fill="auto"/>
            <w:noWrap/>
            <w:vAlign w:val="bottom"/>
            <w:hideMark/>
          </w:tcPr>
          <w:p w14:paraId="0E5FED90"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Incomes</w:t>
            </w:r>
          </w:p>
        </w:tc>
        <w:tc>
          <w:tcPr>
            <w:tcW w:w="966" w:type="dxa"/>
            <w:tcBorders>
              <w:top w:val="nil"/>
              <w:left w:val="nil"/>
              <w:bottom w:val="nil"/>
              <w:right w:val="nil"/>
            </w:tcBorders>
            <w:shd w:val="clear" w:color="auto" w:fill="auto"/>
            <w:noWrap/>
            <w:vAlign w:val="bottom"/>
            <w:hideMark/>
          </w:tcPr>
          <w:p w14:paraId="1129731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1474.03</w:t>
            </w:r>
          </w:p>
        </w:tc>
        <w:tc>
          <w:tcPr>
            <w:tcW w:w="966" w:type="dxa"/>
            <w:tcBorders>
              <w:top w:val="nil"/>
              <w:left w:val="nil"/>
              <w:bottom w:val="nil"/>
              <w:right w:val="nil"/>
            </w:tcBorders>
            <w:shd w:val="clear" w:color="auto" w:fill="auto"/>
            <w:noWrap/>
            <w:vAlign w:val="bottom"/>
            <w:hideMark/>
          </w:tcPr>
          <w:p w14:paraId="7E30577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4591.61</w:t>
            </w:r>
          </w:p>
        </w:tc>
        <w:tc>
          <w:tcPr>
            <w:tcW w:w="966" w:type="dxa"/>
            <w:tcBorders>
              <w:top w:val="nil"/>
              <w:left w:val="nil"/>
              <w:bottom w:val="nil"/>
              <w:right w:val="nil"/>
            </w:tcBorders>
            <w:shd w:val="clear" w:color="auto" w:fill="auto"/>
            <w:noWrap/>
            <w:vAlign w:val="bottom"/>
            <w:hideMark/>
          </w:tcPr>
          <w:p w14:paraId="1F999AC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1546.88</w:t>
            </w:r>
          </w:p>
        </w:tc>
        <w:tc>
          <w:tcPr>
            <w:tcW w:w="966" w:type="dxa"/>
            <w:tcBorders>
              <w:top w:val="nil"/>
              <w:left w:val="nil"/>
              <w:bottom w:val="nil"/>
              <w:right w:val="nil"/>
            </w:tcBorders>
            <w:shd w:val="clear" w:color="auto" w:fill="auto"/>
            <w:noWrap/>
            <w:vAlign w:val="bottom"/>
            <w:hideMark/>
          </w:tcPr>
          <w:p w14:paraId="62D4611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3272.15</w:t>
            </w:r>
          </w:p>
        </w:tc>
        <w:tc>
          <w:tcPr>
            <w:tcW w:w="966" w:type="dxa"/>
            <w:tcBorders>
              <w:top w:val="nil"/>
              <w:left w:val="nil"/>
              <w:bottom w:val="nil"/>
              <w:right w:val="nil"/>
            </w:tcBorders>
            <w:shd w:val="clear" w:color="auto" w:fill="auto"/>
            <w:noWrap/>
            <w:vAlign w:val="bottom"/>
            <w:hideMark/>
          </w:tcPr>
          <w:p w14:paraId="089DBF8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1720.66</w:t>
            </w:r>
          </w:p>
        </w:tc>
        <w:tc>
          <w:tcPr>
            <w:tcW w:w="966" w:type="dxa"/>
            <w:tcBorders>
              <w:top w:val="nil"/>
              <w:left w:val="nil"/>
              <w:bottom w:val="nil"/>
              <w:right w:val="nil"/>
            </w:tcBorders>
            <w:shd w:val="clear" w:color="auto" w:fill="auto"/>
            <w:noWrap/>
            <w:vAlign w:val="bottom"/>
            <w:hideMark/>
          </w:tcPr>
          <w:p w14:paraId="26C9171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5025.95</w:t>
            </w:r>
          </w:p>
        </w:tc>
        <w:tc>
          <w:tcPr>
            <w:tcW w:w="966" w:type="dxa"/>
            <w:tcBorders>
              <w:top w:val="nil"/>
              <w:left w:val="nil"/>
              <w:bottom w:val="nil"/>
              <w:right w:val="nil"/>
            </w:tcBorders>
            <w:shd w:val="clear" w:color="auto" w:fill="auto"/>
            <w:noWrap/>
            <w:vAlign w:val="bottom"/>
            <w:hideMark/>
          </w:tcPr>
          <w:p w14:paraId="0B8711D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2426.33</w:t>
            </w:r>
          </w:p>
        </w:tc>
        <w:tc>
          <w:tcPr>
            <w:tcW w:w="966" w:type="dxa"/>
            <w:tcBorders>
              <w:top w:val="nil"/>
              <w:left w:val="nil"/>
              <w:bottom w:val="nil"/>
              <w:right w:val="nil"/>
            </w:tcBorders>
            <w:shd w:val="clear" w:color="auto" w:fill="auto"/>
            <w:noWrap/>
            <w:vAlign w:val="bottom"/>
            <w:hideMark/>
          </w:tcPr>
          <w:p w14:paraId="57C51C9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10908.34</w:t>
            </w:r>
          </w:p>
        </w:tc>
      </w:tr>
      <w:tr w:rsidR="00786273" w:rsidRPr="00786273" w14:paraId="33FDDACF" w14:textId="77777777" w:rsidTr="00C03049">
        <w:trPr>
          <w:trHeight w:val="300"/>
        </w:trPr>
        <w:tc>
          <w:tcPr>
            <w:tcW w:w="5827" w:type="dxa"/>
            <w:tcBorders>
              <w:top w:val="nil"/>
              <w:left w:val="nil"/>
              <w:bottom w:val="nil"/>
              <w:right w:val="nil"/>
            </w:tcBorders>
            <w:shd w:val="clear" w:color="auto" w:fill="auto"/>
            <w:noWrap/>
            <w:vAlign w:val="bottom"/>
            <w:hideMark/>
          </w:tcPr>
          <w:p w14:paraId="038C2B78" w14:textId="09B621EE"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Number</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different</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non</w:t>
            </w:r>
            <w:r>
              <w:rPr>
                <w:rFonts w:ascii="Times New Roman" w:eastAsia="Times New Roman" w:hAnsi="Times New Roman"/>
                <w:color w:val="000000"/>
                <w:sz w:val="20"/>
                <w:szCs w:val="20"/>
                <w:lang w:eastAsia="en-GB"/>
              </w:rPr>
              <w:t>-</w:t>
            </w:r>
            <w:r w:rsidRPr="00786273">
              <w:rPr>
                <w:rFonts w:ascii="Times New Roman" w:eastAsia="Times New Roman" w:hAnsi="Times New Roman"/>
                <w:color w:val="000000"/>
                <w:sz w:val="20"/>
                <w:szCs w:val="20"/>
                <w:lang w:eastAsia="en-GB"/>
              </w:rPr>
              <w:t>agricultural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income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sources</w:t>
            </w:r>
          </w:p>
        </w:tc>
        <w:tc>
          <w:tcPr>
            <w:tcW w:w="966" w:type="dxa"/>
            <w:tcBorders>
              <w:top w:val="nil"/>
              <w:left w:val="nil"/>
              <w:bottom w:val="nil"/>
              <w:right w:val="nil"/>
            </w:tcBorders>
            <w:shd w:val="clear" w:color="auto" w:fill="auto"/>
            <w:noWrap/>
            <w:vAlign w:val="bottom"/>
            <w:hideMark/>
          </w:tcPr>
          <w:p w14:paraId="336C3E1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0.20</w:t>
            </w:r>
          </w:p>
        </w:tc>
        <w:tc>
          <w:tcPr>
            <w:tcW w:w="966" w:type="dxa"/>
            <w:tcBorders>
              <w:top w:val="nil"/>
              <w:left w:val="nil"/>
              <w:bottom w:val="nil"/>
              <w:right w:val="nil"/>
            </w:tcBorders>
            <w:shd w:val="clear" w:color="auto" w:fill="auto"/>
            <w:noWrap/>
            <w:vAlign w:val="bottom"/>
            <w:hideMark/>
          </w:tcPr>
          <w:p w14:paraId="5A9795C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0.49</w:t>
            </w:r>
          </w:p>
        </w:tc>
        <w:tc>
          <w:tcPr>
            <w:tcW w:w="966" w:type="dxa"/>
            <w:tcBorders>
              <w:top w:val="nil"/>
              <w:left w:val="nil"/>
              <w:bottom w:val="nil"/>
              <w:right w:val="nil"/>
            </w:tcBorders>
            <w:shd w:val="clear" w:color="auto" w:fill="auto"/>
            <w:noWrap/>
            <w:vAlign w:val="bottom"/>
            <w:hideMark/>
          </w:tcPr>
          <w:p w14:paraId="0459084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0.25</w:t>
            </w:r>
          </w:p>
        </w:tc>
        <w:tc>
          <w:tcPr>
            <w:tcW w:w="966" w:type="dxa"/>
            <w:tcBorders>
              <w:top w:val="nil"/>
              <w:left w:val="nil"/>
              <w:bottom w:val="nil"/>
              <w:right w:val="nil"/>
            </w:tcBorders>
            <w:shd w:val="clear" w:color="auto" w:fill="auto"/>
            <w:noWrap/>
            <w:vAlign w:val="bottom"/>
            <w:hideMark/>
          </w:tcPr>
          <w:p w14:paraId="66A016C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0.63</w:t>
            </w:r>
          </w:p>
        </w:tc>
        <w:tc>
          <w:tcPr>
            <w:tcW w:w="966" w:type="dxa"/>
            <w:tcBorders>
              <w:top w:val="nil"/>
              <w:left w:val="nil"/>
              <w:bottom w:val="nil"/>
              <w:right w:val="nil"/>
            </w:tcBorders>
            <w:shd w:val="clear" w:color="auto" w:fill="auto"/>
            <w:noWrap/>
            <w:vAlign w:val="bottom"/>
            <w:hideMark/>
          </w:tcPr>
          <w:p w14:paraId="269617C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0.22</w:t>
            </w:r>
          </w:p>
        </w:tc>
        <w:tc>
          <w:tcPr>
            <w:tcW w:w="966" w:type="dxa"/>
            <w:tcBorders>
              <w:top w:val="nil"/>
              <w:left w:val="nil"/>
              <w:bottom w:val="nil"/>
              <w:right w:val="nil"/>
            </w:tcBorders>
            <w:shd w:val="clear" w:color="auto" w:fill="auto"/>
            <w:noWrap/>
            <w:vAlign w:val="bottom"/>
            <w:hideMark/>
          </w:tcPr>
          <w:p w14:paraId="671BC89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0.55</w:t>
            </w:r>
          </w:p>
        </w:tc>
        <w:tc>
          <w:tcPr>
            <w:tcW w:w="966" w:type="dxa"/>
            <w:tcBorders>
              <w:top w:val="nil"/>
              <w:left w:val="nil"/>
              <w:bottom w:val="nil"/>
              <w:right w:val="nil"/>
            </w:tcBorders>
            <w:shd w:val="clear" w:color="auto" w:fill="auto"/>
            <w:noWrap/>
            <w:vAlign w:val="bottom"/>
            <w:hideMark/>
          </w:tcPr>
          <w:p w14:paraId="2FEB671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0.27</w:t>
            </w:r>
          </w:p>
        </w:tc>
        <w:tc>
          <w:tcPr>
            <w:tcW w:w="966" w:type="dxa"/>
            <w:tcBorders>
              <w:top w:val="nil"/>
              <w:left w:val="nil"/>
              <w:bottom w:val="nil"/>
              <w:right w:val="nil"/>
            </w:tcBorders>
            <w:shd w:val="clear" w:color="auto" w:fill="auto"/>
            <w:noWrap/>
            <w:vAlign w:val="bottom"/>
            <w:hideMark/>
          </w:tcPr>
          <w:p w14:paraId="74DF424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0.58</w:t>
            </w:r>
          </w:p>
        </w:tc>
      </w:tr>
      <w:tr w:rsidR="00786273" w:rsidRPr="00786273" w14:paraId="0138DA52" w14:textId="77777777" w:rsidTr="00C03049">
        <w:trPr>
          <w:trHeight w:val="300"/>
        </w:trPr>
        <w:tc>
          <w:tcPr>
            <w:tcW w:w="5827" w:type="dxa"/>
            <w:tcBorders>
              <w:top w:val="nil"/>
              <w:left w:val="nil"/>
              <w:bottom w:val="nil"/>
              <w:right w:val="nil"/>
            </w:tcBorders>
            <w:shd w:val="clear" w:color="auto" w:fill="auto"/>
            <w:noWrap/>
            <w:vAlign w:val="bottom"/>
            <w:hideMark/>
          </w:tcPr>
          <w:p w14:paraId="369AED07" w14:textId="299385D5" w:rsid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Proportion</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food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consumed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previous</w:t>
            </w:r>
          </w:p>
          <w:p w14:paraId="2CC00234" w14:textId="3C8BF582"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One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week</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from</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households</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own</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production</w:t>
            </w:r>
          </w:p>
        </w:tc>
        <w:tc>
          <w:tcPr>
            <w:tcW w:w="966" w:type="dxa"/>
            <w:tcBorders>
              <w:top w:val="nil"/>
              <w:left w:val="nil"/>
              <w:bottom w:val="nil"/>
              <w:right w:val="nil"/>
            </w:tcBorders>
            <w:shd w:val="clear" w:color="auto" w:fill="auto"/>
            <w:noWrap/>
            <w:vAlign w:val="bottom"/>
            <w:hideMark/>
          </w:tcPr>
          <w:p w14:paraId="5D2157E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0.35</w:t>
            </w:r>
          </w:p>
        </w:tc>
        <w:tc>
          <w:tcPr>
            <w:tcW w:w="966" w:type="dxa"/>
            <w:tcBorders>
              <w:top w:val="nil"/>
              <w:left w:val="nil"/>
              <w:bottom w:val="nil"/>
              <w:right w:val="nil"/>
            </w:tcBorders>
            <w:shd w:val="clear" w:color="auto" w:fill="auto"/>
            <w:noWrap/>
            <w:vAlign w:val="bottom"/>
            <w:hideMark/>
          </w:tcPr>
          <w:p w14:paraId="6336695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0.18</w:t>
            </w:r>
          </w:p>
        </w:tc>
        <w:tc>
          <w:tcPr>
            <w:tcW w:w="966" w:type="dxa"/>
            <w:tcBorders>
              <w:top w:val="nil"/>
              <w:left w:val="nil"/>
              <w:bottom w:val="nil"/>
              <w:right w:val="nil"/>
            </w:tcBorders>
            <w:shd w:val="clear" w:color="auto" w:fill="auto"/>
            <w:noWrap/>
            <w:vAlign w:val="bottom"/>
            <w:hideMark/>
          </w:tcPr>
          <w:p w14:paraId="397558A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0.46</w:t>
            </w:r>
          </w:p>
        </w:tc>
        <w:tc>
          <w:tcPr>
            <w:tcW w:w="966" w:type="dxa"/>
            <w:tcBorders>
              <w:top w:val="nil"/>
              <w:left w:val="nil"/>
              <w:bottom w:val="nil"/>
              <w:right w:val="nil"/>
            </w:tcBorders>
            <w:shd w:val="clear" w:color="auto" w:fill="auto"/>
            <w:noWrap/>
            <w:vAlign w:val="bottom"/>
            <w:hideMark/>
          </w:tcPr>
          <w:p w14:paraId="65D6AAC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0.21</w:t>
            </w:r>
          </w:p>
        </w:tc>
        <w:tc>
          <w:tcPr>
            <w:tcW w:w="966" w:type="dxa"/>
            <w:tcBorders>
              <w:top w:val="nil"/>
              <w:left w:val="nil"/>
              <w:bottom w:val="nil"/>
              <w:right w:val="nil"/>
            </w:tcBorders>
            <w:shd w:val="clear" w:color="auto" w:fill="auto"/>
            <w:noWrap/>
            <w:vAlign w:val="bottom"/>
            <w:hideMark/>
          </w:tcPr>
          <w:p w14:paraId="776353C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0.31</w:t>
            </w:r>
          </w:p>
        </w:tc>
        <w:tc>
          <w:tcPr>
            <w:tcW w:w="966" w:type="dxa"/>
            <w:tcBorders>
              <w:top w:val="nil"/>
              <w:left w:val="nil"/>
              <w:bottom w:val="nil"/>
              <w:right w:val="nil"/>
            </w:tcBorders>
            <w:shd w:val="clear" w:color="auto" w:fill="auto"/>
            <w:noWrap/>
            <w:vAlign w:val="bottom"/>
            <w:hideMark/>
          </w:tcPr>
          <w:p w14:paraId="389233A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0.18</w:t>
            </w:r>
          </w:p>
        </w:tc>
        <w:tc>
          <w:tcPr>
            <w:tcW w:w="966" w:type="dxa"/>
            <w:tcBorders>
              <w:top w:val="nil"/>
              <w:left w:val="nil"/>
              <w:bottom w:val="nil"/>
              <w:right w:val="nil"/>
            </w:tcBorders>
            <w:shd w:val="clear" w:color="auto" w:fill="auto"/>
            <w:noWrap/>
            <w:vAlign w:val="bottom"/>
            <w:hideMark/>
          </w:tcPr>
          <w:p w14:paraId="5BD3EA8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0.36</w:t>
            </w:r>
          </w:p>
        </w:tc>
        <w:tc>
          <w:tcPr>
            <w:tcW w:w="966" w:type="dxa"/>
            <w:tcBorders>
              <w:top w:val="nil"/>
              <w:left w:val="nil"/>
              <w:bottom w:val="nil"/>
              <w:right w:val="nil"/>
            </w:tcBorders>
            <w:shd w:val="clear" w:color="auto" w:fill="auto"/>
            <w:noWrap/>
            <w:vAlign w:val="bottom"/>
            <w:hideMark/>
          </w:tcPr>
          <w:p w14:paraId="6BD90F9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0.20</w:t>
            </w:r>
          </w:p>
        </w:tc>
      </w:tr>
      <w:tr w:rsidR="00786273" w:rsidRPr="00786273" w14:paraId="31998AF3" w14:textId="77777777" w:rsidTr="00C03049">
        <w:trPr>
          <w:trHeight w:val="300"/>
        </w:trPr>
        <w:tc>
          <w:tcPr>
            <w:tcW w:w="5827" w:type="dxa"/>
            <w:tcBorders>
              <w:top w:val="nil"/>
              <w:left w:val="nil"/>
              <w:bottom w:val="nil"/>
              <w:right w:val="nil"/>
            </w:tcBorders>
            <w:shd w:val="clear" w:color="auto" w:fill="auto"/>
            <w:noWrap/>
            <w:vAlign w:val="bottom"/>
            <w:hideMark/>
          </w:tcPr>
          <w:p w14:paraId="7D1C3EFF" w14:textId="562AA1AC"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Calories</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by</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HH</w:t>
            </w:r>
          </w:p>
        </w:tc>
        <w:tc>
          <w:tcPr>
            <w:tcW w:w="966" w:type="dxa"/>
            <w:tcBorders>
              <w:top w:val="nil"/>
              <w:left w:val="nil"/>
              <w:bottom w:val="nil"/>
              <w:right w:val="nil"/>
            </w:tcBorders>
            <w:shd w:val="clear" w:color="auto" w:fill="auto"/>
            <w:noWrap/>
            <w:vAlign w:val="bottom"/>
            <w:hideMark/>
          </w:tcPr>
          <w:p w14:paraId="3FA9BA3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83338.23</w:t>
            </w:r>
          </w:p>
        </w:tc>
        <w:tc>
          <w:tcPr>
            <w:tcW w:w="966" w:type="dxa"/>
            <w:tcBorders>
              <w:top w:val="nil"/>
              <w:left w:val="nil"/>
              <w:bottom w:val="nil"/>
              <w:right w:val="nil"/>
            </w:tcBorders>
            <w:shd w:val="clear" w:color="auto" w:fill="auto"/>
            <w:noWrap/>
            <w:vAlign w:val="bottom"/>
            <w:hideMark/>
          </w:tcPr>
          <w:p w14:paraId="6D59C5D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86398.41</w:t>
            </w:r>
          </w:p>
        </w:tc>
        <w:tc>
          <w:tcPr>
            <w:tcW w:w="966" w:type="dxa"/>
            <w:tcBorders>
              <w:top w:val="nil"/>
              <w:left w:val="nil"/>
              <w:bottom w:val="nil"/>
              <w:right w:val="nil"/>
            </w:tcBorders>
            <w:shd w:val="clear" w:color="auto" w:fill="auto"/>
            <w:noWrap/>
            <w:vAlign w:val="bottom"/>
            <w:hideMark/>
          </w:tcPr>
          <w:p w14:paraId="2807BE9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55883.82</w:t>
            </w:r>
          </w:p>
        </w:tc>
        <w:tc>
          <w:tcPr>
            <w:tcW w:w="966" w:type="dxa"/>
            <w:tcBorders>
              <w:top w:val="nil"/>
              <w:left w:val="nil"/>
              <w:bottom w:val="nil"/>
              <w:right w:val="nil"/>
            </w:tcBorders>
            <w:shd w:val="clear" w:color="auto" w:fill="auto"/>
            <w:noWrap/>
            <w:vAlign w:val="bottom"/>
            <w:hideMark/>
          </w:tcPr>
          <w:p w14:paraId="4C279FD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55234.58</w:t>
            </w:r>
          </w:p>
        </w:tc>
        <w:tc>
          <w:tcPr>
            <w:tcW w:w="966" w:type="dxa"/>
            <w:tcBorders>
              <w:top w:val="nil"/>
              <w:left w:val="nil"/>
              <w:bottom w:val="nil"/>
              <w:right w:val="nil"/>
            </w:tcBorders>
            <w:shd w:val="clear" w:color="auto" w:fill="auto"/>
            <w:noWrap/>
            <w:vAlign w:val="bottom"/>
            <w:hideMark/>
          </w:tcPr>
          <w:p w14:paraId="272CC88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67441.70</w:t>
            </w:r>
          </w:p>
        </w:tc>
        <w:tc>
          <w:tcPr>
            <w:tcW w:w="966" w:type="dxa"/>
            <w:tcBorders>
              <w:top w:val="nil"/>
              <w:left w:val="nil"/>
              <w:bottom w:val="nil"/>
              <w:right w:val="nil"/>
            </w:tcBorders>
            <w:shd w:val="clear" w:color="auto" w:fill="auto"/>
            <w:noWrap/>
            <w:vAlign w:val="bottom"/>
            <w:hideMark/>
          </w:tcPr>
          <w:p w14:paraId="7C16152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54758.01</w:t>
            </w:r>
          </w:p>
        </w:tc>
        <w:tc>
          <w:tcPr>
            <w:tcW w:w="966" w:type="dxa"/>
            <w:tcBorders>
              <w:top w:val="nil"/>
              <w:left w:val="nil"/>
              <w:bottom w:val="nil"/>
              <w:right w:val="nil"/>
            </w:tcBorders>
            <w:shd w:val="clear" w:color="auto" w:fill="auto"/>
            <w:noWrap/>
            <w:vAlign w:val="bottom"/>
            <w:hideMark/>
          </w:tcPr>
          <w:p w14:paraId="7636236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74008.97</w:t>
            </w:r>
          </w:p>
        </w:tc>
        <w:tc>
          <w:tcPr>
            <w:tcW w:w="966" w:type="dxa"/>
            <w:tcBorders>
              <w:top w:val="nil"/>
              <w:left w:val="nil"/>
              <w:bottom w:val="nil"/>
              <w:right w:val="nil"/>
            </w:tcBorders>
            <w:shd w:val="clear" w:color="auto" w:fill="auto"/>
            <w:noWrap/>
            <w:vAlign w:val="bottom"/>
            <w:hideMark/>
          </w:tcPr>
          <w:p w14:paraId="15F9F78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69767.01</w:t>
            </w:r>
          </w:p>
        </w:tc>
      </w:tr>
      <w:tr w:rsidR="00786273" w:rsidRPr="00786273" w14:paraId="50B536E1" w14:textId="77777777" w:rsidTr="00C03049">
        <w:trPr>
          <w:trHeight w:val="300"/>
        </w:trPr>
        <w:tc>
          <w:tcPr>
            <w:tcW w:w="5827" w:type="dxa"/>
            <w:tcBorders>
              <w:top w:val="nil"/>
              <w:left w:val="nil"/>
              <w:bottom w:val="nil"/>
              <w:right w:val="nil"/>
            </w:tcBorders>
            <w:shd w:val="clear" w:color="auto" w:fill="auto"/>
            <w:noWrap/>
            <w:vAlign w:val="bottom"/>
            <w:hideMark/>
          </w:tcPr>
          <w:p w14:paraId="6A7459C0" w14:textId="3C892FC2"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Agricultural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incomes</w:t>
            </w:r>
          </w:p>
        </w:tc>
        <w:tc>
          <w:tcPr>
            <w:tcW w:w="966" w:type="dxa"/>
            <w:tcBorders>
              <w:top w:val="nil"/>
              <w:left w:val="nil"/>
              <w:bottom w:val="nil"/>
              <w:right w:val="nil"/>
            </w:tcBorders>
            <w:shd w:val="clear" w:color="auto" w:fill="auto"/>
            <w:noWrap/>
            <w:vAlign w:val="bottom"/>
            <w:hideMark/>
          </w:tcPr>
          <w:p w14:paraId="0CA413E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672.65</w:t>
            </w:r>
          </w:p>
        </w:tc>
        <w:tc>
          <w:tcPr>
            <w:tcW w:w="966" w:type="dxa"/>
            <w:tcBorders>
              <w:top w:val="nil"/>
              <w:left w:val="nil"/>
              <w:bottom w:val="nil"/>
              <w:right w:val="nil"/>
            </w:tcBorders>
            <w:shd w:val="clear" w:color="auto" w:fill="auto"/>
            <w:noWrap/>
            <w:vAlign w:val="bottom"/>
            <w:hideMark/>
          </w:tcPr>
          <w:p w14:paraId="0D9CA07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3194.08</w:t>
            </w:r>
          </w:p>
        </w:tc>
        <w:tc>
          <w:tcPr>
            <w:tcW w:w="966" w:type="dxa"/>
            <w:tcBorders>
              <w:top w:val="nil"/>
              <w:left w:val="nil"/>
              <w:bottom w:val="nil"/>
              <w:right w:val="nil"/>
            </w:tcBorders>
            <w:shd w:val="clear" w:color="auto" w:fill="auto"/>
            <w:noWrap/>
            <w:vAlign w:val="bottom"/>
            <w:hideMark/>
          </w:tcPr>
          <w:p w14:paraId="4CC4F8B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656.98</w:t>
            </w:r>
          </w:p>
        </w:tc>
        <w:tc>
          <w:tcPr>
            <w:tcW w:w="966" w:type="dxa"/>
            <w:tcBorders>
              <w:top w:val="nil"/>
              <w:left w:val="nil"/>
              <w:bottom w:val="nil"/>
              <w:right w:val="nil"/>
            </w:tcBorders>
            <w:shd w:val="clear" w:color="auto" w:fill="auto"/>
            <w:noWrap/>
            <w:vAlign w:val="bottom"/>
            <w:hideMark/>
          </w:tcPr>
          <w:p w14:paraId="3B86EF4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1244.83</w:t>
            </w:r>
          </w:p>
        </w:tc>
        <w:tc>
          <w:tcPr>
            <w:tcW w:w="966" w:type="dxa"/>
            <w:tcBorders>
              <w:top w:val="nil"/>
              <w:left w:val="nil"/>
              <w:bottom w:val="nil"/>
              <w:right w:val="nil"/>
            </w:tcBorders>
            <w:shd w:val="clear" w:color="auto" w:fill="auto"/>
            <w:noWrap/>
            <w:vAlign w:val="bottom"/>
            <w:hideMark/>
          </w:tcPr>
          <w:p w14:paraId="4297673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699.52</w:t>
            </w:r>
          </w:p>
        </w:tc>
        <w:tc>
          <w:tcPr>
            <w:tcW w:w="966" w:type="dxa"/>
            <w:tcBorders>
              <w:top w:val="nil"/>
              <w:left w:val="nil"/>
              <w:bottom w:val="nil"/>
              <w:right w:val="nil"/>
            </w:tcBorders>
            <w:shd w:val="clear" w:color="auto" w:fill="auto"/>
            <w:noWrap/>
            <w:vAlign w:val="bottom"/>
            <w:hideMark/>
          </w:tcPr>
          <w:p w14:paraId="455F87B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983.48</w:t>
            </w:r>
          </w:p>
        </w:tc>
        <w:tc>
          <w:tcPr>
            <w:tcW w:w="966" w:type="dxa"/>
            <w:tcBorders>
              <w:top w:val="nil"/>
              <w:left w:val="nil"/>
              <w:bottom w:val="nil"/>
              <w:right w:val="nil"/>
            </w:tcBorders>
            <w:shd w:val="clear" w:color="auto" w:fill="auto"/>
            <w:noWrap/>
            <w:vAlign w:val="bottom"/>
            <w:hideMark/>
          </w:tcPr>
          <w:p w14:paraId="7CE55B8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856.60</w:t>
            </w:r>
          </w:p>
        </w:tc>
        <w:tc>
          <w:tcPr>
            <w:tcW w:w="966" w:type="dxa"/>
            <w:tcBorders>
              <w:top w:val="nil"/>
              <w:left w:val="nil"/>
              <w:bottom w:val="nil"/>
              <w:right w:val="nil"/>
            </w:tcBorders>
            <w:shd w:val="clear" w:color="auto" w:fill="auto"/>
            <w:noWrap/>
            <w:vAlign w:val="bottom"/>
            <w:hideMark/>
          </w:tcPr>
          <w:p w14:paraId="05F630A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5389.51</w:t>
            </w:r>
          </w:p>
        </w:tc>
      </w:tr>
      <w:tr w:rsidR="00786273" w:rsidRPr="00786273" w14:paraId="6F03CE0E" w14:textId="77777777" w:rsidTr="00C03049">
        <w:trPr>
          <w:trHeight w:val="300"/>
        </w:trPr>
        <w:tc>
          <w:tcPr>
            <w:tcW w:w="5827" w:type="dxa"/>
            <w:tcBorders>
              <w:top w:val="nil"/>
              <w:left w:val="nil"/>
              <w:bottom w:val="nil"/>
              <w:right w:val="nil"/>
            </w:tcBorders>
            <w:shd w:val="clear" w:color="auto" w:fill="auto"/>
            <w:noWrap/>
            <w:vAlign w:val="bottom"/>
            <w:hideMark/>
          </w:tcPr>
          <w:p w14:paraId="53074921" w14:textId="3183791B"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Non-a</w:t>
            </w:r>
            <w:r w:rsidRPr="00786273">
              <w:rPr>
                <w:rFonts w:ascii="Times New Roman" w:eastAsia="Times New Roman" w:hAnsi="Times New Roman"/>
                <w:color w:val="000000"/>
                <w:sz w:val="20"/>
                <w:szCs w:val="20"/>
                <w:lang w:eastAsia="en-GB"/>
              </w:rPr>
              <w:t>gricultural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incomes</w:t>
            </w:r>
          </w:p>
        </w:tc>
        <w:tc>
          <w:tcPr>
            <w:tcW w:w="966" w:type="dxa"/>
            <w:tcBorders>
              <w:top w:val="nil"/>
              <w:left w:val="nil"/>
              <w:bottom w:val="nil"/>
              <w:right w:val="nil"/>
            </w:tcBorders>
            <w:shd w:val="clear" w:color="auto" w:fill="auto"/>
            <w:noWrap/>
            <w:vAlign w:val="bottom"/>
            <w:hideMark/>
          </w:tcPr>
          <w:p w14:paraId="598D465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4.24</w:t>
            </w:r>
          </w:p>
        </w:tc>
        <w:tc>
          <w:tcPr>
            <w:tcW w:w="966" w:type="dxa"/>
            <w:tcBorders>
              <w:top w:val="nil"/>
              <w:left w:val="nil"/>
              <w:bottom w:val="nil"/>
              <w:right w:val="nil"/>
            </w:tcBorders>
            <w:shd w:val="clear" w:color="auto" w:fill="auto"/>
            <w:noWrap/>
            <w:vAlign w:val="bottom"/>
            <w:hideMark/>
          </w:tcPr>
          <w:p w14:paraId="1BD038C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100.29</w:t>
            </w:r>
          </w:p>
        </w:tc>
        <w:tc>
          <w:tcPr>
            <w:tcW w:w="966" w:type="dxa"/>
            <w:tcBorders>
              <w:top w:val="nil"/>
              <w:left w:val="nil"/>
              <w:bottom w:val="nil"/>
              <w:right w:val="nil"/>
            </w:tcBorders>
            <w:shd w:val="clear" w:color="auto" w:fill="auto"/>
            <w:noWrap/>
            <w:vAlign w:val="bottom"/>
            <w:hideMark/>
          </w:tcPr>
          <w:p w14:paraId="1E1F9EA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0.00</w:t>
            </w:r>
          </w:p>
        </w:tc>
        <w:tc>
          <w:tcPr>
            <w:tcW w:w="966" w:type="dxa"/>
            <w:tcBorders>
              <w:top w:val="nil"/>
              <w:left w:val="nil"/>
              <w:bottom w:val="nil"/>
              <w:right w:val="nil"/>
            </w:tcBorders>
            <w:shd w:val="clear" w:color="auto" w:fill="auto"/>
            <w:noWrap/>
            <w:vAlign w:val="bottom"/>
            <w:hideMark/>
          </w:tcPr>
          <w:p w14:paraId="3E15935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0.00</w:t>
            </w:r>
          </w:p>
        </w:tc>
        <w:tc>
          <w:tcPr>
            <w:tcW w:w="966" w:type="dxa"/>
            <w:tcBorders>
              <w:top w:val="nil"/>
              <w:left w:val="nil"/>
              <w:bottom w:val="nil"/>
              <w:right w:val="nil"/>
            </w:tcBorders>
            <w:shd w:val="clear" w:color="auto" w:fill="auto"/>
            <w:noWrap/>
            <w:vAlign w:val="bottom"/>
            <w:hideMark/>
          </w:tcPr>
          <w:p w14:paraId="5CC2D01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4.06</w:t>
            </w:r>
          </w:p>
        </w:tc>
        <w:tc>
          <w:tcPr>
            <w:tcW w:w="966" w:type="dxa"/>
            <w:tcBorders>
              <w:top w:val="nil"/>
              <w:left w:val="nil"/>
              <w:bottom w:val="nil"/>
              <w:right w:val="nil"/>
            </w:tcBorders>
            <w:shd w:val="clear" w:color="auto" w:fill="auto"/>
            <w:noWrap/>
            <w:vAlign w:val="bottom"/>
            <w:hideMark/>
          </w:tcPr>
          <w:p w14:paraId="38B6E25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131.84</w:t>
            </w:r>
          </w:p>
        </w:tc>
        <w:tc>
          <w:tcPr>
            <w:tcW w:w="966" w:type="dxa"/>
            <w:tcBorders>
              <w:top w:val="nil"/>
              <w:left w:val="nil"/>
              <w:bottom w:val="nil"/>
              <w:right w:val="nil"/>
            </w:tcBorders>
            <w:shd w:val="clear" w:color="auto" w:fill="auto"/>
            <w:noWrap/>
            <w:vAlign w:val="bottom"/>
            <w:hideMark/>
          </w:tcPr>
          <w:p w14:paraId="5B17175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0.09</w:t>
            </w:r>
          </w:p>
        </w:tc>
        <w:tc>
          <w:tcPr>
            <w:tcW w:w="966" w:type="dxa"/>
            <w:tcBorders>
              <w:top w:val="nil"/>
              <w:left w:val="nil"/>
              <w:bottom w:val="nil"/>
              <w:right w:val="nil"/>
            </w:tcBorders>
            <w:shd w:val="clear" w:color="auto" w:fill="auto"/>
            <w:noWrap/>
            <w:vAlign w:val="bottom"/>
            <w:hideMark/>
          </w:tcPr>
          <w:p w14:paraId="1FE6A99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1.84</w:t>
            </w:r>
          </w:p>
        </w:tc>
      </w:tr>
      <w:tr w:rsidR="00786273" w:rsidRPr="00786273" w14:paraId="4F262310" w14:textId="77777777" w:rsidTr="00C03049">
        <w:trPr>
          <w:trHeight w:val="300"/>
        </w:trPr>
        <w:tc>
          <w:tcPr>
            <w:tcW w:w="5827" w:type="dxa"/>
            <w:tcBorders>
              <w:top w:val="nil"/>
              <w:left w:val="nil"/>
              <w:bottom w:val="nil"/>
              <w:right w:val="nil"/>
            </w:tcBorders>
            <w:shd w:val="clear" w:color="auto" w:fill="auto"/>
            <w:noWrap/>
            <w:vAlign w:val="bottom"/>
            <w:hideMark/>
          </w:tcPr>
          <w:p w14:paraId="0004D9A3" w14:textId="1BC9C3B9"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Property</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incomes</w:t>
            </w:r>
          </w:p>
        </w:tc>
        <w:tc>
          <w:tcPr>
            <w:tcW w:w="966" w:type="dxa"/>
            <w:tcBorders>
              <w:top w:val="nil"/>
              <w:left w:val="nil"/>
              <w:bottom w:val="nil"/>
              <w:right w:val="nil"/>
            </w:tcBorders>
            <w:shd w:val="clear" w:color="auto" w:fill="auto"/>
            <w:noWrap/>
            <w:vAlign w:val="bottom"/>
            <w:hideMark/>
          </w:tcPr>
          <w:p w14:paraId="551E00E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332.54</w:t>
            </w:r>
          </w:p>
        </w:tc>
        <w:tc>
          <w:tcPr>
            <w:tcW w:w="966" w:type="dxa"/>
            <w:tcBorders>
              <w:top w:val="nil"/>
              <w:left w:val="nil"/>
              <w:bottom w:val="nil"/>
              <w:right w:val="nil"/>
            </w:tcBorders>
            <w:shd w:val="clear" w:color="auto" w:fill="auto"/>
            <w:noWrap/>
            <w:vAlign w:val="bottom"/>
            <w:hideMark/>
          </w:tcPr>
          <w:p w14:paraId="7B16859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1597.02</w:t>
            </w:r>
          </w:p>
        </w:tc>
        <w:tc>
          <w:tcPr>
            <w:tcW w:w="966" w:type="dxa"/>
            <w:tcBorders>
              <w:top w:val="nil"/>
              <w:left w:val="nil"/>
              <w:bottom w:val="nil"/>
              <w:right w:val="nil"/>
            </w:tcBorders>
            <w:shd w:val="clear" w:color="auto" w:fill="auto"/>
            <w:noWrap/>
            <w:vAlign w:val="bottom"/>
            <w:hideMark/>
          </w:tcPr>
          <w:p w14:paraId="2A0F3B4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427.60</w:t>
            </w:r>
          </w:p>
        </w:tc>
        <w:tc>
          <w:tcPr>
            <w:tcW w:w="966" w:type="dxa"/>
            <w:tcBorders>
              <w:top w:val="nil"/>
              <w:left w:val="nil"/>
              <w:bottom w:val="nil"/>
              <w:right w:val="nil"/>
            </w:tcBorders>
            <w:shd w:val="clear" w:color="auto" w:fill="auto"/>
            <w:noWrap/>
            <w:vAlign w:val="bottom"/>
            <w:hideMark/>
          </w:tcPr>
          <w:p w14:paraId="2563168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1736.77</w:t>
            </w:r>
          </w:p>
        </w:tc>
        <w:tc>
          <w:tcPr>
            <w:tcW w:w="966" w:type="dxa"/>
            <w:tcBorders>
              <w:top w:val="nil"/>
              <w:left w:val="nil"/>
              <w:bottom w:val="nil"/>
              <w:right w:val="nil"/>
            </w:tcBorders>
            <w:shd w:val="clear" w:color="auto" w:fill="auto"/>
            <w:noWrap/>
            <w:vAlign w:val="bottom"/>
            <w:hideMark/>
          </w:tcPr>
          <w:p w14:paraId="6564D25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614.79</w:t>
            </w:r>
          </w:p>
        </w:tc>
        <w:tc>
          <w:tcPr>
            <w:tcW w:w="966" w:type="dxa"/>
            <w:tcBorders>
              <w:top w:val="nil"/>
              <w:left w:val="nil"/>
              <w:bottom w:val="nil"/>
              <w:right w:val="nil"/>
            </w:tcBorders>
            <w:shd w:val="clear" w:color="auto" w:fill="auto"/>
            <w:noWrap/>
            <w:vAlign w:val="bottom"/>
            <w:hideMark/>
          </w:tcPr>
          <w:p w14:paraId="67E58F5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3607.21</w:t>
            </w:r>
          </w:p>
        </w:tc>
        <w:tc>
          <w:tcPr>
            <w:tcW w:w="966" w:type="dxa"/>
            <w:tcBorders>
              <w:top w:val="nil"/>
              <w:left w:val="nil"/>
              <w:bottom w:val="nil"/>
              <w:right w:val="nil"/>
            </w:tcBorders>
            <w:shd w:val="clear" w:color="auto" w:fill="auto"/>
            <w:noWrap/>
            <w:vAlign w:val="bottom"/>
            <w:hideMark/>
          </w:tcPr>
          <w:p w14:paraId="6CB910F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902.61</w:t>
            </w:r>
          </w:p>
        </w:tc>
        <w:tc>
          <w:tcPr>
            <w:tcW w:w="966" w:type="dxa"/>
            <w:tcBorders>
              <w:top w:val="nil"/>
              <w:left w:val="nil"/>
              <w:bottom w:val="nil"/>
              <w:right w:val="nil"/>
            </w:tcBorders>
            <w:shd w:val="clear" w:color="auto" w:fill="auto"/>
            <w:noWrap/>
            <w:vAlign w:val="bottom"/>
            <w:hideMark/>
          </w:tcPr>
          <w:p w14:paraId="12CCA01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8490.77</w:t>
            </w:r>
          </w:p>
        </w:tc>
      </w:tr>
      <w:tr w:rsidR="00786273" w:rsidRPr="00786273" w14:paraId="5405CB59" w14:textId="77777777" w:rsidTr="00C03049">
        <w:trPr>
          <w:trHeight w:val="300"/>
        </w:trPr>
        <w:tc>
          <w:tcPr>
            <w:tcW w:w="5827" w:type="dxa"/>
            <w:tcBorders>
              <w:top w:val="nil"/>
              <w:left w:val="nil"/>
              <w:right w:val="nil"/>
            </w:tcBorders>
            <w:shd w:val="clear" w:color="auto" w:fill="auto"/>
            <w:noWrap/>
            <w:vAlign w:val="bottom"/>
            <w:hideMark/>
          </w:tcPr>
          <w:p w14:paraId="051C0A10"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Investments</w:t>
            </w:r>
          </w:p>
        </w:tc>
        <w:tc>
          <w:tcPr>
            <w:tcW w:w="966" w:type="dxa"/>
            <w:tcBorders>
              <w:top w:val="nil"/>
              <w:left w:val="nil"/>
              <w:right w:val="nil"/>
            </w:tcBorders>
            <w:shd w:val="clear" w:color="auto" w:fill="auto"/>
            <w:noWrap/>
            <w:vAlign w:val="bottom"/>
            <w:hideMark/>
          </w:tcPr>
          <w:p w14:paraId="1FBAB4D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81.80</w:t>
            </w:r>
          </w:p>
        </w:tc>
        <w:tc>
          <w:tcPr>
            <w:tcW w:w="966" w:type="dxa"/>
            <w:tcBorders>
              <w:top w:val="nil"/>
              <w:left w:val="nil"/>
              <w:right w:val="nil"/>
            </w:tcBorders>
            <w:shd w:val="clear" w:color="auto" w:fill="auto"/>
            <w:noWrap/>
            <w:vAlign w:val="bottom"/>
            <w:hideMark/>
          </w:tcPr>
          <w:p w14:paraId="58B8A2A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1249.88</w:t>
            </w:r>
          </w:p>
        </w:tc>
        <w:tc>
          <w:tcPr>
            <w:tcW w:w="966" w:type="dxa"/>
            <w:tcBorders>
              <w:top w:val="nil"/>
              <w:left w:val="nil"/>
              <w:right w:val="nil"/>
            </w:tcBorders>
            <w:shd w:val="clear" w:color="auto" w:fill="auto"/>
            <w:noWrap/>
            <w:vAlign w:val="bottom"/>
            <w:hideMark/>
          </w:tcPr>
          <w:p w14:paraId="3E45A96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102.16</w:t>
            </w:r>
          </w:p>
        </w:tc>
        <w:tc>
          <w:tcPr>
            <w:tcW w:w="966" w:type="dxa"/>
            <w:tcBorders>
              <w:top w:val="nil"/>
              <w:left w:val="nil"/>
              <w:right w:val="nil"/>
            </w:tcBorders>
            <w:shd w:val="clear" w:color="auto" w:fill="auto"/>
            <w:noWrap/>
            <w:vAlign w:val="bottom"/>
            <w:hideMark/>
          </w:tcPr>
          <w:p w14:paraId="117FC29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1232.88</w:t>
            </w:r>
          </w:p>
        </w:tc>
        <w:tc>
          <w:tcPr>
            <w:tcW w:w="966" w:type="dxa"/>
            <w:tcBorders>
              <w:top w:val="nil"/>
              <w:left w:val="nil"/>
              <w:right w:val="nil"/>
            </w:tcBorders>
            <w:shd w:val="clear" w:color="auto" w:fill="auto"/>
            <w:noWrap/>
            <w:vAlign w:val="bottom"/>
            <w:hideMark/>
          </w:tcPr>
          <w:p w14:paraId="6D59A26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101.73</w:t>
            </w:r>
          </w:p>
        </w:tc>
        <w:tc>
          <w:tcPr>
            <w:tcW w:w="966" w:type="dxa"/>
            <w:tcBorders>
              <w:top w:val="nil"/>
              <w:left w:val="nil"/>
              <w:right w:val="nil"/>
            </w:tcBorders>
            <w:shd w:val="clear" w:color="auto" w:fill="auto"/>
            <w:noWrap/>
            <w:vAlign w:val="bottom"/>
            <w:hideMark/>
          </w:tcPr>
          <w:p w14:paraId="22B7369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1153.51</w:t>
            </w:r>
          </w:p>
        </w:tc>
        <w:tc>
          <w:tcPr>
            <w:tcW w:w="966" w:type="dxa"/>
            <w:tcBorders>
              <w:top w:val="nil"/>
              <w:left w:val="nil"/>
              <w:right w:val="nil"/>
            </w:tcBorders>
            <w:shd w:val="clear" w:color="auto" w:fill="auto"/>
            <w:noWrap/>
            <w:vAlign w:val="bottom"/>
            <w:hideMark/>
          </w:tcPr>
          <w:p w14:paraId="69B4E53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105.66</w:t>
            </w:r>
          </w:p>
        </w:tc>
        <w:tc>
          <w:tcPr>
            <w:tcW w:w="966" w:type="dxa"/>
            <w:tcBorders>
              <w:top w:val="nil"/>
              <w:left w:val="nil"/>
              <w:right w:val="nil"/>
            </w:tcBorders>
            <w:shd w:val="clear" w:color="auto" w:fill="auto"/>
            <w:noWrap/>
            <w:vAlign w:val="bottom"/>
            <w:hideMark/>
          </w:tcPr>
          <w:p w14:paraId="5BC9491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751.63</w:t>
            </w:r>
          </w:p>
        </w:tc>
      </w:tr>
      <w:tr w:rsidR="00786273" w:rsidRPr="00786273" w14:paraId="2C53F429" w14:textId="77777777" w:rsidTr="00C03049">
        <w:trPr>
          <w:trHeight w:val="300"/>
        </w:trPr>
        <w:tc>
          <w:tcPr>
            <w:tcW w:w="5827" w:type="dxa"/>
            <w:tcBorders>
              <w:top w:val="nil"/>
              <w:left w:val="nil"/>
              <w:bottom w:val="single" w:sz="4" w:space="0" w:color="auto"/>
              <w:right w:val="nil"/>
            </w:tcBorders>
            <w:shd w:val="clear" w:color="auto" w:fill="auto"/>
            <w:noWrap/>
            <w:vAlign w:val="bottom"/>
            <w:hideMark/>
          </w:tcPr>
          <w:p w14:paraId="7D5706EB"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Transfers</w:t>
            </w:r>
          </w:p>
        </w:tc>
        <w:tc>
          <w:tcPr>
            <w:tcW w:w="966" w:type="dxa"/>
            <w:tcBorders>
              <w:top w:val="nil"/>
              <w:left w:val="nil"/>
              <w:bottom w:val="single" w:sz="4" w:space="0" w:color="auto"/>
              <w:right w:val="nil"/>
            </w:tcBorders>
            <w:shd w:val="clear" w:color="auto" w:fill="auto"/>
            <w:noWrap/>
            <w:vAlign w:val="bottom"/>
            <w:hideMark/>
          </w:tcPr>
          <w:p w14:paraId="0EB173A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166.23</w:t>
            </w:r>
          </w:p>
        </w:tc>
        <w:tc>
          <w:tcPr>
            <w:tcW w:w="966" w:type="dxa"/>
            <w:tcBorders>
              <w:top w:val="nil"/>
              <w:left w:val="nil"/>
              <w:bottom w:val="single" w:sz="4" w:space="0" w:color="auto"/>
              <w:right w:val="nil"/>
            </w:tcBorders>
            <w:shd w:val="clear" w:color="auto" w:fill="auto"/>
            <w:noWrap/>
            <w:vAlign w:val="bottom"/>
            <w:hideMark/>
          </w:tcPr>
          <w:p w14:paraId="48AEF1D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765.75</w:t>
            </w:r>
          </w:p>
        </w:tc>
        <w:tc>
          <w:tcPr>
            <w:tcW w:w="966" w:type="dxa"/>
            <w:tcBorders>
              <w:top w:val="nil"/>
              <w:left w:val="nil"/>
              <w:bottom w:val="single" w:sz="4" w:space="0" w:color="auto"/>
              <w:right w:val="nil"/>
            </w:tcBorders>
            <w:shd w:val="clear" w:color="auto" w:fill="auto"/>
            <w:noWrap/>
            <w:vAlign w:val="bottom"/>
            <w:hideMark/>
          </w:tcPr>
          <w:p w14:paraId="7A80779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236.38</w:t>
            </w:r>
          </w:p>
        </w:tc>
        <w:tc>
          <w:tcPr>
            <w:tcW w:w="966" w:type="dxa"/>
            <w:tcBorders>
              <w:top w:val="nil"/>
              <w:left w:val="nil"/>
              <w:bottom w:val="single" w:sz="4" w:space="0" w:color="auto"/>
              <w:right w:val="nil"/>
            </w:tcBorders>
            <w:shd w:val="clear" w:color="auto" w:fill="auto"/>
            <w:noWrap/>
            <w:vAlign w:val="bottom"/>
            <w:hideMark/>
          </w:tcPr>
          <w:p w14:paraId="2D795F7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1204.97</w:t>
            </w:r>
          </w:p>
        </w:tc>
        <w:tc>
          <w:tcPr>
            <w:tcW w:w="966" w:type="dxa"/>
            <w:tcBorders>
              <w:top w:val="nil"/>
              <w:left w:val="nil"/>
              <w:bottom w:val="single" w:sz="4" w:space="0" w:color="auto"/>
              <w:right w:val="nil"/>
            </w:tcBorders>
            <w:shd w:val="clear" w:color="auto" w:fill="auto"/>
            <w:noWrap/>
            <w:vAlign w:val="bottom"/>
            <w:hideMark/>
          </w:tcPr>
          <w:p w14:paraId="2450DA5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200.22</w:t>
            </w:r>
          </w:p>
        </w:tc>
        <w:tc>
          <w:tcPr>
            <w:tcW w:w="966" w:type="dxa"/>
            <w:tcBorders>
              <w:top w:val="nil"/>
              <w:left w:val="nil"/>
              <w:bottom w:val="single" w:sz="4" w:space="0" w:color="auto"/>
              <w:right w:val="nil"/>
            </w:tcBorders>
            <w:shd w:val="clear" w:color="auto" w:fill="auto"/>
            <w:noWrap/>
            <w:vAlign w:val="bottom"/>
            <w:hideMark/>
          </w:tcPr>
          <w:p w14:paraId="4CD5CBB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1357.20</w:t>
            </w:r>
          </w:p>
        </w:tc>
        <w:tc>
          <w:tcPr>
            <w:tcW w:w="966" w:type="dxa"/>
            <w:tcBorders>
              <w:top w:val="nil"/>
              <w:left w:val="nil"/>
              <w:bottom w:val="single" w:sz="4" w:space="0" w:color="auto"/>
              <w:right w:val="nil"/>
            </w:tcBorders>
            <w:shd w:val="clear" w:color="auto" w:fill="auto"/>
            <w:noWrap/>
            <w:vAlign w:val="bottom"/>
            <w:hideMark/>
          </w:tcPr>
          <w:p w14:paraId="40F62D7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389.17</w:t>
            </w:r>
          </w:p>
        </w:tc>
        <w:tc>
          <w:tcPr>
            <w:tcW w:w="966" w:type="dxa"/>
            <w:tcBorders>
              <w:top w:val="nil"/>
              <w:left w:val="nil"/>
              <w:bottom w:val="single" w:sz="4" w:space="0" w:color="auto"/>
              <w:right w:val="nil"/>
            </w:tcBorders>
            <w:shd w:val="clear" w:color="auto" w:fill="auto"/>
            <w:noWrap/>
            <w:vAlign w:val="bottom"/>
            <w:hideMark/>
          </w:tcPr>
          <w:p w14:paraId="3F39ED5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1496.80</w:t>
            </w:r>
          </w:p>
        </w:tc>
      </w:tr>
    </w:tbl>
    <w:p w14:paraId="791EC156" w14:textId="77777777" w:rsidR="00786273" w:rsidRPr="00786273" w:rsidRDefault="00786273" w:rsidP="00B36E1F">
      <w:pPr>
        <w:jc w:val="both"/>
        <w:rPr>
          <w:rFonts w:ascii="Times New Roman" w:hAnsi="Times New Roman"/>
          <w:sz w:val="20"/>
        </w:rPr>
      </w:pPr>
    </w:p>
    <w:p w14:paraId="12474531" w14:textId="77777777" w:rsidR="00786273" w:rsidRDefault="00786273" w:rsidP="00B36E1F">
      <w:pPr>
        <w:jc w:val="both"/>
        <w:rPr>
          <w:rFonts w:ascii="Times New Roman" w:hAnsi="Times New Roman"/>
          <w:i/>
          <w:sz w:val="20"/>
        </w:rPr>
        <w:sectPr w:rsidR="00786273" w:rsidSect="00786273">
          <w:pgSz w:w="16838" w:h="11906" w:orient="landscape"/>
          <w:pgMar w:top="1417" w:right="1417" w:bottom="1417" w:left="1417" w:header="0" w:footer="397" w:gutter="0"/>
          <w:pgNumType w:start="1"/>
          <w:cols w:space="720"/>
          <w:formProt w:val="0"/>
          <w:docGrid w:linePitch="360" w:charSpace="8192"/>
        </w:sectPr>
      </w:pPr>
    </w:p>
    <w:p w14:paraId="2BEC05FE" w14:textId="41AFD9E7" w:rsidR="00786273" w:rsidRPr="00320762" w:rsidRDefault="00786273" w:rsidP="00B36E1F">
      <w:pPr>
        <w:jc w:val="both"/>
        <w:rPr>
          <w:rFonts w:ascii="Times New Roman" w:hAnsi="Times New Roman"/>
          <w:i/>
          <w:sz w:val="20"/>
        </w:rPr>
      </w:pPr>
    </w:p>
    <w:p w14:paraId="4BE1D9D7" w14:textId="6B438CC9" w:rsidR="00D26487" w:rsidRPr="00566936" w:rsidRDefault="00D26487" w:rsidP="00C13C50">
      <w:r w:rsidRPr="00566936">
        <w:t>Other variables</w:t>
      </w:r>
      <w:r w:rsidR="001B7E57" w:rsidRPr="00566936">
        <w:t>, of the hundreds available,</w:t>
      </w:r>
      <w:r w:rsidRPr="00566936">
        <w:t xml:space="preserve"> </w:t>
      </w:r>
      <w:r w:rsidR="001B7E57" w:rsidRPr="00566936">
        <w:t xml:space="preserve">were considered for inclusion in the regressions to explain dietary diversity but were left out due to poor quality due mainly missing values, and because they were highly correlated with variables included in the regressions For example, the number of </w:t>
      </w:r>
      <w:r w:rsidRPr="00566936">
        <w:t>farm plot</w:t>
      </w:r>
      <w:r w:rsidR="001B7E57" w:rsidRPr="00566936">
        <w:t>s</w:t>
      </w:r>
      <w:r w:rsidR="005D3A38" w:rsidRPr="00566936">
        <w:t xml:space="preserve"> </w:t>
      </w:r>
      <w:r w:rsidRPr="00566936">
        <w:t>could be link</w:t>
      </w:r>
      <w:r w:rsidR="001B7E57" w:rsidRPr="00566936">
        <w:t>ed</w:t>
      </w:r>
      <w:r w:rsidRPr="00566936">
        <w:t xml:space="preserve"> to </w:t>
      </w:r>
      <w:r w:rsidR="00405944" w:rsidRPr="00566936">
        <w:t xml:space="preserve">production </w:t>
      </w:r>
      <w:r w:rsidRPr="00566936">
        <w:t xml:space="preserve">diversity </w:t>
      </w:r>
      <w:r w:rsidR="00405944" w:rsidRPr="00566936">
        <w:t xml:space="preserve">because it potentially </w:t>
      </w:r>
      <w:r w:rsidR="005B3379" w:rsidRPr="00566936">
        <w:t>encourage</w:t>
      </w:r>
      <w:r w:rsidR="00405944" w:rsidRPr="00566936">
        <w:t>s</w:t>
      </w:r>
      <w:r w:rsidR="005B3379" w:rsidRPr="00566936">
        <w:t xml:space="preserve"> the </w:t>
      </w:r>
      <w:r w:rsidR="00405944" w:rsidRPr="00566936">
        <w:t xml:space="preserve">production </w:t>
      </w:r>
      <w:r w:rsidR="005B3379" w:rsidRPr="00566936">
        <w:t xml:space="preserve">of </w:t>
      </w:r>
      <w:r w:rsidR="00405944" w:rsidRPr="00566936">
        <w:t xml:space="preserve">a range of </w:t>
      </w:r>
      <w:r w:rsidR="005B3379" w:rsidRPr="00566936">
        <w:t>different crops</w:t>
      </w:r>
      <w:r w:rsidR="00405944" w:rsidRPr="00566936">
        <w:t xml:space="preserve">.  It was not included </w:t>
      </w:r>
      <w:r w:rsidRPr="00566936">
        <w:t xml:space="preserve">because </w:t>
      </w:r>
      <w:r w:rsidR="00405944" w:rsidRPr="00566936">
        <w:t xml:space="preserve">it was found to be highly correlated with </w:t>
      </w:r>
      <w:r w:rsidRPr="00566936">
        <w:t>production diversity</w:t>
      </w:r>
      <w:r w:rsidR="00405944" w:rsidRPr="00566936">
        <w:t>.</w:t>
      </w:r>
      <w:r w:rsidRPr="00566936">
        <w:t xml:space="preserve"> </w:t>
      </w:r>
      <w:r w:rsidR="00835A51" w:rsidRPr="00566936">
        <w:t xml:space="preserve">A quantile measure of income, used in Jones et al. (2014), was replaced with the correlated measure of income types because these types include more information in terms of the sources of an income.  </w:t>
      </w:r>
    </w:p>
    <w:p w14:paraId="6B59F86F" w14:textId="77777777" w:rsidR="007B33EB" w:rsidRPr="00B27B4C" w:rsidRDefault="00D47918" w:rsidP="00C13C50">
      <w:pPr>
        <w:rPr>
          <w:i/>
          <w:u w:val="single"/>
        </w:rPr>
      </w:pPr>
      <w:commentRangeStart w:id="738"/>
      <w:r w:rsidRPr="00B27B4C">
        <w:rPr>
          <w:i/>
          <w:u w:val="single"/>
        </w:rPr>
        <w:t>Analytical methodology</w:t>
      </w:r>
      <w:commentRangeEnd w:id="738"/>
      <w:r w:rsidR="00C03049">
        <w:rPr>
          <w:rStyle w:val="CommentReference"/>
        </w:rPr>
        <w:commentReference w:id="738"/>
      </w:r>
    </w:p>
    <w:p w14:paraId="759CB79A" w14:textId="197CF2E8" w:rsidR="00F47482" w:rsidRDefault="00804B66" w:rsidP="00C13C50">
      <w:r w:rsidRPr="00B27B4C">
        <w:t xml:space="preserve">As mention </w:t>
      </w:r>
      <w:r w:rsidR="005B2C08">
        <w:t>in the introduction,</w:t>
      </w:r>
      <w:r w:rsidRPr="00B27B4C">
        <w:t xml:space="preserve"> w</w:t>
      </w:r>
      <w:r w:rsidR="00ED45FB" w:rsidRPr="00B27B4C">
        <w:t xml:space="preserve">e </w:t>
      </w:r>
      <w:r w:rsidRPr="00B27B4C">
        <w:t xml:space="preserve">aim to </w:t>
      </w:r>
      <w:r w:rsidR="00ED45FB" w:rsidRPr="00B27B4C">
        <w:t>complement</w:t>
      </w:r>
      <w:r w:rsidR="005B2C08">
        <w:t xml:space="preserve"> and extend</w:t>
      </w:r>
      <w:r w:rsidR="00ED45FB" w:rsidRPr="00B27B4C">
        <w:t xml:space="preserve"> the wor</w:t>
      </w:r>
      <w:r w:rsidR="009574B2" w:rsidRPr="00B27B4C">
        <w:t>k of Jones et al.</w:t>
      </w:r>
      <w:r w:rsidRPr="00B27B4C">
        <w:t xml:space="preserve"> (2014)</w:t>
      </w:r>
      <w:r w:rsidR="009574B2" w:rsidRPr="00B27B4C">
        <w:t xml:space="preserve"> in two ways. First, we u</w:t>
      </w:r>
      <w:r w:rsidR="00ED45FB" w:rsidRPr="00B27B4C">
        <w:t xml:space="preserve">se a panel set of data </w:t>
      </w:r>
      <w:r w:rsidR="005B2C08">
        <w:t xml:space="preserve">which allows us to measure dynamic effects, </w:t>
      </w:r>
      <w:r w:rsidR="00ED45FB" w:rsidRPr="00B27B4C">
        <w:t>and</w:t>
      </w:r>
      <w:r w:rsidR="005B2C08">
        <w:t xml:space="preserve"> we</w:t>
      </w:r>
      <w:r w:rsidR="00ED45FB" w:rsidRPr="00B27B4C">
        <w:t xml:space="preserve"> apply more appropriate econometric techniques</w:t>
      </w:r>
      <w:r w:rsidR="005B2C08">
        <w:t xml:space="preserve"> given that some of the endogenous variable we test are count measures.</w:t>
      </w:r>
    </w:p>
    <w:p w14:paraId="3AE45F82" w14:textId="65EA5C12" w:rsidR="00851E94" w:rsidRDefault="00804B66" w:rsidP="00C13C50">
      <w:r w:rsidRPr="00B27B4C">
        <w:t>The p</w:t>
      </w:r>
      <w:r w:rsidR="00ED45FB" w:rsidRPr="00B27B4C">
        <w:t>anel data allows us to utilize econometric techniques which statistically control for potential problems related to omitted static endogenous variables which can bias results when</w:t>
      </w:r>
      <w:r w:rsidRPr="00B27B4C">
        <w:t xml:space="preserve"> only one year of data is</w:t>
      </w:r>
      <w:r w:rsidR="008E46CF">
        <w:t xml:space="preserve"> available</w:t>
      </w:r>
      <w:r w:rsidRPr="00B27B4C">
        <w:t>.</w:t>
      </w:r>
    </w:p>
    <w:p w14:paraId="64978A35" w14:textId="7374D9F7" w:rsidR="00804B66" w:rsidRPr="00B27B4C" w:rsidRDefault="00C42D1E" w:rsidP="00C13C50">
      <w:pPr>
        <w:rPr>
          <w:highlight w:val="yellow"/>
        </w:rPr>
      </w:pPr>
      <w:commentRangeStart w:id="739"/>
      <w:r>
        <w:t>I</w:t>
      </w:r>
      <w:r w:rsidR="00851E94">
        <w:t xml:space="preserve">n </w:t>
      </w:r>
      <w:r w:rsidR="00CB20A7">
        <w:t xml:space="preserve">addition to </w:t>
      </w:r>
      <w:r w:rsidR="00851E94">
        <w:t>the classic Ordinary Least Square (OLS)</w:t>
      </w:r>
      <w:r>
        <w:t xml:space="preserve"> regression technique</w:t>
      </w:r>
      <w:r w:rsidR="00851E94">
        <w:t xml:space="preserve"> used by Jones et al. (2014),</w:t>
      </w:r>
      <w:r w:rsidR="00D83C46">
        <w:t xml:space="preserve"> </w:t>
      </w:r>
      <w:r>
        <w:t xml:space="preserve">we run panel Poisson regressions.   </w:t>
      </w:r>
      <w:commentRangeEnd w:id="739"/>
      <w:r w:rsidR="002C59BD">
        <w:rPr>
          <w:rStyle w:val="CommentReference"/>
        </w:rPr>
        <w:commentReference w:id="739"/>
      </w:r>
      <w:r>
        <w:t>In particular we estimate a</w:t>
      </w:r>
      <w:r w:rsidR="00D83C46">
        <w:t xml:space="preserve"> Poisson Generalized </w:t>
      </w:r>
      <w:r w:rsidR="00851E94">
        <w:t>Panel</w:t>
      </w:r>
      <w:r w:rsidR="00851E94" w:rsidRPr="00D9559D">
        <w:t xml:space="preserve"> Linear Model</w:t>
      </w:r>
      <w:r w:rsidR="00851E94">
        <w:t xml:space="preserve"> with </w:t>
      </w:r>
      <w:r w:rsidR="00851E94" w:rsidRPr="00C33364">
        <w:t>fixed effects</w:t>
      </w:r>
      <w:r>
        <w:t>.  The fixed effects</w:t>
      </w:r>
      <w:r w:rsidR="00851E94">
        <w:t xml:space="preserve"> </w:t>
      </w:r>
      <w:r>
        <w:t xml:space="preserve">model assumes that individual household characteristics are important; an assumption which tests, see below, confirm are significant.  </w:t>
      </w:r>
      <w:r w:rsidR="0044270D">
        <w:t>Finally,</w:t>
      </w:r>
      <w:r w:rsidR="00851E94">
        <w:t xml:space="preserve"> </w:t>
      </w:r>
      <w:r w:rsidR="009160F0">
        <w:t xml:space="preserve">a </w:t>
      </w:r>
      <w:r w:rsidR="00C33364">
        <w:t>time-</w:t>
      </w:r>
      <w:r w:rsidR="00A04EFC" w:rsidRPr="00D9559D">
        <w:t>fixed eff</w:t>
      </w:r>
      <w:r w:rsidR="00C33364">
        <w:t xml:space="preserve">ect model </w:t>
      </w:r>
      <w:r w:rsidR="00851E94">
        <w:t xml:space="preserve">is used </w:t>
      </w:r>
      <w:r w:rsidR="0044270D">
        <w:t xml:space="preserve">because it allows us to control for correlation of individual households </w:t>
      </w:r>
      <w:r w:rsidR="002C59BD">
        <w:t>over</w:t>
      </w:r>
      <w:r w:rsidR="0044270D">
        <w:t xml:space="preserve"> time.  </w:t>
      </w:r>
    </w:p>
    <w:p w14:paraId="249E0034" w14:textId="0B082DA7" w:rsidR="00E013D0" w:rsidRPr="00B27B4C" w:rsidRDefault="0044270D" w:rsidP="00C13C50">
      <w:pPr>
        <w:rPr>
          <w:highlight w:val="yellow"/>
        </w:rPr>
      </w:pPr>
      <w:r>
        <w:t>W</w:t>
      </w:r>
      <w:r w:rsidR="00ED45FB" w:rsidRPr="00B27B4C">
        <w:t xml:space="preserve">e </w:t>
      </w:r>
      <w:r>
        <w:t xml:space="preserve">also </w:t>
      </w:r>
      <w:r w:rsidR="00C41EFE" w:rsidRPr="00B27B4C">
        <w:t>incorporates</w:t>
      </w:r>
      <w:r w:rsidR="00ED45FB" w:rsidRPr="00B27B4C">
        <w:t xml:space="preserve"> a more complete set of household variables into the model to better account for household characteristics</w:t>
      </w:r>
      <w:r w:rsidR="00804B66" w:rsidRPr="00B27B4C">
        <w:t xml:space="preserve"> influencing </w:t>
      </w:r>
      <w:r w:rsidR="00804B66" w:rsidRPr="00134A3C">
        <w:t xml:space="preserve">dietary diversity. </w:t>
      </w:r>
      <w:r>
        <w:t xml:space="preserve">For example, </w:t>
      </w:r>
      <w:r w:rsidR="00A73A21">
        <w:t xml:space="preserve">as mentioned </w:t>
      </w:r>
      <w:r>
        <w:t>we incl</w:t>
      </w:r>
      <w:r w:rsidR="00A73A21">
        <w:t xml:space="preserve">ude variables which measure income from </w:t>
      </w:r>
      <w:r w:rsidR="009160F0">
        <w:t>different sources</w:t>
      </w:r>
      <w:r w:rsidR="00A73A21">
        <w:t xml:space="preserve">, specifically we include measures of income from agricultural, non-agricultural, property, investments and transfers.  </w:t>
      </w:r>
      <w:r w:rsidR="009160F0">
        <w:t xml:space="preserve">. </w:t>
      </w:r>
      <w:r w:rsidR="00A73A21">
        <w:t xml:space="preserve">We test the quadratic forms of the income and age of the household head to capture non-linear effects of these variables.  </w:t>
      </w:r>
    </w:p>
    <w:p w14:paraId="5C7A8269" w14:textId="5A6DF7C3" w:rsidR="00712193" w:rsidRDefault="001E4F44" w:rsidP="00C13C50">
      <w:r>
        <w:t>Finally</w:t>
      </w:r>
      <w:r w:rsidR="00804B66" w:rsidRPr="00B27B4C">
        <w:t>, we test whether there is a relationship between farm production diversity and household caloric intake</w:t>
      </w:r>
      <w:r w:rsidR="000933E4">
        <w:t>.</w:t>
      </w:r>
      <w:r w:rsidR="00887E29">
        <w:t xml:space="preserve"> </w:t>
      </w:r>
      <w:r w:rsidR="00712193" w:rsidRPr="00712193">
        <w:t>T</w:t>
      </w:r>
      <w:r w:rsidR="00887E29">
        <w:t xml:space="preserve">his is our key exogenous variable in that it links household production and consumption.  If that link is robust after having accounted for the other exogenous variables contained in the regressions, then policy implications follow.  </w:t>
      </w:r>
      <w:r w:rsidR="00712193" w:rsidRPr="00E76B49">
        <w:t xml:space="preserve">Our contention is that </w:t>
      </w:r>
      <w:r w:rsidR="000933E4" w:rsidRPr="00E76B49">
        <w:t>some combination of</w:t>
      </w:r>
      <w:r w:rsidR="00712193" w:rsidRPr="00E76B49">
        <w:t xml:space="preserve"> </w:t>
      </w:r>
      <w:r w:rsidR="000933E4" w:rsidRPr="00E76B49">
        <w:t>nutrient diversity and calo</w:t>
      </w:r>
      <w:r w:rsidR="00887E29" w:rsidRPr="00E76B49">
        <w:t>r</w:t>
      </w:r>
      <w:r w:rsidR="000933E4" w:rsidRPr="00E76B49">
        <w:t xml:space="preserve">ic intake </w:t>
      </w:r>
      <w:r w:rsidR="00712193" w:rsidRPr="00E76B49">
        <w:t>ind</w:t>
      </w:r>
      <w:r w:rsidR="000933E4" w:rsidRPr="00E76B49">
        <w:t>ices</w:t>
      </w:r>
      <w:r w:rsidR="00712193" w:rsidRPr="00E76B49">
        <w:t xml:space="preserve"> provide a better indication of health than one or the</w:t>
      </w:r>
      <w:r w:rsidR="00712193" w:rsidRPr="009344D3">
        <w:t xml:space="preserve"> other index alone.</w:t>
      </w:r>
      <w:r w:rsidR="00D51017">
        <w:t xml:space="preserve">  </w:t>
      </w:r>
      <w:r w:rsidR="00887E29">
        <w:t xml:space="preserve">At a minimum, it would be worthwhile reporting both measures.  </w:t>
      </w:r>
    </w:p>
    <w:p w14:paraId="424980C6" w14:textId="77777777" w:rsidR="001E4F44" w:rsidRPr="00B27B4C" w:rsidRDefault="001E4F44" w:rsidP="00C13C50">
      <w:pPr>
        <w:rPr>
          <w:i/>
          <w:u w:val="single"/>
        </w:rPr>
      </w:pPr>
      <w:r w:rsidRPr="00B27B4C">
        <w:rPr>
          <w:i/>
          <w:u w:val="single"/>
        </w:rPr>
        <w:t>Measurement of children anthropometric development</w:t>
      </w:r>
    </w:p>
    <w:p w14:paraId="18DE0E63" w14:textId="2BB1E24B" w:rsidR="001E4F44" w:rsidRPr="00B27B4C" w:rsidRDefault="00672872" w:rsidP="00C13C50">
      <w:r>
        <w:t xml:space="preserve">Finally, data in </w:t>
      </w:r>
      <w:r w:rsidR="001E4F44" w:rsidRPr="00B27B4C">
        <w:t xml:space="preserve">the LSMS-ISA survey allow us to </w:t>
      </w:r>
      <w:r>
        <w:t xml:space="preserve">estimate household child development as a measure of child health.  </w:t>
      </w:r>
      <w:r w:rsidR="001E4F44" w:rsidRPr="00B27B4C">
        <w:t xml:space="preserve">Many studies </w:t>
      </w:r>
      <w:r>
        <w:t xml:space="preserve">have </w:t>
      </w:r>
      <w:r w:rsidR="008A6446">
        <w:t xml:space="preserve">tested and established a </w:t>
      </w:r>
      <w:r>
        <w:t xml:space="preserve">the </w:t>
      </w:r>
      <w:r w:rsidR="001E4F44" w:rsidRPr="00B27B4C">
        <w:t xml:space="preserve">link between children dietary diversity </w:t>
      </w:r>
      <w:r w:rsidR="008A6446">
        <w:t xml:space="preserve"> and the </w:t>
      </w:r>
      <w:r w:rsidR="001E4F44" w:rsidRPr="00B27B4C">
        <w:t xml:space="preserve">height for age Z-score (HAZ) </w:t>
      </w:r>
      <w:r w:rsidR="001E4F44" w:rsidRPr="00B27B4C">
        <w:fldChar w:fldCharType="begin"/>
      </w:r>
      <w:ins w:id="740" w:author="Linderhof, Vincent" w:date="2016-02-13T21:22:00Z">
        <w:r w:rsidR="002F284D">
          <w:instrText xml:space="preserve"> ADDIN ZOTERO_ITEM CSL_CITATION {"citationID":"wzIQUkfM","properties":{"formattedCitation":"(Arimond and Ruel 2004; Steyn et al. 2006; Rah et al. 2010)","plainCitation":"(Arimond and Ruel 2004; Steyn et al. 2006; Rah et al. 2010)"},"citationItems":[{"id":779,"uris":["http://zotero.org/groups/462478/items/BAFDGUTW"],"uri":["http://zotero.org/groups/462478/items/BAFDGUTW"],"itemData":{"id":779,"type":"article-journal","title":"Dietary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189,"uris":["http://zotero.org/users/1201560/items/JC94UN69"],"uri":["http://zotero.org/users/1201560/items/JC94UN69"],"itemData":{"id":189,"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A."},{"family":"Moench-Pfanner","given":"R."},{"family":"Sun","given":"K."},{"family":"Badham","given":"J."},{"family":"Kraemer","given":"K."}],"issued":{"date-parts":[["2010",12]]}}}],"schema":"https://github.com/citation-style-language/schema/raw/master/csl-citation.json"} </w:instrText>
        </w:r>
      </w:ins>
      <w:del w:id="741" w:author="Linderhof, Vincent" w:date="2016-01-26T22:29:00Z">
        <w:r w:rsidR="00D7066B" w:rsidDel="00FB4442">
          <w:delInstrText xml:space="preserve"> ADDIN ZOTERO_ITEM CSL_CITATION {"citationID":"qBTCTM2H","properties":{"formattedCitation":"(Arimond and Ruel 2004; Steyn et al. 2006; Rah et al. 2010)","plainCitation":"(Arimond and Ruel 2004; Steyn et al. 2006; Rah et al. 2010)"},"citationItems":[{"id":42,"uris":["http://zotero.org/users/1201560/items/TX4X9C9G"],"uri":["http://zotero.org/users/1201560/items/TX4X9C9G"],"itemData":{"id":42,"type":"article-journal","title":"Dietary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189,"uris":["http://zotero.org/users/1201560/items/JC94UN69"],"uri":["http://zotero.org/users/1201560/items/JC94UN69"],"itemData":{"id":189,"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A."},{"family":"Moench-Pfanner","given":"R."},{"family":"Sun","given":"K."},{"family":"Badham","given":"J."},{"family":"Kraemer","given":"K."}],"issued":{"date-parts":[["2010",12]]}}}],"schema":"https://github.com/citation-style-language/schema/raw/master/csl-citation.json"} </w:delInstrText>
        </w:r>
      </w:del>
      <w:r w:rsidR="001E4F44" w:rsidRPr="00B27B4C">
        <w:fldChar w:fldCharType="separate"/>
      </w:r>
      <w:ins w:id="742" w:author="Linderhof, Vincent" w:date="2016-02-13T21:22:00Z">
        <w:r w:rsidR="002F284D" w:rsidRPr="00891AE0">
          <w:t>(Arimond and Ruel 2004; Steyn et al. 2006; Rah et al. 2010)</w:t>
        </w:r>
      </w:ins>
      <w:del w:id="743" w:author="Linderhof, Vincent" w:date="2016-02-13T21:21:00Z">
        <w:r w:rsidR="001E4F44" w:rsidRPr="00891AE0" w:rsidDel="00AA6EFA">
          <w:delText>(Arimond and Ruel, 2004; Steyn et al., 2006; Rah et al., 2010)</w:delText>
        </w:r>
      </w:del>
      <w:r w:rsidR="001E4F44" w:rsidRPr="00B27B4C">
        <w:fldChar w:fldCharType="end"/>
      </w:r>
      <w:r w:rsidR="001E4F44" w:rsidRPr="00B27B4C">
        <w:t xml:space="preserve">. </w:t>
      </w:r>
      <w:r w:rsidR="00E548CE">
        <w:t xml:space="preserve">We use our exogenous variables to test their effect on the HAZ.  Once again, we need to make the assumption that dietary diversity is equal across all members of the household.  The </w:t>
      </w:r>
      <w:r w:rsidR="001E4F44" w:rsidRPr="00B27B4C">
        <w:t>World Health Organisation anthropometric children data were used as references (</w:t>
      </w:r>
      <w:r w:rsidR="0007573D">
        <w:t>World Health Organization, 2006</w:t>
      </w:r>
      <w:r w:rsidR="001E4F44" w:rsidRPr="00B27B4C">
        <w:t>).</w:t>
      </w:r>
      <w:r w:rsidR="0007573D">
        <w:t xml:space="preserve"> </w:t>
      </w:r>
      <w:r w:rsidR="00E548CE">
        <w:t xml:space="preserve">Two thousand, nine hundred and thirty-two </w:t>
      </w:r>
      <w:r w:rsidR="001E4F44" w:rsidRPr="00B27B4C">
        <w:t>child</w:t>
      </w:r>
      <w:r w:rsidR="00E548CE">
        <w:t>hood</w:t>
      </w:r>
      <w:r w:rsidR="001E4F44" w:rsidRPr="00B27B4C">
        <w:t xml:space="preserve"> anthropometric parameters from the Uganda LSMS-ISA surveys were used in th</w:t>
      </w:r>
      <w:r w:rsidR="00E548CE">
        <w:t>e</w:t>
      </w:r>
      <w:r w:rsidR="001E4F44" w:rsidRPr="00B27B4C">
        <w:t xml:space="preserve"> HAZ estimation. Weight for age Z-score (WAZ) and weight for height Z-score (WHZ)</w:t>
      </w:r>
      <w:r w:rsidR="0007573D">
        <w:t xml:space="preserve"> were estimated </w:t>
      </w:r>
      <w:r w:rsidR="00E548CE">
        <w:t xml:space="preserve">using the same method for </w:t>
      </w:r>
      <w:r w:rsidR="0007573D">
        <w:t>2</w:t>
      </w:r>
      <w:ins w:id="744" w:author="Linderhof, Vincent" w:date="2016-02-13T21:21:00Z">
        <w:r w:rsidR="002F284D">
          <w:t>,</w:t>
        </w:r>
      </w:ins>
      <w:r w:rsidR="0007573D">
        <w:t>929 and 2</w:t>
      </w:r>
      <w:ins w:id="745" w:author="Linderhof, Vincent" w:date="2016-02-13T21:21:00Z">
        <w:r w:rsidR="002F284D">
          <w:t>,</w:t>
        </w:r>
      </w:ins>
      <w:r w:rsidR="0007573D">
        <w:t xml:space="preserve">964 </w:t>
      </w:r>
      <w:r w:rsidR="003D186E">
        <w:t>children</w:t>
      </w:r>
      <w:r w:rsidR="00E548CE">
        <w:t xml:space="preserve"> respectively</w:t>
      </w:r>
      <w:r w:rsidR="0007573D">
        <w:t>.</w:t>
      </w:r>
    </w:p>
    <w:p w14:paraId="19DAB95E" w14:textId="2ADBCC62" w:rsidR="007B33EB" w:rsidRPr="00D96E1D" w:rsidRDefault="00065000" w:rsidP="00C13C50">
      <w:pPr>
        <w:pStyle w:val="Heading1"/>
      </w:pPr>
      <w:ins w:id="746" w:author="Linderhof, Vincent" w:date="2016-01-26T22:04:00Z">
        <w:r>
          <w:t>4</w:t>
        </w:r>
      </w:ins>
      <w:ins w:id="747" w:author="Linderhof, Vincent" w:date="2016-01-15T15:14:00Z">
        <w:r w:rsidR="00BA6F7E">
          <w:t xml:space="preserve">. </w:t>
        </w:r>
      </w:ins>
      <w:r w:rsidR="00D47918" w:rsidRPr="00D96E1D">
        <w:t>Results</w:t>
      </w:r>
      <w:r w:rsidR="000158EC">
        <w:t xml:space="preserve"> and discussion</w:t>
      </w:r>
    </w:p>
    <w:p w14:paraId="0AC53ED8" w14:textId="0A2936A5" w:rsidR="0065095D" w:rsidRDefault="0065095D">
      <w:pPr>
        <w:suppressAutoHyphens w:val="0"/>
        <w:spacing w:after="0"/>
        <w:rPr>
          <w:rFonts w:ascii="Times New Roman" w:hAnsi="Times New Roman"/>
          <w:i/>
          <w:sz w:val="22"/>
        </w:rPr>
      </w:pPr>
    </w:p>
    <w:p w14:paraId="1520DE68" w14:textId="77777777" w:rsidR="00C03049" w:rsidRDefault="00C03049">
      <w:pPr>
        <w:suppressAutoHyphens w:val="0"/>
        <w:spacing w:after="0"/>
        <w:rPr>
          <w:rFonts w:ascii="Times New Roman" w:hAnsi="Times New Roman"/>
          <w:i/>
          <w:sz w:val="22"/>
        </w:rPr>
      </w:pPr>
    </w:p>
    <w:p w14:paraId="2900EA9D" w14:textId="77777777" w:rsidR="00C03049" w:rsidRDefault="00C03049">
      <w:pPr>
        <w:suppressAutoHyphens w:val="0"/>
        <w:spacing w:after="0"/>
        <w:rPr>
          <w:rFonts w:ascii="Times New Roman" w:hAnsi="Times New Roman"/>
          <w:i/>
          <w:sz w:val="22"/>
        </w:rPr>
      </w:pPr>
    </w:p>
    <w:p w14:paraId="6564E2DB" w14:textId="77777777" w:rsidR="00CE3913" w:rsidRDefault="00CE3913" w:rsidP="00C13C50">
      <w:r w:rsidRPr="00CE3913">
        <w:t>Technique regression comparison</w:t>
      </w:r>
      <w:r>
        <w:t>.</w:t>
      </w:r>
    </w:p>
    <w:p w14:paraId="681C4D46" w14:textId="47C6E535" w:rsidR="00F255E8" w:rsidRPr="00F255E8" w:rsidRDefault="00F255E8" w:rsidP="00C13C50">
      <w:r w:rsidRPr="00F255E8">
        <w:lastRenderedPageBreak/>
        <w:t xml:space="preserve">Panel regression results are reported in Table 3. Each of the dependent variables, the Food </w:t>
      </w:r>
      <w:r w:rsidR="00E97EFC">
        <w:t>Consumption Score (FC</w:t>
      </w:r>
      <w:r w:rsidRPr="00F255E8">
        <w:t xml:space="preserve">S), the Dietary Diversity Score (DDS), and Calories are discussed in order of </w:t>
      </w:r>
      <w:r w:rsidR="001979C7">
        <w:t xml:space="preserve">their appearance in the table. </w:t>
      </w:r>
      <w:r w:rsidRPr="00F255E8">
        <w:t xml:space="preserve">For each </w:t>
      </w:r>
      <w:r w:rsidR="00CD5E89">
        <w:t xml:space="preserve">of these </w:t>
      </w:r>
      <w:r w:rsidRPr="00F255E8">
        <w:t>dependent variable</w:t>
      </w:r>
      <w:r w:rsidR="00CD5E89">
        <w:t>s</w:t>
      </w:r>
      <w:r w:rsidRPr="00F255E8">
        <w:t xml:space="preserve"> </w:t>
      </w:r>
      <w:commentRangeStart w:id="748"/>
      <w:r w:rsidRPr="00F255E8">
        <w:t xml:space="preserve">panel Ordinary Least Squares </w:t>
      </w:r>
      <w:commentRangeEnd w:id="748"/>
      <w:r w:rsidR="002C59BD">
        <w:rPr>
          <w:rStyle w:val="CommentReference"/>
        </w:rPr>
        <w:commentReference w:id="748"/>
      </w:r>
      <w:r w:rsidRPr="00F255E8">
        <w:t>(OLS) and within transforme</w:t>
      </w:r>
      <w:r w:rsidR="001979C7">
        <w:t xml:space="preserve">d </w:t>
      </w:r>
      <w:r w:rsidR="00CD5E89">
        <w:t xml:space="preserve">(PLM) </w:t>
      </w:r>
      <w:r w:rsidR="001979C7">
        <w:t xml:space="preserve">regressions were calculated. </w:t>
      </w:r>
      <w:r w:rsidRPr="00F255E8">
        <w:t xml:space="preserve">In addition, </w:t>
      </w:r>
      <w:r w:rsidRPr="0045506A">
        <w:t xml:space="preserve">for </w:t>
      </w:r>
      <w:r w:rsidR="00CD5E89">
        <w:t xml:space="preserve">each model </w:t>
      </w:r>
      <w:r w:rsidR="0078491C" w:rsidRPr="0045506A">
        <w:t xml:space="preserve">a Poisson </w:t>
      </w:r>
      <w:r w:rsidRPr="0045506A">
        <w:t>model was run</w:t>
      </w:r>
      <w:r w:rsidR="00CD5E89">
        <w:t xml:space="preserve">, although it is only appropriate for the DDS </w:t>
      </w:r>
      <w:r w:rsidRPr="0045506A">
        <w:t>because it alone is a count measure.</w:t>
      </w:r>
    </w:p>
    <w:p w14:paraId="034D4D8C" w14:textId="70E9D424" w:rsidR="00F255E8" w:rsidRPr="00F255E8" w:rsidRDefault="00F255E8" w:rsidP="00C13C50">
      <w:r w:rsidRPr="00F255E8">
        <w:t xml:space="preserve">Estimated coefficients </w:t>
      </w:r>
      <w:r w:rsidR="00E97EFC">
        <w:t>for the OLS estimator for the FC</w:t>
      </w:r>
      <w:r w:rsidRPr="00F255E8">
        <w:t>S model are deceptively encouraging in the sense that nearly all are statistically significant and have the expected, hypothesized, signs as was argued in the variable description section of t</w:t>
      </w:r>
      <w:r w:rsidR="001979C7">
        <w:t xml:space="preserve">he paper. </w:t>
      </w:r>
      <w:r w:rsidRPr="00F255E8">
        <w:t>The estimates for household characteristics are discussed first followed by estimates for economic characteristics, agricultural and regional characteristics.</w:t>
      </w:r>
    </w:p>
    <w:p w14:paraId="135558AD" w14:textId="466BAC50" w:rsidR="00F255E8" w:rsidRPr="00F255E8" w:rsidRDefault="00F255E8" w:rsidP="00C13C50">
      <w:r w:rsidRPr="00F255E8">
        <w:t xml:space="preserve">The coefficient for the size of the household, an indicator of potential </w:t>
      </w:r>
      <w:r w:rsidR="001979C7" w:rsidRPr="00F255E8">
        <w:t>labour</w:t>
      </w:r>
      <w:r w:rsidRPr="00F255E8">
        <w:t xml:space="preserve">, is positive indicating that more </w:t>
      </w:r>
      <w:r w:rsidR="001979C7" w:rsidRPr="00F255E8">
        <w:t>labo</w:t>
      </w:r>
      <w:r w:rsidR="001979C7">
        <w:t xml:space="preserve">ur increases dietary diversity. </w:t>
      </w:r>
      <w:r w:rsidRPr="00F255E8">
        <w:t xml:space="preserve">A male head of household has been associated with higher </w:t>
      </w:r>
      <w:r w:rsidR="00C41EFE" w:rsidRPr="00F255E8">
        <w:t>di</w:t>
      </w:r>
      <w:r w:rsidR="00C41EFE">
        <w:t>versity;</w:t>
      </w:r>
      <w:r w:rsidR="00E97EFC">
        <w:t xml:space="preserve"> however, in both the FC</w:t>
      </w:r>
      <w:r w:rsidRPr="00F255E8">
        <w:t>S and DDS models the coefficient is far from reaching a st</w:t>
      </w:r>
      <w:r w:rsidR="001979C7">
        <w:t xml:space="preserve">atistically significant level. </w:t>
      </w:r>
      <w:r w:rsidRPr="00F255E8">
        <w:t>The age of the household head, reflecting greater experience and thereby increasing, for examples, management skills, is negative and i</w:t>
      </w:r>
      <w:r w:rsidR="001979C7">
        <w:t>nsignificant in the F</w:t>
      </w:r>
      <w:r w:rsidR="0090198F">
        <w:t>C</w:t>
      </w:r>
      <w:r w:rsidR="001979C7">
        <w:t xml:space="preserve">S model. </w:t>
      </w:r>
      <w:r w:rsidRPr="00F255E8">
        <w:t>This is a counter-intuitive result, but correspond</w:t>
      </w:r>
      <w:r w:rsidR="00665996">
        <w:t>s</w:t>
      </w:r>
      <w:r w:rsidRPr="00F255E8">
        <w:t xml:space="preserve"> to the fi</w:t>
      </w:r>
      <w:r w:rsidR="001979C7">
        <w:t xml:space="preserve">ndings of Jones et al. (2014). </w:t>
      </w:r>
      <w:r w:rsidRPr="00F255E8">
        <w:t>The education level of the household head, hypothesized to reflect better knowledge of the benefits of consuming a nutritious diet, is positive and significant.</w:t>
      </w:r>
    </w:p>
    <w:p w14:paraId="0F25B3EF" w14:textId="64619DC6" w:rsidR="00F255E8" w:rsidRPr="00F255E8" w:rsidRDefault="00F255E8" w:rsidP="00C13C50">
      <w:r w:rsidRPr="00F255E8">
        <w:t>In general, the economic characteristic coefficients move as hypothesized, i.e., higher levels of income lead to greater quantity an</w:t>
      </w:r>
      <w:r w:rsidR="001979C7">
        <w:t xml:space="preserve">d quality of food consumption. </w:t>
      </w:r>
      <w:r w:rsidRPr="00F255E8">
        <w:t>Both the coefficients for food and non-food expenditures</w:t>
      </w:r>
      <w:r w:rsidR="001979C7">
        <w:t xml:space="preserve"> are positive and significant. </w:t>
      </w:r>
      <w:r w:rsidRPr="00F255E8">
        <w:t>Income, perhaps s</w:t>
      </w:r>
      <w:r w:rsidR="001979C7">
        <w:t xml:space="preserve">urprisingly, is insignificant. </w:t>
      </w:r>
      <w:r w:rsidRPr="00F255E8">
        <w:t>Its insignificance might be due in part to the fact that the expenditure coefficients are picking-up its corr</w:t>
      </w:r>
      <w:r w:rsidR="001979C7">
        <w:t xml:space="preserve">elation with dietary measures. </w:t>
      </w:r>
      <w:r w:rsidRPr="00F255E8">
        <w:t>However, regression diagnostics such as measures of correlation between the exogenous variables and variance in inflation factors indicate that excessive collinearity is not a problem for any of the variables selected for analysis.</w:t>
      </w:r>
    </w:p>
    <w:p w14:paraId="7904D8A1" w14:textId="18A708B5" w:rsidR="00C03049" w:rsidRDefault="00F255E8" w:rsidP="00C13C50">
      <w:r w:rsidRPr="00F255E8">
        <w:t>The income of a household is further distinguished into income from agriculture sources and income from non-agricultural sources. As expected, the higher food expenditures, the higher measures of dietary diversity. Those households spending more on food buy items that increase diversity and</w:t>
      </w:r>
      <w:r w:rsidR="001979C7">
        <w:t xml:space="preserve"> thereby improve their health. </w:t>
      </w:r>
      <w:r w:rsidRPr="00F255E8">
        <w:t>Greater non-food expenditures, perhaps a further reflection of a households economic standing, increase dietary diversity, but the coefficient's magnitude is much smaller.</w:t>
      </w:r>
    </w:p>
    <w:p w14:paraId="5B05B8E8" w14:textId="77777777" w:rsidR="00C03049" w:rsidRDefault="00C03049">
      <w:pPr>
        <w:suppressAutoHyphens w:val="0"/>
        <w:spacing w:after="0"/>
        <w:rPr>
          <w:rFonts w:ascii="Times New Roman" w:hAnsi="Times New Roman"/>
          <w:sz w:val="22"/>
        </w:rPr>
      </w:pPr>
      <w:r>
        <w:rPr>
          <w:rFonts w:ascii="Times New Roman" w:hAnsi="Times New Roman"/>
          <w:sz w:val="22"/>
        </w:rPr>
        <w:br w:type="page"/>
      </w:r>
    </w:p>
    <w:p w14:paraId="060D4A97" w14:textId="77777777" w:rsidR="00C03049" w:rsidRDefault="00C03049" w:rsidP="00F255E8">
      <w:pPr>
        <w:jc w:val="both"/>
        <w:rPr>
          <w:rFonts w:ascii="Times New Roman" w:hAnsi="Times New Roman"/>
          <w:sz w:val="22"/>
        </w:rPr>
        <w:sectPr w:rsidR="00C03049" w:rsidSect="00786273">
          <w:pgSz w:w="11906" w:h="16838"/>
          <w:pgMar w:top="1417" w:right="1417" w:bottom="1417" w:left="1417" w:header="0" w:footer="397" w:gutter="0"/>
          <w:pgNumType w:start="1"/>
          <w:cols w:space="720"/>
          <w:formProt w:val="0"/>
          <w:docGrid w:linePitch="360" w:charSpace="8192"/>
        </w:sectPr>
      </w:pPr>
    </w:p>
    <w:p w14:paraId="5D080B51" w14:textId="05937C1E" w:rsidR="00F255E8" w:rsidRDefault="00F255E8" w:rsidP="00F255E8">
      <w:pPr>
        <w:jc w:val="both"/>
        <w:rPr>
          <w:rFonts w:ascii="Times New Roman" w:hAnsi="Times New Roman"/>
          <w:sz w:val="22"/>
        </w:rPr>
      </w:pPr>
    </w:p>
    <w:p w14:paraId="3A28E2B0" w14:textId="77777777" w:rsidR="00C03049" w:rsidRDefault="00C03049" w:rsidP="00C03049">
      <w:pPr>
        <w:suppressAutoHyphens w:val="0"/>
        <w:spacing w:after="0"/>
        <w:rPr>
          <w:rFonts w:ascii="Times New Roman" w:hAnsi="Times New Roman"/>
          <w:i/>
          <w:sz w:val="22"/>
        </w:rPr>
      </w:pPr>
      <w:r>
        <w:rPr>
          <w:rFonts w:ascii="Times New Roman" w:hAnsi="Times New Roman"/>
          <w:i/>
          <w:sz w:val="22"/>
        </w:rPr>
        <w:t xml:space="preserve">Table 3: Comparison of different regression methods </w:t>
      </w:r>
    </w:p>
    <w:tbl>
      <w:tblPr>
        <w:tblW w:w="21501" w:type="dxa"/>
        <w:tblInd w:w="93" w:type="dxa"/>
        <w:tblLook w:val="04A0" w:firstRow="1" w:lastRow="0" w:firstColumn="1" w:lastColumn="0" w:noHBand="0" w:noVBand="1"/>
        <w:tblPrChange w:id="749" w:author="Linderhof, Vincent" w:date="2016-01-29T16:08:00Z">
          <w:tblPr>
            <w:tblW w:w="21610" w:type="dxa"/>
            <w:tblInd w:w="93" w:type="dxa"/>
            <w:tblLook w:val="04A0" w:firstRow="1" w:lastRow="0" w:firstColumn="1" w:lastColumn="0" w:noHBand="0" w:noVBand="1"/>
          </w:tblPr>
        </w:tblPrChange>
      </w:tblPr>
      <w:tblGrid>
        <w:gridCol w:w="3843"/>
        <w:gridCol w:w="983"/>
        <w:gridCol w:w="101"/>
        <w:gridCol w:w="436"/>
        <w:gridCol w:w="141"/>
        <w:gridCol w:w="393"/>
        <w:gridCol w:w="879"/>
        <w:gridCol w:w="272"/>
        <w:gridCol w:w="262"/>
        <w:gridCol w:w="272"/>
        <w:gridCol w:w="880"/>
        <w:gridCol w:w="272"/>
        <w:gridCol w:w="414"/>
        <w:gridCol w:w="272"/>
        <w:gridCol w:w="946"/>
        <w:gridCol w:w="272"/>
        <w:gridCol w:w="262"/>
        <w:gridCol w:w="272"/>
        <w:gridCol w:w="912"/>
        <w:gridCol w:w="272"/>
        <w:gridCol w:w="262"/>
        <w:gridCol w:w="272"/>
        <w:gridCol w:w="879"/>
        <w:gridCol w:w="272"/>
        <w:gridCol w:w="419"/>
        <w:gridCol w:w="272"/>
        <w:gridCol w:w="1144"/>
        <w:gridCol w:w="272"/>
        <w:gridCol w:w="316"/>
        <w:gridCol w:w="272"/>
        <w:gridCol w:w="262"/>
        <w:gridCol w:w="272"/>
        <w:gridCol w:w="643"/>
        <w:gridCol w:w="266"/>
        <w:gridCol w:w="6"/>
        <w:gridCol w:w="266"/>
        <w:gridCol w:w="286"/>
        <w:gridCol w:w="272"/>
        <w:gridCol w:w="262"/>
        <w:gridCol w:w="272"/>
        <w:gridCol w:w="557"/>
        <w:gridCol w:w="272"/>
        <w:gridCol w:w="398"/>
        <w:gridCol w:w="154"/>
        <w:gridCol w:w="118"/>
        <w:gridCol w:w="154"/>
        <w:gridCol w:w="398"/>
        <w:gridCol w:w="272"/>
        <w:tblGridChange w:id="750">
          <w:tblGrid>
            <w:gridCol w:w="3843"/>
            <w:gridCol w:w="983"/>
            <w:gridCol w:w="281"/>
            <w:gridCol w:w="92"/>
            <w:gridCol w:w="442"/>
            <w:gridCol w:w="92"/>
            <w:gridCol w:w="1059"/>
            <w:gridCol w:w="92"/>
            <w:gridCol w:w="442"/>
            <w:gridCol w:w="92"/>
            <w:gridCol w:w="1060"/>
            <w:gridCol w:w="92"/>
            <w:gridCol w:w="594"/>
            <w:gridCol w:w="92"/>
            <w:gridCol w:w="1126"/>
            <w:gridCol w:w="92"/>
            <w:gridCol w:w="442"/>
            <w:gridCol w:w="92"/>
            <w:gridCol w:w="1092"/>
            <w:gridCol w:w="92"/>
            <w:gridCol w:w="442"/>
            <w:gridCol w:w="92"/>
            <w:gridCol w:w="1059"/>
            <w:gridCol w:w="92"/>
            <w:gridCol w:w="599"/>
            <w:gridCol w:w="92"/>
            <w:gridCol w:w="1324"/>
            <w:gridCol w:w="92"/>
            <w:gridCol w:w="496"/>
            <w:gridCol w:w="92"/>
            <w:gridCol w:w="442"/>
            <w:gridCol w:w="92"/>
            <w:gridCol w:w="823"/>
            <w:gridCol w:w="92"/>
            <w:gridCol w:w="174"/>
            <w:gridCol w:w="92"/>
            <w:gridCol w:w="466"/>
            <w:gridCol w:w="92"/>
            <w:gridCol w:w="442"/>
            <w:gridCol w:w="92"/>
            <w:gridCol w:w="737"/>
            <w:gridCol w:w="92"/>
            <w:gridCol w:w="578"/>
            <w:gridCol w:w="92"/>
            <w:gridCol w:w="62"/>
            <w:gridCol w:w="92"/>
            <w:gridCol w:w="578"/>
            <w:gridCol w:w="92"/>
          </w:tblGrid>
        </w:tblGridChange>
      </w:tblGrid>
      <w:tr w:rsidR="00C03049" w:rsidRPr="00C03049" w14:paraId="32F4E23D" w14:textId="77777777" w:rsidTr="003D1680">
        <w:trPr>
          <w:gridAfter w:val="3"/>
          <w:wAfter w:w="824" w:type="dxa"/>
          <w:trHeight w:val="300"/>
          <w:trPrChange w:id="751" w:author="Linderhof, Vincent" w:date="2016-01-29T16:08:00Z">
            <w:trPr>
              <w:gridAfter w:val="3"/>
              <w:wAfter w:w="824" w:type="dxa"/>
              <w:trHeight w:val="300"/>
            </w:trPr>
          </w:trPrChange>
        </w:trPr>
        <w:tc>
          <w:tcPr>
            <w:tcW w:w="3843" w:type="dxa"/>
            <w:tcBorders>
              <w:top w:val="nil"/>
              <w:left w:val="nil"/>
              <w:bottom w:val="nil"/>
              <w:right w:val="single" w:sz="4" w:space="0" w:color="auto"/>
            </w:tcBorders>
            <w:shd w:val="clear" w:color="auto" w:fill="auto"/>
            <w:noWrap/>
            <w:vAlign w:val="bottom"/>
            <w:hideMark/>
            <w:tcPrChange w:id="752" w:author="Linderhof, Vincent" w:date="2016-01-29T16:08:00Z">
              <w:tcPr>
                <w:tcW w:w="3843" w:type="dxa"/>
                <w:tcBorders>
                  <w:top w:val="nil"/>
                  <w:left w:val="nil"/>
                  <w:bottom w:val="nil"/>
                  <w:right w:val="single" w:sz="4" w:space="0" w:color="auto"/>
                </w:tcBorders>
                <w:shd w:val="clear" w:color="auto" w:fill="auto"/>
                <w:noWrap/>
                <w:vAlign w:val="bottom"/>
                <w:hideMark/>
              </w:tcPr>
            </w:tcPrChange>
          </w:tcPr>
          <w:p w14:paraId="77140BE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212" w:type="dxa"/>
            <w:gridSpan w:val="13"/>
            <w:tcBorders>
              <w:top w:val="nil"/>
              <w:left w:val="nil"/>
              <w:bottom w:val="nil"/>
              <w:right w:val="single" w:sz="4" w:space="0" w:color="000000"/>
            </w:tcBorders>
            <w:shd w:val="clear" w:color="auto" w:fill="auto"/>
            <w:noWrap/>
            <w:vAlign w:val="bottom"/>
            <w:hideMark/>
            <w:tcPrChange w:id="753" w:author="Linderhof, Vincent" w:date="2016-01-29T16:08:00Z">
              <w:tcPr>
                <w:tcW w:w="5321" w:type="dxa"/>
                <w:gridSpan w:val="13"/>
                <w:tcBorders>
                  <w:top w:val="nil"/>
                  <w:left w:val="nil"/>
                  <w:bottom w:val="nil"/>
                  <w:right w:val="single" w:sz="4" w:space="0" w:color="000000"/>
                </w:tcBorders>
                <w:shd w:val="clear" w:color="auto" w:fill="auto"/>
                <w:noWrap/>
                <w:vAlign w:val="bottom"/>
                <w:hideMark/>
              </w:tcPr>
            </w:tcPrChange>
          </w:tcPr>
          <w:p w14:paraId="571972A3"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Dependent variable:</w:t>
            </w:r>
          </w:p>
        </w:tc>
        <w:tc>
          <w:tcPr>
            <w:tcW w:w="5312" w:type="dxa"/>
            <w:gridSpan w:val="12"/>
            <w:tcBorders>
              <w:top w:val="nil"/>
              <w:left w:val="nil"/>
              <w:bottom w:val="nil"/>
              <w:right w:val="single" w:sz="4" w:space="0" w:color="000000"/>
            </w:tcBorders>
            <w:shd w:val="clear" w:color="auto" w:fill="auto"/>
            <w:noWrap/>
            <w:vAlign w:val="bottom"/>
            <w:hideMark/>
            <w:tcPrChange w:id="754" w:author="Linderhof, Vincent" w:date="2016-01-29T16:08:00Z">
              <w:tcPr>
                <w:tcW w:w="5312" w:type="dxa"/>
                <w:gridSpan w:val="12"/>
                <w:tcBorders>
                  <w:top w:val="nil"/>
                  <w:left w:val="nil"/>
                  <w:bottom w:val="nil"/>
                  <w:right w:val="single" w:sz="4" w:space="0" w:color="000000"/>
                </w:tcBorders>
                <w:shd w:val="clear" w:color="auto" w:fill="auto"/>
                <w:noWrap/>
                <w:vAlign w:val="bottom"/>
                <w:hideMark/>
              </w:tcPr>
            </w:tcPrChange>
          </w:tcPr>
          <w:p w14:paraId="064FA944"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Dependent variable:</w:t>
            </w:r>
          </w:p>
        </w:tc>
        <w:tc>
          <w:tcPr>
            <w:tcW w:w="6310" w:type="dxa"/>
            <w:gridSpan w:val="19"/>
            <w:tcBorders>
              <w:top w:val="nil"/>
              <w:left w:val="nil"/>
              <w:bottom w:val="nil"/>
              <w:right w:val="nil"/>
            </w:tcBorders>
            <w:shd w:val="clear" w:color="auto" w:fill="auto"/>
            <w:noWrap/>
            <w:vAlign w:val="bottom"/>
            <w:hideMark/>
            <w:tcPrChange w:id="755" w:author="Linderhof, Vincent" w:date="2016-01-29T16:08:00Z">
              <w:tcPr>
                <w:tcW w:w="6310" w:type="dxa"/>
                <w:gridSpan w:val="18"/>
                <w:tcBorders>
                  <w:top w:val="nil"/>
                  <w:left w:val="nil"/>
                  <w:bottom w:val="nil"/>
                  <w:right w:val="nil"/>
                </w:tcBorders>
                <w:shd w:val="clear" w:color="auto" w:fill="auto"/>
                <w:noWrap/>
                <w:vAlign w:val="bottom"/>
                <w:hideMark/>
              </w:tcPr>
            </w:tcPrChange>
          </w:tcPr>
          <w:p w14:paraId="391D4535"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Dependent variable:</w:t>
            </w:r>
          </w:p>
        </w:tc>
      </w:tr>
      <w:tr w:rsidR="00C03049" w:rsidRPr="00C03049" w14:paraId="2B052F72" w14:textId="77777777" w:rsidTr="003D1680">
        <w:trPr>
          <w:gridAfter w:val="3"/>
          <w:wAfter w:w="824" w:type="dxa"/>
          <w:trHeight w:val="300"/>
          <w:trPrChange w:id="756" w:author="Linderhof, Vincent" w:date="2016-01-29T16:08:00Z">
            <w:trPr>
              <w:gridAfter w:val="3"/>
              <w:wAfter w:w="824" w:type="dxa"/>
              <w:trHeight w:val="300"/>
            </w:trPr>
          </w:trPrChange>
        </w:trPr>
        <w:tc>
          <w:tcPr>
            <w:tcW w:w="3843" w:type="dxa"/>
            <w:tcBorders>
              <w:top w:val="nil"/>
              <w:left w:val="nil"/>
              <w:bottom w:val="nil"/>
              <w:right w:val="single" w:sz="4" w:space="0" w:color="auto"/>
            </w:tcBorders>
            <w:shd w:val="clear" w:color="auto" w:fill="auto"/>
            <w:noWrap/>
            <w:vAlign w:val="bottom"/>
            <w:hideMark/>
            <w:tcPrChange w:id="757" w:author="Linderhof, Vincent" w:date="2016-01-29T16:08:00Z">
              <w:tcPr>
                <w:tcW w:w="3843" w:type="dxa"/>
                <w:tcBorders>
                  <w:top w:val="nil"/>
                  <w:left w:val="nil"/>
                  <w:bottom w:val="nil"/>
                  <w:right w:val="single" w:sz="4" w:space="0" w:color="auto"/>
                </w:tcBorders>
                <w:shd w:val="clear" w:color="auto" w:fill="auto"/>
                <w:noWrap/>
                <w:vAlign w:val="bottom"/>
                <w:hideMark/>
              </w:tcPr>
            </w:tcPrChange>
          </w:tcPr>
          <w:p w14:paraId="77980BC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212" w:type="dxa"/>
            <w:gridSpan w:val="13"/>
            <w:tcBorders>
              <w:top w:val="nil"/>
              <w:left w:val="nil"/>
              <w:bottom w:val="single" w:sz="4" w:space="0" w:color="auto"/>
              <w:right w:val="single" w:sz="4" w:space="0" w:color="000000"/>
            </w:tcBorders>
            <w:shd w:val="clear" w:color="auto" w:fill="auto"/>
            <w:noWrap/>
            <w:vAlign w:val="bottom"/>
            <w:hideMark/>
            <w:tcPrChange w:id="758" w:author="Linderhof, Vincent" w:date="2016-01-29T16:08:00Z">
              <w:tcPr>
                <w:tcW w:w="5321" w:type="dxa"/>
                <w:gridSpan w:val="13"/>
                <w:tcBorders>
                  <w:top w:val="nil"/>
                  <w:left w:val="nil"/>
                  <w:bottom w:val="single" w:sz="4" w:space="0" w:color="auto"/>
                  <w:right w:val="single" w:sz="4" w:space="0" w:color="000000"/>
                </w:tcBorders>
                <w:shd w:val="clear" w:color="auto" w:fill="auto"/>
                <w:noWrap/>
                <w:vAlign w:val="bottom"/>
                <w:hideMark/>
              </w:tcPr>
            </w:tcPrChange>
          </w:tcPr>
          <w:p w14:paraId="1F08FEC1"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FCS</w:t>
            </w:r>
          </w:p>
        </w:tc>
        <w:tc>
          <w:tcPr>
            <w:tcW w:w="5312" w:type="dxa"/>
            <w:gridSpan w:val="12"/>
            <w:tcBorders>
              <w:top w:val="nil"/>
              <w:left w:val="nil"/>
              <w:bottom w:val="single" w:sz="4" w:space="0" w:color="auto"/>
              <w:right w:val="single" w:sz="4" w:space="0" w:color="000000"/>
            </w:tcBorders>
            <w:shd w:val="clear" w:color="auto" w:fill="auto"/>
            <w:noWrap/>
            <w:vAlign w:val="bottom"/>
            <w:hideMark/>
            <w:tcPrChange w:id="759" w:author="Linderhof, Vincent" w:date="2016-01-29T16:08:00Z">
              <w:tcPr>
                <w:tcW w:w="5312" w:type="dxa"/>
                <w:gridSpan w:val="12"/>
                <w:tcBorders>
                  <w:top w:val="nil"/>
                  <w:left w:val="nil"/>
                  <w:bottom w:val="single" w:sz="4" w:space="0" w:color="auto"/>
                  <w:right w:val="single" w:sz="4" w:space="0" w:color="000000"/>
                </w:tcBorders>
                <w:shd w:val="clear" w:color="auto" w:fill="auto"/>
                <w:noWrap/>
                <w:vAlign w:val="bottom"/>
                <w:hideMark/>
              </w:tcPr>
            </w:tcPrChange>
          </w:tcPr>
          <w:p w14:paraId="3721F8C6"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DDS</w:t>
            </w:r>
          </w:p>
        </w:tc>
        <w:tc>
          <w:tcPr>
            <w:tcW w:w="6310" w:type="dxa"/>
            <w:gridSpan w:val="19"/>
            <w:tcBorders>
              <w:top w:val="nil"/>
              <w:left w:val="nil"/>
              <w:bottom w:val="single" w:sz="4" w:space="0" w:color="auto"/>
              <w:right w:val="nil"/>
            </w:tcBorders>
            <w:shd w:val="clear" w:color="auto" w:fill="auto"/>
            <w:noWrap/>
            <w:vAlign w:val="bottom"/>
            <w:hideMark/>
            <w:tcPrChange w:id="760" w:author="Linderhof, Vincent" w:date="2016-01-29T16:08:00Z">
              <w:tcPr>
                <w:tcW w:w="6310" w:type="dxa"/>
                <w:gridSpan w:val="18"/>
                <w:tcBorders>
                  <w:top w:val="nil"/>
                  <w:left w:val="nil"/>
                  <w:bottom w:val="single" w:sz="4" w:space="0" w:color="auto"/>
                  <w:right w:val="nil"/>
                </w:tcBorders>
                <w:shd w:val="clear" w:color="auto" w:fill="auto"/>
                <w:noWrap/>
                <w:vAlign w:val="bottom"/>
                <w:hideMark/>
              </w:tcPr>
            </w:tcPrChange>
          </w:tcPr>
          <w:p w14:paraId="2D51826C"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Calories by HH</w:t>
            </w:r>
          </w:p>
        </w:tc>
      </w:tr>
      <w:tr w:rsidR="00C03049" w:rsidRPr="00C03049" w14:paraId="45D9C003" w14:textId="77777777" w:rsidTr="003D1680">
        <w:trPr>
          <w:gridAfter w:val="3"/>
          <w:wAfter w:w="824" w:type="dxa"/>
          <w:trHeight w:val="315"/>
          <w:trPrChange w:id="761" w:author="Linderhof, Vincent" w:date="2016-01-29T16:08:00Z">
            <w:trPr>
              <w:gridAfter w:val="3"/>
              <w:wAfter w:w="824" w:type="dxa"/>
              <w:trHeight w:val="315"/>
            </w:trPr>
          </w:trPrChange>
        </w:trPr>
        <w:tc>
          <w:tcPr>
            <w:tcW w:w="3843" w:type="dxa"/>
            <w:tcBorders>
              <w:top w:val="nil"/>
              <w:left w:val="nil"/>
              <w:bottom w:val="double" w:sz="6" w:space="0" w:color="auto"/>
              <w:right w:val="single" w:sz="4" w:space="0" w:color="auto"/>
            </w:tcBorders>
            <w:shd w:val="clear" w:color="auto" w:fill="auto"/>
            <w:noWrap/>
            <w:vAlign w:val="bottom"/>
            <w:hideMark/>
            <w:tcPrChange w:id="762" w:author="Linderhof, Vincent" w:date="2016-01-29T16:08:00Z">
              <w:tcPr>
                <w:tcW w:w="3843" w:type="dxa"/>
                <w:tcBorders>
                  <w:top w:val="nil"/>
                  <w:left w:val="nil"/>
                  <w:bottom w:val="double" w:sz="6" w:space="0" w:color="auto"/>
                  <w:right w:val="single" w:sz="4" w:space="0" w:color="auto"/>
                </w:tcBorders>
                <w:shd w:val="clear" w:color="auto" w:fill="auto"/>
                <w:noWrap/>
                <w:vAlign w:val="bottom"/>
                <w:hideMark/>
              </w:tcPr>
            </w:tcPrChange>
          </w:tcPr>
          <w:p w14:paraId="00F9E37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689" w:type="dxa"/>
            <w:gridSpan w:val="5"/>
            <w:tcBorders>
              <w:top w:val="single" w:sz="4" w:space="0" w:color="auto"/>
              <w:left w:val="nil"/>
              <w:bottom w:val="double" w:sz="6" w:space="0" w:color="auto"/>
              <w:right w:val="nil"/>
            </w:tcBorders>
            <w:shd w:val="clear" w:color="auto" w:fill="auto"/>
            <w:noWrap/>
            <w:vAlign w:val="bottom"/>
            <w:hideMark/>
            <w:tcPrChange w:id="763" w:author="Linderhof, Vincent" w:date="2016-01-29T16:08:00Z">
              <w:tcPr>
                <w:tcW w:w="1798" w:type="dxa"/>
                <w:gridSpan w:val="5"/>
                <w:tcBorders>
                  <w:top w:val="single" w:sz="4" w:space="0" w:color="auto"/>
                  <w:left w:val="nil"/>
                  <w:bottom w:val="double" w:sz="6" w:space="0" w:color="auto"/>
                  <w:right w:val="nil"/>
                </w:tcBorders>
                <w:shd w:val="clear" w:color="auto" w:fill="auto"/>
                <w:noWrap/>
                <w:vAlign w:val="bottom"/>
                <w:hideMark/>
              </w:tcPr>
            </w:tcPrChange>
          </w:tcPr>
          <w:p w14:paraId="0D97DE71"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commentRangeStart w:id="764"/>
            <w:r w:rsidRPr="00C03049">
              <w:rPr>
                <w:rFonts w:ascii="Times New Roman" w:eastAsia="Times New Roman" w:hAnsi="Times New Roman"/>
                <w:color w:val="000000"/>
                <w:sz w:val="20"/>
                <w:szCs w:val="20"/>
                <w:lang w:eastAsia="en-GB"/>
              </w:rPr>
              <w:t>OLS</w:t>
            </w:r>
            <w:commentRangeEnd w:id="764"/>
            <w:r w:rsidR="00D36AE8">
              <w:rPr>
                <w:rStyle w:val="CommentReference"/>
              </w:rPr>
              <w:commentReference w:id="764"/>
            </w:r>
          </w:p>
        </w:tc>
        <w:tc>
          <w:tcPr>
            <w:tcW w:w="1685" w:type="dxa"/>
            <w:gridSpan w:val="4"/>
            <w:tcBorders>
              <w:top w:val="single" w:sz="4" w:space="0" w:color="auto"/>
              <w:left w:val="nil"/>
              <w:bottom w:val="double" w:sz="6" w:space="0" w:color="auto"/>
              <w:right w:val="nil"/>
            </w:tcBorders>
            <w:shd w:val="clear" w:color="auto" w:fill="auto"/>
            <w:noWrap/>
            <w:vAlign w:val="bottom"/>
            <w:hideMark/>
            <w:tcPrChange w:id="765" w:author="Linderhof, Vincent" w:date="2016-01-29T16:08:00Z">
              <w:tcPr>
                <w:tcW w:w="1685" w:type="dxa"/>
                <w:gridSpan w:val="4"/>
                <w:tcBorders>
                  <w:top w:val="single" w:sz="4" w:space="0" w:color="auto"/>
                  <w:left w:val="nil"/>
                  <w:bottom w:val="double" w:sz="6" w:space="0" w:color="auto"/>
                  <w:right w:val="nil"/>
                </w:tcBorders>
                <w:shd w:val="clear" w:color="auto" w:fill="auto"/>
                <w:noWrap/>
                <w:vAlign w:val="bottom"/>
                <w:hideMark/>
              </w:tcPr>
            </w:tcPrChange>
          </w:tcPr>
          <w:p w14:paraId="163D4DDA"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PLM</w:t>
            </w:r>
          </w:p>
        </w:tc>
        <w:tc>
          <w:tcPr>
            <w:tcW w:w="1838" w:type="dxa"/>
            <w:gridSpan w:val="4"/>
            <w:tcBorders>
              <w:top w:val="single" w:sz="4" w:space="0" w:color="auto"/>
              <w:left w:val="nil"/>
              <w:bottom w:val="double" w:sz="6" w:space="0" w:color="auto"/>
              <w:right w:val="single" w:sz="4" w:space="0" w:color="000000"/>
            </w:tcBorders>
            <w:shd w:val="clear" w:color="auto" w:fill="auto"/>
            <w:noWrap/>
            <w:vAlign w:val="bottom"/>
            <w:hideMark/>
            <w:tcPrChange w:id="766" w:author="Linderhof, Vincent" w:date="2016-01-29T16:08:00Z">
              <w:tcPr>
                <w:tcW w:w="1838" w:type="dxa"/>
                <w:gridSpan w:val="4"/>
                <w:tcBorders>
                  <w:top w:val="single" w:sz="4" w:space="0" w:color="auto"/>
                  <w:left w:val="nil"/>
                  <w:bottom w:val="double" w:sz="6" w:space="0" w:color="auto"/>
                  <w:right w:val="single" w:sz="4" w:space="0" w:color="000000"/>
                </w:tcBorders>
                <w:shd w:val="clear" w:color="auto" w:fill="auto"/>
                <w:noWrap/>
                <w:vAlign w:val="bottom"/>
                <w:hideMark/>
              </w:tcPr>
            </w:tcPrChange>
          </w:tcPr>
          <w:p w14:paraId="48E05709"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PGLM - Poisson</w:t>
            </w:r>
          </w:p>
        </w:tc>
        <w:tc>
          <w:tcPr>
            <w:tcW w:w="1752" w:type="dxa"/>
            <w:gridSpan w:val="4"/>
            <w:tcBorders>
              <w:top w:val="single" w:sz="4" w:space="0" w:color="auto"/>
              <w:left w:val="nil"/>
              <w:bottom w:val="double" w:sz="6" w:space="0" w:color="auto"/>
              <w:right w:val="nil"/>
            </w:tcBorders>
            <w:shd w:val="clear" w:color="auto" w:fill="auto"/>
            <w:noWrap/>
            <w:vAlign w:val="bottom"/>
            <w:hideMark/>
            <w:tcPrChange w:id="767" w:author="Linderhof, Vincent" w:date="2016-01-29T16:08:00Z">
              <w:tcPr>
                <w:tcW w:w="1752" w:type="dxa"/>
                <w:gridSpan w:val="4"/>
                <w:tcBorders>
                  <w:top w:val="single" w:sz="4" w:space="0" w:color="auto"/>
                  <w:left w:val="nil"/>
                  <w:bottom w:val="double" w:sz="6" w:space="0" w:color="auto"/>
                  <w:right w:val="nil"/>
                </w:tcBorders>
                <w:shd w:val="clear" w:color="auto" w:fill="auto"/>
                <w:noWrap/>
                <w:vAlign w:val="bottom"/>
                <w:hideMark/>
              </w:tcPr>
            </w:tcPrChange>
          </w:tcPr>
          <w:p w14:paraId="6177C441"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OLS</w:t>
            </w:r>
          </w:p>
        </w:tc>
        <w:tc>
          <w:tcPr>
            <w:tcW w:w="1718" w:type="dxa"/>
            <w:gridSpan w:val="4"/>
            <w:tcBorders>
              <w:top w:val="single" w:sz="4" w:space="0" w:color="auto"/>
              <w:left w:val="nil"/>
              <w:bottom w:val="double" w:sz="6" w:space="0" w:color="auto"/>
              <w:right w:val="nil"/>
            </w:tcBorders>
            <w:shd w:val="clear" w:color="auto" w:fill="auto"/>
            <w:noWrap/>
            <w:vAlign w:val="bottom"/>
            <w:hideMark/>
            <w:tcPrChange w:id="768" w:author="Linderhof, Vincent" w:date="2016-01-29T16:08:00Z">
              <w:tcPr>
                <w:tcW w:w="1718" w:type="dxa"/>
                <w:gridSpan w:val="4"/>
                <w:tcBorders>
                  <w:top w:val="single" w:sz="4" w:space="0" w:color="auto"/>
                  <w:left w:val="nil"/>
                  <w:bottom w:val="double" w:sz="6" w:space="0" w:color="auto"/>
                  <w:right w:val="nil"/>
                </w:tcBorders>
                <w:shd w:val="clear" w:color="auto" w:fill="auto"/>
                <w:noWrap/>
                <w:vAlign w:val="bottom"/>
                <w:hideMark/>
              </w:tcPr>
            </w:tcPrChange>
          </w:tcPr>
          <w:p w14:paraId="4AB0DAE3"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PLM</w:t>
            </w:r>
          </w:p>
        </w:tc>
        <w:tc>
          <w:tcPr>
            <w:tcW w:w="1842" w:type="dxa"/>
            <w:gridSpan w:val="4"/>
            <w:tcBorders>
              <w:top w:val="single" w:sz="4" w:space="0" w:color="auto"/>
              <w:left w:val="nil"/>
              <w:bottom w:val="double" w:sz="6" w:space="0" w:color="auto"/>
              <w:right w:val="single" w:sz="4" w:space="0" w:color="000000"/>
            </w:tcBorders>
            <w:shd w:val="clear" w:color="auto" w:fill="auto"/>
            <w:noWrap/>
            <w:vAlign w:val="bottom"/>
            <w:hideMark/>
            <w:tcPrChange w:id="769" w:author="Linderhof, Vincent" w:date="2016-01-29T16:08:00Z">
              <w:tcPr>
                <w:tcW w:w="1842" w:type="dxa"/>
                <w:gridSpan w:val="4"/>
                <w:tcBorders>
                  <w:top w:val="single" w:sz="4" w:space="0" w:color="auto"/>
                  <w:left w:val="nil"/>
                  <w:bottom w:val="double" w:sz="6" w:space="0" w:color="auto"/>
                  <w:right w:val="single" w:sz="4" w:space="0" w:color="000000"/>
                </w:tcBorders>
                <w:shd w:val="clear" w:color="auto" w:fill="auto"/>
                <w:noWrap/>
                <w:vAlign w:val="bottom"/>
                <w:hideMark/>
              </w:tcPr>
            </w:tcPrChange>
          </w:tcPr>
          <w:p w14:paraId="7DCA182B"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PGLM - Poisson</w:t>
            </w:r>
          </w:p>
        </w:tc>
        <w:tc>
          <w:tcPr>
            <w:tcW w:w="1416" w:type="dxa"/>
            <w:gridSpan w:val="2"/>
            <w:tcBorders>
              <w:top w:val="single" w:sz="4" w:space="0" w:color="auto"/>
              <w:left w:val="nil"/>
              <w:bottom w:val="double" w:sz="6" w:space="0" w:color="auto"/>
              <w:right w:val="nil"/>
            </w:tcBorders>
            <w:shd w:val="clear" w:color="auto" w:fill="auto"/>
            <w:noWrap/>
            <w:vAlign w:val="bottom"/>
            <w:hideMark/>
            <w:tcPrChange w:id="770" w:author="Linderhof, Vincent" w:date="2016-01-29T16:08:00Z">
              <w:tcPr>
                <w:tcW w:w="1416" w:type="dxa"/>
                <w:gridSpan w:val="2"/>
                <w:tcBorders>
                  <w:top w:val="single" w:sz="4" w:space="0" w:color="auto"/>
                  <w:left w:val="nil"/>
                  <w:bottom w:val="double" w:sz="6" w:space="0" w:color="auto"/>
                  <w:right w:val="nil"/>
                </w:tcBorders>
                <w:shd w:val="clear" w:color="auto" w:fill="auto"/>
                <w:noWrap/>
                <w:vAlign w:val="bottom"/>
                <w:hideMark/>
              </w:tcPr>
            </w:tcPrChange>
          </w:tcPr>
          <w:p w14:paraId="4D0E246E"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OLS</w:t>
            </w:r>
          </w:p>
        </w:tc>
        <w:tc>
          <w:tcPr>
            <w:tcW w:w="2303" w:type="dxa"/>
            <w:gridSpan w:val="8"/>
            <w:tcBorders>
              <w:top w:val="single" w:sz="4" w:space="0" w:color="auto"/>
              <w:left w:val="nil"/>
              <w:bottom w:val="double" w:sz="6" w:space="0" w:color="auto"/>
              <w:right w:val="nil"/>
            </w:tcBorders>
            <w:shd w:val="clear" w:color="auto" w:fill="auto"/>
            <w:noWrap/>
            <w:vAlign w:val="bottom"/>
            <w:hideMark/>
            <w:tcPrChange w:id="771" w:author="Linderhof, Vincent" w:date="2016-01-29T16:08:00Z">
              <w:tcPr>
                <w:tcW w:w="2303" w:type="dxa"/>
                <w:gridSpan w:val="8"/>
                <w:tcBorders>
                  <w:top w:val="single" w:sz="4" w:space="0" w:color="auto"/>
                  <w:left w:val="nil"/>
                  <w:bottom w:val="double" w:sz="6" w:space="0" w:color="auto"/>
                  <w:right w:val="nil"/>
                </w:tcBorders>
                <w:shd w:val="clear" w:color="auto" w:fill="auto"/>
                <w:noWrap/>
                <w:vAlign w:val="bottom"/>
                <w:hideMark/>
              </w:tcPr>
            </w:tcPrChange>
          </w:tcPr>
          <w:p w14:paraId="32985EB6"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PLM</w:t>
            </w:r>
          </w:p>
        </w:tc>
        <w:tc>
          <w:tcPr>
            <w:tcW w:w="2591" w:type="dxa"/>
            <w:gridSpan w:val="9"/>
            <w:tcBorders>
              <w:top w:val="single" w:sz="4" w:space="0" w:color="auto"/>
              <w:left w:val="nil"/>
              <w:bottom w:val="double" w:sz="6" w:space="0" w:color="auto"/>
              <w:right w:val="nil"/>
            </w:tcBorders>
            <w:shd w:val="clear" w:color="auto" w:fill="auto"/>
            <w:noWrap/>
            <w:vAlign w:val="bottom"/>
            <w:hideMark/>
            <w:tcPrChange w:id="772" w:author="Linderhof, Vincent" w:date="2016-01-29T16:08:00Z">
              <w:tcPr>
                <w:tcW w:w="2591" w:type="dxa"/>
                <w:gridSpan w:val="8"/>
                <w:tcBorders>
                  <w:top w:val="single" w:sz="4" w:space="0" w:color="auto"/>
                  <w:left w:val="nil"/>
                  <w:bottom w:val="double" w:sz="6" w:space="0" w:color="auto"/>
                  <w:right w:val="nil"/>
                </w:tcBorders>
                <w:shd w:val="clear" w:color="auto" w:fill="auto"/>
                <w:noWrap/>
                <w:vAlign w:val="bottom"/>
                <w:hideMark/>
              </w:tcPr>
            </w:tcPrChange>
          </w:tcPr>
          <w:p w14:paraId="1A76424A"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PGLM - Poisson</w:t>
            </w:r>
          </w:p>
        </w:tc>
      </w:tr>
      <w:tr w:rsidR="00C03049" w:rsidRPr="00C03049" w14:paraId="5E6CCE73" w14:textId="77777777" w:rsidTr="003D1680">
        <w:trPr>
          <w:gridAfter w:val="5"/>
          <w:wAfter w:w="1096" w:type="dxa"/>
          <w:trHeight w:val="315"/>
          <w:trPrChange w:id="773" w:author="Linderhof, Vincent" w:date="2016-01-29T16:08:00Z">
            <w:trPr>
              <w:gridAfter w:val="5"/>
              <w:wAfter w:w="824" w:type="dxa"/>
              <w:trHeight w:val="315"/>
            </w:trPr>
          </w:trPrChange>
        </w:trPr>
        <w:tc>
          <w:tcPr>
            <w:tcW w:w="3843" w:type="dxa"/>
            <w:vMerge w:val="restart"/>
            <w:tcBorders>
              <w:top w:val="nil"/>
              <w:left w:val="nil"/>
              <w:bottom w:val="nil"/>
              <w:right w:val="single" w:sz="4" w:space="0" w:color="auto"/>
            </w:tcBorders>
            <w:shd w:val="clear" w:color="auto" w:fill="auto"/>
            <w:vAlign w:val="center"/>
            <w:hideMark/>
            <w:tcPrChange w:id="774" w:author="Linderhof, Vincent" w:date="2016-01-29T16:08:00Z">
              <w:tcPr>
                <w:tcW w:w="3843" w:type="dxa"/>
                <w:vMerge w:val="restart"/>
                <w:tcBorders>
                  <w:top w:val="nil"/>
                  <w:left w:val="nil"/>
                  <w:bottom w:val="nil"/>
                  <w:right w:val="single" w:sz="4" w:space="0" w:color="auto"/>
                </w:tcBorders>
                <w:shd w:val="clear" w:color="auto" w:fill="auto"/>
                <w:vAlign w:val="center"/>
                <w:hideMark/>
              </w:tcPr>
            </w:tcPrChange>
          </w:tcPr>
          <w:p w14:paraId="4DA81698" w14:textId="5D79F851"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Number of different crops produced by the household farm</w:t>
            </w:r>
          </w:p>
        </w:tc>
        <w:tc>
          <w:tcPr>
            <w:tcW w:w="1084" w:type="dxa"/>
            <w:gridSpan w:val="2"/>
            <w:tcBorders>
              <w:top w:val="nil"/>
              <w:left w:val="nil"/>
              <w:bottom w:val="nil"/>
              <w:right w:val="nil"/>
            </w:tcBorders>
            <w:shd w:val="clear" w:color="auto" w:fill="auto"/>
            <w:noWrap/>
            <w:vAlign w:val="bottom"/>
            <w:hideMark/>
            <w:tcPrChange w:id="775" w:author="Linderhof, Vincent" w:date="2016-01-29T16:08:00Z">
              <w:tcPr>
                <w:tcW w:w="1264" w:type="dxa"/>
                <w:gridSpan w:val="2"/>
                <w:tcBorders>
                  <w:top w:val="nil"/>
                  <w:left w:val="nil"/>
                  <w:bottom w:val="nil"/>
                  <w:right w:val="nil"/>
                </w:tcBorders>
                <w:shd w:val="clear" w:color="auto" w:fill="auto"/>
                <w:noWrap/>
                <w:vAlign w:val="bottom"/>
                <w:hideMark/>
              </w:tcPr>
            </w:tcPrChange>
          </w:tcPr>
          <w:p w14:paraId="4477A773" w14:textId="2A140C10"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0.683</w:t>
            </w:r>
          </w:p>
        </w:tc>
        <w:tc>
          <w:tcPr>
            <w:tcW w:w="333" w:type="dxa"/>
            <w:gridSpan w:val="2"/>
            <w:tcBorders>
              <w:top w:val="nil"/>
              <w:left w:val="nil"/>
              <w:bottom w:val="nil"/>
              <w:right w:val="nil"/>
            </w:tcBorders>
            <w:shd w:val="clear" w:color="auto" w:fill="auto"/>
            <w:noWrap/>
            <w:vAlign w:val="bottom"/>
            <w:hideMark/>
            <w:tcPrChange w:id="77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D5FC5A3" w14:textId="5E1F9342"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gridSpan w:val="2"/>
            <w:tcBorders>
              <w:top w:val="nil"/>
              <w:left w:val="nil"/>
              <w:bottom w:val="nil"/>
              <w:right w:val="nil"/>
            </w:tcBorders>
            <w:shd w:val="clear" w:color="auto" w:fill="auto"/>
            <w:noWrap/>
            <w:vAlign w:val="bottom"/>
            <w:hideMark/>
            <w:tcPrChange w:id="777"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1E2DD668" w14:textId="3C486CB1"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0.668</w:t>
            </w:r>
          </w:p>
        </w:tc>
        <w:tc>
          <w:tcPr>
            <w:tcW w:w="534" w:type="dxa"/>
            <w:gridSpan w:val="2"/>
            <w:tcBorders>
              <w:top w:val="nil"/>
              <w:left w:val="nil"/>
              <w:bottom w:val="nil"/>
              <w:right w:val="nil"/>
            </w:tcBorders>
            <w:shd w:val="clear" w:color="auto" w:fill="auto"/>
            <w:noWrap/>
            <w:vAlign w:val="bottom"/>
            <w:hideMark/>
            <w:tcPrChange w:id="77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F87259A" w14:textId="417E94F2"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2" w:type="dxa"/>
            <w:gridSpan w:val="2"/>
            <w:tcBorders>
              <w:top w:val="nil"/>
              <w:left w:val="nil"/>
              <w:bottom w:val="nil"/>
              <w:right w:val="nil"/>
            </w:tcBorders>
            <w:shd w:val="clear" w:color="auto" w:fill="auto"/>
            <w:noWrap/>
            <w:vAlign w:val="bottom"/>
            <w:hideMark/>
            <w:tcPrChange w:id="779"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5EBA6C4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9.63E-03</w:t>
            </w:r>
          </w:p>
        </w:tc>
        <w:tc>
          <w:tcPr>
            <w:tcW w:w="686" w:type="dxa"/>
            <w:gridSpan w:val="2"/>
            <w:tcBorders>
              <w:top w:val="nil"/>
              <w:left w:val="nil"/>
              <w:bottom w:val="nil"/>
              <w:right w:val="nil"/>
            </w:tcBorders>
            <w:shd w:val="clear" w:color="auto" w:fill="auto"/>
            <w:noWrap/>
            <w:vAlign w:val="bottom"/>
            <w:hideMark/>
            <w:tcPrChange w:id="780" w:author="Linderhof, Vincent" w:date="2016-01-29T16:08:00Z">
              <w:tcPr>
                <w:tcW w:w="686" w:type="dxa"/>
                <w:gridSpan w:val="2"/>
                <w:tcBorders>
                  <w:top w:val="nil"/>
                  <w:left w:val="nil"/>
                  <w:bottom w:val="nil"/>
                  <w:right w:val="nil"/>
                </w:tcBorders>
                <w:shd w:val="clear" w:color="auto" w:fill="auto"/>
                <w:noWrap/>
                <w:vAlign w:val="bottom"/>
                <w:hideMark/>
              </w:tcPr>
            </w:tcPrChange>
          </w:tcPr>
          <w:p w14:paraId="30D87F6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gridSpan w:val="2"/>
            <w:tcBorders>
              <w:top w:val="nil"/>
              <w:left w:val="nil"/>
              <w:bottom w:val="nil"/>
              <w:right w:val="nil"/>
            </w:tcBorders>
            <w:shd w:val="clear" w:color="auto" w:fill="auto"/>
            <w:noWrap/>
            <w:vAlign w:val="bottom"/>
            <w:hideMark/>
            <w:tcPrChange w:id="781"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7C9CD20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0.112***</w:t>
            </w:r>
          </w:p>
        </w:tc>
        <w:tc>
          <w:tcPr>
            <w:tcW w:w="534" w:type="dxa"/>
            <w:gridSpan w:val="2"/>
            <w:tcBorders>
              <w:top w:val="nil"/>
              <w:left w:val="nil"/>
              <w:bottom w:val="nil"/>
              <w:right w:val="nil"/>
            </w:tcBorders>
            <w:shd w:val="clear" w:color="auto" w:fill="auto"/>
            <w:noWrap/>
            <w:vAlign w:val="bottom"/>
            <w:hideMark/>
            <w:tcPrChange w:id="78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73182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783"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3155FE3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0.046***</w:t>
            </w:r>
          </w:p>
        </w:tc>
        <w:tc>
          <w:tcPr>
            <w:tcW w:w="534" w:type="dxa"/>
            <w:gridSpan w:val="2"/>
            <w:tcBorders>
              <w:top w:val="nil"/>
              <w:left w:val="nil"/>
              <w:bottom w:val="nil"/>
              <w:right w:val="nil"/>
            </w:tcBorders>
            <w:shd w:val="clear" w:color="auto" w:fill="auto"/>
            <w:noWrap/>
            <w:vAlign w:val="bottom"/>
            <w:hideMark/>
            <w:tcPrChange w:id="78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B065C3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785"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4E0DB5AD"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5.32E-03</w:t>
            </w:r>
          </w:p>
        </w:tc>
        <w:tc>
          <w:tcPr>
            <w:tcW w:w="691" w:type="dxa"/>
            <w:gridSpan w:val="2"/>
            <w:tcBorders>
              <w:top w:val="nil"/>
              <w:left w:val="nil"/>
              <w:bottom w:val="nil"/>
              <w:right w:val="nil"/>
            </w:tcBorders>
            <w:shd w:val="clear" w:color="auto" w:fill="auto"/>
            <w:noWrap/>
            <w:vAlign w:val="bottom"/>
            <w:hideMark/>
            <w:tcPrChange w:id="786" w:author="Linderhof, Vincent" w:date="2016-01-29T16:08:00Z">
              <w:tcPr>
                <w:tcW w:w="691" w:type="dxa"/>
                <w:gridSpan w:val="2"/>
                <w:tcBorders>
                  <w:top w:val="nil"/>
                  <w:left w:val="nil"/>
                  <w:bottom w:val="nil"/>
                  <w:right w:val="nil"/>
                </w:tcBorders>
                <w:shd w:val="clear" w:color="auto" w:fill="auto"/>
                <w:noWrap/>
                <w:vAlign w:val="bottom"/>
                <w:hideMark/>
              </w:tcPr>
            </w:tcPrChange>
          </w:tcPr>
          <w:p w14:paraId="7EFF910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787"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2D6C8C7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2,365.892***</w:t>
            </w:r>
          </w:p>
        </w:tc>
        <w:tc>
          <w:tcPr>
            <w:tcW w:w="2303" w:type="dxa"/>
            <w:gridSpan w:val="7"/>
            <w:tcBorders>
              <w:top w:val="nil"/>
              <w:left w:val="nil"/>
              <w:bottom w:val="nil"/>
              <w:right w:val="nil"/>
            </w:tcBorders>
            <w:shd w:val="clear" w:color="auto" w:fill="auto"/>
            <w:noWrap/>
            <w:vAlign w:val="bottom"/>
            <w:hideMark/>
            <w:tcPrChange w:id="788" w:author="Linderhof, Vincent" w:date="2016-01-29T16:08:00Z">
              <w:tcPr>
                <w:tcW w:w="2303" w:type="dxa"/>
                <w:gridSpan w:val="8"/>
                <w:tcBorders>
                  <w:top w:val="nil"/>
                  <w:left w:val="nil"/>
                  <w:bottom w:val="nil"/>
                  <w:right w:val="nil"/>
                </w:tcBorders>
                <w:shd w:val="clear" w:color="auto" w:fill="auto"/>
                <w:noWrap/>
                <w:vAlign w:val="bottom"/>
                <w:hideMark/>
              </w:tcPr>
            </w:tcPrChange>
          </w:tcPr>
          <w:p w14:paraId="3854BA7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1,598.531**</w:t>
            </w:r>
          </w:p>
        </w:tc>
        <w:tc>
          <w:tcPr>
            <w:tcW w:w="1921" w:type="dxa"/>
            <w:gridSpan w:val="7"/>
            <w:tcBorders>
              <w:top w:val="nil"/>
              <w:left w:val="nil"/>
              <w:bottom w:val="nil"/>
              <w:right w:val="nil"/>
            </w:tcBorders>
            <w:shd w:val="clear" w:color="auto" w:fill="auto"/>
            <w:noWrap/>
            <w:vAlign w:val="bottom"/>
            <w:hideMark/>
            <w:tcPrChange w:id="789"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25826B4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1.90E-02</w:t>
            </w:r>
          </w:p>
        </w:tc>
        <w:tc>
          <w:tcPr>
            <w:tcW w:w="670" w:type="dxa"/>
            <w:gridSpan w:val="2"/>
            <w:tcBorders>
              <w:top w:val="nil"/>
              <w:left w:val="nil"/>
              <w:bottom w:val="nil"/>
              <w:right w:val="nil"/>
            </w:tcBorders>
            <w:shd w:val="clear" w:color="auto" w:fill="auto"/>
            <w:noWrap/>
            <w:vAlign w:val="bottom"/>
            <w:hideMark/>
            <w:tcPrChange w:id="790" w:author="Linderhof, Vincent" w:date="2016-01-29T16:08:00Z">
              <w:tcPr>
                <w:tcW w:w="670" w:type="dxa"/>
                <w:gridSpan w:val="2"/>
                <w:tcBorders>
                  <w:top w:val="nil"/>
                  <w:left w:val="nil"/>
                  <w:bottom w:val="nil"/>
                  <w:right w:val="nil"/>
                </w:tcBorders>
                <w:shd w:val="clear" w:color="auto" w:fill="auto"/>
                <w:noWrap/>
                <w:vAlign w:val="bottom"/>
                <w:hideMark/>
              </w:tcPr>
            </w:tcPrChange>
          </w:tcPr>
          <w:p w14:paraId="1759786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50237896" w14:textId="77777777" w:rsidTr="003D1680">
        <w:trPr>
          <w:gridAfter w:val="1"/>
          <w:wAfter w:w="272" w:type="dxa"/>
          <w:trHeight w:val="300"/>
          <w:trPrChange w:id="791" w:author="Linderhof, Vincent" w:date="2016-01-29T16:08:00Z">
            <w:trPr>
              <w:gridAfter w:val="1"/>
              <w:trHeight w:val="300"/>
            </w:trPr>
          </w:trPrChange>
        </w:trPr>
        <w:tc>
          <w:tcPr>
            <w:tcW w:w="3843" w:type="dxa"/>
            <w:vMerge/>
            <w:tcBorders>
              <w:top w:val="nil"/>
              <w:left w:val="nil"/>
              <w:bottom w:val="nil"/>
              <w:right w:val="single" w:sz="4" w:space="0" w:color="auto"/>
            </w:tcBorders>
            <w:vAlign w:val="center"/>
            <w:hideMark/>
            <w:tcPrChange w:id="792" w:author="Linderhof, Vincent" w:date="2016-01-29T16:08:00Z">
              <w:tcPr>
                <w:tcW w:w="3843" w:type="dxa"/>
                <w:vMerge/>
                <w:tcBorders>
                  <w:top w:val="nil"/>
                  <w:left w:val="nil"/>
                  <w:bottom w:val="nil"/>
                  <w:right w:val="single" w:sz="4" w:space="0" w:color="auto"/>
                </w:tcBorders>
                <w:vAlign w:val="center"/>
                <w:hideMark/>
              </w:tcPr>
            </w:tcPrChange>
          </w:tcPr>
          <w:p w14:paraId="0F38F31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084" w:type="dxa"/>
            <w:gridSpan w:val="2"/>
            <w:tcBorders>
              <w:top w:val="nil"/>
              <w:left w:val="nil"/>
              <w:bottom w:val="nil"/>
              <w:right w:val="nil"/>
            </w:tcBorders>
            <w:shd w:val="clear" w:color="auto" w:fill="auto"/>
            <w:noWrap/>
            <w:vAlign w:val="bottom"/>
            <w:hideMark/>
            <w:tcPrChange w:id="793" w:author="Linderhof, Vincent" w:date="2016-01-29T16:08:00Z">
              <w:tcPr>
                <w:tcW w:w="1264" w:type="dxa"/>
                <w:gridSpan w:val="2"/>
                <w:tcBorders>
                  <w:top w:val="nil"/>
                  <w:left w:val="nil"/>
                  <w:bottom w:val="nil"/>
                  <w:right w:val="nil"/>
                </w:tcBorders>
                <w:shd w:val="clear" w:color="auto" w:fill="auto"/>
                <w:noWrap/>
                <w:vAlign w:val="bottom"/>
                <w:hideMark/>
              </w:tcPr>
            </w:tcPrChange>
          </w:tcPr>
          <w:p w14:paraId="16D3512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(0.146)</w:t>
            </w:r>
          </w:p>
        </w:tc>
        <w:tc>
          <w:tcPr>
            <w:tcW w:w="333" w:type="dxa"/>
            <w:gridSpan w:val="2"/>
            <w:tcBorders>
              <w:top w:val="nil"/>
              <w:left w:val="nil"/>
              <w:bottom w:val="nil"/>
              <w:right w:val="nil"/>
            </w:tcBorders>
            <w:shd w:val="clear" w:color="auto" w:fill="auto"/>
            <w:noWrap/>
            <w:vAlign w:val="bottom"/>
            <w:hideMark/>
            <w:tcPrChange w:id="79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3DC8EF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795"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7F6699F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(0.190)</w:t>
            </w:r>
          </w:p>
        </w:tc>
        <w:tc>
          <w:tcPr>
            <w:tcW w:w="534" w:type="dxa"/>
            <w:gridSpan w:val="2"/>
            <w:tcBorders>
              <w:top w:val="nil"/>
              <w:left w:val="nil"/>
              <w:bottom w:val="nil"/>
              <w:right w:val="nil"/>
            </w:tcBorders>
            <w:shd w:val="clear" w:color="auto" w:fill="auto"/>
            <w:noWrap/>
            <w:vAlign w:val="bottom"/>
            <w:hideMark/>
            <w:tcPrChange w:id="79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E2D5D9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797"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4D6C40F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1.69E-03</w:t>
            </w:r>
          </w:p>
        </w:tc>
        <w:tc>
          <w:tcPr>
            <w:tcW w:w="686" w:type="dxa"/>
            <w:gridSpan w:val="2"/>
            <w:tcBorders>
              <w:top w:val="nil"/>
              <w:left w:val="nil"/>
              <w:bottom w:val="nil"/>
              <w:right w:val="nil"/>
            </w:tcBorders>
            <w:shd w:val="clear" w:color="auto" w:fill="auto"/>
            <w:noWrap/>
            <w:vAlign w:val="bottom"/>
            <w:hideMark/>
            <w:tcPrChange w:id="798" w:author="Linderhof, Vincent" w:date="2016-01-29T16:08:00Z">
              <w:tcPr>
                <w:tcW w:w="686" w:type="dxa"/>
                <w:gridSpan w:val="2"/>
                <w:tcBorders>
                  <w:top w:val="nil"/>
                  <w:left w:val="nil"/>
                  <w:bottom w:val="nil"/>
                  <w:right w:val="nil"/>
                </w:tcBorders>
                <w:shd w:val="clear" w:color="auto" w:fill="auto"/>
                <w:noWrap/>
                <w:vAlign w:val="bottom"/>
                <w:hideMark/>
              </w:tcPr>
            </w:tcPrChange>
          </w:tcPr>
          <w:p w14:paraId="4D0659F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799"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07B7399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-1.30E-02</w:t>
            </w:r>
          </w:p>
        </w:tc>
        <w:tc>
          <w:tcPr>
            <w:tcW w:w="534" w:type="dxa"/>
            <w:gridSpan w:val="2"/>
            <w:tcBorders>
              <w:top w:val="nil"/>
              <w:left w:val="nil"/>
              <w:bottom w:val="nil"/>
              <w:right w:val="nil"/>
            </w:tcBorders>
            <w:shd w:val="clear" w:color="auto" w:fill="auto"/>
            <w:noWrap/>
            <w:vAlign w:val="bottom"/>
            <w:hideMark/>
            <w:tcPrChange w:id="80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B2856C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801"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7595E7B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(0.018)</w:t>
            </w:r>
          </w:p>
        </w:tc>
        <w:tc>
          <w:tcPr>
            <w:tcW w:w="534" w:type="dxa"/>
            <w:gridSpan w:val="2"/>
            <w:tcBorders>
              <w:top w:val="nil"/>
              <w:left w:val="nil"/>
              <w:bottom w:val="nil"/>
              <w:right w:val="nil"/>
            </w:tcBorders>
            <w:shd w:val="clear" w:color="auto" w:fill="auto"/>
            <w:noWrap/>
            <w:vAlign w:val="bottom"/>
            <w:hideMark/>
            <w:tcPrChange w:id="80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2E7F02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803"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66F53F1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4.69E-03</w:t>
            </w:r>
          </w:p>
        </w:tc>
        <w:tc>
          <w:tcPr>
            <w:tcW w:w="691" w:type="dxa"/>
            <w:gridSpan w:val="2"/>
            <w:tcBorders>
              <w:top w:val="nil"/>
              <w:left w:val="nil"/>
              <w:bottom w:val="nil"/>
              <w:right w:val="nil"/>
            </w:tcBorders>
            <w:shd w:val="clear" w:color="auto" w:fill="auto"/>
            <w:noWrap/>
            <w:vAlign w:val="bottom"/>
            <w:hideMark/>
            <w:tcPrChange w:id="804" w:author="Linderhof, Vincent" w:date="2016-01-29T16:08:00Z">
              <w:tcPr>
                <w:tcW w:w="691" w:type="dxa"/>
                <w:gridSpan w:val="2"/>
                <w:tcBorders>
                  <w:top w:val="nil"/>
                  <w:left w:val="nil"/>
                  <w:bottom w:val="nil"/>
                  <w:right w:val="nil"/>
                </w:tcBorders>
                <w:shd w:val="clear" w:color="auto" w:fill="auto"/>
                <w:noWrap/>
                <w:vAlign w:val="bottom"/>
                <w:hideMark/>
              </w:tcPr>
            </w:tcPrChange>
          </w:tcPr>
          <w:p w14:paraId="698157C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805"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221136A6"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-5.22E+02</w:t>
            </w:r>
          </w:p>
        </w:tc>
        <w:tc>
          <w:tcPr>
            <w:tcW w:w="534" w:type="dxa"/>
            <w:gridSpan w:val="2"/>
            <w:tcBorders>
              <w:top w:val="nil"/>
              <w:left w:val="nil"/>
              <w:bottom w:val="nil"/>
              <w:right w:val="nil"/>
            </w:tcBorders>
            <w:shd w:val="clear" w:color="auto" w:fill="auto"/>
            <w:noWrap/>
            <w:vAlign w:val="bottom"/>
            <w:hideMark/>
            <w:tcPrChange w:id="80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96A517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6"/>
            <w:tcBorders>
              <w:top w:val="nil"/>
              <w:left w:val="nil"/>
              <w:bottom w:val="nil"/>
              <w:right w:val="nil"/>
            </w:tcBorders>
            <w:shd w:val="clear" w:color="auto" w:fill="auto"/>
            <w:noWrap/>
            <w:vAlign w:val="bottom"/>
            <w:hideMark/>
            <w:tcPrChange w:id="807" w:author="Linderhof, Vincent" w:date="2016-01-29T16:08:00Z">
              <w:tcPr>
                <w:tcW w:w="1739" w:type="dxa"/>
                <w:gridSpan w:val="6"/>
                <w:tcBorders>
                  <w:top w:val="nil"/>
                  <w:left w:val="nil"/>
                  <w:bottom w:val="nil"/>
                  <w:right w:val="nil"/>
                </w:tcBorders>
                <w:shd w:val="clear" w:color="auto" w:fill="auto"/>
                <w:noWrap/>
                <w:vAlign w:val="bottom"/>
                <w:hideMark/>
              </w:tcPr>
            </w:tcPrChange>
          </w:tcPr>
          <w:p w14:paraId="4EC4809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(794.180)</w:t>
            </w:r>
          </w:p>
        </w:tc>
        <w:tc>
          <w:tcPr>
            <w:tcW w:w="534" w:type="dxa"/>
            <w:gridSpan w:val="2"/>
            <w:tcBorders>
              <w:top w:val="nil"/>
              <w:left w:val="nil"/>
              <w:bottom w:val="nil"/>
              <w:right w:val="nil"/>
            </w:tcBorders>
            <w:shd w:val="clear" w:color="auto" w:fill="auto"/>
            <w:noWrap/>
            <w:vAlign w:val="bottom"/>
            <w:hideMark/>
            <w:tcPrChange w:id="80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38742A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5"/>
            <w:tcBorders>
              <w:top w:val="nil"/>
              <w:left w:val="nil"/>
              <w:bottom w:val="nil"/>
              <w:right w:val="nil"/>
            </w:tcBorders>
            <w:shd w:val="clear" w:color="auto" w:fill="auto"/>
            <w:noWrap/>
            <w:vAlign w:val="bottom"/>
            <w:hideMark/>
            <w:tcPrChange w:id="809"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5714FA47"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4.65E-05</w:t>
            </w:r>
          </w:p>
        </w:tc>
        <w:tc>
          <w:tcPr>
            <w:tcW w:w="670" w:type="dxa"/>
            <w:gridSpan w:val="3"/>
            <w:tcBorders>
              <w:top w:val="nil"/>
              <w:left w:val="nil"/>
              <w:bottom w:val="nil"/>
              <w:right w:val="nil"/>
            </w:tcBorders>
            <w:shd w:val="clear" w:color="auto" w:fill="auto"/>
            <w:noWrap/>
            <w:vAlign w:val="bottom"/>
            <w:hideMark/>
            <w:tcPrChange w:id="810" w:author="Linderhof, Vincent" w:date="2016-01-29T16:08:00Z">
              <w:tcPr>
                <w:tcW w:w="670" w:type="dxa"/>
                <w:gridSpan w:val="2"/>
                <w:tcBorders>
                  <w:top w:val="nil"/>
                  <w:left w:val="nil"/>
                  <w:bottom w:val="nil"/>
                  <w:right w:val="nil"/>
                </w:tcBorders>
                <w:shd w:val="clear" w:color="auto" w:fill="auto"/>
                <w:noWrap/>
                <w:vAlign w:val="bottom"/>
                <w:hideMark/>
              </w:tcPr>
            </w:tcPrChange>
          </w:tcPr>
          <w:p w14:paraId="5AD2481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9BE37CF" w14:textId="77777777" w:rsidTr="003D1680">
        <w:trPr>
          <w:gridAfter w:val="5"/>
          <w:wAfter w:w="1096" w:type="dxa"/>
          <w:trHeight w:val="300"/>
          <w:trPrChange w:id="811" w:author="Linderhof, Vincent" w:date="2016-01-29T16:08:00Z">
            <w:trPr>
              <w:gridAfter w:val="5"/>
              <w:wAfter w:w="824" w:type="dxa"/>
              <w:trHeight w:val="300"/>
            </w:trPr>
          </w:trPrChange>
        </w:trPr>
        <w:tc>
          <w:tcPr>
            <w:tcW w:w="3843" w:type="dxa"/>
            <w:vMerge w:val="restart"/>
            <w:tcBorders>
              <w:top w:val="nil"/>
              <w:left w:val="nil"/>
              <w:bottom w:val="nil"/>
              <w:right w:val="single" w:sz="4" w:space="0" w:color="auto"/>
            </w:tcBorders>
            <w:shd w:val="clear" w:color="auto" w:fill="auto"/>
            <w:vAlign w:val="center"/>
            <w:hideMark/>
            <w:tcPrChange w:id="812" w:author="Linderhof, Vincent" w:date="2016-01-29T16:08:00Z">
              <w:tcPr>
                <w:tcW w:w="3843" w:type="dxa"/>
                <w:vMerge w:val="restart"/>
                <w:tcBorders>
                  <w:top w:val="nil"/>
                  <w:left w:val="nil"/>
                  <w:bottom w:val="nil"/>
                  <w:right w:val="single" w:sz="4" w:space="0" w:color="auto"/>
                </w:tcBorders>
                <w:shd w:val="clear" w:color="auto" w:fill="auto"/>
                <w:vAlign w:val="center"/>
                <w:hideMark/>
              </w:tcPr>
            </w:tcPrChange>
          </w:tcPr>
          <w:p w14:paraId="7BD5E61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Household size</w:t>
            </w:r>
          </w:p>
        </w:tc>
        <w:tc>
          <w:tcPr>
            <w:tcW w:w="1084" w:type="dxa"/>
            <w:gridSpan w:val="2"/>
            <w:tcBorders>
              <w:top w:val="nil"/>
              <w:left w:val="nil"/>
              <w:bottom w:val="nil"/>
              <w:right w:val="nil"/>
            </w:tcBorders>
            <w:shd w:val="clear" w:color="auto" w:fill="auto"/>
            <w:noWrap/>
            <w:vAlign w:val="bottom"/>
            <w:hideMark/>
            <w:tcPrChange w:id="813" w:author="Linderhof, Vincent" w:date="2016-01-29T16:08:00Z">
              <w:tcPr>
                <w:tcW w:w="1264" w:type="dxa"/>
                <w:gridSpan w:val="2"/>
                <w:tcBorders>
                  <w:top w:val="nil"/>
                  <w:left w:val="nil"/>
                  <w:bottom w:val="nil"/>
                  <w:right w:val="nil"/>
                </w:tcBorders>
                <w:shd w:val="clear" w:color="auto" w:fill="auto"/>
                <w:noWrap/>
                <w:vAlign w:val="bottom"/>
                <w:hideMark/>
              </w:tcPr>
            </w:tcPrChange>
          </w:tcPr>
          <w:p w14:paraId="57E9B549" w14:textId="346A99C1"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0.396</w:t>
            </w:r>
          </w:p>
        </w:tc>
        <w:tc>
          <w:tcPr>
            <w:tcW w:w="333" w:type="dxa"/>
            <w:gridSpan w:val="2"/>
            <w:tcBorders>
              <w:top w:val="nil"/>
              <w:left w:val="nil"/>
              <w:bottom w:val="nil"/>
              <w:right w:val="nil"/>
            </w:tcBorders>
            <w:shd w:val="clear" w:color="auto" w:fill="auto"/>
            <w:noWrap/>
            <w:vAlign w:val="bottom"/>
            <w:hideMark/>
            <w:tcPrChange w:id="81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BDC87C3" w14:textId="7899400D"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gridSpan w:val="2"/>
            <w:tcBorders>
              <w:top w:val="nil"/>
              <w:left w:val="nil"/>
              <w:bottom w:val="nil"/>
              <w:right w:val="nil"/>
            </w:tcBorders>
            <w:shd w:val="clear" w:color="auto" w:fill="auto"/>
            <w:noWrap/>
            <w:vAlign w:val="bottom"/>
            <w:hideMark/>
            <w:tcPrChange w:id="815"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1651204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0.113</w:t>
            </w:r>
          </w:p>
        </w:tc>
        <w:tc>
          <w:tcPr>
            <w:tcW w:w="534" w:type="dxa"/>
            <w:gridSpan w:val="2"/>
            <w:tcBorders>
              <w:top w:val="nil"/>
              <w:left w:val="nil"/>
              <w:bottom w:val="nil"/>
              <w:right w:val="nil"/>
            </w:tcBorders>
            <w:shd w:val="clear" w:color="auto" w:fill="auto"/>
            <w:noWrap/>
            <w:vAlign w:val="bottom"/>
            <w:hideMark/>
            <w:tcPrChange w:id="81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151095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817"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5CE0CAA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6.04E-03</w:t>
            </w:r>
          </w:p>
        </w:tc>
        <w:tc>
          <w:tcPr>
            <w:tcW w:w="686" w:type="dxa"/>
            <w:gridSpan w:val="2"/>
            <w:tcBorders>
              <w:top w:val="nil"/>
              <w:left w:val="nil"/>
              <w:bottom w:val="nil"/>
              <w:right w:val="nil"/>
            </w:tcBorders>
            <w:shd w:val="clear" w:color="auto" w:fill="auto"/>
            <w:noWrap/>
            <w:vAlign w:val="bottom"/>
            <w:hideMark/>
            <w:tcPrChange w:id="818" w:author="Linderhof, Vincent" w:date="2016-01-29T16:08:00Z">
              <w:tcPr>
                <w:tcW w:w="686" w:type="dxa"/>
                <w:gridSpan w:val="2"/>
                <w:tcBorders>
                  <w:top w:val="nil"/>
                  <w:left w:val="nil"/>
                  <w:bottom w:val="nil"/>
                  <w:right w:val="nil"/>
                </w:tcBorders>
                <w:shd w:val="clear" w:color="auto" w:fill="auto"/>
                <w:noWrap/>
                <w:vAlign w:val="bottom"/>
                <w:hideMark/>
              </w:tcPr>
            </w:tcPrChange>
          </w:tcPr>
          <w:p w14:paraId="36CBB71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gridSpan w:val="2"/>
            <w:tcBorders>
              <w:top w:val="nil"/>
              <w:left w:val="nil"/>
              <w:bottom w:val="nil"/>
              <w:right w:val="nil"/>
            </w:tcBorders>
            <w:shd w:val="clear" w:color="auto" w:fill="auto"/>
            <w:noWrap/>
            <w:vAlign w:val="bottom"/>
            <w:hideMark/>
            <w:tcPrChange w:id="819"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403BFDA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0.019**</w:t>
            </w:r>
          </w:p>
        </w:tc>
        <w:tc>
          <w:tcPr>
            <w:tcW w:w="534" w:type="dxa"/>
            <w:gridSpan w:val="2"/>
            <w:tcBorders>
              <w:top w:val="nil"/>
              <w:left w:val="nil"/>
              <w:bottom w:val="nil"/>
              <w:right w:val="nil"/>
            </w:tcBorders>
            <w:shd w:val="clear" w:color="auto" w:fill="auto"/>
            <w:noWrap/>
            <w:vAlign w:val="bottom"/>
            <w:hideMark/>
            <w:tcPrChange w:id="82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87F5CD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821"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291893A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0.008</w:t>
            </w:r>
          </w:p>
        </w:tc>
        <w:tc>
          <w:tcPr>
            <w:tcW w:w="534" w:type="dxa"/>
            <w:gridSpan w:val="2"/>
            <w:tcBorders>
              <w:top w:val="nil"/>
              <w:left w:val="nil"/>
              <w:bottom w:val="nil"/>
              <w:right w:val="nil"/>
            </w:tcBorders>
            <w:shd w:val="clear" w:color="auto" w:fill="auto"/>
            <w:noWrap/>
            <w:vAlign w:val="bottom"/>
            <w:hideMark/>
            <w:tcPrChange w:id="82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EE4F2F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823"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204AA9C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3.37E-03</w:t>
            </w:r>
          </w:p>
        </w:tc>
        <w:tc>
          <w:tcPr>
            <w:tcW w:w="691" w:type="dxa"/>
            <w:gridSpan w:val="2"/>
            <w:tcBorders>
              <w:top w:val="nil"/>
              <w:left w:val="nil"/>
              <w:bottom w:val="nil"/>
              <w:right w:val="nil"/>
            </w:tcBorders>
            <w:shd w:val="clear" w:color="auto" w:fill="auto"/>
            <w:noWrap/>
            <w:vAlign w:val="bottom"/>
            <w:hideMark/>
            <w:tcPrChange w:id="824" w:author="Linderhof, Vincent" w:date="2016-01-29T16:08:00Z">
              <w:tcPr>
                <w:tcW w:w="691" w:type="dxa"/>
                <w:gridSpan w:val="2"/>
                <w:tcBorders>
                  <w:top w:val="nil"/>
                  <w:left w:val="nil"/>
                  <w:bottom w:val="nil"/>
                  <w:right w:val="nil"/>
                </w:tcBorders>
                <w:shd w:val="clear" w:color="auto" w:fill="auto"/>
                <w:noWrap/>
                <w:vAlign w:val="bottom"/>
                <w:hideMark/>
              </w:tcPr>
            </w:tcPrChange>
          </w:tcPr>
          <w:p w14:paraId="6B60174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825"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6069CC6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5,767.801***</w:t>
            </w:r>
          </w:p>
        </w:tc>
        <w:tc>
          <w:tcPr>
            <w:tcW w:w="2303" w:type="dxa"/>
            <w:gridSpan w:val="7"/>
            <w:tcBorders>
              <w:top w:val="nil"/>
              <w:left w:val="nil"/>
              <w:bottom w:val="nil"/>
              <w:right w:val="nil"/>
            </w:tcBorders>
            <w:shd w:val="clear" w:color="auto" w:fill="auto"/>
            <w:noWrap/>
            <w:vAlign w:val="bottom"/>
            <w:hideMark/>
            <w:tcPrChange w:id="826" w:author="Linderhof, Vincent" w:date="2016-01-29T16:08:00Z">
              <w:tcPr>
                <w:tcW w:w="2303" w:type="dxa"/>
                <w:gridSpan w:val="8"/>
                <w:tcBorders>
                  <w:top w:val="nil"/>
                  <w:left w:val="nil"/>
                  <w:bottom w:val="nil"/>
                  <w:right w:val="nil"/>
                </w:tcBorders>
                <w:shd w:val="clear" w:color="auto" w:fill="auto"/>
                <w:noWrap/>
                <w:vAlign w:val="bottom"/>
                <w:hideMark/>
              </w:tcPr>
            </w:tcPrChange>
          </w:tcPr>
          <w:p w14:paraId="55D405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3,549.252***</w:t>
            </w:r>
          </w:p>
        </w:tc>
        <w:tc>
          <w:tcPr>
            <w:tcW w:w="1921" w:type="dxa"/>
            <w:gridSpan w:val="7"/>
            <w:tcBorders>
              <w:top w:val="nil"/>
              <w:left w:val="nil"/>
              <w:bottom w:val="nil"/>
              <w:right w:val="nil"/>
            </w:tcBorders>
            <w:shd w:val="clear" w:color="auto" w:fill="auto"/>
            <w:noWrap/>
            <w:vAlign w:val="bottom"/>
            <w:hideMark/>
            <w:tcPrChange w:id="827"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41E7D1E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2.10E-02</w:t>
            </w:r>
          </w:p>
        </w:tc>
        <w:tc>
          <w:tcPr>
            <w:tcW w:w="670" w:type="dxa"/>
            <w:gridSpan w:val="2"/>
            <w:tcBorders>
              <w:top w:val="nil"/>
              <w:left w:val="nil"/>
              <w:bottom w:val="nil"/>
              <w:right w:val="nil"/>
            </w:tcBorders>
            <w:shd w:val="clear" w:color="auto" w:fill="auto"/>
            <w:noWrap/>
            <w:vAlign w:val="bottom"/>
            <w:hideMark/>
            <w:tcPrChange w:id="828" w:author="Linderhof, Vincent" w:date="2016-01-29T16:08:00Z">
              <w:tcPr>
                <w:tcW w:w="670" w:type="dxa"/>
                <w:gridSpan w:val="2"/>
                <w:tcBorders>
                  <w:top w:val="nil"/>
                  <w:left w:val="nil"/>
                  <w:bottom w:val="nil"/>
                  <w:right w:val="nil"/>
                </w:tcBorders>
                <w:shd w:val="clear" w:color="auto" w:fill="auto"/>
                <w:noWrap/>
                <w:vAlign w:val="bottom"/>
                <w:hideMark/>
              </w:tcPr>
            </w:tcPrChange>
          </w:tcPr>
          <w:p w14:paraId="756BF5B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BC9D2FB" w14:textId="77777777" w:rsidTr="003D1680">
        <w:trPr>
          <w:gridAfter w:val="1"/>
          <w:wAfter w:w="272" w:type="dxa"/>
          <w:trHeight w:val="300"/>
          <w:trPrChange w:id="829" w:author="Linderhof, Vincent" w:date="2016-01-29T16:08:00Z">
            <w:trPr>
              <w:gridAfter w:val="1"/>
              <w:trHeight w:val="300"/>
            </w:trPr>
          </w:trPrChange>
        </w:trPr>
        <w:tc>
          <w:tcPr>
            <w:tcW w:w="3843" w:type="dxa"/>
            <w:vMerge/>
            <w:tcBorders>
              <w:top w:val="nil"/>
              <w:left w:val="nil"/>
              <w:bottom w:val="nil"/>
              <w:right w:val="single" w:sz="4" w:space="0" w:color="auto"/>
            </w:tcBorders>
            <w:vAlign w:val="center"/>
            <w:hideMark/>
            <w:tcPrChange w:id="830" w:author="Linderhof, Vincent" w:date="2016-01-29T16:08:00Z">
              <w:tcPr>
                <w:tcW w:w="3843" w:type="dxa"/>
                <w:vMerge/>
                <w:tcBorders>
                  <w:top w:val="nil"/>
                  <w:left w:val="nil"/>
                  <w:bottom w:val="nil"/>
                  <w:right w:val="single" w:sz="4" w:space="0" w:color="auto"/>
                </w:tcBorders>
                <w:vAlign w:val="center"/>
                <w:hideMark/>
              </w:tcPr>
            </w:tcPrChange>
          </w:tcPr>
          <w:p w14:paraId="216FE13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084" w:type="dxa"/>
            <w:gridSpan w:val="2"/>
            <w:tcBorders>
              <w:top w:val="nil"/>
              <w:left w:val="nil"/>
              <w:bottom w:val="nil"/>
              <w:right w:val="nil"/>
            </w:tcBorders>
            <w:shd w:val="clear" w:color="auto" w:fill="auto"/>
            <w:noWrap/>
            <w:vAlign w:val="bottom"/>
            <w:hideMark/>
            <w:tcPrChange w:id="831" w:author="Linderhof, Vincent" w:date="2016-01-29T16:08:00Z">
              <w:tcPr>
                <w:tcW w:w="1264" w:type="dxa"/>
                <w:gridSpan w:val="2"/>
                <w:tcBorders>
                  <w:top w:val="nil"/>
                  <w:left w:val="nil"/>
                  <w:bottom w:val="nil"/>
                  <w:right w:val="nil"/>
                </w:tcBorders>
                <w:shd w:val="clear" w:color="auto" w:fill="auto"/>
                <w:noWrap/>
                <w:vAlign w:val="bottom"/>
                <w:hideMark/>
              </w:tcPr>
            </w:tcPrChange>
          </w:tcPr>
          <w:p w14:paraId="5C2076E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(0.088)</w:t>
            </w:r>
          </w:p>
        </w:tc>
        <w:tc>
          <w:tcPr>
            <w:tcW w:w="333" w:type="dxa"/>
            <w:gridSpan w:val="2"/>
            <w:tcBorders>
              <w:top w:val="nil"/>
              <w:left w:val="nil"/>
              <w:bottom w:val="nil"/>
              <w:right w:val="nil"/>
            </w:tcBorders>
            <w:shd w:val="clear" w:color="auto" w:fill="auto"/>
            <w:noWrap/>
            <w:vAlign w:val="bottom"/>
            <w:hideMark/>
            <w:tcPrChange w:id="83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47DD6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833"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4A90614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(0.319)</w:t>
            </w:r>
          </w:p>
        </w:tc>
        <w:tc>
          <w:tcPr>
            <w:tcW w:w="534" w:type="dxa"/>
            <w:gridSpan w:val="2"/>
            <w:tcBorders>
              <w:top w:val="nil"/>
              <w:left w:val="nil"/>
              <w:bottom w:val="nil"/>
              <w:right w:val="nil"/>
            </w:tcBorders>
            <w:shd w:val="clear" w:color="auto" w:fill="auto"/>
            <w:noWrap/>
            <w:vAlign w:val="bottom"/>
            <w:hideMark/>
            <w:tcPrChange w:id="83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FF01A4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835"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592D3F4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2.33E-03</w:t>
            </w:r>
          </w:p>
        </w:tc>
        <w:tc>
          <w:tcPr>
            <w:tcW w:w="686" w:type="dxa"/>
            <w:gridSpan w:val="2"/>
            <w:tcBorders>
              <w:top w:val="nil"/>
              <w:left w:val="nil"/>
              <w:bottom w:val="nil"/>
              <w:right w:val="nil"/>
            </w:tcBorders>
            <w:shd w:val="clear" w:color="auto" w:fill="auto"/>
            <w:noWrap/>
            <w:vAlign w:val="bottom"/>
            <w:hideMark/>
            <w:tcPrChange w:id="836" w:author="Linderhof, Vincent" w:date="2016-01-29T16:08:00Z">
              <w:tcPr>
                <w:tcW w:w="686" w:type="dxa"/>
                <w:gridSpan w:val="2"/>
                <w:tcBorders>
                  <w:top w:val="nil"/>
                  <w:left w:val="nil"/>
                  <w:bottom w:val="nil"/>
                  <w:right w:val="nil"/>
                </w:tcBorders>
                <w:shd w:val="clear" w:color="auto" w:fill="auto"/>
                <w:noWrap/>
                <w:vAlign w:val="bottom"/>
                <w:hideMark/>
              </w:tcPr>
            </w:tcPrChange>
          </w:tcPr>
          <w:p w14:paraId="37E1820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837"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6146FED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-8.00E-03</w:t>
            </w:r>
          </w:p>
        </w:tc>
        <w:tc>
          <w:tcPr>
            <w:tcW w:w="534" w:type="dxa"/>
            <w:gridSpan w:val="2"/>
            <w:tcBorders>
              <w:top w:val="nil"/>
              <w:left w:val="nil"/>
              <w:bottom w:val="nil"/>
              <w:right w:val="nil"/>
            </w:tcBorders>
            <w:shd w:val="clear" w:color="auto" w:fill="auto"/>
            <w:noWrap/>
            <w:vAlign w:val="bottom"/>
            <w:hideMark/>
            <w:tcPrChange w:id="83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BAB814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839"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7D8C693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(0.029)</w:t>
            </w:r>
          </w:p>
        </w:tc>
        <w:tc>
          <w:tcPr>
            <w:tcW w:w="534" w:type="dxa"/>
            <w:gridSpan w:val="2"/>
            <w:tcBorders>
              <w:top w:val="nil"/>
              <w:left w:val="nil"/>
              <w:bottom w:val="nil"/>
              <w:right w:val="nil"/>
            </w:tcBorders>
            <w:shd w:val="clear" w:color="auto" w:fill="auto"/>
            <w:noWrap/>
            <w:vAlign w:val="bottom"/>
            <w:hideMark/>
            <w:tcPrChange w:id="84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EAC978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841"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0E3DF35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6.64E-03</w:t>
            </w:r>
          </w:p>
        </w:tc>
        <w:tc>
          <w:tcPr>
            <w:tcW w:w="691" w:type="dxa"/>
            <w:gridSpan w:val="2"/>
            <w:tcBorders>
              <w:top w:val="nil"/>
              <w:left w:val="nil"/>
              <w:bottom w:val="nil"/>
              <w:right w:val="nil"/>
            </w:tcBorders>
            <w:shd w:val="clear" w:color="auto" w:fill="auto"/>
            <w:noWrap/>
            <w:vAlign w:val="bottom"/>
            <w:hideMark/>
            <w:tcPrChange w:id="842" w:author="Linderhof, Vincent" w:date="2016-01-29T16:08:00Z">
              <w:tcPr>
                <w:tcW w:w="691" w:type="dxa"/>
                <w:gridSpan w:val="2"/>
                <w:tcBorders>
                  <w:top w:val="nil"/>
                  <w:left w:val="nil"/>
                  <w:bottom w:val="nil"/>
                  <w:right w:val="nil"/>
                </w:tcBorders>
                <w:shd w:val="clear" w:color="auto" w:fill="auto"/>
                <w:noWrap/>
                <w:vAlign w:val="bottom"/>
                <w:hideMark/>
              </w:tcPr>
            </w:tcPrChange>
          </w:tcPr>
          <w:p w14:paraId="79ACBCD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843"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72D4C64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-3.15E+02</w:t>
            </w:r>
          </w:p>
        </w:tc>
        <w:tc>
          <w:tcPr>
            <w:tcW w:w="534" w:type="dxa"/>
            <w:gridSpan w:val="2"/>
            <w:tcBorders>
              <w:top w:val="nil"/>
              <w:left w:val="nil"/>
              <w:bottom w:val="nil"/>
              <w:right w:val="nil"/>
            </w:tcBorders>
            <w:shd w:val="clear" w:color="auto" w:fill="auto"/>
            <w:noWrap/>
            <w:vAlign w:val="bottom"/>
            <w:hideMark/>
            <w:tcPrChange w:id="84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7C7E46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273" w:type="dxa"/>
            <w:gridSpan w:val="8"/>
            <w:tcBorders>
              <w:top w:val="nil"/>
              <w:left w:val="nil"/>
              <w:bottom w:val="nil"/>
              <w:right w:val="nil"/>
            </w:tcBorders>
            <w:shd w:val="clear" w:color="auto" w:fill="auto"/>
            <w:noWrap/>
            <w:vAlign w:val="bottom"/>
            <w:hideMark/>
            <w:tcPrChange w:id="845" w:author="Linderhof, Vincent" w:date="2016-01-29T16:08:00Z">
              <w:tcPr>
                <w:tcW w:w="2273" w:type="dxa"/>
                <w:gridSpan w:val="8"/>
                <w:tcBorders>
                  <w:top w:val="nil"/>
                  <w:left w:val="nil"/>
                  <w:bottom w:val="nil"/>
                  <w:right w:val="nil"/>
                </w:tcBorders>
                <w:shd w:val="clear" w:color="auto" w:fill="auto"/>
                <w:noWrap/>
                <w:vAlign w:val="bottom"/>
                <w:hideMark/>
              </w:tcPr>
            </w:tcPrChange>
          </w:tcPr>
          <w:p w14:paraId="7A92A71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(1,328.393)</w:t>
            </w:r>
          </w:p>
        </w:tc>
        <w:tc>
          <w:tcPr>
            <w:tcW w:w="1653" w:type="dxa"/>
            <w:gridSpan w:val="5"/>
            <w:tcBorders>
              <w:top w:val="nil"/>
              <w:left w:val="nil"/>
              <w:bottom w:val="nil"/>
              <w:right w:val="nil"/>
            </w:tcBorders>
            <w:shd w:val="clear" w:color="auto" w:fill="auto"/>
            <w:noWrap/>
            <w:vAlign w:val="bottom"/>
            <w:hideMark/>
            <w:tcPrChange w:id="846"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672250B0"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6.27E-05</w:t>
            </w:r>
          </w:p>
        </w:tc>
        <w:tc>
          <w:tcPr>
            <w:tcW w:w="670" w:type="dxa"/>
            <w:gridSpan w:val="3"/>
            <w:tcBorders>
              <w:top w:val="nil"/>
              <w:left w:val="nil"/>
              <w:bottom w:val="nil"/>
              <w:right w:val="nil"/>
            </w:tcBorders>
            <w:shd w:val="clear" w:color="auto" w:fill="auto"/>
            <w:noWrap/>
            <w:vAlign w:val="bottom"/>
            <w:hideMark/>
            <w:tcPrChange w:id="847" w:author="Linderhof, Vincent" w:date="2016-01-29T16:08:00Z">
              <w:tcPr>
                <w:tcW w:w="670" w:type="dxa"/>
                <w:gridSpan w:val="2"/>
                <w:tcBorders>
                  <w:top w:val="nil"/>
                  <w:left w:val="nil"/>
                  <w:bottom w:val="nil"/>
                  <w:right w:val="nil"/>
                </w:tcBorders>
                <w:shd w:val="clear" w:color="auto" w:fill="auto"/>
                <w:noWrap/>
                <w:vAlign w:val="bottom"/>
                <w:hideMark/>
              </w:tcPr>
            </w:tcPrChange>
          </w:tcPr>
          <w:p w14:paraId="2A7E568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304CC0CC" w14:textId="77777777" w:rsidTr="003D1680">
        <w:trPr>
          <w:gridAfter w:val="5"/>
          <w:wAfter w:w="1096" w:type="dxa"/>
          <w:trHeight w:val="300"/>
          <w:trPrChange w:id="848" w:author="Linderhof, Vincent" w:date="2016-01-29T16:08:00Z">
            <w:trPr>
              <w:gridAfter w:val="5"/>
              <w:wAfter w:w="824" w:type="dxa"/>
              <w:trHeight w:val="300"/>
            </w:trPr>
          </w:trPrChange>
        </w:trPr>
        <w:tc>
          <w:tcPr>
            <w:tcW w:w="3843" w:type="dxa"/>
            <w:vMerge w:val="restart"/>
            <w:tcBorders>
              <w:top w:val="nil"/>
              <w:left w:val="nil"/>
              <w:bottom w:val="nil"/>
              <w:right w:val="single" w:sz="4" w:space="0" w:color="auto"/>
            </w:tcBorders>
            <w:shd w:val="clear" w:color="auto" w:fill="auto"/>
            <w:vAlign w:val="center"/>
            <w:hideMark/>
            <w:tcPrChange w:id="849" w:author="Linderhof, Vincent" w:date="2016-01-29T16:08:00Z">
              <w:tcPr>
                <w:tcW w:w="3843" w:type="dxa"/>
                <w:vMerge w:val="restart"/>
                <w:tcBorders>
                  <w:top w:val="nil"/>
                  <w:left w:val="nil"/>
                  <w:bottom w:val="nil"/>
                  <w:right w:val="single" w:sz="4" w:space="0" w:color="auto"/>
                </w:tcBorders>
                <w:shd w:val="clear" w:color="auto" w:fill="auto"/>
                <w:vAlign w:val="center"/>
                <w:hideMark/>
              </w:tcPr>
            </w:tcPrChange>
          </w:tcPr>
          <w:p w14:paraId="18AFB68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Sex of household head - Male</w:t>
            </w:r>
          </w:p>
        </w:tc>
        <w:tc>
          <w:tcPr>
            <w:tcW w:w="1084" w:type="dxa"/>
            <w:gridSpan w:val="2"/>
            <w:tcBorders>
              <w:top w:val="nil"/>
              <w:left w:val="nil"/>
              <w:bottom w:val="nil"/>
              <w:right w:val="nil"/>
            </w:tcBorders>
            <w:shd w:val="clear" w:color="auto" w:fill="auto"/>
            <w:noWrap/>
            <w:vAlign w:val="bottom"/>
            <w:hideMark/>
            <w:tcPrChange w:id="850" w:author="Linderhof, Vincent" w:date="2016-01-29T16:08:00Z">
              <w:tcPr>
                <w:tcW w:w="1264" w:type="dxa"/>
                <w:gridSpan w:val="2"/>
                <w:tcBorders>
                  <w:top w:val="nil"/>
                  <w:left w:val="nil"/>
                  <w:bottom w:val="nil"/>
                  <w:right w:val="nil"/>
                </w:tcBorders>
                <w:shd w:val="clear" w:color="auto" w:fill="auto"/>
                <w:noWrap/>
                <w:vAlign w:val="bottom"/>
                <w:hideMark/>
              </w:tcPr>
            </w:tcPrChange>
          </w:tcPr>
          <w:p w14:paraId="27FA66F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-0.429</w:t>
            </w:r>
          </w:p>
        </w:tc>
        <w:tc>
          <w:tcPr>
            <w:tcW w:w="333" w:type="dxa"/>
            <w:gridSpan w:val="2"/>
            <w:tcBorders>
              <w:top w:val="nil"/>
              <w:left w:val="nil"/>
              <w:bottom w:val="nil"/>
              <w:right w:val="nil"/>
            </w:tcBorders>
            <w:shd w:val="clear" w:color="auto" w:fill="auto"/>
            <w:noWrap/>
            <w:vAlign w:val="bottom"/>
            <w:hideMark/>
            <w:tcPrChange w:id="851"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C4C9FE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852"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329ED45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-1.435</w:t>
            </w:r>
          </w:p>
        </w:tc>
        <w:tc>
          <w:tcPr>
            <w:tcW w:w="534" w:type="dxa"/>
            <w:gridSpan w:val="2"/>
            <w:tcBorders>
              <w:top w:val="nil"/>
              <w:left w:val="nil"/>
              <w:bottom w:val="nil"/>
              <w:right w:val="nil"/>
            </w:tcBorders>
            <w:shd w:val="clear" w:color="auto" w:fill="auto"/>
            <w:noWrap/>
            <w:vAlign w:val="bottom"/>
            <w:hideMark/>
            <w:tcPrChange w:id="853"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24486F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854"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69F978A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-3.32E-02</w:t>
            </w:r>
          </w:p>
        </w:tc>
        <w:tc>
          <w:tcPr>
            <w:tcW w:w="686" w:type="dxa"/>
            <w:gridSpan w:val="2"/>
            <w:tcBorders>
              <w:top w:val="nil"/>
              <w:left w:val="nil"/>
              <w:bottom w:val="nil"/>
              <w:right w:val="nil"/>
            </w:tcBorders>
            <w:shd w:val="clear" w:color="auto" w:fill="auto"/>
            <w:noWrap/>
            <w:vAlign w:val="bottom"/>
            <w:hideMark/>
            <w:tcPrChange w:id="855" w:author="Linderhof, Vincent" w:date="2016-01-29T16:08:00Z">
              <w:tcPr>
                <w:tcW w:w="686" w:type="dxa"/>
                <w:gridSpan w:val="2"/>
                <w:tcBorders>
                  <w:top w:val="nil"/>
                  <w:left w:val="nil"/>
                  <w:bottom w:val="nil"/>
                  <w:right w:val="nil"/>
                </w:tcBorders>
                <w:shd w:val="clear" w:color="auto" w:fill="auto"/>
                <w:noWrap/>
                <w:vAlign w:val="bottom"/>
                <w:hideMark/>
              </w:tcPr>
            </w:tcPrChange>
          </w:tcPr>
          <w:p w14:paraId="2296AC3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856"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09594BA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-4.40E-02</w:t>
            </w:r>
          </w:p>
        </w:tc>
        <w:tc>
          <w:tcPr>
            <w:tcW w:w="534" w:type="dxa"/>
            <w:gridSpan w:val="2"/>
            <w:tcBorders>
              <w:top w:val="nil"/>
              <w:left w:val="nil"/>
              <w:bottom w:val="nil"/>
              <w:right w:val="nil"/>
            </w:tcBorders>
            <w:shd w:val="clear" w:color="auto" w:fill="auto"/>
            <w:noWrap/>
            <w:vAlign w:val="bottom"/>
            <w:hideMark/>
            <w:tcPrChange w:id="857"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1B88D8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858"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6019520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-0.316</w:t>
            </w:r>
          </w:p>
        </w:tc>
        <w:tc>
          <w:tcPr>
            <w:tcW w:w="534" w:type="dxa"/>
            <w:gridSpan w:val="2"/>
            <w:tcBorders>
              <w:top w:val="nil"/>
              <w:left w:val="nil"/>
              <w:bottom w:val="nil"/>
              <w:right w:val="nil"/>
            </w:tcBorders>
            <w:shd w:val="clear" w:color="auto" w:fill="auto"/>
            <w:noWrap/>
            <w:vAlign w:val="bottom"/>
            <w:hideMark/>
            <w:tcPrChange w:id="859"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66D7B7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860"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712552CC"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-4.09E-02</w:t>
            </w:r>
          </w:p>
        </w:tc>
        <w:tc>
          <w:tcPr>
            <w:tcW w:w="691" w:type="dxa"/>
            <w:gridSpan w:val="2"/>
            <w:tcBorders>
              <w:top w:val="nil"/>
              <w:left w:val="nil"/>
              <w:bottom w:val="nil"/>
              <w:right w:val="nil"/>
            </w:tcBorders>
            <w:shd w:val="clear" w:color="auto" w:fill="auto"/>
            <w:noWrap/>
            <w:vAlign w:val="bottom"/>
            <w:hideMark/>
            <w:tcPrChange w:id="861" w:author="Linderhof, Vincent" w:date="2016-01-29T16:08:00Z">
              <w:tcPr>
                <w:tcW w:w="691" w:type="dxa"/>
                <w:gridSpan w:val="2"/>
                <w:tcBorders>
                  <w:top w:val="nil"/>
                  <w:left w:val="nil"/>
                  <w:bottom w:val="nil"/>
                  <w:right w:val="nil"/>
                </w:tcBorders>
                <w:shd w:val="clear" w:color="auto" w:fill="auto"/>
                <w:noWrap/>
                <w:vAlign w:val="bottom"/>
                <w:hideMark/>
              </w:tcPr>
            </w:tcPrChange>
          </w:tcPr>
          <w:p w14:paraId="3FE6578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862"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02B843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5,518.678**</w:t>
            </w:r>
          </w:p>
        </w:tc>
        <w:tc>
          <w:tcPr>
            <w:tcW w:w="2303" w:type="dxa"/>
            <w:gridSpan w:val="7"/>
            <w:tcBorders>
              <w:top w:val="nil"/>
              <w:left w:val="nil"/>
              <w:bottom w:val="nil"/>
              <w:right w:val="nil"/>
            </w:tcBorders>
            <w:shd w:val="clear" w:color="auto" w:fill="auto"/>
            <w:noWrap/>
            <w:vAlign w:val="bottom"/>
            <w:hideMark/>
            <w:tcPrChange w:id="863" w:author="Linderhof, Vincent" w:date="2016-01-29T16:08:00Z">
              <w:tcPr>
                <w:tcW w:w="2303" w:type="dxa"/>
                <w:gridSpan w:val="8"/>
                <w:tcBorders>
                  <w:top w:val="nil"/>
                  <w:left w:val="nil"/>
                  <w:bottom w:val="nil"/>
                  <w:right w:val="nil"/>
                </w:tcBorders>
                <w:shd w:val="clear" w:color="auto" w:fill="auto"/>
                <w:noWrap/>
                <w:vAlign w:val="bottom"/>
                <w:hideMark/>
              </w:tcPr>
            </w:tcPrChange>
          </w:tcPr>
          <w:p w14:paraId="71F27E8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12,033.980</w:t>
            </w:r>
          </w:p>
        </w:tc>
        <w:tc>
          <w:tcPr>
            <w:tcW w:w="1921" w:type="dxa"/>
            <w:gridSpan w:val="7"/>
            <w:tcBorders>
              <w:top w:val="nil"/>
              <w:left w:val="nil"/>
              <w:bottom w:val="nil"/>
              <w:right w:val="nil"/>
            </w:tcBorders>
            <w:shd w:val="clear" w:color="auto" w:fill="auto"/>
            <w:noWrap/>
            <w:vAlign w:val="bottom"/>
            <w:hideMark/>
            <w:tcPrChange w:id="864"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7EEDE613"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2.38E-01</w:t>
            </w:r>
          </w:p>
        </w:tc>
        <w:tc>
          <w:tcPr>
            <w:tcW w:w="670" w:type="dxa"/>
            <w:gridSpan w:val="2"/>
            <w:tcBorders>
              <w:top w:val="nil"/>
              <w:left w:val="nil"/>
              <w:bottom w:val="nil"/>
              <w:right w:val="nil"/>
            </w:tcBorders>
            <w:shd w:val="clear" w:color="auto" w:fill="auto"/>
            <w:noWrap/>
            <w:vAlign w:val="bottom"/>
            <w:hideMark/>
            <w:tcPrChange w:id="865" w:author="Linderhof, Vincent" w:date="2016-01-29T16:08:00Z">
              <w:tcPr>
                <w:tcW w:w="670" w:type="dxa"/>
                <w:gridSpan w:val="2"/>
                <w:tcBorders>
                  <w:top w:val="nil"/>
                  <w:left w:val="nil"/>
                  <w:bottom w:val="nil"/>
                  <w:right w:val="nil"/>
                </w:tcBorders>
                <w:shd w:val="clear" w:color="auto" w:fill="auto"/>
                <w:noWrap/>
                <w:vAlign w:val="bottom"/>
                <w:hideMark/>
              </w:tcPr>
            </w:tcPrChange>
          </w:tcPr>
          <w:p w14:paraId="07A06B9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054A9F08" w14:textId="77777777" w:rsidTr="003D1680">
        <w:trPr>
          <w:gridAfter w:val="1"/>
          <w:wAfter w:w="272" w:type="dxa"/>
          <w:trHeight w:val="300"/>
          <w:trPrChange w:id="866" w:author="Linderhof, Vincent" w:date="2016-01-29T16:08:00Z">
            <w:trPr>
              <w:gridAfter w:val="1"/>
              <w:trHeight w:val="300"/>
            </w:trPr>
          </w:trPrChange>
        </w:trPr>
        <w:tc>
          <w:tcPr>
            <w:tcW w:w="3843" w:type="dxa"/>
            <w:vMerge/>
            <w:tcBorders>
              <w:top w:val="nil"/>
              <w:left w:val="nil"/>
              <w:bottom w:val="nil"/>
              <w:right w:val="single" w:sz="4" w:space="0" w:color="auto"/>
            </w:tcBorders>
            <w:vAlign w:val="center"/>
            <w:hideMark/>
            <w:tcPrChange w:id="867" w:author="Linderhof, Vincent" w:date="2016-01-29T16:08:00Z">
              <w:tcPr>
                <w:tcW w:w="3843" w:type="dxa"/>
                <w:vMerge/>
                <w:tcBorders>
                  <w:top w:val="nil"/>
                  <w:left w:val="nil"/>
                  <w:bottom w:val="nil"/>
                  <w:right w:val="single" w:sz="4" w:space="0" w:color="auto"/>
                </w:tcBorders>
                <w:vAlign w:val="center"/>
                <w:hideMark/>
              </w:tcPr>
            </w:tcPrChange>
          </w:tcPr>
          <w:p w14:paraId="0B8D216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084" w:type="dxa"/>
            <w:gridSpan w:val="2"/>
            <w:tcBorders>
              <w:top w:val="nil"/>
              <w:left w:val="nil"/>
              <w:bottom w:val="nil"/>
              <w:right w:val="nil"/>
            </w:tcBorders>
            <w:shd w:val="clear" w:color="auto" w:fill="auto"/>
            <w:noWrap/>
            <w:vAlign w:val="bottom"/>
            <w:hideMark/>
            <w:tcPrChange w:id="868" w:author="Linderhof, Vincent" w:date="2016-01-29T16:08:00Z">
              <w:tcPr>
                <w:tcW w:w="1264" w:type="dxa"/>
                <w:gridSpan w:val="2"/>
                <w:tcBorders>
                  <w:top w:val="nil"/>
                  <w:left w:val="nil"/>
                  <w:bottom w:val="nil"/>
                  <w:right w:val="nil"/>
                </w:tcBorders>
                <w:shd w:val="clear" w:color="auto" w:fill="auto"/>
                <w:noWrap/>
                <w:vAlign w:val="bottom"/>
                <w:hideMark/>
              </w:tcPr>
            </w:tcPrChange>
          </w:tcPr>
          <w:p w14:paraId="40468D2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(0.706)</w:t>
            </w:r>
          </w:p>
        </w:tc>
        <w:tc>
          <w:tcPr>
            <w:tcW w:w="333" w:type="dxa"/>
            <w:gridSpan w:val="2"/>
            <w:tcBorders>
              <w:top w:val="nil"/>
              <w:left w:val="nil"/>
              <w:bottom w:val="nil"/>
              <w:right w:val="nil"/>
            </w:tcBorders>
            <w:shd w:val="clear" w:color="auto" w:fill="auto"/>
            <w:noWrap/>
            <w:vAlign w:val="bottom"/>
            <w:hideMark/>
            <w:tcPrChange w:id="869"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DA3231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870"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2685C2C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(2.414)</w:t>
            </w:r>
          </w:p>
        </w:tc>
        <w:tc>
          <w:tcPr>
            <w:tcW w:w="534" w:type="dxa"/>
            <w:gridSpan w:val="2"/>
            <w:tcBorders>
              <w:top w:val="nil"/>
              <w:left w:val="nil"/>
              <w:bottom w:val="nil"/>
              <w:right w:val="nil"/>
            </w:tcBorders>
            <w:shd w:val="clear" w:color="auto" w:fill="auto"/>
            <w:noWrap/>
            <w:vAlign w:val="bottom"/>
            <w:hideMark/>
            <w:tcPrChange w:id="871"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48D562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872"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6D2E1F0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2.15E-02</w:t>
            </w:r>
          </w:p>
        </w:tc>
        <w:tc>
          <w:tcPr>
            <w:tcW w:w="686" w:type="dxa"/>
            <w:gridSpan w:val="2"/>
            <w:tcBorders>
              <w:top w:val="nil"/>
              <w:left w:val="nil"/>
              <w:bottom w:val="nil"/>
              <w:right w:val="nil"/>
            </w:tcBorders>
            <w:shd w:val="clear" w:color="auto" w:fill="auto"/>
            <w:noWrap/>
            <w:vAlign w:val="bottom"/>
            <w:hideMark/>
            <w:tcPrChange w:id="873" w:author="Linderhof, Vincent" w:date="2016-01-29T16:08:00Z">
              <w:tcPr>
                <w:tcW w:w="686" w:type="dxa"/>
                <w:gridSpan w:val="2"/>
                <w:tcBorders>
                  <w:top w:val="nil"/>
                  <w:left w:val="nil"/>
                  <w:bottom w:val="nil"/>
                  <w:right w:val="nil"/>
                </w:tcBorders>
                <w:shd w:val="clear" w:color="auto" w:fill="auto"/>
                <w:noWrap/>
                <w:vAlign w:val="bottom"/>
                <w:hideMark/>
              </w:tcPr>
            </w:tcPrChange>
          </w:tcPr>
          <w:p w14:paraId="1D6957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874"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6D3ED77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-6.40E-02</w:t>
            </w:r>
          </w:p>
        </w:tc>
        <w:tc>
          <w:tcPr>
            <w:tcW w:w="534" w:type="dxa"/>
            <w:gridSpan w:val="2"/>
            <w:tcBorders>
              <w:top w:val="nil"/>
              <w:left w:val="nil"/>
              <w:bottom w:val="nil"/>
              <w:right w:val="nil"/>
            </w:tcBorders>
            <w:shd w:val="clear" w:color="auto" w:fill="auto"/>
            <w:noWrap/>
            <w:vAlign w:val="bottom"/>
            <w:hideMark/>
            <w:tcPrChange w:id="875"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EDC95F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876"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0F73201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(0.223)</w:t>
            </w:r>
          </w:p>
        </w:tc>
        <w:tc>
          <w:tcPr>
            <w:tcW w:w="534" w:type="dxa"/>
            <w:gridSpan w:val="2"/>
            <w:tcBorders>
              <w:top w:val="nil"/>
              <w:left w:val="nil"/>
              <w:bottom w:val="nil"/>
              <w:right w:val="nil"/>
            </w:tcBorders>
            <w:shd w:val="clear" w:color="auto" w:fill="auto"/>
            <w:noWrap/>
            <w:vAlign w:val="bottom"/>
            <w:hideMark/>
            <w:tcPrChange w:id="877"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EA304F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878"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5F03810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5.95E-02</w:t>
            </w:r>
          </w:p>
        </w:tc>
        <w:tc>
          <w:tcPr>
            <w:tcW w:w="691" w:type="dxa"/>
            <w:gridSpan w:val="2"/>
            <w:tcBorders>
              <w:top w:val="nil"/>
              <w:left w:val="nil"/>
              <w:bottom w:val="nil"/>
              <w:right w:val="nil"/>
            </w:tcBorders>
            <w:shd w:val="clear" w:color="auto" w:fill="auto"/>
            <w:noWrap/>
            <w:vAlign w:val="bottom"/>
            <w:hideMark/>
            <w:tcPrChange w:id="879" w:author="Linderhof, Vincent" w:date="2016-01-29T16:08:00Z">
              <w:tcPr>
                <w:tcW w:w="691" w:type="dxa"/>
                <w:gridSpan w:val="2"/>
                <w:tcBorders>
                  <w:top w:val="nil"/>
                  <w:left w:val="nil"/>
                  <w:bottom w:val="nil"/>
                  <w:right w:val="nil"/>
                </w:tcBorders>
                <w:shd w:val="clear" w:color="auto" w:fill="auto"/>
                <w:noWrap/>
                <w:vAlign w:val="bottom"/>
                <w:hideMark/>
              </w:tcPr>
            </w:tcPrChange>
          </w:tcPr>
          <w:p w14:paraId="2479D3F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880"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70C49BB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-2.52E+03</w:t>
            </w:r>
          </w:p>
        </w:tc>
        <w:tc>
          <w:tcPr>
            <w:tcW w:w="534" w:type="dxa"/>
            <w:gridSpan w:val="2"/>
            <w:tcBorders>
              <w:top w:val="nil"/>
              <w:left w:val="nil"/>
              <w:bottom w:val="nil"/>
              <w:right w:val="nil"/>
            </w:tcBorders>
            <w:shd w:val="clear" w:color="auto" w:fill="auto"/>
            <w:noWrap/>
            <w:vAlign w:val="bottom"/>
            <w:hideMark/>
            <w:tcPrChange w:id="881"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195B8A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273" w:type="dxa"/>
            <w:gridSpan w:val="8"/>
            <w:tcBorders>
              <w:top w:val="nil"/>
              <w:left w:val="nil"/>
              <w:bottom w:val="nil"/>
              <w:right w:val="nil"/>
            </w:tcBorders>
            <w:shd w:val="clear" w:color="auto" w:fill="auto"/>
            <w:noWrap/>
            <w:vAlign w:val="bottom"/>
            <w:hideMark/>
            <w:tcPrChange w:id="882" w:author="Linderhof, Vincent" w:date="2016-01-29T16:08:00Z">
              <w:tcPr>
                <w:tcW w:w="2273" w:type="dxa"/>
                <w:gridSpan w:val="8"/>
                <w:tcBorders>
                  <w:top w:val="nil"/>
                  <w:left w:val="nil"/>
                  <w:bottom w:val="nil"/>
                  <w:right w:val="nil"/>
                </w:tcBorders>
                <w:shd w:val="clear" w:color="auto" w:fill="auto"/>
                <w:noWrap/>
                <w:vAlign w:val="bottom"/>
                <w:hideMark/>
              </w:tcPr>
            </w:tcPrChange>
          </w:tcPr>
          <w:p w14:paraId="27D9D95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(10,055.910)</w:t>
            </w:r>
          </w:p>
        </w:tc>
        <w:tc>
          <w:tcPr>
            <w:tcW w:w="1653" w:type="dxa"/>
            <w:gridSpan w:val="5"/>
            <w:tcBorders>
              <w:top w:val="nil"/>
              <w:left w:val="nil"/>
              <w:bottom w:val="nil"/>
              <w:right w:val="nil"/>
            </w:tcBorders>
            <w:shd w:val="clear" w:color="auto" w:fill="auto"/>
            <w:noWrap/>
            <w:vAlign w:val="bottom"/>
            <w:hideMark/>
            <w:tcPrChange w:id="883"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6B732C40"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6.19E-04</w:t>
            </w:r>
          </w:p>
        </w:tc>
        <w:tc>
          <w:tcPr>
            <w:tcW w:w="670" w:type="dxa"/>
            <w:gridSpan w:val="3"/>
            <w:tcBorders>
              <w:top w:val="nil"/>
              <w:left w:val="nil"/>
              <w:bottom w:val="nil"/>
              <w:right w:val="nil"/>
            </w:tcBorders>
            <w:shd w:val="clear" w:color="auto" w:fill="auto"/>
            <w:noWrap/>
            <w:vAlign w:val="bottom"/>
            <w:hideMark/>
            <w:tcPrChange w:id="884" w:author="Linderhof, Vincent" w:date="2016-01-29T16:08:00Z">
              <w:tcPr>
                <w:tcW w:w="670" w:type="dxa"/>
                <w:gridSpan w:val="2"/>
                <w:tcBorders>
                  <w:top w:val="nil"/>
                  <w:left w:val="nil"/>
                  <w:bottom w:val="nil"/>
                  <w:right w:val="nil"/>
                </w:tcBorders>
                <w:shd w:val="clear" w:color="auto" w:fill="auto"/>
                <w:noWrap/>
                <w:vAlign w:val="bottom"/>
                <w:hideMark/>
              </w:tcPr>
            </w:tcPrChange>
          </w:tcPr>
          <w:p w14:paraId="3C75910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BFD6E91" w14:textId="77777777" w:rsidTr="003D1680">
        <w:trPr>
          <w:gridAfter w:val="5"/>
          <w:wAfter w:w="1096" w:type="dxa"/>
          <w:trHeight w:val="300"/>
          <w:trPrChange w:id="885" w:author="Linderhof, Vincent" w:date="2016-01-29T16:08:00Z">
            <w:trPr>
              <w:gridAfter w:val="5"/>
              <w:wAfter w:w="824" w:type="dxa"/>
              <w:trHeight w:val="300"/>
            </w:trPr>
          </w:trPrChange>
        </w:trPr>
        <w:tc>
          <w:tcPr>
            <w:tcW w:w="3843" w:type="dxa"/>
            <w:vMerge w:val="restart"/>
            <w:tcBorders>
              <w:top w:val="nil"/>
              <w:left w:val="nil"/>
              <w:bottom w:val="nil"/>
              <w:right w:val="single" w:sz="4" w:space="0" w:color="auto"/>
            </w:tcBorders>
            <w:shd w:val="clear" w:color="auto" w:fill="auto"/>
            <w:vAlign w:val="center"/>
            <w:hideMark/>
            <w:tcPrChange w:id="886" w:author="Linderhof, Vincent" w:date="2016-01-29T16:08:00Z">
              <w:tcPr>
                <w:tcW w:w="3843" w:type="dxa"/>
                <w:vMerge w:val="restart"/>
                <w:tcBorders>
                  <w:top w:val="nil"/>
                  <w:left w:val="nil"/>
                  <w:bottom w:val="nil"/>
                  <w:right w:val="single" w:sz="4" w:space="0" w:color="auto"/>
                </w:tcBorders>
                <w:shd w:val="clear" w:color="auto" w:fill="auto"/>
                <w:vAlign w:val="center"/>
                <w:hideMark/>
              </w:tcPr>
            </w:tcPrChange>
          </w:tcPr>
          <w:p w14:paraId="1AC39A5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Age of the household head</w:t>
            </w:r>
          </w:p>
        </w:tc>
        <w:tc>
          <w:tcPr>
            <w:tcW w:w="1084" w:type="dxa"/>
            <w:gridSpan w:val="2"/>
            <w:tcBorders>
              <w:top w:val="nil"/>
              <w:left w:val="nil"/>
              <w:bottom w:val="nil"/>
              <w:right w:val="nil"/>
            </w:tcBorders>
            <w:shd w:val="clear" w:color="auto" w:fill="auto"/>
            <w:noWrap/>
            <w:vAlign w:val="bottom"/>
            <w:hideMark/>
            <w:tcPrChange w:id="887" w:author="Linderhof, Vincent" w:date="2016-01-29T16:08:00Z">
              <w:tcPr>
                <w:tcW w:w="1264" w:type="dxa"/>
                <w:gridSpan w:val="2"/>
                <w:tcBorders>
                  <w:top w:val="nil"/>
                  <w:left w:val="nil"/>
                  <w:bottom w:val="nil"/>
                  <w:right w:val="nil"/>
                </w:tcBorders>
                <w:shd w:val="clear" w:color="auto" w:fill="auto"/>
                <w:noWrap/>
                <w:vAlign w:val="bottom"/>
                <w:hideMark/>
              </w:tcPr>
            </w:tcPrChange>
          </w:tcPr>
          <w:p w14:paraId="5D04204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-0.030</w:t>
            </w:r>
          </w:p>
        </w:tc>
        <w:tc>
          <w:tcPr>
            <w:tcW w:w="333" w:type="dxa"/>
            <w:gridSpan w:val="2"/>
            <w:tcBorders>
              <w:top w:val="nil"/>
              <w:left w:val="nil"/>
              <w:bottom w:val="nil"/>
              <w:right w:val="nil"/>
            </w:tcBorders>
            <w:shd w:val="clear" w:color="auto" w:fill="auto"/>
            <w:noWrap/>
            <w:vAlign w:val="bottom"/>
            <w:hideMark/>
            <w:tcPrChange w:id="88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256C0C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889"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552F21C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0.032</w:t>
            </w:r>
          </w:p>
        </w:tc>
        <w:tc>
          <w:tcPr>
            <w:tcW w:w="534" w:type="dxa"/>
            <w:gridSpan w:val="2"/>
            <w:tcBorders>
              <w:top w:val="nil"/>
              <w:left w:val="nil"/>
              <w:bottom w:val="nil"/>
              <w:right w:val="nil"/>
            </w:tcBorders>
            <w:shd w:val="clear" w:color="auto" w:fill="auto"/>
            <w:noWrap/>
            <w:vAlign w:val="bottom"/>
            <w:hideMark/>
            <w:tcPrChange w:id="89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C2EEC8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891"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7F354B8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2.63E-03</w:t>
            </w:r>
          </w:p>
        </w:tc>
        <w:tc>
          <w:tcPr>
            <w:tcW w:w="686" w:type="dxa"/>
            <w:gridSpan w:val="2"/>
            <w:tcBorders>
              <w:top w:val="nil"/>
              <w:left w:val="nil"/>
              <w:bottom w:val="nil"/>
              <w:right w:val="nil"/>
            </w:tcBorders>
            <w:shd w:val="clear" w:color="auto" w:fill="auto"/>
            <w:noWrap/>
            <w:vAlign w:val="bottom"/>
            <w:hideMark/>
            <w:tcPrChange w:id="892" w:author="Linderhof, Vincent" w:date="2016-01-29T16:08:00Z">
              <w:tcPr>
                <w:tcW w:w="686" w:type="dxa"/>
                <w:gridSpan w:val="2"/>
                <w:tcBorders>
                  <w:top w:val="nil"/>
                  <w:left w:val="nil"/>
                  <w:bottom w:val="nil"/>
                  <w:right w:val="nil"/>
                </w:tcBorders>
                <w:shd w:val="clear" w:color="auto" w:fill="auto"/>
                <w:noWrap/>
                <w:vAlign w:val="bottom"/>
                <w:hideMark/>
              </w:tcPr>
            </w:tcPrChange>
          </w:tcPr>
          <w:p w14:paraId="3A9FCC1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gridSpan w:val="2"/>
            <w:tcBorders>
              <w:top w:val="nil"/>
              <w:left w:val="nil"/>
              <w:bottom w:val="nil"/>
              <w:right w:val="nil"/>
            </w:tcBorders>
            <w:shd w:val="clear" w:color="auto" w:fill="auto"/>
            <w:noWrap/>
            <w:vAlign w:val="bottom"/>
            <w:hideMark/>
            <w:tcPrChange w:id="893"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1F64876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-0.011***</w:t>
            </w:r>
          </w:p>
        </w:tc>
        <w:tc>
          <w:tcPr>
            <w:tcW w:w="534" w:type="dxa"/>
            <w:gridSpan w:val="2"/>
            <w:tcBorders>
              <w:top w:val="nil"/>
              <w:left w:val="nil"/>
              <w:bottom w:val="nil"/>
              <w:right w:val="nil"/>
            </w:tcBorders>
            <w:shd w:val="clear" w:color="auto" w:fill="auto"/>
            <w:noWrap/>
            <w:vAlign w:val="bottom"/>
            <w:hideMark/>
            <w:tcPrChange w:id="89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EAB9BD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895"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48855E2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-0.006</w:t>
            </w:r>
          </w:p>
        </w:tc>
        <w:tc>
          <w:tcPr>
            <w:tcW w:w="534" w:type="dxa"/>
            <w:gridSpan w:val="2"/>
            <w:tcBorders>
              <w:top w:val="nil"/>
              <w:left w:val="nil"/>
              <w:bottom w:val="nil"/>
              <w:right w:val="nil"/>
            </w:tcBorders>
            <w:shd w:val="clear" w:color="auto" w:fill="auto"/>
            <w:noWrap/>
            <w:vAlign w:val="bottom"/>
            <w:hideMark/>
            <w:tcPrChange w:id="89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F79745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897"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3171826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1.52E-04</w:t>
            </w:r>
          </w:p>
        </w:tc>
        <w:tc>
          <w:tcPr>
            <w:tcW w:w="691" w:type="dxa"/>
            <w:gridSpan w:val="2"/>
            <w:tcBorders>
              <w:top w:val="nil"/>
              <w:left w:val="nil"/>
              <w:bottom w:val="nil"/>
              <w:right w:val="nil"/>
            </w:tcBorders>
            <w:shd w:val="clear" w:color="auto" w:fill="auto"/>
            <w:noWrap/>
            <w:vAlign w:val="bottom"/>
            <w:hideMark/>
            <w:tcPrChange w:id="898" w:author="Linderhof, Vincent" w:date="2016-01-29T16:08:00Z">
              <w:tcPr>
                <w:tcW w:w="691" w:type="dxa"/>
                <w:gridSpan w:val="2"/>
                <w:tcBorders>
                  <w:top w:val="nil"/>
                  <w:left w:val="nil"/>
                  <w:bottom w:val="nil"/>
                  <w:right w:val="nil"/>
                </w:tcBorders>
                <w:shd w:val="clear" w:color="auto" w:fill="auto"/>
                <w:noWrap/>
                <w:vAlign w:val="bottom"/>
                <w:hideMark/>
              </w:tcPr>
            </w:tcPrChange>
          </w:tcPr>
          <w:p w14:paraId="6AA47DD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899"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437D55F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-164.193**</w:t>
            </w:r>
          </w:p>
        </w:tc>
        <w:tc>
          <w:tcPr>
            <w:tcW w:w="2037" w:type="dxa"/>
            <w:gridSpan w:val="6"/>
            <w:tcBorders>
              <w:top w:val="nil"/>
              <w:left w:val="nil"/>
              <w:bottom w:val="nil"/>
              <w:right w:val="nil"/>
            </w:tcBorders>
            <w:shd w:val="clear" w:color="auto" w:fill="auto"/>
            <w:noWrap/>
            <w:vAlign w:val="bottom"/>
            <w:hideMark/>
            <w:tcPrChange w:id="900" w:author="Linderhof, Vincent" w:date="2016-01-29T16:08:00Z">
              <w:tcPr>
                <w:tcW w:w="2037" w:type="dxa"/>
                <w:gridSpan w:val="6"/>
                <w:tcBorders>
                  <w:top w:val="nil"/>
                  <w:left w:val="nil"/>
                  <w:bottom w:val="nil"/>
                  <w:right w:val="nil"/>
                </w:tcBorders>
                <w:shd w:val="clear" w:color="auto" w:fill="auto"/>
                <w:noWrap/>
                <w:vAlign w:val="bottom"/>
                <w:hideMark/>
              </w:tcPr>
            </w:tcPrChange>
          </w:tcPr>
          <w:p w14:paraId="3A578D9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-932.338*</w:t>
            </w:r>
          </w:p>
        </w:tc>
        <w:tc>
          <w:tcPr>
            <w:tcW w:w="266" w:type="dxa"/>
            <w:tcBorders>
              <w:top w:val="nil"/>
              <w:left w:val="nil"/>
              <w:bottom w:val="nil"/>
              <w:right w:val="nil"/>
            </w:tcBorders>
            <w:shd w:val="clear" w:color="auto" w:fill="auto"/>
            <w:noWrap/>
            <w:vAlign w:val="bottom"/>
            <w:hideMark/>
            <w:tcPrChange w:id="901" w:author="Linderhof, Vincent" w:date="2016-01-29T16:08:00Z">
              <w:tcPr>
                <w:tcW w:w="266" w:type="dxa"/>
                <w:gridSpan w:val="2"/>
                <w:tcBorders>
                  <w:top w:val="nil"/>
                  <w:left w:val="nil"/>
                  <w:bottom w:val="nil"/>
                  <w:right w:val="nil"/>
                </w:tcBorders>
                <w:shd w:val="clear" w:color="auto" w:fill="auto"/>
                <w:noWrap/>
                <w:vAlign w:val="bottom"/>
                <w:hideMark/>
              </w:tcPr>
            </w:tcPrChange>
          </w:tcPr>
          <w:p w14:paraId="4BDECD4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7"/>
            <w:tcBorders>
              <w:top w:val="nil"/>
              <w:left w:val="nil"/>
              <w:bottom w:val="nil"/>
              <w:right w:val="nil"/>
            </w:tcBorders>
            <w:shd w:val="clear" w:color="auto" w:fill="auto"/>
            <w:noWrap/>
            <w:vAlign w:val="bottom"/>
            <w:hideMark/>
            <w:tcPrChange w:id="902"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3D767303"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-1.76E-02</w:t>
            </w:r>
          </w:p>
        </w:tc>
        <w:tc>
          <w:tcPr>
            <w:tcW w:w="670" w:type="dxa"/>
            <w:gridSpan w:val="2"/>
            <w:tcBorders>
              <w:top w:val="nil"/>
              <w:left w:val="nil"/>
              <w:bottom w:val="nil"/>
              <w:right w:val="nil"/>
            </w:tcBorders>
            <w:shd w:val="clear" w:color="auto" w:fill="auto"/>
            <w:noWrap/>
            <w:vAlign w:val="bottom"/>
            <w:hideMark/>
            <w:tcPrChange w:id="903" w:author="Linderhof, Vincent" w:date="2016-01-29T16:08:00Z">
              <w:tcPr>
                <w:tcW w:w="670" w:type="dxa"/>
                <w:gridSpan w:val="2"/>
                <w:tcBorders>
                  <w:top w:val="nil"/>
                  <w:left w:val="nil"/>
                  <w:bottom w:val="nil"/>
                  <w:right w:val="nil"/>
                </w:tcBorders>
                <w:shd w:val="clear" w:color="auto" w:fill="auto"/>
                <w:noWrap/>
                <w:vAlign w:val="bottom"/>
                <w:hideMark/>
              </w:tcPr>
            </w:tcPrChange>
          </w:tcPr>
          <w:p w14:paraId="04271FD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0417BE9" w14:textId="77777777" w:rsidTr="003D1680">
        <w:trPr>
          <w:gridAfter w:val="1"/>
          <w:wAfter w:w="272" w:type="dxa"/>
          <w:trHeight w:val="300"/>
          <w:trPrChange w:id="904" w:author="Linderhof, Vincent" w:date="2016-01-29T16:08:00Z">
            <w:trPr>
              <w:gridAfter w:val="1"/>
              <w:trHeight w:val="300"/>
            </w:trPr>
          </w:trPrChange>
        </w:trPr>
        <w:tc>
          <w:tcPr>
            <w:tcW w:w="3843" w:type="dxa"/>
            <w:vMerge/>
            <w:tcBorders>
              <w:top w:val="nil"/>
              <w:left w:val="nil"/>
              <w:bottom w:val="nil"/>
              <w:right w:val="single" w:sz="4" w:space="0" w:color="auto"/>
            </w:tcBorders>
            <w:vAlign w:val="center"/>
            <w:hideMark/>
            <w:tcPrChange w:id="905" w:author="Linderhof, Vincent" w:date="2016-01-29T16:08:00Z">
              <w:tcPr>
                <w:tcW w:w="3843" w:type="dxa"/>
                <w:vMerge/>
                <w:tcBorders>
                  <w:top w:val="nil"/>
                  <w:left w:val="nil"/>
                  <w:bottom w:val="nil"/>
                  <w:right w:val="single" w:sz="4" w:space="0" w:color="auto"/>
                </w:tcBorders>
                <w:vAlign w:val="center"/>
                <w:hideMark/>
              </w:tcPr>
            </w:tcPrChange>
          </w:tcPr>
          <w:p w14:paraId="7487AD5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084" w:type="dxa"/>
            <w:gridSpan w:val="2"/>
            <w:tcBorders>
              <w:top w:val="nil"/>
              <w:left w:val="nil"/>
              <w:bottom w:val="nil"/>
              <w:right w:val="nil"/>
            </w:tcBorders>
            <w:shd w:val="clear" w:color="auto" w:fill="auto"/>
            <w:noWrap/>
            <w:vAlign w:val="bottom"/>
            <w:hideMark/>
            <w:tcPrChange w:id="906" w:author="Linderhof, Vincent" w:date="2016-01-29T16:08:00Z">
              <w:tcPr>
                <w:tcW w:w="1264" w:type="dxa"/>
                <w:gridSpan w:val="2"/>
                <w:tcBorders>
                  <w:top w:val="nil"/>
                  <w:left w:val="nil"/>
                  <w:bottom w:val="nil"/>
                  <w:right w:val="nil"/>
                </w:tcBorders>
                <w:shd w:val="clear" w:color="auto" w:fill="auto"/>
                <w:noWrap/>
                <w:vAlign w:val="bottom"/>
                <w:hideMark/>
              </w:tcPr>
            </w:tcPrChange>
          </w:tcPr>
          <w:p w14:paraId="14125F7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(0.021)</w:t>
            </w:r>
          </w:p>
        </w:tc>
        <w:tc>
          <w:tcPr>
            <w:tcW w:w="333" w:type="dxa"/>
            <w:gridSpan w:val="2"/>
            <w:tcBorders>
              <w:top w:val="nil"/>
              <w:left w:val="nil"/>
              <w:bottom w:val="nil"/>
              <w:right w:val="nil"/>
            </w:tcBorders>
            <w:shd w:val="clear" w:color="auto" w:fill="auto"/>
            <w:noWrap/>
            <w:vAlign w:val="bottom"/>
            <w:hideMark/>
            <w:tcPrChange w:id="907"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FE619C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908"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59769E5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(0.133)</w:t>
            </w:r>
          </w:p>
        </w:tc>
        <w:tc>
          <w:tcPr>
            <w:tcW w:w="534" w:type="dxa"/>
            <w:gridSpan w:val="2"/>
            <w:tcBorders>
              <w:top w:val="nil"/>
              <w:left w:val="nil"/>
              <w:bottom w:val="nil"/>
              <w:right w:val="nil"/>
            </w:tcBorders>
            <w:shd w:val="clear" w:color="auto" w:fill="auto"/>
            <w:noWrap/>
            <w:vAlign w:val="bottom"/>
            <w:hideMark/>
            <w:tcPrChange w:id="909"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6A51CF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910"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7753F8E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1.14E-03</w:t>
            </w:r>
          </w:p>
        </w:tc>
        <w:tc>
          <w:tcPr>
            <w:tcW w:w="686" w:type="dxa"/>
            <w:gridSpan w:val="2"/>
            <w:tcBorders>
              <w:top w:val="nil"/>
              <w:left w:val="nil"/>
              <w:bottom w:val="nil"/>
              <w:right w:val="nil"/>
            </w:tcBorders>
            <w:shd w:val="clear" w:color="auto" w:fill="auto"/>
            <w:noWrap/>
            <w:vAlign w:val="bottom"/>
            <w:hideMark/>
            <w:tcPrChange w:id="911" w:author="Linderhof, Vincent" w:date="2016-01-29T16:08:00Z">
              <w:tcPr>
                <w:tcW w:w="686" w:type="dxa"/>
                <w:gridSpan w:val="2"/>
                <w:tcBorders>
                  <w:top w:val="nil"/>
                  <w:left w:val="nil"/>
                  <w:bottom w:val="nil"/>
                  <w:right w:val="nil"/>
                </w:tcBorders>
                <w:shd w:val="clear" w:color="auto" w:fill="auto"/>
                <w:noWrap/>
                <w:vAlign w:val="bottom"/>
                <w:hideMark/>
              </w:tcPr>
            </w:tcPrChange>
          </w:tcPr>
          <w:p w14:paraId="6B80AE5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912"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42ACA27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-2.00E-03</w:t>
            </w:r>
          </w:p>
        </w:tc>
        <w:tc>
          <w:tcPr>
            <w:tcW w:w="534" w:type="dxa"/>
            <w:gridSpan w:val="2"/>
            <w:tcBorders>
              <w:top w:val="nil"/>
              <w:left w:val="nil"/>
              <w:bottom w:val="nil"/>
              <w:right w:val="nil"/>
            </w:tcBorders>
            <w:shd w:val="clear" w:color="auto" w:fill="auto"/>
            <w:noWrap/>
            <w:vAlign w:val="bottom"/>
            <w:hideMark/>
            <w:tcPrChange w:id="913"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3E1498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914"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24CEB6E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(0.012)</w:t>
            </w:r>
          </w:p>
        </w:tc>
        <w:tc>
          <w:tcPr>
            <w:tcW w:w="534" w:type="dxa"/>
            <w:gridSpan w:val="2"/>
            <w:tcBorders>
              <w:top w:val="nil"/>
              <w:left w:val="nil"/>
              <w:bottom w:val="nil"/>
              <w:right w:val="nil"/>
            </w:tcBorders>
            <w:shd w:val="clear" w:color="auto" w:fill="auto"/>
            <w:noWrap/>
            <w:vAlign w:val="bottom"/>
            <w:hideMark/>
            <w:tcPrChange w:id="915"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94AB2B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916"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31B74D0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3.09E-03</w:t>
            </w:r>
          </w:p>
        </w:tc>
        <w:tc>
          <w:tcPr>
            <w:tcW w:w="691" w:type="dxa"/>
            <w:gridSpan w:val="2"/>
            <w:tcBorders>
              <w:top w:val="nil"/>
              <w:left w:val="nil"/>
              <w:bottom w:val="nil"/>
              <w:right w:val="nil"/>
            </w:tcBorders>
            <w:shd w:val="clear" w:color="auto" w:fill="auto"/>
            <w:noWrap/>
            <w:vAlign w:val="bottom"/>
            <w:hideMark/>
            <w:tcPrChange w:id="917" w:author="Linderhof, Vincent" w:date="2016-01-29T16:08:00Z">
              <w:tcPr>
                <w:tcW w:w="691" w:type="dxa"/>
                <w:gridSpan w:val="2"/>
                <w:tcBorders>
                  <w:top w:val="nil"/>
                  <w:left w:val="nil"/>
                  <w:bottom w:val="nil"/>
                  <w:right w:val="nil"/>
                </w:tcBorders>
                <w:shd w:val="clear" w:color="auto" w:fill="auto"/>
                <w:noWrap/>
                <w:vAlign w:val="bottom"/>
                <w:hideMark/>
              </w:tcPr>
            </w:tcPrChange>
          </w:tcPr>
          <w:p w14:paraId="60120B7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918"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2F4F720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-7.58E+01</w:t>
            </w:r>
          </w:p>
        </w:tc>
        <w:tc>
          <w:tcPr>
            <w:tcW w:w="534" w:type="dxa"/>
            <w:gridSpan w:val="2"/>
            <w:tcBorders>
              <w:top w:val="nil"/>
              <w:left w:val="nil"/>
              <w:bottom w:val="nil"/>
              <w:right w:val="nil"/>
            </w:tcBorders>
            <w:shd w:val="clear" w:color="auto" w:fill="auto"/>
            <w:noWrap/>
            <w:vAlign w:val="bottom"/>
            <w:hideMark/>
            <w:tcPrChange w:id="919"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5D588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6"/>
            <w:tcBorders>
              <w:top w:val="nil"/>
              <w:left w:val="nil"/>
              <w:bottom w:val="nil"/>
              <w:right w:val="nil"/>
            </w:tcBorders>
            <w:shd w:val="clear" w:color="auto" w:fill="auto"/>
            <w:noWrap/>
            <w:vAlign w:val="bottom"/>
            <w:hideMark/>
            <w:tcPrChange w:id="920" w:author="Linderhof, Vincent" w:date="2016-01-29T16:08:00Z">
              <w:tcPr>
                <w:tcW w:w="1739" w:type="dxa"/>
                <w:gridSpan w:val="6"/>
                <w:tcBorders>
                  <w:top w:val="nil"/>
                  <w:left w:val="nil"/>
                  <w:bottom w:val="nil"/>
                  <w:right w:val="nil"/>
                </w:tcBorders>
                <w:shd w:val="clear" w:color="auto" w:fill="auto"/>
                <w:noWrap/>
                <w:vAlign w:val="bottom"/>
                <w:hideMark/>
              </w:tcPr>
            </w:tcPrChange>
          </w:tcPr>
          <w:p w14:paraId="3BD02B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(549.497)</w:t>
            </w:r>
          </w:p>
        </w:tc>
        <w:tc>
          <w:tcPr>
            <w:tcW w:w="534" w:type="dxa"/>
            <w:gridSpan w:val="2"/>
            <w:tcBorders>
              <w:top w:val="nil"/>
              <w:left w:val="nil"/>
              <w:bottom w:val="nil"/>
              <w:right w:val="nil"/>
            </w:tcBorders>
            <w:shd w:val="clear" w:color="auto" w:fill="auto"/>
            <w:noWrap/>
            <w:vAlign w:val="bottom"/>
            <w:hideMark/>
            <w:tcPrChange w:id="921"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C11F43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5"/>
            <w:tcBorders>
              <w:top w:val="nil"/>
              <w:left w:val="nil"/>
              <w:bottom w:val="nil"/>
              <w:right w:val="nil"/>
            </w:tcBorders>
            <w:shd w:val="clear" w:color="auto" w:fill="auto"/>
            <w:noWrap/>
            <w:vAlign w:val="bottom"/>
            <w:hideMark/>
            <w:tcPrChange w:id="922"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17D19F52"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3.30E-05</w:t>
            </w:r>
          </w:p>
        </w:tc>
        <w:tc>
          <w:tcPr>
            <w:tcW w:w="670" w:type="dxa"/>
            <w:gridSpan w:val="3"/>
            <w:tcBorders>
              <w:top w:val="nil"/>
              <w:left w:val="nil"/>
              <w:bottom w:val="nil"/>
              <w:right w:val="nil"/>
            </w:tcBorders>
            <w:shd w:val="clear" w:color="auto" w:fill="auto"/>
            <w:noWrap/>
            <w:vAlign w:val="bottom"/>
            <w:hideMark/>
            <w:tcPrChange w:id="923" w:author="Linderhof, Vincent" w:date="2016-01-29T16:08:00Z">
              <w:tcPr>
                <w:tcW w:w="670" w:type="dxa"/>
                <w:gridSpan w:val="2"/>
                <w:tcBorders>
                  <w:top w:val="nil"/>
                  <w:left w:val="nil"/>
                  <w:bottom w:val="nil"/>
                  <w:right w:val="nil"/>
                </w:tcBorders>
                <w:shd w:val="clear" w:color="auto" w:fill="auto"/>
                <w:noWrap/>
                <w:vAlign w:val="bottom"/>
                <w:hideMark/>
              </w:tcPr>
            </w:tcPrChange>
          </w:tcPr>
          <w:p w14:paraId="5FD9C40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380E0D3" w14:textId="77777777" w:rsidTr="003D1680">
        <w:trPr>
          <w:gridAfter w:val="1"/>
          <w:wAfter w:w="272" w:type="dxa"/>
          <w:trHeight w:val="300"/>
          <w:trPrChange w:id="924" w:author="Linderhof, Vincent" w:date="2016-01-29T16:08:00Z">
            <w:trPr>
              <w:gridAfter w:val="1"/>
              <w:trHeight w:val="300"/>
            </w:trPr>
          </w:trPrChange>
        </w:trPr>
        <w:tc>
          <w:tcPr>
            <w:tcW w:w="3843" w:type="dxa"/>
            <w:vMerge w:val="restart"/>
            <w:tcBorders>
              <w:top w:val="nil"/>
              <w:left w:val="nil"/>
              <w:bottom w:val="nil"/>
              <w:right w:val="single" w:sz="4" w:space="0" w:color="auto"/>
            </w:tcBorders>
            <w:shd w:val="clear" w:color="auto" w:fill="auto"/>
            <w:vAlign w:val="center"/>
            <w:hideMark/>
            <w:tcPrChange w:id="925" w:author="Linderhof, Vincent" w:date="2016-01-29T16:08:00Z">
              <w:tcPr>
                <w:tcW w:w="3843" w:type="dxa"/>
                <w:vMerge w:val="restart"/>
                <w:tcBorders>
                  <w:top w:val="nil"/>
                  <w:left w:val="nil"/>
                  <w:bottom w:val="nil"/>
                  <w:right w:val="single" w:sz="4" w:space="0" w:color="auto"/>
                </w:tcBorders>
                <w:shd w:val="clear" w:color="auto" w:fill="auto"/>
                <w:vAlign w:val="center"/>
                <w:hideMark/>
              </w:tcPr>
            </w:tcPrChange>
          </w:tcPr>
          <w:p w14:paraId="2B3B64C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Education level of the household head</w:t>
            </w:r>
          </w:p>
        </w:tc>
        <w:tc>
          <w:tcPr>
            <w:tcW w:w="1084" w:type="dxa"/>
            <w:gridSpan w:val="2"/>
            <w:tcBorders>
              <w:top w:val="nil"/>
              <w:left w:val="nil"/>
              <w:bottom w:val="nil"/>
              <w:right w:val="nil"/>
            </w:tcBorders>
            <w:shd w:val="clear" w:color="auto" w:fill="auto"/>
            <w:noWrap/>
            <w:vAlign w:val="bottom"/>
            <w:hideMark/>
            <w:tcPrChange w:id="926" w:author="Linderhof, Vincent" w:date="2016-01-29T16:08:00Z">
              <w:tcPr>
                <w:tcW w:w="1264" w:type="dxa"/>
                <w:gridSpan w:val="2"/>
                <w:tcBorders>
                  <w:top w:val="nil"/>
                  <w:left w:val="nil"/>
                  <w:bottom w:val="nil"/>
                  <w:right w:val="nil"/>
                </w:tcBorders>
                <w:shd w:val="clear" w:color="auto" w:fill="auto"/>
                <w:noWrap/>
                <w:vAlign w:val="bottom"/>
                <w:hideMark/>
              </w:tcPr>
            </w:tcPrChange>
          </w:tcPr>
          <w:p w14:paraId="2096C712" w14:textId="1882D832"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0.115</w:t>
            </w:r>
          </w:p>
        </w:tc>
        <w:tc>
          <w:tcPr>
            <w:tcW w:w="333" w:type="dxa"/>
            <w:gridSpan w:val="2"/>
            <w:tcBorders>
              <w:top w:val="nil"/>
              <w:left w:val="nil"/>
              <w:bottom w:val="nil"/>
              <w:right w:val="nil"/>
            </w:tcBorders>
            <w:shd w:val="clear" w:color="auto" w:fill="auto"/>
            <w:noWrap/>
            <w:vAlign w:val="bottom"/>
            <w:hideMark/>
            <w:tcPrChange w:id="927"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35FB2AA" w14:textId="6EACB314"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gridSpan w:val="2"/>
            <w:tcBorders>
              <w:top w:val="nil"/>
              <w:left w:val="nil"/>
              <w:bottom w:val="nil"/>
              <w:right w:val="nil"/>
            </w:tcBorders>
            <w:shd w:val="clear" w:color="auto" w:fill="auto"/>
            <w:noWrap/>
            <w:vAlign w:val="bottom"/>
            <w:hideMark/>
            <w:tcPrChange w:id="928"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1955F54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0.076</w:t>
            </w:r>
          </w:p>
        </w:tc>
        <w:tc>
          <w:tcPr>
            <w:tcW w:w="534" w:type="dxa"/>
            <w:gridSpan w:val="2"/>
            <w:tcBorders>
              <w:top w:val="nil"/>
              <w:left w:val="nil"/>
              <w:bottom w:val="nil"/>
              <w:right w:val="nil"/>
            </w:tcBorders>
            <w:shd w:val="clear" w:color="auto" w:fill="auto"/>
            <w:noWrap/>
            <w:vAlign w:val="bottom"/>
            <w:hideMark/>
            <w:tcPrChange w:id="929"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1AF969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930"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1831B52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6.32E-04</w:t>
            </w:r>
          </w:p>
        </w:tc>
        <w:tc>
          <w:tcPr>
            <w:tcW w:w="686" w:type="dxa"/>
            <w:gridSpan w:val="2"/>
            <w:tcBorders>
              <w:top w:val="nil"/>
              <w:left w:val="nil"/>
              <w:bottom w:val="nil"/>
              <w:right w:val="nil"/>
            </w:tcBorders>
            <w:shd w:val="clear" w:color="auto" w:fill="auto"/>
            <w:noWrap/>
            <w:vAlign w:val="bottom"/>
            <w:hideMark/>
            <w:tcPrChange w:id="931" w:author="Linderhof, Vincent" w:date="2016-01-29T16:08:00Z">
              <w:tcPr>
                <w:tcW w:w="686" w:type="dxa"/>
                <w:gridSpan w:val="2"/>
                <w:tcBorders>
                  <w:top w:val="nil"/>
                  <w:left w:val="nil"/>
                  <w:bottom w:val="nil"/>
                  <w:right w:val="nil"/>
                </w:tcBorders>
                <w:shd w:val="clear" w:color="auto" w:fill="auto"/>
                <w:noWrap/>
                <w:vAlign w:val="bottom"/>
                <w:hideMark/>
              </w:tcPr>
            </w:tcPrChange>
          </w:tcPr>
          <w:p w14:paraId="45FEF11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932"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607385A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0.013***</w:t>
            </w:r>
          </w:p>
        </w:tc>
        <w:tc>
          <w:tcPr>
            <w:tcW w:w="534" w:type="dxa"/>
            <w:gridSpan w:val="2"/>
            <w:tcBorders>
              <w:top w:val="nil"/>
              <w:left w:val="nil"/>
              <w:bottom w:val="nil"/>
              <w:right w:val="nil"/>
            </w:tcBorders>
            <w:shd w:val="clear" w:color="auto" w:fill="auto"/>
            <w:noWrap/>
            <w:vAlign w:val="bottom"/>
            <w:hideMark/>
            <w:tcPrChange w:id="933"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ADB150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934"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51C2CB0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0.004</w:t>
            </w:r>
          </w:p>
        </w:tc>
        <w:tc>
          <w:tcPr>
            <w:tcW w:w="534" w:type="dxa"/>
            <w:gridSpan w:val="2"/>
            <w:tcBorders>
              <w:top w:val="nil"/>
              <w:left w:val="nil"/>
              <w:bottom w:val="nil"/>
              <w:right w:val="nil"/>
            </w:tcBorders>
            <w:shd w:val="clear" w:color="auto" w:fill="auto"/>
            <w:noWrap/>
            <w:vAlign w:val="bottom"/>
            <w:hideMark/>
            <w:tcPrChange w:id="935"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8F4377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936"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0C01B61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9.21E-05</w:t>
            </w:r>
          </w:p>
        </w:tc>
        <w:tc>
          <w:tcPr>
            <w:tcW w:w="691" w:type="dxa"/>
            <w:gridSpan w:val="2"/>
            <w:tcBorders>
              <w:top w:val="nil"/>
              <w:left w:val="nil"/>
              <w:bottom w:val="nil"/>
              <w:right w:val="nil"/>
            </w:tcBorders>
            <w:shd w:val="clear" w:color="auto" w:fill="auto"/>
            <w:noWrap/>
            <w:vAlign w:val="bottom"/>
            <w:hideMark/>
            <w:tcPrChange w:id="937" w:author="Linderhof, Vincent" w:date="2016-01-29T16:08:00Z">
              <w:tcPr>
                <w:tcW w:w="691" w:type="dxa"/>
                <w:gridSpan w:val="2"/>
                <w:tcBorders>
                  <w:top w:val="nil"/>
                  <w:left w:val="nil"/>
                  <w:bottom w:val="nil"/>
                  <w:right w:val="nil"/>
                </w:tcBorders>
                <w:shd w:val="clear" w:color="auto" w:fill="auto"/>
                <w:noWrap/>
                <w:vAlign w:val="bottom"/>
                <w:hideMark/>
              </w:tcPr>
            </w:tcPrChange>
          </w:tcPr>
          <w:p w14:paraId="38B3579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938"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5334F1E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-175.642*</w:t>
            </w:r>
          </w:p>
        </w:tc>
        <w:tc>
          <w:tcPr>
            <w:tcW w:w="534" w:type="dxa"/>
            <w:gridSpan w:val="2"/>
            <w:tcBorders>
              <w:top w:val="nil"/>
              <w:left w:val="nil"/>
              <w:bottom w:val="nil"/>
              <w:right w:val="nil"/>
            </w:tcBorders>
            <w:shd w:val="clear" w:color="auto" w:fill="auto"/>
            <w:noWrap/>
            <w:vAlign w:val="bottom"/>
            <w:hideMark/>
            <w:tcPrChange w:id="939"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131434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273" w:type="dxa"/>
            <w:gridSpan w:val="8"/>
            <w:tcBorders>
              <w:top w:val="nil"/>
              <w:left w:val="nil"/>
              <w:bottom w:val="nil"/>
              <w:right w:val="nil"/>
            </w:tcBorders>
            <w:shd w:val="clear" w:color="auto" w:fill="auto"/>
            <w:noWrap/>
            <w:vAlign w:val="bottom"/>
            <w:hideMark/>
            <w:tcPrChange w:id="940" w:author="Linderhof, Vincent" w:date="2016-01-29T16:08:00Z">
              <w:tcPr>
                <w:tcW w:w="2273" w:type="dxa"/>
                <w:gridSpan w:val="8"/>
                <w:tcBorders>
                  <w:top w:val="nil"/>
                  <w:left w:val="nil"/>
                  <w:bottom w:val="nil"/>
                  <w:right w:val="nil"/>
                </w:tcBorders>
                <w:shd w:val="clear" w:color="auto" w:fill="auto"/>
                <w:noWrap/>
                <w:vAlign w:val="bottom"/>
                <w:hideMark/>
              </w:tcPr>
            </w:tcPrChange>
          </w:tcPr>
          <w:p w14:paraId="49EDAC4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588.644**</w:t>
            </w:r>
          </w:p>
        </w:tc>
        <w:tc>
          <w:tcPr>
            <w:tcW w:w="1653" w:type="dxa"/>
            <w:gridSpan w:val="5"/>
            <w:tcBorders>
              <w:top w:val="nil"/>
              <w:left w:val="nil"/>
              <w:bottom w:val="nil"/>
              <w:right w:val="nil"/>
            </w:tcBorders>
            <w:shd w:val="clear" w:color="auto" w:fill="auto"/>
            <w:noWrap/>
            <w:vAlign w:val="bottom"/>
            <w:hideMark/>
            <w:tcPrChange w:id="941"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3DF77C02"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6.44E-03</w:t>
            </w:r>
          </w:p>
        </w:tc>
        <w:tc>
          <w:tcPr>
            <w:tcW w:w="670" w:type="dxa"/>
            <w:gridSpan w:val="3"/>
            <w:tcBorders>
              <w:top w:val="nil"/>
              <w:left w:val="nil"/>
              <w:bottom w:val="nil"/>
              <w:right w:val="nil"/>
            </w:tcBorders>
            <w:shd w:val="clear" w:color="auto" w:fill="auto"/>
            <w:noWrap/>
            <w:vAlign w:val="bottom"/>
            <w:hideMark/>
            <w:tcPrChange w:id="942" w:author="Linderhof, Vincent" w:date="2016-01-29T16:08:00Z">
              <w:tcPr>
                <w:tcW w:w="670" w:type="dxa"/>
                <w:gridSpan w:val="2"/>
                <w:tcBorders>
                  <w:top w:val="nil"/>
                  <w:left w:val="nil"/>
                  <w:bottom w:val="nil"/>
                  <w:right w:val="nil"/>
                </w:tcBorders>
                <w:shd w:val="clear" w:color="auto" w:fill="auto"/>
                <w:noWrap/>
                <w:vAlign w:val="bottom"/>
                <w:hideMark/>
              </w:tcPr>
            </w:tcPrChange>
          </w:tcPr>
          <w:p w14:paraId="5A5D2C7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6F3F735" w14:textId="77777777" w:rsidTr="003D1680">
        <w:trPr>
          <w:gridAfter w:val="1"/>
          <w:wAfter w:w="272" w:type="dxa"/>
          <w:trHeight w:val="300"/>
          <w:trPrChange w:id="943" w:author="Linderhof, Vincent" w:date="2016-01-29T16:08:00Z">
            <w:trPr>
              <w:gridAfter w:val="1"/>
              <w:trHeight w:val="300"/>
            </w:trPr>
          </w:trPrChange>
        </w:trPr>
        <w:tc>
          <w:tcPr>
            <w:tcW w:w="3843" w:type="dxa"/>
            <w:vMerge/>
            <w:tcBorders>
              <w:top w:val="nil"/>
              <w:left w:val="nil"/>
              <w:bottom w:val="nil"/>
              <w:right w:val="single" w:sz="4" w:space="0" w:color="auto"/>
            </w:tcBorders>
            <w:vAlign w:val="center"/>
            <w:hideMark/>
            <w:tcPrChange w:id="944" w:author="Linderhof, Vincent" w:date="2016-01-29T16:08:00Z">
              <w:tcPr>
                <w:tcW w:w="3843" w:type="dxa"/>
                <w:vMerge/>
                <w:tcBorders>
                  <w:top w:val="nil"/>
                  <w:left w:val="nil"/>
                  <w:bottom w:val="nil"/>
                  <w:right w:val="single" w:sz="4" w:space="0" w:color="auto"/>
                </w:tcBorders>
                <w:vAlign w:val="center"/>
                <w:hideMark/>
              </w:tcPr>
            </w:tcPrChange>
          </w:tcPr>
          <w:p w14:paraId="423DCC9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084" w:type="dxa"/>
            <w:gridSpan w:val="2"/>
            <w:tcBorders>
              <w:top w:val="nil"/>
              <w:left w:val="nil"/>
              <w:bottom w:val="nil"/>
              <w:right w:val="nil"/>
            </w:tcBorders>
            <w:shd w:val="clear" w:color="auto" w:fill="auto"/>
            <w:noWrap/>
            <w:vAlign w:val="bottom"/>
            <w:hideMark/>
            <w:tcPrChange w:id="945" w:author="Linderhof, Vincent" w:date="2016-01-29T16:08:00Z">
              <w:tcPr>
                <w:tcW w:w="1264" w:type="dxa"/>
                <w:gridSpan w:val="2"/>
                <w:tcBorders>
                  <w:top w:val="nil"/>
                  <w:left w:val="nil"/>
                  <w:bottom w:val="nil"/>
                  <w:right w:val="nil"/>
                </w:tcBorders>
                <w:shd w:val="clear" w:color="auto" w:fill="auto"/>
                <w:noWrap/>
                <w:vAlign w:val="bottom"/>
                <w:hideMark/>
              </w:tcPr>
            </w:tcPrChange>
          </w:tcPr>
          <w:p w14:paraId="57DE200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(0.027)</w:t>
            </w:r>
          </w:p>
        </w:tc>
        <w:tc>
          <w:tcPr>
            <w:tcW w:w="333" w:type="dxa"/>
            <w:gridSpan w:val="2"/>
            <w:tcBorders>
              <w:top w:val="nil"/>
              <w:left w:val="nil"/>
              <w:bottom w:val="nil"/>
              <w:right w:val="nil"/>
            </w:tcBorders>
            <w:shd w:val="clear" w:color="auto" w:fill="auto"/>
            <w:noWrap/>
            <w:vAlign w:val="bottom"/>
            <w:hideMark/>
            <w:tcPrChange w:id="94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F7EC92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947"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3DF915D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(0.062)</w:t>
            </w:r>
          </w:p>
        </w:tc>
        <w:tc>
          <w:tcPr>
            <w:tcW w:w="534" w:type="dxa"/>
            <w:gridSpan w:val="2"/>
            <w:tcBorders>
              <w:top w:val="nil"/>
              <w:left w:val="nil"/>
              <w:bottom w:val="nil"/>
              <w:right w:val="nil"/>
            </w:tcBorders>
            <w:shd w:val="clear" w:color="auto" w:fill="auto"/>
            <w:noWrap/>
            <w:vAlign w:val="bottom"/>
            <w:hideMark/>
            <w:tcPrChange w:id="94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7C6FBF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949"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47BD3B66"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5.41E-04</w:t>
            </w:r>
          </w:p>
        </w:tc>
        <w:tc>
          <w:tcPr>
            <w:tcW w:w="686" w:type="dxa"/>
            <w:gridSpan w:val="2"/>
            <w:tcBorders>
              <w:top w:val="nil"/>
              <w:left w:val="nil"/>
              <w:bottom w:val="nil"/>
              <w:right w:val="nil"/>
            </w:tcBorders>
            <w:shd w:val="clear" w:color="auto" w:fill="auto"/>
            <w:noWrap/>
            <w:vAlign w:val="bottom"/>
            <w:hideMark/>
            <w:tcPrChange w:id="950" w:author="Linderhof, Vincent" w:date="2016-01-29T16:08:00Z">
              <w:tcPr>
                <w:tcW w:w="686" w:type="dxa"/>
                <w:gridSpan w:val="2"/>
                <w:tcBorders>
                  <w:top w:val="nil"/>
                  <w:left w:val="nil"/>
                  <w:bottom w:val="nil"/>
                  <w:right w:val="nil"/>
                </w:tcBorders>
                <w:shd w:val="clear" w:color="auto" w:fill="auto"/>
                <w:noWrap/>
                <w:vAlign w:val="bottom"/>
                <w:hideMark/>
              </w:tcPr>
            </w:tcPrChange>
          </w:tcPr>
          <w:p w14:paraId="419C9DE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951"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3061BB2C"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-2.00E-03</w:t>
            </w:r>
          </w:p>
        </w:tc>
        <w:tc>
          <w:tcPr>
            <w:tcW w:w="534" w:type="dxa"/>
            <w:gridSpan w:val="2"/>
            <w:tcBorders>
              <w:top w:val="nil"/>
              <w:left w:val="nil"/>
              <w:bottom w:val="nil"/>
              <w:right w:val="nil"/>
            </w:tcBorders>
            <w:shd w:val="clear" w:color="auto" w:fill="auto"/>
            <w:noWrap/>
            <w:vAlign w:val="bottom"/>
            <w:hideMark/>
            <w:tcPrChange w:id="95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056592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953"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7BA81D8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(0.006)</w:t>
            </w:r>
          </w:p>
        </w:tc>
        <w:tc>
          <w:tcPr>
            <w:tcW w:w="534" w:type="dxa"/>
            <w:gridSpan w:val="2"/>
            <w:tcBorders>
              <w:top w:val="nil"/>
              <w:left w:val="nil"/>
              <w:bottom w:val="nil"/>
              <w:right w:val="nil"/>
            </w:tcBorders>
            <w:shd w:val="clear" w:color="auto" w:fill="auto"/>
            <w:noWrap/>
            <w:vAlign w:val="bottom"/>
            <w:hideMark/>
            <w:tcPrChange w:id="95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B8128B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955"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2503031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1.51E-03</w:t>
            </w:r>
          </w:p>
        </w:tc>
        <w:tc>
          <w:tcPr>
            <w:tcW w:w="691" w:type="dxa"/>
            <w:gridSpan w:val="2"/>
            <w:tcBorders>
              <w:top w:val="nil"/>
              <w:left w:val="nil"/>
              <w:bottom w:val="nil"/>
              <w:right w:val="nil"/>
            </w:tcBorders>
            <w:shd w:val="clear" w:color="auto" w:fill="auto"/>
            <w:noWrap/>
            <w:vAlign w:val="bottom"/>
            <w:hideMark/>
            <w:tcPrChange w:id="956" w:author="Linderhof, Vincent" w:date="2016-01-29T16:08:00Z">
              <w:tcPr>
                <w:tcW w:w="691" w:type="dxa"/>
                <w:gridSpan w:val="2"/>
                <w:tcBorders>
                  <w:top w:val="nil"/>
                  <w:left w:val="nil"/>
                  <w:bottom w:val="nil"/>
                  <w:right w:val="nil"/>
                </w:tcBorders>
                <w:shd w:val="clear" w:color="auto" w:fill="auto"/>
                <w:noWrap/>
                <w:vAlign w:val="bottom"/>
                <w:hideMark/>
              </w:tcPr>
            </w:tcPrChange>
          </w:tcPr>
          <w:p w14:paraId="7F9B504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957"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04632DA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-9.79E+01</w:t>
            </w:r>
          </w:p>
        </w:tc>
        <w:tc>
          <w:tcPr>
            <w:tcW w:w="534" w:type="dxa"/>
            <w:gridSpan w:val="2"/>
            <w:tcBorders>
              <w:top w:val="nil"/>
              <w:left w:val="nil"/>
              <w:bottom w:val="nil"/>
              <w:right w:val="nil"/>
            </w:tcBorders>
            <w:shd w:val="clear" w:color="auto" w:fill="auto"/>
            <w:noWrap/>
            <w:vAlign w:val="bottom"/>
            <w:hideMark/>
            <w:tcPrChange w:id="95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BDB17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6"/>
            <w:tcBorders>
              <w:top w:val="nil"/>
              <w:left w:val="nil"/>
              <w:bottom w:val="nil"/>
              <w:right w:val="nil"/>
            </w:tcBorders>
            <w:shd w:val="clear" w:color="auto" w:fill="auto"/>
            <w:noWrap/>
            <w:vAlign w:val="bottom"/>
            <w:hideMark/>
            <w:tcPrChange w:id="959" w:author="Linderhof, Vincent" w:date="2016-01-29T16:08:00Z">
              <w:tcPr>
                <w:tcW w:w="1739" w:type="dxa"/>
                <w:gridSpan w:val="6"/>
                <w:tcBorders>
                  <w:top w:val="nil"/>
                  <w:left w:val="nil"/>
                  <w:bottom w:val="nil"/>
                  <w:right w:val="nil"/>
                </w:tcBorders>
                <w:shd w:val="clear" w:color="auto" w:fill="auto"/>
                <w:noWrap/>
                <w:vAlign w:val="bottom"/>
                <w:hideMark/>
              </w:tcPr>
            </w:tcPrChange>
          </w:tcPr>
          <w:p w14:paraId="4F157D2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(258.916)</w:t>
            </w:r>
          </w:p>
        </w:tc>
        <w:tc>
          <w:tcPr>
            <w:tcW w:w="534" w:type="dxa"/>
            <w:gridSpan w:val="2"/>
            <w:tcBorders>
              <w:top w:val="nil"/>
              <w:left w:val="nil"/>
              <w:bottom w:val="nil"/>
              <w:right w:val="nil"/>
            </w:tcBorders>
            <w:shd w:val="clear" w:color="auto" w:fill="auto"/>
            <w:noWrap/>
            <w:vAlign w:val="bottom"/>
            <w:hideMark/>
            <w:tcPrChange w:id="96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66E3C06"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5"/>
            <w:tcBorders>
              <w:top w:val="nil"/>
              <w:left w:val="nil"/>
              <w:bottom w:val="nil"/>
              <w:right w:val="nil"/>
            </w:tcBorders>
            <w:shd w:val="clear" w:color="auto" w:fill="auto"/>
            <w:noWrap/>
            <w:vAlign w:val="bottom"/>
            <w:hideMark/>
            <w:tcPrChange w:id="961"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4E016E46"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1.53E-05</w:t>
            </w:r>
          </w:p>
        </w:tc>
        <w:tc>
          <w:tcPr>
            <w:tcW w:w="670" w:type="dxa"/>
            <w:gridSpan w:val="3"/>
            <w:tcBorders>
              <w:top w:val="nil"/>
              <w:left w:val="nil"/>
              <w:bottom w:val="nil"/>
              <w:right w:val="nil"/>
            </w:tcBorders>
            <w:shd w:val="clear" w:color="auto" w:fill="auto"/>
            <w:noWrap/>
            <w:vAlign w:val="bottom"/>
            <w:hideMark/>
            <w:tcPrChange w:id="962" w:author="Linderhof, Vincent" w:date="2016-01-29T16:08:00Z">
              <w:tcPr>
                <w:tcW w:w="670" w:type="dxa"/>
                <w:gridSpan w:val="2"/>
                <w:tcBorders>
                  <w:top w:val="nil"/>
                  <w:left w:val="nil"/>
                  <w:bottom w:val="nil"/>
                  <w:right w:val="nil"/>
                </w:tcBorders>
                <w:shd w:val="clear" w:color="auto" w:fill="auto"/>
                <w:noWrap/>
                <w:vAlign w:val="bottom"/>
                <w:hideMark/>
              </w:tcPr>
            </w:tcPrChange>
          </w:tcPr>
          <w:p w14:paraId="27F040D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A141336" w14:textId="77777777" w:rsidTr="003D1680">
        <w:trPr>
          <w:gridAfter w:val="5"/>
          <w:wAfter w:w="1096" w:type="dxa"/>
          <w:trHeight w:val="300"/>
          <w:trPrChange w:id="963" w:author="Linderhof, Vincent" w:date="2016-01-29T16:08:00Z">
            <w:trPr>
              <w:gridAfter w:val="5"/>
              <w:wAfter w:w="824" w:type="dxa"/>
              <w:trHeight w:val="300"/>
            </w:trPr>
          </w:trPrChange>
        </w:trPr>
        <w:tc>
          <w:tcPr>
            <w:tcW w:w="3843" w:type="dxa"/>
            <w:vMerge w:val="restart"/>
            <w:tcBorders>
              <w:top w:val="nil"/>
              <w:left w:val="nil"/>
              <w:bottom w:val="nil"/>
              <w:right w:val="single" w:sz="4" w:space="0" w:color="auto"/>
            </w:tcBorders>
            <w:shd w:val="clear" w:color="auto" w:fill="auto"/>
            <w:vAlign w:val="center"/>
            <w:hideMark/>
            <w:tcPrChange w:id="964" w:author="Linderhof, Vincent" w:date="2016-01-29T16:08:00Z">
              <w:tcPr>
                <w:tcW w:w="3843" w:type="dxa"/>
                <w:vMerge w:val="restart"/>
                <w:tcBorders>
                  <w:top w:val="nil"/>
                  <w:left w:val="nil"/>
                  <w:bottom w:val="nil"/>
                  <w:right w:val="single" w:sz="4" w:space="0" w:color="auto"/>
                </w:tcBorders>
                <w:shd w:val="clear" w:color="auto" w:fill="auto"/>
                <w:vAlign w:val="center"/>
                <w:hideMark/>
              </w:tcPr>
            </w:tcPrChange>
          </w:tcPr>
          <w:p w14:paraId="185F7F3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Food expenditure</w:t>
            </w:r>
          </w:p>
        </w:tc>
        <w:tc>
          <w:tcPr>
            <w:tcW w:w="1084" w:type="dxa"/>
            <w:gridSpan w:val="2"/>
            <w:tcBorders>
              <w:top w:val="nil"/>
              <w:left w:val="nil"/>
              <w:bottom w:val="nil"/>
              <w:right w:val="nil"/>
            </w:tcBorders>
            <w:shd w:val="clear" w:color="auto" w:fill="auto"/>
            <w:noWrap/>
            <w:vAlign w:val="bottom"/>
            <w:hideMark/>
            <w:tcPrChange w:id="965" w:author="Linderhof, Vincent" w:date="2016-01-29T16:08:00Z">
              <w:tcPr>
                <w:tcW w:w="1264" w:type="dxa"/>
                <w:gridSpan w:val="2"/>
                <w:tcBorders>
                  <w:top w:val="nil"/>
                  <w:left w:val="nil"/>
                  <w:bottom w:val="nil"/>
                  <w:right w:val="nil"/>
                </w:tcBorders>
                <w:shd w:val="clear" w:color="auto" w:fill="auto"/>
                <w:noWrap/>
                <w:vAlign w:val="bottom"/>
                <w:hideMark/>
              </w:tcPr>
            </w:tcPrChange>
          </w:tcPr>
          <w:p w14:paraId="229FA44A" w14:textId="1DDEAFD4"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0.023</w:t>
            </w:r>
          </w:p>
        </w:tc>
        <w:tc>
          <w:tcPr>
            <w:tcW w:w="333" w:type="dxa"/>
            <w:gridSpan w:val="2"/>
            <w:tcBorders>
              <w:top w:val="nil"/>
              <w:left w:val="nil"/>
              <w:bottom w:val="nil"/>
              <w:right w:val="nil"/>
            </w:tcBorders>
            <w:shd w:val="clear" w:color="auto" w:fill="auto"/>
            <w:noWrap/>
            <w:vAlign w:val="bottom"/>
            <w:hideMark/>
            <w:tcPrChange w:id="96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16E7FC6" w14:textId="030C2B31"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gridSpan w:val="2"/>
            <w:tcBorders>
              <w:top w:val="nil"/>
              <w:left w:val="nil"/>
              <w:bottom w:val="nil"/>
              <w:right w:val="nil"/>
            </w:tcBorders>
            <w:shd w:val="clear" w:color="auto" w:fill="auto"/>
            <w:noWrap/>
            <w:vAlign w:val="bottom"/>
            <w:hideMark/>
            <w:tcPrChange w:id="967"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6728C76A" w14:textId="76D69BDB"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0.021</w:t>
            </w:r>
          </w:p>
        </w:tc>
        <w:tc>
          <w:tcPr>
            <w:tcW w:w="534" w:type="dxa"/>
            <w:gridSpan w:val="2"/>
            <w:tcBorders>
              <w:top w:val="nil"/>
              <w:left w:val="nil"/>
              <w:bottom w:val="nil"/>
              <w:right w:val="nil"/>
            </w:tcBorders>
            <w:shd w:val="clear" w:color="auto" w:fill="auto"/>
            <w:noWrap/>
            <w:vAlign w:val="bottom"/>
            <w:hideMark/>
            <w:tcPrChange w:id="96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2770A59" w14:textId="22260D22"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2" w:type="dxa"/>
            <w:gridSpan w:val="2"/>
            <w:tcBorders>
              <w:top w:val="nil"/>
              <w:left w:val="nil"/>
              <w:bottom w:val="nil"/>
              <w:right w:val="nil"/>
            </w:tcBorders>
            <w:shd w:val="clear" w:color="auto" w:fill="auto"/>
            <w:noWrap/>
            <w:vAlign w:val="bottom"/>
            <w:hideMark/>
            <w:tcPrChange w:id="969"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4BD4ADD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2.71E-04</w:t>
            </w:r>
          </w:p>
        </w:tc>
        <w:tc>
          <w:tcPr>
            <w:tcW w:w="686" w:type="dxa"/>
            <w:gridSpan w:val="2"/>
            <w:tcBorders>
              <w:top w:val="nil"/>
              <w:left w:val="nil"/>
              <w:bottom w:val="nil"/>
              <w:right w:val="nil"/>
            </w:tcBorders>
            <w:shd w:val="clear" w:color="auto" w:fill="auto"/>
            <w:noWrap/>
            <w:vAlign w:val="bottom"/>
            <w:hideMark/>
            <w:tcPrChange w:id="970" w:author="Linderhof, Vincent" w:date="2016-01-29T16:08:00Z">
              <w:tcPr>
                <w:tcW w:w="686" w:type="dxa"/>
                <w:gridSpan w:val="2"/>
                <w:tcBorders>
                  <w:top w:val="nil"/>
                  <w:left w:val="nil"/>
                  <w:bottom w:val="nil"/>
                  <w:right w:val="nil"/>
                </w:tcBorders>
                <w:shd w:val="clear" w:color="auto" w:fill="auto"/>
                <w:noWrap/>
                <w:vAlign w:val="bottom"/>
                <w:hideMark/>
              </w:tcPr>
            </w:tcPrChange>
          </w:tcPr>
          <w:p w14:paraId="391D926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gridSpan w:val="2"/>
            <w:tcBorders>
              <w:top w:val="nil"/>
              <w:left w:val="nil"/>
              <w:bottom w:val="nil"/>
              <w:right w:val="nil"/>
            </w:tcBorders>
            <w:shd w:val="clear" w:color="auto" w:fill="auto"/>
            <w:noWrap/>
            <w:vAlign w:val="bottom"/>
            <w:hideMark/>
            <w:tcPrChange w:id="971"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3E85707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0.002***</w:t>
            </w:r>
          </w:p>
        </w:tc>
        <w:tc>
          <w:tcPr>
            <w:tcW w:w="534" w:type="dxa"/>
            <w:gridSpan w:val="2"/>
            <w:tcBorders>
              <w:top w:val="nil"/>
              <w:left w:val="nil"/>
              <w:bottom w:val="nil"/>
              <w:right w:val="nil"/>
            </w:tcBorders>
            <w:shd w:val="clear" w:color="auto" w:fill="auto"/>
            <w:noWrap/>
            <w:vAlign w:val="bottom"/>
            <w:hideMark/>
            <w:tcPrChange w:id="97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037C41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973"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166B92A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gridSpan w:val="2"/>
            <w:tcBorders>
              <w:top w:val="nil"/>
              <w:left w:val="nil"/>
              <w:bottom w:val="nil"/>
              <w:right w:val="nil"/>
            </w:tcBorders>
            <w:shd w:val="clear" w:color="auto" w:fill="auto"/>
            <w:noWrap/>
            <w:vAlign w:val="bottom"/>
            <w:hideMark/>
            <w:tcPrChange w:id="97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7E6161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975"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10EB43A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1.58E-04</w:t>
            </w:r>
          </w:p>
        </w:tc>
        <w:tc>
          <w:tcPr>
            <w:tcW w:w="691" w:type="dxa"/>
            <w:gridSpan w:val="2"/>
            <w:tcBorders>
              <w:top w:val="nil"/>
              <w:left w:val="nil"/>
              <w:bottom w:val="nil"/>
              <w:right w:val="nil"/>
            </w:tcBorders>
            <w:shd w:val="clear" w:color="auto" w:fill="auto"/>
            <w:noWrap/>
            <w:vAlign w:val="bottom"/>
            <w:hideMark/>
            <w:tcPrChange w:id="976" w:author="Linderhof, Vincent" w:date="2016-01-29T16:08:00Z">
              <w:tcPr>
                <w:tcW w:w="691" w:type="dxa"/>
                <w:gridSpan w:val="2"/>
                <w:tcBorders>
                  <w:top w:val="nil"/>
                  <w:left w:val="nil"/>
                  <w:bottom w:val="nil"/>
                  <w:right w:val="nil"/>
                </w:tcBorders>
                <w:shd w:val="clear" w:color="auto" w:fill="auto"/>
                <w:noWrap/>
                <w:vAlign w:val="bottom"/>
                <w:hideMark/>
              </w:tcPr>
            </w:tcPrChange>
          </w:tcPr>
          <w:p w14:paraId="2C8E635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416" w:type="dxa"/>
            <w:gridSpan w:val="2"/>
            <w:tcBorders>
              <w:top w:val="nil"/>
              <w:left w:val="nil"/>
              <w:bottom w:val="nil"/>
              <w:right w:val="nil"/>
            </w:tcBorders>
            <w:shd w:val="clear" w:color="auto" w:fill="auto"/>
            <w:noWrap/>
            <w:vAlign w:val="bottom"/>
            <w:hideMark/>
            <w:tcPrChange w:id="977"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6D84B6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42.078***</w:t>
            </w:r>
          </w:p>
        </w:tc>
        <w:tc>
          <w:tcPr>
            <w:tcW w:w="2303" w:type="dxa"/>
            <w:gridSpan w:val="7"/>
            <w:tcBorders>
              <w:top w:val="nil"/>
              <w:left w:val="nil"/>
              <w:bottom w:val="nil"/>
              <w:right w:val="nil"/>
            </w:tcBorders>
            <w:shd w:val="clear" w:color="auto" w:fill="auto"/>
            <w:noWrap/>
            <w:vAlign w:val="bottom"/>
            <w:hideMark/>
            <w:tcPrChange w:id="978" w:author="Linderhof, Vincent" w:date="2016-01-29T16:08:00Z">
              <w:tcPr>
                <w:tcW w:w="2303" w:type="dxa"/>
                <w:gridSpan w:val="8"/>
                <w:tcBorders>
                  <w:top w:val="nil"/>
                  <w:left w:val="nil"/>
                  <w:bottom w:val="nil"/>
                  <w:right w:val="nil"/>
                </w:tcBorders>
                <w:shd w:val="clear" w:color="auto" w:fill="auto"/>
                <w:noWrap/>
                <w:vAlign w:val="bottom"/>
                <w:hideMark/>
              </w:tcPr>
            </w:tcPrChange>
          </w:tcPr>
          <w:p w14:paraId="174CB19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53.863***</w:t>
            </w:r>
          </w:p>
        </w:tc>
        <w:tc>
          <w:tcPr>
            <w:tcW w:w="1921" w:type="dxa"/>
            <w:gridSpan w:val="7"/>
            <w:tcBorders>
              <w:top w:val="nil"/>
              <w:left w:val="nil"/>
              <w:bottom w:val="nil"/>
              <w:right w:val="nil"/>
            </w:tcBorders>
            <w:shd w:val="clear" w:color="auto" w:fill="auto"/>
            <w:noWrap/>
            <w:vAlign w:val="bottom"/>
            <w:hideMark/>
            <w:tcPrChange w:id="979"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7445A2F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4.98E-04</w:t>
            </w:r>
          </w:p>
        </w:tc>
        <w:tc>
          <w:tcPr>
            <w:tcW w:w="670" w:type="dxa"/>
            <w:gridSpan w:val="2"/>
            <w:tcBorders>
              <w:top w:val="nil"/>
              <w:left w:val="nil"/>
              <w:bottom w:val="nil"/>
              <w:right w:val="nil"/>
            </w:tcBorders>
            <w:shd w:val="clear" w:color="auto" w:fill="auto"/>
            <w:noWrap/>
            <w:vAlign w:val="bottom"/>
            <w:hideMark/>
            <w:tcPrChange w:id="980" w:author="Linderhof, Vincent" w:date="2016-01-29T16:08:00Z">
              <w:tcPr>
                <w:tcW w:w="670" w:type="dxa"/>
                <w:gridSpan w:val="2"/>
                <w:tcBorders>
                  <w:top w:val="nil"/>
                  <w:left w:val="nil"/>
                  <w:bottom w:val="nil"/>
                  <w:right w:val="nil"/>
                </w:tcBorders>
                <w:shd w:val="clear" w:color="auto" w:fill="auto"/>
                <w:noWrap/>
                <w:vAlign w:val="bottom"/>
                <w:hideMark/>
              </w:tcPr>
            </w:tcPrChange>
          </w:tcPr>
          <w:p w14:paraId="2E8A48B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095F679E" w14:textId="77777777" w:rsidTr="003D1680">
        <w:trPr>
          <w:gridAfter w:val="1"/>
          <w:wAfter w:w="272" w:type="dxa"/>
          <w:trHeight w:val="300"/>
          <w:trPrChange w:id="981" w:author="Linderhof, Vincent" w:date="2016-01-29T16:08:00Z">
            <w:trPr>
              <w:gridAfter w:val="1"/>
              <w:trHeight w:val="300"/>
            </w:trPr>
          </w:trPrChange>
        </w:trPr>
        <w:tc>
          <w:tcPr>
            <w:tcW w:w="3843" w:type="dxa"/>
            <w:vMerge/>
            <w:tcBorders>
              <w:top w:val="nil"/>
              <w:left w:val="nil"/>
              <w:bottom w:val="nil"/>
              <w:right w:val="single" w:sz="4" w:space="0" w:color="auto"/>
            </w:tcBorders>
            <w:vAlign w:val="center"/>
            <w:hideMark/>
            <w:tcPrChange w:id="982" w:author="Linderhof, Vincent" w:date="2016-01-29T16:08:00Z">
              <w:tcPr>
                <w:tcW w:w="3843" w:type="dxa"/>
                <w:vMerge/>
                <w:tcBorders>
                  <w:top w:val="nil"/>
                  <w:left w:val="nil"/>
                  <w:bottom w:val="nil"/>
                  <w:right w:val="single" w:sz="4" w:space="0" w:color="auto"/>
                </w:tcBorders>
                <w:vAlign w:val="center"/>
                <w:hideMark/>
              </w:tcPr>
            </w:tcPrChange>
          </w:tcPr>
          <w:p w14:paraId="3F31AEB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084" w:type="dxa"/>
            <w:gridSpan w:val="2"/>
            <w:tcBorders>
              <w:top w:val="nil"/>
              <w:left w:val="nil"/>
              <w:bottom w:val="nil"/>
              <w:right w:val="nil"/>
            </w:tcBorders>
            <w:shd w:val="clear" w:color="auto" w:fill="auto"/>
            <w:noWrap/>
            <w:vAlign w:val="bottom"/>
            <w:hideMark/>
            <w:tcPrChange w:id="983" w:author="Linderhof, Vincent" w:date="2016-01-29T16:08:00Z">
              <w:tcPr>
                <w:tcW w:w="1264" w:type="dxa"/>
                <w:gridSpan w:val="2"/>
                <w:tcBorders>
                  <w:top w:val="nil"/>
                  <w:left w:val="nil"/>
                  <w:bottom w:val="nil"/>
                  <w:right w:val="nil"/>
                </w:tcBorders>
                <w:shd w:val="clear" w:color="auto" w:fill="auto"/>
                <w:noWrap/>
                <w:vAlign w:val="bottom"/>
                <w:hideMark/>
              </w:tcPr>
            </w:tcPrChange>
          </w:tcPr>
          <w:p w14:paraId="7008BA3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333" w:type="dxa"/>
            <w:gridSpan w:val="2"/>
            <w:tcBorders>
              <w:top w:val="nil"/>
              <w:left w:val="nil"/>
              <w:bottom w:val="nil"/>
              <w:right w:val="nil"/>
            </w:tcBorders>
            <w:shd w:val="clear" w:color="auto" w:fill="auto"/>
            <w:noWrap/>
            <w:vAlign w:val="bottom"/>
            <w:hideMark/>
            <w:tcPrChange w:id="98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9DC7CA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985"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3AA65CF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gridSpan w:val="2"/>
            <w:tcBorders>
              <w:top w:val="nil"/>
              <w:left w:val="nil"/>
              <w:bottom w:val="nil"/>
              <w:right w:val="nil"/>
            </w:tcBorders>
            <w:shd w:val="clear" w:color="auto" w:fill="auto"/>
            <w:noWrap/>
            <w:vAlign w:val="bottom"/>
            <w:hideMark/>
            <w:tcPrChange w:id="98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B4880B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987"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477DB26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7.60E-06</w:t>
            </w:r>
          </w:p>
        </w:tc>
        <w:tc>
          <w:tcPr>
            <w:tcW w:w="686" w:type="dxa"/>
            <w:gridSpan w:val="2"/>
            <w:tcBorders>
              <w:top w:val="nil"/>
              <w:left w:val="nil"/>
              <w:bottom w:val="nil"/>
              <w:right w:val="nil"/>
            </w:tcBorders>
            <w:shd w:val="clear" w:color="auto" w:fill="auto"/>
            <w:noWrap/>
            <w:vAlign w:val="bottom"/>
            <w:hideMark/>
            <w:tcPrChange w:id="988" w:author="Linderhof, Vincent" w:date="2016-01-29T16:08:00Z">
              <w:tcPr>
                <w:tcW w:w="686" w:type="dxa"/>
                <w:gridSpan w:val="2"/>
                <w:tcBorders>
                  <w:top w:val="nil"/>
                  <w:left w:val="nil"/>
                  <w:bottom w:val="nil"/>
                  <w:right w:val="nil"/>
                </w:tcBorders>
                <w:shd w:val="clear" w:color="auto" w:fill="auto"/>
                <w:noWrap/>
                <w:vAlign w:val="bottom"/>
                <w:hideMark/>
              </w:tcPr>
            </w:tcPrChange>
          </w:tcPr>
          <w:p w14:paraId="3C3325A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989"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1137CBD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-1.00E-04</w:t>
            </w:r>
          </w:p>
        </w:tc>
        <w:tc>
          <w:tcPr>
            <w:tcW w:w="534" w:type="dxa"/>
            <w:gridSpan w:val="2"/>
            <w:tcBorders>
              <w:top w:val="nil"/>
              <w:left w:val="nil"/>
              <w:bottom w:val="nil"/>
              <w:right w:val="nil"/>
            </w:tcBorders>
            <w:shd w:val="clear" w:color="auto" w:fill="auto"/>
            <w:noWrap/>
            <w:vAlign w:val="bottom"/>
            <w:hideMark/>
            <w:tcPrChange w:id="99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493A09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991"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4E85990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(0.0001)</w:t>
            </w:r>
          </w:p>
        </w:tc>
        <w:tc>
          <w:tcPr>
            <w:tcW w:w="534" w:type="dxa"/>
            <w:gridSpan w:val="2"/>
            <w:tcBorders>
              <w:top w:val="nil"/>
              <w:left w:val="nil"/>
              <w:bottom w:val="nil"/>
              <w:right w:val="nil"/>
            </w:tcBorders>
            <w:shd w:val="clear" w:color="auto" w:fill="auto"/>
            <w:noWrap/>
            <w:vAlign w:val="bottom"/>
            <w:hideMark/>
            <w:tcPrChange w:id="99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64B796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993"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487D4D8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2.15E-05</w:t>
            </w:r>
          </w:p>
        </w:tc>
        <w:tc>
          <w:tcPr>
            <w:tcW w:w="691" w:type="dxa"/>
            <w:gridSpan w:val="2"/>
            <w:tcBorders>
              <w:top w:val="nil"/>
              <w:left w:val="nil"/>
              <w:bottom w:val="nil"/>
              <w:right w:val="nil"/>
            </w:tcBorders>
            <w:shd w:val="clear" w:color="auto" w:fill="auto"/>
            <w:noWrap/>
            <w:vAlign w:val="bottom"/>
            <w:hideMark/>
            <w:tcPrChange w:id="994" w:author="Linderhof, Vincent" w:date="2016-01-29T16:08:00Z">
              <w:tcPr>
                <w:tcW w:w="691" w:type="dxa"/>
                <w:gridSpan w:val="2"/>
                <w:tcBorders>
                  <w:top w:val="nil"/>
                  <w:left w:val="nil"/>
                  <w:bottom w:val="nil"/>
                  <w:right w:val="nil"/>
                </w:tcBorders>
                <w:shd w:val="clear" w:color="auto" w:fill="auto"/>
                <w:noWrap/>
                <w:vAlign w:val="bottom"/>
                <w:hideMark/>
              </w:tcPr>
            </w:tcPrChange>
          </w:tcPr>
          <w:p w14:paraId="0A14A15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995"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547E6A4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-2.64E+00</w:t>
            </w:r>
          </w:p>
        </w:tc>
        <w:tc>
          <w:tcPr>
            <w:tcW w:w="534" w:type="dxa"/>
            <w:gridSpan w:val="2"/>
            <w:tcBorders>
              <w:top w:val="nil"/>
              <w:left w:val="nil"/>
              <w:bottom w:val="nil"/>
              <w:right w:val="nil"/>
            </w:tcBorders>
            <w:shd w:val="clear" w:color="auto" w:fill="auto"/>
            <w:noWrap/>
            <w:vAlign w:val="bottom"/>
            <w:hideMark/>
            <w:tcPrChange w:id="99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0BF56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6"/>
            <w:tcBorders>
              <w:top w:val="nil"/>
              <w:left w:val="nil"/>
              <w:bottom w:val="nil"/>
              <w:right w:val="nil"/>
            </w:tcBorders>
            <w:shd w:val="clear" w:color="auto" w:fill="auto"/>
            <w:noWrap/>
            <w:vAlign w:val="bottom"/>
            <w:hideMark/>
            <w:tcPrChange w:id="997" w:author="Linderhof, Vincent" w:date="2016-01-29T16:08:00Z">
              <w:tcPr>
                <w:tcW w:w="1739" w:type="dxa"/>
                <w:gridSpan w:val="6"/>
                <w:tcBorders>
                  <w:top w:val="nil"/>
                  <w:left w:val="nil"/>
                  <w:bottom w:val="nil"/>
                  <w:right w:val="nil"/>
                </w:tcBorders>
                <w:shd w:val="clear" w:color="auto" w:fill="auto"/>
                <w:noWrap/>
                <w:vAlign w:val="bottom"/>
                <w:hideMark/>
              </w:tcPr>
            </w:tcPrChange>
          </w:tcPr>
          <w:p w14:paraId="1758A01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(3.992)</w:t>
            </w:r>
          </w:p>
        </w:tc>
        <w:tc>
          <w:tcPr>
            <w:tcW w:w="534" w:type="dxa"/>
            <w:gridSpan w:val="2"/>
            <w:tcBorders>
              <w:top w:val="nil"/>
              <w:left w:val="nil"/>
              <w:bottom w:val="nil"/>
              <w:right w:val="nil"/>
            </w:tcBorders>
            <w:shd w:val="clear" w:color="auto" w:fill="auto"/>
            <w:noWrap/>
            <w:vAlign w:val="bottom"/>
            <w:hideMark/>
            <w:tcPrChange w:id="99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E01386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5"/>
            <w:tcBorders>
              <w:top w:val="nil"/>
              <w:left w:val="nil"/>
              <w:bottom w:val="nil"/>
              <w:right w:val="nil"/>
            </w:tcBorders>
            <w:shd w:val="clear" w:color="auto" w:fill="auto"/>
            <w:noWrap/>
            <w:vAlign w:val="bottom"/>
            <w:hideMark/>
            <w:tcPrChange w:id="999"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4FDD1F1B"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2.14E-07</w:t>
            </w:r>
          </w:p>
        </w:tc>
        <w:tc>
          <w:tcPr>
            <w:tcW w:w="670" w:type="dxa"/>
            <w:gridSpan w:val="3"/>
            <w:tcBorders>
              <w:top w:val="nil"/>
              <w:left w:val="nil"/>
              <w:bottom w:val="nil"/>
              <w:right w:val="nil"/>
            </w:tcBorders>
            <w:shd w:val="clear" w:color="auto" w:fill="auto"/>
            <w:noWrap/>
            <w:vAlign w:val="bottom"/>
            <w:hideMark/>
            <w:tcPrChange w:id="1000" w:author="Linderhof, Vincent" w:date="2016-01-29T16:08:00Z">
              <w:tcPr>
                <w:tcW w:w="670" w:type="dxa"/>
                <w:gridSpan w:val="2"/>
                <w:tcBorders>
                  <w:top w:val="nil"/>
                  <w:left w:val="nil"/>
                  <w:bottom w:val="nil"/>
                  <w:right w:val="nil"/>
                </w:tcBorders>
                <w:shd w:val="clear" w:color="auto" w:fill="auto"/>
                <w:noWrap/>
                <w:vAlign w:val="bottom"/>
                <w:hideMark/>
              </w:tcPr>
            </w:tcPrChange>
          </w:tcPr>
          <w:p w14:paraId="70FF334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734DE19" w14:textId="77777777" w:rsidTr="003D1680">
        <w:trPr>
          <w:gridAfter w:val="1"/>
          <w:wAfter w:w="272" w:type="dxa"/>
          <w:trHeight w:val="300"/>
          <w:trPrChange w:id="1001" w:author="Linderhof, Vincent" w:date="2016-01-29T16:08:00Z">
            <w:trPr>
              <w:gridAfter w:val="1"/>
              <w:trHeight w:val="300"/>
            </w:trPr>
          </w:trPrChange>
        </w:trPr>
        <w:tc>
          <w:tcPr>
            <w:tcW w:w="3843" w:type="dxa"/>
            <w:vMerge w:val="restart"/>
            <w:tcBorders>
              <w:top w:val="nil"/>
              <w:left w:val="nil"/>
              <w:bottom w:val="nil"/>
              <w:right w:val="single" w:sz="4" w:space="0" w:color="auto"/>
            </w:tcBorders>
            <w:shd w:val="clear" w:color="auto" w:fill="auto"/>
            <w:vAlign w:val="center"/>
            <w:hideMark/>
            <w:tcPrChange w:id="1002" w:author="Linderhof, Vincent" w:date="2016-01-29T16:08:00Z">
              <w:tcPr>
                <w:tcW w:w="3843" w:type="dxa"/>
                <w:vMerge w:val="restart"/>
                <w:tcBorders>
                  <w:top w:val="nil"/>
                  <w:left w:val="nil"/>
                  <w:bottom w:val="nil"/>
                  <w:right w:val="single" w:sz="4" w:space="0" w:color="auto"/>
                </w:tcBorders>
                <w:shd w:val="clear" w:color="auto" w:fill="auto"/>
                <w:vAlign w:val="center"/>
                <w:hideMark/>
              </w:tcPr>
            </w:tcPrChange>
          </w:tcPr>
          <w:p w14:paraId="2C16C1A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Non-food expenditure</w:t>
            </w:r>
          </w:p>
        </w:tc>
        <w:tc>
          <w:tcPr>
            <w:tcW w:w="1084" w:type="dxa"/>
            <w:gridSpan w:val="2"/>
            <w:tcBorders>
              <w:top w:val="nil"/>
              <w:left w:val="nil"/>
              <w:bottom w:val="nil"/>
              <w:right w:val="nil"/>
            </w:tcBorders>
            <w:shd w:val="clear" w:color="auto" w:fill="auto"/>
            <w:noWrap/>
            <w:vAlign w:val="bottom"/>
            <w:hideMark/>
            <w:tcPrChange w:id="1003" w:author="Linderhof, Vincent" w:date="2016-01-29T16:08:00Z">
              <w:tcPr>
                <w:tcW w:w="1264" w:type="dxa"/>
                <w:gridSpan w:val="2"/>
                <w:tcBorders>
                  <w:top w:val="nil"/>
                  <w:left w:val="nil"/>
                  <w:bottom w:val="nil"/>
                  <w:right w:val="nil"/>
                </w:tcBorders>
                <w:shd w:val="clear" w:color="auto" w:fill="auto"/>
                <w:noWrap/>
                <w:vAlign w:val="bottom"/>
                <w:hideMark/>
              </w:tcPr>
            </w:tcPrChange>
          </w:tcPr>
          <w:p w14:paraId="001133A4" w14:textId="67E0E8E9"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333" w:type="dxa"/>
            <w:gridSpan w:val="2"/>
            <w:tcBorders>
              <w:top w:val="nil"/>
              <w:left w:val="nil"/>
              <w:bottom w:val="nil"/>
              <w:right w:val="nil"/>
            </w:tcBorders>
            <w:shd w:val="clear" w:color="auto" w:fill="auto"/>
            <w:noWrap/>
            <w:vAlign w:val="bottom"/>
            <w:hideMark/>
            <w:tcPrChange w:id="100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EF6BE9F" w14:textId="3A543326"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gridSpan w:val="2"/>
            <w:tcBorders>
              <w:top w:val="nil"/>
              <w:left w:val="nil"/>
              <w:bottom w:val="nil"/>
              <w:right w:val="nil"/>
            </w:tcBorders>
            <w:shd w:val="clear" w:color="auto" w:fill="auto"/>
            <w:noWrap/>
            <w:vAlign w:val="bottom"/>
            <w:hideMark/>
            <w:tcPrChange w:id="1005"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4AFB9B6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0.00005</w:t>
            </w:r>
          </w:p>
        </w:tc>
        <w:tc>
          <w:tcPr>
            <w:tcW w:w="534" w:type="dxa"/>
            <w:gridSpan w:val="2"/>
            <w:tcBorders>
              <w:top w:val="nil"/>
              <w:left w:val="nil"/>
              <w:bottom w:val="nil"/>
              <w:right w:val="nil"/>
            </w:tcBorders>
            <w:shd w:val="clear" w:color="auto" w:fill="auto"/>
            <w:noWrap/>
            <w:vAlign w:val="bottom"/>
            <w:hideMark/>
            <w:tcPrChange w:id="100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18584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007"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6A26D09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1.16E-06</w:t>
            </w:r>
          </w:p>
        </w:tc>
        <w:tc>
          <w:tcPr>
            <w:tcW w:w="686" w:type="dxa"/>
            <w:gridSpan w:val="2"/>
            <w:tcBorders>
              <w:top w:val="nil"/>
              <w:left w:val="nil"/>
              <w:bottom w:val="nil"/>
              <w:right w:val="nil"/>
            </w:tcBorders>
            <w:shd w:val="clear" w:color="auto" w:fill="auto"/>
            <w:noWrap/>
            <w:vAlign w:val="bottom"/>
            <w:hideMark/>
            <w:tcPrChange w:id="1008" w:author="Linderhof, Vincent" w:date="2016-01-29T16:08:00Z">
              <w:tcPr>
                <w:tcW w:w="686" w:type="dxa"/>
                <w:gridSpan w:val="2"/>
                <w:tcBorders>
                  <w:top w:val="nil"/>
                  <w:left w:val="nil"/>
                  <w:bottom w:val="nil"/>
                  <w:right w:val="nil"/>
                </w:tcBorders>
                <w:shd w:val="clear" w:color="auto" w:fill="auto"/>
                <w:noWrap/>
                <w:vAlign w:val="bottom"/>
                <w:hideMark/>
              </w:tcPr>
            </w:tcPrChange>
          </w:tcPr>
          <w:p w14:paraId="6E1C243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009"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48A62E2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4.00E-05</w:t>
            </w:r>
          </w:p>
        </w:tc>
        <w:tc>
          <w:tcPr>
            <w:tcW w:w="534" w:type="dxa"/>
            <w:gridSpan w:val="2"/>
            <w:tcBorders>
              <w:top w:val="nil"/>
              <w:left w:val="nil"/>
              <w:bottom w:val="nil"/>
              <w:right w:val="nil"/>
            </w:tcBorders>
            <w:shd w:val="clear" w:color="auto" w:fill="auto"/>
            <w:noWrap/>
            <w:vAlign w:val="bottom"/>
            <w:hideMark/>
            <w:tcPrChange w:id="101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A4504F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011"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34DBD15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-0.00001</w:t>
            </w:r>
          </w:p>
        </w:tc>
        <w:tc>
          <w:tcPr>
            <w:tcW w:w="534" w:type="dxa"/>
            <w:gridSpan w:val="2"/>
            <w:tcBorders>
              <w:top w:val="nil"/>
              <w:left w:val="nil"/>
              <w:bottom w:val="nil"/>
              <w:right w:val="nil"/>
            </w:tcBorders>
            <w:shd w:val="clear" w:color="auto" w:fill="auto"/>
            <w:noWrap/>
            <w:vAlign w:val="bottom"/>
            <w:hideMark/>
            <w:tcPrChange w:id="101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FFBDCF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013"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2C59A79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-6.12E-07</w:t>
            </w:r>
          </w:p>
        </w:tc>
        <w:tc>
          <w:tcPr>
            <w:tcW w:w="691" w:type="dxa"/>
            <w:gridSpan w:val="2"/>
            <w:tcBorders>
              <w:top w:val="nil"/>
              <w:left w:val="nil"/>
              <w:bottom w:val="nil"/>
              <w:right w:val="nil"/>
            </w:tcBorders>
            <w:shd w:val="clear" w:color="auto" w:fill="auto"/>
            <w:noWrap/>
            <w:vAlign w:val="bottom"/>
            <w:hideMark/>
            <w:tcPrChange w:id="1014" w:author="Linderhof, Vincent" w:date="2016-01-29T16:08:00Z">
              <w:tcPr>
                <w:tcW w:w="691" w:type="dxa"/>
                <w:gridSpan w:val="2"/>
                <w:tcBorders>
                  <w:top w:val="nil"/>
                  <w:left w:val="nil"/>
                  <w:bottom w:val="nil"/>
                  <w:right w:val="nil"/>
                </w:tcBorders>
                <w:shd w:val="clear" w:color="auto" w:fill="auto"/>
                <w:noWrap/>
                <w:vAlign w:val="bottom"/>
                <w:hideMark/>
              </w:tcPr>
            </w:tcPrChange>
          </w:tcPr>
          <w:p w14:paraId="067ED88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1015"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4B45348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8.94E-01</w:t>
            </w:r>
          </w:p>
        </w:tc>
        <w:tc>
          <w:tcPr>
            <w:tcW w:w="534" w:type="dxa"/>
            <w:gridSpan w:val="2"/>
            <w:tcBorders>
              <w:top w:val="nil"/>
              <w:left w:val="nil"/>
              <w:bottom w:val="nil"/>
              <w:right w:val="nil"/>
            </w:tcBorders>
            <w:shd w:val="clear" w:color="auto" w:fill="auto"/>
            <w:noWrap/>
            <w:vAlign w:val="bottom"/>
            <w:hideMark/>
            <w:tcPrChange w:id="101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8FD844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6"/>
            <w:tcBorders>
              <w:top w:val="nil"/>
              <w:left w:val="nil"/>
              <w:bottom w:val="nil"/>
              <w:right w:val="nil"/>
            </w:tcBorders>
            <w:shd w:val="clear" w:color="auto" w:fill="auto"/>
            <w:noWrap/>
            <w:vAlign w:val="bottom"/>
            <w:hideMark/>
            <w:tcPrChange w:id="1017" w:author="Linderhof, Vincent" w:date="2016-01-29T16:08:00Z">
              <w:tcPr>
                <w:tcW w:w="1739" w:type="dxa"/>
                <w:gridSpan w:val="6"/>
                <w:tcBorders>
                  <w:top w:val="nil"/>
                  <w:left w:val="nil"/>
                  <w:bottom w:val="nil"/>
                  <w:right w:val="nil"/>
                </w:tcBorders>
                <w:shd w:val="clear" w:color="auto" w:fill="auto"/>
                <w:noWrap/>
                <w:vAlign w:val="bottom"/>
                <w:hideMark/>
              </w:tcPr>
            </w:tcPrChange>
          </w:tcPr>
          <w:p w14:paraId="70C757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0.718</w:t>
            </w:r>
          </w:p>
        </w:tc>
        <w:tc>
          <w:tcPr>
            <w:tcW w:w="534" w:type="dxa"/>
            <w:gridSpan w:val="2"/>
            <w:tcBorders>
              <w:top w:val="nil"/>
              <w:left w:val="nil"/>
              <w:bottom w:val="nil"/>
              <w:right w:val="nil"/>
            </w:tcBorders>
            <w:shd w:val="clear" w:color="auto" w:fill="auto"/>
            <w:noWrap/>
            <w:vAlign w:val="bottom"/>
            <w:hideMark/>
            <w:tcPrChange w:id="101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A6A2CF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5"/>
            <w:tcBorders>
              <w:top w:val="nil"/>
              <w:left w:val="nil"/>
              <w:bottom w:val="nil"/>
              <w:right w:val="nil"/>
            </w:tcBorders>
            <w:shd w:val="clear" w:color="auto" w:fill="auto"/>
            <w:noWrap/>
            <w:vAlign w:val="bottom"/>
            <w:hideMark/>
            <w:tcPrChange w:id="1019"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464B613C"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1.72E-05</w:t>
            </w:r>
          </w:p>
        </w:tc>
        <w:tc>
          <w:tcPr>
            <w:tcW w:w="670" w:type="dxa"/>
            <w:gridSpan w:val="3"/>
            <w:tcBorders>
              <w:top w:val="nil"/>
              <w:left w:val="nil"/>
              <w:bottom w:val="nil"/>
              <w:right w:val="nil"/>
            </w:tcBorders>
            <w:shd w:val="clear" w:color="auto" w:fill="auto"/>
            <w:noWrap/>
            <w:vAlign w:val="bottom"/>
            <w:hideMark/>
            <w:tcPrChange w:id="1020" w:author="Linderhof, Vincent" w:date="2016-01-29T16:08:00Z">
              <w:tcPr>
                <w:tcW w:w="670" w:type="dxa"/>
                <w:gridSpan w:val="2"/>
                <w:tcBorders>
                  <w:top w:val="nil"/>
                  <w:left w:val="nil"/>
                  <w:bottom w:val="nil"/>
                  <w:right w:val="nil"/>
                </w:tcBorders>
                <w:shd w:val="clear" w:color="auto" w:fill="auto"/>
                <w:noWrap/>
                <w:vAlign w:val="bottom"/>
                <w:hideMark/>
              </w:tcPr>
            </w:tcPrChange>
          </w:tcPr>
          <w:p w14:paraId="54DE176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41F6F58" w14:textId="77777777" w:rsidTr="003D1680">
        <w:trPr>
          <w:gridAfter w:val="1"/>
          <w:wAfter w:w="272" w:type="dxa"/>
          <w:trHeight w:val="300"/>
          <w:trPrChange w:id="1021" w:author="Linderhof, Vincent" w:date="2016-01-29T16:08:00Z">
            <w:trPr>
              <w:gridAfter w:val="1"/>
              <w:trHeight w:val="300"/>
            </w:trPr>
          </w:trPrChange>
        </w:trPr>
        <w:tc>
          <w:tcPr>
            <w:tcW w:w="3843" w:type="dxa"/>
            <w:vMerge/>
            <w:tcBorders>
              <w:top w:val="nil"/>
              <w:left w:val="nil"/>
              <w:bottom w:val="nil"/>
              <w:right w:val="single" w:sz="4" w:space="0" w:color="auto"/>
            </w:tcBorders>
            <w:vAlign w:val="center"/>
            <w:hideMark/>
            <w:tcPrChange w:id="1022" w:author="Linderhof, Vincent" w:date="2016-01-29T16:08:00Z">
              <w:tcPr>
                <w:tcW w:w="3843" w:type="dxa"/>
                <w:vMerge/>
                <w:tcBorders>
                  <w:top w:val="nil"/>
                  <w:left w:val="nil"/>
                  <w:bottom w:val="nil"/>
                  <w:right w:val="single" w:sz="4" w:space="0" w:color="auto"/>
                </w:tcBorders>
                <w:vAlign w:val="center"/>
                <w:hideMark/>
              </w:tcPr>
            </w:tcPrChange>
          </w:tcPr>
          <w:p w14:paraId="723965C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084" w:type="dxa"/>
            <w:gridSpan w:val="2"/>
            <w:tcBorders>
              <w:top w:val="nil"/>
              <w:left w:val="nil"/>
              <w:bottom w:val="nil"/>
              <w:right w:val="nil"/>
            </w:tcBorders>
            <w:shd w:val="clear" w:color="auto" w:fill="auto"/>
            <w:noWrap/>
            <w:vAlign w:val="bottom"/>
            <w:hideMark/>
            <w:tcPrChange w:id="1023" w:author="Linderhof, Vincent" w:date="2016-01-29T16:08:00Z">
              <w:tcPr>
                <w:tcW w:w="1264" w:type="dxa"/>
                <w:gridSpan w:val="2"/>
                <w:tcBorders>
                  <w:top w:val="nil"/>
                  <w:left w:val="nil"/>
                  <w:bottom w:val="nil"/>
                  <w:right w:val="nil"/>
                </w:tcBorders>
                <w:shd w:val="clear" w:color="auto" w:fill="auto"/>
                <w:noWrap/>
                <w:vAlign w:val="bottom"/>
                <w:hideMark/>
              </w:tcPr>
            </w:tcPrChange>
          </w:tcPr>
          <w:p w14:paraId="1F03924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(0.0005)</w:t>
            </w:r>
          </w:p>
        </w:tc>
        <w:tc>
          <w:tcPr>
            <w:tcW w:w="333" w:type="dxa"/>
            <w:gridSpan w:val="2"/>
            <w:tcBorders>
              <w:top w:val="nil"/>
              <w:left w:val="nil"/>
              <w:bottom w:val="nil"/>
              <w:right w:val="nil"/>
            </w:tcBorders>
            <w:shd w:val="clear" w:color="auto" w:fill="auto"/>
            <w:noWrap/>
            <w:vAlign w:val="bottom"/>
            <w:hideMark/>
            <w:tcPrChange w:id="102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70FDD7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025"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66B14F5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gridSpan w:val="2"/>
            <w:tcBorders>
              <w:top w:val="nil"/>
              <w:left w:val="nil"/>
              <w:bottom w:val="nil"/>
              <w:right w:val="nil"/>
            </w:tcBorders>
            <w:shd w:val="clear" w:color="auto" w:fill="auto"/>
            <w:noWrap/>
            <w:vAlign w:val="bottom"/>
            <w:hideMark/>
            <w:tcPrChange w:id="102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B3CABC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027"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21967A23"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4.62E-06</w:t>
            </w:r>
          </w:p>
        </w:tc>
        <w:tc>
          <w:tcPr>
            <w:tcW w:w="686" w:type="dxa"/>
            <w:gridSpan w:val="2"/>
            <w:tcBorders>
              <w:top w:val="nil"/>
              <w:left w:val="nil"/>
              <w:bottom w:val="nil"/>
              <w:right w:val="nil"/>
            </w:tcBorders>
            <w:shd w:val="clear" w:color="auto" w:fill="auto"/>
            <w:noWrap/>
            <w:vAlign w:val="bottom"/>
            <w:hideMark/>
            <w:tcPrChange w:id="1028" w:author="Linderhof, Vincent" w:date="2016-01-29T16:08:00Z">
              <w:tcPr>
                <w:tcW w:w="686" w:type="dxa"/>
                <w:gridSpan w:val="2"/>
                <w:tcBorders>
                  <w:top w:val="nil"/>
                  <w:left w:val="nil"/>
                  <w:bottom w:val="nil"/>
                  <w:right w:val="nil"/>
                </w:tcBorders>
                <w:shd w:val="clear" w:color="auto" w:fill="auto"/>
                <w:noWrap/>
                <w:vAlign w:val="bottom"/>
                <w:hideMark/>
              </w:tcPr>
            </w:tcPrChange>
          </w:tcPr>
          <w:p w14:paraId="24D854D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029"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1A3B00C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-5.00E-05</w:t>
            </w:r>
          </w:p>
        </w:tc>
        <w:tc>
          <w:tcPr>
            <w:tcW w:w="534" w:type="dxa"/>
            <w:gridSpan w:val="2"/>
            <w:tcBorders>
              <w:top w:val="nil"/>
              <w:left w:val="nil"/>
              <w:bottom w:val="nil"/>
              <w:right w:val="nil"/>
            </w:tcBorders>
            <w:shd w:val="clear" w:color="auto" w:fill="auto"/>
            <w:noWrap/>
            <w:vAlign w:val="bottom"/>
            <w:hideMark/>
            <w:tcPrChange w:id="103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499181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031"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603D659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-1.00E-04</w:t>
            </w:r>
          </w:p>
        </w:tc>
        <w:tc>
          <w:tcPr>
            <w:tcW w:w="534" w:type="dxa"/>
            <w:gridSpan w:val="2"/>
            <w:tcBorders>
              <w:top w:val="nil"/>
              <w:left w:val="nil"/>
              <w:bottom w:val="nil"/>
              <w:right w:val="nil"/>
            </w:tcBorders>
            <w:shd w:val="clear" w:color="auto" w:fill="auto"/>
            <w:noWrap/>
            <w:vAlign w:val="bottom"/>
            <w:hideMark/>
            <w:tcPrChange w:id="103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E6E759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033"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5EA3179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1.45E-05</w:t>
            </w:r>
          </w:p>
        </w:tc>
        <w:tc>
          <w:tcPr>
            <w:tcW w:w="691" w:type="dxa"/>
            <w:gridSpan w:val="2"/>
            <w:tcBorders>
              <w:top w:val="nil"/>
              <w:left w:val="nil"/>
              <w:bottom w:val="nil"/>
              <w:right w:val="nil"/>
            </w:tcBorders>
            <w:shd w:val="clear" w:color="auto" w:fill="auto"/>
            <w:noWrap/>
            <w:vAlign w:val="bottom"/>
            <w:hideMark/>
            <w:tcPrChange w:id="1034" w:author="Linderhof, Vincent" w:date="2016-01-29T16:08:00Z">
              <w:tcPr>
                <w:tcW w:w="691" w:type="dxa"/>
                <w:gridSpan w:val="2"/>
                <w:tcBorders>
                  <w:top w:val="nil"/>
                  <w:left w:val="nil"/>
                  <w:bottom w:val="nil"/>
                  <w:right w:val="nil"/>
                </w:tcBorders>
                <w:shd w:val="clear" w:color="auto" w:fill="auto"/>
                <w:noWrap/>
                <w:vAlign w:val="bottom"/>
                <w:hideMark/>
              </w:tcPr>
            </w:tcPrChange>
          </w:tcPr>
          <w:p w14:paraId="31CD235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1035"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25D0D95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-1.77E+00</w:t>
            </w:r>
          </w:p>
        </w:tc>
        <w:tc>
          <w:tcPr>
            <w:tcW w:w="534" w:type="dxa"/>
            <w:gridSpan w:val="2"/>
            <w:tcBorders>
              <w:top w:val="nil"/>
              <w:left w:val="nil"/>
              <w:bottom w:val="nil"/>
              <w:right w:val="nil"/>
            </w:tcBorders>
            <w:shd w:val="clear" w:color="auto" w:fill="auto"/>
            <w:noWrap/>
            <w:vAlign w:val="bottom"/>
            <w:hideMark/>
            <w:tcPrChange w:id="103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82F465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6"/>
            <w:tcBorders>
              <w:top w:val="nil"/>
              <w:left w:val="nil"/>
              <w:bottom w:val="nil"/>
              <w:right w:val="nil"/>
            </w:tcBorders>
            <w:shd w:val="clear" w:color="auto" w:fill="auto"/>
            <w:noWrap/>
            <w:vAlign w:val="bottom"/>
            <w:hideMark/>
            <w:tcPrChange w:id="1037" w:author="Linderhof, Vincent" w:date="2016-01-29T16:08:00Z">
              <w:tcPr>
                <w:tcW w:w="1739" w:type="dxa"/>
                <w:gridSpan w:val="6"/>
                <w:tcBorders>
                  <w:top w:val="nil"/>
                  <w:left w:val="nil"/>
                  <w:bottom w:val="nil"/>
                  <w:right w:val="nil"/>
                </w:tcBorders>
                <w:shd w:val="clear" w:color="auto" w:fill="auto"/>
                <w:noWrap/>
                <w:vAlign w:val="bottom"/>
                <w:hideMark/>
              </w:tcPr>
            </w:tcPrChange>
          </w:tcPr>
          <w:p w14:paraId="28AB0A2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(2.592)</w:t>
            </w:r>
          </w:p>
        </w:tc>
        <w:tc>
          <w:tcPr>
            <w:tcW w:w="534" w:type="dxa"/>
            <w:gridSpan w:val="2"/>
            <w:tcBorders>
              <w:top w:val="nil"/>
              <w:left w:val="nil"/>
              <w:bottom w:val="nil"/>
              <w:right w:val="nil"/>
            </w:tcBorders>
            <w:shd w:val="clear" w:color="auto" w:fill="auto"/>
            <w:noWrap/>
            <w:vAlign w:val="bottom"/>
            <w:hideMark/>
            <w:tcPrChange w:id="103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4B0F54C"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5"/>
            <w:tcBorders>
              <w:top w:val="nil"/>
              <w:left w:val="nil"/>
              <w:bottom w:val="nil"/>
              <w:right w:val="nil"/>
            </w:tcBorders>
            <w:shd w:val="clear" w:color="auto" w:fill="auto"/>
            <w:noWrap/>
            <w:vAlign w:val="bottom"/>
            <w:hideMark/>
            <w:tcPrChange w:id="1039"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53BF45DE"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1.46E-07</w:t>
            </w:r>
          </w:p>
        </w:tc>
        <w:tc>
          <w:tcPr>
            <w:tcW w:w="670" w:type="dxa"/>
            <w:gridSpan w:val="3"/>
            <w:tcBorders>
              <w:top w:val="nil"/>
              <w:left w:val="nil"/>
              <w:bottom w:val="nil"/>
              <w:right w:val="nil"/>
            </w:tcBorders>
            <w:shd w:val="clear" w:color="auto" w:fill="auto"/>
            <w:noWrap/>
            <w:vAlign w:val="bottom"/>
            <w:hideMark/>
            <w:tcPrChange w:id="1040" w:author="Linderhof, Vincent" w:date="2016-01-29T16:08:00Z">
              <w:tcPr>
                <w:tcW w:w="670" w:type="dxa"/>
                <w:gridSpan w:val="2"/>
                <w:tcBorders>
                  <w:top w:val="nil"/>
                  <w:left w:val="nil"/>
                  <w:bottom w:val="nil"/>
                  <w:right w:val="nil"/>
                </w:tcBorders>
                <w:shd w:val="clear" w:color="auto" w:fill="auto"/>
                <w:noWrap/>
                <w:vAlign w:val="bottom"/>
                <w:hideMark/>
              </w:tcPr>
            </w:tcPrChange>
          </w:tcPr>
          <w:p w14:paraId="6BE826A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7879DC28" w14:textId="77777777" w:rsidTr="003D1680">
        <w:trPr>
          <w:gridAfter w:val="1"/>
          <w:wAfter w:w="272" w:type="dxa"/>
          <w:trHeight w:val="300"/>
          <w:trPrChange w:id="1041" w:author="Linderhof, Vincent" w:date="2016-01-29T16:08:00Z">
            <w:trPr>
              <w:gridAfter w:val="1"/>
              <w:trHeight w:val="300"/>
            </w:trPr>
          </w:trPrChange>
        </w:trPr>
        <w:tc>
          <w:tcPr>
            <w:tcW w:w="3843" w:type="dxa"/>
            <w:vMerge w:val="restart"/>
            <w:tcBorders>
              <w:top w:val="nil"/>
              <w:left w:val="nil"/>
              <w:bottom w:val="nil"/>
              <w:right w:val="single" w:sz="4" w:space="0" w:color="auto"/>
            </w:tcBorders>
            <w:shd w:val="clear" w:color="auto" w:fill="auto"/>
            <w:vAlign w:val="center"/>
            <w:hideMark/>
            <w:tcPrChange w:id="1042" w:author="Linderhof, Vincent" w:date="2016-01-29T16:08:00Z">
              <w:tcPr>
                <w:tcW w:w="3843" w:type="dxa"/>
                <w:vMerge w:val="restart"/>
                <w:tcBorders>
                  <w:top w:val="nil"/>
                  <w:left w:val="nil"/>
                  <w:bottom w:val="nil"/>
                  <w:right w:val="single" w:sz="4" w:space="0" w:color="auto"/>
                </w:tcBorders>
                <w:shd w:val="clear" w:color="auto" w:fill="auto"/>
                <w:vAlign w:val="center"/>
                <w:hideMark/>
              </w:tcPr>
            </w:tcPrChange>
          </w:tcPr>
          <w:p w14:paraId="04FF4FE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Incomes</w:t>
            </w:r>
          </w:p>
        </w:tc>
        <w:tc>
          <w:tcPr>
            <w:tcW w:w="1084" w:type="dxa"/>
            <w:gridSpan w:val="2"/>
            <w:tcBorders>
              <w:top w:val="nil"/>
              <w:left w:val="nil"/>
              <w:bottom w:val="nil"/>
              <w:right w:val="nil"/>
            </w:tcBorders>
            <w:shd w:val="clear" w:color="auto" w:fill="auto"/>
            <w:noWrap/>
            <w:vAlign w:val="bottom"/>
            <w:hideMark/>
            <w:tcPrChange w:id="1043" w:author="Linderhof, Vincent" w:date="2016-01-29T16:08:00Z">
              <w:tcPr>
                <w:tcW w:w="1264" w:type="dxa"/>
                <w:gridSpan w:val="2"/>
                <w:tcBorders>
                  <w:top w:val="nil"/>
                  <w:left w:val="nil"/>
                  <w:bottom w:val="nil"/>
                  <w:right w:val="nil"/>
                </w:tcBorders>
                <w:shd w:val="clear" w:color="auto" w:fill="auto"/>
                <w:noWrap/>
                <w:vAlign w:val="bottom"/>
                <w:hideMark/>
              </w:tcPr>
            </w:tcPrChange>
          </w:tcPr>
          <w:p w14:paraId="51A9D91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0.00004</w:t>
            </w:r>
          </w:p>
        </w:tc>
        <w:tc>
          <w:tcPr>
            <w:tcW w:w="333" w:type="dxa"/>
            <w:gridSpan w:val="2"/>
            <w:tcBorders>
              <w:top w:val="nil"/>
              <w:left w:val="nil"/>
              <w:bottom w:val="nil"/>
              <w:right w:val="nil"/>
            </w:tcBorders>
            <w:shd w:val="clear" w:color="auto" w:fill="auto"/>
            <w:noWrap/>
            <w:vAlign w:val="bottom"/>
            <w:hideMark/>
            <w:tcPrChange w:id="104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BFB193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045"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6B02E0C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-0.00003</w:t>
            </w:r>
          </w:p>
        </w:tc>
        <w:tc>
          <w:tcPr>
            <w:tcW w:w="534" w:type="dxa"/>
            <w:gridSpan w:val="2"/>
            <w:tcBorders>
              <w:top w:val="nil"/>
              <w:left w:val="nil"/>
              <w:bottom w:val="nil"/>
              <w:right w:val="nil"/>
            </w:tcBorders>
            <w:shd w:val="clear" w:color="auto" w:fill="auto"/>
            <w:noWrap/>
            <w:vAlign w:val="bottom"/>
            <w:hideMark/>
            <w:tcPrChange w:id="104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875A93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047"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04E9F0D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-1.69E-07</w:t>
            </w:r>
          </w:p>
        </w:tc>
        <w:tc>
          <w:tcPr>
            <w:tcW w:w="686" w:type="dxa"/>
            <w:gridSpan w:val="2"/>
            <w:tcBorders>
              <w:top w:val="nil"/>
              <w:left w:val="nil"/>
              <w:bottom w:val="nil"/>
              <w:right w:val="nil"/>
            </w:tcBorders>
            <w:shd w:val="clear" w:color="auto" w:fill="auto"/>
            <w:noWrap/>
            <w:vAlign w:val="bottom"/>
            <w:hideMark/>
            <w:tcPrChange w:id="1048" w:author="Linderhof, Vincent" w:date="2016-01-29T16:08:00Z">
              <w:tcPr>
                <w:tcW w:w="686" w:type="dxa"/>
                <w:gridSpan w:val="2"/>
                <w:tcBorders>
                  <w:top w:val="nil"/>
                  <w:left w:val="nil"/>
                  <w:bottom w:val="nil"/>
                  <w:right w:val="nil"/>
                </w:tcBorders>
                <w:shd w:val="clear" w:color="auto" w:fill="auto"/>
                <w:noWrap/>
                <w:vAlign w:val="bottom"/>
                <w:hideMark/>
              </w:tcPr>
            </w:tcPrChange>
          </w:tcPr>
          <w:p w14:paraId="1DC80DC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049"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1EC4E68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0.00001*</w:t>
            </w:r>
          </w:p>
        </w:tc>
        <w:tc>
          <w:tcPr>
            <w:tcW w:w="534" w:type="dxa"/>
            <w:gridSpan w:val="2"/>
            <w:tcBorders>
              <w:top w:val="nil"/>
              <w:left w:val="nil"/>
              <w:bottom w:val="nil"/>
              <w:right w:val="nil"/>
            </w:tcBorders>
            <w:shd w:val="clear" w:color="auto" w:fill="auto"/>
            <w:noWrap/>
            <w:vAlign w:val="bottom"/>
            <w:hideMark/>
            <w:tcPrChange w:id="105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2CBB59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051"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5C02035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0.00001</w:t>
            </w:r>
          </w:p>
        </w:tc>
        <w:tc>
          <w:tcPr>
            <w:tcW w:w="534" w:type="dxa"/>
            <w:gridSpan w:val="2"/>
            <w:tcBorders>
              <w:top w:val="nil"/>
              <w:left w:val="nil"/>
              <w:bottom w:val="nil"/>
              <w:right w:val="nil"/>
            </w:tcBorders>
            <w:shd w:val="clear" w:color="auto" w:fill="auto"/>
            <w:noWrap/>
            <w:vAlign w:val="bottom"/>
            <w:hideMark/>
            <w:tcPrChange w:id="105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4474E9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053"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4E9EDED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9.55E-07</w:t>
            </w:r>
          </w:p>
        </w:tc>
        <w:tc>
          <w:tcPr>
            <w:tcW w:w="691" w:type="dxa"/>
            <w:gridSpan w:val="2"/>
            <w:tcBorders>
              <w:top w:val="nil"/>
              <w:left w:val="nil"/>
              <w:bottom w:val="nil"/>
              <w:right w:val="nil"/>
            </w:tcBorders>
            <w:shd w:val="clear" w:color="auto" w:fill="auto"/>
            <w:noWrap/>
            <w:vAlign w:val="bottom"/>
            <w:hideMark/>
            <w:tcPrChange w:id="1054" w:author="Linderhof, Vincent" w:date="2016-01-29T16:08:00Z">
              <w:tcPr>
                <w:tcW w:w="691" w:type="dxa"/>
                <w:gridSpan w:val="2"/>
                <w:tcBorders>
                  <w:top w:val="nil"/>
                  <w:left w:val="nil"/>
                  <w:bottom w:val="nil"/>
                  <w:right w:val="nil"/>
                </w:tcBorders>
                <w:shd w:val="clear" w:color="auto" w:fill="auto"/>
                <w:noWrap/>
                <w:vAlign w:val="bottom"/>
                <w:hideMark/>
              </w:tcPr>
            </w:tcPrChange>
          </w:tcPr>
          <w:p w14:paraId="3FD855E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1055"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6963FFF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-2.19E-01</w:t>
            </w:r>
          </w:p>
        </w:tc>
        <w:tc>
          <w:tcPr>
            <w:tcW w:w="534" w:type="dxa"/>
            <w:gridSpan w:val="2"/>
            <w:tcBorders>
              <w:top w:val="nil"/>
              <w:left w:val="nil"/>
              <w:bottom w:val="nil"/>
              <w:right w:val="nil"/>
            </w:tcBorders>
            <w:shd w:val="clear" w:color="auto" w:fill="auto"/>
            <w:noWrap/>
            <w:vAlign w:val="bottom"/>
            <w:hideMark/>
            <w:tcPrChange w:id="105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C5F956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6"/>
            <w:tcBorders>
              <w:top w:val="nil"/>
              <w:left w:val="nil"/>
              <w:bottom w:val="nil"/>
              <w:right w:val="nil"/>
            </w:tcBorders>
            <w:shd w:val="clear" w:color="auto" w:fill="auto"/>
            <w:noWrap/>
            <w:vAlign w:val="bottom"/>
            <w:hideMark/>
            <w:tcPrChange w:id="1057" w:author="Linderhof, Vincent" w:date="2016-01-29T16:08:00Z">
              <w:tcPr>
                <w:tcW w:w="1739" w:type="dxa"/>
                <w:gridSpan w:val="6"/>
                <w:tcBorders>
                  <w:top w:val="nil"/>
                  <w:left w:val="nil"/>
                  <w:bottom w:val="nil"/>
                  <w:right w:val="nil"/>
                </w:tcBorders>
                <w:shd w:val="clear" w:color="auto" w:fill="auto"/>
                <w:noWrap/>
                <w:vAlign w:val="bottom"/>
                <w:hideMark/>
              </w:tcPr>
            </w:tcPrChange>
          </w:tcPr>
          <w:p w14:paraId="39F34EC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0.110</w:t>
            </w:r>
          </w:p>
        </w:tc>
        <w:tc>
          <w:tcPr>
            <w:tcW w:w="534" w:type="dxa"/>
            <w:gridSpan w:val="2"/>
            <w:tcBorders>
              <w:top w:val="nil"/>
              <w:left w:val="nil"/>
              <w:bottom w:val="nil"/>
              <w:right w:val="nil"/>
            </w:tcBorders>
            <w:shd w:val="clear" w:color="auto" w:fill="auto"/>
            <w:noWrap/>
            <w:vAlign w:val="bottom"/>
            <w:hideMark/>
            <w:tcPrChange w:id="105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621471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5"/>
            <w:tcBorders>
              <w:top w:val="nil"/>
              <w:left w:val="nil"/>
              <w:bottom w:val="nil"/>
              <w:right w:val="nil"/>
            </w:tcBorders>
            <w:shd w:val="clear" w:color="auto" w:fill="auto"/>
            <w:noWrap/>
            <w:vAlign w:val="bottom"/>
            <w:hideMark/>
            <w:tcPrChange w:id="1059"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05B1E6D3"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1.22E-06</w:t>
            </w:r>
          </w:p>
        </w:tc>
        <w:tc>
          <w:tcPr>
            <w:tcW w:w="670" w:type="dxa"/>
            <w:gridSpan w:val="3"/>
            <w:tcBorders>
              <w:top w:val="nil"/>
              <w:left w:val="nil"/>
              <w:bottom w:val="nil"/>
              <w:right w:val="nil"/>
            </w:tcBorders>
            <w:shd w:val="clear" w:color="auto" w:fill="auto"/>
            <w:noWrap/>
            <w:vAlign w:val="bottom"/>
            <w:hideMark/>
            <w:tcPrChange w:id="1060" w:author="Linderhof, Vincent" w:date="2016-01-29T16:08:00Z">
              <w:tcPr>
                <w:tcW w:w="670" w:type="dxa"/>
                <w:gridSpan w:val="2"/>
                <w:tcBorders>
                  <w:top w:val="nil"/>
                  <w:left w:val="nil"/>
                  <w:bottom w:val="nil"/>
                  <w:right w:val="nil"/>
                </w:tcBorders>
                <w:shd w:val="clear" w:color="auto" w:fill="auto"/>
                <w:noWrap/>
                <w:vAlign w:val="bottom"/>
                <w:hideMark/>
              </w:tcPr>
            </w:tcPrChange>
          </w:tcPr>
          <w:p w14:paraId="14F0E47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095E8381" w14:textId="77777777" w:rsidTr="003D1680">
        <w:trPr>
          <w:trHeight w:val="300"/>
          <w:trPrChange w:id="1061" w:author="Linderhof, Vincent" w:date="2016-01-29T16:08:00Z">
            <w:trPr>
              <w:trHeight w:val="300"/>
            </w:trPr>
          </w:trPrChange>
        </w:trPr>
        <w:tc>
          <w:tcPr>
            <w:tcW w:w="3843" w:type="dxa"/>
            <w:vMerge/>
            <w:tcBorders>
              <w:top w:val="nil"/>
              <w:left w:val="nil"/>
              <w:bottom w:val="nil"/>
              <w:right w:val="single" w:sz="4" w:space="0" w:color="auto"/>
            </w:tcBorders>
            <w:vAlign w:val="center"/>
            <w:hideMark/>
            <w:tcPrChange w:id="1062" w:author="Linderhof, Vincent" w:date="2016-01-29T16:08:00Z">
              <w:tcPr>
                <w:tcW w:w="3843" w:type="dxa"/>
                <w:vMerge/>
                <w:tcBorders>
                  <w:top w:val="nil"/>
                  <w:left w:val="nil"/>
                  <w:bottom w:val="nil"/>
                  <w:right w:val="single" w:sz="4" w:space="0" w:color="auto"/>
                </w:tcBorders>
                <w:vAlign w:val="center"/>
                <w:hideMark/>
              </w:tcPr>
            </w:tcPrChange>
          </w:tcPr>
          <w:p w14:paraId="75FFE17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356" w:type="dxa"/>
            <w:gridSpan w:val="3"/>
            <w:tcBorders>
              <w:top w:val="nil"/>
              <w:left w:val="nil"/>
              <w:bottom w:val="nil"/>
              <w:right w:val="nil"/>
            </w:tcBorders>
            <w:shd w:val="clear" w:color="auto" w:fill="auto"/>
            <w:noWrap/>
            <w:vAlign w:val="bottom"/>
            <w:hideMark/>
            <w:tcPrChange w:id="1063"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7478901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(0.0001)</w:t>
            </w:r>
          </w:p>
        </w:tc>
        <w:tc>
          <w:tcPr>
            <w:tcW w:w="333" w:type="dxa"/>
            <w:gridSpan w:val="2"/>
            <w:tcBorders>
              <w:top w:val="nil"/>
              <w:left w:val="nil"/>
              <w:bottom w:val="nil"/>
              <w:right w:val="nil"/>
            </w:tcBorders>
            <w:shd w:val="clear" w:color="auto" w:fill="auto"/>
            <w:noWrap/>
            <w:vAlign w:val="bottom"/>
            <w:hideMark/>
            <w:tcPrChange w:id="106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03C3BF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065"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31D621F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(0.0001)</w:t>
            </w:r>
          </w:p>
        </w:tc>
        <w:tc>
          <w:tcPr>
            <w:tcW w:w="534" w:type="dxa"/>
            <w:gridSpan w:val="2"/>
            <w:tcBorders>
              <w:top w:val="nil"/>
              <w:left w:val="nil"/>
              <w:bottom w:val="nil"/>
              <w:right w:val="nil"/>
            </w:tcBorders>
            <w:shd w:val="clear" w:color="auto" w:fill="auto"/>
            <w:noWrap/>
            <w:vAlign w:val="bottom"/>
            <w:hideMark/>
            <w:tcPrChange w:id="106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EE1DE6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067"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3A1D7E1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4.88E-07</w:t>
            </w:r>
          </w:p>
        </w:tc>
        <w:tc>
          <w:tcPr>
            <w:tcW w:w="686" w:type="dxa"/>
            <w:gridSpan w:val="2"/>
            <w:tcBorders>
              <w:top w:val="nil"/>
              <w:left w:val="nil"/>
              <w:bottom w:val="nil"/>
              <w:right w:val="nil"/>
            </w:tcBorders>
            <w:shd w:val="clear" w:color="auto" w:fill="auto"/>
            <w:noWrap/>
            <w:vAlign w:val="bottom"/>
            <w:hideMark/>
            <w:tcPrChange w:id="1068" w:author="Linderhof, Vincent" w:date="2016-01-29T16:08:00Z">
              <w:tcPr>
                <w:tcW w:w="686" w:type="dxa"/>
                <w:gridSpan w:val="2"/>
                <w:tcBorders>
                  <w:top w:val="nil"/>
                  <w:left w:val="nil"/>
                  <w:bottom w:val="nil"/>
                  <w:right w:val="nil"/>
                </w:tcBorders>
                <w:shd w:val="clear" w:color="auto" w:fill="auto"/>
                <w:noWrap/>
                <w:vAlign w:val="bottom"/>
                <w:hideMark/>
              </w:tcPr>
            </w:tcPrChange>
          </w:tcPr>
          <w:p w14:paraId="187C0C0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069"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69E56AA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0.00E+00</w:t>
            </w:r>
          </w:p>
        </w:tc>
        <w:tc>
          <w:tcPr>
            <w:tcW w:w="534" w:type="dxa"/>
            <w:gridSpan w:val="2"/>
            <w:tcBorders>
              <w:top w:val="nil"/>
              <w:left w:val="nil"/>
              <w:bottom w:val="nil"/>
              <w:right w:val="nil"/>
            </w:tcBorders>
            <w:shd w:val="clear" w:color="auto" w:fill="auto"/>
            <w:noWrap/>
            <w:vAlign w:val="bottom"/>
            <w:hideMark/>
            <w:tcPrChange w:id="107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139CF9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071"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41DE2A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(0.00001)</w:t>
            </w:r>
          </w:p>
        </w:tc>
        <w:tc>
          <w:tcPr>
            <w:tcW w:w="534" w:type="dxa"/>
            <w:gridSpan w:val="2"/>
            <w:tcBorders>
              <w:top w:val="nil"/>
              <w:left w:val="nil"/>
              <w:bottom w:val="nil"/>
              <w:right w:val="nil"/>
            </w:tcBorders>
            <w:shd w:val="clear" w:color="auto" w:fill="auto"/>
            <w:noWrap/>
            <w:vAlign w:val="bottom"/>
            <w:hideMark/>
            <w:tcPrChange w:id="107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3151FC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073"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5C6FDF5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1.32E-06</w:t>
            </w:r>
          </w:p>
        </w:tc>
        <w:tc>
          <w:tcPr>
            <w:tcW w:w="691" w:type="dxa"/>
            <w:gridSpan w:val="2"/>
            <w:tcBorders>
              <w:top w:val="nil"/>
              <w:left w:val="nil"/>
              <w:bottom w:val="nil"/>
              <w:right w:val="nil"/>
            </w:tcBorders>
            <w:shd w:val="clear" w:color="auto" w:fill="auto"/>
            <w:noWrap/>
            <w:vAlign w:val="bottom"/>
            <w:hideMark/>
            <w:tcPrChange w:id="1074" w:author="Linderhof, Vincent" w:date="2016-01-29T16:08:00Z">
              <w:tcPr>
                <w:tcW w:w="691" w:type="dxa"/>
                <w:gridSpan w:val="2"/>
                <w:tcBorders>
                  <w:top w:val="nil"/>
                  <w:left w:val="nil"/>
                  <w:bottom w:val="nil"/>
                  <w:right w:val="nil"/>
                </w:tcBorders>
                <w:shd w:val="clear" w:color="auto" w:fill="auto"/>
                <w:noWrap/>
                <w:vAlign w:val="bottom"/>
                <w:hideMark/>
              </w:tcPr>
            </w:tcPrChange>
          </w:tcPr>
          <w:p w14:paraId="4AD8F2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1075"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7FCC3E2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-1.91E-01</w:t>
            </w:r>
          </w:p>
        </w:tc>
        <w:tc>
          <w:tcPr>
            <w:tcW w:w="534" w:type="dxa"/>
            <w:gridSpan w:val="2"/>
            <w:tcBorders>
              <w:top w:val="nil"/>
              <w:left w:val="nil"/>
              <w:bottom w:val="nil"/>
              <w:right w:val="nil"/>
            </w:tcBorders>
            <w:shd w:val="clear" w:color="auto" w:fill="auto"/>
            <w:noWrap/>
            <w:vAlign w:val="bottom"/>
            <w:hideMark/>
            <w:tcPrChange w:id="107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978A02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6"/>
            <w:tcBorders>
              <w:top w:val="nil"/>
              <w:left w:val="nil"/>
              <w:bottom w:val="nil"/>
              <w:right w:val="nil"/>
            </w:tcBorders>
            <w:shd w:val="clear" w:color="auto" w:fill="auto"/>
            <w:noWrap/>
            <w:vAlign w:val="bottom"/>
            <w:hideMark/>
            <w:tcPrChange w:id="1077" w:author="Linderhof, Vincent" w:date="2016-01-29T16:08:00Z">
              <w:tcPr>
                <w:tcW w:w="1739" w:type="dxa"/>
                <w:gridSpan w:val="6"/>
                <w:tcBorders>
                  <w:top w:val="nil"/>
                  <w:left w:val="nil"/>
                  <w:bottom w:val="nil"/>
                  <w:right w:val="nil"/>
                </w:tcBorders>
                <w:shd w:val="clear" w:color="auto" w:fill="auto"/>
                <w:noWrap/>
                <w:vAlign w:val="bottom"/>
                <w:hideMark/>
              </w:tcPr>
            </w:tcPrChange>
          </w:tcPr>
          <w:p w14:paraId="03A3DC8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(0.240)</w:t>
            </w:r>
          </w:p>
        </w:tc>
        <w:tc>
          <w:tcPr>
            <w:tcW w:w="534" w:type="dxa"/>
            <w:gridSpan w:val="2"/>
            <w:tcBorders>
              <w:top w:val="nil"/>
              <w:left w:val="nil"/>
              <w:bottom w:val="nil"/>
              <w:right w:val="nil"/>
            </w:tcBorders>
            <w:shd w:val="clear" w:color="auto" w:fill="auto"/>
            <w:noWrap/>
            <w:vAlign w:val="bottom"/>
            <w:hideMark/>
            <w:tcPrChange w:id="107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050901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6"/>
            <w:tcBorders>
              <w:top w:val="nil"/>
              <w:left w:val="nil"/>
              <w:bottom w:val="nil"/>
              <w:right w:val="nil"/>
            </w:tcBorders>
            <w:shd w:val="clear" w:color="auto" w:fill="auto"/>
            <w:noWrap/>
            <w:vAlign w:val="bottom"/>
            <w:hideMark/>
            <w:tcPrChange w:id="1079"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6DB3D8A1"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1.50E-08</w:t>
            </w:r>
          </w:p>
        </w:tc>
        <w:tc>
          <w:tcPr>
            <w:tcW w:w="670" w:type="dxa"/>
            <w:gridSpan w:val="2"/>
            <w:tcBorders>
              <w:top w:val="nil"/>
              <w:left w:val="nil"/>
              <w:bottom w:val="nil"/>
              <w:right w:val="nil"/>
            </w:tcBorders>
            <w:shd w:val="clear" w:color="auto" w:fill="auto"/>
            <w:noWrap/>
            <w:vAlign w:val="bottom"/>
            <w:hideMark/>
            <w:tcPrChange w:id="1080" w:author="Linderhof, Vincent" w:date="2016-01-29T16:08:00Z">
              <w:tcPr>
                <w:tcW w:w="670" w:type="dxa"/>
                <w:gridSpan w:val="2"/>
                <w:tcBorders>
                  <w:top w:val="nil"/>
                  <w:left w:val="nil"/>
                  <w:bottom w:val="nil"/>
                  <w:right w:val="nil"/>
                </w:tcBorders>
                <w:shd w:val="clear" w:color="auto" w:fill="auto"/>
                <w:noWrap/>
                <w:vAlign w:val="bottom"/>
                <w:hideMark/>
              </w:tcPr>
            </w:tcPrChange>
          </w:tcPr>
          <w:p w14:paraId="278A8D6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98C580C" w14:textId="77777777" w:rsidTr="003D1680">
        <w:trPr>
          <w:trHeight w:val="300"/>
          <w:trPrChange w:id="1081" w:author="Linderhof, Vincent" w:date="2016-01-29T16:08:00Z">
            <w:trPr>
              <w:trHeight w:val="300"/>
            </w:trPr>
          </w:trPrChange>
        </w:trPr>
        <w:tc>
          <w:tcPr>
            <w:tcW w:w="3843" w:type="dxa"/>
            <w:vMerge w:val="restart"/>
            <w:tcBorders>
              <w:top w:val="nil"/>
              <w:left w:val="nil"/>
              <w:bottom w:val="nil"/>
              <w:right w:val="single" w:sz="4" w:space="0" w:color="auto"/>
            </w:tcBorders>
            <w:shd w:val="clear" w:color="auto" w:fill="auto"/>
            <w:vAlign w:val="center"/>
            <w:hideMark/>
            <w:tcPrChange w:id="1082" w:author="Linderhof, Vincent" w:date="2016-01-29T16:08:00Z">
              <w:tcPr>
                <w:tcW w:w="3843" w:type="dxa"/>
                <w:vMerge w:val="restart"/>
                <w:tcBorders>
                  <w:top w:val="nil"/>
                  <w:left w:val="nil"/>
                  <w:bottom w:val="nil"/>
                  <w:right w:val="single" w:sz="4" w:space="0" w:color="auto"/>
                </w:tcBorders>
                <w:shd w:val="clear" w:color="auto" w:fill="auto"/>
                <w:vAlign w:val="center"/>
                <w:hideMark/>
              </w:tcPr>
            </w:tcPrChange>
          </w:tcPr>
          <w:p w14:paraId="09E7A75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Total cropped area</w:t>
            </w:r>
          </w:p>
        </w:tc>
        <w:tc>
          <w:tcPr>
            <w:tcW w:w="1356" w:type="dxa"/>
            <w:gridSpan w:val="3"/>
            <w:tcBorders>
              <w:top w:val="nil"/>
              <w:left w:val="nil"/>
              <w:bottom w:val="nil"/>
              <w:right w:val="nil"/>
            </w:tcBorders>
            <w:shd w:val="clear" w:color="auto" w:fill="auto"/>
            <w:noWrap/>
            <w:vAlign w:val="bottom"/>
            <w:hideMark/>
            <w:tcPrChange w:id="1083"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170C3071" w14:textId="353AB439"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0.053</w:t>
            </w:r>
          </w:p>
        </w:tc>
        <w:tc>
          <w:tcPr>
            <w:tcW w:w="333" w:type="dxa"/>
            <w:gridSpan w:val="2"/>
            <w:tcBorders>
              <w:top w:val="nil"/>
              <w:left w:val="nil"/>
              <w:bottom w:val="nil"/>
              <w:right w:val="nil"/>
            </w:tcBorders>
            <w:shd w:val="clear" w:color="auto" w:fill="auto"/>
            <w:noWrap/>
            <w:vAlign w:val="bottom"/>
            <w:hideMark/>
            <w:tcPrChange w:id="108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9AB257C" w14:textId="2820C8FF"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gridSpan w:val="2"/>
            <w:tcBorders>
              <w:top w:val="nil"/>
              <w:left w:val="nil"/>
              <w:bottom w:val="nil"/>
              <w:right w:val="nil"/>
            </w:tcBorders>
            <w:shd w:val="clear" w:color="auto" w:fill="auto"/>
            <w:noWrap/>
            <w:vAlign w:val="bottom"/>
            <w:hideMark/>
            <w:tcPrChange w:id="1085"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45C9D5FF" w14:textId="77695849"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0.024</w:t>
            </w:r>
          </w:p>
        </w:tc>
        <w:tc>
          <w:tcPr>
            <w:tcW w:w="534" w:type="dxa"/>
            <w:gridSpan w:val="2"/>
            <w:tcBorders>
              <w:top w:val="nil"/>
              <w:left w:val="nil"/>
              <w:bottom w:val="nil"/>
              <w:right w:val="nil"/>
            </w:tcBorders>
            <w:shd w:val="clear" w:color="auto" w:fill="auto"/>
            <w:noWrap/>
            <w:vAlign w:val="bottom"/>
            <w:hideMark/>
            <w:tcPrChange w:id="108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B236A35" w14:textId="1F6CD23F"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2" w:type="dxa"/>
            <w:gridSpan w:val="2"/>
            <w:tcBorders>
              <w:top w:val="nil"/>
              <w:left w:val="nil"/>
              <w:bottom w:val="nil"/>
              <w:right w:val="nil"/>
            </w:tcBorders>
            <w:shd w:val="clear" w:color="auto" w:fill="auto"/>
            <w:noWrap/>
            <w:vAlign w:val="bottom"/>
            <w:hideMark/>
            <w:tcPrChange w:id="1087"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48AE538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3.35E-04</w:t>
            </w:r>
          </w:p>
        </w:tc>
        <w:tc>
          <w:tcPr>
            <w:tcW w:w="686" w:type="dxa"/>
            <w:gridSpan w:val="2"/>
            <w:tcBorders>
              <w:top w:val="nil"/>
              <w:left w:val="nil"/>
              <w:bottom w:val="nil"/>
              <w:right w:val="nil"/>
            </w:tcBorders>
            <w:shd w:val="clear" w:color="auto" w:fill="auto"/>
            <w:noWrap/>
            <w:vAlign w:val="bottom"/>
            <w:hideMark/>
            <w:tcPrChange w:id="1088" w:author="Linderhof, Vincent" w:date="2016-01-29T16:08:00Z">
              <w:tcPr>
                <w:tcW w:w="686" w:type="dxa"/>
                <w:gridSpan w:val="2"/>
                <w:tcBorders>
                  <w:top w:val="nil"/>
                  <w:left w:val="nil"/>
                  <w:bottom w:val="nil"/>
                  <w:right w:val="nil"/>
                </w:tcBorders>
                <w:shd w:val="clear" w:color="auto" w:fill="auto"/>
                <w:noWrap/>
                <w:vAlign w:val="bottom"/>
                <w:hideMark/>
              </w:tcPr>
            </w:tcPrChange>
          </w:tcPr>
          <w:p w14:paraId="62C7985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gridSpan w:val="2"/>
            <w:tcBorders>
              <w:top w:val="nil"/>
              <w:left w:val="nil"/>
              <w:bottom w:val="nil"/>
              <w:right w:val="nil"/>
            </w:tcBorders>
            <w:shd w:val="clear" w:color="auto" w:fill="auto"/>
            <w:noWrap/>
            <w:vAlign w:val="bottom"/>
            <w:hideMark/>
            <w:tcPrChange w:id="1089"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1E2C3F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0.003***</w:t>
            </w:r>
          </w:p>
        </w:tc>
        <w:tc>
          <w:tcPr>
            <w:tcW w:w="534" w:type="dxa"/>
            <w:gridSpan w:val="2"/>
            <w:tcBorders>
              <w:top w:val="nil"/>
              <w:left w:val="nil"/>
              <w:bottom w:val="nil"/>
              <w:right w:val="nil"/>
            </w:tcBorders>
            <w:shd w:val="clear" w:color="auto" w:fill="auto"/>
            <w:noWrap/>
            <w:vAlign w:val="bottom"/>
            <w:hideMark/>
            <w:tcPrChange w:id="109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280D86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091"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43FA91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gridSpan w:val="2"/>
            <w:tcBorders>
              <w:top w:val="nil"/>
              <w:left w:val="nil"/>
              <w:bottom w:val="nil"/>
              <w:right w:val="nil"/>
            </w:tcBorders>
            <w:shd w:val="clear" w:color="auto" w:fill="auto"/>
            <w:noWrap/>
            <w:vAlign w:val="bottom"/>
            <w:hideMark/>
            <w:tcPrChange w:id="109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EA2458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093"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3252DFC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1.50E-04</w:t>
            </w:r>
          </w:p>
        </w:tc>
        <w:tc>
          <w:tcPr>
            <w:tcW w:w="691" w:type="dxa"/>
            <w:gridSpan w:val="2"/>
            <w:tcBorders>
              <w:top w:val="nil"/>
              <w:left w:val="nil"/>
              <w:bottom w:val="nil"/>
              <w:right w:val="nil"/>
            </w:tcBorders>
            <w:shd w:val="clear" w:color="auto" w:fill="auto"/>
            <w:noWrap/>
            <w:vAlign w:val="bottom"/>
            <w:hideMark/>
            <w:tcPrChange w:id="1094" w:author="Linderhof, Vincent" w:date="2016-01-29T16:08:00Z">
              <w:tcPr>
                <w:tcW w:w="691" w:type="dxa"/>
                <w:gridSpan w:val="2"/>
                <w:tcBorders>
                  <w:top w:val="nil"/>
                  <w:left w:val="nil"/>
                  <w:bottom w:val="nil"/>
                  <w:right w:val="nil"/>
                </w:tcBorders>
                <w:shd w:val="clear" w:color="auto" w:fill="auto"/>
                <w:noWrap/>
                <w:vAlign w:val="bottom"/>
                <w:hideMark/>
              </w:tcPr>
            </w:tcPrChange>
          </w:tcPr>
          <w:p w14:paraId="305FBFE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1095"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6452600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98.469**</w:t>
            </w:r>
          </w:p>
        </w:tc>
        <w:tc>
          <w:tcPr>
            <w:tcW w:w="534" w:type="dxa"/>
            <w:gridSpan w:val="2"/>
            <w:tcBorders>
              <w:top w:val="nil"/>
              <w:left w:val="nil"/>
              <w:bottom w:val="nil"/>
              <w:right w:val="nil"/>
            </w:tcBorders>
            <w:shd w:val="clear" w:color="auto" w:fill="auto"/>
            <w:noWrap/>
            <w:vAlign w:val="bottom"/>
            <w:hideMark/>
            <w:tcPrChange w:id="109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73BD01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6"/>
            <w:tcBorders>
              <w:top w:val="nil"/>
              <w:left w:val="nil"/>
              <w:bottom w:val="nil"/>
              <w:right w:val="nil"/>
            </w:tcBorders>
            <w:shd w:val="clear" w:color="auto" w:fill="auto"/>
            <w:noWrap/>
            <w:vAlign w:val="bottom"/>
            <w:hideMark/>
            <w:tcPrChange w:id="1097" w:author="Linderhof, Vincent" w:date="2016-01-29T16:08:00Z">
              <w:tcPr>
                <w:tcW w:w="1739" w:type="dxa"/>
                <w:gridSpan w:val="6"/>
                <w:tcBorders>
                  <w:top w:val="nil"/>
                  <w:left w:val="nil"/>
                  <w:bottom w:val="nil"/>
                  <w:right w:val="nil"/>
                </w:tcBorders>
                <w:shd w:val="clear" w:color="auto" w:fill="auto"/>
                <w:noWrap/>
                <w:vAlign w:val="bottom"/>
                <w:hideMark/>
              </w:tcPr>
            </w:tcPrChange>
          </w:tcPr>
          <w:p w14:paraId="5CAA64A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101.137*</w:t>
            </w:r>
          </w:p>
        </w:tc>
        <w:tc>
          <w:tcPr>
            <w:tcW w:w="534" w:type="dxa"/>
            <w:gridSpan w:val="2"/>
            <w:tcBorders>
              <w:top w:val="nil"/>
              <w:left w:val="nil"/>
              <w:bottom w:val="nil"/>
              <w:right w:val="nil"/>
            </w:tcBorders>
            <w:shd w:val="clear" w:color="auto" w:fill="auto"/>
            <w:noWrap/>
            <w:vAlign w:val="bottom"/>
            <w:hideMark/>
            <w:tcPrChange w:id="109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FE56A1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6"/>
            <w:tcBorders>
              <w:top w:val="nil"/>
              <w:left w:val="nil"/>
              <w:bottom w:val="nil"/>
              <w:right w:val="nil"/>
            </w:tcBorders>
            <w:shd w:val="clear" w:color="auto" w:fill="auto"/>
            <w:noWrap/>
            <w:vAlign w:val="bottom"/>
            <w:hideMark/>
            <w:tcPrChange w:id="1099"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6F249A85"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1.02E-03</w:t>
            </w:r>
          </w:p>
        </w:tc>
        <w:tc>
          <w:tcPr>
            <w:tcW w:w="670" w:type="dxa"/>
            <w:gridSpan w:val="2"/>
            <w:tcBorders>
              <w:top w:val="nil"/>
              <w:left w:val="nil"/>
              <w:bottom w:val="nil"/>
              <w:right w:val="nil"/>
            </w:tcBorders>
            <w:shd w:val="clear" w:color="auto" w:fill="auto"/>
            <w:noWrap/>
            <w:vAlign w:val="bottom"/>
            <w:hideMark/>
            <w:tcPrChange w:id="1100" w:author="Linderhof, Vincent" w:date="2016-01-29T16:08:00Z">
              <w:tcPr>
                <w:tcW w:w="670" w:type="dxa"/>
                <w:gridSpan w:val="2"/>
                <w:tcBorders>
                  <w:top w:val="nil"/>
                  <w:left w:val="nil"/>
                  <w:bottom w:val="nil"/>
                  <w:right w:val="nil"/>
                </w:tcBorders>
                <w:shd w:val="clear" w:color="auto" w:fill="auto"/>
                <w:noWrap/>
                <w:vAlign w:val="bottom"/>
                <w:hideMark/>
              </w:tcPr>
            </w:tcPrChange>
          </w:tcPr>
          <w:p w14:paraId="6A48E52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39E22CD2" w14:textId="77777777" w:rsidTr="003D1680">
        <w:trPr>
          <w:trHeight w:val="300"/>
          <w:trPrChange w:id="1101" w:author="Linderhof, Vincent" w:date="2016-01-29T16:08:00Z">
            <w:trPr>
              <w:trHeight w:val="300"/>
            </w:trPr>
          </w:trPrChange>
        </w:trPr>
        <w:tc>
          <w:tcPr>
            <w:tcW w:w="3843" w:type="dxa"/>
            <w:vMerge/>
            <w:tcBorders>
              <w:top w:val="nil"/>
              <w:left w:val="nil"/>
              <w:bottom w:val="nil"/>
              <w:right w:val="single" w:sz="4" w:space="0" w:color="auto"/>
            </w:tcBorders>
            <w:vAlign w:val="center"/>
            <w:hideMark/>
            <w:tcPrChange w:id="1102" w:author="Linderhof, Vincent" w:date="2016-01-29T16:08:00Z">
              <w:tcPr>
                <w:tcW w:w="3843" w:type="dxa"/>
                <w:vMerge/>
                <w:tcBorders>
                  <w:top w:val="nil"/>
                  <w:left w:val="nil"/>
                  <w:bottom w:val="nil"/>
                  <w:right w:val="single" w:sz="4" w:space="0" w:color="auto"/>
                </w:tcBorders>
                <w:vAlign w:val="center"/>
                <w:hideMark/>
              </w:tcPr>
            </w:tcPrChange>
          </w:tcPr>
          <w:p w14:paraId="681A8B6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356" w:type="dxa"/>
            <w:gridSpan w:val="3"/>
            <w:tcBorders>
              <w:top w:val="nil"/>
              <w:left w:val="nil"/>
              <w:bottom w:val="nil"/>
              <w:right w:val="nil"/>
            </w:tcBorders>
            <w:shd w:val="clear" w:color="auto" w:fill="auto"/>
            <w:noWrap/>
            <w:vAlign w:val="bottom"/>
            <w:hideMark/>
            <w:tcPrChange w:id="1103"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5D625CA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(0.012)</w:t>
            </w:r>
          </w:p>
        </w:tc>
        <w:tc>
          <w:tcPr>
            <w:tcW w:w="333" w:type="dxa"/>
            <w:gridSpan w:val="2"/>
            <w:tcBorders>
              <w:top w:val="nil"/>
              <w:left w:val="nil"/>
              <w:bottom w:val="nil"/>
              <w:right w:val="nil"/>
            </w:tcBorders>
            <w:shd w:val="clear" w:color="auto" w:fill="auto"/>
            <w:noWrap/>
            <w:vAlign w:val="bottom"/>
            <w:hideMark/>
            <w:tcPrChange w:id="110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189975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105"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368087B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(0.013)</w:t>
            </w:r>
          </w:p>
        </w:tc>
        <w:tc>
          <w:tcPr>
            <w:tcW w:w="534" w:type="dxa"/>
            <w:gridSpan w:val="2"/>
            <w:tcBorders>
              <w:top w:val="nil"/>
              <w:left w:val="nil"/>
              <w:bottom w:val="nil"/>
              <w:right w:val="nil"/>
            </w:tcBorders>
            <w:shd w:val="clear" w:color="auto" w:fill="auto"/>
            <w:noWrap/>
            <w:vAlign w:val="bottom"/>
            <w:hideMark/>
            <w:tcPrChange w:id="110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BE2D1B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107"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479444B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1.09E-04</w:t>
            </w:r>
          </w:p>
        </w:tc>
        <w:tc>
          <w:tcPr>
            <w:tcW w:w="686" w:type="dxa"/>
            <w:gridSpan w:val="2"/>
            <w:tcBorders>
              <w:top w:val="nil"/>
              <w:left w:val="nil"/>
              <w:bottom w:val="nil"/>
              <w:right w:val="nil"/>
            </w:tcBorders>
            <w:shd w:val="clear" w:color="auto" w:fill="auto"/>
            <w:noWrap/>
            <w:vAlign w:val="bottom"/>
            <w:hideMark/>
            <w:tcPrChange w:id="1108" w:author="Linderhof, Vincent" w:date="2016-01-29T16:08:00Z">
              <w:tcPr>
                <w:tcW w:w="686" w:type="dxa"/>
                <w:gridSpan w:val="2"/>
                <w:tcBorders>
                  <w:top w:val="nil"/>
                  <w:left w:val="nil"/>
                  <w:bottom w:val="nil"/>
                  <w:right w:val="nil"/>
                </w:tcBorders>
                <w:shd w:val="clear" w:color="auto" w:fill="auto"/>
                <w:noWrap/>
                <w:vAlign w:val="bottom"/>
                <w:hideMark/>
              </w:tcPr>
            </w:tcPrChange>
          </w:tcPr>
          <w:p w14:paraId="1E1C848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109"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471538C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gridSpan w:val="2"/>
            <w:tcBorders>
              <w:top w:val="nil"/>
              <w:left w:val="nil"/>
              <w:bottom w:val="nil"/>
              <w:right w:val="nil"/>
            </w:tcBorders>
            <w:shd w:val="clear" w:color="auto" w:fill="auto"/>
            <w:noWrap/>
            <w:vAlign w:val="bottom"/>
            <w:hideMark/>
            <w:tcPrChange w:id="111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42F652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111"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7947B07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gridSpan w:val="2"/>
            <w:tcBorders>
              <w:top w:val="nil"/>
              <w:left w:val="nil"/>
              <w:bottom w:val="nil"/>
              <w:right w:val="nil"/>
            </w:tcBorders>
            <w:shd w:val="clear" w:color="auto" w:fill="auto"/>
            <w:noWrap/>
            <w:vAlign w:val="bottom"/>
            <w:hideMark/>
            <w:tcPrChange w:id="111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E49299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113"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67CD121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3.09E-04</w:t>
            </w:r>
          </w:p>
        </w:tc>
        <w:tc>
          <w:tcPr>
            <w:tcW w:w="691" w:type="dxa"/>
            <w:gridSpan w:val="2"/>
            <w:tcBorders>
              <w:top w:val="nil"/>
              <w:left w:val="nil"/>
              <w:bottom w:val="nil"/>
              <w:right w:val="nil"/>
            </w:tcBorders>
            <w:shd w:val="clear" w:color="auto" w:fill="auto"/>
            <w:noWrap/>
            <w:vAlign w:val="bottom"/>
            <w:hideMark/>
            <w:tcPrChange w:id="1114" w:author="Linderhof, Vincent" w:date="2016-01-29T16:08:00Z">
              <w:tcPr>
                <w:tcW w:w="691" w:type="dxa"/>
                <w:gridSpan w:val="2"/>
                <w:tcBorders>
                  <w:top w:val="nil"/>
                  <w:left w:val="nil"/>
                  <w:bottom w:val="nil"/>
                  <w:right w:val="nil"/>
                </w:tcBorders>
                <w:shd w:val="clear" w:color="auto" w:fill="auto"/>
                <w:noWrap/>
                <w:vAlign w:val="bottom"/>
                <w:hideMark/>
              </w:tcPr>
            </w:tcPrChange>
          </w:tcPr>
          <w:p w14:paraId="413B075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1115"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109492E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-4.40E+01</w:t>
            </w:r>
          </w:p>
        </w:tc>
        <w:tc>
          <w:tcPr>
            <w:tcW w:w="534" w:type="dxa"/>
            <w:gridSpan w:val="2"/>
            <w:tcBorders>
              <w:top w:val="nil"/>
              <w:left w:val="nil"/>
              <w:bottom w:val="nil"/>
              <w:right w:val="nil"/>
            </w:tcBorders>
            <w:shd w:val="clear" w:color="auto" w:fill="auto"/>
            <w:noWrap/>
            <w:vAlign w:val="bottom"/>
            <w:hideMark/>
            <w:tcPrChange w:id="111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ED4980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6"/>
            <w:tcBorders>
              <w:top w:val="nil"/>
              <w:left w:val="nil"/>
              <w:bottom w:val="nil"/>
              <w:right w:val="nil"/>
            </w:tcBorders>
            <w:shd w:val="clear" w:color="auto" w:fill="auto"/>
            <w:noWrap/>
            <w:vAlign w:val="bottom"/>
            <w:hideMark/>
            <w:tcPrChange w:id="1117" w:author="Linderhof, Vincent" w:date="2016-01-29T16:08:00Z">
              <w:tcPr>
                <w:tcW w:w="1739" w:type="dxa"/>
                <w:gridSpan w:val="6"/>
                <w:tcBorders>
                  <w:top w:val="nil"/>
                  <w:left w:val="nil"/>
                  <w:bottom w:val="nil"/>
                  <w:right w:val="nil"/>
                </w:tcBorders>
                <w:shd w:val="clear" w:color="auto" w:fill="auto"/>
                <w:noWrap/>
                <w:vAlign w:val="bottom"/>
                <w:hideMark/>
              </w:tcPr>
            </w:tcPrChange>
          </w:tcPr>
          <w:p w14:paraId="2CD87AB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(55.244)</w:t>
            </w:r>
          </w:p>
        </w:tc>
        <w:tc>
          <w:tcPr>
            <w:tcW w:w="534" w:type="dxa"/>
            <w:gridSpan w:val="2"/>
            <w:tcBorders>
              <w:top w:val="nil"/>
              <w:left w:val="nil"/>
              <w:bottom w:val="nil"/>
              <w:right w:val="nil"/>
            </w:tcBorders>
            <w:shd w:val="clear" w:color="auto" w:fill="auto"/>
            <w:noWrap/>
            <w:vAlign w:val="bottom"/>
            <w:hideMark/>
            <w:tcPrChange w:id="111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7E981B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6"/>
            <w:tcBorders>
              <w:top w:val="nil"/>
              <w:left w:val="nil"/>
              <w:bottom w:val="nil"/>
              <w:right w:val="nil"/>
            </w:tcBorders>
            <w:shd w:val="clear" w:color="auto" w:fill="auto"/>
            <w:noWrap/>
            <w:vAlign w:val="bottom"/>
            <w:hideMark/>
            <w:tcPrChange w:id="1119"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2422609D"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2.93E-06</w:t>
            </w:r>
          </w:p>
        </w:tc>
        <w:tc>
          <w:tcPr>
            <w:tcW w:w="670" w:type="dxa"/>
            <w:gridSpan w:val="2"/>
            <w:tcBorders>
              <w:top w:val="nil"/>
              <w:left w:val="nil"/>
              <w:bottom w:val="nil"/>
              <w:right w:val="nil"/>
            </w:tcBorders>
            <w:shd w:val="clear" w:color="auto" w:fill="auto"/>
            <w:noWrap/>
            <w:vAlign w:val="bottom"/>
            <w:hideMark/>
            <w:tcPrChange w:id="1120" w:author="Linderhof, Vincent" w:date="2016-01-29T16:08:00Z">
              <w:tcPr>
                <w:tcW w:w="670" w:type="dxa"/>
                <w:gridSpan w:val="2"/>
                <w:tcBorders>
                  <w:top w:val="nil"/>
                  <w:left w:val="nil"/>
                  <w:bottom w:val="nil"/>
                  <w:right w:val="nil"/>
                </w:tcBorders>
                <w:shd w:val="clear" w:color="auto" w:fill="auto"/>
                <w:noWrap/>
                <w:vAlign w:val="bottom"/>
                <w:hideMark/>
              </w:tcPr>
            </w:tcPrChange>
          </w:tcPr>
          <w:p w14:paraId="55E128A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37260F" w:rsidRPr="00C03049" w14:paraId="4982CCB0" w14:textId="77777777" w:rsidTr="003D1680">
        <w:trPr>
          <w:gridAfter w:val="3"/>
          <w:wAfter w:w="824" w:type="dxa"/>
          <w:trHeight w:val="300"/>
          <w:trPrChange w:id="1121" w:author="Linderhof, Vincent" w:date="2016-01-29T16:08:00Z">
            <w:trPr>
              <w:gridAfter w:val="3"/>
              <w:wAfter w:w="824" w:type="dxa"/>
              <w:trHeight w:val="300"/>
            </w:trPr>
          </w:trPrChange>
        </w:trPr>
        <w:tc>
          <w:tcPr>
            <w:tcW w:w="3843" w:type="dxa"/>
            <w:vMerge w:val="restart"/>
            <w:tcBorders>
              <w:top w:val="nil"/>
              <w:left w:val="nil"/>
              <w:bottom w:val="nil"/>
              <w:right w:val="single" w:sz="4" w:space="0" w:color="auto"/>
            </w:tcBorders>
            <w:shd w:val="clear" w:color="auto" w:fill="auto"/>
            <w:vAlign w:val="center"/>
            <w:hideMark/>
            <w:tcPrChange w:id="1122" w:author="Linderhof, Vincent" w:date="2016-01-29T16:08:00Z">
              <w:tcPr>
                <w:tcW w:w="3843" w:type="dxa"/>
                <w:vMerge w:val="restart"/>
                <w:tcBorders>
                  <w:top w:val="nil"/>
                  <w:left w:val="nil"/>
                  <w:bottom w:val="nil"/>
                  <w:right w:val="single" w:sz="4" w:space="0" w:color="auto"/>
                </w:tcBorders>
                <w:shd w:val="clear" w:color="auto" w:fill="auto"/>
                <w:vAlign w:val="center"/>
                <w:hideMark/>
              </w:tcPr>
            </w:tcPrChange>
          </w:tcPr>
          <w:p w14:paraId="34DE4211" w14:textId="77777777" w:rsidR="0037260F" w:rsidRPr="00C03049" w:rsidRDefault="0037260F"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Proportion of food consumed in previous one week from households own production</w:t>
            </w:r>
          </w:p>
        </w:tc>
        <w:tc>
          <w:tcPr>
            <w:tcW w:w="1356" w:type="dxa"/>
            <w:gridSpan w:val="3"/>
            <w:tcBorders>
              <w:top w:val="nil"/>
              <w:left w:val="nil"/>
              <w:bottom w:val="nil"/>
              <w:right w:val="nil"/>
            </w:tcBorders>
            <w:shd w:val="clear" w:color="auto" w:fill="auto"/>
            <w:noWrap/>
            <w:vAlign w:val="bottom"/>
            <w:hideMark/>
            <w:tcPrChange w:id="1123"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4D994E7B" w14:textId="151ADB7E" w:rsidR="0037260F" w:rsidRPr="00C03049" w:rsidRDefault="0037260F"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9.903</w:t>
            </w:r>
          </w:p>
        </w:tc>
        <w:tc>
          <w:tcPr>
            <w:tcW w:w="333" w:type="dxa"/>
            <w:gridSpan w:val="2"/>
            <w:tcBorders>
              <w:top w:val="nil"/>
              <w:left w:val="nil"/>
              <w:bottom w:val="nil"/>
              <w:right w:val="nil"/>
            </w:tcBorders>
            <w:shd w:val="clear" w:color="auto" w:fill="auto"/>
            <w:noWrap/>
            <w:vAlign w:val="bottom"/>
            <w:hideMark/>
            <w:tcPrChange w:id="112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D64A964" w14:textId="42632800"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gridSpan w:val="2"/>
            <w:tcBorders>
              <w:top w:val="nil"/>
              <w:left w:val="nil"/>
              <w:bottom w:val="nil"/>
              <w:right w:val="nil"/>
            </w:tcBorders>
            <w:shd w:val="clear" w:color="auto" w:fill="auto"/>
            <w:noWrap/>
            <w:vAlign w:val="bottom"/>
            <w:hideMark/>
            <w:tcPrChange w:id="1125"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76315BD6" w14:textId="52B85532" w:rsidR="0037260F" w:rsidRPr="00C03049" w:rsidRDefault="0037260F"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10.624</w:t>
            </w:r>
          </w:p>
        </w:tc>
        <w:tc>
          <w:tcPr>
            <w:tcW w:w="534" w:type="dxa"/>
            <w:gridSpan w:val="2"/>
            <w:tcBorders>
              <w:top w:val="nil"/>
              <w:left w:val="nil"/>
              <w:bottom w:val="nil"/>
              <w:right w:val="nil"/>
            </w:tcBorders>
            <w:shd w:val="clear" w:color="auto" w:fill="auto"/>
            <w:vAlign w:val="bottom"/>
            <w:tcPrChange w:id="1126" w:author="Linderhof, Vincent" w:date="2016-01-29T16:08:00Z">
              <w:tcPr>
                <w:tcW w:w="534" w:type="dxa"/>
                <w:gridSpan w:val="2"/>
                <w:tcBorders>
                  <w:top w:val="nil"/>
                  <w:left w:val="nil"/>
                  <w:bottom w:val="nil"/>
                  <w:right w:val="nil"/>
                </w:tcBorders>
                <w:shd w:val="clear" w:color="auto" w:fill="auto"/>
                <w:vAlign w:val="bottom"/>
              </w:tcPr>
            </w:tcPrChange>
          </w:tcPr>
          <w:p w14:paraId="69C31999" w14:textId="04A93629"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2" w:type="dxa"/>
            <w:gridSpan w:val="2"/>
            <w:tcBorders>
              <w:top w:val="nil"/>
              <w:left w:val="nil"/>
              <w:bottom w:val="nil"/>
              <w:right w:val="nil"/>
            </w:tcBorders>
            <w:shd w:val="clear" w:color="auto" w:fill="auto"/>
            <w:noWrap/>
            <w:vAlign w:val="bottom"/>
            <w:hideMark/>
            <w:tcPrChange w:id="1127"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7CB9EC3A" w14:textId="77777777" w:rsidR="0037260F" w:rsidRPr="00C03049" w:rsidRDefault="0037260F"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1.93E-01</w:t>
            </w:r>
          </w:p>
        </w:tc>
        <w:tc>
          <w:tcPr>
            <w:tcW w:w="686" w:type="dxa"/>
            <w:gridSpan w:val="2"/>
            <w:tcBorders>
              <w:top w:val="nil"/>
              <w:left w:val="nil"/>
              <w:bottom w:val="nil"/>
              <w:right w:val="nil"/>
            </w:tcBorders>
            <w:shd w:val="clear" w:color="auto" w:fill="auto"/>
            <w:noWrap/>
            <w:vAlign w:val="bottom"/>
            <w:hideMark/>
            <w:tcPrChange w:id="1128" w:author="Linderhof, Vincent" w:date="2016-01-29T16:08:00Z">
              <w:tcPr>
                <w:tcW w:w="686" w:type="dxa"/>
                <w:gridSpan w:val="2"/>
                <w:tcBorders>
                  <w:top w:val="nil"/>
                  <w:left w:val="nil"/>
                  <w:bottom w:val="nil"/>
                  <w:right w:val="nil"/>
                </w:tcBorders>
                <w:shd w:val="clear" w:color="auto" w:fill="auto"/>
                <w:noWrap/>
                <w:vAlign w:val="bottom"/>
                <w:hideMark/>
              </w:tcPr>
            </w:tcPrChange>
          </w:tcPr>
          <w:p w14:paraId="03A8719F"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gridSpan w:val="2"/>
            <w:tcBorders>
              <w:top w:val="nil"/>
              <w:left w:val="nil"/>
              <w:bottom w:val="nil"/>
              <w:right w:val="nil"/>
            </w:tcBorders>
            <w:shd w:val="clear" w:color="auto" w:fill="auto"/>
            <w:noWrap/>
            <w:vAlign w:val="bottom"/>
            <w:hideMark/>
            <w:tcPrChange w:id="1129"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701BA0AC"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-0.566***</w:t>
            </w:r>
          </w:p>
        </w:tc>
        <w:tc>
          <w:tcPr>
            <w:tcW w:w="534" w:type="dxa"/>
            <w:gridSpan w:val="2"/>
            <w:tcBorders>
              <w:top w:val="nil"/>
              <w:left w:val="nil"/>
              <w:bottom w:val="nil"/>
              <w:right w:val="nil"/>
            </w:tcBorders>
            <w:shd w:val="clear" w:color="auto" w:fill="auto"/>
            <w:noWrap/>
            <w:vAlign w:val="bottom"/>
            <w:hideMark/>
            <w:tcPrChange w:id="113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EEFE45D"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131"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0418A39F"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-0.303</w:t>
            </w:r>
          </w:p>
        </w:tc>
        <w:tc>
          <w:tcPr>
            <w:tcW w:w="534" w:type="dxa"/>
            <w:gridSpan w:val="2"/>
            <w:tcBorders>
              <w:top w:val="nil"/>
              <w:left w:val="nil"/>
              <w:bottom w:val="nil"/>
              <w:right w:val="nil"/>
            </w:tcBorders>
            <w:shd w:val="clear" w:color="auto" w:fill="auto"/>
            <w:noWrap/>
            <w:vAlign w:val="bottom"/>
            <w:hideMark/>
            <w:tcPrChange w:id="113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049CA87"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133"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69EB669F" w14:textId="77777777" w:rsidR="0037260F" w:rsidRPr="00C03049" w:rsidRDefault="0037260F"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-4.09E-02</w:t>
            </w:r>
          </w:p>
        </w:tc>
        <w:tc>
          <w:tcPr>
            <w:tcW w:w="691" w:type="dxa"/>
            <w:gridSpan w:val="2"/>
            <w:tcBorders>
              <w:top w:val="nil"/>
              <w:left w:val="nil"/>
              <w:bottom w:val="nil"/>
              <w:right w:val="nil"/>
            </w:tcBorders>
            <w:shd w:val="clear" w:color="auto" w:fill="auto"/>
            <w:noWrap/>
            <w:vAlign w:val="bottom"/>
            <w:hideMark/>
            <w:tcPrChange w:id="1134" w:author="Linderhof, Vincent" w:date="2016-01-29T16:08:00Z">
              <w:tcPr>
                <w:tcW w:w="691" w:type="dxa"/>
                <w:gridSpan w:val="2"/>
                <w:tcBorders>
                  <w:top w:val="nil"/>
                  <w:left w:val="nil"/>
                  <w:bottom w:val="nil"/>
                  <w:right w:val="nil"/>
                </w:tcBorders>
                <w:shd w:val="clear" w:color="auto" w:fill="auto"/>
                <w:noWrap/>
                <w:vAlign w:val="bottom"/>
                <w:hideMark/>
              </w:tcPr>
            </w:tcPrChange>
          </w:tcPr>
          <w:p w14:paraId="06CCC9D7"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1135"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7967FC0B"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42,313.690***</w:t>
            </w:r>
          </w:p>
        </w:tc>
        <w:tc>
          <w:tcPr>
            <w:tcW w:w="2303" w:type="dxa"/>
            <w:gridSpan w:val="8"/>
            <w:tcBorders>
              <w:top w:val="nil"/>
              <w:left w:val="nil"/>
              <w:bottom w:val="nil"/>
              <w:right w:val="nil"/>
            </w:tcBorders>
            <w:shd w:val="clear" w:color="auto" w:fill="auto"/>
            <w:noWrap/>
            <w:vAlign w:val="bottom"/>
            <w:hideMark/>
            <w:tcPrChange w:id="1136" w:author="Linderhof, Vincent" w:date="2016-01-29T16:08:00Z">
              <w:tcPr>
                <w:tcW w:w="2303" w:type="dxa"/>
                <w:gridSpan w:val="8"/>
                <w:tcBorders>
                  <w:top w:val="nil"/>
                  <w:left w:val="nil"/>
                  <w:bottom w:val="nil"/>
                  <w:right w:val="nil"/>
                </w:tcBorders>
                <w:shd w:val="clear" w:color="auto" w:fill="auto"/>
                <w:noWrap/>
                <w:vAlign w:val="bottom"/>
                <w:hideMark/>
              </w:tcPr>
            </w:tcPrChange>
          </w:tcPr>
          <w:p w14:paraId="253D2204"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39,811.510***</w:t>
            </w:r>
          </w:p>
        </w:tc>
        <w:tc>
          <w:tcPr>
            <w:tcW w:w="1921" w:type="dxa"/>
            <w:gridSpan w:val="6"/>
            <w:tcBorders>
              <w:top w:val="nil"/>
              <w:left w:val="nil"/>
              <w:bottom w:val="nil"/>
              <w:right w:val="nil"/>
            </w:tcBorders>
            <w:shd w:val="clear" w:color="auto" w:fill="auto"/>
            <w:noWrap/>
            <w:vAlign w:val="bottom"/>
            <w:hideMark/>
            <w:tcPrChange w:id="1137"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354EBC36" w14:textId="77777777" w:rsidR="0037260F" w:rsidRPr="00C03049" w:rsidRDefault="0037260F"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6.33E-01</w:t>
            </w:r>
          </w:p>
        </w:tc>
        <w:tc>
          <w:tcPr>
            <w:tcW w:w="670" w:type="dxa"/>
            <w:gridSpan w:val="3"/>
            <w:tcBorders>
              <w:top w:val="nil"/>
              <w:left w:val="nil"/>
              <w:bottom w:val="nil"/>
              <w:right w:val="nil"/>
            </w:tcBorders>
            <w:shd w:val="clear" w:color="auto" w:fill="auto"/>
            <w:noWrap/>
            <w:vAlign w:val="bottom"/>
            <w:hideMark/>
            <w:tcPrChange w:id="1138" w:author="Linderhof, Vincent" w:date="2016-01-29T16:08:00Z">
              <w:tcPr>
                <w:tcW w:w="670" w:type="dxa"/>
                <w:gridSpan w:val="2"/>
                <w:tcBorders>
                  <w:top w:val="nil"/>
                  <w:left w:val="nil"/>
                  <w:bottom w:val="nil"/>
                  <w:right w:val="nil"/>
                </w:tcBorders>
                <w:shd w:val="clear" w:color="auto" w:fill="auto"/>
                <w:noWrap/>
                <w:vAlign w:val="bottom"/>
                <w:hideMark/>
              </w:tcPr>
            </w:tcPrChange>
          </w:tcPr>
          <w:p w14:paraId="28972568" w14:textId="77777777" w:rsidR="0037260F" w:rsidRPr="00C03049" w:rsidRDefault="0037260F"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14B8EF2F" w14:textId="77777777" w:rsidTr="003D1680">
        <w:trPr>
          <w:gridAfter w:val="3"/>
          <w:wAfter w:w="824" w:type="dxa"/>
          <w:trHeight w:val="300"/>
          <w:trPrChange w:id="1139" w:author="Linderhof, Vincent" w:date="2016-01-29T16:08:00Z">
            <w:trPr>
              <w:gridAfter w:val="3"/>
              <w:wAfter w:w="824" w:type="dxa"/>
              <w:trHeight w:val="300"/>
            </w:trPr>
          </w:trPrChange>
        </w:trPr>
        <w:tc>
          <w:tcPr>
            <w:tcW w:w="3843" w:type="dxa"/>
            <w:vMerge/>
            <w:tcBorders>
              <w:top w:val="nil"/>
              <w:left w:val="nil"/>
              <w:bottom w:val="nil"/>
              <w:right w:val="single" w:sz="4" w:space="0" w:color="auto"/>
            </w:tcBorders>
            <w:vAlign w:val="center"/>
            <w:hideMark/>
            <w:tcPrChange w:id="1140" w:author="Linderhof, Vincent" w:date="2016-01-29T16:08:00Z">
              <w:tcPr>
                <w:tcW w:w="3843" w:type="dxa"/>
                <w:vMerge/>
                <w:tcBorders>
                  <w:top w:val="nil"/>
                  <w:left w:val="nil"/>
                  <w:bottom w:val="nil"/>
                  <w:right w:val="single" w:sz="4" w:space="0" w:color="auto"/>
                </w:tcBorders>
                <w:vAlign w:val="center"/>
                <w:hideMark/>
              </w:tcPr>
            </w:tcPrChange>
          </w:tcPr>
          <w:p w14:paraId="39F367D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356" w:type="dxa"/>
            <w:gridSpan w:val="3"/>
            <w:tcBorders>
              <w:top w:val="nil"/>
              <w:left w:val="nil"/>
              <w:bottom w:val="nil"/>
              <w:right w:val="nil"/>
            </w:tcBorders>
            <w:shd w:val="clear" w:color="auto" w:fill="auto"/>
            <w:noWrap/>
            <w:vAlign w:val="bottom"/>
            <w:hideMark/>
            <w:tcPrChange w:id="1141"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49E345C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(1.706)</w:t>
            </w:r>
          </w:p>
        </w:tc>
        <w:tc>
          <w:tcPr>
            <w:tcW w:w="333" w:type="dxa"/>
            <w:gridSpan w:val="2"/>
            <w:tcBorders>
              <w:top w:val="nil"/>
              <w:left w:val="nil"/>
              <w:bottom w:val="nil"/>
              <w:right w:val="nil"/>
            </w:tcBorders>
            <w:shd w:val="clear" w:color="auto" w:fill="auto"/>
            <w:noWrap/>
            <w:vAlign w:val="bottom"/>
            <w:hideMark/>
            <w:tcPrChange w:id="114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EF980C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143"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34CDE15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(2.135)</w:t>
            </w:r>
          </w:p>
        </w:tc>
        <w:tc>
          <w:tcPr>
            <w:tcW w:w="534" w:type="dxa"/>
            <w:gridSpan w:val="2"/>
            <w:tcBorders>
              <w:top w:val="nil"/>
              <w:left w:val="nil"/>
              <w:bottom w:val="nil"/>
              <w:right w:val="nil"/>
            </w:tcBorders>
            <w:shd w:val="clear" w:color="auto" w:fill="auto"/>
            <w:noWrap/>
            <w:vAlign w:val="bottom"/>
            <w:hideMark/>
            <w:tcPrChange w:id="114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94B27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145"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33277EB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1.99E-02</w:t>
            </w:r>
          </w:p>
        </w:tc>
        <w:tc>
          <w:tcPr>
            <w:tcW w:w="686" w:type="dxa"/>
            <w:gridSpan w:val="2"/>
            <w:tcBorders>
              <w:top w:val="nil"/>
              <w:left w:val="nil"/>
              <w:bottom w:val="nil"/>
              <w:right w:val="nil"/>
            </w:tcBorders>
            <w:shd w:val="clear" w:color="auto" w:fill="auto"/>
            <w:noWrap/>
            <w:vAlign w:val="bottom"/>
            <w:hideMark/>
            <w:tcPrChange w:id="1146" w:author="Linderhof, Vincent" w:date="2016-01-29T16:08:00Z">
              <w:tcPr>
                <w:tcW w:w="686" w:type="dxa"/>
                <w:gridSpan w:val="2"/>
                <w:tcBorders>
                  <w:top w:val="nil"/>
                  <w:left w:val="nil"/>
                  <w:bottom w:val="nil"/>
                  <w:right w:val="nil"/>
                </w:tcBorders>
                <w:shd w:val="clear" w:color="auto" w:fill="auto"/>
                <w:noWrap/>
                <w:vAlign w:val="bottom"/>
                <w:hideMark/>
              </w:tcPr>
            </w:tcPrChange>
          </w:tcPr>
          <w:p w14:paraId="0D33FDE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147"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1EA06A3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(0.155)</w:t>
            </w:r>
          </w:p>
        </w:tc>
        <w:tc>
          <w:tcPr>
            <w:tcW w:w="534" w:type="dxa"/>
            <w:gridSpan w:val="2"/>
            <w:tcBorders>
              <w:top w:val="nil"/>
              <w:left w:val="nil"/>
              <w:bottom w:val="nil"/>
              <w:right w:val="nil"/>
            </w:tcBorders>
            <w:shd w:val="clear" w:color="auto" w:fill="auto"/>
            <w:noWrap/>
            <w:vAlign w:val="bottom"/>
            <w:hideMark/>
            <w:tcPrChange w:id="114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B16F3D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149"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0A95DD6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(0.197)</w:t>
            </w:r>
          </w:p>
        </w:tc>
        <w:tc>
          <w:tcPr>
            <w:tcW w:w="534" w:type="dxa"/>
            <w:gridSpan w:val="2"/>
            <w:tcBorders>
              <w:top w:val="nil"/>
              <w:left w:val="nil"/>
              <w:bottom w:val="nil"/>
              <w:right w:val="nil"/>
            </w:tcBorders>
            <w:shd w:val="clear" w:color="auto" w:fill="auto"/>
            <w:noWrap/>
            <w:vAlign w:val="bottom"/>
            <w:hideMark/>
            <w:tcPrChange w:id="115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25C28F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151"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149B5B9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5.51E-02</w:t>
            </w:r>
          </w:p>
        </w:tc>
        <w:tc>
          <w:tcPr>
            <w:tcW w:w="691" w:type="dxa"/>
            <w:gridSpan w:val="2"/>
            <w:tcBorders>
              <w:top w:val="nil"/>
              <w:left w:val="nil"/>
              <w:bottom w:val="nil"/>
              <w:right w:val="nil"/>
            </w:tcBorders>
            <w:shd w:val="clear" w:color="auto" w:fill="auto"/>
            <w:noWrap/>
            <w:vAlign w:val="bottom"/>
            <w:hideMark/>
            <w:tcPrChange w:id="1152" w:author="Linderhof, Vincent" w:date="2016-01-29T16:08:00Z">
              <w:tcPr>
                <w:tcW w:w="691" w:type="dxa"/>
                <w:gridSpan w:val="2"/>
                <w:tcBorders>
                  <w:top w:val="nil"/>
                  <w:left w:val="nil"/>
                  <w:bottom w:val="nil"/>
                  <w:right w:val="nil"/>
                </w:tcBorders>
                <w:shd w:val="clear" w:color="auto" w:fill="auto"/>
                <w:noWrap/>
                <w:vAlign w:val="bottom"/>
                <w:hideMark/>
              </w:tcPr>
            </w:tcPrChange>
          </w:tcPr>
          <w:p w14:paraId="2714EED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1153"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691AAEA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(6,105.464)</w:t>
            </w:r>
          </w:p>
        </w:tc>
        <w:tc>
          <w:tcPr>
            <w:tcW w:w="2303" w:type="dxa"/>
            <w:gridSpan w:val="8"/>
            <w:tcBorders>
              <w:top w:val="nil"/>
              <w:left w:val="nil"/>
              <w:bottom w:val="nil"/>
              <w:right w:val="nil"/>
            </w:tcBorders>
            <w:shd w:val="clear" w:color="auto" w:fill="auto"/>
            <w:noWrap/>
            <w:vAlign w:val="bottom"/>
            <w:hideMark/>
            <w:tcPrChange w:id="1154" w:author="Linderhof, Vincent" w:date="2016-01-29T16:08:00Z">
              <w:tcPr>
                <w:tcW w:w="2303" w:type="dxa"/>
                <w:gridSpan w:val="8"/>
                <w:tcBorders>
                  <w:top w:val="nil"/>
                  <w:left w:val="nil"/>
                  <w:bottom w:val="nil"/>
                  <w:right w:val="nil"/>
                </w:tcBorders>
                <w:shd w:val="clear" w:color="auto" w:fill="auto"/>
                <w:noWrap/>
                <w:vAlign w:val="bottom"/>
                <w:hideMark/>
              </w:tcPr>
            </w:tcPrChange>
          </w:tcPr>
          <w:p w14:paraId="3FAB17A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(8,923.219)</w:t>
            </w:r>
          </w:p>
        </w:tc>
        <w:tc>
          <w:tcPr>
            <w:tcW w:w="1921" w:type="dxa"/>
            <w:gridSpan w:val="6"/>
            <w:tcBorders>
              <w:top w:val="nil"/>
              <w:left w:val="nil"/>
              <w:bottom w:val="nil"/>
              <w:right w:val="nil"/>
            </w:tcBorders>
            <w:shd w:val="clear" w:color="auto" w:fill="auto"/>
            <w:noWrap/>
            <w:vAlign w:val="bottom"/>
            <w:hideMark/>
            <w:tcPrChange w:id="1155"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21B668F6"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5.86E-04</w:t>
            </w:r>
          </w:p>
        </w:tc>
        <w:tc>
          <w:tcPr>
            <w:tcW w:w="670" w:type="dxa"/>
            <w:gridSpan w:val="3"/>
            <w:tcBorders>
              <w:top w:val="nil"/>
              <w:left w:val="nil"/>
              <w:bottom w:val="nil"/>
              <w:right w:val="nil"/>
            </w:tcBorders>
            <w:shd w:val="clear" w:color="auto" w:fill="auto"/>
            <w:noWrap/>
            <w:vAlign w:val="bottom"/>
            <w:hideMark/>
            <w:tcPrChange w:id="1156" w:author="Linderhof, Vincent" w:date="2016-01-29T16:08:00Z">
              <w:tcPr>
                <w:tcW w:w="670" w:type="dxa"/>
                <w:gridSpan w:val="2"/>
                <w:tcBorders>
                  <w:top w:val="nil"/>
                  <w:left w:val="nil"/>
                  <w:bottom w:val="nil"/>
                  <w:right w:val="nil"/>
                </w:tcBorders>
                <w:shd w:val="clear" w:color="auto" w:fill="auto"/>
                <w:noWrap/>
                <w:vAlign w:val="bottom"/>
                <w:hideMark/>
              </w:tcPr>
            </w:tcPrChange>
          </w:tcPr>
          <w:p w14:paraId="6DE5674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1F0566AD" w14:textId="77777777" w:rsidTr="003D1680">
        <w:trPr>
          <w:gridAfter w:val="3"/>
          <w:wAfter w:w="824" w:type="dxa"/>
          <w:trHeight w:val="300"/>
          <w:trPrChange w:id="1157" w:author="Linderhof, Vincent" w:date="2016-01-29T16:08:00Z">
            <w:trPr>
              <w:gridAfter w:val="3"/>
              <w:wAfter w:w="824" w:type="dxa"/>
              <w:trHeight w:val="300"/>
            </w:trPr>
          </w:trPrChange>
        </w:trPr>
        <w:tc>
          <w:tcPr>
            <w:tcW w:w="3843" w:type="dxa"/>
            <w:vMerge w:val="restart"/>
            <w:tcBorders>
              <w:top w:val="nil"/>
              <w:left w:val="nil"/>
              <w:bottom w:val="nil"/>
              <w:right w:val="single" w:sz="4" w:space="0" w:color="auto"/>
            </w:tcBorders>
            <w:shd w:val="clear" w:color="auto" w:fill="auto"/>
            <w:vAlign w:val="center"/>
            <w:hideMark/>
            <w:tcPrChange w:id="1158" w:author="Linderhof, Vincent" w:date="2016-01-29T16:08:00Z">
              <w:tcPr>
                <w:tcW w:w="3843" w:type="dxa"/>
                <w:vMerge w:val="restart"/>
                <w:tcBorders>
                  <w:top w:val="nil"/>
                  <w:left w:val="nil"/>
                  <w:bottom w:val="nil"/>
                  <w:right w:val="single" w:sz="4" w:space="0" w:color="auto"/>
                </w:tcBorders>
                <w:shd w:val="clear" w:color="auto" w:fill="auto"/>
                <w:vAlign w:val="center"/>
                <w:hideMark/>
              </w:tcPr>
            </w:tcPrChange>
          </w:tcPr>
          <w:p w14:paraId="15BC9B7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Number of different non-agricultural income sources</w:t>
            </w:r>
          </w:p>
        </w:tc>
        <w:tc>
          <w:tcPr>
            <w:tcW w:w="1356" w:type="dxa"/>
            <w:gridSpan w:val="3"/>
            <w:tcBorders>
              <w:top w:val="nil"/>
              <w:left w:val="nil"/>
              <w:bottom w:val="nil"/>
              <w:right w:val="nil"/>
            </w:tcBorders>
            <w:shd w:val="clear" w:color="auto" w:fill="auto"/>
            <w:noWrap/>
            <w:vAlign w:val="bottom"/>
            <w:hideMark/>
            <w:tcPrChange w:id="1159"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7FA40ED2" w14:textId="6B28ECE0"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1.488</w:t>
            </w:r>
          </w:p>
        </w:tc>
        <w:tc>
          <w:tcPr>
            <w:tcW w:w="333" w:type="dxa"/>
            <w:gridSpan w:val="2"/>
            <w:tcBorders>
              <w:top w:val="nil"/>
              <w:left w:val="nil"/>
              <w:bottom w:val="nil"/>
              <w:right w:val="nil"/>
            </w:tcBorders>
            <w:shd w:val="clear" w:color="auto" w:fill="auto"/>
            <w:noWrap/>
            <w:vAlign w:val="bottom"/>
            <w:hideMark/>
            <w:tcPrChange w:id="116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3D98726" w14:textId="1C143142"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gridSpan w:val="2"/>
            <w:tcBorders>
              <w:top w:val="nil"/>
              <w:left w:val="nil"/>
              <w:bottom w:val="nil"/>
              <w:right w:val="nil"/>
            </w:tcBorders>
            <w:shd w:val="clear" w:color="auto" w:fill="auto"/>
            <w:noWrap/>
            <w:vAlign w:val="bottom"/>
            <w:hideMark/>
            <w:tcPrChange w:id="1161"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5B22963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-0.838</w:t>
            </w:r>
          </w:p>
        </w:tc>
        <w:tc>
          <w:tcPr>
            <w:tcW w:w="534" w:type="dxa"/>
            <w:gridSpan w:val="2"/>
            <w:tcBorders>
              <w:top w:val="nil"/>
              <w:left w:val="nil"/>
              <w:bottom w:val="nil"/>
              <w:right w:val="nil"/>
            </w:tcBorders>
            <w:shd w:val="clear" w:color="auto" w:fill="auto"/>
            <w:noWrap/>
            <w:vAlign w:val="bottom"/>
            <w:hideMark/>
            <w:tcPrChange w:id="116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8E8CA6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163"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75A92A1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-1.51E-02</w:t>
            </w:r>
          </w:p>
        </w:tc>
        <w:tc>
          <w:tcPr>
            <w:tcW w:w="686" w:type="dxa"/>
            <w:gridSpan w:val="2"/>
            <w:tcBorders>
              <w:top w:val="nil"/>
              <w:left w:val="nil"/>
              <w:bottom w:val="nil"/>
              <w:right w:val="nil"/>
            </w:tcBorders>
            <w:shd w:val="clear" w:color="auto" w:fill="auto"/>
            <w:noWrap/>
            <w:vAlign w:val="bottom"/>
            <w:hideMark/>
            <w:tcPrChange w:id="1164" w:author="Linderhof, Vincent" w:date="2016-01-29T16:08:00Z">
              <w:tcPr>
                <w:tcW w:w="686" w:type="dxa"/>
                <w:gridSpan w:val="2"/>
                <w:tcBorders>
                  <w:top w:val="nil"/>
                  <w:left w:val="nil"/>
                  <w:bottom w:val="nil"/>
                  <w:right w:val="nil"/>
                </w:tcBorders>
                <w:shd w:val="clear" w:color="auto" w:fill="auto"/>
                <w:noWrap/>
                <w:vAlign w:val="bottom"/>
                <w:hideMark/>
              </w:tcPr>
            </w:tcPrChange>
          </w:tcPr>
          <w:p w14:paraId="75C033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gridSpan w:val="2"/>
            <w:tcBorders>
              <w:top w:val="nil"/>
              <w:left w:val="nil"/>
              <w:bottom w:val="nil"/>
              <w:right w:val="nil"/>
            </w:tcBorders>
            <w:shd w:val="clear" w:color="auto" w:fill="auto"/>
            <w:noWrap/>
            <w:vAlign w:val="bottom"/>
            <w:hideMark/>
            <w:tcPrChange w:id="1165"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6988A2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0.112**</w:t>
            </w:r>
          </w:p>
        </w:tc>
        <w:tc>
          <w:tcPr>
            <w:tcW w:w="534" w:type="dxa"/>
            <w:gridSpan w:val="2"/>
            <w:tcBorders>
              <w:top w:val="nil"/>
              <w:left w:val="nil"/>
              <w:bottom w:val="nil"/>
              <w:right w:val="nil"/>
            </w:tcBorders>
            <w:shd w:val="clear" w:color="auto" w:fill="auto"/>
            <w:noWrap/>
            <w:vAlign w:val="bottom"/>
            <w:hideMark/>
            <w:tcPrChange w:id="116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9C3066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167"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09D92D4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0.011</w:t>
            </w:r>
          </w:p>
        </w:tc>
        <w:tc>
          <w:tcPr>
            <w:tcW w:w="534" w:type="dxa"/>
            <w:gridSpan w:val="2"/>
            <w:tcBorders>
              <w:top w:val="nil"/>
              <w:left w:val="nil"/>
              <w:bottom w:val="nil"/>
              <w:right w:val="nil"/>
            </w:tcBorders>
            <w:shd w:val="clear" w:color="auto" w:fill="auto"/>
            <w:noWrap/>
            <w:vAlign w:val="bottom"/>
            <w:hideMark/>
            <w:tcPrChange w:id="116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BABD04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169"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3962A79C"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-1.79E-03</w:t>
            </w:r>
          </w:p>
        </w:tc>
        <w:tc>
          <w:tcPr>
            <w:tcW w:w="691" w:type="dxa"/>
            <w:gridSpan w:val="2"/>
            <w:tcBorders>
              <w:top w:val="nil"/>
              <w:left w:val="nil"/>
              <w:bottom w:val="nil"/>
              <w:right w:val="nil"/>
            </w:tcBorders>
            <w:shd w:val="clear" w:color="auto" w:fill="auto"/>
            <w:noWrap/>
            <w:vAlign w:val="bottom"/>
            <w:hideMark/>
            <w:tcPrChange w:id="1170" w:author="Linderhof, Vincent" w:date="2016-01-29T16:08:00Z">
              <w:tcPr>
                <w:tcW w:w="691" w:type="dxa"/>
                <w:gridSpan w:val="2"/>
                <w:tcBorders>
                  <w:top w:val="nil"/>
                  <w:left w:val="nil"/>
                  <w:bottom w:val="nil"/>
                  <w:right w:val="nil"/>
                </w:tcBorders>
                <w:shd w:val="clear" w:color="auto" w:fill="auto"/>
                <w:noWrap/>
                <w:vAlign w:val="bottom"/>
                <w:hideMark/>
              </w:tcPr>
            </w:tcPrChange>
          </w:tcPr>
          <w:p w14:paraId="18C4E7C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1171"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54FBE06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-4,095.348**</w:t>
            </w:r>
          </w:p>
        </w:tc>
        <w:tc>
          <w:tcPr>
            <w:tcW w:w="2037" w:type="dxa"/>
            <w:gridSpan w:val="7"/>
            <w:tcBorders>
              <w:top w:val="nil"/>
              <w:left w:val="nil"/>
              <w:bottom w:val="nil"/>
              <w:right w:val="nil"/>
            </w:tcBorders>
            <w:shd w:val="clear" w:color="auto" w:fill="auto"/>
            <w:noWrap/>
            <w:vAlign w:val="bottom"/>
            <w:hideMark/>
            <w:tcPrChange w:id="1172" w:author="Linderhof, Vincent" w:date="2016-01-29T16:08:00Z">
              <w:tcPr>
                <w:tcW w:w="2037" w:type="dxa"/>
                <w:gridSpan w:val="6"/>
                <w:tcBorders>
                  <w:top w:val="nil"/>
                  <w:left w:val="nil"/>
                  <w:bottom w:val="nil"/>
                  <w:right w:val="nil"/>
                </w:tcBorders>
                <w:shd w:val="clear" w:color="auto" w:fill="auto"/>
                <w:noWrap/>
                <w:vAlign w:val="bottom"/>
                <w:hideMark/>
              </w:tcPr>
            </w:tcPrChange>
          </w:tcPr>
          <w:p w14:paraId="5DDBE07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-156.530</w:t>
            </w:r>
          </w:p>
        </w:tc>
        <w:tc>
          <w:tcPr>
            <w:tcW w:w="266" w:type="dxa"/>
            <w:tcBorders>
              <w:top w:val="nil"/>
              <w:left w:val="nil"/>
              <w:bottom w:val="nil"/>
              <w:right w:val="nil"/>
            </w:tcBorders>
            <w:shd w:val="clear" w:color="auto" w:fill="auto"/>
            <w:noWrap/>
            <w:vAlign w:val="bottom"/>
            <w:hideMark/>
            <w:tcPrChange w:id="1173" w:author="Linderhof, Vincent" w:date="2016-01-29T16:08:00Z">
              <w:tcPr>
                <w:tcW w:w="266" w:type="dxa"/>
                <w:gridSpan w:val="2"/>
                <w:tcBorders>
                  <w:top w:val="nil"/>
                  <w:left w:val="nil"/>
                  <w:bottom w:val="nil"/>
                  <w:right w:val="nil"/>
                </w:tcBorders>
                <w:shd w:val="clear" w:color="auto" w:fill="auto"/>
                <w:noWrap/>
                <w:vAlign w:val="bottom"/>
                <w:hideMark/>
              </w:tcPr>
            </w:tcPrChange>
          </w:tcPr>
          <w:p w14:paraId="573E753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6"/>
            <w:tcBorders>
              <w:top w:val="nil"/>
              <w:left w:val="nil"/>
              <w:bottom w:val="nil"/>
              <w:right w:val="nil"/>
            </w:tcBorders>
            <w:shd w:val="clear" w:color="auto" w:fill="auto"/>
            <w:noWrap/>
            <w:vAlign w:val="bottom"/>
            <w:hideMark/>
            <w:tcPrChange w:id="1174"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1224A0B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-1.60E-02</w:t>
            </w:r>
          </w:p>
        </w:tc>
        <w:tc>
          <w:tcPr>
            <w:tcW w:w="670" w:type="dxa"/>
            <w:gridSpan w:val="3"/>
            <w:tcBorders>
              <w:top w:val="nil"/>
              <w:left w:val="nil"/>
              <w:bottom w:val="nil"/>
              <w:right w:val="nil"/>
            </w:tcBorders>
            <w:shd w:val="clear" w:color="auto" w:fill="auto"/>
            <w:noWrap/>
            <w:vAlign w:val="bottom"/>
            <w:hideMark/>
            <w:tcPrChange w:id="1175" w:author="Linderhof, Vincent" w:date="2016-01-29T16:08:00Z">
              <w:tcPr>
                <w:tcW w:w="670" w:type="dxa"/>
                <w:gridSpan w:val="2"/>
                <w:tcBorders>
                  <w:top w:val="nil"/>
                  <w:left w:val="nil"/>
                  <w:bottom w:val="nil"/>
                  <w:right w:val="nil"/>
                </w:tcBorders>
                <w:shd w:val="clear" w:color="auto" w:fill="auto"/>
                <w:noWrap/>
                <w:vAlign w:val="bottom"/>
                <w:hideMark/>
              </w:tcPr>
            </w:tcPrChange>
          </w:tcPr>
          <w:p w14:paraId="22367A7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3D061E1B" w14:textId="77777777" w:rsidTr="003D1680">
        <w:trPr>
          <w:gridAfter w:val="3"/>
          <w:wAfter w:w="824" w:type="dxa"/>
          <w:trHeight w:val="300"/>
          <w:trPrChange w:id="1176" w:author="Linderhof, Vincent" w:date="2016-01-29T16:08:00Z">
            <w:trPr>
              <w:gridAfter w:val="3"/>
              <w:wAfter w:w="824" w:type="dxa"/>
              <w:trHeight w:val="300"/>
            </w:trPr>
          </w:trPrChange>
        </w:trPr>
        <w:tc>
          <w:tcPr>
            <w:tcW w:w="3843" w:type="dxa"/>
            <w:vMerge/>
            <w:tcBorders>
              <w:top w:val="nil"/>
              <w:left w:val="nil"/>
              <w:bottom w:val="nil"/>
              <w:right w:val="single" w:sz="4" w:space="0" w:color="auto"/>
            </w:tcBorders>
            <w:vAlign w:val="center"/>
            <w:hideMark/>
            <w:tcPrChange w:id="1177" w:author="Linderhof, Vincent" w:date="2016-01-29T16:08:00Z">
              <w:tcPr>
                <w:tcW w:w="3843" w:type="dxa"/>
                <w:vMerge/>
                <w:tcBorders>
                  <w:top w:val="nil"/>
                  <w:left w:val="nil"/>
                  <w:bottom w:val="nil"/>
                  <w:right w:val="single" w:sz="4" w:space="0" w:color="auto"/>
                </w:tcBorders>
                <w:vAlign w:val="center"/>
                <w:hideMark/>
              </w:tcPr>
            </w:tcPrChange>
          </w:tcPr>
          <w:p w14:paraId="2D40B1D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356" w:type="dxa"/>
            <w:gridSpan w:val="3"/>
            <w:tcBorders>
              <w:top w:val="nil"/>
              <w:left w:val="nil"/>
              <w:bottom w:val="nil"/>
              <w:right w:val="nil"/>
            </w:tcBorders>
            <w:shd w:val="clear" w:color="auto" w:fill="auto"/>
            <w:noWrap/>
            <w:vAlign w:val="bottom"/>
            <w:hideMark/>
            <w:tcPrChange w:id="1178"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25F391B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(0.512)</w:t>
            </w:r>
          </w:p>
        </w:tc>
        <w:tc>
          <w:tcPr>
            <w:tcW w:w="333" w:type="dxa"/>
            <w:gridSpan w:val="2"/>
            <w:tcBorders>
              <w:top w:val="nil"/>
              <w:left w:val="nil"/>
              <w:bottom w:val="nil"/>
              <w:right w:val="nil"/>
            </w:tcBorders>
            <w:shd w:val="clear" w:color="auto" w:fill="auto"/>
            <w:noWrap/>
            <w:vAlign w:val="bottom"/>
            <w:hideMark/>
            <w:tcPrChange w:id="1179"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C2B23E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180"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6E0D34C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(0.593)</w:t>
            </w:r>
          </w:p>
        </w:tc>
        <w:tc>
          <w:tcPr>
            <w:tcW w:w="534" w:type="dxa"/>
            <w:gridSpan w:val="2"/>
            <w:tcBorders>
              <w:top w:val="nil"/>
              <w:left w:val="nil"/>
              <w:bottom w:val="nil"/>
              <w:right w:val="nil"/>
            </w:tcBorders>
            <w:shd w:val="clear" w:color="auto" w:fill="auto"/>
            <w:noWrap/>
            <w:vAlign w:val="bottom"/>
            <w:hideMark/>
            <w:tcPrChange w:id="1181"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BAD8FC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182"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1C729473"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4.80E-03</w:t>
            </w:r>
          </w:p>
        </w:tc>
        <w:tc>
          <w:tcPr>
            <w:tcW w:w="686" w:type="dxa"/>
            <w:gridSpan w:val="2"/>
            <w:tcBorders>
              <w:top w:val="nil"/>
              <w:left w:val="nil"/>
              <w:bottom w:val="nil"/>
              <w:right w:val="nil"/>
            </w:tcBorders>
            <w:shd w:val="clear" w:color="auto" w:fill="auto"/>
            <w:noWrap/>
            <w:vAlign w:val="bottom"/>
            <w:hideMark/>
            <w:tcPrChange w:id="1183" w:author="Linderhof, Vincent" w:date="2016-01-29T16:08:00Z">
              <w:tcPr>
                <w:tcW w:w="686" w:type="dxa"/>
                <w:gridSpan w:val="2"/>
                <w:tcBorders>
                  <w:top w:val="nil"/>
                  <w:left w:val="nil"/>
                  <w:bottom w:val="nil"/>
                  <w:right w:val="nil"/>
                </w:tcBorders>
                <w:shd w:val="clear" w:color="auto" w:fill="auto"/>
                <w:noWrap/>
                <w:vAlign w:val="bottom"/>
                <w:hideMark/>
              </w:tcPr>
            </w:tcPrChange>
          </w:tcPr>
          <w:p w14:paraId="72B5C59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184"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426AD6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(0.047)</w:t>
            </w:r>
          </w:p>
        </w:tc>
        <w:tc>
          <w:tcPr>
            <w:tcW w:w="534" w:type="dxa"/>
            <w:gridSpan w:val="2"/>
            <w:tcBorders>
              <w:top w:val="nil"/>
              <w:left w:val="nil"/>
              <w:bottom w:val="nil"/>
              <w:right w:val="nil"/>
            </w:tcBorders>
            <w:shd w:val="clear" w:color="auto" w:fill="auto"/>
            <w:noWrap/>
            <w:vAlign w:val="bottom"/>
            <w:hideMark/>
            <w:tcPrChange w:id="1185"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7B79F3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186"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7A63256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(0.055)</w:t>
            </w:r>
          </w:p>
        </w:tc>
        <w:tc>
          <w:tcPr>
            <w:tcW w:w="534" w:type="dxa"/>
            <w:gridSpan w:val="2"/>
            <w:tcBorders>
              <w:top w:val="nil"/>
              <w:left w:val="nil"/>
              <w:bottom w:val="nil"/>
              <w:right w:val="nil"/>
            </w:tcBorders>
            <w:shd w:val="clear" w:color="auto" w:fill="auto"/>
            <w:noWrap/>
            <w:vAlign w:val="bottom"/>
            <w:hideMark/>
            <w:tcPrChange w:id="1187"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89F550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188"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238EFC8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1.39E-02</w:t>
            </w:r>
          </w:p>
        </w:tc>
        <w:tc>
          <w:tcPr>
            <w:tcW w:w="691" w:type="dxa"/>
            <w:gridSpan w:val="2"/>
            <w:tcBorders>
              <w:top w:val="nil"/>
              <w:left w:val="nil"/>
              <w:bottom w:val="nil"/>
              <w:right w:val="nil"/>
            </w:tcBorders>
            <w:shd w:val="clear" w:color="auto" w:fill="auto"/>
            <w:noWrap/>
            <w:vAlign w:val="bottom"/>
            <w:hideMark/>
            <w:tcPrChange w:id="1189" w:author="Linderhof, Vincent" w:date="2016-01-29T16:08:00Z">
              <w:tcPr>
                <w:tcW w:w="691" w:type="dxa"/>
                <w:gridSpan w:val="2"/>
                <w:tcBorders>
                  <w:top w:val="nil"/>
                  <w:left w:val="nil"/>
                  <w:bottom w:val="nil"/>
                  <w:right w:val="nil"/>
                </w:tcBorders>
                <w:shd w:val="clear" w:color="auto" w:fill="auto"/>
                <w:noWrap/>
                <w:vAlign w:val="bottom"/>
                <w:hideMark/>
              </w:tcPr>
            </w:tcPrChange>
          </w:tcPr>
          <w:p w14:paraId="3F7AF6A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1190"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6B561BB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(1,829.032)</w:t>
            </w:r>
          </w:p>
        </w:tc>
        <w:tc>
          <w:tcPr>
            <w:tcW w:w="2303" w:type="dxa"/>
            <w:gridSpan w:val="8"/>
            <w:tcBorders>
              <w:top w:val="nil"/>
              <w:left w:val="nil"/>
              <w:bottom w:val="nil"/>
              <w:right w:val="nil"/>
            </w:tcBorders>
            <w:shd w:val="clear" w:color="auto" w:fill="auto"/>
            <w:noWrap/>
            <w:vAlign w:val="bottom"/>
            <w:hideMark/>
            <w:tcPrChange w:id="1191" w:author="Linderhof, Vincent" w:date="2016-01-29T16:08:00Z">
              <w:tcPr>
                <w:tcW w:w="2303" w:type="dxa"/>
                <w:gridSpan w:val="8"/>
                <w:tcBorders>
                  <w:top w:val="nil"/>
                  <w:left w:val="nil"/>
                  <w:bottom w:val="nil"/>
                  <w:right w:val="nil"/>
                </w:tcBorders>
                <w:shd w:val="clear" w:color="auto" w:fill="auto"/>
                <w:noWrap/>
                <w:vAlign w:val="bottom"/>
                <w:hideMark/>
              </w:tcPr>
            </w:tcPrChange>
          </w:tcPr>
          <w:p w14:paraId="6171552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(2,471.428)</w:t>
            </w:r>
          </w:p>
        </w:tc>
        <w:tc>
          <w:tcPr>
            <w:tcW w:w="1921" w:type="dxa"/>
            <w:gridSpan w:val="6"/>
            <w:tcBorders>
              <w:top w:val="nil"/>
              <w:left w:val="nil"/>
              <w:bottom w:val="nil"/>
              <w:right w:val="nil"/>
            </w:tcBorders>
            <w:shd w:val="clear" w:color="auto" w:fill="auto"/>
            <w:noWrap/>
            <w:vAlign w:val="bottom"/>
            <w:hideMark/>
            <w:tcPrChange w:id="1192"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53DBA82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1.42E-04</w:t>
            </w:r>
          </w:p>
        </w:tc>
        <w:tc>
          <w:tcPr>
            <w:tcW w:w="670" w:type="dxa"/>
            <w:gridSpan w:val="3"/>
            <w:tcBorders>
              <w:top w:val="nil"/>
              <w:left w:val="nil"/>
              <w:bottom w:val="nil"/>
              <w:right w:val="nil"/>
            </w:tcBorders>
            <w:shd w:val="clear" w:color="auto" w:fill="auto"/>
            <w:noWrap/>
            <w:vAlign w:val="bottom"/>
            <w:hideMark/>
            <w:tcPrChange w:id="1193" w:author="Linderhof, Vincent" w:date="2016-01-29T16:08:00Z">
              <w:tcPr>
                <w:tcW w:w="670" w:type="dxa"/>
                <w:gridSpan w:val="2"/>
                <w:tcBorders>
                  <w:top w:val="nil"/>
                  <w:left w:val="nil"/>
                  <w:bottom w:val="nil"/>
                  <w:right w:val="nil"/>
                </w:tcBorders>
                <w:shd w:val="clear" w:color="auto" w:fill="auto"/>
                <w:noWrap/>
                <w:vAlign w:val="bottom"/>
                <w:hideMark/>
              </w:tcPr>
            </w:tcPrChange>
          </w:tcPr>
          <w:p w14:paraId="2CCFDAB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2EF1DE14" w14:textId="77777777" w:rsidTr="003D1680">
        <w:trPr>
          <w:trHeight w:val="300"/>
          <w:trPrChange w:id="1194" w:author="Linderhof, Vincent" w:date="2016-01-29T16:08:00Z">
            <w:trPr>
              <w:trHeight w:val="300"/>
            </w:trPr>
          </w:trPrChange>
        </w:trPr>
        <w:tc>
          <w:tcPr>
            <w:tcW w:w="3843" w:type="dxa"/>
            <w:vMerge w:val="restart"/>
            <w:tcBorders>
              <w:top w:val="nil"/>
              <w:left w:val="nil"/>
              <w:bottom w:val="nil"/>
              <w:right w:val="single" w:sz="4" w:space="0" w:color="auto"/>
            </w:tcBorders>
            <w:shd w:val="clear" w:color="auto" w:fill="auto"/>
            <w:vAlign w:val="center"/>
            <w:hideMark/>
            <w:tcPrChange w:id="1195" w:author="Linderhof, Vincent" w:date="2016-01-29T16:08:00Z">
              <w:tcPr>
                <w:tcW w:w="3843" w:type="dxa"/>
                <w:vMerge w:val="restart"/>
                <w:tcBorders>
                  <w:top w:val="nil"/>
                  <w:left w:val="nil"/>
                  <w:bottom w:val="nil"/>
                  <w:right w:val="single" w:sz="4" w:space="0" w:color="auto"/>
                </w:tcBorders>
                <w:shd w:val="clear" w:color="auto" w:fill="auto"/>
                <w:vAlign w:val="center"/>
                <w:hideMark/>
              </w:tcPr>
            </w:tcPrChange>
          </w:tcPr>
          <w:p w14:paraId="2EBDCF2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Agriculture Decision - Household Head</w:t>
            </w:r>
          </w:p>
        </w:tc>
        <w:tc>
          <w:tcPr>
            <w:tcW w:w="1356" w:type="dxa"/>
            <w:gridSpan w:val="3"/>
            <w:tcBorders>
              <w:top w:val="nil"/>
              <w:left w:val="nil"/>
              <w:bottom w:val="nil"/>
              <w:right w:val="nil"/>
            </w:tcBorders>
            <w:shd w:val="clear" w:color="auto" w:fill="auto"/>
            <w:noWrap/>
            <w:vAlign w:val="bottom"/>
            <w:hideMark/>
            <w:tcPrChange w:id="1196"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42C18AE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0.711</w:t>
            </w:r>
          </w:p>
        </w:tc>
        <w:tc>
          <w:tcPr>
            <w:tcW w:w="333" w:type="dxa"/>
            <w:gridSpan w:val="2"/>
            <w:tcBorders>
              <w:top w:val="nil"/>
              <w:left w:val="nil"/>
              <w:bottom w:val="nil"/>
              <w:right w:val="nil"/>
            </w:tcBorders>
            <w:shd w:val="clear" w:color="auto" w:fill="auto"/>
            <w:noWrap/>
            <w:vAlign w:val="bottom"/>
            <w:hideMark/>
            <w:tcPrChange w:id="1197"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5FA711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198"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43D09F5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1.066</w:t>
            </w:r>
          </w:p>
        </w:tc>
        <w:tc>
          <w:tcPr>
            <w:tcW w:w="534" w:type="dxa"/>
            <w:gridSpan w:val="2"/>
            <w:tcBorders>
              <w:top w:val="nil"/>
              <w:left w:val="nil"/>
              <w:bottom w:val="nil"/>
              <w:right w:val="nil"/>
            </w:tcBorders>
            <w:shd w:val="clear" w:color="auto" w:fill="auto"/>
            <w:noWrap/>
            <w:vAlign w:val="bottom"/>
            <w:hideMark/>
            <w:tcPrChange w:id="1199"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57EE59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200"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6039AE4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-3.62E-03</w:t>
            </w:r>
          </w:p>
        </w:tc>
        <w:tc>
          <w:tcPr>
            <w:tcW w:w="686" w:type="dxa"/>
            <w:gridSpan w:val="2"/>
            <w:tcBorders>
              <w:top w:val="nil"/>
              <w:left w:val="nil"/>
              <w:bottom w:val="nil"/>
              <w:right w:val="nil"/>
            </w:tcBorders>
            <w:shd w:val="clear" w:color="auto" w:fill="auto"/>
            <w:noWrap/>
            <w:vAlign w:val="bottom"/>
            <w:hideMark/>
            <w:tcPrChange w:id="1201" w:author="Linderhof, Vincent" w:date="2016-01-29T16:08:00Z">
              <w:tcPr>
                <w:tcW w:w="686" w:type="dxa"/>
                <w:gridSpan w:val="2"/>
                <w:tcBorders>
                  <w:top w:val="nil"/>
                  <w:left w:val="nil"/>
                  <w:bottom w:val="nil"/>
                  <w:right w:val="nil"/>
                </w:tcBorders>
                <w:shd w:val="clear" w:color="auto" w:fill="auto"/>
                <w:noWrap/>
                <w:vAlign w:val="bottom"/>
                <w:hideMark/>
              </w:tcPr>
            </w:tcPrChange>
          </w:tcPr>
          <w:p w14:paraId="1FE012B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202"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723ADB6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0.100</w:t>
            </w:r>
          </w:p>
        </w:tc>
        <w:tc>
          <w:tcPr>
            <w:tcW w:w="534" w:type="dxa"/>
            <w:gridSpan w:val="2"/>
            <w:tcBorders>
              <w:top w:val="nil"/>
              <w:left w:val="nil"/>
              <w:bottom w:val="nil"/>
              <w:right w:val="nil"/>
            </w:tcBorders>
            <w:shd w:val="clear" w:color="auto" w:fill="auto"/>
            <w:noWrap/>
            <w:vAlign w:val="bottom"/>
            <w:hideMark/>
            <w:tcPrChange w:id="1203"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700185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204"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39B1DF1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0.048</w:t>
            </w:r>
          </w:p>
        </w:tc>
        <w:tc>
          <w:tcPr>
            <w:tcW w:w="534" w:type="dxa"/>
            <w:gridSpan w:val="2"/>
            <w:tcBorders>
              <w:top w:val="nil"/>
              <w:left w:val="nil"/>
              <w:bottom w:val="nil"/>
              <w:right w:val="nil"/>
            </w:tcBorders>
            <w:shd w:val="clear" w:color="auto" w:fill="auto"/>
            <w:noWrap/>
            <w:vAlign w:val="bottom"/>
            <w:hideMark/>
            <w:tcPrChange w:id="1205"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7C7BB3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206"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4465E24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-6.18E-03</w:t>
            </w:r>
          </w:p>
        </w:tc>
        <w:tc>
          <w:tcPr>
            <w:tcW w:w="691" w:type="dxa"/>
            <w:gridSpan w:val="2"/>
            <w:tcBorders>
              <w:top w:val="nil"/>
              <w:left w:val="nil"/>
              <w:bottom w:val="nil"/>
              <w:right w:val="nil"/>
            </w:tcBorders>
            <w:shd w:val="clear" w:color="auto" w:fill="auto"/>
            <w:noWrap/>
            <w:vAlign w:val="bottom"/>
            <w:hideMark/>
            <w:tcPrChange w:id="1207" w:author="Linderhof, Vincent" w:date="2016-01-29T16:08:00Z">
              <w:tcPr>
                <w:tcW w:w="691" w:type="dxa"/>
                <w:gridSpan w:val="2"/>
                <w:tcBorders>
                  <w:top w:val="nil"/>
                  <w:left w:val="nil"/>
                  <w:bottom w:val="nil"/>
                  <w:right w:val="nil"/>
                </w:tcBorders>
                <w:shd w:val="clear" w:color="auto" w:fill="auto"/>
                <w:noWrap/>
                <w:vAlign w:val="bottom"/>
                <w:hideMark/>
              </w:tcPr>
            </w:tcPrChange>
          </w:tcPr>
          <w:p w14:paraId="13A5B7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1208"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576FF6F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2,285.700</w:t>
            </w:r>
          </w:p>
        </w:tc>
        <w:tc>
          <w:tcPr>
            <w:tcW w:w="534" w:type="dxa"/>
            <w:gridSpan w:val="2"/>
            <w:tcBorders>
              <w:top w:val="nil"/>
              <w:left w:val="nil"/>
              <w:bottom w:val="nil"/>
              <w:right w:val="nil"/>
            </w:tcBorders>
            <w:shd w:val="clear" w:color="auto" w:fill="auto"/>
            <w:noWrap/>
            <w:vAlign w:val="bottom"/>
            <w:hideMark/>
            <w:tcPrChange w:id="1209"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D62F4A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6"/>
            <w:tcBorders>
              <w:top w:val="nil"/>
              <w:left w:val="nil"/>
              <w:bottom w:val="nil"/>
              <w:right w:val="nil"/>
            </w:tcBorders>
            <w:shd w:val="clear" w:color="auto" w:fill="auto"/>
            <w:noWrap/>
            <w:vAlign w:val="bottom"/>
            <w:hideMark/>
            <w:tcPrChange w:id="1210" w:author="Linderhof, Vincent" w:date="2016-01-29T16:08:00Z">
              <w:tcPr>
                <w:tcW w:w="1739" w:type="dxa"/>
                <w:gridSpan w:val="6"/>
                <w:tcBorders>
                  <w:top w:val="nil"/>
                  <w:left w:val="nil"/>
                  <w:bottom w:val="nil"/>
                  <w:right w:val="nil"/>
                </w:tcBorders>
                <w:shd w:val="clear" w:color="auto" w:fill="auto"/>
                <w:noWrap/>
                <w:vAlign w:val="bottom"/>
                <w:hideMark/>
              </w:tcPr>
            </w:tcPrChange>
          </w:tcPr>
          <w:p w14:paraId="5850224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558.623</w:t>
            </w:r>
          </w:p>
        </w:tc>
        <w:tc>
          <w:tcPr>
            <w:tcW w:w="534" w:type="dxa"/>
            <w:gridSpan w:val="2"/>
            <w:tcBorders>
              <w:top w:val="nil"/>
              <w:left w:val="nil"/>
              <w:bottom w:val="nil"/>
              <w:right w:val="nil"/>
            </w:tcBorders>
            <w:shd w:val="clear" w:color="auto" w:fill="auto"/>
            <w:noWrap/>
            <w:vAlign w:val="bottom"/>
            <w:hideMark/>
            <w:tcPrChange w:id="1211"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53FCA7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6"/>
            <w:tcBorders>
              <w:top w:val="nil"/>
              <w:left w:val="nil"/>
              <w:bottom w:val="nil"/>
              <w:right w:val="nil"/>
            </w:tcBorders>
            <w:shd w:val="clear" w:color="auto" w:fill="auto"/>
            <w:noWrap/>
            <w:vAlign w:val="bottom"/>
            <w:hideMark/>
            <w:tcPrChange w:id="1212"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4B464A49"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1.18E-02</w:t>
            </w:r>
          </w:p>
        </w:tc>
        <w:tc>
          <w:tcPr>
            <w:tcW w:w="670" w:type="dxa"/>
            <w:gridSpan w:val="2"/>
            <w:tcBorders>
              <w:top w:val="nil"/>
              <w:left w:val="nil"/>
              <w:bottom w:val="nil"/>
              <w:right w:val="nil"/>
            </w:tcBorders>
            <w:shd w:val="clear" w:color="auto" w:fill="auto"/>
            <w:noWrap/>
            <w:vAlign w:val="bottom"/>
            <w:hideMark/>
            <w:tcPrChange w:id="1213" w:author="Linderhof, Vincent" w:date="2016-01-29T16:08:00Z">
              <w:tcPr>
                <w:tcW w:w="670" w:type="dxa"/>
                <w:gridSpan w:val="2"/>
                <w:tcBorders>
                  <w:top w:val="nil"/>
                  <w:left w:val="nil"/>
                  <w:bottom w:val="nil"/>
                  <w:right w:val="nil"/>
                </w:tcBorders>
                <w:shd w:val="clear" w:color="auto" w:fill="auto"/>
                <w:noWrap/>
                <w:vAlign w:val="bottom"/>
                <w:hideMark/>
              </w:tcPr>
            </w:tcPrChange>
          </w:tcPr>
          <w:p w14:paraId="629CA85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5C8B8D9" w14:textId="77777777" w:rsidTr="003D1680">
        <w:trPr>
          <w:gridAfter w:val="3"/>
          <w:wAfter w:w="824" w:type="dxa"/>
          <w:trHeight w:val="300"/>
          <w:trPrChange w:id="1214" w:author="Linderhof, Vincent" w:date="2016-01-29T16:08:00Z">
            <w:trPr>
              <w:gridAfter w:val="3"/>
              <w:wAfter w:w="824" w:type="dxa"/>
              <w:trHeight w:val="300"/>
            </w:trPr>
          </w:trPrChange>
        </w:trPr>
        <w:tc>
          <w:tcPr>
            <w:tcW w:w="3843" w:type="dxa"/>
            <w:vMerge/>
            <w:tcBorders>
              <w:top w:val="nil"/>
              <w:left w:val="nil"/>
              <w:bottom w:val="nil"/>
              <w:right w:val="single" w:sz="4" w:space="0" w:color="auto"/>
            </w:tcBorders>
            <w:vAlign w:val="center"/>
            <w:hideMark/>
            <w:tcPrChange w:id="1215" w:author="Linderhof, Vincent" w:date="2016-01-29T16:08:00Z">
              <w:tcPr>
                <w:tcW w:w="3843" w:type="dxa"/>
                <w:vMerge/>
                <w:tcBorders>
                  <w:top w:val="nil"/>
                  <w:left w:val="nil"/>
                  <w:bottom w:val="nil"/>
                  <w:right w:val="single" w:sz="4" w:space="0" w:color="auto"/>
                </w:tcBorders>
                <w:vAlign w:val="center"/>
                <w:hideMark/>
              </w:tcPr>
            </w:tcPrChange>
          </w:tcPr>
          <w:p w14:paraId="0FE1770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356" w:type="dxa"/>
            <w:gridSpan w:val="3"/>
            <w:tcBorders>
              <w:top w:val="nil"/>
              <w:left w:val="nil"/>
              <w:bottom w:val="nil"/>
              <w:right w:val="nil"/>
            </w:tcBorders>
            <w:shd w:val="clear" w:color="auto" w:fill="auto"/>
            <w:noWrap/>
            <w:vAlign w:val="bottom"/>
            <w:hideMark/>
            <w:tcPrChange w:id="1216"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579F8E7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(1.095)</w:t>
            </w:r>
          </w:p>
        </w:tc>
        <w:tc>
          <w:tcPr>
            <w:tcW w:w="333" w:type="dxa"/>
            <w:gridSpan w:val="2"/>
            <w:tcBorders>
              <w:top w:val="nil"/>
              <w:left w:val="nil"/>
              <w:bottom w:val="nil"/>
              <w:right w:val="nil"/>
            </w:tcBorders>
            <w:shd w:val="clear" w:color="auto" w:fill="auto"/>
            <w:noWrap/>
            <w:vAlign w:val="bottom"/>
            <w:hideMark/>
            <w:tcPrChange w:id="1217"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F289BE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218"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73F0F9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(1.276)</w:t>
            </w:r>
          </w:p>
        </w:tc>
        <w:tc>
          <w:tcPr>
            <w:tcW w:w="534" w:type="dxa"/>
            <w:gridSpan w:val="2"/>
            <w:tcBorders>
              <w:top w:val="nil"/>
              <w:left w:val="nil"/>
              <w:bottom w:val="nil"/>
              <w:right w:val="nil"/>
            </w:tcBorders>
            <w:shd w:val="clear" w:color="auto" w:fill="auto"/>
            <w:noWrap/>
            <w:vAlign w:val="bottom"/>
            <w:hideMark/>
            <w:tcPrChange w:id="1219"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E9614E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220"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5EAC3B2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1.13E-02</w:t>
            </w:r>
          </w:p>
        </w:tc>
        <w:tc>
          <w:tcPr>
            <w:tcW w:w="686" w:type="dxa"/>
            <w:gridSpan w:val="2"/>
            <w:tcBorders>
              <w:top w:val="nil"/>
              <w:left w:val="nil"/>
              <w:bottom w:val="nil"/>
              <w:right w:val="nil"/>
            </w:tcBorders>
            <w:shd w:val="clear" w:color="auto" w:fill="auto"/>
            <w:noWrap/>
            <w:vAlign w:val="bottom"/>
            <w:hideMark/>
            <w:tcPrChange w:id="1221" w:author="Linderhof, Vincent" w:date="2016-01-29T16:08:00Z">
              <w:tcPr>
                <w:tcW w:w="686" w:type="dxa"/>
                <w:gridSpan w:val="2"/>
                <w:tcBorders>
                  <w:top w:val="nil"/>
                  <w:left w:val="nil"/>
                  <w:bottom w:val="nil"/>
                  <w:right w:val="nil"/>
                </w:tcBorders>
                <w:shd w:val="clear" w:color="auto" w:fill="auto"/>
                <w:noWrap/>
                <w:vAlign w:val="bottom"/>
                <w:hideMark/>
              </w:tcPr>
            </w:tcPrChange>
          </w:tcPr>
          <w:p w14:paraId="106731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222"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61D545A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(0.100)</w:t>
            </w:r>
          </w:p>
        </w:tc>
        <w:tc>
          <w:tcPr>
            <w:tcW w:w="534" w:type="dxa"/>
            <w:gridSpan w:val="2"/>
            <w:tcBorders>
              <w:top w:val="nil"/>
              <w:left w:val="nil"/>
              <w:bottom w:val="nil"/>
              <w:right w:val="nil"/>
            </w:tcBorders>
            <w:shd w:val="clear" w:color="auto" w:fill="auto"/>
            <w:noWrap/>
            <w:vAlign w:val="bottom"/>
            <w:hideMark/>
            <w:tcPrChange w:id="1223"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DDF445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224"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094D51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(0.118)</w:t>
            </w:r>
          </w:p>
        </w:tc>
        <w:tc>
          <w:tcPr>
            <w:tcW w:w="534" w:type="dxa"/>
            <w:gridSpan w:val="2"/>
            <w:tcBorders>
              <w:top w:val="nil"/>
              <w:left w:val="nil"/>
              <w:bottom w:val="nil"/>
              <w:right w:val="nil"/>
            </w:tcBorders>
            <w:shd w:val="clear" w:color="auto" w:fill="auto"/>
            <w:noWrap/>
            <w:vAlign w:val="bottom"/>
            <w:hideMark/>
            <w:tcPrChange w:id="1225"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62C9B8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226"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2857380D"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3.15E-02</w:t>
            </w:r>
          </w:p>
        </w:tc>
        <w:tc>
          <w:tcPr>
            <w:tcW w:w="691" w:type="dxa"/>
            <w:gridSpan w:val="2"/>
            <w:tcBorders>
              <w:top w:val="nil"/>
              <w:left w:val="nil"/>
              <w:bottom w:val="nil"/>
              <w:right w:val="nil"/>
            </w:tcBorders>
            <w:shd w:val="clear" w:color="auto" w:fill="auto"/>
            <w:noWrap/>
            <w:vAlign w:val="bottom"/>
            <w:hideMark/>
            <w:tcPrChange w:id="1227" w:author="Linderhof, Vincent" w:date="2016-01-29T16:08:00Z">
              <w:tcPr>
                <w:tcW w:w="691" w:type="dxa"/>
                <w:gridSpan w:val="2"/>
                <w:tcBorders>
                  <w:top w:val="nil"/>
                  <w:left w:val="nil"/>
                  <w:bottom w:val="nil"/>
                  <w:right w:val="nil"/>
                </w:tcBorders>
                <w:shd w:val="clear" w:color="auto" w:fill="auto"/>
                <w:noWrap/>
                <w:vAlign w:val="bottom"/>
                <w:hideMark/>
              </w:tcPr>
            </w:tcPrChange>
          </w:tcPr>
          <w:p w14:paraId="350E126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1228"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77E5D94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(3,909.422)</w:t>
            </w:r>
          </w:p>
        </w:tc>
        <w:tc>
          <w:tcPr>
            <w:tcW w:w="2303" w:type="dxa"/>
            <w:gridSpan w:val="8"/>
            <w:tcBorders>
              <w:top w:val="nil"/>
              <w:left w:val="nil"/>
              <w:bottom w:val="nil"/>
              <w:right w:val="nil"/>
            </w:tcBorders>
            <w:shd w:val="clear" w:color="auto" w:fill="auto"/>
            <w:noWrap/>
            <w:vAlign w:val="bottom"/>
            <w:hideMark/>
            <w:tcPrChange w:id="1229" w:author="Linderhof, Vincent" w:date="2016-01-29T16:08:00Z">
              <w:tcPr>
                <w:tcW w:w="2303" w:type="dxa"/>
                <w:gridSpan w:val="8"/>
                <w:tcBorders>
                  <w:top w:val="nil"/>
                  <w:left w:val="nil"/>
                  <w:bottom w:val="nil"/>
                  <w:right w:val="nil"/>
                </w:tcBorders>
                <w:shd w:val="clear" w:color="auto" w:fill="auto"/>
                <w:noWrap/>
                <w:vAlign w:val="bottom"/>
                <w:hideMark/>
              </w:tcPr>
            </w:tcPrChange>
          </w:tcPr>
          <w:p w14:paraId="47CD786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(5,318.208)</w:t>
            </w:r>
          </w:p>
        </w:tc>
        <w:tc>
          <w:tcPr>
            <w:tcW w:w="1921" w:type="dxa"/>
            <w:gridSpan w:val="6"/>
            <w:tcBorders>
              <w:top w:val="nil"/>
              <w:left w:val="nil"/>
              <w:bottom w:val="nil"/>
              <w:right w:val="nil"/>
            </w:tcBorders>
            <w:shd w:val="clear" w:color="auto" w:fill="auto"/>
            <w:noWrap/>
            <w:vAlign w:val="bottom"/>
            <w:hideMark/>
            <w:tcPrChange w:id="1230"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3090A16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3.33E-04</w:t>
            </w:r>
          </w:p>
        </w:tc>
        <w:tc>
          <w:tcPr>
            <w:tcW w:w="670" w:type="dxa"/>
            <w:gridSpan w:val="3"/>
            <w:tcBorders>
              <w:top w:val="nil"/>
              <w:left w:val="nil"/>
              <w:bottom w:val="nil"/>
              <w:right w:val="nil"/>
            </w:tcBorders>
            <w:shd w:val="clear" w:color="auto" w:fill="auto"/>
            <w:noWrap/>
            <w:vAlign w:val="bottom"/>
            <w:hideMark/>
            <w:tcPrChange w:id="1231" w:author="Linderhof, Vincent" w:date="2016-01-29T16:08:00Z">
              <w:tcPr>
                <w:tcW w:w="670" w:type="dxa"/>
                <w:gridSpan w:val="2"/>
                <w:tcBorders>
                  <w:top w:val="nil"/>
                  <w:left w:val="nil"/>
                  <w:bottom w:val="nil"/>
                  <w:right w:val="nil"/>
                </w:tcBorders>
                <w:shd w:val="clear" w:color="auto" w:fill="auto"/>
                <w:noWrap/>
                <w:vAlign w:val="bottom"/>
                <w:hideMark/>
              </w:tcPr>
            </w:tcPrChange>
          </w:tcPr>
          <w:p w14:paraId="378D60D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7A44FB6" w14:textId="77777777" w:rsidTr="003D1680">
        <w:trPr>
          <w:gridAfter w:val="3"/>
          <w:wAfter w:w="824" w:type="dxa"/>
          <w:trHeight w:val="300"/>
          <w:trPrChange w:id="1232" w:author="Linderhof, Vincent" w:date="2016-01-29T16:08:00Z">
            <w:trPr>
              <w:gridAfter w:val="3"/>
              <w:wAfter w:w="824" w:type="dxa"/>
              <w:trHeight w:val="300"/>
            </w:trPr>
          </w:trPrChange>
        </w:trPr>
        <w:tc>
          <w:tcPr>
            <w:tcW w:w="3843" w:type="dxa"/>
            <w:vMerge w:val="restart"/>
            <w:tcBorders>
              <w:top w:val="nil"/>
              <w:left w:val="nil"/>
              <w:bottom w:val="nil"/>
              <w:right w:val="single" w:sz="4" w:space="0" w:color="auto"/>
            </w:tcBorders>
            <w:shd w:val="clear" w:color="auto" w:fill="auto"/>
            <w:vAlign w:val="center"/>
            <w:hideMark/>
            <w:tcPrChange w:id="1233" w:author="Linderhof, Vincent" w:date="2016-01-29T16:08:00Z">
              <w:tcPr>
                <w:tcW w:w="3843" w:type="dxa"/>
                <w:vMerge w:val="restart"/>
                <w:tcBorders>
                  <w:top w:val="nil"/>
                  <w:left w:val="nil"/>
                  <w:bottom w:val="nil"/>
                  <w:right w:val="single" w:sz="4" w:space="0" w:color="auto"/>
                </w:tcBorders>
                <w:shd w:val="clear" w:color="auto" w:fill="auto"/>
                <w:vAlign w:val="center"/>
                <w:hideMark/>
              </w:tcPr>
            </w:tcPrChange>
          </w:tcPr>
          <w:p w14:paraId="4068452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lastRenderedPageBreak/>
              <w:t>Region - Eastern</w:t>
            </w:r>
          </w:p>
        </w:tc>
        <w:tc>
          <w:tcPr>
            <w:tcW w:w="1356" w:type="dxa"/>
            <w:gridSpan w:val="3"/>
            <w:tcBorders>
              <w:top w:val="nil"/>
              <w:left w:val="nil"/>
              <w:bottom w:val="nil"/>
              <w:right w:val="nil"/>
            </w:tcBorders>
            <w:shd w:val="clear" w:color="auto" w:fill="auto"/>
            <w:noWrap/>
            <w:vAlign w:val="bottom"/>
            <w:hideMark/>
            <w:tcPrChange w:id="1234"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7B30FD31" w14:textId="55B2CB33"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2.228</w:t>
            </w:r>
          </w:p>
        </w:tc>
        <w:tc>
          <w:tcPr>
            <w:tcW w:w="333" w:type="dxa"/>
            <w:gridSpan w:val="2"/>
            <w:tcBorders>
              <w:top w:val="nil"/>
              <w:left w:val="nil"/>
              <w:bottom w:val="nil"/>
              <w:right w:val="nil"/>
            </w:tcBorders>
            <w:shd w:val="clear" w:color="auto" w:fill="auto"/>
            <w:noWrap/>
            <w:vAlign w:val="bottom"/>
            <w:hideMark/>
            <w:tcPrChange w:id="1235"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16E4AD2" w14:textId="472A4875"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gridSpan w:val="2"/>
            <w:tcBorders>
              <w:top w:val="nil"/>
              <w:left w:val="nil"/>
              <w:bottom w:val="nil"/>
              <w:right w:val="nil"/>
            </w:tcBorders>
            <w:shd w:val="clear" w:color="auto" w:fill="auto"/>
            <w:noWrap/>
            <w:vAlign w:val="bottom"/>
            <w:hideMark/>
            <w:tcPrChange w:id="1236"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1F39241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237"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E2A835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238"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6FFD532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gridSpan w:val="2"/>
            <w:tcBorders>
              <w:top w:val="nil"/>
              <w:left w:val="nil"/>
              <w:bottom w:val="nil"/>
              <w:right w:val="nil"/>
            </w:tcBorders>
            <w:shd w:val="clear" w:color="auto" w:fill="auto"/>
            <w:noWrap/>
            <w:vAlign w:val="bottom"/>
            <w:hideMark/>
            <w:tcPrChange w:id="1239" w:author="Linderhof, Vincent" w:date="2016-01-29T16:08:00Z">
              <w:tcPr>
                <w:tcW w:w="686" w:type="dxa"/>
                <w:gridSpan w:val="2"/>
                <w:tcBorders>
                  <w:top w:val="nil"/>
                  <w:left w:val="nil"/>
                  <w:bottom w:val="nil"/>
                  <w:right w:val="nil"/>
                </w:tcBorders>
                <w:shd w:val="clear" w:color="auto" w:fill="auto"/>
                <w:noWrap/>
                <w:vAlign w:val="bottom"/>
                <w:hideMark/>
              </w:tcPr>
            </w:tcPrChange>
          </w:tcPr>
          <w:p w14:paraId="646CFCE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240"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442FFB9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0.086</w:t>
            </w:r>
          </w:p>
        </w:tc>
        <w:tc>
          <w:tcPr>
            <w:tcW w:w="534" w:type="dxa"/>
            <w:gridSpan w:val="2"/>
            <w:tcBorders>
              <w:top w:val="nil"/>
              <w:left w:val="nil"/>
              <w:bottom w:val="nil"/>
              <w:right w:val="nil"/>
            </w:tcBorders>
            <w:shd w:val="clear" w:color="auto" w:fill="auto"/>
            <w:noWrap/>
            <w:vAlign w:val="bottom"/>
            <w:hideMark/>
            <w:tcPrChange w:id="1241"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FD4CF5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242"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2223088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243"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50A3D3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244"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64DB469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gridSpan w:val="2"/>
            <w:tcBorders>
              <w:top w:val="nil"/>
              <w:left w:val="nil"/>
              <w:bottom w:val="nil"/>
              <w:right w:val="nil"/>
            </w:tcBorders>
            <w:shd w:val="clear" w:color="auto" w:fill="auto"/>
            <w:noWrap/>
            <w:vAlign w:val="bottom"/>
            <w:hideMark/>
            <w:tcPrChange w:id="1245" w:author="Linderhof, Vincent" w:date="2016-01-29T16:08:00Z">
              <w:tcPr>
                <w:tcW w:w="691" w:type="dxa"/>
                <w:gridSpan w:val="2"/>
                <w:tcBorders>
                  <w:top w:val="nil"/>
                  <w:left w:val="nil"/>
                  <w:bottom w:val="nil"/>
                  <w:right w:val="nil"/>
                </w:tcBorders>
                <w:shd w:val="clear" w:color="auto" w:fill="auto"/>
                <w:noWrap/>
                <w:vAlign w:val="bottom"/>
                <w:hideMark/>
              </w:tcPr>
            </w:tcPrChange>
          </w:tcPr>
          <w:p w14:paraId="4B2FE00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1246"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06B1555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17,358.570***</w:t>
            </w:r>
          </w:p>
        </w:tc>
        <w:tc>
          <w:tcPr>
            <w:tcW w:w="2037" w:type="dxa"/>
            <w:gridSpan w:val="7"/>
            <w:tcBorders>
              <w:top w:val="nil"/>
              <w:left w:val="nil"/>
              <w:bottom w:val="nil"/>
              <w:right w:val="nil"/>
            </w:tcBorders>
            <w:shd w:val="clear" w:color="auto" w:fill="auto"/>
            <w:noWrap/>
            <w:vAlign w:val="bottom"/>
            <w:hideMark/>
            <w:tcPrChange w:id="1247" w:author="Linderhof, Vincent" w:date="2016-01-29T16:08:00Z">
              <w:tcPr>
                <w:tcW w:w="2037" w:type="dxa"/>
                <w:gridSpan w:val="6"/>
                <w:tcBorders>
                  <w:top w:val="nil"/>
                  <w:left w:val="nil"/>
                  <w:bottom w:val="nil"/>
                  <w:right w:val="nil"/>
                </w:tcBorders>
                <w:shd w:val="clear" w:color="auto" w:fill="auto"/>
                <w:noWrap/>
                <w:vAlign w:val="bottom"/>
                <w:hideMark/>
              </w:tcPr>
            </w:tcPrChange>
          </w:tcPr>
          <w:p w14:paraId="5C23AF5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Change w:id="1248" w:author="Linderhof, Vincent" w:date="2016-01-29T16:08:00Z">
              <w:tcPr>
                <w:tcW w:w="266" w:type="dxa"/>
                <w:gridSpan w:val="2"/>
                <w:tcBorders>
                  <w:top w:val="nil"/>
                  <w:left w:val="nil"/>
                  <w:bottom w:val="nil"/>
                  <w:right w:val="nil"/>
                </w:tcBorders>
                <w:shd w:val="clear" w:color="auto" w:fill="auto"/>
                <w:noWrap/>
                <w:vAlign w:val="bottom"/>
                <w:hideMark/>
              </w:tcPr>
            </w:tcPrChange>
          </w:tcPr>
          <w:p w14:paraId="60097F8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6"/>
            <w:tcBorders>
              <w:top w:val="nil"/>
              <w:left w:val="nil"/>
              <w:bottom w:val="nil"/>
              <w:right w:val="nil"/>
            </w:tcBorders>
            <w:shd w:val="clear" w:color="auto" w:fill="auto"/>
            <w:noWrap/>
            <w:vAlign w:val="bottom"/>
            <w:hideMark/>
            <w:tcPrChange w:id="1249"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676F4F3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gridSpan w:val="3"/>
            <w:tcBorders>
              <w:top w:val="nil"/>
              <w:left w:val="nil"/>
              <w:bottom w:val="nil"/>
              <w:right w:val="nil"/>
            </w:tcBorders>
            <w:shd w:val="clear" w:color="auto" w:fill="auto"/>
            <w:noWrap/>
            <w:vAlign w:val="bottom"/>
            <w:hideMark/>
            <w:tcPrChange w:id="1250" w:author="Linderhof, Vincent" w:date="2016-01-29T16:08:00Z">
              <w:tcPr>
                <w:tcW w:w="670" w:type="dxa"/>
                <w:gridSpan w:val="2"/>
                <w:tcBorders>
                  <w:top w:val="nil"/>
                  <w:left w:val="nil"/>
                  <w:bottom w:val="nil"/>
                  <w:right w:val="nil"/>
                </w:tcBorders>
                <w:shd w:val="clear" w:color="auto" w:fill="auto"/>
                <w:noWrap/>
                <w:vAlign w:val="bottom"/>
                <w:hideMark/>
              </w:tcPr>
            </w:tcPrChange>
          </w:tcPr>
          <w:p w14:paraId="343EC8A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6858A08" w14:textId="77777777" w:rsidTr="003D1680">
        <w:trPr>
          <w:gridAfter w:val="3"/>
          <w:wAfter w:w="824" w:type="dxa"/>
          <w:trHeight w:val="300"/>
          <w:trPrChange w:id="1251" w:author="Linderhof, Vincent" w:date="2016-01-29T16:08:00Z">
            <w:trPr>
              <w:gridAfter w:val="3"/>
              <w:wAfter w:w="824" w:type="dxa"/>
              <w:trHeight w:val="300"/>
            </w:trPr>
          </w:trPrChange>
        </w:trPr>
        <w:tc>
          <w:tcPr>
            <w:tcW w:w="3843" w:type="dxa"/>
            <w:vMerge/>
            <w:tcBorders>
              <w:top w:val="nil"/>
              <w:left w:val="nil"/>
              <w:bottom w:val="nil"/>
              <w:right w:val="single" w:sz="4" w:space="0" w:color="auto"/>
            </w:tcBorders>
            <w:vAlign w:val="center"/>
            <w:hideMark/>
            <w:tcPrChange w:id="1252" w:author="Linderhof, Vincent" w:date="2016-01-29T16:08:00Z">
              <w:tcPr>
                <w:tcW w:w="3843" w:type="dxa"/>
                <w:vMerge/>
                <w:tcBorders>
                  <w:top w:val="nil"/>
                  <w:left w:val="nil"/>
                  <w:bottom w:val="nil"/>
                  <w:right w:val="single" w:sz="4" w:space="0" w:color="auto"/>
                </w:tcBorders>
                <w:vAlign w:val="center"/>
                <w:hideMark/>
              </w:tcPr>
            </w:tcPrChange>
          </w:tcPr>
          <w:p w14:paraId="2592D6E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356" w:type="dxa"/>
            <w:gridSpan w:val="3"/>
            <w:tcBorders>
              <w:top w:val="nil"/>
              <w:left w:val="nil"/>
              <w:bottom w:val="nil"/>
              <w:right w:val="nil"/>
            </w:tcBorders>
            <w:shd w:val="clear" w:color="auto" w:fill="auto"/>
            <w:noWrap/>
            <w:vAlign w:val="bottom"/>
            <w:hideMark/>
            <w:tcPrChange w:id="1253"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0D4C2BD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-0.825</w:t>
            </w:r>
          </w:p>
        </w:tc>
        <w:tc>
          <w:tcPr>
            <w:tcW w:w="333" w:type="dxa"/>
            <w:gridSpan w:val="2"/>
            <w:tcBorders>
              <w:top w:val="nil"/>
              <w:left w:val="nil"/>
              <w:bottom w:val="nil"/>
              <w:right w:val="nil"/>
            </w:tcBorders>
            <w:shd w:val="clear" w:color="auto" w:fill="auto"/>
            <w:noWrap/>
            <w:vAlign w:val="bottom"/>
            <w:hideMark/>
            <w:tcPrChange w:id="125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E39FC7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255"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51965D2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25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07FB24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257"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0DE707D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gridSpan w:val="2"/>
            <w:tcBorders>
              <w:top w:val="nil"/>
              <w:left w:val="nil"/>
              <w:bottom w:val="nil"/>
              <w:right w:val="nil"/>
            </w:tcBorders>
            <w:shd w:val="clear" w:color="auto" w:fill="auto"/>
            <w:noWrap/>
            <w:vAlign w:val="bottom"/>
            <w:hideMark/>
            <w:tcPrChange w:id="1258" w:author="Linderhof, Vincent" w:date="2016-01-29T16:08:00Z">
              <w:tcPr>
                <w:tcW w:w="686" w:type="dxa"/>
                <w:gridSpan w:val="2"/>
                <w:tcBorders>
                  <w:top w:val="nil"/>
                  <w:left w:val="nil"/>
                  <w:bottom w:val="nil"/>
                  <w:right w:val="nil"/>
                </w:tcBorders>
                <w:shd w:val="clear" w:color="auto" w:fill="auto"/>
                <w:noWrap/>
                <w:vAlign w:val="bottom"/>
                <w:hideMark/>
              </w:tcPr>
            </w:tcPrChange>
          </w:tcPr>
          <w:p w14:paraId="73257A5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259"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7FD3E36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(0.075)</w:t>
            </w:r>
          </w:p>
        </w:tc>
        <w:tc>
          <w:tcPr>
            <w:tcW w:w="534" w:type="dxa"/>
            <w:gridSpan w:val="2"/>
            <w:tcBorders>
              <w:top w:val="nil"/>
              <w:left w:val="nil"/>
              <w:bottom w:val="nil"/>
              <w:right w:val="nil"/>
            </w:tcBorders>
            <w:shd w:val="clear" w:color="auto" w:fill="auto"/>
            <w:noWrap/>
            <w:vAlign w:val="bottom"/>
            <w:hideMark/>
            <w:tcPrChange w:id="126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EC8BBD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261"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75DC037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26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47D177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263"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1DFADF9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gridSpan w:val="2"/>
            <w:tcBorders>
              <w:top w:val="nil"/>
              <w:left w:val="nil"/>
              <w:bottom w:val="nil"/>
              <w:right w:val="nil"/>
            </w:tcBorders>
            <w:shd w:val="clear" w:color="auto" w:fill="auto"/>
            <w:noWrap/>
            <w:vAlign w:val="bottom"/>
            <w:hideMark/>
            <w:tcPrChange w:id="1264" w:author="Linderhof, Vincent" w:date="2016-01-29T16:08:00Z">
              <w:tcPr>
                <w:tcW w:w="691" w:type="dxa"/>
                <w:gridSpan w:val="2"/>
                <w:tcBorders>
                  <w:top w:val="nil"/>
                  <w:left w:val="nil"/>
                  <w:bottom w:val="nil"/>
                  <w:right w:val="nil"/>
                </w:tcBorders>
                <w:shd w:val="clear" w:color="auto" w:fill="auto"/>
                <w:noWrap/>
                <w:vAlign w:val="bottom"/>
                <w:hideMark/>
              </w:tcPr>
            </w:tcPrChange>
          </w:tcPr>
          <w:p w14:paraId="3C6175A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1265"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01EA9B6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(2,944.524)</w:t>
            </w:r>
          </w:p>
        </w:tc>
        <w:tc>
          <w:tcPr>
            <w:tcW w:w="2037" w:type="dxa"/>
            <w:gridSpan w:val="7"/>
            <w:tcBorders>
              <w:top w:val="nil"/>
              <w:left w:val="nil"/>
              <w:bottom w:val="nil"/>
              <w:right w:val="nil"/>
            </w:tcBorders>
            <w:shd w:val="clear" w:color="auto" w:fill="auto"/>
            <w:noWrap/>
            <w:vAlign w:val="bottom"/>
            <w:hideMark/>
            <w:tcPrChange w:id="1266" w:author="Linderhof, Vincent" w:date="2016-01-29T16:08:00Z">
              <w:tcPr>
                <w:tcW w:w="2037" w:type="dxa"/>
                <w:gridSpan w:val="6"/>
                <w:tcBorders>
                  <w:top w:val="nil"/>
                  <w:left w:val="nil"/>
                  <w:bottom w:val="nil"/>
                  <w:right w:val="nil"/>
                </w:tcBorders>
                <w:shd w:val="clear" w:color="auto" w:fill="auto"/>
                <w:noWrap/>
                <w:vAlign w:val="bottom"/>
                <w:hideMark/>
              </w:tcPr>
            </w:tcPrChange>
          </w:tcPr>
          <w:p w14:paraId="20585FD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Change w:id="1267" w:author="Linderhof, Vincent" w:date="2016-01-29T16:08:00Z">
              <w:tcPr>
                <w:tcW w:w="266" w:type="dxa"/>
                <w:gridSpan w:val="2"/>
                <w:tcBorders>
                  <w:top w:val="nil"/>
                  <w:left w:val="nil"/>
                  <w:bottom w:val="nil"/>
                  <w:right w:val="nil"/>
                </w:tcBorders>
                <w:shd w:val="clear" w:color="auto" w:fill="auto"/>
                <w:noWrap/>
                <w:vAlign w:val="bottom"/>
                <w:hideMark/>
              </w:tcPr>
            </w:tcPrChange>
          </w:tcPr>
          <w:p w14:paraId="79616F0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6"/>
            <w:tcBorders>
              <w:top w:val="nil"/>
              <w:left w:val="nil"/>
              <w:bottom w:val="nil"/>
              <w:right w:val="nil"/>
            </w:tcBorders>
            <w:shd w:val="clear" w:color="auto" w:fill="auto"/>
            <w:noWrap/>
            <w:vAlign w:val="bottom"/>
            <w:hideMark/>
            <w:tcPrChange w:id="1268"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29ED720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gridSpan w:val="3"/>
            <w:tcBorders>
              <w:top w:val="nil"/>
              <w:left w:val="nil"/>
              <w:bottom w:val="nil"/>
              <w:right w:val="nil"/>
            </w:tcBorders>
            <w:shd w:val="clear" w:color="auto" w:fill="auto"/>
            <w:noWrap/>
            <w:vAlign w:val="bottom"/>
            <w:hideMark/>
            <w:tcPrChange w:id="1269" w:author="Linderhof, Vincent" w:date="2016-01-29T16:08:00Z">
              <w:tcPr>
                <w:tcW w:w="670" w:type="dxa"/>
                <w:gridSpan w:val="2"/>
                <w:tcBorders>
                  <w:top w:val="nil"/>
                  <w:left w:val="nil"/>
                  <w:bottom w:val="nil"/>
                  <w:right w:val="nil"/>
                </w:tcBorders>
                <w:shd w:val="clear" w:color="auto" w:fill="auto"/>
                <w:noWrap/>
                <w:vAlign w:val="bottom"/>
                <w:hideMark/>
              </w:tcPr>
            </w:tcPrChange>
          </w:tcPr>
          <w:p w14:paraId="153C549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ABE2A11" w14:textId="77777777" w:rsidTr="003D1680">
        <w:trPr>
          <w:trHeight w:val="300"/>
          <w:trPrChange w:id="1270" w:author="Linderhof, Vincent" w:date="2016-01-29T16:08:00Z">
            <w:trPr>
              <w:trHeight w:val="300"/>
            </w:trPr>
          </w:trPrChange>
        </w:trPr>
        <w:tc>
          <w:tcPr>
            <w:tcW w:w="3843" w:type="dxa"/>
            <w:vMerge w:val="restart"/>
            <w:tcBorders>
              <w:top w:val="nil"/>
              <w:left w:val="nil"/>
              <w:bottom w:val="nil"/>
              <w:right w:val="single" w:sz="4" w:space="0" w:color="auto"/>
            </w:tcBorders>
            <w:shd w:val="clear" w:color="auto" w:fill="auto"/>
            <w:vAlign w:val="center"/>
            <w:hideMark/>
            <w:tcPrChange w:id="1271" w:author="Linderhof, Vincent" w:date="2016-01-29T16:08:00Z">
              <w:tcPr>
                <w:tcW w:w="3843" w:type="dxa"/>
                <w:vMerge w:val="restart"/>
                <w:tcBorders>
                  <w:top w:val="nil"/>
                  <w:left w:val="nil"/>
                  <w:bottom w:val="nil"/>
                  <w:right w:val="single" w:sz="4" w:space="0" w:color="auto"/>
                </w:tcBorders>
                <w:shd w:val="clear" w:color="auto" w:fill="auto"/>
                <w:vAlign w:val="center"/>
                <w:hideMark/>
              </w:tcPr>
            </w:tcPrChange>
          </w:tcPr>
          <w:p w14:paraId="0C0D2DB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Region - Northern</w:t>
            </w:r>
          </w:p>
        </w:tc>
        <w:tc>
          <w:tcPr>
            <w:tcW w:w="1356" w:type="dxa"/>
            <w:gridSpan w:val="3"/>
            <w:tcBorders>
              <w:top w:val="nil"/>
              <w:left w:val="nil"/>
              <w:bottom w:val="nil"/>
              <w:right w:val="nil"/>
            </w:tcBorders>
            <w:shd w:val="clear" w:color="auto" w:fill="auto"/>
            <w:noWrap/>
            <w:vAlign w:val="bottom"/>
            <w:hideMark/>
            <w:tcPrChange w:id="1272"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709EE8DE" w14:textId="16C1CEE5"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-6.366</w:t>
            </w:r>
          </w:p>
        </w:tc>
        <w:tc>
          <w:tcPr>
            <w:tcW w:w="333" w:type="dxa"/>
            <w:gridSpan w:val="2"/>
            <w:tcBorders>
              <w:top w:val="nil"/>
              <w:left w:val="nil"/>
              <w:bottom w:val="nil"/>
              <w:right w:val="nil"/>
            </w:tcBorders>
            <w:shd w:val="clear" w:color="auto" w:fill="auto"/>
            <w:noWrap/>
            <w:vAlign w:val="bottom"/>
            <w:hideMark/>
            <w:tcPrChange w:id="1273"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B58795F" w14:textId="242AEB74"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gridSpan w:val="2"/>
            <w:tcBorders>
              <w:top w:val="nil"/>
              <w:left w:val="nil"/>
              <w:bottom w:val="nil"/>
              <w:right w:val="nil"/>
            </w:tcBorders>
            <w:shd w:val="clear" w:color="auto" w:fill="auto"/>
            <w:noWrap/>
            <w:vAlign w:val="bottom"/>
            <w:hideMark/>
            <w:tcPrChange w:id="1274"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2C34FA9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275"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77D6A5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276"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716541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gridSpan w:val="2"/>
            <w:tcBorders>
              <w:top w:val="nil"/>
              <w:left w:val="nil"/>
              <w:bottom w:val="nil"/>
              <w:right w:val="nil"/>
            </w:tcBorders>
            <w:shd w:val="clear" w:color="auto" w:fill="auto"/>
            <w:noWrap/>
            <w:vAlign w:val="bottom"/>
            <w:hideMark/>
            <w:tcPrChange w:id="1277" w:author="Linderhof, Vincent" w:date="2016-01-29T16:08:00Z">
              <w:tcPr>
                <w:tcW w:w="686" w:type="dxa"/>
                <w:gridSpan w:val="2"/>
                <w:tcBorders>
                  <w:top w:val="nil"/>
                  <w:left w:val="nil"/>
                  <w:bottom w:val="nil"/>
                  <w:right w:val="nil"/>
                </w:tcBorders>
                <w:shd w:val="clear" w:color="auto" w:fill="auto"/>
                <w:noWrap/>
                <w:vAlign w:val="bottom"/>
                <w:hideMark/>
              </w:tcPr>
            </w:tcPrChange>
          </w:tcPr>
          <w:p w14:paraId="547C96F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278"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4AB7568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-0.363***</w:t>
            </w:r>
          </w:p>
        </w:tc>
        <w:tc>
          <w:tcPr>
            <w:tcW w:w="534" w:type="dxa"/>
            <w:gridSpan w:val="2"/>
            <w:tcBorders>
              <w:top w:val="nil"/>
              <w:left w:val="nil"/>
              <w:bottom w:val="nil"/>
              <w:right w:val="nil"/>
            </w:tcBorders>
            <w:shd w:val="clear" w:color="auto" w:fill="auto"/>
            <w:noWrap/>
            <w:vAlign w:val="bottom"/>
            <w:hideMark/>
            <w:tcPrChange w:id="1279"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67F044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280"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01D4217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281"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21393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282"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03FEA5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gridSpan w:val="2"/>
            <w:tcBorders>
              <w:top w:val="nil"/>
              <w:left w:val="nil"/>
              <w:bottom w:val="nil"/>
              <w:right w:val="nil"/>
            </w:tcBorders>
            <w:shd w:val="clear" w:color="auto" w:fill="auto"/>
            <w:noWrap/>
            <w:vAlign w:val="bottom"/>
            <w:hideMark/>
            <w:tcPrChange w:id="1283" w:author="Linderhof, Vincent" w:date="2016-01-29T16:08:00Z">
              <w:tcPr>
                <w:tcW w:w="691" w:type="dxa"/>
                <w:gridSpan w:val="2"/>
                <w:tcBorders>
                  <w:top w:val="nil"/>
                  <w:left w:val="nil"/>
                  <w:bottom w:val="nil"/>
                  <w:right w:val="nil"/>
                </w:tcBorders>
                <w:shd w:val="clear" w:color="auto" w:fill="auto"/>
                <w:noWrap/>
                <w:vAlign w:val="bottom"/>
                <w:hideMark/>
              </w:tcPr>
            </w:tcPrChange>
          </w:tcPr>
          <w:p w14:paraId="5B13E60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1284"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256C47E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1,573.681</w:t>
            </w:r>
          </w:p>
        </w:tc>
        <w:tc>
          <w:tcPr>
            <w:tcW w:w="534" w:type="dxa"/>
            <w:gridSpan w:val="2"/>
            <w:tcBorders>
              <w:top w:val="nil"/>
              <w:left w:val="nil"/>
              <w:bottom w:val="nil"/>
              <w:right w:val="nil"/>
            </w:tcBorders>
            <w:shd w:val="clear" w:color="auto" w:fill="auto"/>
            <w:noWrap/>
            <w:vAlign w:val="bottom"/>
            <w:hideMark/>
            <w:tcPrChange w:id="1285"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60E321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6"/>
            <w:tcBorders>
              <w:top w:val="nil"/>
              <w:left w:val="nil"/>
              <w:bottom w:val="nil"/>
              <w:right w:val="nil"/>
            </w:tcBorders>
            <w:shd w:val="clear" w:color="auto" w:fill="auto"/>
            <w:noWrap/>
            <w:vAlign w:val="bottom"/>
            <w:hideMark/>
            <w:tcPrChange w:id="1286" w:author="Linderhof, Vincent" w:date="2016-01-29T16:08:00Z">
              <w:tcPr>
                <w:tcW w:w="1739" w:type="dxa"/>
                <w:gridSpan w:val="6"/>
                <w:tcBorders>
                  <w:top w:val="nil"/>
                  <w:left w:val="nil"/>
                  <w:bottom w:val="nil"/>
                  <w:right w:val="nil"/>
                </w:tcBorders>
                <w:shd w:val="clear" w:color="auto" w:fill="auto"/>
                <w:noWrap/>
                <w:vAlign w:val="bottom"/>
                <w:hideMark/>
              </w:tcPr>
            </w:tcPrChange>
          </w:tcPr>
          <w:p w14:paraId="29A494C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287"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9EBF91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6"/>
            <w:tcBorders>
              <w:top w:val="nil"/>
              <w:left w:val="nil"/>
              <w:bottom w:val="nil"/>
              <w:right w:val="nil"/>
            </w:tcBorders>
            <w:shd w:val="clear" w:color="auto" w:fill="auto"/>
            <w:noWrap/>
            <w:vAlign w:val="bottom"/>
            <w:hideMark/>
            <w:tcPrChange w:id="1288"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5CBF078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gridSpan w:val="2"/>
            <w:tcBorders>
              <w:top w:val="nil"/>
              <w:left w:val="nil"/>
              <w:bottom w:val="nil"/>
              <w:right w:val="nil"/>
            </w:tcBorders>
            <w:shd w:val="clear" w:color="auto" w:fill="auto"/>
            <w:noWrap/>
            <w:vAlign w:val="bottom"/>
            <w:hideMark/>
            <w:tcPrChange w:id="1289" w:author="Linderhof, Vincent" w:date="2016-01-29T16:08:00Z">
              <w:tcPr>
                <w:tcW w:w="670" w:type="dxa"/>
                <w:gridSpan w:val="2"/>
                <w:tcBorders>
                  <w:top w:val="nil"/>
                  <w:left w:val="nil"/>
                  <w:bottom w:val="nil"/>
                  <w:right w:val="nil"/>
                </w:tcBorders>
                <w:shd w:val="clear" w:color="auto" w:fill="auto"/>
                <w:noWrap/>
                <w:vAlign w:val="bottom"/>
                <w:hideMark/>
              </w:tcPr>
            </w:tcPrChange>
          </w:tcPr>
          <w:p w14:paraId="27906D4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355E2FC9" w14:textId="77777777" w:rsidTr="003D1680">
        <w:trPr>
          <w:gridAfter w:val="3"/>
          <w:wAfter w:w="824" w:type="dxa"/>
          <w:trHeight w:val="300"/>
          <w:trPrChange w:id="1290" w:author="Linderhof, Vincent" w:date="2016-01-29T16:08:00Z">
            <w:trPr>
              <w:gridAfter w:val="3"/>
              <w:wAfter w:w="824" w:type="dxa"/>
              <w:trHeight w:val="300"/>
            </w:trPr>
          </w:trPrChange>
        </w:trPr>
        <w:tc>
          <w:tcPr>
            <w:tcW w:w="3843" w:type="dxa"/>
            <w:vMerge/>
            <w:tcBorders>
              <w:top w:val="nil"/>
              <w:left w:val="nil"/>
              <w:bottom w:val="nil"/>
              <w:right w:val="single" w:sz="4" w:space="0" w:color="auto"/>
            </w:tcBorders>
            <w:vAlign w:val="center"/>
            <w:hideMark/>
            <w:tcPrChange w:id="1291" w:author="Linderhof, Vincent" w:date="2016-01-29T16:08:00Z">
              <w:tcPr>
                <w:tcW w:w="3843" w:type="dxa"/>
                <w:vMerge/>
                <w:tcBorders>
                  <w:top w:val="nil"/>
                  <w:left w:val="nil"/>
                  <w:bottom w:val="nil"/>
                  <w:right w:val="single" w:sz="4" w:space="0" w:color="auto"/>
                </w:tcBorders>
                <w:vAlign w:val="center"/>
                <w:hideMark/>
              </w:tcPr>
            </w:tcPrChange>
          </w:tcPr>
          <w:p w14:paraId="1C60BB2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356" w:type="dxa"/>
            <w:gridSpan w:val="3"/>
            <w:tcBorders>
              <w:top w:val="nil"/>
              <w:left w:val="nil"/>
              <w:bottom w:val="nil"/>
              <w:right w:val="nil"/>
            </w:tcBorders>
            <w:shd w:val="clear" w:color="auto" w:fill="auto"/>
            <w:noWrap/>
            <w:vAlign w:val="bottom"/>
            <w:hideMark/>
            <w:tcPrChange w:id="1292"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45F772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-0.829</w:t>
            </w:r>
          </w:p>
        </w:tc>
        <w:tc>
          <w:tcPr>
            <w:tcW w:w="333" w:type="dxa"/>
            <w:gridSpan w:val="2"/>
            <w:tcBorders>
              <w:top w:val="nil"/>
              <w:left w:val="nil"/>
              <w:bottom w:val="nil"/>
              <w:right w:val="nil"/>
            </w:tcBorders>
            <w:shd w:val="clear" w:color="auto" w:fill="auto"/>
            <w:noWrap/>
            <w:vAlign w:val="bottom"/>
            <w:hideMark/>
            <w:tcPrChange w:id="1293"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0E2E62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294"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5BA3876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295"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B8D9D0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296"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72CF15D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gridSpan w:val="2"/>
            <w:tcBorders>
              <w:top w:val="nil"/>
              <w:left w:val="nil"/>
              <w:bottom w:val="nil"/>
              <w:right w:val="nil"/>
            </w:tcBorders>
            <w:shd w:val="clear" w:color="auto" w:fill="auto"/>
            <w:noWrap/>
            <w:vAlign w:val="bottom"/>
            <w:hideMark/>
            <w:tcPrChange w:id="1297" w:author="Linderhof, Vincent" w:date="2016-01-29T16:08:00Z">
              <w:tcPr>
                <w:tcW w:w="686" w:type="dxa"/>
                <w:gridSpan w:val="2"/>
                <w:tcBorders>
                  <w:top w:val="nil"/>
                  <w:left w:val="nil"/>
                  <w:bottom w:val="nil"/>
                  <w:right w:val="nil"/>
                </w:tcBorders>
                <w:shd w:val="clear" w:color="auto" w:fill="auto"/>
                <w:noWrap/>
                <w:vAlign w:val="bottom"/>
                <w:hideMark/>
              </w:tcPr>
            </w:tcPrChange>
          </w:tcPr>
          <w:p w14:paraId="0D8618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298"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6C54711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(0.075)</w:t>
            </w:r>
          </w:p>
        </w:tc>
        <w:tc>
          <w:tcPr>
            <w:tcW w:w="534" w:type="dxa"/>
            <w:gridSpan w:val="2"/>
            <w:tcBorders>
              <w:top w:val="nil"/>
              <w:left w:val="nil"/>
              <w:bottom w:val="nil"/>
              <w:right w:val="nil"/>
            </w:tcBorders>
            <w:shd w:val="clear" w:color="auto" w:fill="auto"/>
            <w:noWrap/>
            <w:vAlign w:val="bottom"/>
            <w:hideMark/>
            <w:tcPrChange w:id="1299"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E84B56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300"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442F6BD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301"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A49A91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302"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26E9C7B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gridSpan w:val="2"/>
            <w:tcBorders>
              <w:top w:val="nil"/>
              <w:left w:val="nil"/>
              <w:bottom w:val="nil"/>
              <w:right w:val="nil"/>
            </w:tcBorders>
            <w:shd w:val="clear" w:color="auto" w:fill="auto"/>
            <w:noWrap/>
            <w:vAlign w:val="bottom"/>
            <w:hideMark/>
            <w:tcPrChange w:id="1303" w:author="Linderhof, Vincent" w:date="2016-01-29T16:08:00Z">
              <w:tcPr>
                <w:tcW w:w="691" w:type="dxa"/>
                <w:gridSpan w:val="2"/>
                <w:tcBorders>
                  <w:top w:val="nil"/>
                  <w:left w:val="nil"/>
                  <w:bottom w:val="nil"/>
                  <w:right w:val="nil"/>
                </w:tcBorders>
                <w:shd w:val="clear" w:color="auto" w:fill="auto"/>
                <w:noWrap/>
                <w:vAlign w:val="bottom"/>
                <w:hideMark/>
              </w:tcPr>
            </w:tcPrChange>
          </w:tcPr>
          <w:p w14:paraId="719F1C2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1304"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000712B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(2,959.331)</w:t>
            </w:r>
          </w:p>
        </w:tc>
        <w:tc>
          <w:tcPr>
            <w:tcW w:w="2037" w:type="dxa"/>
            <w:gridSpan w:val="7"/>
            <w:tcBorders>
              <w:top w:val="nil"/>
              <w:left w:val="nil"/>
              <w:bottom w:val="nil"/>
              <w:right w:val="nil"/>
            </w:tcBorders>
            <w:shd w:val="clear" w:color="auto" w:fill="auto"/>
            <w:noWrap/>
            <w:vAlign w:val="bottom"/>
            <w:hideMark/>
            <w:tcPrChange w:id="1305" w:author="Linderhof, Vincent" w:date="2016-01-29T16:08:00Z">
              <w:tcPr>
                <w:tcW w:w="2037" w:type="dxa"/>
                <w:gridSpan w:val="6"/>
                <w:tcBorders>
                  <w:top w:val="nil"/>
                  <w:left w:val="nil"/>
                  <w:bottom w:val="nil"/>
                  <w:right w:val="nil"/>
                </w:tcBorders>
                <w:shd w:val="clear" w:color="auto" w:fill="auto"/>
                <w:noWrap/>
                <w:vAlign w:val="bottom"/>
                <w:hideMark/>
              </w:tcPr>
            </w:tcPrChange>
          </w:tcPr>
          <w:p w14:paraId="2A66434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Change w:id="1306" w:author="Linderhof, Vincent" w:date="2016-01-29T16:08:00Z">
              <w:tcPr>
                <w:tcW w:w="266" w:type="dxa"/>
                <w:gridSpan w:val="2"/>
                <w:tcBorders>
                  <w:top w:val="nil"/>
                  <w:left w:val="nil"/>
                  <w:bottom w:val="nil"/>
                  <w:right w:val="nil"/>
                </w:tcBorders>
                <w:shd w:val="clear" w:color="auto" w:fill="auto"/>
                <w:noWrap/>
                <w:vAlign w:val="bottom"/>
                <w:hideMark/>
              </w:tcPr>
            </w:tcPrChange>
          </w:tcPr>
          <w:p w14:paraId="302F251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6"/>
            <w:tcBorders>
              <w:top w:val="nil"/>
              <w:left w:val="nil"/>
              <w:bottom w:val="nil"/>
              <w:right w:val="nil"/>
            </w:tcBorders>
            <w:shd w:val="clear" w:color="auto" w:fill="auto"/>
            <w:noWrap/>
            <w:vAlign w:val="bottom"/>
            <w:hideMark/>
            <w:tcPrChange w:id="1307"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1BAE392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gridSpan w:val="3"/>
            <w:tcBorders>
              <w:top w:val="nil"/>
              <w:left w:val="nil"/>
              <w:bottom w:val="nil"/>
              <w:right w:val="nil"/>
            </w:tcBorders>
            <w:shd w:val="clear" w:color="auto" w:fill="auto"/>
            <w:noWrap/>
            <w:vAlign w:val="bottom"/>
            <w:hideMark/>
            <w:tcPrChange w:id="1308" w:author="Linderhof, Vincent" w:date="2016-01-29T16:08:00Z">
              <w:tcPr>
                <w:tcW w:w="670" w:type="dxa"/>
                <w:gridSpan w:val="2"/>
                <w:tcBorders>
                  <w:top w:val="nil"/>
                  <w:left w:val="nil"/>
                  <w:bottom w:val="nil"/>
                  <w:right w:val="nil"/>
                </w:tcBorders>
                <w:shd w:val="clear" w:color="auto" w:fill="auto"/>
                <w:noWrap/>
                <w:vAlign w:val="bottom"/>
                <w:hideMark/>
              </w:tcPr>
            </w:tcPrChange>
          </w:tcPr>
          <w:p w14:paraId="05D41CB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8DD2EAB" w14:textId="77777777" w:rsidTr="003D1680">
        <w:trPr>
          <w:gridAfter w:val="3"/>
          <w:wAfter w:w="824" w:type="dxa"/>
          <w:trHeight w:val="300"/>
          <w:trPrChange w:id="1309" w:author="Linderhof, Vincent" w:date="2016-01-29T16:08:00Z">
            <w:trPr>
              <w:gridAfter w:val="3"/>
              <w:wAfter w:w="824" w:type="dxa"/>
              <w:trHeight w:val="300"/>
            </w:trPr>
          </w:trPrChange>
        </w:trPr>
        <w:tc>
          <w:tcPr>
            <w:tcW w:w="3843" w:type="dxa"/>
            <w:vMerge w:val="restart"/>
            <w:tcBorders>
              <w:top w:val="nil"/>
              <w:left w:val="nil"/>
              <w:bottom w:val="nil"/>
              <w:right w:val="single" w:sz="4" w:space="0" w:color="auto"/>
            </w:tcBorders>
            <w:shd w:val="clear" w:color="auto" w:fill="auto"/>
            <w:vAlign w:val="center"/>
            <w:hideMark/>
            <w:tcPrChange w:id="1310" w:author="Linderhof, Vincent" w:date="2016-01-29T16:08:00Z">
              <w:tcPr>
                <w:tcW w:w="3843" w:type="dxa"/>
                <w:vMerge w:val="restart"/>
                <w:tcBorders>
                  <w:top w:val="nil"/>
                  <w:left w:val="nil"/>
                  <w:bottom w:val="nil"/>
                  <w:right w:val="single" w:sz="4" w:space="0" w:color="auto"/>
                </w:tcBorders>
                <w:shd w:val="clear" w:color="auto" w:fill="auto"/>
                <w:vAlign w:val="center"/>
                <w:hideMark/>
              </w:tcPr>
            </w:tcPrChange>
          </w:tcPr>
          <w:p w14:paraId="795BF84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Region - Western</w:t>
            </w:r>
          </w:p>
        </w:tc>
        <w:tc>
          <w:tcPr>
            <w:tcW w:w="1356" w:type="dxa"/>
            <w:gridSpan w:val="3"/>
            <w:tcBorders>
              <w:top w:val="nil"/>
              <w:left w:val="nil"/>
              <w:bottom w:val="nil"/>
              <w:right w:val="nil"/>
            </w:tcBorders>
            <w:shd w:val="clear" w:color="auto" w:fill="auto"/>
            <w:noWrap/>
            <w:vAlign w:val="bottom"/>
            <w:hideMark/>
            <w:tcPrChange w:id="1311"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58518A59" w14:textId="17480007"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1.903</w:t>
            </w:r>
          </w:p>
        </w:tc>
        <w:tc>
          <w:tcPr>
            <w:tcW w:w="333" w:type="dxa"/>
            <w:gridSpan w:val="2"/>
            <w:tcBorders>
              <w:top w:val="nil"/>
              <w:left w:val="nil"/>
              <w:bottom w:val="nil"/>
              <w:right w:val="nil"/>
            </w:tcBorders>
            <w:shd w:val="clear" w:color="auto" w:fill="auto"/>
            <w:noWrap/>
            <w:vAlign w:val="bottom"/>
            <w:hideMark/>
            <w:tcPrChange w:id="131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B355338" w14:textId="4035C87C"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gridSpan w:val="2"/>
            <w:tcBorders>
              <w:top w:val="nil"/>
              <w:left w:val="nil"/>
              <w:bottom w:val="nil"/>
              <w:right w:val="nil"/>
            </w:tcBorders>
            <w:shd w:val="clear" w:color="auto" w:fill="auto"/>
            <w:noWrap/>
            <w:vAlign w:val="bottom"/>
            <w:hideMark/>
            <w:tcPrChange w:id="1313"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57C671D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31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30A57E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315"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6EDA994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gridSpan w:val="2"/>
            <w:tcBorders>
              <w:top w:val="nil"/>
              <w:left w:val="nil"/>
              <w:bottom w:val="nil"/>
              <w:right w:val="nil"/>
            </w:tcBorders>
            <w:shd w:val="clear" w:color="auto" w:fill="auto"/>
            <w:noWrap/>
            <w:vAlign w:val="bottom"/>
            <w:hideMark/>
            <w:tcPrChange w:id="1316" w:author="Linderhof, Vincent" w:date="2016-01-29T16:08:00Z">
              <w:tcPr>
                <w:tcW w:w="686" w:type="dxa"/>
                <w:gridSpan w:val="2"/>
                <w:tcBorders>
                  <w:top w:val="nil"/>
                  <w:left w:val="nil"/>
                  <w:bottom w:val="nil"/>
                  <w:right w:val="nil"/>
                </w:tcBorders>
                <w:shd w:val="clear" w:color="auto" w:fill="auto"/>
                <w:noWrap/>
                <w:vAlign w:val="bottom"/>
                <w:hideMark/>
              </w:tcPr>
            </w:tcPrChange>
          </w:tcPr>
          <w:p w14:paraId="5337DFC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317"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2191008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-0.983***</w:t>
            </w:r>
          </w:p>
        </w:tc>
        <w:tc>
          <w:tcPr>
            <w:tcW w:w="534" w:type="dxa"/>
            <w:gridSpan w:val="2"/>
            <w:tcBorders>
              <w:top w:val="nil"/>
              <w:left w:val="nil"/>
              <w:bottom w:val="nil"/>
              <w:right w:val="nil"/>
            </w:tcBorders>
            <w:shd w:val="clear" w:color="auto" w:fill="auto"/>
            <w:noWrap/>
            <w:vAlign w:val="bottom"/>
            <w:hideMark/>
            <w:tcPrChange w:id="131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2CD309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319"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24CD5DD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32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595737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321"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017B9A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gridSpan w:val="2"/>
            <w:tcBorders>
              <w:top w:val="nil"/>
              <w:left w:val="nil"/>
              <w:bottom w:val="nil"/>
              <w:right w:val="nil"/>
            </w:tcBorders>
            <w:shd w:val="clear" w:color="auto" w:fill="auto"/>
            <w:noWrap/>
            <w:vAlign w:val="bottom"/>
            <w:hideMark/>
            <w:tcPrChange w:id="1322" w:author="Linderhof, Vincent" w:date="2016-01-29T16:08:00Z">
              <w:tcPr>
                <w:tcW w:w="691" w:type="dxa"/>
                <w:gridSpan w:val="2"/>
                <w:tcBorders>
                  <w:top w:val="nil"/>
                  <w:left w:val="nil"/>
                  <w:bottom w:val="nil"/>
                  <w:right w:val="nil"/>
                </w:tcBorders>
                <w:shd w:val="clear" w:color="auto" w:fill="auto"/>
                <w:noWrap/>
                <w:vAlign w:val="bottom"/>
                <w:hideMark/>
              </w:tcPr>
            </w:tcPrChange>
          </w:tcPr>
          <w:p w14:paraId="7DD6E3F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1323"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37F3CA2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-13,380.570***</w:t>
            </w:r>
          </w:p>
        </w:tc>
        <w:tc>
          <w:tcPr>
            <w:tcW w:w="2037" w:type="dxa"/>
            <w:gridSpan w:val="7"/>
            <w:tcBorders>
              <w:top w:val="nil"/>
              <w:left w:val="nil"/>
              <w:bottom w:val="nil"/>
              <w:right w:val="nil"/>
            </w:tcBorders>
            <w:shd w:val="clear" w:color="auto" w:fill="auto"/>
            <w:noWrap/>
            <w:vAlign w:val="bottom"/>
            <w:hideMark/>
            <w:tcPrChange w:id="1324" w:author="Linderhof, Vincent" w:date="2016-01-29T16:08:00Z">
              <w:tcPr>
                <w:tcW w:w="2037" w:type="dxa"/>
                <w:gridSpan w:val="6"/>
                <w:tcBorders>
                  <w:top w:val="nil"/>
                  <w:left w:val="nil"/>
                  <w:bottom w:val="nil"/>
                  <w:right w:val="nil"/>
                </w:tcBorders>
                <w:shd w:val="clear" w:color="auto" w:fill="auto"/>
                <w:noWrap/>
                <w:vAlign w:val="bottom"/>
                <w:hideMark/>
              </w:tcPr>
            </w:tcPrChange>
          </w:tcPr>
          <w:p w14:paraId="1EA0111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Change w:id="1325" w:author="Linderhof, Vincent" w:date="2016-01-29T16:08:00Z">
              <w:tcPr>
                <w:tcW w:w="266" w:type="dxa"/>
                <w:gridSpan w:val="2"/>
                <w:tcBorders>
                  <w:top w:val="nil"/>
                  <w:left w:val="nil"/>
                  <w:bottom w:val="nil"/>
                  <w:right w:val="nil"/>
                </w:tcBorders>
                <w:shd w:val="clear" w:color="auto" w:fill="auto"/>
                <w:noWrap/>
                <w:vAlign w:val="bottom"/>
                <w:hideMark/>
              </w:tcPr>
            </w:tcPrChange>
          </w:tcPr>
          <w:p w14:paraId="7DBD6D8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6"/>
            <w:tcBorders>
              <w:top w:val="nil"/>
              <w:left w:val="nil"/>
              <w:bottom w:val="nil"/>
              <w:right w:val="nil"/>
            </w:tcBorders>
            <w:shd w:val="clear" w:color="auto" w:fill="auto"/>
            <w:noWrap/>
            <w:vAlign w:val="bottom"/>
            <w:hideMark/>
            <w:tcPrChange w:id="1326"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671FFF1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gridSpan w:val="3"/>
            <w:tcBorders>
              <w:top w:val="nil"/>
              <w:left w:val="nil"/>
              <w:bottom w:val="nil"/>
              <w:right w:val="nil"/>
            </w:tcBorders>
            <w:shd w:val="clear" w:color="auto" w:fill="auto"/>
            <w:noWrap/>
            <w:vAlign w:val="bottom"/>
            <w:hideMark/>
            <w:tcPrChange w:id="1327" w:author="Linderhof, Vincent" w:date="2016-01-29T16:08:00Z">
              <w:tcPr>
                <w:tcW w:w="670" w:type="dxa"/>
                <w:gridSpan w:val="2"/>
                <w:tcBorders>
                  <w:top w:val="nil"/>
                  <w:left w:val="nil"/>
                  <w:bottom w:val="nil"/>
                  <w:right w:val="nil"/>
                </w:tcBorders>
                <w:shd w:val="clear" w:color="auto" w:fill="auto"/>
                <w:noWrap/>
                <w:vAlign w:val="bottom"/>
                <w:hideMark/>
              </w:tcPr>
            </w:tcPrChange>
          </w:tcPr>
          <w:p w14:paraId="518A7CA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9E830DF" w14:textId="77777777" w:rsidTr="003D1680">
        <w:trPr>
          <w:gridAfter w:val="3"/>
          <w:wAfter w:w="824" w:type="dxa"/>
          <w:trHeight w:val="300"/>
          <w:trPrChange w:id="1328" w:author="Linderhof, Vincent" w:date="2016-01-29T16:08:00Z">
            <w:trPr>
              <w:gridAfter w:val="3"/>
              <w:wAfter w:w="824" w:type="dxa"/>
              <w:trHeight w:val="300"/>
            </w:trPr>
          </w:trPrChange>
        </w:trPr>
        <w:tc>
          <w:tcPr>
            <w:tcW w:w="3843" w:type="dxa"/>
            <w:vMerge/>
            <w:tcBorders>
              <w:top w:val="nil"/>
              <w:left w:val="nil"/>
              <w:bottom w:val="nil"/>
              <w:right w:val="single" w:sz="4" w:space="0" w:color="auto"/>
            </w:tcBorders>
            <w:vAlign w:val="center"/>
            <w:hideMark/>
            <w:tcPrChange w:id="1329" w:author="Linderhof, Vincent" w:date="2016-01-29T16:08:00Z">
              <w:tcPr>
                <w:tcW w:w="3843" w:type="dxa"/>
                <w:vMerge/>
                <w:tcBorders>
                  <w:top w:val="nil"/>
                  <w:left w:val="nil"/>
                  <w:bottom w:val="nil"/>
                  <w:right w:val="single" w:sz="4" w:space="0" w:color="auto"/>
                </w:tcBorders>
                <w:vAlign w:val="center"/>
                <w:hideMark/>
              </w:tcPr>
            </w:tcPrChange>
          </w:tcPr>
          <w:p w14:paraId="685436B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356" w:type="dxa"/>
            <w:gridSpan w:val="3"/>
            <w:tcBorders>
              <w:top w:val="nil"/>
              <w:left w:val="nil"/>
              <w:bottom w:val="nil"/>
              <w:right w:val="nil"/>
            </w:tcBorders>
            <w:shd w:val="clear" w:color="auto" w:fill="auto"/>
            <w:noWrap/>
            <w:vAlign w:val="bottom"/>
            <w:hideMark/>
            <w:tcPrChange w:id="1330"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01C3766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-0.869</w:t>
            </w:r>
          </w:p>
        </w:tc>
        <w:tc>
          <w:tcPr>
            <w:tcW w:w="333" w:type="dxa"/>
            <w:gridSpan w:val="2"/>
            <w:tcBorders>
              <w:top w:val="nil"/>
              <w:left w:val="nil"/>
              <w:bottom w:val="nil"/>
              <w:right w:val="nil"/>
            </w:tcBorders>
            <w:shd w:val="clear" w:color="auto" w:fill="auto"/>
            <w:noWrap/>
            <w:vAlign w:val="bottom"/>
            <w:hideMark/>
            <w:tcPrChange w:id="1331"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2A20D2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332"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5DE08DA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333"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AA73EC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334"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4D1F019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gridSpan w:val="2"/>
            <w:tcBorders>
              <w:top w:val="nil"/>
              <w:left w:val="nil"/>
              <w:bottom w:val="nil"/>
              <w:right w:val="nil"/>
            </w:tcBorders>
            <w:shd w:val="clear" w:color="auto" w:fill="auto"/>
            <w:noWrap/>
            <w:vAlign w:val="bottom"/>
            <w:hideMark/>
            <w:tcPrChange w:id="1335" w:author="Linderhof, Vincent" w:date="2016-01-29T16:08:00Z">
              <w:tcPr>
                <w:tcW w:w="686" w:type="dxa"/>
                <w:gridSpan w:val="2"/>
                <w:tcBorders>
                  <w:top w:val="nil"/>
                  <w:left w:val="nil"/>
                  <w:bottom w:val="nil"/>
                  <w:right w:val="nil"/>
                </w:tcBorders>
                <w:shd w:val="clear" w:color="auto" w:fill="auto"/>
                <w:noWrap/>
                <w:vAlign w:val="bottom"/>
                <w:hideMark/>
              </w:tcPr>
            </w:tcPrChange>
          </w:tcPr>
          <w:p w14:paraId="398E219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336"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1CABFFE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(0.079)</w:t>
            </w:r>
          </w:p>
        </w:tc>
        <w:tc>
          <w:tcPr>
            <w:tcW w:w="534" w:type="dxa"/>
            <w:gridSpan w:val="2"/>
            <w:tcBorders>
              <w:top w:val="nil"/>
              <w:left w:val="nil"/>
              <w:bottom w:val="nil"/>
              <w:right w:val="nil"/>
            </w:tcBorders>
            <w:shd w:val="clear" w:color="auto" w:fill="auto"/>
            <w:noWrap/>
            <w:vAlign w:val="bottom"/>
            <w:hideMark/>
            <w:tcPrChange w:id="1337"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D858E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338"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57ADEED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339" w:author="Linderhof, Vincent" w:date="2016-01-29T16:08:00Z">
              <w:tcPr>
                <w:tcW w:w="534" w:type="dxa"/>
                <w:gridSpan w:val="2"/>
                <w:tcBorders>
                  <w:top w:val="nil"/>
                  <w:left w:val="nil"/>
                  <w:bottom w:val="nil"/>
                  <w:right w:val="nil"/>
                </w:tcBorders>
                <w:shd w:val="clear" w:color="auto" w:fill="auto"/>
                <w:noWrap/>
                <w:vAlign w:val="bottom"/>
                <w:hideMark/>
              </w:tcPr>
            </w:tcPrChange>
          </w:tcPr>
          <w:p w14:paraId="46B132B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340"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16F319D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gridSpan w:val="2"/>
            <w:tcBorders>
              <w:top w:val="nil"/>
              <w:left w:val="nil"/>
              <w:bottom w:val="nil"/>
              <w:right w:val="nil"/>
            </w:tcBorders>
            <w:shd w:val="clear" w:color="auto" w:fill="auto"/>
            <w:noWrap/>
            <w:vAlign w:val="bottom"/>
            <w:hideMark/>
            <w:tcPrChange w:id="1341" w:author="Linderhof, Vincent" w:date="2016-01-29T16:08:00Z">
              <w:tcPr>
                <w:tcW w:w="691" w:type="dxa"/>
                <w:gridSpan w:val="2"/>
                <w:tcBorders>
                  <w:top w:val="nil"/>
                  <w:left w:val="nil"/>
                  <w:bottom w:val="nil"/>
                  <w:right w:val="nil"/>
                </w:tcBorders>
                <w:shd w:val="clear" w:color="auto" w:fill="auto"/>
                <w:noWrap/>
                <w:vAlign w:val="bottom"/>
                <w:hideMark/>
              </w:tcPr>
            </w:tcPrChange>
          </w:tcPr>
          <w:p w14:paraId="0733A0B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1342"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62A8F16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(3,102.356)</w:t>
            </w:r>
          </w:p>
        </w:tc>
        <w:tc>
          <w:tcPr>
            <w:tcW w:w="2037" w:type="dxa"/>
            <w:gridSpan w:val="7"/>
            <w:tcBorders>
              <w:top w:val="nil"/>
              <w:left w:val="nil"/>
              <w:bottom w:val="nil"/>
              <w:right w:val="nil"/>
            </w:tcBorders>
            <w:shd w:val="clear" w:color="auto" w:fill="auto"/>
            <w:noWrap/>
            <w:vAlign w:val="bottom"/>
            <w:hideMark/>
            <w:tcPrChange w:id="1343" w:author="Linderhof, Vincent" w:date="2016-01-29T16:08:00Z">
              <w:tcPr>
                <w:tcW w:w="2037" w:type="dxa"/>
                <w:gridSpan w:val="6"/>
                <w:tcBorders>
                  <w:top w:val="nil"/>
                  <w:left w:val="nil"/>
                  <w:bottom w:val="nil"/>
                  <w:right w:val="nil"/>
                </w:tcBorders>
                <w:shd w:val="clear" w:color="auto" w:fill="auto"/>
                <w:noWrap/>
                <w:vAlign w:val="bottom"/>
                <w:hideMark/>
              </w:tcPr>
            </w:tcPrChange>
          </w:tcPr>
          <w:p w14:paraId="0642F33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Change w:id="1344" w:author="Linderhof, Vincent" w:date="2016-01-29T16:08:00Z">
              <w:tcPr>
                <w:tcW w:w="266" w:type="dxa"/>
                <w:gridSpan w:val="2"/>
                <w:tcBorders>
                  <w:top w:val="nil"/>
                  <w:left w:val="nil"/>
                  <w:bottom w:val="nil"/>
                  <w:right w:val="nil"/>
                </w:tcBorders>
                <w:shd w:val="clear" w:color="auto" w:fill="auto"/>
                <w:noWrap/>
                <w:vAlign w:val="bottom"/>
                <w:hideMark/>
              </w:tcPr>
            </w:tcPrChange>
          </w:tcPr>
          <w:p w14:paraId="517927D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6"/>
            <w:tcBorders>
              <w:top w:val="nil"/>
              <w:left w:val="nil"/>
              <w:bottom w:val="nil"/>
              <w:right w:val="nil"/>
            </w:tcBorders>
            <w:shd w:val="clear" w:color="auto" w:fill="auto"/>
            <w:noWrap/>
            <w:vAlign w:val="bottom"/>
            <w:hideMark/>
            <w:tcPrChange w:id="1345"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2FF98EE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gridSpan w:val="3"/>
            <w:tcBorders>
              <w:top w:val="nil"/>
              <w:left w:val="nil"/>
              <w:bottom w:val="nil"/>
              <w:right w:val="nil"/>
            </w:tcBorders>
            <w:shd w:val="clear" w:color="auto" w:fill="auto"/>
            <w:noWrap/>
            <w:vAlign w:val="bottom"/>
            <w:hideMark/>
            <w:tcPrChange w:id="1346" w:author="Linderhof, Vincent" w:date="2016-01-29T16:08:00Z">
              <w:tcPr>
                <w:tcW w:w="670" w:type="dxa"/>
                <w:gridSpan w:val="2"/>
                <w:tcBorders>
                  <w:top w:val="nil"/>
                  <w:left w:val="nil"/>
                  <w:bottom w:val="nil"/>
                  <w:right w:val="nil"/>
                </w:tcBorders>
                <w:shd w:val="clear" w:color="auto" w:fill="auto"/>
                <w:noWrap/>
                <w:vAlign w:val="bottom"/>
                <w:hideMark/>
              </w:tcPr>
            </w:tcPrChange>
          </w:tcPr>
          <w:p w14:paraId="13EB6E0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37260F" w:rsidRPr="00C03049" w14:paraId="6024C011" w14:textId="77777777" w:rsidTr="003D1680">
        <w:trPr>
          <w:gridAfter w:val="3"/>
          <w:wAfter w:w="824" w:type="dxa"/>
          <w:trHeight w:val="300"/>
          <w:trPrChange w:id="1347" w:author="Linderhof, Vincent" w:date="2016-01-29T16:08:00Z">
            <w:trPr>
              <w:gridAfter w:val="3"/>
              <w:wAfter w:w="824" w:type="dxa"/>
              <w:trHeight w:val="300"/>
            </w:trPr>
          </w:trPrChange>
        </w:trPr>
        <w:tc>
          <w:tcPr>
            <w:tcW w:w="3843" w:type="dxa"/>
            <w:vMerge w:val="restart"/>
            <w:tcBorders>
              <w:top w:val="nil"/>
              <w:left w:val="nil"/>
              <w:bottom w:val="nil"/>
              <w:right w:val="single" w:sz="4" w:space="0" w:color="auto"/>
            </w:tcBorders>
            <w:shd w:val="clear" w:color="auto" w:fill="auto"/>
            <w:vAlign w:val="center"/>
            <w:hideMark/>
            <w:tcPrChange w:id="1348" w:author="Linderhof, Vincent" w:date="2016-01-29T16:08:00Z">
              <w:tcPr>
                <w:tcW w:w="3843" w:type="dxa"/>
                <w:vMerge w:val="restart"/>
                <w:tcBorders>
                  <w:top w:val="nil"/>
                  <w:left w:val="nil"/>
                  <w:bottom w:val="nil"/>
                  <w:right w:val="single" w:sz="4" w:space="0" w:color="auto"/>
                </w:tcBorders>
                <w:shd w:val="clear" w:color="auto" w:fill="auto"/>
                <w:vAlign w:val="center"/>
                <w:hideMark/>
              </w:tcPr>
            </w:tcPrChange>
          </w:tcPr>
          <w:p w14:paraId="6BA7B54C" w14:textId="77777777" w:rsidR="0037260F" w:rsidRPr="00C03049" w:rsidRDefault="0037260F"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Constant</w:t>
            </w:r>
          </w:p>
        </w:tc>
        <w:tc>
          <w:tcPr>
            <w:tcW w:w="983" w:type="dxa"/>
            <w:tcBorders>
              <w:top w:val="nil"/>
              <w:left w:val="nil"/>
              <w:bottom w:val="nil"/>
              <w:right w:val="nil"/>
            </w:tcBorders>
            <w:shd w:val="clear" w:color="auto" w:fill="auto"/>
            <w:noWrap/>
            <w:vAlign w:val="bottom"/>
            <w:hideMark/>
            <w:tcPrChange w:id="1349" w:author="Linderhof, Vincent" w:date="2016-01-29T16:08:00Z">
              <w:tcPr>
                <w:tcW w:w="899" w:type="dxa"/>
                <w:tcBorders>
                  <w:top w:val="nil"/>
                  <w:left w:val="nil"/>
                  <w:bottom w:val="nil"/>
                  <w:right w:val="nil"/>
                </w:tcBorders>
                <w:shd w:val="clear" w:color="auto" w:fill="auto"/>
                <w:noWrap/>
                <w:vAlign w:val="bottom"/>
                <w:hideMark/>
              </w:tcPr>
            </w:tcPrChange>
          </w:tcPr>
          <w:p w14:paraId="32D674ED" w14:textId="434396C9" w:rsidR="0037260F" w:rsidRPr="00C03049" w:rsidRDefault="0037260F"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40.282</w:t>
            </w:r>
          </w:p>
        </w:tc>
        <w:tc>
          <w:tcPr>
            <w:tcW w:w="706" w:type="dxa"/>
            <w:gridSpan w:val="4"/>
            <w:tcBorders>
              <w:top w:val="nil"/>
              <w:left w:val="nil"/>
              <w:bottom w:val="nil"/>
              <w:right w:val="nil"/>
            </w:tcBorders>
            <w:shd w:val="clear" w:color="auto" w:fill="auto"/>
            <w:vAlign w:val="bottom"/>
            <w:tcPrChange w:id="1350" w:author="Linderhof, Vincent" w:date="2016-01-29T16:08:00Z">
              <w:tcPr>
                <w:tcW w:w="899" w:type="dxa"/>
                <w:gridSpan w:val="4"/>
                <w:tcBorders>
                  <w:top w:val="nil"/>
                  <w:left w:val="nil"/>
                  <w:bottom w:val="nil"/>
                  <w:right w:val="nil"/>
                </w:tcBorders>
                <w:shd w:val="clear" w:color="auto" w:fill="auto"/>
                <w:vAlign w:val="bottom"/>
              </w:tcPr>
            </w:tcPrChange>
          </w:tcPr>
          <w:p w14:paraId="1BE32018" w14:textId="12FC858C"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gridSpan w:val="2"/>
            <w:tcBorders>
              <w:top w:val="nil"/>
              <w:left w:val="nil"/>
              <w:bottom w:val="nil"/>
              <w:right w:val="nil"/>
            </w:tcBorders>
            <w:shd w:val="clear" w:color="auto" w:fill="auto"/>
            <w:noWrap/>
            <w:vAlign w:val="bottom"/>
            <w:hideMark/>
            <w:tcPrChange w:id="1351"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7352F961"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35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135F513"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353"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1E07B6E4"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gridSpan w:val="2"/>
            <w:tcBorders>
              <w:top w:val="nil"/>
              <w:left w:val="nil"/>
              <w:bottom w:val="nil"/>
              <w:right w:val="nil"/>
            </w:tcBorders>
            <w:shd w:val="clear" w:color="auto" w:fill="auto"/>
            <w:noWrap/>
            <w:vAlign w:val="bottom"/>
            <w:hideMark/>
            <w:tcPrChange w:id="1354" w:author="Linderhof, Vincent" w:date="2016-01-29T16:08:00Z">
              <w:tcPr>
                <w:tcW w:w="686" w:type="dxa"/>
                <w:gridSpan w:val="2"/>
                <w:tcBorders>
                  <w:top w:val="nil"/>
                  <w:left w:val="nil"/>
                  <w:bottom w:val="nil"/>
                  <w:right w:val="nil"/>
                </w:tcBorders>
                <w:shd w:val="clear" w:color="auto" w:fill="auto"/>
                <w:noWrap/>
                <w:vAlign w:val="bottom"/>
                <w:hideMark/>
              </w:tcPr>
            </w:tcPrChange>
          </w:tcPr>
          <w:p w14:paraId="29000C44"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355"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01E35277"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7.006***</w:t>
            </w:r>
          </w:p>
        </w:tc>
        <w:tc>
          <w:tcPr>
            <w:tcW w:w="534" w:type="dxa"/>
            <w:gridSpan w:val="2"/>
            <w:tcBorders>
              <w:top w:val="nil"/>
              <w:left w:val="nil"/>
              <w:bottom w:val="nil"/>
              <w:right w:val="nil"/>
            </w:tcBorders>
            <w:shd w:val="clear" w:color="auto" w:fill="auto"/>
            <w:noWrap/>
            <w:vAlign w:val="bottom"/>
            <w:hideMark/>
            <w:tcPrChange w:id="135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8DF56D5"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357"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7B12D450"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35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C67F4F8"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359"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5B2D98A5"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gridSpan w:val="2"/>
            <w:tcBorders>
              <w:top w:val="nil"/>
              <w:left w:val="nil"/>
              <w:bottom w:val="nil"/>
              <w:right w:val="nil"/>
            </w:tcBorders>
            <w:shd w:val="clear" w:color="auto" w:fill="auto"/>
            <w:noWrap/>
            <w:vAlign w:val="bottom"/>
            <w:hideMark/>
            <w:tcPrChange w:id="1360" w:author="Linderhof, Vincent" w:date="2016-01-29T16:08:00Z">
              <w:tcPr>
                <w:tcW w:w="691" w:type="dxa"/>
                <w:gridSpan w:val="2"/>
                <w:tcBorders>
                  <w:top w:val="nil"/>
                  <w:left w:val="nil"/>
                  <w:bottom w:val="nil"/>
                  <w:right w:val="nil"/>
                </w:tcBorders>
                <w:shd w:val="clear" w:color="auto" w:fill="auto"/>
                <w:noWrap/>
                <w:vAlign w:val="bottom"/>
                <w:hideMark/>
              </w:tcPr>
            </w:tcPrChange>
          </w:tcPr>
          <w:p w14:paraId="7F45E7E0"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1361"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37DD78D5"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-7,751.641</w:t>
            </w:r>
          </w:p>
        </w:tc>
        <w:tc>
          <w:tcPr>
            <w:tcW w:w="2037" w:type="dxa"/>
            <w:gridSpan w:val="7"/>
            <w:tcBorders>
              <w:top w:val="nil"/>
              <w:left w:val="nil"/>
              <w:bottom w:val="nil"/>
              <w:right w:val="nil"/>
            </w:tcBorders>
            <w:shd w:val="clear" w:color="auto" w:fill="auto"/>
            <w:noWrap/>
            <w:vAlign w:val="bottom"/>
            <w:hideMark/>
            <w:tcPrChange w:id="1362" w:author="Linderhof, Vincent" w:date="2016-01-29T16:08:00Z">
              <w:tcPr>
                <w:tcW w:w="2037" w:type="dxa"/>
                <w:gridSpan w:val="6"/>
                <w:tcBorders>
                  <w:top w:val="nil"/>
                  <w:left w:val="nil"/>
                  <w:bottom w:val="nil"/>
                  <w:right w:val="nil"/>
                </w:tcBorders>
                <w:shd w:val="clear" w:color="auto" w:fill="auto"/>
                <w:noWrap/>
                <w:vAlign w:val="bottom"/>
                <w:hideMark/>
              </w:tcPr>
            </w:tcPrChange>
          </w:tcPr>
          <w:p w14:paraId="467151FB"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Change w:id="1363" w:author="Linderhof, Vincent" w:date="2016-01-29T16:08:00Z">
              <w:tcPr>
                <w:tcW w:w="266" w:type="dxa"/>
                <w:gridSpan w:val="2"/>
                <w:tcBorders>
                  <w:top w:val="nil"/>
                  <w:left w:val="nil"/>
                  <w:bottom w:val="nil"/>
                  <w:right w:val="nil"/>
                </w:tcBorders>
                <w:shd w:val="clear" w:color="auto" w:fill="auto"/>
                <w:noWrap/>
                <w:vAlign w:val="bottom"/>
                <w:hideMark/>
              </w:tcPr>
            </w:tcPrChange>
          </w:tcPr>
          <w:p w14:paraId="0462D26B"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6"/>
            <w:tcBorders>
              <w:top w:val="nil"/>
              <w:left w:val="nil"/>
              <w:bottom w:val="nil"/>
              <w:right w:val="nil"/>
            </w:tcBorders>
            <w:shd w:val="clear" w:color="auto" w:fill="auto"/>
            <w:noWrap/>
            <w:vAlign w:val="bottom"/>
            <w:hideMark/>
            <w:tcPrChange w:id="1364"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5E2F0A3E"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gridSpan w:val="3"/>
            <w:tcBorders>
              <w:top w:val="nil"/>
              <w:left w:val="nil"/>
              <w:bottom w:val="nil"/>
              <w:right w:val="nil"/>
            </w:tcBorders>
            <w:shd w:val="clear" w:color="auto" w:fill="auto"/>
            <w:noWrap/>
            <w:vAlign w:val="bottom"/>
            <w:hideMark/>
            <w:tcPrChange w:id="1365" w:author="Linderhof, Vincent" w:date="2016-01-29T16:08:00Z">
              <w:tcPr>
                <w:tcW w:w="670" w:type="dxa"/>
                <w:gridSpan w:val="2"/>
                <w:tcBorders>
                  <w:top w:val="nil"/>
                  <w:left w:val="nil"/>
                  <w:bottom w:val="nil"/>
                  <w:right w:val="nil"/>
                </w:tcBorders>
                <w:shd w:val="clear" w:color="auto" w:fill="auto"/>
                <w:noWrap/>
                <w:vAlign w:val="bottom"/>
                <w:hideMark/>
              </w:tcPr>
            </w:tcPrChange>
          </w:tcPr>
          <w:p w14:paraId="4DA8CF47" w14:textId="77777777" w:rsidR="0037260F" w:rsidRPr="00C03049" w:rsidRDefault="0037260F"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A674C9C" w14:textId="77777777" w:rsidTr="003D1680">
        <w:trPr>
          <w:gridAfter w:val="3"/>
          <w:wAfter w:w="824" w:type="dxa"/>
          <w:trHeight w:val="300"/>
          <w:trPrChange w:id="1366" w:author="Linderhof, Vincent" w:date="2016-01-29T16:08:00Z">
            <w:trPr>
              <w:gridAfter w:val="3"/>
              <w:wAfter w:w="824" w:type="dxa"/>
              <w:trHeight w:val="300"/>
            </w:trPr>
          </w:trPrChange>
        </w:trPr>
        <w:tc>
          <w:tcPr>
            <w:tcW w:w="3843" w:type="dxa"/>
            <w:vMerge/>
            <w:tcBorders>
              <w:top w:val="nil"/>
              <w:left w:val="nil"/>
              <w:bottom w:val="nil"/>
              <w:right w:val="single" w:sz="4" w:space="0" w:color="auto"/>
            </w:tcBorders>
            <w:vAlign w:val="center"/>
            <w:hideMark/>
            <w:tcPrChange w:id="1367" w:author="Linderhof, Vincent" w:date="2016-01-29T16:08:00Z">
              <w:tcPr>
                <w:tcW w:w="3843" w:type="dxa"/>
                <w:vMerge/>
                <w:tcBorders>
                  <w:top w:val="nil"/>
                  <w:left w:val="nil"/>
                  <w:bottom w:val="nil"/>
                  <w:right w:val="single" w:sz="4" w:space="0" w:color="auto"/>
                </w:tcBorders>
                <w:vAlign w:val="center"/>
                <w:hideMark/>
              </w:tcPr>
            </w:tcPrChange>
          </w:tcPr>
          <w:p w14:paraId="7CE92DE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356" w:type="dxa"/>
            <w:gridSpan w:val="3"/>
            <w:tcBorders>
              <w:top w:val="nil"/>
              <w:left w:val="nil"/>
              <w:bottom w:val="nil"/>
              <w:right w:val="nil"/>
            </w:tcBorders>
            <w:shd w:val="clear" w:color="auto" w:fill="auto"/>
            <w:noWrap/>
            <w:vAlign w:val="bottom"/>
            <w:hideMark/>
            <w:tcPrChange w:id="1368"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18920B8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-1.784</w:t>
            </w:r>
          </w:p>
        </w:tc>
        <w:tc>
          <w:tcPr>
            <w:tcW w:w="333" w:type="dxa"/>
            <w:gridSpan w:val="2"/>
            <w:tcBorders>
              <w:top w:val="nil"/>
              <w:left w:val="nil"/>
              <w:bottom w:val="nil"/>
              <w:right w:val="nil"/>
            </w:tcBorders>
            <w:shd w:val="clear" w:color="auto" w:fill="auto"/>
            <w:noWrap/>
            <w:vAlign w:val="bottom"/>
            <w:hideMark/>
            <w:tcPrChange w:id="1369"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5D1C89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370"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4C09DED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371"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1B6B3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372"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4914D81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gridSpan w:val="2"/>
            <w:tcBorders>
              <w:top w:val="nil"/>
              <w:left w:val="nil"/>
              <w:bottom w:val="nil"/>
              <w:right w:val="nil"/>
            </w:tcBorders>
            <w:shd w:val="clear" w:color="auto" w:fill="auto"/>
            <w:noWrap/>
            <w:vAlign w:val="bottom"/>
            <w:hideMark/>
            <w:tcPrChange w:id="1373" w:author="Linderhof, Vincent" w:date="2016-01-29T16:08:00Z">
              <w:tcPr>
                <w:tcW w:w="686" w:type="dxa"/>
                <w:gridSpan w:val="2"/>
                <w:tcBorders>
                  <w:top w:val="nil"/>
                  <w:left w:val="nil"/>
                  <w:bottom w:val="nil"/>
                  <w:right w:val="nil"/>
                </w:tcBorders>
                <w:shd w:val="clear" w:color="auto" w:fill="auto"/>
                <w:noWrap/>
                <w:vAlign w:val="bottom"/>
                <w:hideMark/>
              </w:tcPr>
            </w:tcPrChange>
          </w:tcPr>
          <w:p w14:paraId="3FB2A63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374"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439FB79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(0.162)</w:t>
            </w:r>
          </w:p>
        </w:tc>
        <w:tc>
          <w:tcPr>
            <w:tcW w:w="534" w:type="dxa"/>
            <w:gridSpan w:val="2"/>
            <w:tcBorders>
              <w:top w:val="nil"/>
              <w:left w:val="nil"/>
              <w:bottom w:val="nil"/>
              <w:right w:val="nil"/>
            </w:tcBorders>
            <w:shd w:val="clear" w:color="auto" w:fill="auto"/>
            <w:noWrap/>
            <w:vAlign w:val="bottom"/>
            <w:hideMark/>
            <w:tcPrChange w:id="1375"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1520DD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376"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23EACF7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377"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22615E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378"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0A23C4B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gridSpan w:val="2"/>
            <w:tcBorders>
              <w:top w:val="nil"/>
              <w:left w:val="nil"/>
              <w:bottom w:val="nil"/>
              <w:right w:val="nil"/>
            </w:tcBorders>
            <w:shd w:val="clear" w:color="auto" w:fill="auto"/>
            <w:noWrap/>
            <w:vAlign w:val="bottom"/>
            <w:hideMark/>
            <w:tcPrChange w:id="1379" w:author="Linderhof, Vincent" w:date="2016-01-29T16:08:00Z">
              <w:tcPr>
                <w:tcW w:w="691" w:type="dxa"/>
                <w:gridSpan w:val="2"/>
                <w:tcBorders>
                  <w:top w:val="nil"/>
                  <w:left w:val="nil"/>
                  <w:bottom w:val="nil"/>
                  <w:right w:val="nil"/>
                </w:tcBorders>
                <w:shd w:val="clear" w:color="auto" w:fill="auto"/>
                <w:noWrap/>
                <w:vAlign w:val="bottom"/>
                <w:hideMark/>
              </w:tcPr>
            </w:tcPrChange>
          </w:tcPr>
          <w:p w14:paraId="193E935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1380"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10A7994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(6,368.986)</w:t>
            </w:r>
          </w:p>
        </w:tc>
        <w:tc>
          <w:tcPr>
            <w:tcW w:w="2037" w:type="dxa"/>
            <w:gridSpan w:val="7"/>
            <w:tcBorders>
              <w:top w:val="nil"/>
              <w:left w:val="nil"/>
              <w:bottom w:val="nil"/>
              <w:right w:val="nil"/>
            </w:tcBorders>
            <w:shd w:val="clear" w:color="auto" w:fill="auto"/>
            <w:noWrap/>
            <w:vAlign w:val="bottom"/>
            <w:hideMark/>
            <w:tcPrChange w:id="1381" w:author="Linderhof, Vincent" w:date="2016-01-29T16:08:00Z">
              <w:tcPr>
                <w:tcW w:w="2037" w:type="dxa"/>
                <w:gridSpan w:val="6"/>
                <w:tcBorders>
                  <w:top w:val="nil"/>
                  <w:left w:val="nil"/>
                  <w:bottom w:val="nil"/>
                  <w:right w:val="nil"/>
                </w:tcBorders>
                <w:shd w:val="clear" w:color="auto" w:fill="auto"/>
                <w:noWrap/>
                <w:vAlign w:val="bottom"/>
                <w:hideMark/>
              </w:tcPr>
            </w:tcPrChange>
          </w:tcPr>
          <w:p w14:paraId="08AF651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Change w:id="1382" w:author="Linderhof, Vincent" w:date="2016-01-29T16:08:00Z">
              <w:tcPr>
                <w:tcW w:w="266" w:type="dxa"/>
                <w:gridSpan w:val="2"/>
                <w:tcBorders>
                  <w:top w:val="nil"/>
                  <w:left w:val="nil"/>
                  <w:bottom w:val="nil"/>
                  <w:right w:val="nil"/>
                </w:tcBorders>
                <w:shd w:val="clear" w:color="auto" w:fill="auto"/>
                <w:noWrap/>
                <w:vAlign w:val="bottom"/>
                <w:hideMark/>
              </w:tcPr>
            </w:tcPrChange>
          </w:tcPr>
          <w:p w14:paraId="4BC4DE1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6"/>
            <w:tcBorders>
              <w:top w:val="nil"/>
              <w:left w:val="nil"/>
              <w:bottom w:val="nil"/>
              <w:right w:val="nil"/>
            </w:tcBorders>
            <w:shd w:val="clear" w:color="auto" w:fill="auto"/>
            <w:noWrap/>
            <w:vAlign w:val="bottom"/>
            <w:hideMark/>
            <w:tcPrChange w:id="1383"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5A89985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gridSpan w:val="3"/>
            <w:tcBorders>
              <w:top w:val="nil"/>
              <w:left w:val="nil"/>
              <w:bottom w:val="nil"/>
              <w:right w:val="nil"/>
            </w:tcBorders>
            <w:shd w:val="clear" w:color="auto" w:fill="auto"/>
            <w:noWrap/>
            <w:vAlign w:val="bottom"/>
            <w:hideMark/>
            <w:tcPrChange w:id="1384" w:author="Linderhof, Vincent" w:date="2016-01-29T16:08:00Z">
              <w:tcPr>
                <w:tcW w:w="670" w:type="dxa"/>
                <w:gridSpan w:val="2"/>
                <w:tcBorders>
                  <w:top w:val="nil"/>
                  <w:left w:val="nil"/>
                  <w:bottom w:val="nil"/>
                  <w:right w:val="nil"/>
                </w:tcBorders>
                <w:shd w:val="clear" w:color="auto" w:fill="auto"/>
                <w:noWrap/>
                <w:vAlign w:val="bottom"/>
                <w:hideMark/>
              </w:tcPr>
            </w:tcPrChange>
          </w:tcPr>
          <w:p w14:paraId="6BA66B1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3EBF543A" w14:textId="77777777" w:rsidTr="003D1680">
        <w:trPr>
          <w:trHeight w:val="315"/>
          <w:trPrChange w:id="1385" w:author="Linderhof, Vincent" w:date="2016-01-29T16:08:00Z">
            <w:trPr>
              <w:trHeight w:val="315"/>
            </w:trPr>
          </w:trPrChange>
        </w:trPr>
        <w:tc>
          <w:tcPr>
            <w:tcW w:w="3843" w:type="dxa"/>
            <w:tcBorders>
              <w:top w:val="nil"/>
              <w:left w:val="nil"/>
              <w:bottom w:val="double" w:sz="6" w:space="0" w:color="auto"/>
              <w:right w:val="single" w:sz="4" w:space="0" w:color="auto"/>
            </w:tcBorders>
            <w:shd w:val="clear" w:color="auto" w:fill="auto"/>
            <w:noWrap/>
            <w:vAlign w:val="bottom"/>
            <w:hideMark/>
            <w:tcPrChange w:id="1386" w:author="Linderhof, Vincent" w:date="2016-01-29T16:08:00Z">
              <w:tcPr>
                <w:tcW w:w="3843" w:type="dxa"/>
                <w:tcBorders>
                  <w:top w:val="nil"/>
                  <w:left w:val="nil"/>
                  <w:bottom w:val="double" w:sz="6" w:space="0" w:color="auto"/>
                  <w:right w:val="single" w:sz="4" w:space="0" w:color="auto"/>
                </w:tcBorders>
                <w:shd w:val="clear" w:color="auto" w:fill="auto"/>
                <w:noWrap/>
                <w:vAlign w:val="bottom"/>
                <w:hideMark/>
              </w:tcPr>
            </w:tcPrChange>
          </w:tcPr>
          <w:p w14:paraId="17F2F53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356" w:type="dxa"/>
            <w:gridSpan w:val="3"/>
            <w:tcBorders>
              <w:top w:val="nil"/>
              <w:left w:val="nil"/>
              <w:bottom w:val="double" w:sz="6" w:space="0" w:color="auto"/>
              <w:right w:val="nil"/>
            </w:tcBorders>
            <w:shd w:val="clear" w:color="auto" w:fill="auto"/>
            <w:noWrap/>
            <w:vAlign w:val="bottom"/>
            <w:hideMark/>
            <w:tcPrChange w:id="1387" w:author="Linderhof, Vincent" w:date="2016-01-29T16:08:00Z">
              <w:tcPr>
                <w:tcW w:w="1264" w:type="dxa"/>
                <w:gridSpan w:val="3"/>
                <w:tcBorders>
                  <w:top w:val="nil"/>
                  <w:left w:val="nil"/>
                  <w:bottom w:val="double" w:sz="6" w:space="0" w:color="auto"/>
                  <w:right w:val="nil"/>
                </w:tcBorders>
                <w:shd w:val="clear" w:color="auto" w:fill="auto"/>
                <w:noWrap/>
                <w:vAlign w:val="bottom"/>
                <w:hideMark/>
              </w:tcPr>
            </w:tcPrChange>
          </w:tcPr>
          <w:p w14:paraId="5EB6BC3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333" w:type="dxa"/>
            <w:gridSpan w:val="2"/>
            <w:tcBorders>
              <w:top w:val="nil"/>
              <w:left w:val="nil"/>
              <w:bottom w:val="double" w:sz="6" w:space="0" w:color="auto"/>
              <w:right w:val="nil"/>
            </w:tcBorders>
            <w:shd w:val="clear" w:color="auto" w:fill="auto"/>
            <w:noWrap/>
            <w:vAlign w:val="bottom"/>
            <w:hideMark/>
            <w:tcPrChange w:id="1388" w:author="Linderhof, Vincent" w:date="2016-01-29T16:08:00Z">
              <w:tcPr>
                <w:tcW w:w="534" w:type="dxa"/>
                <w:gridSpan w:val="2"/>
                <w:tcBorders>
                  <w:top w:val="nil"/>
                  <w:left w:val="nil"/>
                  <w:bottom w:val="double" w:sz="6" w:space="0" w:color="auto"/>
                  <w:right w:val="nil"/>
                </w:tcBorders>
                <w:shd w:val="clear" w:color="auto" w:fill="auto"/>
                <w:noWrap/>
                <w:vAlign w:val="bottom"/>
                <w:hideMark/>
              </w:tcPr>
            </w:tcPrChange>
          </w:tcPr>
          <w:p w14:paraId="236047E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151" w:type="dxa"/>
            <w:gridSpan w:val="2"/>
            <w:tcBorders>
              <w:top w:val="nil"/>
              <w:left w:val="nil"/>
              <w:bottom w:val="double" w:sz="6" w:space="0" w:color="auto"/>
              <w:right w:val="nil"/>
            </w:tcBorders>
            <w:shd w:val="clear" w:color="auto" w:fill="auto"/>
            <w:noWrap/>
            <w:vAlign w:val="bottom"/>
            <w:hideMark/>
            <w:tcPrChange w:id="1389" w:author="Linderhof, Vincent" w:date="2016-01-29T16:08:00Z">
              <w:tcPr>
                <w:tcW w:w="1151" w:type="dxa"/>
                <w:gridSpan w:val="2"/>
                <w:tcBorders>
                  <w:top w:val="nil"/>
                  <w:left w:val="nil"/>
                  <w:bottom w:val="double" w:sz="6" w:space="0" w:color="auto"/>
                  <w:right w:val="nil"/>
                </w:tcBorders>
                <w:shd w:val="clear" w:color="auto" w:fill="auto"/>
                <w:noWrap/>
                <w:vAlign w:val="bottom"/>
                <w:hideMark/>
              </w:tcPr>
            </w:tcPrChange>
          </w:tcPr>
          <w:p w14:paraId="3FB3374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gridSpan w:val="2"/>
            <w:tcBorders>
              <w:top w:val="nil"/>
              <w:left w:val="nil"/>
              <w:bottom w:val="double" w:sz="6" w:space="0" w:color="auto"/>
              <w:right w:val="nil"/>
            </w:tcBorders>
            <w:shd w:val="clear" w:color="auto" w:fill="auto"/>
            <w:noWrap/>
            <w:vAlign w:val="bottom"/>
            <w:hideMark/>
            <w:tcPrChange w:id="1390" w:author="Linderhof, Vincent" w:date="2016-01-29T16:08:00Z">
              <w:tcPr>
                <w:tcW w:w="534" w:type="dxa"/>
                <w:gridSpan w:val="2"/>
                <w:tcBorders>
                  <w:top w:val="nil"/>
                  <w:left w:val="nil"/>
                  <w:bottom w:val="double" w:sz="6" w:space="0" w:color="auto"/>
                  <w:right w:val="nil"/>
                </w:tcBorders>
                <w:shd w:val="clear" w:color="auto" w:fill="auto"/>
                <w:noWrap/>
                <w:vAlign w:val="bottom"/>
                <w:hideMark/>
              </w:tcPr>
            </w:tcPrChange>
          </w:tcPr>
          <w:p w14:paraId="595D11E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152" w:type="dxa"/>
            <w:gridSpan w:val="2"/>
            <w:tcBorders>
              <w:top w:val="nil"/>
              <w:left w:val="nil"/>
              <w:bottom w:val="double" w:sz="6" w:space="0" w:color="auto"/>
              <w:right w:val="nil"/>
            </w:tcBorders>
            <w:shd w:val="clear" w:color="auto" w:fill="auto"/>
            <w:noWrap/>
            <w:vAlign w:val="bottom"/>
            <w:hideMark/>
            <w:tcPrChange w:id="1391" w:author="Linderhof, Vincent" w:date="2016-01-29T16:08:00Z">
              <w:tcPr>
                <w:tcW w:w="1152" w:type="dxa"/>
                <w:gridSpan w:val="2"/>
                <w:tcBorders>
                  <w:top w:val="nil"/>
                  <w:left w:val="nil"/>
                  <w:bottom w:val="double" w:sz="6" w:space="0" w:color="auto"/>
                  <w:right w:val="nil"/>
                </w:tcBorders>
                <w:shd w:val="clear" w:color="auto" w:fill="auto"/>
                <w:noWrap/>
                <w:vAlign w:val="bottom"/>
                <w:hideMark/>
              </w:tcPr>
            </w:tcPrChange>
          </w:tcPr>
          <w:p w14:paraId="6285E7E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686" w:type="dxa"/>
            <w:gridSpan w:val="2"/>
            <w:tcBorders>
              <w:top w:val="nil"/>
              <w:left w:val="nil"/>
              <w:bottom w:val="double" w:sz="6" w:space="0" w:color="auto"/>
              <w:right w:val="nil"/>
            </w:tcBorders>
            <w:shd w:val="clear" w:color="auto" w:fill="auto"/>
            <w:noWrap/>
            <w:vAlign w:val="bottom"/>
            <w:hideMark/>
            <w:tcPrChange w:id="1392" w:author="Linderhof, Vincent" w:date="2016-01-29T16:08:00Z">
              <w:tcPr>
                <w:tcW w:w="686" w:type="dxa"/>
                <w:gridSpan w:val="2"/>
                <w:tcBorders>
                  <w:top w:val="nil"/>
                  <w:left w:val="nil"/>
                  <w:bottom w:val="double" w:sz="6" w:space="0" w:color="auto"/>
                  <w:right w:val="nil"/>
                </w:tcBorders>
                <w:shd w:val="clear" w:color="auto" w:fill="auto"/>
                <w:noWrap/>
                <w:vAlign w:val="bottom"/>
                <w:hideMark/>
              </w:tcPr>
            </w:tcPrChange>
          </w:tcPr>
          <w:p w14:paraId="461F2A5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218" w:type="dxa"/>
            <w:gridSpan w:val="2"/>
            <w:tcBorders>
              <w:top w:val="nil"/>
              <w:left w:val="nil"/>
              <w:bottom w:val="double" w:sz="6" w:space="0" w:color="auto"/>
              <w:right w:val="nil"/>
            </w:tcBorders>
            <w:shd w:val="clear" w:color="auto" w:fill="auto"/>
            <w:noWrap/>
            <w:vAlign w:val="bottom"/>
            <w:hideMark/>
            <w:tcPrChange w:id="1393" w:author="Linderhof, Vincent" w:date="2016-01-29T16:08:00Z">
              <w:tcPr>
                <w:tcW w:w="1218" w:type="dxa"/>
                <w:gridSpan w:val="2"/>
                <w:tcBorders>
                  <w:top w:val="nil"/>
                  <w:left w:val="nil"/>
                  <w:bottom w:val="double" w:sz="6" w:space="0" w:color="auto"/>
                  <w:right w:val="nil"/>
                </w:tcBorders>
                <w:shd w:val="clear" w:color="auto" w:fill="auto"/>
                <w:noWrap/>
                <w:vAlign w:val="bottom"/>
                <w:hideMark/>
              </w:tcPr>
            </w:tcPrChange>
          </w:tcPr>
          <w:p w14:paraId="34A925A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gridSpan w:val="2"/>
            <w:tcBorders>
              <w:top w:val="nil"/>
              <w:left w:val="nil"/>
              <w:bottom w:val="double" w:sz="6" w:space="0" w:color="auto"/>
              <w:right w:val="nil"/>
            </w:tcBorders>
            <w:shd w:val="clear" w:color="auto" w:fill="auto"/>
            <w:noWrap/>
            <w:vAlign w:val="bottom"/>
            <w:hideMark/>
            <w:tcPrChange w:id="1394" w:author="Linderhof, Vincent" w:date="2016-01-29T16:08:00Z">
              <w:tcPr>
                <w:tcW w:w="534" w:type="dxa"/>
                <w:gridSpan w:val="2"/>
                <w:tcBorders>
                  <w:top w:val="nil"/>
                  <w:left w:val="nil"/>
                  <w:bottom w:val="double" w:sz="6" w:space="0" w:color="auto"/>
                  <w:right w:val="nil"/>
                </w:tcBorders>
                <w:shd w:val="clear" w:color="auto" w:fill="auto"/>
                <w:noWrap/>
                <w:vAlign w:val="bottom"/>
                <w:hideMark/>
              </w:tcPr>
            </w:tcPrChange>
          </w:tcPr>
          <w:p w14:paraId="58153DE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184" w:type="dxa"/>
            <w:gridSpan w:val="2"/>
            <w:tcBorders>
              <w:top w:val="nil"/>
              <w:left w:val="nil"/>
              <w:bottom w:val="double" w:sz="6" w:space="0" w:color="auto"/>
              <w:right w:val="nil"/>
            </w:tcBorders>
            <w:shd w:val="clear" w:color="auto" w:fill="auto"/>
            <w:noWrap/>
            <w:vAlign w:val="bottom"/>
            <w:hideMark/>
            <w:tcPrChange w:id="1395" w:author="Linderhof, Vincent" w:date="2016-01-29T16:08:00Z">
              <w:tcPr>
                <w:tcW w:w="1184" w:type="dxa"/>
                <w:gridSpan w:val="2"/>
                <w:tcBorders>
                  <w:top w:val="nil"/>
                  <w:left w:val="nil"/>
                  <w:bottom w:val="double" w:sz="6" w:space="0" w:color="auto"/>
                  <w:right w:val="nil"/>
                </w:tcBorders>
                <w:shd w:val="clear" w:color="auto" w:fill="auto"/>
                <w:noWrap/>
                <w:vAlign w:val="bottom"/>
                <w:hideMark/>
              </w:tcPr>
            </w:tcPrChange>
          </w:tcPr>
          <w:p w14:paraId="41F5558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gridSpan w:val="2"/>
            <w:tcBorders>
              <w:top w:val="nil"/>
              <w:left w:val="nil"/>
              <w:bottom w:val="double" w:sz="6" w:space="0" w:color="auto"/>
              <w:right w:val="nil"/>
            </w:tcBorders>
            <w:shd w:val="clear" w:color="auto" w:fill="auto"/>
            <w:noWrap/>
            <w:vAlign w:val="bottom"/>
            <w:hideMark/>
            <w:tcPrChange w:id="1396" w:author="Linderhof, Vincent" w:date="2016-01-29T16:08:00Z">
              <w:tcPr>
                <w:tcW w:w="534" w:type="dxa"/>
                <w:gridSpan w:val="2"/>
                <w:tcBorders>
                  <w:top w:val="nil"/>
                  <w:left w:val="nil"/>
                  <w:bottom w:val="double" w:sz="6" w:space="0" w:color="auto"/>
                  <w:right w:val="nil"/>
                </w:tcBorders>
                <w:shd w:val="clear" w:color="auto" w:fill="auto"/>
                <w:noWrap/>
                <w:vAlign w:val="bottom"/>
                <w:hideMark/>
              </w:tcPr>
            </w:tcPrChange>
          </w:tcPr>
          <w:p w14:paraId="7BE02C1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151" w:type="dxa"/>
            <w:gridSpan w:val="2"/>
            <w:tcBorders>
              <w:top w:val="nil"/>
              <w:left w:val="nil"/>
              <w:bottom w:val="double" w:sz="6" w:space="0" w:color="auto"/>
              <w:right w:val="nil"/>
            </w:tcBorders>
            <w:shd w:val="clear" w:color="auto" w:fill="auto"/>
            <w:noWrap/>
            <w:vAlign w:val="bottom"/>
            <w:hideMark/>
            <w:tcPrChange w:id="1397" w:author="Linderhof, Vincent" w:date="2016-01-29T16:08:00Z">
              <w:tcPr>
                <w:tcW w:w="1151" w:type="dxa"/>
                <w:gridSpan w:val="2"/>
                <w:tcBorders>
                  <w:top w:val="nil"/>
                  <w:left w:val="nil"/>
                  <w:bottom w:val="double" w:sz="6" w:space="0" w:color="auto"/>
                  <w:right w:val="nil"/>
                </w:tcBorders>
                <w:shd w:val="clear" w:color="auto" w:fill="auto"/>
                <w:noWrap/>
                <w:vAlign w:val="bottom"/>
                <w:hideMark/>
              </w:tcPr>
            </w:tcPrChange>
          </w:tcPr>
          <w:p w14:paraId="6208195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691" w:type="dxa"/>
            <w:gridSpan w:val="2"/>
            <w:tcBorders>
              <w:top w:val="nil"/>
              <w:left w:val="nil"/>
              <w:bottom w:val="double" w:sz="6" w:space="0" w:color="auto"/>
              <w:right w:val="nil"/>
            </w:tcBorders>
            <w:shd w:val="clear" w:color="auto" w:fill="auto"/>
            <w:noWrap/>
            <w:vAlign w:val="bottom"/>
            <w:hideMark/>
            <w:tcPrChange w:id="1398" w:author="Linderhof, Vincent" w:date="2016-01-29T16:08:00Z">
              <w:tcPr>
                <w:tcW w:w="691" w:type="dxa"/>
                <w:gridSpan w:val="2"/>
                <w:tcBorders>
                  <w:top w:val="nil"/>
                  <w:left w:val="nil"/>
                  <w:bottom w:val="double" w:sz="6" w:space="0" w:color="auto"/>
                  <w:right w:val="nil"/>
                </w:tcBorders>
                <w:shd w:val="clear" w:color="auto" w:fill="auto"/>
                <w:noWrap/>
                <w:vAlign w:val="bottom"/>
                <w:hideMark/>
              </w:tcPr>
            </w:tcPrChange>
          </w:tcPr>
          <w:p w14:paraId="6BC1E8A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2004" w:type="dxa"/>
            <w:gridSpan w:val="4"/>
            <w:tcBorders>
              <w:top w:val="nil"/>
              <w:left w:val="nil"/>
              <w:bottom w:val="double" w:sz="6" w:space="0" w:color="auto"/>
              <w:right w:val="nil"/>
            </w:tcBorders>
            <w:shd w:val="clear" w:color="auto" w:fill="auto"/>
            <w:noWrap/>
            <w:vAlign w:val="bottom"/>
            <w:hideMark/>
            <w:tcPrChange w:id="1399" w:author="Linderhof, Vincent" w:date="2016-01-29T16:08:00Z">
              <w:tcPr>
                <w:tcW w:w="2004" w:type="dxa"/>
                <w:gridSpan w:val="4"/>
                <w:tcBorders>
                  <w:top w:val="nil"/>
                  <w:left w:val="nil"/>
                  <w:bottom w:val="double" w:sz="6" w:space="0" w:color="auto"/>
                  <w:right w:val="nil"/>
                </w:tcBorders>
                <w:shd w:val="clear" w:color="auto" w:fill="auto"/>
                <w:noWrap/>
                <w:vAlign w:val="bottom"/>
                <w:hideMark/>
              </w:tcPr>
            </w:tcPrChange>
          </w:tcPr>
          <w:p w14:paraId="0907A07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gridSpan w:val="2"/>
            <w:tcBorders>
              <w:top w:val="nil"/>
              <w:left w:val="nil"/>
              <w:bottom w:val="double" w:sz="6" w:space="0" w:color="auto"/>
              <w:right w:val="nil"/>
            </w:tcBorders>
            <w:shd w:val="clear" w:color="auto" w:fill="auto"/>
            <w:noWrap/>
            <w:vAlign w:val="bottom"/>
            <w:hideMark/>
            <w:tcPrChange w:id="1400" w:author="Linderhof, Vincent" w:date="2016-01-29T16:08:00Z">
              <w:tcPr>
                <w:tcW w:w="534" w:type="dxa"/>
                <w:gridSpan w:val="2"/>
                <w:tcBorders>
                  <w:top w:val="nil"/>
                  <w:left w:val="nil"/>
                  <w:bottom w:val="double" w:sz="6" w:space="0" w:color="auto"/>
                  <w:right w:val="nil"/>
                </w:tcBorders>
                <w:shd w:val="clear" w:color="auto" w:fill="auto"/>
                <w:noWrap/>
                <w:vAlign w:val="bottom"/>
                <w:hideMark/>
              </w:tcPr>
            </w:tcPrChange>
          </w:tcPr>
          <w:p w14:paraId="04A3E5D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739" w:type="dxa"/>
            <w:gridSpan w:val="6"/>
            <w:tcBorders>
              <w:top w:val="nil"/>
              <w:left w:val="nil"/>
              <w:bottom w:val="double" w:sz="6" w:space="0" w:color="auto"/>
              <w:right w:val="nil"/>
            </w:tcBorders>
            <w:shd w:val="clear" w:color="auto" w:fill="auto"/>
            <w:noWrap/>
            <w:vAlign w:val="bottom"/>
            <w:hideMark/>
            <w:tcPrChange w:id="1401" w:author="Linderhof, Vincent" w:date="2016-01-29T16:08:00Z">
              <w:tcPr>
                <w:tcW w:w="1739" w:type="dxa"/>
                <w:gridSpan w:val="6"/>
                <w:tcBorders>
                  <w:top w:val="nil"/>
                  <w:left w:val="nil"/>
                  <w:bottom w:val="double" w:sz="6" w:space="0" w:color="auto"/>
                  <w:right w:val="nil"/>
                </w:tcBorders>
                <w:shd w:val="clear" w:color="auto" w:fill="auto"/>
                <w:noWrap/>
                <w:vAlign w:val="bottom"/>
                <w:hideMark/>
              </w:tcPr>
            </w:tcPrChange>
          </w:tcPr>
          <w:p w14:paraId="1EB58FE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gridSpan w:val="2"/>
            <w:tcBorders>
              <w:top w:val="nil"/>
              <w:left w:val="nil"/>
              <w:bottom w:val="double" w:sz="6" w:space="0" w:color="auto"/>
              <w:right w:val="nil"/>
            </w:tcBorders>
            <w:shd w:val="clear" w:color="auto" w:fill="auto"/>
            <w:noWrap/>
            <w:vAlign w:val="bottom"/>
            <w:hideMark/>
            <w:tcPrChange w:id="1402" w:author="Linderhof, Vincent" w:date="2016-01-29T16:08:00Z">
              <w:tcPr>
                <w:tcW w:w="534" w:type="dxa"/>
                <w:gridSpan w:val="2"/>
                <w:tcBorders>
                  <w:top w:val="nil"/>
                  <w:left w:val="nil"/>
                  <w:bottom w:val="double" w:sz="6" w:space="0" w:color="auto"/>
                  <w:right w:val="nil"/>
                </w:tcBorders>
                <w:shd w:val="clear" w:color="auto" w:fill="auto"/>
                <w:noWrap/>
                <w:vAlign w:val="bottom"/>
                <w:hideMark/>
              </w:tcPr>
            </w:tcPrChange>
          </w:tcPr>
          <w:p w14:paraId="365E2AC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653" w:type="dxa"/>
            <w:gridSpan w:val="6"/>
            <w:tcBorders>
              <w:top w:val="nil"/>
              <w:left w:val="nil"/>
              <w:bottom w:val="double" w:sz="6" w:space="0" w:color="auto"/>
              <w:right w:val="nil"/>
            </w:tcBorders>
            <w:shd w:val="clear" w:color="auto" w:fill="auto"/>
            <w:noWrap/>
            <w:vAlign w:val="bottom"/>
            <w:hideMark/>
            <w:tcPrChange w:id="1403" w:author="Linderhof, Vincent" w:date="2016-01-29T16:08:00Z">
              <w:tcPr>
                <w:tcW w:w="1653" w:type="dxa"/>
                <w:gridSpan w:val="6"/>
                <w:tcBorders>
                  <w:top w:val="nil"/>
                  <w:left w:val="nil"/>
                  <w:bottom w:val="double" w:sz="6" w:space="0" w:color="auto"/>
                  <w:right w:val="nil"/>
                </w:tcBorders>
                <w:shd w:val="clear" w:color="auto" w:fill="auto"/>
                <w:noWrap/>
                <w:vAlign w:val="bottom"/>
                <w:hideMark/>
              </w:tcPr>
            </w:tcPrChange>
          </w:tcPr>
          <w:p w14:paraId="559B949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670" w:type="dxa"/>
            <w:gridSpan w:val="2"/>
            <w:tcBorders>
              <w:top w:val="nil"/>
              <w:left w:val="nil"/>
              <w:bottom w:val="double" w:sz="6" w:space="0" w:color="auto"/>
              <w:right w:val="nil"/>
            </w:tcBorders>
            <w:shd w:val="clear" w:color="auto" w:fill="auto"/>
            <w:noWrap/>
            <w:vAlign w:val="bottom"/>
            <w:hideMark/>
            <w:tcPrChange w:id="1404" w:author="Linderhof, Vincent" w:date="2016-01-29T16:08:00Z">
              <w:tcPr>
                <w:tcW w:w="670" w:type="dxa"/>
                <w:gridSpan w:val="2"/>
                <w:tcBorders>
                  <w:top w:val="nil"/>
                  <w:left w:val="nil"/>
                  <w:bottom w:val="double" w:sz="6" w:space="0" w:color="auto"/>
                  <w:right w:val="nil"/>
                </w:tcBorders>
                <w:shd w:val="clear" w:color="auto" w:fill="auto"/>
                <w:noWrap/>
                <w:vAlign w:val="bottom"/>
                <w:hideMark/>
              </w:tcPr>
            </w:tcPrChange>
          </w:tcPr>
          <w:p w14:paraId="4CA05A9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r>
      <w:tr w:rsidR="00C03049" w:rsidRPr="00C03049" w14:paraId="67426F07" w14:textId="77777777" w:rsidTr="003D1680">
        <w:trPr>
          <w:trHeight w:val="315"/>
          <w:trPrChange w:id="1405" w:author="Linderhof, Vincent" w:date="2016-01-29T16:08:00Z">
            <w:trPr>
              <w:trHeight w:val="315"/>
            </w:trPr>
          </w:trPrChange>
        </w:trPr>
        <w:tc>
          <w:tcPr>
            <w:tcW w:w="3843" w:type="dxa"/>
            <w:tcBorders>
              <w:top w:val="nil"/>
              <w:left w:val="nil"/>
              <w:bottom w:val="nil"/>
              <w:right w:val="single" w:sz="4" w:space="0" w:color="auto"/>
            </w:tcBorders>
            <w:shd w:val="clear" w:color="auto" w:fill="auto"/>
            <w:noWrap/>
            <w:vAlign w:val="bottom"/>
            <w:hideMark/>
            <w:tcPrChange w:id="1406" w:author="Linderhof, Vincent" w:date="2016-01-29T16:08:00Z">
              <w:tcPr>
                <w:tcW w:w="3843" w:type="dxa"/>
                <w:tcBorders>
                  <w:top w:val="nil"/>
                  <w:left w:val="nil"/>
                  <w:bottom w:val="nil"/>
                  <w:right w:val="single" w:sz="4" w:space="0" w:color="auto"/>
                </w:tcBorders>
                <w:shd w:val="clear" w:color="auto" w:fill="auto"/>
                <w:noWrap/>
                <w:vAlign w:val="bottom"/>
                <w:hideMark/>
              </w:tcPr>
            </w:tcPrChange>
          </w:tcPr>
          <w:p w14:paraId="4D0F0FF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Observations</w:t>
            </w:r>
          </w:p>
        </w:tc>
        <w:tc>
          <w:tcPr>
            <w:tcW w:w="1356" w:type="dxa"/>
            <w:gridSpan w:val="3"/>
            <w:tcBorders>
              <w:top w:val="nil"/>
              <w:left w:val="nil"/>
              <w:bottom w:val="nil"/>
              <w:right w:val="nil"/>
            </w:tcBorders>
            <w:shd w:val="clear" w:color="auto" w:fill="auto"/>
            <w:noWrap/>
            <w:vAlign w:val="bottom"/>
            <w:hideMark/>
            <w:tcPrChange w:id="1407"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55E41081"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3,941</w:t>
            </w:r>
          </w:p>
        </w:tc>
        <w:tc>
          <w:tcPr>
            <w:tcW w:w="333" w:type="dxa"/>
            <w:gridSpan w:val="2"/>
            <w:tcBorders>
              <w:top w:val="nil"/>
              <w:left w:val="nil"/>
              <w:bottom w:val="nil"/>
              <w:right w:val="nil"/>
            </w:tcBorders>
            <w:shd w:val="clear" w:color="auto" w:fill="auto"/>
            <w:noWrap/>
            <w:vAlign w:val="bottom"/>
            <w:hideMark/>
            <w:tcPrChange w:id="140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95A114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409"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7F55F0FC"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3,941</w:t>
            </w:r>
          </w:p>
        </w:tc>
        <w:tc>
          <w:tcPr>
            <w:tcW w:w="534" w:type="dxa"/>
            <w:gridSpan w:val="2"/>
            <w:tcBorders>
              <w:top w:val="nil"/>
              <w:left w:val="nil"/>
              <w:bottom w:val="nil"/>
              <w:right w:val="nil"/>
            </w:tcBorders>
            <w:shd w:val="clear" w:color="auto" w:fill="auto"/>
            <w:noWrap/>
            <w:vAlign w:val="bottom"/>
            <w:hideMark/>
            <w:tcPrChange w:id="141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F0B011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411"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0435877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gridSpan w:val="2"/>
            <w:tcBorders>
              <w:top w:val="nil"/>
              <w:left w:val="nil"/>
              <w:bottom w:val="nil"/>
              <w:right w:val="nil"/>
            </w:tcBorders>
            <w:shd w:val="clear" w:color="auto" w:fill="auto"/>
            <w:noWrap/>
            <w:vAlign w:val="bottom"/>
            <w:hideMark/>
            <w:tcPrChange w:id="1412" w:author="Linderhof, Vincent" w:date="2016-01-29T16:08:00Z">
              <w:tcPr>
                <w:tcW w:w="686" w:type="dxa"/>
                <w:gridSpan w:val="2"/>
                <w:tcBorders>
                  <w:top w:val="nil"/>
                  <w:left w:val="nil"/>
                  <w:bottom w:val="nil"/>
                  <w:right w:val="nil"/>
                </w:tcBorders>
                <w:shd w:val="clear" w:color="auto" w:fill="auto"/>
                <w:noWrap/>
                <w:vAlign w:val="bottom"/>
                <w:hideMark/>
              </w:tcPr>
            </w:tcPrChange>
          </w:tcPr>
          <w:p w14:paraId="149B2F0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413"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20682C56"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3,941</w:t>
            </w:r>
          </w:p>
        </w:tc>
        <w:tc>
          <w:tcPr>
            <w:tcW w:w="534" w:type="dxa"/>
            <w:gridSpan w:val="2"/>
            <w:tcBorders>
              <w:top w:val="nil"/>
              <w:left w:val="nil"/>
              <w:bottom w:val="nil"/>
              <w:right w:val="nil"/>
            </w:tcBorders>
            <w:shd w:val="clear" w:color="auto" w:fill="auto"/>
            <w:noWrap/>
            <w:vAlign w:val="bottom"/>
            <w:hideMark/>
            <w:tcPrChange w:id="141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7799E5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415"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6FBBFA78"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3,941</w:t>
            </w:r>
          </w:p>
        </w:tc>
        <w:tc>
          <w:tcPr>
            <w:tcW w:w="534" w:type="dxa"/>
            <w:gridSpan w:val="2"/>
            <w:tcBorders>
              <w:top w:val="nil"/>
              <w:left w:val="nil"/>
              <w:bottom w:val="nil"/>
              <w:right w:val="nil"/>
            </w:tcBorders>
            <w:shd w:val="clear" w:color="auto" w:fill="auto"/>
            <w:noWrap/>
            <w:vAlign w:val="bottom"/>
            <w:hideMark/>
            <w:tcPrChange w:id="141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984B46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417"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130968A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gridSpan w:val="2"/>
            <w:tcBorders>
              <w:top w:val="nil"/>
              <w:left w:val="nil"/>
              <w:bottom w:val="nil"/>
              <w:right w:val="nil"/>
            </w:tcBorders>
            <w:shd w:val="clear" w:color="auto" w:fill="auto"/>
            <w:noWrap/>
            <w:vAlign w:val="bottom"/>
            <w:hideMark/>
            <w:tcPrChange w:id="1418" w:author="Linderhof, Vincent" w:date="2016-01-29T16:08:00Z">
              <w:tcPr>
                <w:tcW w:w="691" w:type="dxa"/>
                <w:gridSpan w:val="2"/>
                <w:tcBorders>
                  <w:top w:val="nil"/>
                  <w:left w:val="nil"/>
                  <w:bottom w:val="nil"/>
                  <w:right w:val="nil"/>
                </w:tcBorders>
                <w:shd w:val="clear" w:color="auto" w:fill="auto"/>
                <w:noWrap/>
                <w:vAlign w:val="bottom"/>
                <w:hideMark/>
              </w:tcPr>
            </w:tcPrChange>
          </w:tcPr>
          <w:p w14:paraId="6AFF851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1419"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67A26BD8"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3939</w:t>
            </w:r>
          </w:p>
        </w:tc>
        <w:tc>
          <w:tcPr>
            <w:tcW w:w="534" w:type="dxa"/>
            <w:gridSpan w:val="2"/>
            <w:tcBorders>
              <w:top w:val="nil"/>
              <w:left w:val="nil"/>
              <w:bottom w:val="nil"/>
              <w:right w:val="nil"/>
            </w:tcBorders>
            <w:shd w:val="clear" w:color="auto" w:fill="auto"/>
            <w:noWrap/>
            <w:vAlign w:val="bottom"/>
            <w:hideMark/>
            <w:tcPrChange w:id="142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D10343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39" w:type="dxa"/>
            <w:gridSpan w:val="6"/>
            <w:tcBorders>
              <w:top w:val="nil"/>
              <w:left w:val="nil"/>
              <w:bottom w:val="nil"/>
              <w:right w:val="nil"/>
            </w:tcBorders>
            <w:shd w:val="clear" w:color="auto" w:fill="auto"/>
            <w:noWrap/>
            <w:vAlign w:val="bottom"/>
            <w:hideMark/>
            <w:tcPrChange w:id="1421" w:author="Linderhof, Vincent" w:date="2016-01-29T16:08:00Z">
              <w:tcPr>
                <w:tcW w:w="1739" w:type="dxa"/>
                <w:gridSpan w:val="6"/>
                <w:tcBorders>
                  <w:top w:val="nil"/>
                  <w:left w:val="nil"/>
                  <w:bottom w:val="nil"/>
                  <w:right w:val="nil"/>
                </w:tcBorders>
                <w:shd w:val="clear" w:color="auto" w:fill="auto"/>
                <w:noWrap/>
                <w:vAlign w:val="bottom"/>
                <w:hideMark/>
              </w:tcPr>
            </w:tcPrChange>
          </w:tcPr>
          <w:p w14:paraId="51B09173"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3939</w:t>
            </w:r>
          </w:p>
        </w:tc>
        <w:tc>
          <w:tcPr>
            <w:tcW w:w="534" w:type="dxa"/>
            <w:gridSpan w:val="2"/>
            <w:tcBorders>
              <w:top w:val="nil"/>
              <w:left w:val="nil"/>
              <w:bottom w:val="nil"/>
              <w:right w:val="nil"/>
            </w:tcBorders>
            <w:shd w:val="clear" w:color="auto" w:fill="auto"/>
            <w:noWrap/>
            <w:vAlign w:val="bottom"/>
            <w:hideMark/>
            <w:tcPrChange w:id="142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DC8D6B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53" w:type="dxa"/>
            <w:gridSpan w:val="6"/>
            <w:tcBorders>
              <w:top w:val="nil"/>
              <w:left w:val="nil"/>
              <w:bottom w:val="nil"/>
              <w:right w:val="nil"/>
            </w:tcBorders>
            <w:shd w:val="clear" w:color="auto" w:fill="auto"/>
            <w:noWrap/>
            <w:vAlign w:val="bottom"/>
            <w:hideMark/>
            <w:tcPrChange w:id="1423"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1CE1566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gridSpan w:val="2"/>
            <w:tcBorders>
              <w:top w:val="nil"/>
              <w:left w:val="nil"/>
              <w:bottom w:val="nil"/>
              <w:right w:val="nil"/>
            </w:tcBorders>
            <w:shd w:val="clear" w:color="auto" w:fill="auto"/>
            <w:noWrap/>
            <w:vAlign w:val="bottom"/>
            <w:hideMark/>
            <w:tcPrChange w:id="1424" w:author="Linderhof, Vincent" w:date="2016-01-29T16:08:00Z">
              <w:tcPr>
                <w:tcW w:w="670" w:type="dxa"/>
                <w:gridSpan w:val="2"/>
                <w:tcBorders>
                  <w:top w:val="nil"/>
                  <w:left w:val="nil"/>
                  <w:bottom w:val="nil"/>
                  <w:right w:val="nil"/>
                </w:tcBorders>
                <w:shd w:val="clear" w:color="auto" w:fill="auto"/>
                <w:noWrap/>
                <w:vAlign w:val="bottom"/>
                <w:hideMark/>
              </w:tcPr>
            </w:tcPrChange>
          </w:tcPr>
          <w:p w14:paraId="0BBCDBA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2C78ACB7" w14:textId="77777777" w:rsidTr="003D1680">
        <w:trPr>
          <w:trHeight w:val="300"/>
          <w:trPrChange w:id="1425" w:author="Linderhof, Vincent" w:date="2016-01-29T16:08:00Z">
            <w:trPr>
              <w:trHeight w:val="300"/>
            </w:trPr>
          </w:trPrChange>
        </w:trPr>
        <w:tc>
          <w:tcPr>
            <w:tcW w:w="3843" w:type="dxa"/>
            <w:tcBorders>
              <w:top w:val="nil"/>
              <w:left w:val="nil"/>
              <w:bottom w:val="nil"/>
              <w:right w:val="single" w:sz="4" w:space="0" w:color="auto"/>
            </w:tcBorders>
            <w:shd w:val="clear" w:color="auto" w:fill="auto"/>
            <w:noWrap/>
            <w:vAlign w:val="bottom"/>
            <w:hideMark/>
            <w:tcPrChange w:id="1426" w:author="Linderhof, Vincent" w:date="2016-01-29T16:08:00Z">
              <w:tcPr>
                <w:tcW w:w="3843" w:type="dxa"/>
                <w:tcBorders>
                  <w:top w:val="nil"/>
                  <w:left w:val="nil"/>
                  <w:bottom w:val="nil"/>
                  <w:right w:val="single" w:sz="4" w:space="0" w:color="auto"/>
                </w:tcBorders>
                <w:shd w:val="clear" w:color="auto" w:fill="auto"/>
                <w:noWrap/>
                <w:vAlign w:val="bottom"/>
                <w:hideMark/>
              </w:tcPr>
            </w:tcPrChange>
          </w:tcPr>
          <w:p w14:paraId="7AAA3A9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R2</w:t>
            </w:r>
          </w:p>
        </w:tc>
        <w:tc>
          <w:tcPr>
            <w:tcW w:w="1356" w:type="dxa"/>
            <w:gridSpan w:val="3"/>
            <w:tcBorders>
              <w:top w:val="nil"/>
              <w:left w:val="nil"/>
              <w:bottom w:val="nil"/>
              <w:right w:val="nil"/>
            </w:tcBorders>
            <w:shd w:val="clear" w:color="auto" w:fill="auto"/>
            <w:noWrap/>
            <w:vAlign w:val="bottom"/>
            <w:hideMark/>
            <w:tcPrChange w:id="1427"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6F963434"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0.33</w:t>
            </w:r>
          </w:p>
        </w:tc>
        <w:tc>
          <w:tcPr>
            <w:tcW w:w="333" w:type="dxa"/>
            <w:gridSpan w:val="2"/>
            <w:tcBorders>
              <w:top w:val="nil"/>
              <w:left w:val="nil"/>
              <w:bottom w:val="nil"/>
              <w:right w:val="nil"/>
            </w:tcBorders>
            <w:shd w:val="clear" w:color="auto" w:fill="auto"/>
            <w:noWrap/>
            <w:vAlign w:val="bottom"/>
            <w:hideMark/>
            <w:tcPrChange w:id="142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05D931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429"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50DFEDD5"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0.18</w:t>
            </w:r>
          </w:p>
        </w:tc>
        <w:tc>
          <w:tcPr>
            <w:tcW w:w="534" w:type="dxa"/>
            <w:gridSpan w:val="2"/>
            <w:tcBorders>
              <w:top w:val="nil"/>
              <w:left w:val="nil"/>
              <w:bottom w:val="nil"/>
              <w:right w:val="nil"/>
            </w:tcBorders>
            <w:shd w:val="clear" w:color="auto" w:fill="auto"/>
            <w:noWrap/>
            <w:vAlign w:val="bottom"/>
            <w:hideMark/>
            <w:tcPrChange w:id="143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9B3EB8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431"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466084F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gridSpan w:val="2"/>
            <w:tcBorders>
              <w:top w:val="nil"/>
              <w:left w:val="nil"/>
              <w:bottom w:val="nil"/>
              <w:right w:val="nil"/>
            </w:tcBorders>
            <w:shd w:val="clear" w:color="auto" w:fill="auto"/>
            <w:noWrap/>
            <w:vAlign w:val="bottom"/>
            <w:hideMark/>
            <w:tcPrChange w:id="1432" w:author="Linderhof, Vincent" w:date="2016-01-29T16:08:00Z">
              <w:tcPr>
                <w:tcW w:w="686" w:type="dxa"/>
                <w:gridSpan w:val="2"/>
                <w:tcBorders>
                  <w:top w:val="nil"/>
                  <w:left w:val="nil"/>
                  <w:bottom w:val="nil"/>
                  <w:right w:val="nil"/>
                </w:tcBorders>
                <w:shd w:val="clear" w:color="auto" w:fill="auto"/>
                <w:noWrap/>
                <w:vAlign w:val="bottom"/>
                <w:hideMark/>
              </w:tcPr>
            </w:tcPrChange>
          </w:tcPr>
          <w:p w14:paraId="7FDAFF6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433"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0F8416CA"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0.32</w:t>
            </w:r>
          </w:p>
        </w:tc>
        <w:tc>
          <w:tcPr>
            <w:tcW w:w="534" w:type="dxa"/>
            <w:gridSpan w:val="2"/>
            <w:tcBorders>
              <w:top w:val="nil"/>
              <w:left w:val="nil"/>
              <w:bottom w:val="nil"/>
              <w:right w:val="nil"/>
            </w:tcBorders>
            <w:shd w:val="clear" w:color="auto" w:fill="auto"/>
            <w:noWrap/>
            <w:vAlign w:val="bottom"/>
            <w:hideMark/>
            <w:tcPrChange w:id="143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96B021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435"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793C5431"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0.12</w:t>
            </w:r>
          </w:p>
        </w:tc>
        <w:tc>
          <w:tcPr>
            <w:tcW w:w="534" w:type="dxa"/>
            <w:gridSpan w:val="2"/>
            <w:tcBorders>
              <w:top w:val="nil"/>
              <w:left w:val="nil"/>
              <w:bottom w:val="nil"/>
              <w:right w:val="nil"/>
            </w:tcBorders>
            <w:shd w:val="clear" w:color="auto" w:fill="auto"/>
            <w:noWrap/>
            <w:vAlign w:val="bottom"/>
            <w:hideMark/>
            <w:tcPrChange w:id="143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A76D73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437"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5C2AEC6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gridSpan w:val="2"/>
            <w:tcBorders>
              <w:top w:val="nil"/>
              <w:left w:val="nil"/>
              <w:bottom w:val="nil"/>
              <w:right w:val="nil"/>
            </w:tcBorders>
            <w:shd w:val="clear" w:color="auto" w:fill="auto"/>
            <w:noWrap/>
            <w:vAlign w:val="bottom"/>
            <w:hideMark/>
            <w:tcPrChange w:id="1438" w:author="Linderhof, Vincent" w:date="2016-01-29T16:08:00Z">
              <w:tcPr>
                <w:tcW w:w="691" w:type="dxa"/>
                <w:gridSpan w:val="2"/>
                <w:tcBorders>
                  <w:top w:val="nil"/>
                  <w:left w:val="nil"/>
                  <w:bottom w:val="nil"/>
                  <w:right w:val="nil"/>
                </w:tcBorders>
                <w:shd w:val="clear" w:color="auto" w:fill="auto"/>
                <w:noWrap/>
                <w:vAlign w:val="bottom"/>
                <w:hideMark/>
              </w:tcPr>
            </w:tcPrChange>
          </w:tcPr>
          <w:p w14:paraId="75BB6D8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1439"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3265AC89"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0.22</w:t>
            </w:r>
          </w:p>
        </w:tc>
        <w:tc>
          <w:tcPr>
            <w:tcW w:w="534" w:type="dxa"/>
            <w:gridSpan w:val="2"/>
            <w:tcBorders>
              <w:top w:val="nil"/>
              <w:left w:val="nil"/>
              <w:bottom w:val="nil"/>
              <w:right w:val="nil"/>
            </w:tcBorders>
            <w:shd w:val="clear" w:color="auto" w:fill="auto"/>
            <w:noWrap/>
            <w:vAlign w:val="bottom"/>
            <w:hideMark/>
            <w:tcPrChange w:id="144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198CB2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39" w:type="dxa"/>
            <w:gridSpan w:val="6"/>
            <w:tcBorders>
              <w:top w:val="nil"/>
              <w:left w:val="nil"/>
              <w:bottom w:val="nil"/>
              <w:right w:val="nil"/>
            </w:tcBorders>
            <w:shd w:val="clear" w:color="auto" w:fill="auto"/>
            <w:noWrap/>
            <w:vAlign w:val="bottom"/>
            <w:hideMark/>
            <w:tcPrChange w:id="1441" w:author="Linderhof, Vincent" w:date="2016-01-29T16:08:00Z">
              <w:tcPr>
                <w:tcW w:w="1739" w:type="dxa"/>
                <w:gridSpan w:val="6"/>
                <w:tcBorders>
                  <w:top w:val="nil"/>
                  <w:left w:val="nil"/>
                  <w:bottom w:val="nil"/>
                  <w:right w:val="nil"/>
                </w:tcBorders>
                <w:shd w:val="clear" w:color="auto" w:fill="auto"/>
                <w:noWrap/>
                <w:vAlign w:val="bottom"/>
                <w:hideMark/>
              </w:tcPr>
            </w:tcPrChange>
          </w:tcPr>
          <w:p w14:paraId="5DB75B28"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0.09</w:t>
            </w:r>
          </w:p>
        </w:tc>
        <w:tc>
          <w:tcPr>
            <w:tcW w:w="534" w:type="dxa"/>
            <w:gridSpan w:val="2"/>
            <w:tcBorders>
              <w:top w:val="nil"/>
              <w:left w:val="nil"/>
              <w:bottom w:val="nil"/>
              <w:right w:val="nil"/>
            </w:tcBorders>
            <w:shd w:val="clear" w:color="auto" w:fill="auto"/>
            <w:noWrap/>
            <w:vAlign w:val="bottom"/>
            <w:hideMark/>
            <w:tcPrChange w:id="144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E30F74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53" w:type="dxa"/>
            <w:gridSpan w:val="6"/>
            <w:tcBorders>
              <w:top w:val="nil"/>
              <w:left w:val="nil"/>
              <w:bottom w:val="nil"/>
              <w:right w:val="nil"/>
            </w:tcBorders>
            <w:shd w:val="clear" w:color="auto" w:fill="auto"/>
            <w:noWrap/>
            <w:vAlign w:val="bottom"/>
            <w:hideMark/>
            <w:tcPrChange w:id="1443"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178A693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gridSpan w:val="2"/>
            <w:tcBorders>
              <w:top w:val="nil"/>
              <w:left w:val="nil"/>
              <w:bottom w:val="nil"/>
              <w:right w:val="nil"/>
            </w:tcBorders>
            <w:shd w:val="clear" w:color="auto" w:fill="auto"/>
            <w:noWrap/>
            <w:vAlign w:val="bottom"/>
            <w:hideMark/>
            <w:tcPrChange w:id="1444" w:author="Linderhof, Vincent" w:date="2016-01-29T16:08:00Z">
              <w:tcPr>
                <w:tcW w:w="670" w:type="dxa"/>
                <w:gridSpan w:val="2"/>
                <w:tcBorders>
                  <w:top w:val="nil"/>
                  <w:left w:val="nil"/>
                  <w:bottom w:val="nil"/>
                  <w:right w:val="nil"/>
                </w:tcBorders>
                <w:shd w:val="clear" w:color="auto" w:fill="auto"/>
                <w:noWrap/>
                <w:vAlign w:val="bottom"/>
                <w:hideMark/>
              </w:tcPr>
            </w:tcPrChange>
          </w:tcPr>
          <w:p w14:paraId="33F3D68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2B6EBED7" w14:textId="77777777" w:rsidTr="003D1680">
        <w:trPr>
          <w:trHeight w:val="300"/>
          <w:trPrChange w:id="1445" w:author="Linderhof, Vincent" w:date="2016-01-29T16:08:00Z">
            <w:trPr>
              <w:trHeight w:val="300"/>
            </w:trPr>
          </w:trPrChange>
        </w:trPr>
        <w:tc>
          <w:tcPr>
            <w:tcW w:w="3843" w:type="dxa"/>
            <w:tcBorders>
              <w:top w:val="nil"/>
              <w:left w:val="nil"/>
              <w:bottom w:val="nil"/>
              <w:right w:val="single" w:sz="4" w:space="0" w:color="auto"/>
            </w:tcBorders>
            <w:shd w:val="clear" w:color="auto" w:fill="auto"/>
            <w:noWrap/>
            <w:vAlign w:val="bottom"/>
            <w:hideMark/>
            <w:tcPrChange w:id="1446" w:author="Linderhof, Vincent" w:date="2016-01-29T16:08:00Z">
              <w:tcPr>
                <w:tcW w:w="3843" w:type="dxa"/>
                <w:tcBorders>
                  <w:top w:val="nil"/>
                  <w:left w:val="nil"/>
                  <w:bottom w:val="nil"/>
                  <w:right w:val="single" w:sz="4" w:space="0" w:color="auto"/>
                </w:tcBorders>
                <w:shd w:val="clear" w:color="auto" w:fill="auto"/>
                <w:noWrap/>
                <w:vAlign w:val="bottom"/>
                <w:hideMark/>
              </w:tcPr>
            </w:tcPrChange>
          </w:tcPr>
          <w:p w14:paraId="2C86B58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AdjustedR2</w:t>
            </w:r>
          </w:p>
        </w:tc>
        <w:tc>
          <w:tcPr>
            <w:tcW w:w="1356" w:type="dxa"/>
            <w:gridSpan w:val="3"/>
            <w:tcBorders>
              <w:top w:val="nil"/>
              <w:left w:val="nil"/>
              <w:bottom w:val="nil"/>
              <w:right w:val="nil"/>
            </w:tcBorders>
            <w:shd w:val="clear" w:color="auto" w:fill="auto"/>
            <w:noWrap/>
            <w:vAlign w:val="bottom"/>
            <w:hideMark/>
            <w:tcPrChange w:id="1447"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46EE0B93"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0.33</w:t>
            </w:r>
          </w:p>
        </w:tc>
        <w:tc>
          <w:tcPr>
            <w:tcW w:w="333" w:type="dxa"/>
            <w:gridSpan w:val="2"/>
            <w:tcBorders>
              <w:top w:val="nil"/>
              <w:left w:val="nil"/>
              <w:bottom w:val="nil"/>
              <w:right w:val="nil"/>
            </w:tcBorders>
            <w:shd w:val="clear" w:color="auto" w:fill="auto"/>
            <w:noWrap/>
            <w:vAlign w:val="bottom"/>
            <w:hideMark/>
            <w:tcPrChange w:id="144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53EEDF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449"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4A3B8487"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w:t>
            </w:r>
          </w:p>
        </w:tc>
        <w:tc>
          <w:tcPr>
            <w:tcW w:w="534" w:type="dxa"/>
            <w:gridSpan w:val="2"/>
            <w:tcBorders>
              <w:top w:val="nil"/>
              <w:left w:val="nil"/>
              <w:bottom w:val="nil"/>
              <w:right w:val="nil"/>
            </w:tcBorders>
            <w:shd w:val="clear" w:color="auto" w:fill="auto"/>
            <w:noWrap/>
            <w:vAlign w:val="bottom"/>
            <w:hideMark/>
            <w:tcPrChange w:id="145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858158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451"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163F61E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gridSpan w:val="2"/>
            <w:tcBorders>
              <w:top w:val="nil"/>
              <w:left w:val="nil"/>
              <w:bottom w:val="nil"/>
              <w:right w:val="nil"/>
            </w:tcBorders>
            <w:shd w:val="clear" w:color="auto" w:fill="auto"/>
            <w:noWrap/>
            <w:vAlign w:val="bottom"/>
            <w:hideMark/>
            <w:tcPrChange w:id="1452" w:author="Linderhof, Vincent" w:date="2016-01-29T16:08:00Z">
              <w:tcPr>
                <w:tcW w:w="686" w:type="dxa"/>
                <w:gridSpan w:val="2"/>
                <w:tcBorders>
                  <w:top w:val="nil"/>
                  <w:left w:val="nil"/>
                  <w:bottom w:val="nil"/>
                  <w:right w:val="nil"/>
                </w:tcBorders>
                <w:shd w:val="clear" w:color="auto" w:fill="auto"/>
                <w:noWrap/>
                <w:vAlign w:val="bottom"/>
                <w:hideMark/>
              </w:tcPr>
            </w:tcPrChange>
          </w:tcPr>
          <w:p w14:paraId="189C47D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453"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3E7CEA48"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0.32</w:t>
            </w:r>
          </w:p>
        </w:tc>
        <w:tc>
          <w:tcPr>
            <w:tcW w:w="534" w:type="dxa"/>
            <w:gridSpan w:val="2"/>
            <w:tcBorders>
              <w:top w:val="nil"/>
              <w:left w:val="nil"/>
              <w:bottom w:val="nil"/>
              <w:right w:val="nil"/>
            </w:tcBorders>
            <w:shd w:val="clear" w:color="auto" w:fill="auto"/>
            <w:noWrap/>
            <w:vAlign w:val="bottom"/>
            <w:hideMark/>
            <w:tcPrChange w:id="145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934AA9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455"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5480516B"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w:t>
            </w:r>
          </w:p>
        </w:tc>
        <w:tc>
          <w:tcPr>
            <w:tcW w:w="534" w:type="dxa"/>
            <w:gridSpan w:val="2"/>
            <w:tcBorders>
              <w:top w:val="nil"/>
              <w:left w:val="nil"/>
              <w:bottom w:val="nil"/>
              <w:right w:val="nil"/>
            </w:tcBorders>
            <w:shd w:val="clear" w:color="auto" w:fill="auto"/>
            <w:noWrap/>
            <w:vAlign w:val="bottom"/>
            <w:hideMark/>
            <w:tcPrChange w:id="145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9C0606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457"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443FCDF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gridSpan w:val="2"/>
            <w:tcBorders>
              <w:top w:val="nil"/>
              <w:left w:val="nil"/>
              <w:bottom w:val="nil"/>
              <w:right w:val="nil"/>
            </w:tcBorders>
            <w:shd w:val="clear" w:color="auto" w:fill="auto"/>
            <w:noWrap/>
            <w:vAlign w:val="bottom"/>
            <w:hideMark/>
            <w:tcPrChange w:id="1458" w:author="Linderhof, Vincent" w:date="2016-01-29T16:08:00Z">
              <w:tcPr>
                <w:tcW w:w="691" w:type="dxa"/>
                <w:gridSpan w:val="2"/>
                <w:tcBorders>
                  <w:top w:val="nil"/>
                  <w:left w:val="nil"/>
                  <w:bottom w:val="nil"/>
                  <w:right w:val="nil"/>
                </w:tcBorders>
                <w:shd w:val="clear" w:color="auto" w:fill="auto"/>
                <w:noWrap/>
                <w:vAlign w:val="bottom"/>
                <w:hideMark/>
              </w:tcPr>
            </w:tcPrChange>
          </w:tcPr>
          <w:p w14:paraId="5ECCBE6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1459"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6FB0D75F"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0.22</w:t>
            </w:r>
          </w:p>
        </w:tc>
        <w:tc>
          <w:tcPr>
            <w:tcW w:w="534" w:type="dxa"/>
            <w:gridSpan w:val="2"/>
            <w:tcBorders>
              <w:top w:val="nil"/>
              <w:left w:val="nil"/>
              <w:bottom w:val="nil"/>
              <w:right w:val="nil"/>
            </w:tcBorders>
            <w:shd w:val="clear" w:color="auto" w:fill="auto"/>
            <w:noWrap/>
            <w:vAlign w:val="bottom"/>
            <w:hideMark/>
            <w:tcPrChange w:id="146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6E43379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39" w:type="dxa"/>
            <w:gridSpan w:val="6"/>
            <w:tcBorders>
              <w:top w:val="nil"/>
              <w:left w:val="nil"/>
              <w:bottom w:val="nil"/>
              <w:right w:val="nil"/>
            </w:tcBorders>
            <w:shd w:val="clear" w:color="auto" w:fill="auto"/>
            <w:noWrap/>
            <w:vAlign w:val="bottom"/>
            <w:hideMark/>
            <w:tcPrChange w:id="1461" w:author="Linderhof, Vincent" w:date="2016-01-29T16:08:00Z">
              <w:tcPr>
                <w:tcW w:w="1739" w:type="dxa"/>
                <w:gridSpan w:val="6"/>
                <w:tcBorders>
                  <w:top w:val="nil"/>
                  <w:left w:val="nil"/>
                  <w:bottom w:val="nil"/>
                  <w:right w:val="nil"/>
                </w:tcBorders>
                <w:shd w:val="clear" w:color="auto" w:fill="auto"/>
                <w:noWrap/>
                <w:vAlign w:val="bottom"/>
                <w:hideMark/>
              </w:tcPr>
            </w:tcPrChange>
          </w:tcPr>
          <w:p w14:paraId="23B7B0A3"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0.05</w:t>
            </w:r>
          </w:p>
        </w:tc>
        <w:tc>
          <w:tcPr>
            <w:tcW w:w="534" w:type="dxa"/>
            <w:gridSpan w:val="2"/>
            <w:tcBorders>
              <w:top w:val="nil"/>
              <w:left w:val="nil"/>
              <w:bottom w:val="nil"/>
              <w:right w:val="nil"/>
            </w:tcBorders>
            <w:shd w:val="clear" w:color="auto" w:fill="auto"/>
            <w:noWrap/>
            <w:vAlign w:val="bottom"/>
            <w:hideMark/>
            <w:tcPrChange w:id="146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5900138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53" w:type="dxa"/>
            <w:gridSpan w:val="6"/>
            <w:tcBorders>
              <w:top w:val="nil"/>
              <w:left w:val="nil"/>
              <w:bottom w:val="nil"/>
              <w:right w:val="nil"/>
            </w:tcBorders>
            <w:shd w:val="clear" w:color="auto" w:fill="auto"/>
            <w:noWrap/>
            <w:vAlign w:val="bottom"/>
            <w:hideMark/>
            <w:tcPrChange w:id="1463"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72FA630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gridSpan w:val="2"/>
            <w:tcBorders>
              <w:top w:val="nil"/>
              <w:left w:val="nil"/>
              <w:bottom w:val="nil"/>
              <w:right w:val="nil"/>
            </w:tcBorders>
            <w:shd w:val="clear" w:color="auto" w:fill="auto"/>
            <w:noWrap/>
            <w:vAlign w:val="bottom"/>
            <w:hideMark/>
            <w:tcPrChange w:id="1464" w:author="Linderhof, Vincent" w:date="2016-01-29T16:08:00Z">
              <w:tcPr>
                <w:tcW w:w="670" w:type="dxa"/>
                <w:gridSpan w:val="2"/>
                <w:tcBorders>
                  <w:top w:val="nil"/>
                  <w:left w:val="nil"/>
                  <w:bottom w:val="nil"/>
                  <w:right w:val="nil"/>
                </w:tcBorders>
                <w:shd w:val="clear" w:color="auto" w:fill="auto"/>
                <w:noWrap/>
                <w:vAlign w:val="bottom"/>
                <w:hideMark/>
              </w:tcPr>
            </w:tcPrChange>
          </w:tcPr>
          <w:p w14:paraId="0AB70CB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360B438" w14:textId="77777777" w:rsidTr="003D1680">
        <w:trPr>
          <w:gridAfter w:val="3"/>
          <w:wAfter w:w="824" w:type="dxa"/>
          <w:trHeight w:val="300"/>
          <w:trPrChange w:id="1465" w:author="Linderhof, Vincent" w:date="2016-01-29T16:08:00Z">
            <w:trPr>
              <w:gridAfter w:val="3"/>
              <w:wAfter w:w="824" w:type="dxa"/>
              <w:trHeight w:val="300"/>
            </w:trPr>
          </w:trPrChange>
        </w:trPr>
        <w:tc>
          <w:tcPr>
            <w:tcW w:w="3843" w:type="dxa"/>
            <w:tcBorders>
              <w:top w:val="nil"/>
              <w:left w:val="nil"/>
              <w:bottom w:val="nil"/>
              <w:right w:val="single" w:sz="4" w:space="0" w:color="auto"/>
            </w:tcBorders>
            <w:shd w:val="clear" w:color="auto" w:fill="auto"/>
            <w:noWrap/>
            <w:vAlign w:val="bottom"/>
            <w:hideMark/>
            <w:tcPrChange w:id="1466" w:author="Linderhof, Vincent" w:date="2016-01-29T16:08:00Z">
              <w:tcPr>
                <w:tcW w:w="3843" w:type="dxa"/>
                <w:tcBorders>
                  <w:top w:val="nil"/>
                  <w:left w:val="nil"/>
                  <w:bottom w:val="nil"/>
                  <w:right w:val="single" w:sz="4" w:space="0" w:color="auto"/>
                </w:tcBorders>
                <w:shd w:val="clear" w:color="auto" w:fill="auto"/>
                <w:noWrap/>
                <w:vAlign w:val="bottom"/>
                <w:hideMark/>
              </w:tcPr>
            </w:tcPrChange>
          </w:tcPr>
          <w:p w14:paraId="529BFE1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F Statistic</w:t>
            </w:r>
          </w:p>
        </w:tc>
        <w:tc>
          <w:tcPr>
            <w:tcW w:w="1689" w:type="dxa"/>
            <w:gridSpan w:val="5"/>
            <w:tcBorders>
              <w:top w:val="nil"/>
              <w:left w:val="nil"/>
              <w:bottom w:val="nil"/>
              <w:right w:val="nil"/>
            </w:tcBorders>
            <w:shd w:val="clear" w:color="auto" w:fill="auto"/>
            <w:noWrap/>
            <w:vAlign w:val="bottom"/>
            <w:hideMark/>
            <w:tcPrChange w:id="1467" w:author="Linderhof, Vincent" w:date="2016-01-29T16:08:00Z">
              <w:tcPr>
                <w:tcW w:w="1798" w:type="dxa"/>
                <w:gridSpan w:val="5"/>
                <w:tcBorders>
                  <w:top w:val="nil"/>
                  <w:left w:val="nil"/>
                  <w:bottom w:val="nil"/>
                  <w:right w:val="nil"/>
                </w:tcBorders>
                <w:shd w:val="clear" w:color="auto" w:fill="auto"/>
                <w:noWrap/>
                <w:vAlign w:val="bottom"/>
                <w:hideMark/>
              </w:tcPr>
            </w:tcPrChange>
          </w:tcPr>
          <w:p w14:paraId="456FBD3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131.225***</w:t>
            </w:r>
          </w:p>
        </w:tc>
        <w:tc>
          <w:tcPr>
            <w:tcW w:w="1685" w:type="dxa"/>
            <w:gridSpan w:val="4"/>
            <w:tcBorders>
              <w:top w:val="nil"/>
              <w:left w:val="nil"/>
              <w:bottom w:val="nil"/>
              <w:right w:val="nil"/>
            </w:tcBorders>
            <w:shd w:val="clear" w:color="auto" w:fill="auto"/>
            <w:noWrap/>
            <w:vAlign w:val="bottom"/>
            <w:hideMark/>
            <w:tcPrChange w:id="1468" w:author="Linderhof, Vincent" w:date="2016-01-29T16:08:00Z">
              <w:tcPr>
                <w:tcW w:w="1685" w:type="dxa"/>
                <w:gridSpan w:val="4"/>
                <w:tcBorders>
                  <w:top w:val="nil"/>
                  <w:left w:val="nil"/>
                  <w:bottom w:val="nil"/>
                  <w:right w:val="nil"/>
                </w:tcBorders>
                <w:shd w:val="clear" w:color="auto" w:fill="auto"/>
                <w:noWrap/>
                <w:vAlign w:val="bottom"/>
                <w:hideMark/>
              </w:tcPr>
            </w:tcPrChange>
          </w:tcPr>
          <w:p w14:paraId="6ABA4F9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43.238***</w:t>
            </w:r>
          </w:p>
        </w:tc>
        <w:tc>
          <w:tcPr>
            <w:tcW w:w="1152" w:type="dxa"/>
            <w:gridSpan w:val="2"/>
            <w:tcBorders>
              <w:top w:val="nil"/>
              <w:left w:val="nil"/>
              <w:bottom w:val="nil"/>
              <w:right w:val="nil"/>
            </w:tcBorders>
            <w:shd w:val="clear" w:color="auto" w:fill="auto"/>
            <w:noWrap/>
            <w:vAlign w:val="bottom"/>
            <w:hideMark/>
            <w:tcPrChange w:id="1469"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088CAD6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gridSpan w:val="2"/>
            <w:tcBorders>
              <w:top w:val="nil"/>
              <w:left w:val="nil"/>
              <w:bottom w:val="nil"/>
              <w:right w:val="nil"/>
            </w:tcBorders>
            <w:shd w:val="clear" w:color="auto" w:fill="auto"/>
            <w:noWrap/>
            <w:vAlign w:val="bottom"/>
            <w:hideMark/>
            <w:tcPrChange w:id="1470" w:author="Linderhof, Vincent" w:date="2016-01-29T16:08:00Z">
              <w:tcPr>
                <w:tcW w:w="686" w:type="dxa"/>
                <w:gridSpan w:val="2"/>
                <w:tcBorders>
                  <w:top w:val="nil"/>
                  <w:left w:val="nil"/>
                  <w:bottom w:val="nil"/>
                  <w:right w:val="nil"/>
                </w:tcBorders>
                <w:shd w:val="clear" w:color="auto" w:fill="auto"/>
                <w:noWrap/>
                <w:vAlign w:val="bottom"/>
                <w:hideMark/>
              </w:tcPr>
            </w:tcPrChange>
          </w:tcPr>
          <w:p w14:paraId="17E3FAF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52" w:type="dxa"/>
            <w:gridSpan w:val="4"/>
            <w:tcBorders>
              <w:top w:val="nil"/>
              <w:left w:val="nil"/>
              <w:bottom w:val="nil"/>
              <w:right w:val="nil"/>
            </w:tcBorders>
            <w:shd w:val="clear" w:color="auto" w:fill="auto"/>
            <w:noWrap/>
            <w:vAlign w:val="bottom"/>
            <w:hideMark/>
            <w:tcPrChange w:id="1471" w:author="Linderhof, Vincent" w:date="2016-01-29T16:08:00Z">
              <w:tcPr>
                <w:tcW w:w="1752" w:type="dxa"/>
                <w:gridSpan w:val="4"/>
                <w:tcBorders>
                  <w:top w:val="nil"/>
                  <w:left w:val="nil"/>
                  <w:bottom w:val="nil"/>
                  <w:right w:val="nil"/>
                </w:tcBorders>
                <w:shd w:val="clear" w:color="auto" w:fill="auto"/>
                <w:noWrap/>
                <w:vAlign w:val="bottom"/>
                <w:hideMark/>
              </w:tcPr>
            </w:tcPrChange>
          </w:tcPr>
          <w:p w14:paraId="201FAD5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xml:space="preserve"> 122.381***</w:t>
            </w:r>
          </w:p>
        </w:tc>
        <w:tc>
          <w:tcPr>
            <w:tcW w:w="1718" w:type="dxa"/>
            <w:gridSpan w:val="4"/>
            <w:tcBorders>
              <w:top w:val="nil"/>
              <w:left w:val="nil"/>
              <w:bottom w:val="nil"/>
              <w:right w:val="nil"/>
            </w:tcBorders>
            <w:shd w:val="clear" w:color="auto" w:fill="auto"/>
            <w:noWrap/>
            <w:vAlign w:val="bottom"/>
            <w:hideMark/>
            <w:tcPrChange w:id="1472" w:author="Linderhof, Vincent" w:date="2016-01-29T16:08:00Z">
              <w:tcPr>
                <w:tcW w:w="1718" w:type="dxa"/>
                <w:gridSpan w:val="4"/>
                <w:tcBorders>
                  <w:top w:val="nil"/>
                  <w:left w:val="nil"/>
                  <w:bottom w:val="nil"/>
                  <w:right w:val="nil"/>
                </w:tcBorders>
                <w:shd w:val="clear" w:color="auto" w:fill="auto"/>
                <w:noWrap/>
                <w:vAlign w:val="bottom"/>
                <w:hideMark/>
              </w:tcPr>
            </w:tcPrChange>
          </w:tcPr>
          <w:p w14:paraId="7A49099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27.588***</w:t>
            </w:r>
          </w:p>
        </w:tc>
        <w:tc>
          <w:tcPr>
            <w:tcW w:w="1151" w:type="dxa"/>
            <w:gridSpan w:val="2"/>
            <w:tcBorders>
              <w:top w:val="nil"/>
              <w:left w:val="nil"/>
              <w:bottom w:val="nil"/>
              <w:right w:val="nil"/>
            </w:tcBorders>
            <w:shd w:val="clear" w:color="auto" w:fill="auto"/>
            <w:noWrap/>
            <w:vAlign w:val="bottom"/>
            <w:hideMark/>
            <w:tcPrChange w:id="1473"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5F01C7C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gridSpan w:val="2"/>
            <w:tcBorders>
              <w:top w:val="nil"/>
              <w:left w:val="nil"/>
              <w:bottom w:val="nil"/>
              <w:right w:val="nil"/>
            </w:tcBorders>
            <w:shd w:val="clear" w:color="auto" w:fill="auto"/>
            <w:noWrap/>
            <w:vAlign w:val="bottom"/>
            <w:hideMark/>
            <w:tcPrChange w:id="1474" w:author="Linderhof, Vincent" w:date="2016-01-29T16:08:00Z">
              <w:tcPr>
                <w:tcW w:w="691" w:type="dxa"/>
                <w:gridSpan w:val="2"/>
                <w:tcBorders>
                  <w:top w:val="nil"/>
                  <w:left w:val="nil"/>
                  <w:bottom w:val="nil"/>
                  <w:right w:val="nil"/>
                </w:tcBorders>
                <w:shd w:val="clear" w:color="auto" w:fill="auto"/>
                <w:noWrap/>
                <w:vAlign w:val="bottom"/>
                <w:hideMark/>
              </w:tcPr>
            </w:tcPrChange>
          </w:tcPr>
          <w:p w14:paraId="625A537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1475"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3E4005B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75.621***</w:t>
            </w:r>
          </w:p>
        </w:tc>
        <w:tc>
          <w:tcPr>
            <w:tcW w:w="2303" w:type="dxa"/>
            <w:gridSpan w:val="8"/>
            <w:tcBorders>
              <w:top w:val="nil"/>
              <w:left w:val="nil"/>
              <w:bottom w:val="nil"/>
              <w:right w:val="nil"/>
            </w:tcBorders>
            <w:shd w:val="clear" w:color="auto" w:fill="auto"/>
            <w:noWrap/>
            <w:vAlign w:val="bottom"/>
            <w:hideMark/>
            <w:tcPrChange w:id="1476" w:author="Linderhof, Vincent" w:date="2016-01-29T16:08:00Z">
              <w:tcPr>
                <w:tcW w:w="2303" w:type="dxa"/>
                <w:gridSpan w:val="8"/>
                <w:tcBorders>
                  <w:top w:val="nil"/>
                  <w:left w:val="nil"/>
                  <w:bottom w:val="nil"/>
                  <w:right w:val="nil"/>
                </w:tcBorders>
                <w:shd w:val="clear" w:color="auto" w:fill="auto"/>
                <w:noWrap/>
                <w:vAlign w:val="bottom"/>
                <w:hideMark/>
              </w:tcPr>
            </w:tcPrChange>
          </w:tcPr>
          <w:p w14:paraId="392749D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19.080***</w:t>
            </w:r>
          </w:p>
        </w:tc>
        <w:tc>
          <w:tcPr>
            <w:tcW w:w="1921" w:type="dxa"/>
            <w:gridSpan w:val="6"/>
            <w:tcBorders>
              <w:top w:val="nil"/>
              <w:left w:val="nil"/>
              <w:bottom w:val="nil"/>
              <w:right w:val="nil"/>
            </w:tcBorders>
            <w:shd w:val="clear" w:color="auto" w:fill="auto"/>
            <w:noWrap/>
            <w:vAlign w:val="bottom"/>
            <w:hideMark/>
            <w:tcPrChange w:id="1477"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3349991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gridSpan w:val="3"/>
            <w:tcBorders>
              <w:top w:val="nil"/>
              <w:left w:val="nil"/>
              <w:bottom w:val="nil"/>
              <w:right w:val="nil"/>
            </w:tcBorders>
            <w:shd w:val="clear" w:color="auto" w:fill="auto"/>
            <w:noWrap/>
            <w:vAlign w:val="bottom"/>
            <w:hideMark/>
            <w:tcPrChange w:id="1478" w:author="Linderhof, Vincent" w:date="2016-01-29T16:08:00Z">
              <w:tcPr>
                <w:tcW w:w="670" w:type="dxa"/>
                <w:gridSpan w:val="2"/>
                <w:tcBorders>
                  <w:top w:val="nil"/>
                  <w:left w:val="nil"/>
                  <w:bottom w:val="nil"/>
                  <w:right w:val="nil"/>
                </w:tcBorders>
                <w:shd w:val="clear" w:color="auto" w:fill="auto"/>
                <w:noWrap/>
                <w:vAlign w:val="bottom"/>
                <w:hideMark/>
              </w:tcPr>
            </w:tcPrChange>
          </w:tcPr>
          <w:p w14:paraId="2982360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3B321CE" w14:textId="77777777" w:rsidTr="003D1680">
        <w:trPr>
          <w:gridAfter w:val="3"/>
          <w:wAfter w:w="824" w:type="dxa"/>
          <w:trHeight w:val="300"/>
          <w:trPrChange w:id="1479" w:author="Linderhof, Vincent" w:date="2016-01-29T16:08:00Z">
            <w:trPr>
              <w:gridAfter w:val="3"/>
              <w:wAfter w:w="824" w:type="dxa"/>
              <w:trHeight w:val="300"/>
            </w:trPr>
          </w:trPrChange>
        </w:trPr>
        <w:tc>
          <w:tcPr>
            <w:tcW w:w="3843" w:type="dxa"/>
            <w:tcBorders>
              <w:top w:val="nil"/>
              <w:left w:val="nil"/>
              <w:bottom w:val="nil"/>
              <w:right w:val="nil"/>
            </w:tcBorders>
            <w:shd w:val="clear" w:color="auto" w:fill="auto"/>
            <w:noWrap/>
            <w:vAlign w:val="bottom"/>
            <w:hideMark/>
            <w:tcPrChange w:id="1480" w:author="Linderhof, Vincent" w:date="2016-01-29T16:08:00Z">
              <w:tcPr>
                <w:tcW w:w="3843" w:type="dxa"/>
                <w:tcBorders>
                  <w:top w:val="nil"/>
                  <w:left w:val="nil"/>
                  <w:bottom w:val="nil"/>
                  <w:right w:val="nil"/>
                </w:tcBorders>
                <w:shd w:val="clear" w:color="auto" w:fill="auto"/>
                <w:noWrap/>
                <w:vAlign w:val="bottom"/>
                <w:hideMark/>
              </w:tcPr>
            </w:tcPrChange>
          </w:tcPr>
          <w:p w14:paraId="2FEE88D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89" w:type="dxa"/>
            <w:gridSpan w:val="5"/>
            <w:tcBorders>
              <w:top w:val="nil"/>
              <w:left w:val="nil"/>
              <w:bottom w:val="nil"/>
              <w:right w:val="nil"/>
            </w:tcBorders>
            <w:shd w:val="clear" w:color="auto" w:fill="auto"/>
            <w:noWrap/>
            <w:vAlign w:val="bottom"/>
            <w:hideMark/>
            <w:tcPrChange w:id="1481" w:author="Linderhof, Vincent" w:date="2016-01-29T16:08:00Z">
              <w:tcPr>
                <w:tcW w:w="1798" w:type="dxa"/>
                <w:gridSpan w:val="5"/>
                <w:tcBorders>
                  <w:top w:val="nil"/>
                  <w:left w:val="nil"/>
                  <w:bottom w:val="nil"/>
                  <w:right w:val="nil"/>
                </w:tcBorders>
                <w:shd w:val="clear" w:color="auto" w:fill="auto"/>
                <w:noWrap/>
                <w:vAlign w:val="bottom"/>
                <w:hideMark/>
              </w:tcPr>
            </w:tcPrChange>
          </w:tcPr>
          <w:p w14:paraId="6D05227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=15; 3925)</w:t>
            </w:r>
          </w:p>
        </w:tc>
        <w:tc>
          <w:tcPr>
            <w:tcW w:w="1685" w:type="dxa"/>
            <w:gridSpan w:val="4"/>
            <w:tcBorders>
              <w:top w:val="nil"/>
              <w:left w:val="nil"/>
              <w:bottom w:val="nil"/>
              <w:right w:val="nil"/>
            </w:tcBorders>
            <w:shd w:val="clear" w:color="auto" w:fill="auto"/>
            <w:noWrap/>
            <w:vAlign w:val="bottom"/>
            <w:hideMark/>
            <w:tcPrChange w:id="1482" w:author="Linderhof, Vincent" w:date="2016-01-29T16:08:00Z">
              <w:tcPr>
                <w:tcW w:w="1685" w:type="dxa"/>
                <w:gridSpan w:val="4"/>
                <w:tcBorders>
                  <w:top w:val="nil"/>
                  <w:left w:val="nil"/>
                  <w:bottom w:val="nil"/>
                  <w:right w:val="nil"/>
                </w:tcBorders>
                <w:shd w:val="clear" w:color="auto" w:fill="auto"/>
                <w:noWrap/>
                <w:vAlign w:val="bottom"/>
                <w:hideMark/>
              </w:tcPr>
            </w:tcPrChange>
          </w:tcPr>
          <w:p w14:paraId="7907C7B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=12; 2430)</w:t>
            </w:r>
          </w:p>
        </w:tc>
        <w:tc>
          <w:tcPr>
            <w:tcW w:w="1152" w:type="dxa"/>
            <w:gridSpan w:val="2"/>
            <w:tcBorders>
              <w:top w:val="nil"/>
              <w:left w:val="nil"/>
              <w:bottom w:val="nil"/>
              <w:right w:val="nil"/>
            </w:tcBorders>
            <w:shd w:val="clear" w:color="auto" w:fill="auto"/>
            <w:noWrap/>
            <w:vAlign w:val="bottom"/>
            <w:hideMark/>
            <w:tcPrChange w:id="1483"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3A863A0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gridSpan w:val="2"/>
            <w:tcBorders>
              <w:top w:val="nil"/>
              <w:left w:val="nil"/>
              <w:bottom w:val="nil"/>
              <w:right w:val="nil"/>
            </w:tcBorders>
            <w:shd w:val="clear" w:color="auto" w:fill="auto"/>
            <w:noWrap/>
            <w:vAlign w:val="bottom"/>
            <w:hideMark/>
            <w:tcPrChange w:id="1484" w:author="Linderhof, Vincent" w:date="2016-01-29T16:08:00Z">
              <w:tcPr>
                <w:tcW w:w="686" w:type="dxa"/>
                <w:gridSpan w:val="2"/>
                <w:tcBorders>
                  <w:top w:val="nil"/>
                  <w:left w:val="nil"/>
                  <w:bottom w:val="nil"/>
                  <w:right w:val="nil"/>
                </w:tcBorders>
                <w:shd w:val="clear" w:color="auto" w:fill="auto"/>
                <w:noWrap/>
                <w:vAlign w:val="bottom"/>
                <w:hideMark/>
              </w:tcPr>
            </w:tcPrChange>
          </w:tcPr>
          <w:p w14:paraId="4A6E254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52" w:type="dxa"/>
            <w:gridSpan w:val="4"/>
            <w:tcBorders>
              <w:top w:val="nil"/>
              <w:left w:val="nil"/>
              <w:bottom w:val="nil"/>
              <w:right w:val="nil"/>
            </w:tcBorders>
            <w:shd w:val="clear" w:color="auto" w:fill="auto"/>
            <w:noWrap/>
            <w:vAlign w:val="bottom"/>
            <w:hideMark/>
            <w:tcPrChange w:id="1485" w:author="Linderhof, Vincent" w:date="2016-01-29T16:08:00Z">
              <w:tcPr>
                <w:tcW w:w="1752" w:type="dxa"/>
                <w:gridSpan w:val="4"/>
                <w:tcBorders>
                  <w:top w:val="nil"/>
                  <w:left w:val="nil"/>
                  <w:bottom w:val="nil"/>
                  <w:right w:val="nil"/>
                </w:tcBorders>
                <w:shd w:val="clear" w:color="auto" w:fill="auto"/>
                <w:noWrap/>
                <w:vAlign w:val="bottom"/>
                <w:hideMark/>
              </w:tcPr>
            </w:tcPrChange>
          </w:tcPr>
          <w:p w14:paraId="7E9991E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 xml:space="preserve"> = 15; 3925)</w:t>
            </w:r>
          </w:p>
        </w:tc>
        <w:tc>
          <w:tcPr>
            <w:tcW w:w="1718" w:type="dxa"/>
            <w:gridSpan w:val="4"/>
            <w:tcBorders>
              <w:top w:val="nil"/>
              <w:left w:val="nil"/>
              <w:bottom w:val="nil"/>
              <w:right w:val="nil"/>
            </w:tcBorders>
            <w:shd w:val="clear" w:color="auto" w:fill="auto"/>
            <w:noWrap/>
            <w:vAlign w:val="bottom"/>
            <w:hideMark/>
            <w:tcPrChange w:id="1486" w:author="Linderhof, Vincent" w:date="2016-01-29T16:08:00Z">
              <w:tcPr>
                <w:tcW w:w="1718" w:type="dxa"/>
                <w:gridSpan w:val="4"/>
                <w:tcBorders>
                  <w:top w:val="nil"/>
                  <w:left w:val="nil"/>
                  <w:bottom w:val="nil"/>
                  <w:right w:val="nil"/>
                </w:tcBorders>
                <w:shd w:val="clear" w:color="auto" w:fill="auto"/>
                <w:noWrap/>
                <w:vAlign w:val="bottom"/>
                <w:hideMark/>
              </w:tcPr>
            </w:tcPrChange>
          </w:tcPr>
          <w:p w14:paraId="647F14B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 xml:space="preserve"> = 12; 2430)</w:t>
            </w:r>
          </w:p>
        </w:tc>
        <w:tc>
          <w:tcPr>
            <w:tcW w:w="1151" w:type="dxa"/>
            <w:gridSpan w:val="2"/>
            <w:tcBorders>
              <w:top w:val="nil"/>
              <w:left w:val="nil"/>
              <w:bottom w:val="nil"/>
              <w:right w:val="nil"/>
            </w:tcBorders>
            <w:shd w:val="clear" w:color="auto" w:fill="auto"/>
            <w:noWrap/>
            <w:vAlign w:val="bottom"/>
            <w:hideMark/>
            <w:tcPrChange w:id="1487"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7A4AD3E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gridSpan w:val="2"/>
            <w:tcBorders>
              <w:top w:val="nil"/>
              <w:left w:val="nil"/>
              <w:bottom w:val="nil"/>
              <w:right w:val="nil"/>
            </w:tcBorders>
            <w:shd w:val="clear" w:color="auto" w:fill="auto"/>
            <w:noWrap/>
            <w:vAlign w:val="bottom"/>
            <w:hideMark/>
            <w:tcPrChange w:id="1488" w:author="Linderhof, Vincent" w:date="2016-01-29T16:08:00Z">
              <w:tcPr>
                <w:tcW w:w="691" w:type="dxa"/>
                <w:gridSpan w:val="2"/>
                <w:tcBorders>
                  <w:top w:val="nil"/>
                  <w:left w:val="nil"/>
                  <w:bottom w:val="nil"/>
                  <w:right w:val="nil"/>
                </w:tcBorders>
                <w:shd w:val="clear" w:color="auto" w:fill="auto"/>
                <w:noWrap/>
                <w:vAlign w:val="bottom"/>
                <w:hideMark/>
              </w:tcPr>
            </w:tcPrChange>
          </w:tcPr>
          <w:p w14:paraId="23AFFE7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416" w:type="dxa"/>
            <w:gridSpan w:val="2"/>
            <w:tcBorders>
              <w:top w:val="nil"/>
              <w:left w:val="nil"/>
              <w:bottom w:val="nil"/>
              <w:right w:val="nil"/>
            </w:tcBorders>
            <w:shd w:val="clear" w:color="auto" w:fill="auto"/>
            <w:noWrap/>
            <w:vAlign w:val="bottom"/>
            <w:hideMark/>
            <w:tcPrChange w:id="1489" w:author="Linderhof, Vincent" w:date="2016-01-29T16:08:00Z">
              <w:tcPr>
                <w:tcW w:w="1416" w:type="dxa"/>
                <w:gridSpan w:val="2"/>
                <w:tcBorders>
                  <w:top w:val="nil"/>
                  <w:left w:val="nil"/>
                  <w:bottom w:val="nil"/>
                  <w:right w:val="nil"/>
                </w:tcBorders>
                <w:shd w:val="clear" w:color="auto" w:fill="auto"/>
                <w:noWrap/>
                <w:vAlign w:val="bottom"/>
                <w:hideMark/>
              </w:tcPr>
            </w:tcPrChange>
          </w:tcPr>
          <w:p w14:paraId="31C1E1E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=15; 3923)</w:t>
            </w:r>
          </w:p>
        </w:tc>
        <w:tc>
          <w:tcPr>
            <w:tcW w:w="2303" w:type="dxa"/>
            <w:gridSpan w:val="8"/>
            <w:tcBorders>
              <w:top w:val="nil"/>
              <w:left w:val="nil"/>
              <w:bottom w:val="nil"/>
              <w:right w:val="nil"/>
            </w:tcBorders>
            <w:shd w:val="clear" w:color="auto" w:fill="auto"/>
            <w:noWrap/>
            <w:vAlign w:val="bottom"/>
            <w:hideMark/>
            <w:tcPrChange w:id="1490" w:author="Linderhof, Vincent" w:date="2016-01-29T16:08:00Z">
              <w:tcPr>
                <w:tcW w:w="2303" w:type="dxa"/>
                <w:gridSpan w:val="8"/>
                <w:tcBorders>
                  <w:top w:val="nil"/>
                  <w:left w:val="nil"/>
                  <w:bottom w:val="nil"/>
                  <w:right w:val="nil"/>
                </w:tcBorders>
                <w:shd w:val="clear" w:color="auto" w:fill="auto"/>
                <w:noWrap/>
                <w:vAlign w:val="bottom"/>
                <w:hideMark/>
              </w:tcPr>
            </w:tcPrChange>
          </w:tcPr>
          <w:p w14:paraId="7603A65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=12;2428)</w:t>
            </w:r>
          </w:p>
        </w:tc>
        <w:tc>
          <w:tcPr>
            <w:tcW w:w="1921" w:type="dxa"/>
            <w:gridSpan w:val="6"/>
            <w:tcBorders>
              <w:top w:val="nil"/>
              <w:left w:val="nil"/>
              <w:bottom w:val="nil"/>
              <w:right w:val="nil"/>
            </w:tcBorders>
            <w:shd w:val="clear" w:color="auto" w:fill="auto"/>
            <w:noWrap/>
            <w:vAlign w:val="bottom"/>
            <w:hideMark/>
            <w:tcPrChange w:id="1491" w:author="Linderhof, Vincent" w:date="2016-01-29T16:08:00Z">
              <w:tcPr>
                <w:tcW w:w="1921" w:type="dxa"/>
                <w:gridSpan w:val="6"/>
                <w:tcBorders>
                  <w:top w:val="nil"/>
                  <w:left w:val="nil"/>
                  <w:bottom w:val="nil"/>
                  <w:right w:val="nil"/>
                </w:tcBorders>
                <w:shd w:val="clear" w:color="auto" w:fill="auto"/>
                <w:noWrap/>
                <w:vAlign w:val="bottom"/>
                <w:hideMark/>
              </w:tcPr>
            </w:tcPrChange>
          </w:tcPr>
          <w:p w14:paraId="05105E0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gridSpan w:val="3"/>
            <w:tcBorders>
              <w:top w:val="nil"/>
              <w:left w:val="nil"/>
              <w:bottom w:val="nil"/>
              <w:right w:val="nil"/>
            </w:tcBorders>
            <w:shd w:val="clear" w:color="auto" w:fill="auto"/>
            <w:noWrap/>
            <w:vAlign w:val="bottom"/>
            <w:hideMark/>
            <w:tcPrChange w:id="1492" w:author="Linderhof, Vincent" w:date="2016-01-29T16:08:00Z">
              <w:tcPr>
                <w:tcW w:w="670" w:type="dxa"/>
                <w:gridSpan w:val="2"/>
                <w:tcBorders>
                  <w:top w:val="nil"/>
                  <w:left w:val="nil"/>
                  <w:bottom w:val="nil"/>
                  <w:right w:val="nil"/>
                </w:tcBorders>
                <w:shd w:val="clear" w:color="auto" w:fill="auto"/>
                <w:noWrap/>
                <w:vAlign w:val="bottom"/>
                <w:hideMark/>
              </w:tcPr>
            </w:tcPrChange>
          </w:tcPr>
          <w:p w14:paraId="5FF2E11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D632A2A" w14:textId="77777777" w:rsidTr="003D1680">
        <w:trPr>
          <w:trHeight w:val="300"/>
          <w:trPrChange w:id="1493" w:author="Linderhof, Vincent" w:date="2016-01-29T16:08:00Z">
            <w:trPr>
              <w:trHeight w:val="300"/>
            </w:trPr>
          </w:trPrChange>
        </w:trPr>
        <w:tc>
          <w:tcPr>
            <w:tcW w:w="3843" w:type="dxa"/>
            <w:tcBorders>
              <w:top w:val="nil"/>
              <w:left w:val="nil"/>
              <w:bottom w:val="nil"/>
              <w:right w:val="nil"/>
            </w:tcBorders>
            <w:shd w:val="clear" w:color="auto" w:fill="auto"/>
            <w:noWrap/>
            <w:vAlign w:val="bottom"/>
            <w:hideMark/>
            <w:tcPrChange w:id="1494" w:author="Linderhof, Vincent" w:date="2016-01-29T16:08:00Z">
              <w:tcPr>
                <w:tcW w:w="3843" w:type="dxa"/>
                <w:tcBorders>
                  <w:top w:val="nil"/>
                  <w:left w:val="nil"/>
                  <w:bottom w:val="nil"/>
                  <w:right w:val="nil"/>
                </w:tcBorders>
                <w:shd w:val="clear" w:color="auto" w:fill="auto"/>
                <w:noWrap/>
                <w:vAlign w:val="bottom"/>
                <w:hideMark/>
              </w:tcPr>
            </w:tcPrChange>
          </w:tcPr>
          <w:p w14:paraId="0A24908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Note: *p&lt;0.1; **p&lt;0.05; ***p&lt;0.01</w:t>
            </w:r>
          </w:p>
        </w:tc>
        <w:tc>
          <w:tcPr>
            <w:tcW w:w="1356" w:type="dxa"/>
            <w:gridSpan w:val="3"/>
            <w:tcBorders>
              <w:top w:val="nil"/>
              <w:left w:val="nil"/>
              <w:bottom w:val="nil"/>
              <w:right w:val="nil"/>
            </w:tcBorders>
            <w:shd w:val="clear" w:color="auto" w:fill="auto"/>
            <w:noWrap/>
            <w:vAlign w:val="bottom"/>
            <w:hideMark/>
            <w:tcPrChange w:id="1495" w:author="Linderhof, Vincent" w:date="2016-01-29T16:08:00Z">
              <w:tcPr>
                <w:tcW w:w="1264" w:type="dxa"/>
                <w:gridSpan w:val="3"/>
                <w:tcBorders>
                  <w:top w:val="nil"/>
                  <w:left w:val="nil"/>
                  <w:bottom w:val="nil"/>
                  <w:right w:val="nil"/>
                </w:tcBorders>
                <w:shd w:val="clear" w:color="auto" w:fill="auto"/>
                <w:noWrap/>
                <w:vAlign w:val="bottom"/>
                <w:hideMark/>
              </w:tcPr>
            </w:tcPrChange>
          </w:tcPr>
          <w:p w14:paraId="37C8BFA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333" w:type="dxa"/>
            <w:gridSpan w:val="2"/>
            <w:tcBorders>
              <w:top w:val="nil"/>
              <w:left w:val="nil"/>
              <w:bottom w:val="nil"/>
              <w:right w:val="nil"/>
            </w:tcBorders>
            <w:shd w:val="clear" w:color="auto" w:fill="auto"/>
            <w:noWrap/>
            <w:vAlign w:val="bottom"/>
            <w:hideMark/>
            <w:tcPrChange w:id="1496"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B6DC0F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497"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2C8F8B6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49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19E3F4E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2" w:type="dxa"/>
            <w:gridSpan w:val="2"/>
            <w:tcBorders>
              <w:top w:val="nil"/>
              <w:left w:val="nil"/>
              <w:bottom w:val="nil"/>
              <w:right w:val="nil"/>
            </w:tcBorders>
            <w:shd w:val="clear" w:color="auto" w:fill="auto"/>
            <w:noWrap/>
            <w:vAlign w:val="bottom"/>
            <w:hideMark/>
            <w:tcPrChange w:id="1499" w:author="Linderhof, Vincent" w:date="2016-01-29T16:08:00Z">
              <w:tcPr>
                <w:tcW w:w="1152" w:type="dxa"/>
                <w:gridSpan w:val="2"/>
                <w:tcBorders>
                  <w:top w:val="nil"/>
                  <w:left w:val="nil"/>
                  <w:bottom w:val="nil"/>
                  <w:right w:val="nil"/>
                </w:tcBorders>
                <w:shd w:val="clear" w:color="auto" w:fill="auto"/>
                <w:noWrap/>
                <w:vAlign w:val="bottom"/>
                <w:hideMark/>
              </w:tcPr>
            </w:tcPrChange>
          </w:tcPr>
          <w:p w14:paraId="5937909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gridSpan w:val="2"/>
            <w:tcBorders>
              <w:top w:val="nil"/>
              <w:left w:val="nil"/>
              <w:bottom w:val="nil"/>
              <w:right w:val="nil"/>
            </w:tcBorders>
            <w:shd w:val="clear" w:color="auto" w:fill="auto"/>
            <w:noWrap/>
            <w:vAlign w:val="bottom"/>
            <w:hideMark/>
            <w:tcPrChange w:id="1500" w:author="Linderhof, Vincent" w:date="2016-01-29T16:08:00Z">
              <w:tcPr>
                <w:tcW w:w="686" w:type="dxa"/>
                <w:gridSpan w:val="2"/>
                <w:tcBorders>
                  <w:top w:val="nil"/>
                  <w:left w:val="nil"/>
                  <w:bottom w:val="nil"/>
                  <w:right w:val="nil"/>
                </w:tcBorders>
                <w:shd w:val="clear" w:color="auto" w:fill="auto"/>
                <w:noWrap/>
                <w:vAlign w:val="bottom"/>
                <w:hideMark/>
              </w:tcPr>
            </w:tcPrChange>
          </w:tcPr>
          <w:p w14:paraId="43B2098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18" w:type="dxa"/>
            <w:gridSpan w:val="2"/>
            <w:tcBorders>
              <w:top w:val="nil"/>
              <w:left w:val="nil"/>
              <w:bottom w:val="nil"/>
              <w:right w:val="nil"/>
            </w:tcBorders>
            <w:shd w:val="clear" w:color="auto" w:fill="auto"/>
            <w:noWrap/>
            <w:vAlign w:val="bottom"/>
            <w:hideMark/>
            <w:tcPrChange w:id="1501" w:author="Linderhof, Vincent" w:date="2016-01-29T16:08:00Z">
              <w:tcPr>
                <w:tcW w:w="1218" w:type="dxa"/>
                <w:gridSpan w:val="2"/>
                <w:tcBorders>
                  <w:top w:val="nil"/>
                  <w:left w:val="nil"/>
                  <w:bottom w:val="nil"/>
                  <w:right w:val="nil"/>
                </w:tcBorders>
                <w:shd w:val="clear" w:color="auto" w:fill="auto"/>
                <w:noWrap/>
                <w:vAlign w:val="bottom"/>
                <w:hideMark/>
              </w:tcPr>
            </w:tcPrChange>
          </w:tcPr>
          <w:p w14:paraId="20246DB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502" w:author="Linderhof, Vincent" w:date="2016-01-29T16:08:00Z">
              <w:tcPr>
                <w:tcW w:w="534" w:type="dxa"/>
                <w:gridSpan w:val="2"/>
                <w:tcBorders>
                  <w:top w:val="nil"/>
                  <w:left w:val="nil"/>
                  <w:bottom w:val="nil"/>
                  <w:right w:val="nil"/>
                </w:tcBorders>
                <w:shd w:val="clear" w:color="auto" w:fill="auto"/>
                <w:noWrap/>
                <w:vAlign w:val="bottom"/>
                <w:hideMark/>
              </w:tcPr>
            </w:tcPrChange>
          </w:tcPr>
          <w:p w14:paraId="3092C28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84" w:type="dxa"/>
            <w:gridSpan w:val="2"/>
            <w:tcBorders>
              <w:top w:val="nil"/>
              <w:left w:val="nil"/>
              <w:bottom w:val="nil"/>
              <w:right w:val="nil"/>
            </w:tcBorders>
            <w:shd w:val="clear" w:color="auto" w:fill="auto"/>
            <w:noWrap/>
            <w:vAlign w:val="bottom"/>
            <w:hideMark/>
            <w:tcPrChange w:id="1503" w:author="Linderhof, Vincent" w:date="2016-01-29T16:08:00Z">
              <w:tcPr>
                <w:tcW w:w="1184" w:type="dxa"/>
                <w:gridSpan w:val="2"/>
                <w:tcBorders>
                  <w:top w:val="nil"/>
                  <w:left w:val="nil"/>
                  <w:bottom w:val="nil"/>
                  <w:right w:val="nil"/>
                </w:tcBorders>
                <w:shd w:val="clear" w:color="auto" w:fill="auto"/>
                <w:noWrap/>
                <w:vAlign w:val="bottom"/>
                <w:hideMark/>
              </w:tcPr>
            </w:tcPrChange>
          </w:tcPr>
          <w:p w14:paraId="093C965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504" w:author="Linderhof, Vincent" w:date="2016-01-29T16:08:00Z">
              <w:tcPr>
                <w:tcW w:w="534" w:type="dxa"/>
                <w:gridSpan w:val="2"/>
                <w:tcBorders>
                  <w:top w:val="nil"/>
                  <w:left w:val="nil"/>
                  <w:bottom w:val="nil"/>
                  <w:right w:val="nil"/>
                </w:tcBorders>
                <w:shd w:val="clear" w:color="auto" w:fill="auto"/>
                <w:noWrap/>
                <w:vAlign w:val="bottom"/>
                <w:hideMark/>
              </w:tcPr>
            </w:tcPrChange>
          </w:tcPr>
          <w:p w14:paraId="746092B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gridSpan w:val="2"/>
            <w:tcBorders>
              <w:top w:val="nil"/>
              <w:left w:val="nil"/>
              <w:bottom w:val="nil"/>
              <w:right w:val="nil"/>
            </w:tcBorders>
            <w:shd w:val="clear" w:color="auto" w:fill="auto"/>
            <w:noWrap/>
            <w:vAlign w:val="bottom"/>
            <w:hideMark/>
            <w:tcPrChange w:id="1505" w:author="Linderhof, Vincent" w:date="2016-01-29T16:08:00Z">
              <w:tcPr>
                <w:tcW w:w="1151" w:type="dxa"/>
                <w:gridSpan w:val="2"/>
                <w:tcBorders>
                  <w:top w:val="nil"/>
                  <w:left w:val="nil"/>
                  <w:bottom w:val="nil"/>
                  <w:right w:val="nil"/>
                </w:tcBorders>
                <w:shd w:val="clear" w:color="auto" w:fill="auto"/>
                <w:noWrap/>
                <w:vAlign w:val="bottom"/>
                <w:hideMark/>
              </w:tcPr>
            </w:tcPrChange>
          </w:tcPr>
          <w:p w14:paraId="37EA8EF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gridSpan w:val="2"/>
            <w:tcBorders>
              <w:top w:val="nil"/>
              <w:left w:val="nil"/>
              <w:bottom w:val="nil"/>
              <w:right w:val="nil"/>
            </w:tcBorders>
            <w:shd w:val="clear" w:color="auto" w:fill="auto"/>
            <w:noWrap/>
            <w:vAlign w:val="bottom"/>
            <w:hideMark/>
            <w:tcPrChange w:id="1506" w:author="Linderhof, Vincent" w:date="2016-01-29T16:08:00Z">
              <w:tcPr>
                <w:tcW w:w="691" w:type="dxa"/>
                <w:gridSpan w:val="2"/>
                <w:tcBorders>
                  <w:top w:val="nil"/>
                  <w:left w:val="nil"/>
                  <w:bottom w:val="nil"/>
                  <w:right w:val="nil"/>
                </w:tcBorders>
                <w:shd w:val="clear" w:color="auto" w:fill="auto"/>
                <w:noWrap/>
                <w:vAlign w:val="bottom"/>
                <w:hideMark/>
              </w:tcPr>
            </w:tcPrChange>
          </w:tcPr>
          <w:p w14:paraId="3C7C657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2004" w:type="dxa"/>
            <w:gridSpan w:val="4"/>
            <w:tcBorders>
              <w:top w:val="nil"/>
              <w:left w:val="nil"/>
              <w:bottom w:val="nil"/>
              <w:right w:val="nil"/>
            </w:tcBorders>
            <w:shd w:val="clear" w:color="auto" w:fill="auto"/>
            <w:noWrap/>
            <w:vAlign w:val="bottom"/>
            <w:hideMark/>
            <w:tcPrChange w:id="1507" w:author="Linderhof, Vincent" w:date="2016-01-29T16:08:00Z">
              <w:tcPr>
                <w:tcW w:w="2004" w:type="dxa"/>
                <w:gridSpan w:val="4"/>
                <w:tcBorders>
                  <w:top w:val="nil"/>
                  <w:left w:val="nil"/>
                  <w:bottom w:val="nil"/>
                  <w:right w:val="nil"/>
                </w:tcBorders>
                <w:shd w:val="clear" w:color="auto" w:fill="auto"/>
                <w:noWrap/>
                <w:vAlign w:val="bottom"/>
                <w:hideMark/>
              </w:tcPr>
            </w:tcPrChange>
          </w:tcPr>
          <w:p w14:paraId="0B4C584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508" w:author="Linderhof, Vincent" w:date="2016-01-29T16:08:00Z">
              <w:tcPr>
                <w:tcW w:w="534" w:type="dxa"/>
                <w:gridSpan w:val="2"/>
                <w:tcBorders>
                  <w:top w:val="nil"/>
                  <w:left w:val="nil"/>
                  <w:bottom w:val="nil"/>
                  <w:right w:val="nil"/>
                </w:tcBorders>
                <w:shd w:val="clear" w:color="auto" w:fill="auto"/>
                <w:noWrap/>
                <w:vAlign w:val="bottom"/>
                <w:hideMark/>
              </w:tcPr>
            </w:tcPrChange>
          </w:tcPr>
          <w:p w14:paraId="0AE24B9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39" w:type="dxa"/>
            <w:gridSpan w:val="6"/>
            <w:tcBorders>
              <w:top w:val="nil"/>
              <w:left w:val="nil"/>
              <w:bottom w:val="nil"/>
              <w:right w:val="nil"/>
            </w:tcBorders>
            <w:shd w:val="clear" w:color="auto" w:fill="auto"/>
            <w:noWrap/>
            <w:vAlign w:val="bottom"/>
            <w:hideMark/>
            <w:tcPrChange w:id="1509" w:author="Linderhof, Vincent" w:date="2016-01-29T16:08:00Z">
              <w:tcPr>
                <w:tcW w:w="1739" w:type="dxa"/>
                <w:gridSpan w:val="6"/>
                <w:tcBorders>
                  <w:top w:val="nil"/>
                  <w:left w:val="nil"/>
                  <w:bottom w:val="nil"/>
                  <w:right w:val="nil"/>
                </w:tcBorders>
                <w:shd w:val="clear" w:color="auto" w:fill="auto"/>
                <w:noWrap/>
                <w:vAlign w:val="bottom"/>
                <w:hideMark/>
              </w:tcPr>
            </w:tcPrChange>
          </w:tcPr>
          <w:p w14:paraId="2679DBF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gridSpan w:val="2"/>
            <w:tcBorders>
              <w:top w:val="nil"/>
              <w:left w:val="nil"/>
              <w:bottom w:val="nil"/>
              <w:right w:val="nil"/>
            </w:tcBorders>
            <w:shd w:val="clear" w:color="auto" w:fill="auto"/>
            <w:noWrap/>
            <w:vAlign w:val="bottom"/>
            <w:hideMark/>
            <w:tcPrChange w:id="1510" w:author="Linderhof, Vincent" w:date="2016-01-29T16:08:00Z">
              <w:tcPr>
                <w:tcW w:w="534" w:type="dxa"/>
                <w:gridSpan w:val="2"/>
                <w:tcBorders>
                  <w:top w:val="nil"/>
                  <w:left w:val="nil"/>
                  <w:bottom w:val="nil"/>
                  <w:right w:val="nil"/>
                </w:tcBorders>
                <w:shd w:val="clear" w:color="auto" w:fill="auto"/>
                <w:noWrap/>
                <w:vAlign w:val="bottom"/>
                <w:hideMark/>
              </w:tcPr>
            </w:tcPrChange>
          </w:tcPr>
          <w:p w14:paraId="2BF9120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53" w:type="dxa"/>
            <w:gridSpan w:val="6"/>
            <w:tcBorders>
              <w:top w:val="nil"/>
              <w:left w:val="nil"/>
              <w:bottom w:val="nil"/>
              <w:right w:val="nil"/>
            </w:tcBorders>
            <w:shd w:val="clear" w:color="auto" w:fill="auto"/>
            <w:noWrap/>
            <w:vAlign w:val="bottom"/>
            <w:hideMark/>
            <w:tcPrChange w:id="1511" w:author="Linderhof, Vincent" w:date="2016-01-29T16:08:00Z">
              <w:tcPr>
                <w:tcW w:w="1653" w:type="dxa"/>
                <w:gridSpan w:val="6"/>
                <w:tcBorders>
                  <w:top w:val="nil"/>
                  <w:left w:val="nil"/>
                  <w:bottom w:val="nil"/>
                  <w:right w:val="nil"/>
                </w:tcBorders>
                <w:shd w:val="clear" w:color="auto" w:fill="auto"/>
                <w:noWrap/>
                <w:vAlign w:val="bottom"/>
                <w:hideMark/>
              </w:tcPr>
            </w:tcPrChange>
          </w:tcPr>
          <w:p w14:paraId="0D34D12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gridSpan w:val="2"/>
            <w:tcBorders>
              <w:top w:val="nil"/>
              <w:left w:val="nil"/>
              <w:bottom w:val="nil"/>
              <w:right w:val="nil"/>
            </w:tcBorders>
            <w:shd w:val="clear" w:color="auto" w:fill="auto"/>
            <w:noWrap/>
            <w:vAlign w:val="bottom"/>
            <w:hideMark/>
            <w:tcPrChange w:id="1512" w:author="Linderhof, Vincent" w:date="2016-01-29T16:08:00Z">
              <w:tcPr>
                <w:tcW w:w="670" w:type="dxa"/>
                <w:gridSpan w:val="2"/>
                <w:tcBorders>
                  <w:top w:val="nil"/>
                  <w:left w:val="nil"/>
                  <w:bottom w:val="nil"/>
                  <w:right w:val="nil"/>
                </w:tcBorders>
                <w:shd w:val="clear" w:color="auto" w:fill="auto"/>
                <w:noWrap/>
                <w:vAlign w:val="bottom"/>
                <w:hideMark/>
              </w:tcPr>
            </w:tcPrChange>
          </w:tcPr>
          <w:p w14:paraId="3E48E41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bl>
    <w:p w14:paraId="19A5FC4C" w14:textId="77777777" w:rsidR="00C03049" w:rsidRPr="00C03049" w:rsidRDefault="00C03049" w:rsidP="00F255E8">
      <w:pPr>
        <w:jc w:val="both"/>
        <w:rPr>
          <w:rFonts w:ascii="Times New Roman" w:hAnsi="Times New Roman"/>
          <w:sz w:val="20"/>
          <w:szCs w:val="20"/>
        </w:rPr>
      </w:pPr>
    </w:p>
    <w:p w14:paraId="0FCCAD81" w14:textId="77777777" w:rsidR="00C03049" w:rsidRDefault="00C03049" w:rsidP="00F255E8">
      <w:pPr>
        <w:jc w:val="both"/>
        <w:rPr>
          <w:rFonts w:ascii="Times New Roman" w:hAnsi="Times New Roman"/>
          <w:sz w:val="22"/>
        </w:rPr>
      </w:pPr>
    </w:p>
    <w:p w14:paraId="4FE18487" w14:textId="77777777" w:rsidR="00C03049" w:rsidRDefault="00C03049" w:rsidP="00F255E8">
      <w:pPr>
        <w:jc w:val="both"/>
        <w:rPr>
          <w:rFonts w:ascii="Times New Roman" w:hAnsi="Times New Roman"/>
          <w:sz w:val="22"/>
        </w:rPr>
        <w:sectPr w:rsidR="00C03049" w:rsidSect="00C03049">
          <w:pgSz w:w="16838" w:h="11906" w:orient="landscape"/>
          <w:pgMar w:top="1417" w:right="1417" w:bottom="1417" w:left="1417" w:header="0" w:footer="397" w:gutter="0"/>
          <w:pgNumType w:start="1"/>
          <w:cols w:space="720"/>
          <w:formProt w:val="0"/>
          <w:docGrid w:linePitch="360" w:charSpace="8192"/>
        </w:sectPr>
      </w:pPr>
    </w:p>
    <w:p w14:paraId="46F34577" w14:textId="7DBCD26C" w:rsidR="00C03049" w:rsidRPr="00F255E8" w:rsidRDefault="00C03049" w:rsidP="00C13C50"/>
    <w:p w14:paraId="3925816F" w14:textId="5CF1D888" w:rsidR="00F255E8" w:rsidRPr="00F255E8" w:rsidRDefault="00F255E8" w:rsidP="00C13C50">
      <w:r w:rsidRPr="00F255E8">
        <w:t>The household's total land area devoted to agricultural production is positively asso</w:t>
      </w:r>
      <w:r w:rsidR="001979C7">
        <w:t xml:space="preserve">ciated with dietary diversity. </w:t>
      </w:r>
      <w:r w:rsidRPr="00F255E8">
        <w:t>More avai</w:t>
      </w:r>
      <w:r w:rsidR="001979C7">
        <w:t xml:space="preserve">lable land improves diversity. </w:t>
      </w:r>
      <w:r w:rsidRPr="00F255E8">
        <w:t>Similarly, the greater the proportion of food consumed from a household's own production, th</w:t>
      </w:r>
      <w:r w:rsidR="001979C7">
        <w:t xml:space="preserve">e great the dietary diversity. </w:t>
      </w:r>
      <w:r w:rsidRPr="00D84C16">
        <w:t xml:space="preserve">Given </w:t>
      </w:r>
      <w:r w:rsidR="0045506A">
        <w:t>more land,</w:t>
      </w:r>
      <w:r w:rsidR="0045506A" w:rsidRPr="0045506A">
        <w:t xml:space="preserve"> </w:t>
      </w:r>
      <w:r w:rsidR="0045506A" w:rsidRPr="00D84C16">
        <w:t>Ugandan</w:t>
      </w:r>
      <w:r w:rsidRPr="00D84C16">
        <w:t xml:space="preserve"> households appear to choose a greater diversity of production and consumption.</w:t>
      </w:r>
      <w:r w:rsidRPr="00F255E8">
        <w:t xml:space="preserve"> However, in contrast to Jones et al. (2014), our results do not indicate that control of agricultural decisions by the head of a household increases diversity; the coefficient </w:t>
      </w:r>
      <w:r w:rsidR="001979C7">
        <w:t xml:space="preserve">is insignificant in our model. </w:t>
      </w:r>
      <w:r w:rsidRPr="00F255E8">
        <w:t>Finally, the Northern region appears to be strongly associated wit</w:t>
      </w:r>
      <w:r w:rsidR="001979C7">
        <w:t xml:space="preserve">h decreased dietary diversity. </w:t>
      </w:r>
      <w:r w:rsidRPr="00F255E8">
        <w:t>This might be due to violence in that part of the country.</w:t>
      </w:r>
    </w:p>
    <w:p w14:paraId="1FF233B0" w14:textId="4ED4478A" w:rsidR="00F255E8" w:rsidRPr="00F255E8" w:rsidRDefault="00F255E8" w:rsidP="00C13C50">
      <w:r w:rsidRPr="00F255E8">
        <w:t>Results for the DDS measure closely resemble those o</w:t>
      </w:r>
      <w:r w:rsidR="00E97EFC">
        <w:t>f the FC</w:t>
      </w:r>
      <w:r w:rsidRPr="00F255E8">
        <w:t>S with the exception of the age of the head of the household, the proportion of food consumed from a household's own production and the significance of the Eastern Re</w:t>
      </w:r>
      <w:r w:rsidR="001979C7">
        <w:t xml:space="preserve">gion. </w:t>
      </w:r>
      <w:r w:rsidRPr="00F255E8">
        <w:t xml:space="preserve">Differences in the signs and magnitudes of the coefficients might be due to the fact that the DDS measure </w:t>
      </w:r>
      <w:r w:rsidR="00E97EFC">
        <w:t>is a rougher measure than the FC</w:t>
      </w:r>
      <w:r w:rsidRPr="00F255E8">
        <w:t>S in the sense that it simply counts the number of items consumed in a time period rather than adjusting the consumption of those items to reflect their nutr</w:t>
      </w:r>
      <w:r w:rsidR="001979C7">
        <w:t xml:space="preserve">ient contribution to the diet. </w:t>
      </w:r>
      <w:r w:rsidRPr="00F255E8">
        <w:t>The DDS measure imposes a stricter structure on the data which in some cas</w:t>
      </w:r>
      <w:r w:rsidR="001979C7">
        <w:t xml:space="preserve">es might distort coefficients. </w:t>
      </w:r>
      <w:r w:rsidRPr="00F255E8">
        <w:t>Another explanation is that OLS is an inappropriate technique for count measures such as the DDS because it will lead to incon</w:t>
      </w:r>
      <w:r w:rsidR="00615DA9">
        <w:t xml:space="preserve">sistent estimates </w:t>
      </w:r>
      <w:r w:rsidRPr="00F255E8">
        <w:t>(Greene, 2012 chapter 17).</w:t>
      </w:r>
    </w:p>
    <w:p w14:paraId="3719E45F" w14:textId="1F22855F" w:rsidR="00F255E8" w:rsidRPr="00F255E8" w:rsidRDefault="00F255E8" w:rsidP="00C13C50">
      <w:r w:rsidRPr="00F255E8">
        <w:t>Following this reasoning, it is best to compar</w:t>
      </w:r>
      <w:r w:rsidR="00E97EFC">
        <w:t>e the Calories model with the FC</w:t>
      </w:r>
      <w:r w:rsidRPr="00F255E8">
        <w:t xml:space="preserve">S model because </w:t>
      </w:r>
      <w:r w:rsidR="001979C7">
        <w:t xml:space="preserve">both are continuous variables. </w:t>
      </w:r>
      <w:r w:rsidRPr="00F255E8">
        <w:t>Again, the coefficients of the</w:t>
      </w:r>
      <w:r w:rsidR="001979C7">
        <w:t xml:space="preserve"> two models are similar. </w:t>
      </w:r>
      <w:r w:rsidR="00E97EFC">
        <w:t>In contrast to the FC</w:t>
      </w:r>
      <w:r w:rsidRPr="00F255E8">
        <w:t>S model, the gender of the head of household is sign</w:t>
      </w:r>
      <w:r w:rsidR="001979C7">
        <w:t>ificant in the Calories models.</w:t>
      </w:r>
      <w:r w:rsidRPr="00F255E8">
        <w:t xml:space="preserve"> Furthermore, its sign corres</w:t>
      </w:r>
      <w:r w:rsidR="001979C7">
        <w:t>ponds to its hypothesized sign.</w:t>
      </w:r>
      <w:r w:rsidRPr="00F255E8">
        <w:t xml:space="preserve"> However, the coefficient for the education of the head of the household in </w:t>
      </w:r>
      <w:r w:rsidR="001979C7">
        <w:t>the Calories model is negative.</w:t>
      </w:r>
      <w:r w:rsidRPr="00F255E8">
        <w:t xml:space="preserve"> The more educated the head of the household, the few calor</w:t>
      </w:r>
      <w:r>
        <w:t>i</w:t>
      </w:r>
      <w:r w:rsidRPr="00F255E8">
        <w:t>es consumed, although this result should be read with caution given that it is just significant.</w:t>
      </w:r>
    </w:p>
    <w:p w14:paraId="72E67282" w14:textId="44D95A2F" w:rsidR="00F255E8" w:rsidRPr="00F255E8" w:rsidRDefault="00F255E8" w:rsidP="00C13C50">
      <w:r w:rsidRPr="00F255E8">
        <w:t>In general, the OLS estimates should read with caution to the extent that correlation is present betw</w:t>
      </w:r>
      <w:r w:rsidR="001979C7">
        <w:t>een households and across time.</w:t>
      </w:r>
      <w:r w:rsidRPr="00F255E8">
        <w:t xml:space="preserve"> The assumption of the OLS panel model is that this correlation is not affecting estimates and that there are no signif</w:t>
      </w:r>
      <w:r w:rsidR="001979C7">
        <w:t>icant static missing variables.</w:t>
      </w:r>
      <w:r w:rsidRPr="00F255E8">
        <w:t xml:space="preserve"> However, the null hypothesis of a common intercept is </w:t>
      </w:r>
      <w:r w:rsidR="00E97EFC">
        <w:t>soundly rejected for both the FC</w:t>
      </w:r>
      <w:r w:rsidRPr="00F255E8">
        <w:t>S and Calories models implying that OLS is inappropriate in essence because there are significant differences between households.</w:t>
      </w:r>
      <w:r w:rsidR="00832ED8">
        <w:t xml:space="preserve"> </w:t>
      </w:r>
      <w:r w:rsidRPr="00F255E8">
        <w:t>In addition, the within transformation removes the effects of both observed an</w:t>
      </w:r>
      <w:r w:rsidR="001979C7">
        <w:t xml:space="preserve">d unobserved static variables. </w:t>
      </w:r>
      <w:r w:rsidRPr="00F255E8">
        <w:t>Time dummies were added to the model in order to capture significant events not captured</w:t>
      </w:r>
      <w:r w:rsidR="00832ED8">
        <w:t xml:space="preserve"> by the explanatory variables. </w:t>
      </w:r>
      <w:r w:rsidRPr="00F255E8">
        <w:t xml:space="preserve">Finally, a </w:t>
      </w:r>
      <w:proofErr w:type="spellStart"/>
      <w:r w:rsidRPr="00F255E8">
        <w:t>Hausman</w:t>
      </w:r>
      <w:proofErr w:type="spellEnd"/>
      <w:r w:rsidRPr="00F255E8">
        <w:t xml:space="preserve"> test rejected the random effects model in favo</w:t>
      </w:r>
      <w:r w:rsidR="002D1B7C">
        <w:t>u</w:t>
      </w:r>
      <w:r w:rsidRPr="00F255E8">
        <w:t>r of the within model</w:t>
      </w:r>
      <w:r w:rsidR="00C825BC">
        <w:t xml:space="preserve"> (results does not show)</w:t>
      </w:r>
      <w:r w:rsidRPr="00F255E8">
        <w:t>.</w:t>
      </w:r>
    </w:p>
    <w:p w14:paraId="2B8569E7" w14:textId="77777777" w:rsidR="00F255E8" w:rsidRPr="00F255E8" w:rsidRDefault="00F255E8" w:rsidP="00C13C50">
      <w:r w:rsidRPr="00F255E8">
        <w:t>Results for the FVS and Calories models are less impressive than their respective OLS models in that far fewer coefficients are significant.</w:t>
      </w:r>
    </w:p>
    <w:p w14:paraId="6D47587F" w14:textId="22528C50" w:rsidR="00F255E8" w:rsidRPr="00F255E8" w:rsidRDefault="00F255E8" w:rsidP="00C13C50">
      <w:r w:rsidRPr="00F255E8">
        <w:t>A comparison of the results for the OLS and th</w:t>
      </w:r>
      <w:r w:rsidR="00E97EFC">
        <w:t>e within panel models for the FC</w:t>
      </w:r>
      <w:r w:rsidRPr="00F255E8">
        <w:t>S dependent variable indicates similar coefficients for the variables the number of different crops produced by the household, food expenditures, total crop area and the proportion of food</w:t>
      </w:r>
      <w:r w:rsidR="001979C7">
        <w:t xml:space="preserve"> consumed from own production. </w:t>
      </w:r>
      <w:r w:rsidRPr="00F255E8">
        <w:t>The signs of the coefficients are identical and their magnitudes similar</w:t>
      </w:r>
      <w:r w:rsidR="001979C7">
        <w:t>.</w:t>
      </w:r>
      <w:r w:rsidRPr="00F255E8">
        <w:t xml:space="preserve"> Results for the DDS model also show that the coefficient for the number of different crops produced by the household and food expenditures are positive and significant, but coefficients for total crop area and the proportion of food consumed from own produc</w:t>
      </w:r>
      <w:r w:rsidR="001979C7">
        <w:t>tion are no longer significant.</w:t>
      </w:r>
      <w:r w:rsidRPr="00F255E8">
        <w:t xml:space="preserve"> However, as previously noted, DDS is a count measure so using a continuo</w:t>
      </w:r>
      <w:r w:rsidR="001979C7">
        <w:t>us measure is not recommended. Before discussing the panel P</w:t>
      </w:r>
      <w:r w:rsidRPr="00F255E8">
        <w:t>oisson model for DDS, panel results for the Cal</w:t>
      </w:r>
      <w:r w:rsidR="001979C7">
        <w:t xml:space="preserve">ories model will be presented. </w:t>
      </w:r>
      <w:r w:rsidRPr="00F255E8">
        <w:t>The same four variables are significant in bot</w:t>
      </w:r>
      <w:r w:rsidR="00E97EFC">
        <w:t>h the FC</w:t>
      </w:r>
      <w:r w:rsidR="001979C7">
        <w:t xml:space="preserve">S and Calories models. </w:t>
      </w:r>
      <w:r w:rsidRPr="00F255E8">
        <w:t xml:space="preserve">Unsurprisingly, the </w:t>
      </w:r>
      <w:r w:rsidR="00C41EFE" w:rsidRPr="00F255E8">
        <w:t>magnitudes of the coefficients are</w:t>
      </w:r>
      <w:r w:rsidRPr="00F255E8">
        <w:t xml:space="preserve"> different given the difference in scales </w:t>
      </w:r>
      <w:r w:rsidR="001979C7">
        <w:t>of the two dependent variables.</w:t>
      </w:r>
      <w:r w:rsidRPr="00F255E8">
        <w:t xml:space="preserve"> In addition, household size is positive and significant, as is the ed</w:t>
      </w:r>
      <w:r w:rsidR="001979C7">
        <w:t xml:space="preserve">ucation of the household head. </w:t>
      </w:r>
      <w:r w:rsidRPr="00F255E8">
        <w:t>The age of the head of household negatively affects caloric intake</w:t>
      </w:r>
      <w:r w:rsidR="001979C7">
        <w:t>, but is only just significant.</w:t>
      </w:r>
      <w:r w:rsidRPr="00F255E8">
        <w:t xml:space="preserve"> In short, the results of the Caloric mode</w:t>
      </w:r>
      <w:r w:rsidR="00E97EFC">
        <w:t>l correspond closely with the FC</w:t>
      </w:r>
      <w:r w:rsidRPr="00F255E8">
        <w:t xml:space="preserve">S measure, and the signs of most of the coefficients conform to hypotheses. </w:t>
      </w:r>
      <w:r w:rsidR="001979C7">
        <w:t>Finally, a P</w:t>
      </w:r>
      <w:r w:rsidRPr="00F255E8">
        <w:t>oisson panel regression was estimated f</w:t>
      </w:r>
      <w:r w:rsidR="001979C7">
        <w:t xml:space="preserve">or the DDS dependent variable. </w:t>
      </w:r>
      <w:r w:rsidRPr="00F255E8">
        <w:t>In that regression only food expenditures</w:t>
      </w:r>
      <w:r w:rsidR="001979C7">
        <w:t xml:space="preserve"> were found to be significant. </w:t>
      </w:r>
      <w:r w:rsidRPr="00F255E8">
        <w:t>As mentioned, the DDS model is rough in that it is a step function.</w:t>
      </w:r>
    </w:p>
    <w:p w14:paraId="5CDB4C17" w14:textId="69FD2799" w:rsidR="009D2CF8" w:rsidRDefault="009D2CF8" w:rsidP="00A8050B">
      <w:pPr>
        <w:jc w:val="both"/>
        <w:rPr>
          <w:rFonts w:ascii="Times New Roman" w:hAnsi="Times New Roman"/>
          <w:i/>
          <w:sz w:val="22"/>
          <w:u w:val="single"/>
        </w:rPr>
      </w:pPr>
    </w:p>
    <w:p w14:paraId="3ABA31C2" w14:textId="77777777" w:rsidR="002C6F78" w:rsidRDefault="002C6F78" w:rsidP="00BF43A0">
      <w:pPr>
        <w:suppressAutoHyphens w:val="0"/>
        <w:spacing w:after="0"/>
        <w:rPr>
          <w:rFonts w:ascii="Times New Roman" w:hAnsi="Times New Roman"/>
          <w:i/>
          <w:sz w:val="22"/>
        </w:rPr>
        <w:sectPr w:rsidR="002C6F78" w:rsidSect="00786273">
          <w:pgSz w:w="11906" w:h="16838"/>
          <w:pgMar w:top="1417" w:right="1417" w:bottom="1417" w:left="1417" w:header="0" w:footer="397" w:gutter="0"/>
          <w:pgNumType w:start="1"/>
          <w:cols w:space="720"/>
          <w:formProt w:val="0"/>
          <w:docGrid w:linePitch="360" w:charSpace="8192"/>
        </w:sectPr>
      </w:pPr>
    </w:p>
    <w:p w14:paraId="116CAC72" w14:textId="77777777" w:rsidR="00C13C50" w:rsidRDefault="00C13C50" w:rsidP="00C13C50">
      <w:r w:rsidRPr="009D2CF8">
        <w:lastRenderedPageBreak/>
        <w:t>Regression</w:t>
      </w:r>
      <w:r>
        <w:t>s</w:t>
      </w:r>
      <w:r w:rsidRPr="009D2CF8">
        <w:t xml:space="preserve"> with different production count variables</w:t>
      </w:r>
      <w:r>
        <w:t xml:space="preserve"> </w:t>
      </w:r>
    </w:p>
    <w:p w14:paraId="1D4D7885" w14:textId="77777777" w:rsidR="00C13C50" w:rsidRDefault="00C13C50" w:rsidP="00C13C50"/>
    <w:p w14:paraId="259661BD" w14:textId="1120403F" w:rsidR="00BF43A0" w:rsidRDefault="00BF43A0" w:rsidP="00C13C50">
      <w:r>
        <w:t xml:space="preserve">Table </w:t>
      </w:r>
      <w:r w:rsidR="00E845C8">
        <w:t>4</w:t>
      </w:r>
      <w:r w:rsidRPr="007709FA">
        <w:t xml:space="preserve">: </w:t>
      </w:r>
      <w:r>
        <w:t>Time-effect r</w:t>
      </w:r>
      <w:r w:rsidRPr="007709FA">
        <w:t>egression result</w:t>
      </w:r>
      <w:r>
        <w:t>s</w:t>
      </w:r>
      <w:r w:rsidRPr="007709FA">
        <w:t xml:space="preserve"> with </w:t>
      </w:r>
      <w:r w:rsidRPr="00BF43A0">
        <w:t>different production count variables</w:t>
      </w:r>
    </w:p>
    <w:tbl>
      <w:tblPr>
        <w:tblW w:w="11996" w:type="dxa"/>
        <w:tblInd w:w="93" w:type="dxa"/>
        <w:tblLook w:val="04A0" w:firstRow="1" w:lastRow="0" w:firstColumn="1" w:lastColumn="0" w:noHBand="0" w:noVBand="1"/>
      </w:tblPr>
      <w:tblGrid>
        <w:gridCol w:w="2567"/>
        <w:gridCol w:w="1134"/>
        <w:gridCol w:w="1066"/>
        <w:gridCol w:w="1066"/>
        <w:gridCol w:w="1066"/>
        <w:gridCol w:w="1066"/>
        <w:gridCol w:w="1066"/>
        <w:gridCol w:w="1066"/>
        <w:gridCol w:w="1066"/>
        <w:gridCol w:w="1066"/>
      </w:tblGrid>
      <w:tr w:rsidR="002C6F78" w:rsidRPr="002C6F78" w14:paraId="4C0F2632"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25FF21B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3266" w:type="dxa"/>
            <w:gridSpan w:val="3"/>
            <w:tcBorders>
              <w:top w:val="nil"/>
              <w:left w:val="nil"/>
              <w:bottom w:val="single" w:sz="4" w:space="0" w:color="000000"/>
              <w:right w:val="single" w:sz="4" w:space="0" w:color="000000"/>
            </w:tcBorders>
            <w:shd w:val="clear" w:color="auto" w:fill="auto"/>
            <w:noWrap/>
            <w:vAlign w:val="bottom"/>
            <w:hideMark/>
          </w:tcPr>
          <w:p w14:paraId="47BD99C9"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Dependent variable:</w:t>
            </w:r>
          </w:p>
        </w:tc>
        <w:tc>
          <w:tcPr>
            <w:tcW w:w="3198" w:type="dxa"/>
            <w:gridSpan w:val="3"/>
            <w:tcBorders>
              <w:top w:val="nil"/>
              <w:left w:val="nil"/>
              <w:bottom w:val="single" w:sz="4" w:space="0" w:color="auto"/>
              <w:right w:val="single" w:sz="4" w:space="0" w:color="000000"/>
            </w:tcBorders>
            <w:shd w:val="clear" w:color="auto" w:fill="auto"/>
            <w:noWrap/>
            <w:vAlign w:val="bottom"/>
            <w:hideMark/>
          </w:tcPr>
          <w:p w14:paraId="4FC19D38"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Dependent variable:</w:t>
            </w:r>
          </w:p>
        </w:tc>
        <w:tc>
          <w:tcPr>
            <w:tcW w:w="2965" w:type="dxa"/>
            <w:gridSpan w:val="3"/>
            <w:tcBorders>
              <w:top w:val="nil"/>
              <w:left w:val="nil"/>
              <w:bottom w:val="nil"/>
              <w:right w:val="nil"/>
            </w:tcBorders>
            <w:shd w:val="clear" w:color="auto" w:fill="auto"/>
            <w:noWrap/>
            <w:vAlign w:val="bottom"/>
            <w:hideMark/>
          </w:tcPr>
          <w:p w14:paraId="51B94815"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Dependent variable:</w:t>
            </w:r>
          </w:p>
        </w:tc>
      </w:tr>
      <w:tr w:rsidR="002C6F78" w:rsidRPr="002C6F78" w14:paraId="41DB494D" w14:textId="77777777" w:rsidTr="002C6F78">
        <w:trPr>
          <w:trHeight w:val="315"/>
        </w:trPr>
        <w:tc>
          <w:tcPr>
            <w:tcW w:w="2567" w:type="dxa"/>
            <w:tcBorders>
              <w:top w:val="nil"/>
              <w:left w:val="nil"/>
              <w:bottom w:val="double" w:sz="6" w:space="0" w:color="auto"/>
              <w:right w:val="single" w:sz="4" w:space="0" w:color="auto"/>
            </w:tcBorders>
            <w:shd w:val="clear" w:color="auto" w:fill="auto"/>
            <w:noWrap/>
            <w:vAlign w:val="bottom"/>
            <w:hideMark/>
          </w:tcPr>
          <w:p w14:paraId="7C391A7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134" w:type="dxa"/>
            <w:tcBorders>
              <w:top w:val="nil"/>
              <w:left w:val="nil"/>
              <w:bottom w:val="double" w:sz="6" w:space="0" w:color="auto"/>
              <w:right w:val="nil"/>
            </w:tcBorders>
            <w:shd w:val="clear" w:color="auto" w:fill="auto"/>
            <w:noWrap/>
            <w:vAlign w:val="bottom"/>
            <w:hideMark/>
          </w:tcPr>
          <w:p w14:paraId="35B919F4"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066" w:type="dxa"/>
            <w:tcBorders>
              <w:top w:val="nil"/>
              <w:left w:val="nil"/>
              <w:bottom w:val="double" w:sz="6" w:space="0" w:color="auto"/>
              <w:right w:val="nil"/>
            </w:tcBorders>
            <w:shd w:val="clear" w:color="auto" w:fill="auto"/>
            <w:noWrap/>
            <w:vAlign w:val="bottom"/>
            <w:hideMark/>
          </w:tcPr>
          <w:p w14:paraId="19256D80"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066" w:type="dxa"/>
            <w:tcBorders>
              <w:top w:val="nil"/>
              <w:left w:val="nil"/>
              <w:bottom w:val="double" w:sz="6" w:space="0" w:color="auto"/>
              <w:right w:val="single" w:sz="4" w:space="0" w:color="auto"/>
            </w:tcBorders>
            <w:shd w:val="clear" w:color="auto" w:fill="auto"/>
            <w:noWrap/>
            <w:vAlign w:val="bottom"/>
            <w:hideMark/>
          </w:tcPr>
          <w:p w14:paraId="4BE68265"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066" w:type="dxa"/>
            <w:tcBorders>
              <w:top w:val="nil"/>
              <w:left w:val="nil"/>
              <w:bottom w:val="double" w:sz="6" w:space="0" w:color="auto"/>
              <w:right w:val="nil"/>
            </w:tcBorders>
            <w:shd w:val="clear" w:color="auto" w:fill="auto"/>
            <w:noWrap/>
            <w:vAlign w:val="bottom"/>
            <w:hideMark/>
          </w:tcPr>
          <w:p w14:paraId="65252DB0"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066" w:type="dxa"/>
            <w:tcBorders>
              <w:top w:val="nil"/>
              <w:left w:val="nil"/>
              <w:bottom w:val="double" w:sz="6" w:space="0" w:color="auto"/>
              <w:right w:val="nil"/>
            </w:tcBorders>
            <w:shd w:val="clear" w:color="auto" w:fill="auto"/>
            <w:noWrap/>
            <w:vAlign w:val="bottom"/>
            <w:hideMark/>
          </w:tcPr>
          <w:p w14:paraId="5E56A056"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066" w:type="dxa"/>
            <w:tcBorders>
              <w:top w:val="nil"/>
              <w:left w:val="nil"/>
              <w:bottom w:val="double" w:sz="6" w:space="0" w:color="auto"/>
              <w:right w:val="single" w:sz="4" w:space="0" w:color="auto"/>
            </w:tcBorders>
            <w:shd w:val="clear" w:color="auto" w:fill="auto"/>
            <w:noWrap/>
            <w:vAlign w:val="bottom"/>
            <w:hideMark/>
          </w:tcPr>
          <w:p w14:paraId="3C51F68F"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066" w:type="dxa"/>
            <w:tcBorders>
              <w:top w:val="single" w:sz="4" w:space="0" w:color="auto"/>
              <w:left w:val="nil"/>
              <w:bottom w:val="double" w:sz="6" w:space="0" w:color="auto"/>
              <w:right w:val="nil"/>
            </w:tcBorders>
            <w:shd w:val="clear" w:color="auto" w:fill="auto"/>
            <w:noWrap/>
            <w:vAlign w:val="bottom"/>
            <w:hideMark/>
          </w:tcPr>
          <w:p w14:paraId="2F6C9455"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833" w:type="dxa"/>
            <w:tcBorders>
              <w:top w:val="single" w:sz="4" w:space="0" w:color="auto"/>
              <w:left w:val="nil"/>
              <w:bottom w:val="double" w:sz="6" w:space="0" w:color="auto"/>
              <w:right w:val="nil"/>
            </w:tcBorders>
            <w:shd w:val="clear" w:color="auto" w:fill="auto"/>
            <w:noWrap/>
            <w:vAlign w:val="bottom"/>
            <w:hideMark/>
          </w:tcPr>
          <w:p w14:paraId="7383462F"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066" w:type="dxa"/>
            <w:tcBorders>
              <w:top w:val="single" w:sz="4" w:space="0" w:color="auto"/>
              <w:left w:val="nil"/>
              <w:bottom w:val="double" w:sz="6" w:space="0" w:color="auto"/>
              <w:right w:val="nil"/>
            </w:tcBorders>
            <w:shd w:val="clear" w:color="auto" w:fill="auto"/>
            <w:noWrap/>
            <w:vAlign w:val="bottom"/>
            <w:hideMark/>
          </w:tcPr>
          <w:p w14:paraId="0E2879F4"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r>
      <w:tr w:rsidR="002C6F78" w:rsidRPr="002C6F78" w14:paraId="1BA40B38" w14:textId="77777777" w:rsidTr="002C6F78">
        <w:trPr>
          <w:trHeight w:val="315"/>
        </w:trPr>
        <w:tc>
          <w:tcPr>
            <w:tcW w:w="2567" w:type="dxa"/>
            <w:vMerge w:val="restart"/>
            <w:tcBorders>
              <w:top w:val="nil"/>
              <w:left w:val="nil"/>
              <w:bottom w:val="nil"/>
              <w:right w:val="single" w:sz="4" w:space="0" w:color="auto"/>
            </w:tcBorders>
            <w:shd w:val="clear" w:color="auto" w:fill="auto"/>
            <w:vAlign w:val="center"/>
            <w:hideMark/>
          </w:tcPr>
          <w:p w14:paraId="1497E9A4" w14:textId="602CFC0B"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Number of different crops produced by the household farm</w:t>
            </w:r>
          </w:p>
        </w:tc>
        <w:tc>
          <w:tcPr>
            <w:tcW w:w="1134" w:type="dxa"/>
            <w:tcBorders>
              <w:top w:val="nil"/>
              <w:left w:val="nil"/>
              <w:bottom w:val="nil"/>
              <w:right w:val="nil"/>
            </w:tcBorders>
            <w:shd w:val="clear" w:color="auto" w:fill="auto"/>
            <w:noWrap/>
            <w:vAlign w:val="bottom"/>
            <w:hideMark/>
          </w:tcPr>
          <w:p w14:paraId="22EAE3D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0.668***</w:t>
            </w:r>
          </w:p>
        </w:tc>
        <w:tc>
          <w:tcPr>
            <w:tcW w:w="1066" w:type="dxa"/>
            <w:tcBorders>
              <w:top w:val="nil"/>
              <w:left w:val="nil"/>
              <w:bottom w:val="nil"/>
              <w:right w:val="nil"/>
            </w:tcBorders>
            <w:shd w:val="clear" w:color="auto" w:fill="auto"/>
            <w:noWrap/>
            <w:vAlign w:val="bottom"/>
            <w:hideMark/>
          </w:tcPr>
          <w:p w14:paraId="283274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0.046***</w:t>
            </w:r>
          </w:p>
        </w:tc>
        <w:tc>
          <w:tcPr>
            <w:tcW w:w="1066" w:type="dxa"/>
            <w:tcBorders>
              <w:top w:val="nil"/>
              <w:left w:val="nil"/>
              <w:bottom w:val="nil"/>
              <w:right w:val="nil"/>
            </w:tcBorders>
            <w:shd w:val="clear" w:color="auto" w:fill="auto"/>
            <w:noWrap/>
            <w:vAlign w:val="bottom"/>
            <w:hideMark/>
          </w:tcPr>
          <w:p w14:paraId="32BEB9E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1.599**</w:t>
            </w:r>
          </w:p>
        </w:tc>
        <w:tc>
          <w:tcPr>
            <w:tcW w:w="1066" w:type="dxa"/>
            <w:tcBorders>
              <w:top w:val="nil"/>
              <w:left w:val="nil"/>
              <w:bottom w:val="nil"/>
              <w:right w:val="nil"/>
            </w:tcBorders>
            <w:shd w:val="clear" w:color="auto" w:fill="auto"/>
            <w:noWrap/>
            <w:vAlign w:val="bottom"/>
            <w:hideMark/>
          </w:tcPr>
          <w:p w14:paraId="59EE519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6BC1D8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9C6064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CEAE49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3A518F0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5E84B7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3B28425F" w14:textId="77777777" w:rsidTr="002C6F78">
        <w:trPr>
          <w:trHeight w:val="300"/>
        </w:trPr>
        <w:tc>
          <w:tcPr>
            <w:tcW w:w="2567" w:type="dxa"/>
            <w:vMerge/>
            <w:tcBorders>
              <w:top w:val="nil"/>
              <w:left w:val="nil"/>
              <w:bottom w:val="nil"/>
              <w:right w:val="single" w:sz="4" w:space="0" w:color="auto"/>
            </w:tcBorders>
            <w:vAlign w:val="center"/>
            <w:hideMark/>
          </w:tcPr>
          <w:p w14:paraId="7F4F27E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1ABAAA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(0.190)</w:t>
            </w:r>
          </w:p>
        </w:tc>
        <w:tc>
          <w:tcPr>
            <w:tcW w:w="1066" w:type="dxa"/>
            <w:tcBorders>
              <w:top w:val="nil"/>
              <w:left w:val="nil"/>
              <w:bottom w:val="nil"/>
              <w:right w:val="nil"/>
            </w:tcBorders>
            <w:shd w:val="clear" w:color="auto" w:fill="auto"/>
            <w:noWrap/>
            <w:vAlign w:val="bottom"/>
            <w:hideMark/>
          </w:tcPr>
          <w:p w14:paraId="062AD0D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(0.018)</w:t>
            </w:r>
          </w:p>
        </w:tc>
        <w:tc>
          <w:tcPr>
            <w:tcW w:w="1066" w:type="dxa"/>
            <w:tcBorders>
              <w:top w:val="nil"/>
              <w:left w:val="nil"/>
              <w:bottom w:val="nil"/>
              <w:right w:val="nil"/>
            </w:tcBorders>
            <w:shd w:val="clear" w:color="auto" w:fill="auto"/>
            <w:noWrap/>
            <w:vAlign w:val="bottom"/>
            <w:hideMark/>
          </w:tcPr>
          <w:p w14:paraId="339A2BE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(0.794)</w:t>
            </w:r>
          </w:p>
        </w:tc>
        <w:tc>
          <w:tcPr>
            <w:tcW w:w="1066" w:type="dxa"/>
            <w:tcBorders>
              <w:top w:val="nil"/>
              <w:left w:val="nil"/>
              <w:bottom w:val="nil"/>
              <w:right w:val="nil"/>
            </w:tcBorders>
            <w:shd w:val="clear" w:color="auto" w:fill="auto"/>
            <w:noWrap/>
            <w:vAlign w:val="bottom"/>
            <w:hideMark/>
          </w:tcPr>
          <w:p w14:paraId="3C943E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E25E41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EAC05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86DDD1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49C7F86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791459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76AF05A6"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1287020B" w14:textId="56076720"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Number of different nutritional food group produced by the household farm</w:t>
            </w:r>
          </w:p>
        </w:tc>
        <w:tc>
          <w:tcPr>
            <w:tcW w:w="1134" w:type="dxa"/>
            <w:tcBorders>
              <w:top w:val="nil"/>
              <w:left w:val="nil"/>
              <w:bottom w:val="nil"/>
              <w:right w:val="nil"/>
            </w:tcBorders>
            <w:shd w:val="clear" w:color="auto" w:fill="auto"/>
            <w:noWrap/>
            <w:vAlign w:val="bottom"/>
            <w:hideMark/>
          </w:tcPr>
          <w:p w14:paraId="606617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78FD46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73D506A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E6C2EB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0.844**</w:t>
            </w:r>
          </w:p>
        </w:tc>
        <w:tc>
          <w:tcPr>
            <w:tcW w:w="1066" w:type="dxa"/>
            <w:tcBorders>
              <w:top w:val="nil"/>
              <w:left w:val="nil"/>
              <w:bottom w:val="nil"/>
              <w:right w:val="nil"/>
            </w:tcBorders>
            <w:shd w:val="clear" w:color="auto" w:fill="auto"/>
            <w:noWrap/>
            <w:vAlign w:val="bottom"/>
            <w:hideMark/>
          </w:tcPr>
          <w:p w14:paraId="2748453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1066" w:type="dxa"/>
            <w:tcBorders>
              <w:top w:val="nil"/>
              <w:left w:val="nil"/>
              <w:bottom w:val="nil"/>
              <w:right w:val="nil"/>
            </w:tcBorders>
            <w:shd w:val="clear" w:color="auto" w:fill="auto"/>
            <w:noWrap/>
            <w:vAlign w:val="bottom"/>
            <w:hideMark/>
          </w:tcPr>
          <w:p w14:paraId="1A93638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0.971</w:t>
            </w:r>
          </w:p>
        </w:tc>
        <w:tc>
          <w:tcPr>
            <w:tcW w:w="1066" w:type="dxa"/>
            <w:tcBorders>
              <w:top w:val="nil"/>
              <w:left w:val="nil"/>
              <w:bottom w:val="nil"/>
              <w:right w:val="nil"/>
            </w:tcBorders>
            <w:shd w:val="clear" w:color="auto" w:fill="auto"/>
            <w:noWrap/>
            <w:vAlign w:val="bottom"/>
            <w:hideMark/>
          </w:tcPr>
          <w:p w14:paraId="235E46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72C289A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C2731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28D4B640" w14:textId="77777777" w:rsidTr="002C6F78">
        <w:trPr>
          <w:trHeight w:val="300"/>
        </w:trPr>
        <w:tc>
          <w:tcPr>
            <w:tcW w:w="2567" w:type="dxa"/>
            <w:vMerge/>
            <w:tcBorders>
              <w:top w:val="nil"/>
              <w:left w:val="nil"/>
              <w:bottom w:val="nil"/>
              <w:right w:val="single" w:sz="4" w:space="0" w:color="auto"/>
            </w:tcBorders>
            <w:vAlign w:val="center"/>
            <w:hideMark/>
          </w:tcPr>
          <w:p w14:paraId="3378B2A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3869B7F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AC31A4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9D4F62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9F5265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(0.353)</w:t>
            </w:r>
          </w:p>
        </w:tc>
        <w:tc>
          <w:tcPr>
            <w:tcW w:w="1066" w:type="dxa"/>
            <w:tcBorders>
              <w:top w:val="nil"/>
              <w:left w:val="nil"/>
              <w:bottom w:val="nil"/>
              <w:right w:val="nil"/>
            </w:tcBorders>
            <w:shd w:val="clear" w:color="auto" w:fill="auto"/>
            <w:noWrap/>
            <w:vAlign w:val="bottom"/>
            <w:hideMark/>
          </w:tcPr>
          <w:p w14:paraId="0CCDADF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(0.033)</w:t>
            </w:r>
          </w:p>
        </w:tc>
        <w:tc>
          <w:tcPr>
            <w:tcW w:w="1066" w:type="dxa"/>
            <w:tcBorders>
              <w:top w:val="nil"/>
              <w:left w:val="nil"/>
              <w:bottom w:val="nil"/>
              <w:right w:val="nil"/>
            </w:tcBorders>
            <w:shd w:val="clear" w:color="auto" w:fill="auto"/>
            <w:noWrap/>
            <w:vAlign w:val="bottom"/>
            <w:hideMark/>
          </w:tcPr>
          <w:p w14:paraId="4997404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(1.470)</w:t>
            </w:r>
          </w:p>
        </w:tc>
        <w:tc>
          <w:tcPr>
            <w:tcW w:w="1066" w:type="dxa"/>
            <w:tcBorders>
              <w:top w:val="nil"/>
              <w:left w:val="nil"/>
              <w:bottom w:val="nil"/>
              <w:right w:val="nil"/>
            </w:tcBorders>
            <w:shd w:val="clear" w:color="auto" w:fill="auto"/>
            <w:noWrap/>
            <w:vAlign w:val="bottom"/>
            <w:hideMark/>
          </w:tcPr>
          <w:p w14:paraId="4A88FCE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045B8E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7692C4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7A71876E"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036084E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Simpson' s index</w:t>
            </w:r>
          </w:p>
        </w:tc>
        <w:tc>
          <w:tcPr>
            <w:tcW w:w="1134" w:type="dxa"/>
            <w:tcBorders>
              <w:top w:val="nil"/>
              <w:left w:val="nil"/>
              <w:bottom w:val="nil"/>
              <w:right w:val="nil"/>
            </w:tcBorders>
            <w:shd w:val="clear" w:color="auto" w:fill="auto"/>
            <w:noWrap/>
            <w:vAlign w:val="bottom"/>
            <w:hideMark/>
          </w:tcPr>
          <w:p w14:paraId="28D7489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6099FC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A4463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CA8F74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0923C60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C709C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73025C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3.585**</w:t>
            </w:r>
          </w:p>
        </w:tc>
        <w:tc>
          <w:tcPr>
            <w:tcW w:w="833" w:type="dxa"/>
            <w:tcBorders>
              <w:top w:val="nil"/>
              <w:left w:val="nil"/>
              <w:bottom w:val="nil"/>
              <w:right w:val="nil"/>
            </w:tcBorders>
            <w:shd w:val="clear" w:color="auto" w:fill="auto"/>
            <w:noWrap/>
            <w:vAlign w:val="bottom"/>
            <w:hideMark/>
          </w:tcPr>
          <w:p w14:paraId="1D25156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0.364**</w:t>
            </w:r>
          </w:p>
        </w:tc>
        <w:tc>
          <w:tcPr>
            <w:tcW w:w="1066" w:type="dxa"/>
            <w:tcBorders>
              <w:top w:val="nil"/>
              <w:left w:val="nil"/>
              <w:bottom w:val="nil"/>
              <w:right w:val="nil"/>
            </w:tcBorders>
            <w:shd w:val="clear" w:color="auto" w:fill="auto"/>
            <w:noWrap/>
            <w:vAlign w:val="bottom"/>
            <w:hideMark/>
          </w:tcPr>
          <w:p w14:paraId="32B23A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-2.688</w:t>
            </w:r>
          </w:p>
        </w:tc>
      </w:tr>
      <w:tr w:rsidR="002C6F78" w:rsidRPr="002C6F78" w14:paraId="78F9DCDF" w14:textId="77777777" w:rsidTr="002C6F78">
        <w:trPr>
          <w:trHeight w:val="300"/>
        </w:trPr>
        <w:tc>
          <w:tcPr>
            <w:tcW w:w="2567" w:type="dxa"/>
            <w:vMerge/>
            <w:tcBorders>
              <w:top w:val="nil"/>
              <w:left w:val="nil"/>
              <w:bottom w:val="nil"/>
              <w:right w:val="single" w:sz="4" w:space="0" w:color="auto"/>
            </w:tcBorders>
            <w:vAlign w:val="center"/>
            <w:hideMark/>
          </w:tcPr>
          <w:p w14:paraId="7065938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3D9729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80DEEE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99240B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ACAC7C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05E5EA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F620C3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F7AF1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(1.582)</w:t>
            </w:r>
          </w:p>
        </w:tc>
        <w:tc>
          <w:tcPr>
            <w:tcW w:w="833" w:type="dxa"/>
            <w:tcBorders>
              <w:top w:val="nil"/>
              <w:left w:val="nil"/>
              <w:bottom w:val="nil"/>
              <w:right w:val="nil"/>
            </w:tcBorders>
            <w:shd w:val="clear" w:color="auto" w:fill="auto"/>
            <w:noWrap/>
            <w:vAlign w:val="bottom"/>
            <w:hideMark/>
          </w:tcPr>
          <w:p w14:paraId="0A7F12A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(0.147)</w:t>
            </w:r>
          </w:p>
        </w:tc>
        <w:tc>
          <w:tcPr>
            <w:tcW w:w="1066" w:type="dxa"/>
            <w:tcBorders>
              <w:top w:val="nil"/>
              <w:left w:val="nil"/>
              <w:bottom w:val="nil"/>
              <w:right w:val="nil"/>
            </w:tcBorders>
            <w:shd w:val="clear" w:color="auto" w:fill="auto"/>
            <w:noWrap/>
            <w:vAlign w:val="bottom"/>
            <w:hideMark/>
          </w:tcPr>
          <w:p w14:paraId="47FABB8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(6.877)</w:t>
            </w:r>
          </w:p>
        </w:tc>
      </w:tr>
      <w:tr w:rsidR="002C6F78" w:rsidRPr="002C6F78" w14:paraId="3023EFD3"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249B503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size</w:t>
            </w:r>
          </w:p>
        </w:tc>
        <w:tc>
          <w:tcPr>
            <w:tcW w:w="1134" w:type="dxa"/>
            <w:tcBorders>
              <w:top w:val="nil"/>
              <w:left w:val="nil"/>
              <w:bottom w:val="nil"/>
              <w:right w:val="nil"/>
            </w:tcBorders>
            <w:shd w:val="clear" w:color="auto" w:fill="auto"/>
            <w:noWrap/>
            <w:vAlign w:val="bottom"/>
            <w:hideMark/>
          </w:tcPr>
          <w:p w14:paraId="756256A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0.113</w:t>
            </w:r>
          </w:p>
        </w:tc>
        <w:tc>
          <w:tcPr>
            <w:tcW w:w="1066" w:type="dxa"/>
            <w:tcBorders>
              <w:top w:val="nil"/>
              <w:left w:val="nil"/>
              <w:bottom w:val="nil"/>
              <w:right w:val="nil"/>
            </w:tcBorders>
            <w:shd w:val="clear" w:color="auto" w:fill="auto"/>
            <w:noWrap/>
            <w:vAlign w:val="bottom"/>
            <w:hideMark/>
          </w:tcPr>
          <w:p w14:paraId="58A42A3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1066" w:type="dxa"/>
            <w:tcBorders>
              <w:top w:val="nil"/>
              <w:left w:val="nil"/>
              <w:bottom w:val="nil"/>
              <w:right w:val="nil"/>
            </w:tcBorders>
            <w:shd w:val="clear" w:color="auto" w:fill="auto"/>
            <w:noWrap/>
            <w:vAlign w:val="bottom"/>
            <w:hideMark/>
          </w:tcPr>
          <w:p w14:paraId="2CF4C4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3.549***</w:t>
            </w:r>
          </w:p>
        </w:tc>
        <w:tc>
          <w:tcPr>
            <w:tcW w:w="1066" w:type="dxa"/>
            <w:tcBorders>
              <w:top w:val="nil"/>
              <w:left w:val="nil"/>
              <w:bottom w:val="nil"/>
              <w:right w:val="nil"/>
            </w:tcBorders>
            <w:shd w:val="clear" w:color="auto" w:fill="auto"/>
            <w:noWrap/>
            <w:vAlign w:val="bottom"/>
            <w:hideMark/>
          </w:tcPr>
          <w:p w14:paraId="452F664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0.131</w:t>
            </w:r>
          </w:p>
        </w:tc>
        <w:tc>
          <w:tcPr>
            <w:tcW w:w="1066" w:type="dxa"/>
            <w:tcBorders>
              <w:top w:val="nil"/>
              <w:left w:val="nil"/>
              <w:bottom w:val="nil"/>
              <w:right w:val="nil"/>
            </w:tcBorders>
            <w:shd w:val="clear" w:color="auto" w:fill="auto"/>
            <w:noWrap/>
            <w:vAlign w:val="bottom"/>
            <w:hideMark/>
          </w:tcPr>
          <w:p w14:paraId="4673C8A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0.009</w:t>
            </w:r>
          </w:p>
        </w:tc>
        <w:tc>
          <w:tcPr>
            <w:tcW w:w="1066" w:type="dxa"/>
            <w:tcBorders>
              <w:top w:val="nil"/>
              <w:left w:val="nil"/>
              <w:bottom w:val="nil"/>
              <w:right w:val="nil"/>
            </w:tcBorders>
            <w:shd w:val="clear" w:color="auto" w:fill="auto"/>
            <w:noWrap/>
            <w:vAlign w:val="bottom"/>
            <w:hideMark/>
          </w:tcPr>
          <w:p w14:paraId="62E46E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3.626***</w:t>
            </w:r>
          </w:p>
        </w:tc>
        <w:tc>
          <w:tcPr>
            <w:tcW w:w="1066" w:type="dxa"/>
            <w:tcBorders>
              <w:top w:val="nil"/>
              <w:left w:val="nil"/>
              <w:bottom w:val="nil"/>
              <w:right w:val="nil"/>
            </w:tcBorders>
            <w:shd w:val="clear" w:color="auto" w:fill="auto"/>
            <w:noWrap/>
            <w:vAlign w:val="bottom"/>
            <w:hideMark/>
          </w:tcPr>
          <w:p w14:paraId="70667C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0.281</w:t>
            </w:r>
          </w:p>
        </w:tc>
        <w:tc>
          <w:tcPr>
            <w:tcW w:w="833" w:type="dxa"/>
            <w:tcBorders>
              <w:top w:val="nil"/>
              <w:left w:val="nil"/>
              <w:bottom w:val="nil"/>
              <w:right w:val="nil"/>
            </w:tcBorders>
            <w:shd w:val="clear" w:color="auto" w:fill="auto"/>
            <w:noWrap/>
            <w:vAlign w:val="bottom"/>
            <w:hideMark/>
          </w:tcPr>
          <w:p w14:paraId="26B28AD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0.016</w:t>
            </w:r>
          </w:p>
        </w:tc>
        <w:tc>
          <w:tcPr>
            <w:tcW w:w="1066" w:type="dxa"/>
            <w:tcBorders>
              <w:top w:val="nil"/>
              <w:left w:val="nil"/>
              <w:bottom w:val="nil"/>
              <w:right w:val="nil"/>
            </w:tcBorders>
            <w:shd w:val="clear" w:color="auto" w:fill="auto"/>
            <w:noWrap/>
            <w:vAlign w:val="bottom"/>
            <w:hideMark/>
          </w:tcPr>
          <w:p w14:paraId="2A844A5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3.985***</w:t>
            </w:r>
          </w:p>
        </w:tc>
      </w:tr>
      <w:tr w:rsidR="002C6F78" w:rsidRPr="002C6F78" w14:paraId="293C9A34" w14:textId="77777777" w:rsidTr="002C6F78">
        <w:trPr>
          <w:trHeight w:val="300"/>
        </w:trPr>
        <w:tc>
          <w:tcPr>
            <w:tcW w:w="2567" w:type="dxa"/>
            <w:vMerge/>
            <w:tcBorders>
              <w:top w:val="nil"/>
              <w:left w:val="nil"/>
              <w:bottom w:val="nil"/>
              <w:right w:val="single" w:sz="4" w:space="0" w:color="auto"/>
            </w:tcBorders>
            <w:vAlign w:val="center"/>
            <w:hideMark/>
          </w:tcPr>
          <w:p w14:paraId="6DB448C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3859771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(0.319)</w:t>
            </w:r>
          </w:p>
        </w:tc>
        <w:tc>
          <w:tcPr>
            <w:tcW w:w="1066" w:type="dxa"/>
            <w:tcBorders>
              <w:top w:val="nil"/>
              <w:left w:val="nil"/>
              <w:bottom w:val="nil"/>
              <w:right w:val="nil"/>
            </w:tcBorders>
            <w:shd w:val="clear" w:color="auto" w:fill="auto"/>
            <w:noWrap/>
            <w:vAlign w:val="bottom"/>
            <w:hideMark/>
          </w:tcPr>
          <w:p w14:paraId="5B3AF4B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1066" w:type="dxa"/>
            <w:tcBorders>
              <w:top w:val="nil"/>
              <w:left w:val="nil"/>
              <w:bottom w:val="nil"/>
              <w:right w:val="nil"/>
            </w:tcBorders>
            <w:shd w:val="clear" w:color="auto" w:fill="auto"/>
            <w:noWrap/>
            <w:vAlign w:val="bottom"/>
            <w:hideMark/>
          </w:tcPr>
          <w:p w14:paraId="7FCBDDC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(1.328)</w:t>
            </w:r>
          </w:p>
        </w:tc>
        <w:tc>
          <w:tcPr>
            <w:tcW w:w="1066" w:type="dxa"/>
            <w:tcBorders>
              <w:top w:val="nil"/>
              <w:left w:val="nil"/>
              <w:bottom w:val="nil"/>
              <w:right w:val="nil"/>
            </w:tcBorders>
            <w:shd w:val="clear" w:color="auto" w:fill="auto"/>
            <w:noWrap/>
            <w:vAlign w:val="bottom"/>
            <w:hideMark/>
          </w:tcPr>
          <w:p w14:paraId="4B07594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(0.319)</w:t>
            </w:r>
          </w:p>
        </w:tc>
        <w:tc>
          <w:tcPr>
            <w:tcW w:w="1066" w:type="dxa"/>
            <w:tcBorders>
              <w:top w:val="nil"/>
              <w:left w:val="nil"/>
              <w:bottom w:val="nil"/>
              <w:right w:val="nil"/>
            </w:tcBorders>
            <w:shd w:val="clear" w:color="auto" w:fill="auto"/>
            <w:noWrap/>
            <w:vAlign w:val="bottom"/>
            <w:hideMark/>
          </w:tcPr>
          <w:p w14:paraId="73F8F81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1066" w:type="dxa"/>
            <w:tcBorders>
              <w:top w:val="nil"/>
              <w:left w:val="nil"/>
              <w:bottom w:val="nil"/>
              <w:right w:val="nil"/>
            </w:tcBorders>
            <w:shd w:val="clear" w:color="auto" w:fill="auto"/>
            <w:noWrap/>
            <w:vAlign w:val="bottom"/>
            <w:hideMark/>
          </w:tcPr>
          <w:p w14:paraId="3152A1D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(1.329)</w:t>
            </w:r>
          </w:p>
        </w:tc>
        <w:tc>
          <w:tcPr>
            <w:tcW w:w="1066" w:type="dxa"/>
            <w:tcBorders>
              <w:top w:val="nil"/>
              <w:left w:val="nil"/>
              <w:bottom w:val="nil"/>
              <w:right w:val="nil"/>
            </w:tcBorders>
            <w:shd w:val="clear" w:color="auto" w:fill="auto"/>
            <w:noWrap/>
            <w:vAlign w:val="bottom"/>
            <w:hideMark/>
          </w:tcPr>
          <w:p w14:paraId="4A18596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(0.344)</w:t>
            </w:r>
          </w:p>
        </w:tc>
        <w:tc>
          <w:tcPr>
            <w:tcW w:w="833" w:type="dxa"/>
            <w:tcBorders>
              <w:top w:val="nil"/>
              <w:left w:val="nil"/>
              <w:bottom w:val="nil"/>
              <w:right w:val="nil"/>
            </w:tcBorders>
            <w:shd w:val="clear" w:color="auto" w:fill="auto"/>
            <w:noWrap/>
            <w:vAlign w:val="bottom"/>
            <w:hideMark/>
          </w:tcPr>
          <w:p w14:paraId="232A8E2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(0.032)</w:t>
            </w:r>
          </w:p>
        </w:tc>
        <w:tc>
          <w:tcPr>
            <w:tcW w:w="1066" w:type="dxa"/>
            <w:tcBorders>
              <w:top w:val="nil"/>
              <w:left w:val="nil"/>
              <w:bottom w:val="nil"/>
              <w:right w:val="nil"/>
            </w:tcBorders>
            <w:shd w:val="clear" w:color="auto" w:fill="auto"/>
            <w:noWrap/>
            <w:vAlign w:val="bottom"/>
            <w:hideMark/>
          </w:tcPr>
          <w:p w14:paraId="329C177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(1.492)</w:t>
            </w:r>
          </w:p>
        </w:tc>
      </w:tr>
      <w:tr w:rsidR="002C6F78" w:rsidRPr="002C6F78" w14:paraId="40C1DF37"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14F4874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head gender - Male</w:t>
            </w:r>
          </w:p>
        </w:tc>
        <w:tc>
          <w:tcPr>
            <w:tcW w:w="1134" w:type="dxa"/>
            <w:tcBorders>
              <w:top w:val="nil"/>
              <w:left w:val="nil"/>
              <w:bottom w:val="nil"/>
              <w:right w:val="nil"/>
            </w:tcBorders>
            <w:shd w:val="clear" w:color="auto" w:fill="auto"/>
            <w:noWrap/>
            <w:vAlign w:val="bottom"/>
            <w:hideMark/>
          </w:tcPr>
          <w:p w14:paraId="03F730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-1.435</w:t>
            </w:r>
          </w:p>
        </w:tc>
        <w:tc>
          <w:tcPr>
            <w:tcW w:w="1066" w:type="dxa"/>
            <w:tcBorders>
              <w:top w:val="nil"/>
              <w:left w:val="nil"/>
              <w:bottom w:val="nil"/>
              <w:right w:val="nil"/>
            </w:tcBorders>
            <w:shd w:val="clear" w:color="auto" w:fill="auto"/>
            <w:noWrap/>
            <w:vAlign w:val="bottom"/>
            <w:hideMark/>
          </w:tcPr>
          <w:p w14:paraId="3D02BF3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-0.316</w:t>
            </w:r>
          </w:p>
        </w:tc>
        <w:tc>
          <w:tcPr>
            <w:tcW w:w="1066" w:type="dxa"/>
            <w:tcBorders>
              <w:top w:val="nil"/>
              <w:left w:val="nil"/>
              <w:bottom w:val="nil"/>
              <w:right w:val="nil"/>
            </w:tcBorders>
            <w:shd w:val="clear" w:color="auto" w:fill="auto"/>
            <w:noWrap/>
            <w:vAlign w:val="bottom"/>
            <w:hideMark/>
          </w:tcPr>
          <w:p w14:paraId="2D6EBB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12.034</w:t>
            </w:r>
          </w:p>
        </w:tc>
        <w:tc>
          <w:tcPr>
            <w:tcW w:w="1066" w:type="dxa"/>
            <w:tcBorders>
              <w:top w:val="nil"/>
              <w:left w:val="nil"/>
              <w:bottom w:val="nil"/>
              <w:right w:val="nil"/>
            </w:tcBorders>
            <w:shd w:val="clear" w:color="auto" w:fill="auto"/>
            <w:noWrap/>
            <w:vAlign w:val="bottom"/>
            <w:hideMark/>
          </w:tcPr>
          <w:p w14:paraId="0C1B4C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-1.664</w:t>
            </w:r>
          </w:p>
        </w:tc>
        <w:tc>
          <w:tcPr>
            <w:tcW w:w="1066" w:type="dxa"/>
            <w:tcBorders>
              <w:top w:val="nil"/>
              <w:left w:val="nil"/>
              <w:bottom w:val="nil"/>
              <w:right w:val="nil"/>
            </w:tcBorders>
            <w:shd w:val="clear" w:color="auto" w:fill="auto"/>
            <w:noWrap/>
            <w:vAlign w:val="bottom"/>
            <w:hideMark/>
          </w:tcPr>
          <w:p w14:paraId="0E4CFD6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-0.332</w:t>
            </w:r>
          </w:p>
        </w:tc>
        <w:tc>
          <w:tcPr>
            <w:tcW w:w="1066" w:type="dxa"/>
            <w:tcBorders>
              <w:top w:val="nil"/>
              <w:left w:val="nil"/>
              <w:bottom w:val="nil"/>
              <w:right w:val="nil"/>
            </w:tcBorders>
            <w:shd w:val="clear" w:color="auto" w:fill="auto"/>
            <w:noWrap/>
            <w:vAlign w:val="bottom"/>
            <w:hideMark/>
          </w:tcPr>
          <w:p w14:paraId="3AA210B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11.396</w:t>
            </w:r>
          </w:p>
        </w:tc>
        <w:tc>
          <w:tcPr>
            <w:tcW w:w="1066" w:type="dxa"/>
            <w:tcBorders>
              <w:top w:val="nil"/>
              <w:left w:val="nil"/>
              <w:bottom w:val="nil"/>
              <w:right w:val="nil"/>
            </w:tcBorders>
            <w:shd w:val="clear" w:color="auto" w:fill="auto"/>
            <w:noWrap/>
            <w:vAlign w:val="bottom"/>
            <w:hideMark/>
          </w:tcPr>
          <w:p w14:paraId="7667199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-4.451*</w:t>
            </w:r>
          </w:p>
        </w:tc>
        <w:tc>
          <w:tcPr>
            <w:tcW w:w="833" w:type="dxa"/>
            <w:tcBorders>
              <w:top w:val="nil"/>
              <w:left w:val="nil"/>
              <w:bottom w:val="nil"/>
              <w:right w:val="nil"/>
            </w:tcBorders>
            <w:shd w:val="clear" w:color="auto" w:fill="auto"/>
            <w:noWrap/>
            <w:vAlign w:val="bottom"/>
            <w:hideMark/>
          </w:tcPr>
          <w:p w14:paraId="6C4D6DA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-0.449*</w:t>
            </w:r>
          </w:p>
        </w:tc>
        <w:tc>
          <w:tcPr>
            <w:tcW w:w="1066" w:type="dxa"/>
            <w:tcBorders>
              <w:top w:val="nil"/>
              <w:left w:val="nil"/>
              <w:bottom w:val="nil"/>
              <w:right w:val="nil"/>
            </w:tcBorders>
            <w:shd w:val="clear" w:color="auto" w:fill="auto"/>
            <w:noWrap/>
            <w:vAlign w:val="bottom"/>
            <w:hideMark/>
          </w:tcPr>
          <w:p w14:paraId="71756C1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15.448</w:t>
            </w:r>
          </w:p>
        </w:tc>
      </w:tr>
      <w:tr w:rsidR="002C6F78" w:rsidRPr="002C6F78" w14:paraId="4E75453D" w14:textId="77777777" w:rsidTr="002C6F78">
        <w:trPr>
          <w:trHeight w:val="300"/>
        </w:trPr>
        <w:tc>
          <w:tcPr>
            <w:tcW w:w="2567" w:type="dxa"/>
            <w:vMerge/>
            <w:tcBorders>
              <w:top w:val="nil"/>
              <w:left w:val="nil"/>
              <w:bottom w:val="nil"/>
              <w:right w:val="single" w:sz="4" w:space="0" w:color="auto"/>
            </w:tcBorders>
            <w:vAlign w:val="center"/>
            <w:hideMark/>
          </w:tcPr>
          <w:p w14:paraId="689D27D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700EE57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(2.414)</w:t>
            </w:r>
          </w:p>
        </w:tc>
        <w:tc>
          <w:tcPr>
            <w:tcW w:w="1066" w:type="dxa"/>
            <w:tcBorders>
              <w:top w:val="nil"/>
              <w:left w:val="nil"/>
              <w:bottom w:val="nil"/>
              <w:right w:val="nil"/>
            </w:tcBorders>
            <w:shd w:val="clear" w:color="auto" w:fill="auto"/>
            <w:noWrap/>
            <w:vAlign w:val="bottom"/>
            <w:hideMark/>
          </w:tcPr>
          <w:p w14:paraId="06859EB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(0.223)</w:t>
            </w:r>
          </w:p>
        </w:tc>
        <w:tc>
          <w:tcPr>
            <w:tcW w:w="1066" w:type="dxa"/>
            <w:tcBorders>
              <w:top w:val="nil"/>
              <w:left w:val="nil"/>
              <w:bottom w:val="nil"/>
              <w:right w:val="nil"/>
            </w:tcBorders>
            <w:shd w:val="clear" w:color="auto" w:fill="auto"/>
            <w:noWrap/>
            <w:vAlign w:val="bottom"/>
            <w:hideMark/>
          </w:tcPr>
          <w:p w14:paraId="4F27550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(10.056)</w:t>
            </w:r>
          </w:p>
        </w:tc>
        <w:tc>
          <w:tcPr>
            <w:tcW w:w="1066" w:type="dxa"/>
            <w:tcBorders>
              <w:top w:val="nil"/>
              <w:left w:val="nil"/>
              <w:bottom w:val="nil"/>
              <w:right w:val="nil"/>
            </w:tcBorders>
            <w:shd w:val="clear" w:color="auto" w:fill="auto"/>
            <w:noWrap/>
            <w:vAlign w:val="bottom"/>
            <w:hideMark/>
          </w:tcPr>
          <w:p w14:paraId="32F6F43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(2.416)</w:t>
            </w:r>
          </w:p>
        </w:tc>
        <w:tc>
          <w:tcPr>
            <w:tcW w:w="1066" w:type="dxa"/>
            <w:tcBorders>
              <w:top w:val="nil"/>
              <w:left w:val="nil"/>
              <w:bottom w:val="nil"/>
              <w:right w:val="nil"/>
            </w:tcBorders>
            <w:shd w:val="clear" w:color="auto" w:fill="auto"/>
            <w:noWrap/>
            <w:vAlign w:val="bottom"/>
            <w:hideMark/>
          </w:tcPr>
          <w:p w14:paraId="4703E50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(0.223)</w:t>
            </w:r>
          </w:p>
        </w:tc>
        <w:tc>
          <w:tcPr>
            <w:tcW w:w="1066" w:type="dxa"/>
            <w:tcBorders>
              <w:top w:val="nil"/>
              <w:left w:val="nil"/>
              <w:bottom w:val="nil"/>
              <w:right w:val="nil"/>
            </w:tcBorders>
            <w:shd w:val="clear" w:color="auto" w:fill="auto"/>
            <w:noWrap/>
            <w:vAlign w:val="bottom"/>
            <w:hideMark/>
          </w:tcPr>
          <w:p w14:paraId="7B7631D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(10.058)</w:t>
            </w:r>
          </w:p>
        </w:tc>
        <w:tc>
          <w:tcPr>
            <w:tcW w:w="1066" w:type="dxa"/>
            <w:tcBorders>
              <w:top w:val="nil"/>
              <w:left w:val="nil"/>
              <w:bottom w:val="nil"/>
              <w:right w:val="nil"/>
            </w:tcBorders>
            <w:shd w:val="clear" w:color="auto" w:fill="auto"/>
            <w:noWrap/>
            <w:vAlign w:val="bottom"/>
            <w:hideMark/>
          </w:tcPr>
          <w:p w14:paraId="00628EA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(2.517)</w:t>
            </w:r>
          </w:p>
        </w:tc>
        <w:tc>
          <w:tcPr>
            <w:tcW w:w="833" w:type="dxa"/>
            <w:tcBorders>
              <w:top w:val="nil"/>
              <w:left w:val="nil"/>
              <w:bottom w:val="nil"/>
              <w:right w:val="nil"/>
            </w:tcBorders>
            <w:shd w:val="clear" w:color="auto" w:fill="auto"/>
            <w:noWrap/>
            <w:vAlign w:val="bottom"/>
            <w:hideMark/>
          </w:tcPr>
          <w:p w14:paraId="6006464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(0.235)</w:t>
            </w:r>
          </w:p>
        </w:tc>
        <w:tc>
          <w:tcPr>
            <w:tcW w:w="1066" w:type="dxa"/>
            <w:tcBorders>
              <w:top w:val="nil"/>
              <w:left w:val="nil"/>
              <w:bottom w:val="nil"/>
              <w:right w:val="nil"/>
            </w:tcBorders>
            <w:shd w:val="clear" w:color="auto" w:fill="auto"/>
            <w:noWrap/>
            <w:vAlign w:val="bottom"/>
            <w:hideMark/>
          </w:tcPr>
          <w:p w14:paraId="6BC3B7F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(10.934)</w:t>
            </w:r>
          </w:p>
        </w:tc>
      </w:tr>
      <w:tr w:rsidR="002C6F78" w:rsidRPr="002C6F78" w14:paraId="7E915105"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03EE0C2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Age of the household head</w:t>
            </w:r>
          </w:p>
        </w:tc>
        <w:tc>
          <w:tcPr>
            <w:tcW w:w="1134" w:type="dxa"/>
            <w:tcBorders>
              <w:top w:val="nil"/>
              <w:left w:val="nil"/>
              <w:bottom w:val="nil"/>
              <w:right w:val="nil"/>
            </w:tcBorders>
            <w:shd w:val="clear" w:color="auto" w:fill="auto"/>
            <w:noWrap/>
            <w:vAlign w:val="bottom"/>
            <w:hideMark/>
          </w:tcPr>
          <w:p w14:paraId="5E55099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0.032</w:t>
            </w:r>
          </w:p>
        </w:tc>
        <w:tc>
          <w:tcPr>
            <w:tcW w:w="1066" w:type="dxa"/>
            <w:tcBorders>
              <w:top w:val="nil"/>
              <w:left w:val="nil"/>
              <w:bottom w:val="nil"/>
              <w:right w:val="nil"/>
            </w:tcBorders>
            <w:shd w:val="clear" w:color="auto" w:fill="auto"/>
            <w:noWrap/>
            <w:vAlign w:val="bottom"/>
            <w:hideMark/>
          </w:tcPr>
          <w:p w14:paraId="7F5D9C0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45379EE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-0.932*</w:t>
            </w:r>
          </w:p>
        </w:tc>
        <w:tc>
          <w:tcPr>
            <w:tcW w:w="1066" w:type="dxa"/>
            <w:tcBorders>
              <w:top w:val="nil"/>
              <w:left w:val="nil"/>
              <w:bottom w:val="nil"/>
              <w:right w:val="nil"/>
            </w:tcBorders>
            <w:shd w:val="clear" w:color="auto" w:fill="auto"/>
            <w:noWrap/>
            <w:vAlign w:val="bottom"/>
            <w:hideMark/>
          </w:tcPr>
          <w:p w14:paraId="01D795A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0.038</w:t>
            </w:r>
          </w:p>
        </w:tc>
        <w:tc>
          <w:tcPr>
            <w:tcW w:w="1066" w:type="dxa"/>
            <w:tcBorders>
              <w:top w:val="nil"/>
              <w:left w:val="nil"/>
              <w:bottom w:val="nil"/>
              <w:right w:val="nil"/>
            </w:tcBorders>
            <w:shd w:val="clear" w:color="auto" w:fill="auto"/>
            <w:noWrap/>
            <w:vAlign w:val="bottom"/>
            <w:hideMark/>
          </w:tcPr>
          <w:p w14:paraId="4695E98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1066" w:type="dxa"/>
            <w:tcBorders>
              <w:top w:val="nil"/>
              <w:left w:val="nil"/>
              <w:bottom w:val="nil"/>
              <w:right w:val="nil"/>
            </w:tcBorders>
            <w:shd w:val="clear" w:color="auto" w:fill="auto"/>
            <w:noWrap/>
            <w:vAlign w:val="bottom"/>
            <w:hideMark/>
          </w:tcPr>
          <w:p w14:paraId="002DF96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-0.919*</w:t>
            </w:r>
          </w:p>
        </w:tc>
        <w:tc>
          <w:tcPr>
            <w:tcW w:w="1066" w:type="dxa"/>
            <w:tcBorders>
              <w:top w:val="nil"/>
              <w:left w:val="nil"/>
              <w:bottom w:val="nil"/>
              <w:right w:val="nil"/>
            </w:tcBorders>
            <w:shd w:val="clear" w:color="auto" w:fill="auto"/>
            <w:noWrap/>
            <w:vAlign w:val="bottom"/>
            <w:hideMark/>
          </w:tcPr>
          <w:p w14:paraId="7EC4D45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0.163</w:t>
            </w:r>
          </w:p>
        </w:tc>
        <w:tc>
          <w:tcPr>
            <w:tcW w:w="833" w:type="dxa"/>
            <w:tcBorders>
              <w:top w:val="nil"/>
              <w:left w:val="nil"/>
              <w:bottom w:val="nil"/>
              <w:right w:val="nil"/>
            </w:tcBorders>
            <w:shd w:val="clear" w:color="auto" w:fill="auto"/>
            <w:noWrap/>
            <w:vAlign w:val="bottom"/>
            <w:hideMark/>
          </w:tcPr>
          <w:p w14:paraId="60128F6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4314586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-1.177**</w:t>
            </w:r>
          </w:p>
        </w:tc>
      </w:tr>
      <w:tr w:rsidR="002C6F78" w:rsidRPr="002C6F78" w14:paraId="0201AE1A" w14:textId="77777777" w:rsidTr="002C6F78">
        <w:trPr>
          <w:trHeight w:val="300"/>
        </w:trPr>
        <w:tc>
          <w:tcPr>
            <w:tcW w:w="2567" w:type="dxa"/>
            <w:vMerge/>
            <w:tcBorders>
              <w:top w:val="nil"/>
              <w:left w:val="nil"/>
              <w:bottom w:val="nil"/>
              <w:right w:val="single" w:sz="4" w:space="0" w:color="auto"/>
            </w:tcBorders>
            <w:vAlign w:val="center"/>
            <w:hideMark/>
          </w:tcPr>
          <w:p w14:paraId="27DE1D9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F21C53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(0.133)</w:t>
            </w:r>
          </w:p>
        </w:tc>
        <w:tc>
          <w:tcPr>
            <w:tcW w:w="1066" w:type="dxa"/>
            <w:tcBorders>
              <w:top w:val="nil"/>
              <w:left w:val="nil"/>
              <w:bottom w:val="nil"/>
              <w:right w:val="nil"/>
            </w:tcBorders>
            <w:shd w:val="clear" w:color="auto" w:fill="auto"/>
            <w:noWrap/>
            <w:vAlign w:val="bottom"/>
            <w:hideMark/>
          </w:tcPr>
          <w:p w14:paraId="1D97413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(0.012)</w:t>
            </w:r>
          </w:p>
        </w:tc>
        <w:tc>
          <w:tcPr>
            <w:tcW w:w="1066" w:type="dxa"/>
            <w:tcBorders>
              <w:top w:val="nil"/>
              <w:left w:val="nil"/>
              <w:bottom w:val="nil"/>
              <w:right w:val="nil"/>
            </w:tcBorders>
            <w:shd w:val="clear" w:color="auto" w:fill="auto"/>
            <w:noWrap/>
            <w:vAlign w:val="bottom"/>
            <w:hideMark/>
          </w:tcPr>
          <w:p w14:paraId="4EACE4D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(0.549)</w:t>
            </w:r>
          </w:p>
        </w:tc>
        <w:tc>
          <w:tcPr>
            <w:tcW w:w="1066" w:type="dxa"/>
            <w:tcBorders>
              <w:top w:val="nil"/>
              <w:left w:val="nil"/>
              <w:bottom w:val="nil"/>
              <w:right w:val="nil"/>
            </w:tcBorders>
            <w:shd w:val="clear" w:color="auto" w:fill="auto"/>
            <w:noWrap/>
            <w:vAlign w:val="bottom"/>
            <w:hideMark/>
          </w:tcPr>
          <w:p w14:paraId="59D314F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(0.133)</w:t>
            </w:r>
          </w:p>
        </w:tc>
        <w:tc>
          <w:tcPr>
            <w:tcW w:w="1066" w:type="dxa"/>
            <w:tcBorders>
              <w:top w:val="nil"/>
              <w:left w:val="nil"/>
              <w:bottom w:val="nil"/>
              <w:right w:val="nil"/>
            </w:tcBorders>
            <w:shd w:val="clear" w:color="auto" w:fill="auto"/>
            <w:noWrap/>
            <w:vAlign w:val="bottom"/>
            <w:hideMark/>
          </w:tcPr>
          <w:p w14:paraId="11D84F4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(0.012)</w:t>
            </w:r>
          </w:p>
        </w:tc>
        <w:tc>
          <w:tcPr>
            <w:tcW w:w="1066" w:type="dxa"/>
            <w:tcBorders>
              <w:top w:val="nil"/>
              <w:left w:val="nil"/>
              <w:bottom w:val="nil"/>
              <w:right w:val="nil"/>
            </w:tcBorders>
            <w:shd w:val="clear" w:color="auto" w:fill="auto"/>
            <w:noWrap/>
            <w:vAlign w:val="bottom"/>
            <w:hideMark/>
          </w:tcPr>
          <w:p w14:paraId="326620D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(0.550)</w:t>
            </w:r>
          </w:p>
        </w:tc>
        <w:tc>
          <w:tcPr>
            <w:tcW w:w="1066" w:type="dxa"/>
            <w:tcBorders>
              <w:top w:val="nil"/>
              <w:left w:val="nil"/>
              <w:bottom w:val="nil"/>
              <w:right w:val="nil"/>
            </w:tcBorders>
            <w:shd w:val="clear" w:color="auto" w:fill="auto"/>
            <w:noWrap/>
            <w:vAlign w:val="bottom"/>
            <w:hideMark/>
          </w:tcPr>
          <w:p w14:paraId="130603D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(0.138)</w:t>
            </w:r>
          </w:p>
        </w:tc>
        <w:tc>
          <w:tcPr>
            <w:tcW w:w="833" w:type="dxa"/>
            <w:tcBorders>
              <w:top w:val="nil"/>
              <w:left w:val="nil"/>
              <w:bottom w:val="nil"/>
              <w:right w:val="nil"/>
            </w:tcBorders>
            <w:shd w:val="clear" w:color="auto" w:fill="auto"/>
            <w:noWrap/>
            <w:vAlign w:val="bottom"/>
            <w:hideMark/>
          </w:tcPr>
          <w:p w14:paraId="68CD0F2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(0.013)</w:t>
            </w:r>
          </w:p>
        </w:tc>
        <w:tc>
          <w:tcPr>
            <w:tcW w:w="1066" w:type="dxa"/>
            <w:tcBorders>
              <w:top w:val="nil"/>
              <w:left w:val="nil"/>
              <w:bottom w:val="nil"/>
              <w:right w:val="nil"/>
            </w:tcBorders>
            <w:shd w:val="clear" w:color="auto" w:fill="auto"/>
            <w:noWrap/>
            <w:vAlign w:val="bottom"/>
            <w:hideMark/>
          </w:tcPr>
          <w:p w14:paraId="1DCAA3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(0.598)</w:t>
            </w:r>
          </w:p>
        </w:tc>
      </w:tr>
      <w:tr w:rsidR="002C6F78" w:rsidRPr="002C6F78" w14:paraId="47343178"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1580CDB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Education level of the household head</w:t>
            </w:r>
          </w:p>
        </w:tc>
        <w:tc>
          <w:tcPr>
            <w:tcW w:w="1134" w:type="dxa"/>
            <w:tcBorders>
              <w:top w:val="nil"/>
              <w:left w:val="nil"/>
              <w:bottom w:val="nil"/>
              <w:right w:val="nil"/>
            </w:tcBorders>
            <w:shd w:val="clear" w:color="auto" w:fill="auto"/>
            <w:noWrap/>
            <w:vAlign w:val="bottom"/>
            <w:hideMark/>
          </w:tcPr>
          <w:p w14:paraId="0961077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0.076</w:t>
            </w:r>
          </w:p>
        </w:tc>
        <w:tc>
          <w:tcPr>
            <w:tcW w:w="1066" w:type="dxa"/>
            <w:tcBorders>
              <w:top w:val="nil"/>
              <w:left w:val="nil"/>
              <w:bottom w:val="nil"/>
              <w:right w:val="nil"/>
            </w:tcBorders>
            <w:shd w:val="clear" w:color="auto" w:fill="auto"/>
            <w:noWrap/>
            <w:vAlign w:val="bottom"/>
            <w:hideMark/>
          </w:tcPr>
          <w:p w14:paraId="6A68B8E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1066" w:type="dxa"/>
            <w:tcBorders>
              <w:top w:val="nil"/>
              <w:left w:val="nil"/>
              <w:bottom w:val="nil"/>
              <w:right w:val="nil"/>
            </w:tcBorders>
            <w:shd w:val="clear" w:color="auto" w:fill="auto"/>
            <w:noWrap/>
            <w:vAlign w:val="bottom"/>
            <w:hideMark/>
          </w:tcPr>
          <w:p w14:paraId="4E8B1B4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0.589**</w:t>
            </w:r>
          </w:p>
        </w:tc>
        <w:tc>
          <w:tcPr>
            <w:tcW w:w="1066" w:type="dxa"/>
            <w:tcBorders>
              <w:top w:val="nil"/>
              <w:left w:val="nil"/>
              <w:bottom w:val="nil"/>
              <w:right w:val="nil"/>
            </w:tcBorders>
            <w:shd w:val="clear" w:color="auto" w:fill="auto"/>
            <w:noWrap/>
            <w:vAlign w:val="bottom"/>
            <w:hideMark/>
          </w:tcPr>
          <w:p w14:paraId="49A1B7E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0.078</w:t>
            </w:r>
          </w:p>
        </w:tc>
        <w:tc>
          <w:tcPr>
            <w:tcW w:w="1066" w:type="dxa"/>
            <w:tcBorders>
              <w:top w:val="nil"/>
              <w:left w:val="nil"/>
              <w:bottom w:val="nil"/>
              <w:right w:val="nil"/>
            </w:tcBorders>
            <w:shd w:val="clear" w:color="auto" w:fill="auto"/>
            <w:noWrap/>
            <w:vAlign w:val="bottom"/>
            <w:hideMark/>
          </w:tcPr>
          <w:p w14:paraId="5C18D53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1066" w:type="dxa"/>
            <w:tcBorders>
              <w:top w:val="nil"/>
              <w:left w:val="nil"/>
              <w:bottom w:val="nil"/>
              <w:right w:val="nil"/>
            </w:tcBorders>
            <w:shd w:val="clear" w:color="auto" w:fill="auto"/>
            <w:noWrap/>
            <w:vAlign w:val="bottom"/>
            <w:hideMark/>
          </w:tcPr>
          <w:p w14:paraId="3FB9411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0.601**</w:t>
            </w:r>
          </w:p>
        </w:tc>
        <w:tc>
          <w:tcPr>
            <w:tcW w:w="1066" w:type="dxa"/>
            <w:tcBorders>
              <w:top w:val="nil"/>
              <w:left w:val="nil"/>
              <w:bottom w:val="nil"/>
              <w:right w:val="nil"/>
            </w:tcBorders>
            <w:shd w:val="clear" w:color="auto" w:fill="auto"/>
            <w:noWrap/>
            <w:vAlign w:val="bottom"/>
            <w:hideMark/>
          </w:tcPr>
          <w:p w14:paraId="410368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833" w:type="dxa"/>
            <w:tcBorders>
              <w:top w:val="nil"/>
              <w:left w:val="nil"/>
              <w:bottom w:val="nil"/>
              <w:right w:val="nil"/>
            </w:tcBorders>
            <w:shd w:val="clear" w:color="auto" w:fill="auto"/>
            <w:noWrap/>
            <w:vAlign w:val="bottom"/>
            <w:hideMark/>
          </w:tcPr>
          <w:p w14:paraId="3AC4198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1066" w:type="dxa"/>
            <w:tcBorders>
              <w:top w:val="nil"/>
              <w:left w:val="nil"/>
              <w:bottom w:val="nil"/>
              <w:right w:val="nil"/>
            </w:tcBorders>
            <w:shd w:val="clear" w:color="auto" w:fill="auto"/>
            <w:noWrap/>
            <w:vAlign w:val="bottom"/>
            <w:hideMark/>
          </w:tcPr>
          <w:p w14:paraId="101315B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0.818***</w:t>
            </w:r>
          </w:p>
        </w:tc>
      </w:tr>
      <w:tr w:rsidR="002C6F78" w:rsidRPr="002C6F78" w14:paraId="4BAFCE19" w14:textId="77777777" w:rsidTr="002C6F78">
        <w:trPr>
          <w:trHeight w:val="300"/>
        </w:trPr>
        <w:tc>
          <w:tcPr>
            <w:tcW w:w="2567" w:type="dxa"/>
            <w:vMerge/>
            <w:tcBorders>
              <w:top w:val="nil"/>
              <w:left w:val="nil"/>
              <w:bottom w:val="nil"/>
              <w:right w:val="single" w:sz="4" w:space="0" w:color="auto"/>
            </w:tcBorders>
            <w:vAlign w:val="center"/>
            <w:hideMark/>
          </w:tcPr>
          <w:p w14:paraId="385AA05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7C5D19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c>
          <w:tcPr>
            <w:tcW w:w="1066" w:type="dxa"/>
            <w:tcBorders>
              <w:top w:val="nil"/>
              <w:left w:val="nil"/>
              <w:bottom w:val="nil"/>
              <w:right w:val="nil"/>
            </w:tcBorders>
            <w:shd w:val="clear" w:color="auto" w:fill="auto"/>
            <w:noWrap/>
            <w:vAlign w:val="bottom"/>
            <w:hideMark/>
          </w:tcPr>
          <w:p w14:paraId="4B07741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77FD5A1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(0.259)</w:t>
            </w:r>
          </w:p>
        </w:tc>
        <w:tc>
          <w:tcPr>
            <w:tcW w:w="1066" w:type="dxa"/>
            <w:tcBorders>
              <w:top w:val="nil"/>
              <w:left w:val="nil"/>
              <w:bottom w:val="nil"/>
              <w:right w:val="nil"/>
            </w:tcBorders>
            <w:shd w:val="clear" w:color="auto" w:fill="auto"/>
            <w:noWrap/>
            <w:vAlign w:val="bottom"/>
            <w:hideMark/>
          </w:tcPr>
          <w:p w14:paraId="4D7605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c>
          <w:tcPr>
            <w:tcW w:w="1066" w:type="dxa"/>
            <w:tcBorders>
              <w:top w:val="nil"/>
              <w:left w:val="nil"/>
              <w:bottom w:val="nil"/>
              <w:right w:val="nil"/>
            </w:tcBorders>
            <w:shd w:val="clear" w:color="auto" w:fill="auto"/>
            <w:noWrap/>
            <w:vAlign w:val="bottom"/>
            <w:hideMark/>
          </w:tcPr>
          <w:p w14:paraId="43D0887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320FF0A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(0.259)</w:t>
            </w:r>
          </w:p>
        </w:tc>
        <w:tc>
          <w:tcPr>
            <w:tcW w:w="1066" w:type="dxa"/>
            <w:tcBorders>
              <w:top w:val="nil"/>
              <w:left w:val="nil"/>
              <w:bottom w:val="nil"/>
              <w:right w:val="nil"/>
            </w:tcBorders>
            <w:shd w:val="clear" w:color="auto" w:fill="auto"/>
            <w:noWrap/>
            <w:vAlign w:val="bottom"/>
            <w:hideMark/>
          </w:tcPr>
          <w:p w14:paraId="288F418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(0.067)</w:t>
            </w:r>
          </w:p>
        </w:tc>
        <w:tc>
          <w:tcPr>
            <w:tcW w:w="833" w:type="dxa"/>
            <w:tcBorders>
              <w:top w:val="nil"/>
              <w:left w:val="nil"/>
              <w:bottom w:val="nil"/>
              <w:right w:val="nil"/>
            </w:tcBorders>
            <w:shd w:val="clear" w:color="auto" w:fill="auto"/>
            <w:noWrap/>
            <w:vAlign w:val="bottom"/>
            <w:hideMark/>
          </w:tcPr>
          <w:p w14:paraId="1AD2C21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226D06E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(0.291)</w:t>
            </w:r>
          </w:p>
        </w:tc>
      </w:tr>
      <w:tr w:rsidR="002C6F78" w:rsidRPr="002C6F78" w14:paraId="3B9A1830"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328275A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Food expenditure</w:t>
            </w:r>
          </w:p>
        </w:tc>
        <w:tc>
          <w:tcPr>
            <w:tcW w:w="1134" w:type="dxa"/>
            <w:tcBorders>
              <w:top w:val="nil"/>
              <w:left w:val="nil"/>
              <w:bottom w:val="nil"/>
              <w:right w:val="nil"/>
            </w:tcBorders>
            <w:shd w:val="clear" w:color="auto" w:fill="auto"/>
            <w:noWrap/>
            <w:vAlign w:val="bottom"/>
            <w:hideMark/>
          </w:tcPr>
          <w:p w14:paraId="51E8D9C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1066" w:type="dxa"/>
            <w:tcBorders>
              <w:top w:val="nil"/>
              <w:left w:val="nil"/>
              <w:bottom w:val="nil"/>
              <w:right w:val="nil"/>
            </w:tcBorders>
            <w:shd w:val="clear" w:color="auto" w:fill="auto"/>
            <w:noWrap/>
            <w:vAlign w:val="bottom"/>
            <w:hideMark/>
          </w:tcPr>
          <w:p w14:paraId="6CF71A5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5EB9F87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1066" w:type="dxa"/>
            <w:tcBorders>
              <w:top w:val="nil"/>
              <w:left w:val="nil"/>
              <w:bottom w:val="nil"/>
              <w:right w:val="nil"/>
            </w:tcBorders>
            <w:shd w:val="clear" w:color="auto" w:fill="auto"/>
            <w:noWrap/>
            <w:vAlign w:val="bottom"/>
            <w:hideMark/>
          </w:tcPr>
          <w:p w14:paraId="1F7D889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1066" w:type="dxa"/>
            <w:tcBorders>
              <w:top w:val="nil"/>
              <w:left w:val="nil"/>
              <w:bottom w:val="nil"/>
              <w:right w:val="nil"/>
            </w:tcBorders>
            <w:shd w:val="clear" w:color="auto" w:fill="auto"/>
            <w:noWrap/>
            <w:vAlign w:val="bottom"/>
            <w:hideMark/>
          </w:tcPr>
          <w:p w14:paraId="2DED7B1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0A972B3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1066" w:type="dxa"/>
            <w:tcBorders>
              <w:top w:val="nil"/>
              <w:left w:val="nil"/>
              <w:bottom w:val="nil"/>
              <w:right w:val="nil"/>
            </w:tcBorders>
            <w:shd w:val="clear" w:color="auto" w:fill="auto"/>
            <w:noWrap/>
            <w:vAlign w:val="bottom"/>
            <w:hideMark/>
          </w:tcPr>
          <w:p w14:paraId="6460E5D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0.022***</w:t>
            </w:r>
          </w:p>
        </w:tc>
        <w:tc>
          <w:tcPr>
            <w:tcW w:w="833" w:type="dxa"/>
            <w:tcBorders>
              <w:top w:val="nil"/>
              <w:left w:val="nil"/>
              <w:bottom w:val="nil"/>
              <w:right w:val="nil"/>
            </w:tcBorders>
            <w:shd w:val="clear" w:color="auto" w:fill="auto"/>
            <w:noWrap/>
            <w:vAlign w:val="bottom"/>
            <w:hideMark/>
          </w:tcPr>
          <w:p w14:paraId="745E70A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1066" w:type="dxa"/>
            <w:tcBorders>
              <w:top w:val="nil"/>
              <w:left w:val="nil"/>
              <w:bottom w:val="nil"/>
              <w:right w:val="nil"/>
            </w:tcBorders>
            <w:shd w:val="clear" w:color="auto" w:fill="auto"/>
            <w:noWrap/>
            <w:vAlign w:val="bottom"/>
            <w:hideMark/>
          </w:tcPr>
          <w:p w14:paraId="661480B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r>
      <w:tr w:rsidR="002C6F78" w:rsidRPr="002C6F78" w14:paraId="72C53DDE" w14:textId="77777777" w:rsidTr="002C6F78">
        <w:trPr>
          <w:trHeight w:val="300"/>
        </w:trPr>
        <w:tc>
          <w:tcPr>
            <w:tcW w:w="2567" w:type="dxa"/>
            <w:vMerge/>
            <w:tcBorders>
              <w:top w:val="nil"/>
              <w:left w:val="nil"/>
              <w:bottom w:val="nil"/>
              <w:right w:val="single" w:sz="4" w:space="0" w:color="auto"/>
            </w:tcBorders>
            <w:vAlign w:val="center"/>
            <w:hideMark/>
          </w:tcPr>
          <w:p w14:paraId="219EB60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60B983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47F113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0698101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1066" w:type="dxa"/>
            <w:tcBorders>
              <w:top w:val="nil"/>
              <w:left w:val="nil"/>
              <w:bottom w:val="nil"/>
              <w:right w:val="nil"/>
            </w:tcBorders>
            <w:shd w:val="clear" w:color="auto" w:fill="auto"/>
            <w:noWrap/>
            <w:vAlign w:val="bottom"/>
            <w:hideMark/>
          </w:tcPr>
          <w:p w14:paraId="12AE64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474C9F4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6187EED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1066" w:type="dxa"/>
            <w:tcBorders>
              <w:top w:val="nil"/>
              <w:left w:val="nil"/>
              <w:bottom w:val="nil"/>
              <w:right w:val="nil"/>
            </w:tcBorders>
            <w:shd w:val="clear" w:color="auto" w:fill="auto"/>
            <w:noWrap/>
            <w:vAlign w:val="bottom"/>
            <w:hideMark/>
          </w:tcPr>
          <w:p w14:paraId="36E28BD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833" w:type="dxa"/>
            <w:tcBorders>
              <w:top w:val="nil"/>
              <w:left w:val="nil"/>
              <w:bottom w:val="nil"/>
              <w:right w:val="nil"/>
            </w:tcBorders>
            <w:shd w:val="clear" w:color="auto" w:fill="auto"/>
            <w:noWrap/>
            <w:vAlign w:val="bottom"/>
            <w:hideMark/>
          </w:tcPr>
          <w:p w14:paraId="2C1B99D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39EA763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r>
      <w:tr w:rsidR="002C6F78" w:rsidRPr="002C6F78" w14:paraId="130C0B49"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13E3687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Non-food expenditure</w:t>
            </w:r>
          </w:p>
        </w:tc>
        <w:tc>
          <w:tcPr>
            <w:tcW w:w="1134" w:type="dxa"/>
            <w:tcBorders>
              <w:top w:val="nil"/>
              <w:left w:val="nil"/>
              <w:bottom w:val="nil"/>
              <w:right w:val="nil"/>
            </w:tcBorders>
            <w:shd w:val="clear" w:color="auto" w:fill="auto"/>
            <w:noWrap/>
            <w:vAlign w:val="bottom"/>
            <w:hideMark/>
          </w:tcPr>
          <w:p w14:paraId="162B1F4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0F5AD6C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2AEE8C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1C83715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1066" w:type="dxa"/>
            <w:tcBorders>
              <w:top w:val="nil"/>
              <w:left w:val="nil"/>
              <w:bottom w:val="nil"/>
              <w:right w:val="nil"/>
            </w:tcBorders>
            <w:shd w:val="clear" w:color="auto" w:fill="auto"/>
            <w:noWrap/>
            <w:vAlign w:val="bottom"/>
            <w:hideMark/>
          </w:tcPr>
          <w:p w14:paraId="799EC5E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5B1C1A5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602A93F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833" w:type="dxa"/>
            <w:tcBorders>
              <w:top w:val="nil"/>
              <w:left w:val="nil"/>
              <w:bottom w:val="nil"/>
              <w:right w:val="nil"/>
            </w:tcBorders>
            <w:shd w:val="clear" w:color="auto" w:fill="auto"/>
            <w:noWrap/>
            <w:vAlign w:val="bottom"/>
            <w:hideMark/>
          </w:tcPr>
          <w:p w14:paraId="5C7BD60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15CDCBB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r>
      <w:tr w:rsidR="002C6F78" w:rsidRPr="002C6F78" w14:paraId="4245527A" w14:textId="77777777" w:rsidTr="002C6F78">
        <w:trPr>
          <w:trHeight w:val="300"/>
        </w:trPr>
        <w:tc>
          <w:tcPr>
            <w:tcW w:w="2567" w:type="dxa"/>
            <w:vMerge/>
            <w:tcBorders>
              <w:top w:val="nil"/>
              <w:left w:val="nil"/>
              <w:bottom w:val="nil"/>
              <w:right w:val="single" w:sz="4" w:space="0" w:color="auto"/>
            </w:tcBorders>
            <w:vAlign w:val="center"/>
            <w:hideMark/>
          </w:tcPr>
          <w:p w14:paraId="5019BC0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64EF71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1E6AF1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07C2464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1066" w:type="dxa"/>
            <w:tcBorders>
              <w:top w:val="nil"/>
              <w:left w:val="nil"/>
              <w:bottom w:val="nil"/>
              <w:right w:val="nil"/>
            </w:tcBorders>
            <w:shd w:val="clear" w:color="auto" w:fill="auto"/>
            <w:noWrap/>
            <w:vAlign w:val="bottom"/>
            <w:hideMark/>
          </w:tcPr>
          <w:p w14:paraId="430FF72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568869D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4A50D6B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1066" w:type="dxa"/>
            <w:tcBorders>
              <w:top w:val="nil"/>
              <w:left w:val="nil"/>
              <w:bottom w:val="nil"/>
              <w:right w:val="nil"/>
            </w:tcBorders>
            <w:shd w:val="clear" w:color="auto" w:fill="auto"/>
            <w:noWrap/>
            <w:vAlign w:val="bottom"/>
            <w:hideMark/>
          </w:tcPr>
          <w:p w14:paraId="1A4AD9A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833" w:type="dxa"/>
            <w:tcBorders>
              <w:top w:val="nil"/>
              <w:left w:val="nil"/>
              <w:bottom w:val="nil"/>
              <w:right w:val="nil"/>
            </w:tcBorders>
            <w:shd w:val="clear" w:color="auto" w:fill="auto"/>
            <w:noWrap/>
            <w:vAlign w:val="bottom"/>
            <w:hideMark/>
          </w:tcPr>
          <w:p w14:paraId="448C3F4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536419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r>
      <w:tr w:rsidR="002C6F78" w:rsidRPr="002C6F78" w14:paraId="6F10C146"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7879F72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Incomes</w:t>
            </w:r>
          </w:p>
        </w:tc>
        <w:tc>
          <w:tcPr>
            <w:tcW w:w="1134" w:type="dxa"/>
            <w:tcBorders>
              <w:top w:val="nil"/>
              <w:left w:val="nil"/>
              <w:bottom w:val="nil"/>
              <w:right w:val="nil"/>
            </w:tcBorders>
            <w:shd w:val="clear" w:color="auto" w:fill="auto"/>
            <w:noWrap/>
            <w:vAlign w:val="bottom"/>
            <w:hideMark/>
          </w:tcPr>
          <w:p w14:paraId="7A0C3F8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1066" w:type="dxa"/>
            <w:tcBorders>
              <w:top w:val="nil"/>
              <w:left w:val="nil"/>
              <w:bottom w:val="nil"/>
              <w:right w:val="nil"/>
            </w:tcBorders>
            <w:shd w:val="clear" w:color="auto" w:fill="auto"/>
            <w:noWrap/>
            <w:vAlign w:val="bottom"/>
            <w:hideMark/>
          </w:tcPr>
          <w:p w14:paraId="42EF0C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1066" w:type="dxa"/>
            <w:tcBorders>
              <w:top w:val="nil"/>
              <w:left w:val="nil"/>
              <w:bottom w:val="nil"/>
              <w:right w:val="nil"/>
            </w:tcBorders>
            <w:shd w:val="clear" w:color="auto" w:fill="auto"/>
            <w:noWrap/>
            <w:vAlign w:val="bottom"/>
            <w:hideMark/>
          </w:tcPr>
          <w:p w14:paraId="67AECE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0.110</w:t>
            </w:r>
          </w:p>
        </w:tc>
        <w:tc>
          <w:tcPr>
            <w:tcW w:w="1066" w:type="dxa"/>
            <w:tcBorders>
              <w:top w:val="nil"/>
              <w:left w:val="nil"/>
              <w:bottom w:val="nil"/>
              <w:right w:val="nil"/>
            </w:tcBorders>
            <w:shd w:val="clear" w:color="auto" w:fill="auto"/>
            <w:noWrap/>
            <w:vAlign w:val="bottom"/>
            <w:hideMark/>
          </w:tcPr>
          <w:p w14:paraId="3827902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1066" w:type="dxa"/>
            <w:tcBorders>
              <w:top w:val="nil"/>
              <w:left w:val="nil"/>
              <w:bottom w:val="nil"/>
              <w:right w:val="nil"/>
            </w:tcBorders>
            <w:shd w:val="clear" w:color="auto" w:fill="auto"/>
            <w:noWrap/>
            <w:vAlign w:val="bottom"/>
            <w:hideMark/>
          </w:tcPr>
          <w:p w14:paraId="60D2D84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1066" w:type="dxa"/>
            <w:tcBorders>
              <w:top w:val="nil"/>
              <w:left w:val="nil"/>
              <w:bottom w:val="nil"/>
              <w:right w:val="nil"/>
            </w:tcBorders>
            <w:shd w:val="clear" w:color="auto" w:fill="auto"/>
            <w:noWrap/>
            <w:vAlign w:val="bottom"/>
            <w:hideMark/>
          </w:tcPr>
          <w:p w14:paraId="13C0E68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1066" w:type="dxa"/>
            <w:tcBorders>
              <w:top w:val="nil"/>
              <w:left w:val="nil"/>
              <w:bottom w:val="nil"/>
              <w:right w:val="nil"/>
            </w:tcBorders>
            <w:shd w:val="clear" w:color="auto" w:fill="auto"/>
            <w:noWrap/>
            <w:vAlign w:val="bottom"/>
            <w:hideMark/>
          </w:tcPr>
          <w:p w14:paraId="6A5899B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833" w:type="dxa"/>
            <w:tcBorders>
              <w:top w:val="nil"/>
              <w:left w:val="nil"/>
              <w:bottom w:val="nil"/>
              <w:right w:val="nil"/>
            </w:tcBorders>
            <w:shd w:val="clear" w:color="auto" w:fill="auto"/>
            <w:noWrap/>
            <w:vAlign w:val="bottom"/>
            <w:hideMark/>
          </w:tcPr>
          <w:p w14:paraId="640ED98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28BCD3A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-0.010</w:t>
            </w:r>
          </w:p>
        </w:tc>
      </w:tr>
      <w:tr w:rsidR="002C6F78" w:rsidRPr="002C6F78" w14:paraId="000ECD53" w14:textId="77777777" w:rsidTr="002C6F78">
        <w:trPr>
          <w:trHeight w:val="300"/>
        </w:trPr>
        <w:tc>
          <w:tcPr>
            <w:tcW w:w="2567" w:type="dxa"/>
            <w:vMerge/>
            <w:tcBorders>
              <w:top w:val="nil"/>
              <w:left w:val="nil"/>
              <w:bottom w:val="nil"/>
              <w:right w:val="single" w:sz="4" w:space="0" w:color="auto"/>
            </w:tcBorders>
            <w:vAlign w:val="center"/>
            <w:hideMark/>
          </w:tcPr>
          <w:p w14:paraId="70D3942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7FE8D5B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(0.057)</w:t>
            </w:r>
          </w:p>
        </w:tc>
        <w:tc>
          <w:tcPr>
            <w:tcW w:w="1066" w:type="dxa"/>
            <w:tcBorders>
              <w:top w:val="nil"/>
              <w:left w:val="nil"/>
              <w:bottom w:val="nil"/>
              <w:right w:val="nil"/>
            </w:tcBorders>
            <w:shd w:val="clear" w:color="auto" w:fill="auto"/>
            <w:noWrap/>
            <w:vAlign w:val="bottom"/>
            <w:hideMark/>
          </w:tcPr>
          <w:p w14:paraId="225BDD6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1066" w:type="dxa"/>
            <w:tcBorders>
              <w:top w:val="nil"/>
              <w:left w:val="nil"/>
              <w:bottom w:val="nil"/>
              <w:right w:val="nil"/>
            </w:tcBorders>
            <w:shd w:val="clear" w:color="auto" w:fill="auto"/>
            <w:noWrap/>
            <w:vAlign w:val="bottom"/>
            <w:hideMark/>
          </w:tcPr>
          <w:p w14:paraId="394A292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(0.240)</w:t>
            </w:r>
          </w:p>
        </w:tc>
        <w:tc>
          <w:tcPr>
            <w:tcW w:w="1066" w:type="dxa"/>
            <w:tcBorders>
              <w:top w:val="nil"/>
              <w:left w:val="nil"/>
              <w:bottom w:val="nil"/>
              <w:right w:val="nil"/>
            </w:tcBorders>
            <w:shd w:val="clear" w:color="auto" w:fill="auto"/>
            <w:noWrap/>
            <w:vAlign w:val="bottom"/>
            <w:hideMark/>
          </w:tcPr>
          <w:p w14:paraId="6D19FB2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(0.058)</w:t>
            </w:r>
          </w:p>
        </w:tc>
        <w:tc>
          <w:tcPr>
            <w:tcW w:w="1066" w:type="dxa"/>
            <w:tcBorders>
              <w:top w:val="nil"/>
              <w:left w:val="nil"/>
              <w:bottom w:val="nil"/>
              <w:right w:val="nil"/>
            </w:tcBorders>
            <w:shd w:val="clear" w:color="auto" w:fill="auto"/>
            <w:noWrap/>
            <w:vAlign w:val="bottom"/>
            <w:hideMark/>
          </w:tcPr>
          <w:p w14:paraId="18C62C7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1066" w:type="dxa"/>
            <w:tcBorders>
              <w:top w:val="nil"/>
              <w:left w:val="nil"/>
              <w:bottom w:val="nil"/>
              <w:right w:val="nil"/>
            </w:tcBorders>
            <w:shd w:val="clear" w:color="auto" w:fill="auto"/>
            <w:noWrap/>
            <w:vAlign w:val="bottom"/>
            <w:hideMark/>
          </w:tcPr>
          <w:p w14:paraId="05A59F5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(0.240)</w:t>
            </w:r>
          </w:p>
        </w:tc>
        <w:tc>
          <w:tcPr>
            <w:tcW w:w="1066" w:type="dxa"/>
            <w:tcBorders>
              <w:top w:val="nil"/>
              <w:left w:val="nil"/>
              <w:bottom w:val="nil"/>
              <w:right w:val="nil"/>
            </w:tcBorders>
            <w:shd w:val="clear" w:color="auto" w:fill="auto"/>
            <w:noWrap/>
            <w:vAlign w:val="bottom"/>
            <w:hideMark/>
          </w:tcPr>
          <w:p w14:paraId="3DDE7D9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833" w:type="dxa"/>
            <w:tcBorders>
              <w:top w:val="nil"/>
              <w:left w:val="nil"/>
              <w:bottom w:val="nil"/>
              <w:right w:val="nil"/>
            </w:tcBorders>
            <w:shd w:val="clear" w:color="auto" w:fill="auto"/>
            <w:noWrap/>
            <w:vAlign w:val="bottom"/>
            <w:hideMark/>
          </w:tcPr>
          <w:p w14:paraId="1B859B9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6FADF7F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(0.257)</w:t>
            </w:r>
          </w:p>
        </w:tc>
      </w:tr>
      <w:tr w:rsidR="002C6F78" w:rsidRPr="002C6F78" w14:paraId="4972EE05"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52E78FB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Total cropped area</w:t>
            </w:r>
          </w:p>
        </w:tc>
        <w:tc>
          <w:tcPr>
            <w:tcW w:w="1134" w:type="dxa"/>
            <w:tcBorders>
              <w:top w:val="nil"/>
              <w:left w:val="nil"/>
              <w:bottom w:val="nil"/>
              <w:right w:val="nil"/>
            </w:tcBorders>
            <w:shd w:val="clear" w:color="auto" w:fill="auto"/>
            <w:noWrap/>
            <w:vAlign w:val="bottom"/>
            <w:hideMark/>
          </w:tcPr>
          <w:p w14:paraId="1882346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1066" w:type="dxa"/>
            <w:tcBorders>
              <w:top w:val="nil"/>
              <w:left w:val="nil"/>
              <w:bottom w:val="nil"/>
              <w:right w:val="nil"/>
            </w:tcBorders>
            <w:shd w:val="clear" w:color="auto" w:fill="auto"/>
            <w:noWrap/>
            <w:vAlign w:val="bottom"/>
            <w:hideMark/>
          </w:tcPr>
          <w:p w14:paraId="56214CB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5689585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0.101*</w:t>
            </w:r>
          </w:p>
        </w:tc>
        <w:tc>
          <w:tcPr>
            <w:tcW w:w="1066" w:type="dxa"/>
            <w:tcBorders>
              <w:top w:val="nil"/>
              <w:left w:val="nil"/>
              <w:bottom w:val="nil"/>
              <w:right w:val="nil"/>
            </w:tcBorders>
            <w:shd w:val="clear" w:color="auto" w:fill="auto"/>
            <w:noWrap/>
            <w:vAlign w:val="bottom"/>
            <w:hideMark/>
          </w:tcPr>
          <w:p w14:paraId="6E0E89C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0.023*</w:t>
            </w:r>
          </w:p>
        </w:tc>
        <w:tc>
          <w:tcPr>
            <w:tcW w:w="1066" w:type="dxa"/>
            <w:tcBorders>
              <w:top w:val="nil"/>
              <w:left w:val="nil"/>
              <w:bottom w:val="nil"/>
              <w:right w:val="nil"/>
            </w:tcBorders>
            <w:shd w:val="clear" w:color="auto" w:fill="auto"/>
            <w:noWrap/>
            <w:vAlign w:val="bottom"/>
            <w:hideMark/>
          </w:tcPr>
          <w:p w14:paraId="3EC8430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23C1269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0.100*</w:t>
            </w:r>
          </w:p>
        </w:tc>
        <w:tc>
          <w:tcPr>
            <w:tcW w:w="1066" w:type="dxa"/>
            <w:tcBorders>
              <w:top w:val="nil"/>
              <w:left w:val="nil"/>
              <w:bottom w:val="nil"/>
              <w:right w:val="nil"/>
            </w:tcBorders>
            <w:shd w:val="clear" w:color="auto" w:fill="auto"/>
            <w:noWrap/>
            <w:vAlign w:val="bottom"/>
            <w:hideMark/>
          </w:tcPr>
          <w:p w14:paraId="43F117D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0.025*</w:t>
            </w:r>
          </w:p>
        </w:tc>
        <w:tc>
          <w:tcPr>
            <w:tcW w:w="833" w:type="dxa"/>
            <w:tcBorders>
              <w:top w:val="nil"/>
              <w:left w:val="nil"/>
              <w:bottom w:val="nil"/>
              <w:right w:val="nil"/>
            </w:tcBorders>
            <w:shd w:val="clear" w:color="auto" w:fill="auto"/>
            <w:noWrap/>
            <w:vAlign w:val="bottom"/>
            <w:hideMark/>
          </w:tcPr>
          <w:p w14:paraId="132B549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0057F58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r>
      <w:tr w:rsidR="002C6F78" w:rsidRPr="002C6F78" w14:paraId="5B6FBE18" w14:textId="77777777" w:rsidTr="002C6F78">
        <w:trPr>
          <w:trHeight w:val="300"/>
        </w:trPr>
        <w:tc>
          <w:tcPr>
            <w:tcW w:w="2567" w:type="dxa"/>
            <w:vMerge/>
            <w:tcBorders>
              <w:top w:val="nil"/>
              <w:left w:val="nil"/>
              <w:bottom w:val="nil"/>
              <w:right w:val="single" w:sz="4" w:space="0" w:color="auto"/>
            </w:tcBorders>
            <w:vAlign w:val="center"/>
            <w:hideMark/>
          </w:tcPr>
          <w:p w14:paraId="592215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BA295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(0.013)</w:t>
            </w:r>
          </w:p>
        </w:tc>
        <w:tc>
          <w:tcPr>
            <w:tcW w:w="1066" w:type="dxa"/>
            <w:tcBorders>
              <w:top w:val="nil"/>
              <w:left w:val="nil"/>
              <w:bottom w:val="nil"/>
              <w:right w:val="nil"/>
            </w:tcBorders>
            <w:shd w:val="clear" w:color="auto" w:fill="auto"/>
            <w:noWrap/>
            <w:vAlign w:val="bottom"/>
            <w:hideMark/>
          </w:tcPr>
          <w:p w14:paraId="775C744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30E6F4E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(0.055)</w:t>
            </w:r>
          </w:p>
        </w:tc>
        <w:tc>
          <w:tcPr>
            <w:tcW w:w="1066" w:type="dxa"/>
            <w:tcBorders>
              <w:top w:val="nil"/>
              <w:left w:val="nil"/>
              <w:bottom w:val="nil"/>
              <w:right w:val="nil"/>
            </w:tcBorders>
            <w:shd w:val="clear" w:color="auto" w:fill="auto"/>
            <w:noWrap/>
            <w:vAlign w:val="bottom"/>
            <w:hideMark/>
          </w:tcPr>
          <w:p w14:paraId="274E4C0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(0.013)</w:t>
            </w:r>
          </w:p>
        </w:tc>
        <w:tc>
          <w:tcPr>
            <w:tcW w:w="1066" w:type="dxa"/>
            <w:tcBorders>
              <w:top w:val="nil"/>
              <w:left w:val="nil"/>
              <w:bottom w:val="nil"/>
              <w:right w:val="nil"/>
            </w:tcBorders>
            <w:shd w:val="clear" w:color="auto" w:fill="auto"/>
            <w:noWrap/>
            <w:vAlign w:val="bottom"/>
            <w:hideMark/>
          </w:tcPr>
          <w:p w14:paraId="01C6DFD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4586F3C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(0.055)</w:t>
            </w:r>
          </w:p>
        </w:tc>
        <w:tc>
          <w:tcPr>
            <w:tcW w:w="1066" w:type="dxa"/>
            <w:tcBorders>
              <w:top w:val="nil"/>
              <w:left w:val="nil"/>
              <w:bottom w:val="nil"/>
              <w:right w:val="nil"/>
            </w:tcBorders>
            <w:shd w:val="clear" w:color="auto" w:fill="auto"/>
            <w:noWrap/>
            <w:vAlign w:val="bottom"/>
            <w:hideMark/>
          </w:tcPr>
          <w:p w14:paraId="654318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(0.015)</w:t>
            </w:r>
          </w:p>
        </w:tc>
        <w:tc>
          <w:tcPr>
            <w:tcW w:w="833" w:type="dxa"/>
            <w:tcBorders>
              <w:top w:val="nil"/>
              <w:left w:val="nil"/>
              <w:bottom w:val="nil"/>
              <w:right w:val="nil"/>
            </w:tcBorders>
            <w:shd w:val="clear" w:color="auto" w:fill="auto"/>
            <w:noWrap/>
            <w:vAlign w:val="bottom"/>
            <w:hideMark/>
          </w:tcPr>
          <w:p w14:paraId="5A21E6B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619CE7A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(0.066)</w:t>
            </w:r>
          </w:p>
        </w:tc>
      </w:tr>
      <w:tr w:rsidR="002C6F78" w:rsidRPr="002C6F78" w14:paraId="22431B47"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68DC830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lastRenderedPageBreak/>
              <w:t>Proportion of food consumed in previous one week from households own production</w:t>
            </w:r>
          </w:p>
        </w:tc>
        <w:tc>
          <w:tcPr>
            <w:tcW w:w="1134" w:type="dxa"/>
            <w:tcBorders>
              <w:top w:val="nil"/>
              <w:left w:val="nil"/>
              <w:bottom w:val="nil"/>
              <w:right w:val="nil"/>
            </w:tcBorders>
            <w:shd w:val="clear" w:color="auto" w:fill="auto"/>
            <w:noWrap/>
            <w:vAlign w:val="bottom"/>
            <w:hideMark/>
          </w:tcPr>
          <w:p w14:paraId="6E9C458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10.624***</w:t>
            </w:r>
          </w:p>
        </w:tc>
        <w:tc>
          <w:tcPr>
            <w:tcW w:w="1066" w:type="dxa"/>
            <w:tcBorders>
              <w:top w:val="nil"/>
              <w:left w:val="nil"/>
              <w:bottom w:val="nil"/>
              <w:right w:val="nil"/>
            </w:tcBorders>
            <w:shd w:val="clear" w:color="auto" w:fill="auto"/>
            <w:noWrap/>
            <w:vAlign w:val="bottom"/>
            <w:hideMark/>
          </w:tcPr>
          <w:p w14:paraId="7C23B0D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-0.303</w:t>
            </w:r>
          </w:p>
        </w:tc>
        <w:tc>
          <w:tcPr>
            <w:tcW w:w="1066" w:type="dxa"/>
            <w:tcBorders>
              <w:top w:val="nil"/>
              <w:left w:val="nil"/>
              <w:bottom w:val="nil"/>
              <w:right w:val="nil"/>
            </w:tcBorders>
            <w:shd w:val="clear" w:color="auto" w:fill="auto"/>
            <w:noWrap/>
            <w:vAlign w:val="bottom"/>
            <w:hideMark/>
          </w:tcPr>
          <w:p w14:paraId="00442AD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39.812***</w:t>
            </w:r>
          </w:p>
        </w:tc>
        <w:tc>
          <w:tcPr>
            <w:tcW w:w="1066" w:type="dxa"/>
            <w:tcBorders>
              <w:top w:val="nil"/>
              <w:left w:val="nil"/>
              <w:bottom w:val="nil"/>
              <w:right w:val="nil"/>
            </w:tcBorders>
            <w:shd w:val="clear" w:color="auto" w:fill="auto"/>
            <w:noWrap/>
            <w:vAlign w:val="bottom"/>
            <w:hideMark/>
          </w:tcPr>
          <w:p w14:paraId="522CEC0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11.037***</w:t>
            </w:r>
          </w:p>
        </w:tc>
        <w:tc>
          <w:tcPr>
            <w:tcW w:w="1066" w:type="dxa"/>
            <w:tcBorders>
              <w:top w:val="nil"/>
              <w:left w:val="nil"/>
              <w:bottom w:val="nil"/>
              <w:right w:val="nil"/>
            </w:tcBorders>
            <w:shd w:val="clear" w:color="auto" w:fill="auto"/>
            <w:noWrap/>
            <w:vAlign w:val="bottom"/>
            <w:hideMark/>
          </w:tcPr>
          <w:p w14:paraId="2068760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-0.275</w:t>
            </w:r>
          </w:p>
        </w:tc>
        <w:tc>
          <w:tcPr>
            <w:tcW w:w="1066" w:type="dxa"/>
            <w:tcBorders>
              <w:top w:val="nil"/>
              <w:left w:val="nil"/>
              <w:bottom w:val="nil"/>
              <w:right w:val="nil"/>
            </w:tcBorders>
            <w:shd w:val="clear" w:color="auto" w:fill="auto"/>
            <w:noWrap/>
            <w:vAlign w:val="bottom"/>
            <w:hideMark/>
          </w:tcPr>
          <w:p w14:paraId="6285DC5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41.325***</w:t>
            </w:r>
          </w:p>
        </w:tc>
        <w:tc>
          <w:tcPr>
            <w:tcW w:w="1066" w:type="dxa"/>
            <w:tcBorders>
              <w:top w:val="nil"/>
              <w:left w:val="nil"/>
              <w:bottom w:val="nil"/>
              <w:right w:val="nil"/>
            </w:tcBorders>
            <w:shd w:val="clear" w:color="auto" w:fill="auto"/>
            <w:noWrap/>
            <w:vAlign w:val="bottom"/>
            <w:hideMark/>
          </w:tcPr>
          <w:p w14:paraId="4461D21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11.244***</w:t>
            </w:r>
          </w:p>
        </w:tc>
        <w:tc>
          <w:tcPr>
            <w:tcW w:w="833" w:type="dxa"/>
            <w:tcBorders>
              <w:top w:val="nil"/>
              <w:left w:val="nil"/>
              <w:bottom w:val="nil"/>
              <w:right w:val="nil"/>
            </w:tcBorders>
            <w:shd w:val="clear" w:color="auto" w:fill="auto"/>
            <w:noWrap/>
            <w:vAlign w:val="bottom"/>
            <w:hideMark/>
          </w:tcPr>
          <w:p w14:paraId="77C66F5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-0.345</w:t>
            </w:r>
          </w:p>
        </w:tc>
        <w:tc>
          <w:tcPr>
            <w:tcW w:w="1066" w:type="dxa"/>
            <w:tcBorders>
              <w:top w:val="nil"/>
              <w:left w:val="nil"/>
              <w:bottom w:val="nil"/>
              <w:right w:val="nil"/>
            </w:tcBorders>
            <w:shd w:val="clear" w:color="auto" w:fill="auto"/>
            <w:noWrap/>
            <w:vAlign w:val="bottom"/>
            <w:hideMark/>
          </w:tcPr>
          <w:p w14:paraId="12AA170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39.764***</w:t>
            </w:r>
          </w:p>
        </w:tc>
      </w:tr>
      <w:tr w:rsidR="002C6F78" w:rsidRPr="002C6F78" w14:paraId="2836969D" w14:textId="77777777" w:rsidTr="002C6F78">
        <w:trPr>
          <w:trHeight w:val="300"/>
        </w:trPr>
        <w:tc>
          <w:tcPr>
            <w:tcW w:w="2567" w:type="dxa"/>
            <w:vMerge/>
            <w:tcBorders>
              <w:top w:val="nil"/>
              <w:left w:val="nil"/>
              <w:bottom w:val="nil"/>
              <w:right w:val="single" w:sz="4" w:space="0" w:color="auto"/>
            </w:tcBorders>
            <w:vAlign w:val="center"/>
            <w:hideMark/>
          </w:tcPr>
          <w:p w14:paraId="037A263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01816D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(2.135)</w:t>
            </w:r>
          </w:p>
        </w:tc>
        <w:tc>
          <w:tcPr>
            <w:tcW w:w="1066" w:type="dxa"/>
            <w:tcBorders>
              <w:top w:val="nil"/>
              <w:left w:val="nil"/>
              <w:bottom w:val="nil"/>
              <w:right w:val="nil"/>
            </w:tcBorders>
            <w:shd w:val="clear" w:color="auto" w:fill="auto"/>
            <w:noWrap/>
            <w:vAlign w:val="bottom"/>
            <w:hideMark/>
          </w:tcPr>
          <w:p w14:paraId="3732202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(0.197)</w:t>
            </w:r>
          </w:p>
        </w:tc>
        <w:tc>
          <w:tcPr>
            <w:tcW w:w="1066" w:type="dxa"/>
            <w:tcBorders>
              <w:top w:val="nil"/>
              <w:left w:val="nil"/>
              <w:bottom w:val="nil"/>
              <w:right w:val="nil"/>
            </w:tcBorders>
            <w:shd w:val="clear" w:color="auto" w:fill="auto"/>
            <w:noWrap/>
            <w:vAlign w:val="bottom"/>
            <w:hideMark/>
          </w:tcPr>
          <w:p w14:paraId="190892C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(8.923)</w:t>
            </w:r>
          </w:p>
        </w:tc>
        <w:tc>
          <w:tcPr>
            <w:tcW w:w="1066" w:type="dxa"/>
            <w:tcBorders>
              <w:top w:val="nil"/>
              <w:left w:val="nil"/>
              <w:bottom w:val="nil"/>
              <w:right w:val="nil"/>
            </w:tcBorders>
            <w:shd w:val="clear" w:color="auto" w:fill="auto"/>
            <w:noWrap/>
            <w:vAlign w:val="bottom"/>
            <w:hideMark/>
          </w:tcPr>
          <w:p w14:paraId="78F2864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(2.132)</w:t>
            </w:r>
          </w:p>
        </w:tc>
        <w:tc>
          <w:tcPr>
            <w:tcW w:w="1066" w:type="dxa"/>
            <w:tcBorders>
              <w:top w:val="nil"/>
              <w:left w:val="nil"/>
              <w:bottom w:val="nil"/>
              <w:right w:val="nil"/>
            </w:tcBorders>
            <w:shd w:val="clear" w:color="auto" w:fill="auto"/>
            <w:noWrap/>
            <w:vAlign w:val="bottom"/>
            <w:hideMark/>
          </w:tcPr>
          <w:p w14:paraId="0B16F47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(0.197)</w:t>
            </w:r>
          </w:p>
        </w:tc>
        <w:tc>
          <w:tcPr>
            <w:tcW w:w="1066" w:type="dxa"/>
            <w:tcBorders>
              <w:top w:val="nil"/>
              <w:left w:val="nil"/>
              <w:bottom w:val="nil"/>
              <w:right w:val="nil"/>
            </w:tcBorders>
            <w:shd w:val="clear" w:color="auto" w:fill="auto"/>
            <w:noWrap/>
            <w:vAlign w:val="bottom"/>
            <w:hideMark/>
          </w:tcPr>
          <w:p w14:paraId="0AAC5D0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(8.903)</w:t>
            </w:r>
          </w:p>
        </w:tc>
        <w:tc>
          <w:tcPr>
            <w:tcW w:w="1066" w:type="dxa"/>
            <w:tcBorders>
              <w:top w:val="nil"/>
              <w:left w:val="nil"/>
              <w:bottom w:val="nil"/>
              <w:right w:val="nil"/>
            </w:tcBorders>
            <w:shd w:val="clear" w:color="auto" w:fill="auto"/>
            <w:noWrap/>
            <w:vAlign w:val="bottom"/>
            <w:hideMark/>
          </w:tcPr>
          <w:p w14:paraId="1178D3E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(2.253)</w:t>
            </w:r>
          </w:p>
        </w:tc>
        <w:tc>
          <w:tcPr>
            <w:tcW w:w="833" w:type="dxa"/>
            <w:tcBorders>
              <w:top w:val="nil"/>
              <w:left w:val="nil"/>
              <w:bottom w:val="nil"/>
              <w:right w:val="nil"/>
            </w:tcBorders>
            <w:shd w:val="clear" w:color="auto" w:fill="auto"/>
            <w:noWrap/>
            <w:vAlign w:val="bottom"/>
            <w:hideMark/>
          </w:tcPr>
          <w:p w14:paraId="6366AF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(0.210)</w:t>
            </w:r>
          </w:p>
        </w:tc>
        <w:tc>
          <w:tcPr>
            <w:tcW w:w="1066" w:type="dxa"/>
            <w:tcBorders>
              <w:top w:val="nil"/>
              <w:left w:val="nil"/>
              <w:bottom w:val="nil"/>
              <w:right w:val="nil"/>
            </w:tcBorders>
            <w:shd w:val="clear" w:color="auto" w:fill="auto"/>
            <w:noWrap/>
            <w:vAlign w:val="bottom"/>
            <w:hideMark/>
          </w:tcPr>
          <w:p w14:paraId="7557111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(9.822)</w:t>
            </w:r>
          </w:p>
        </w:tc>
      </w:tr>
      <w:tr w:rsidR="002C6F78" w:rsidRPr="002C6F78" w14:paraId="1D03FA13"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513CCBF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Number of different non-agricultural income sources</w:t>
            </w:r>
          </w:p>
        </w:tc>
        <w:tc>
          <w:tcPr>
            <w:tcW w:w="1134" w:type="dxa"/>
            <w:tcBorders>
              <w:top w:val="nil"/>
              <w:left w:val="nil"/>
              <w:bottom w:val="nil"/>
              <w:right w:val="nil"/>
            </w:tcBorders>
            <w:shd w:val="clear" w:color="auto" w:fill="auto"/>
            <w:noWrap/>
            <w:vAlign w:val="bottom"/>
            <w:hideMark/>
          </w:tcPr>
          <w:p w14:paraId="246AA9A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-0.838</w:t>
            </w:r>
          </w:p>
        </w:tc>
        <w:tc>
          <w:tcPr>
            <w:tcW w:w="1066" w:type="dxa"/>
            <w:tcBorders>
              <w:top w:val="nil"/>
              <w:left w:val="nil"/>
              <w:bottom w:val="nil"/>
              <w:right w:val="nil"/>
            </w:tcBorders>
            <w:shd w:val="clear" w:color="auto" w:fill="auto"/>
            <w:noWrap/>
            <w:vAlign w:val="bottom"/>
            <w:hideMark/>
          </w:tcPr>
          <w:p w14:paraId="2AFAAE4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1066" w:type="dxa"/>
            <w:tcBorders>
              <w:top w:val="nil"/>
              <w:left w:val="nil"/>
              <w:bottom w:val="nil"/>
              <w:right w:val="nil"/>
            </w:tcBorders>
            <w:shd w:val="clear" w:color="auto" w:fill="auto"/>
            <w:noWrap/>
            <w:vAlign w:val="bottom"/>
            <w:hideMark/>
          </w:tcPr>
          <w:p w14:paraId="6DFDA2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-0.157</w:t>
            </w:r>
          </w:p>
        </w:tc>
        <w:tc>
          <w:tcPr>
            <w:tcW w:w="1066" w:type="dxa"/>
            <w:tcBorders>
              <w:top w:val="nil"/>
              <w:left w:val="nil"/>
              <w:bottom w:val="nil"/>
              <w:right w:val="nil"/>
            </w:tcBorders>
            <w:shd w:val="clear" w:color="auto" w:fill="auto"/>
            <w:noWrap/>
            <w:vAlign w:val="bottom"/>
            <w:hideMark/>
          </w:tcPr>
          <w:p w14:paraId="365E629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-0.842</w:t>
            </w:r>
          </w:p>
        </w:tc>
        <w:tc>
          <w:tcPr>
            <w:tcW w:w="1066" w:type="dxa"/>
            <w:tcBorders>
              <w:top w:val="nil"/>
              <w:left w:val="nil"/>
              <w:bottom w:val="nil"/>
              <w:right w:val="nil"/>
            </w:tcBorders>
            <w:shd w:val="clear" w:color="auto" w:fill="auto"/>
            <w:noWrap/>
            <w:vAlign w:val="bottom"/>
            <w:hideMark/>
          </w:tcPr>
          <w:p w14:paraId="5DF8EE0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1066" w:type="dxa"/>
            <w:tcBorders>
              <w:top w:val="nil"/>
              <w:left w:val="nil"/>
              <w:bottom w:val="nil"/>
              <w:right w:val="nil"/>
            </w:tcBorders>
            <w:shd w:val="clear" w:color="auto" w:fill="auto"/>
            <w:noWrap/>
            <w:vAlign w:val="bottom"/>
            <w:hideMark/>
          </w:tcPr>
          <w:p w14:paraId="31D0851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-0.129</w:t>
            </w:r>
          </w:p>
        </w:tc>
        <w:tc>
          <w:tcPr>
            <w:tcW w:w="1066" w:type="dxa"/>
            <w:tcBorders>
              <w:top w:val="nil"/>
              <w:left w:val="nil"/>
              <w:bottom w:val="nil"/>
              <w:right w:val="nil"/>
            </w:tcBorders>
            <w:shd w:val="clear" w:color="auto" w:fill="auto"/>
            <w:noWrap/>
            <w:vAlign w:val="bottom"/>
            <w:hideMark/>
          </w:tcPr>
          <w:p w14:paraId="278DC70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-0.986</w:t>
            </w:r>
          </w:p>
        </w:tc>
        <w:tc>
          <w:tcPr>
            <w:tcW w:w="833" w:type="dxa"/>
            <w:tcBorders>
              <w:top w:val="nil"/>
              <w:left w:val="nil"/>
              <w:bottom w:val="nil"/>
              <w:right w:val="nil"/>
            </w:tcBorders>
            <w:shd w:val="clear" w:color="auto" w:fill="auto"/>
            <w:noWrap/>
            <w:vAlign w:val="bottom"/>
            <w:hideMark/>
          </w:tcPr>
          <w:p w14:paraId="051A0A7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1066" w:type="dxa"/>
            <w:tcBorders>
              <w:top w:val="nil"/>
              <w:left w:val="nil"/>
              <w:bottom w:val="nil"/>
              <w:right w:val="nil"/>
            </w:tcBorders>
            <w:shd w:val="clear" w:color="auto" w:fill="auto"/>
            <w:noWrap/>
            <w:vAlign w:val="bottom"/>
            <w:hideMark/>
          </w:tcPr>
          <w:p w14:paraId="530FB79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-1.147</w:t>
            </w:r>
          </w:p>
        </w:tc>
      </w:tr>
      <w:tr w:rsidR="002C6F78" w:rsidRPr="002C6F78" w14:paraId="5A38AA82" w14:textId="77777777" w:rsidTr="002C6F78">
        <w:trPr>
          <w:trHeight w:val="300"/>
        </w:trPr>
        <w:tc>
          <w:tcPr>
            <w:tcW w:w="2567" w:type="dxa"/>
            <w:vMerge/>
            <w:tcBorders>
              <w:top w:val="nil"/>
              <w:left w:val="nil"/>
              <w:bottom w:val="nil"/>
              <w:right w:val="single" w:sz="4" w:space="0" w:color="auto"/>
            </w:tcBorders>
            <w:vAlign w:val="center"/>
            <w:hideMark/>
          </w:tcPr>
          <w:p w14:paraId="3C9D5DE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7C2941A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(0.593)</w:t>
            </w:r>
          </w:p>
        </w:tc>
        <w:tc>
          <w:tcPr>
            <w:tcW w:w="1066" w:type="dxa"/>
            <w:tcBorders>
              <w:top w:val="nil"/>
              <w:left w:val="nil"/>
              <w:bottom w:val="nil"/>
              <w:right w:val="nil"/>
            </w:tcBorders>
            <w:shd w:val="clear" w:color="auto" w:fill="auto"/>
            <w:noWrap/>
            <w:vAlign w:val="bottom"/>
            <w:hideMark/>
          </w:tcPr>
          <w:p w14:paraId="55C9C8B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(0.055)</w:t>
            </w:r>
          </w:p>
        </w:tc>
        <w:tc>
          <w:tcPr>
            <w:tcW w:w="1066" w:type="dxa"/>
            <w:tcBorders>
              <w:top w:val="nil"/>
              <w:left w:val="nil"/>
              <w:bottom w:val="nil"/>
              <w:right w:val="nil"/>
            </w:tcBorders>
            <w:shd w:val="clear" w:color="auto" w:fill="auto"/>
            <w:noWrap/>
            <w:vAlign w:val="bottom"/>
            <w:hideMark/>
          </w:tcPr>
          <w:p w14:paraId="3924FA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(2.471)</w:t>
            </w:r>
          </w:p>
        </w:tc>
        <w:tc>
          <w:tcPr>
            <w:tcW w:w="1066" w:type="dxa"/>
            <w:tcBorders>
              <w:top w:val="nil"/>
              <w:left w:val="nil"/>
              <w:bottom w:val="nil"/>
              <w:right w:val="nil"/>
            </w:tcBorders>
            <w:shd w:val="clear" w:color="auto" w:fill="auto"/>
            <w:noWrap/>
            <w:vAlign w:val="bottom"/>
            <w:hideMark/>
          </w:tcPr>
          <w:p w14:paraId="5AA5368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(0.594)</w:t>
            </w:r>
          </w:p>
        </w:tc>
        <w:tc>
          <w:tcPr>
            <w:tcW w:w="1066" w:type="dxa"/>
            <w:tcBorders>
              <w:top w:val="nil"/>
              <w:left w:val="nil"/>
              <w:bottom w:val="nil"/>
              <w:right w:val="nil"/>
            </w:tcBorders>
            <w:shd w:val="clear" w:color="auto" w:fill="auto"/>
            <w:noWrap/>
            <w:vAlign w:val="bottom"/>
            <w:hideMark/>
          </w:tcPr>
          <w:p w14:paraId="0F2A694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(0.055)</w:t>
            </w:r>
          </w:p>
        </w:tc>
        <w:tc>
          <w:tcPr>
            <w:tcW w:w="1066" w:type="dxa"/>
            <w:tcBorders>
              <w:top w:val="nil"/>
              <w:left w:val="nil"/>
              <w:bottom w:val="nil"/>
              <w:right w:val="nil"/>
            </w:tcBorders>
            <w:shd w:val="clear" w:color="auto" w:fill="auto"/>
            <w:noWrap/>
            <w:vAlign w:val="bottom"/>
            <w:hideMark/>
          </w:tcPr>
          <w:p w14:paraId="6914DEF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(2.474)</w:t>
            </w:r>
          </w:p>
        </w:tc>
        <w:tc>
          <w:tcPr>
            <w:tcW w:w="1066" w:type="dxa"/>
            <w:tcBorders>
              <w:top w:val="nil"/>
              <w:left w:val="nil"/>
              <w:bottom w:val="nil"/>
              <w:right w:val="nil"/>
            </w:tcBorders>
            <w:shd w:val="clear" w:color="auto" w:fill="auto"/>
            <w:noWrap/>
            <w:vAlign w:val="bottom"/>
            <w:hideMark/>
          </w:tcPr>
          <w:p w14:paraId="60BBA43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(0.630)</w:t>
            </w:r>
          </w:p>
        </w:tc>
        <w:tc>
          <w:tcPr>
            <w:tcW w:w="833" w:type="dxa"/>
            <w:tcBorders>
              <w:top w:val="nil"/>
              <w:left w:val="nil"/>
              <w:bottom w:val="nil"/>
              <w:right w:val="nil"/>
            </w:tcBorders>
            <w:shd w:val="clear" w:color="auto" w:fill="auto"/>
            <w:noWrap/>
            <w:vAlign w:val="bottom"/>
            <w:hideMark/>
          </w:tcPr>
          <w:p w14:paraId="1996D78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1066" w:type="dxa"/>
            <w:tcBorders>
              <w:top w:val="nil"/>
              <w:left w:val="nil"/>
              <w:bottom w:val="nil"/>
              <w:right w:val="nil"/>
            </w:tcBorders>
            <w:shd w:val="clear" w:color="auto" w:fill="auto"/>
            <w:noWrap/>
            <w:vAlign w:val="bottom"/>
            <w:hideMark/>
          </w:tcPr>
          <w:p w14:paraId="4AD7F75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(2.736)</w:t>
            </w:r>
          </w:p>
        </w:tc>
      </w:tr>
      <w:tr w:rsidR="002C6F78" w:rsidRPr="002C6F78" w14:paraId="7A87B6E3"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4AF2184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Agriculture Decision - Household Head</w:t>
            </w:r>
          </w:p>
        </w:tc>
        <w:tc>
          <w:tcPr>
            <w:tcW w:w="1134" w:type="dxa"/>
            <w:tcBorders>
              <w:top w:val="nil"/>
              <w:left w:val="nil"/>
              <w:bottom w:val="nil"/>
              <w:right w:val="nil"/>
            </w:tcBorders>
            <w:shd w:val="clear" w:color="auto" w:fill="auto"/>
            <w:noWrap/>
            <w:vAlign w:val="bottom"/>
            <w:hideMark/>
          </w:tcPr>
          <w:p w14:paraId="4499B6C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1.066</w:t>
            </w:r>
          </w:p>
        </w:tc>
        <w:tc>
          <w:tcPr>
            <w:tcW w:w="1066" w:type="dxa"/>
            <w:tcBorders>
              <w:top w:val="nil"/>
              <w:left w:val="nil"/>
              <w:bottom w:val="nil"/>
              <w:right w:val="nil"/>
            </w:tcBorders>
            <w:shd w:val="clear" w:color="auto" w:fill="auto"/>
            <w:noWrap/>
            <w:vAlign w:val="bottom"/>
            <w:hideMark/>
          </w:tcPr>
          <w:p w14:paraId="5805D47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0.048</w:t>
            </w:r>
          </w:p>
        </w:tc>
        <w:tc>
          <w:tcPr>
            <w:tcW w:w="1066" w:type="dxa"/>
            <w:tcBorders>
              <w:top w:val="nil"/>
              <w:left w:val="nil"/>
              <w:bottom w:val="nil"/>
              <w:right w:val="nil"/>
            </w:tcBorders>
            <w:shd w:val="clear" w:color="auto" w:fill="auto"/>
            <w:noWrap/>
            <w:vAlign w:val="bottom"/>
            <w:hideMark/>
          </w:tcPr>
          <w:p w14:paraId="72B4FA2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0.559</w:t>
            </w:r>
          </w:p>
        </w:tc>
        <w:tc>
          <w:tcPr>
            <w:tcW w:w="1066" w:type="dxa"/>
            <w:tcBorders>
              <w:top w:val="nil"/>
              <w:left w:val="nil"/>
              <w:bottom w:val="nil"/>
              <w:right w:val="nil"/>
            </w:tcBorders>
            <w:shd w:val="clear" w:color="auto" w:fill="auto"/>
            <w:noWrap/>
            <w:vAlign w:val="bottom"/>
            <w:hideMark/>
          </w:tcPr>
          <w:p w14:paraId="23EE70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1.183</w:t>
            </w:r>
          </w:p>
        </w:tc>
        <w:tc>
          <w:tcPr>
            <w:tcW w:w="1066" w:type="dxa"/>
            <w:tcBorders>
              <w:top w:val="nil"/>
              <w:left w:val="nil"/>
              <w:bottom w:val="nil"/>
              <w:right w:val="nil"/>
            </w:tcBorders>
            <w:shd w:val="clear" w:color="auto" w:fill="auto"/>
            <w:noWrap/>
            <w:vAlign w:val="bottom"/>
            <w:hideMark/>
          </w:tcPr>
          <w:p w14:paraId="0D5DFA5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c>
          <w:tcPr>
            <w:tcW w:w="1066" w:type="dxa"/>
            <w:tcBorders>
              <w:top w:val="nil"/>
              <w:left w:val="nil"/>
              <w:bottom w:val="nil"/>
              <w:right w:val="nil"/>
            </w:tcBorders>
            <w:shd w:val="clear" w:color="auto" w:fill="auto"/>
            <w:noWrap/>
            <w:vAlign w:val="bottom"/>
            <w:hideMark/>
          </w:tcPr>
          <w:p w14:paraId="6958FB3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0.978</w:t>
            </w:r>
          </w:p>
        </w:tc>
        <w:tc>
          <w:tcPr>
            <w:tcW w:w="1066" w:type="dxa"/>
            <w:tcBorders>
              <w:top w:val="nil"/>
              <w:left w:val="nil"/>
              <w:bottom w:val="nil"/>
              <w:right w:val="nil"/>
            </w:tcBorders>
            <w:shd w:val="clear" w:color="auto" w:fill="auto"/>
            <w:noWrap/>
            <w:vAlign w:val="bottom"/>
            <w:hideMark/>
          </w:tcPr>
          <w:p w14:paraId="15AB897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1.516</w:t>
            </w:r>
          </w:p>
        </w:tc>
        <w:tc>
          <w:tcPr>
            <w:tcW w:w="833" w:type="dxa"/>
            <w:tcBorders>
              <w:top w:val="nil"/>
              <w:left w:val="nil"/>
              <w:bottom w:val="nil"/>
              <w:right w:val="nil"/>
            </w:tcBorders>
            <w:shd w:val="clear" w:color="auto" w:fill="auto"/>
            <w:noWrap/>
            <w:vAlign w:val="bottom"/>
            <w:hideMark/>
          </w:tcPr>
          <w:p w14:paraId="70C54B1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0.154</w:t>
            </w:r>
          </w:p>
        </w:tc>
        <w:tc>
          <w:tcPr>
            <w:tcW w:w="1066" w:type="dxa"/>
            <w:tcBorders>
              <w:top w:val="nil"/>
              <w:left w:val="nil"/>
              <w:bottom w:val="nil"/>
              <w:right w:val="nil"/>
            </w:tcBorders>
            <w:shd w:val="clear" w:color="auto" w:fill="auto"/>
            <w:noWrap/>
            <w:vAlign w:val="bottom"/>
            <w:hideMark/>
          </w:tcPr>
          <w:p w14:paraId="5BDE4EF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r>
      <w:tr w:rsidR="002C6F78" w:rsidRPr="002C6F78" w14:paraId="35186D85" w14:textId="77777777" w:rsidTr="002C6F78">
        <w:trPr>
          <w:trHeight w:val="300"/>
        </w:trPr>
        <w:tc>
          <w:tcPr>
            <w:tcW w:w="2567" w:type="dxa"/>
            <w:vMerge/>
            <w:tcBorders>
              <w:top w:val="nil"/>
              <w:left w:val="nil"/>
              <w:bottom w:val="nil"/>
              <w:right w:val="single" w:sz="4" w:space="0" w:color="auto"/>
            </w:tcBorders>
            <w:vAlign w:val="center"/>
            <w:hideMark/>
          </w:tcPr>
          <w:p w14:paraId="438010E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23158A7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(1.276)</w:t>
            </w:r>
          </w:p>
        </w:tc>
        <w:tc>
          <w:tcPr>
            <w:tcW w:w="1066" w:type="dxa"/>
            <w:tcBorders>
              <w:top w:val="nil"/>
              <w:left w:val="nil"/>
              <w:bottom w:val="nil"/>
              <w:right w:val="nil"/>
            </w:tcBorders>
            <w:shd w:val="clear" w:color="auto" w:fill="auto"/>
            <w:noWrap/>
            <w:vAlign w:val="bottom"/>
            <w:hideMark/>
          </w:tcPr>
          <w:p w14:paraId="0C6CFC0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(0.118)</w:t>
            </w:r>
          </w:p>
        </w:tc>
        <w:tc>
          <w:tcPr>
            <w:tcW w:w="1066" w:type="dxa"/>
            <w:tcBorders>
              <w:top w:val="nil"/>
              <w:left w:val="nil"/>
              <w:bottom w:val="nil"/>
              <w:right w:val="nil"/>
            </w:tcBorders>
            <w:shd w:val="clear" w:color="auto" w:fill="auto"/>
            <w:noWrap/>
            <w:vAlign w:val="bottom"/>
            <w:hideMark/>
          </w:tcPr>
          <w:p w14:paraId="4C0E40E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(5.318)</w:t>
            </w:r>
          </w:p>
        </w:tc>
        <w:tc>
          <w:tcPr>
            <w:tcW w:w="1066" w:type="dxa"/>
            <w:tcBorders>
              <w:top w:val="nil"/>
              <w:left w:val="nil"/>
              <w:bottom w:val="nil"/>
              <w:right w:val="nil"/>
            </w:tcBorders>
            <w:shd w:val="clear" w:color="auto" w:fill="auto"/>
            <w:noWrap/>
            <w:vAlign w:val="bottom"/>
            <w:hideMark/>
          </w:tcPr>
          <w:p w14:paraId="59DC06D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(1.277)</w:t>
            </w:r>
          </w:p>
        </w:tc>
        <w:tc>
          <w:tcPr>
            <w:tcW w:w="1066" w:type="dxa"/>
            <w:tcBorders>
              <w:top w:val="nil"/>
              <w:left w:val="nil"/>
              <w:bottom w:val="nil"/>
              <w:right w:val="nil"/>
            </w:tcBorders>
            <w:shd w:val="clear" w:color="auto" w:fill="auto"/>
            <w:noWrap/>
            <w:vAlign w:val="bottom"/>
            <w:hideMark/>
          </w:tcPr>
          <w:p w14:paraId="68FFB0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(0.118)</w:t>
            </w:r>
          </w:p>
        </w:tc>
        <w:tc>
          <w:tcPr>
            <w:tcW w:w="1066" w:type="dxa"/>
            <w:tcBorders>
              <w:top w:val="nil"/>
              <w:left w:val="nil"/>
              <w:bottom w:val="nil"/>
              <w:right w:val="nil"/>
            </w:tcBorders>
            <w:shd w:val="clear" w:color="auto" w:fill="auto"/>
            <w:noWrap/>
            <w:vAlign w:val="bottom"/>
            <w:hideMark/>
          </w:tcPr>
          <w:p w14:paraId="3422765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(5.319)</w:t>
            </w:r>
          </w:p>
        </w:tc>
        <w:tc>
          <w:tcPr>
            <w:tcW w:w="1066" w:type="dxa"/>
            <w:tcBorders>
              <w:top w:val="nil"/>
              <w:left w:val="nil"/>
              <w:bottom w:val="nil"/>
              <w:right w:val="nil"/>
            </w:tcBorders>
            <w:shd w:val="clear" w:color="auto" w:fill="auto"/>
            <w:noWrap/>
            <w:vAlign w:val="bottom"/>
            <w:hideMark/>
          </w:tcPr>
          <w:p w14:paraId="2922B3A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(1.451)</w:t>
            </w:r>
          </w:p>
        </w:tc>
        <w:tc>
          <w:tcPr>
            <w:tcW w:w="833" w:type="dxa"/>
            <w:tcBorders>
              <w:top w:val="nil"/>
              <w:left w:val="nil"/>
              <w:bottom w:val="nil"/>
              <w:right w:val="nil"/>
            </w:tcBorders>
            <w:shd w:val="clear" w:color="auto" w:fill="auto"/>
            <w:noWrap/>
            <w:vAlign w:val="bottom"/>
            <w:hideMark/>
          </w:tcPr>
          <w:p w14:paraId="33531BE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(0.135)</w:t>
            </w:r>
          </w:p>
        </w:tc>
        <w:tc>
          <w:tcPr>
            <w:tcW w:w="1066" w:type="dxa"/>
            <w:tcBorders>
              <w:top w:val="nil"/>
              <w:left w:val="nil"/>
              <w:bottom w:val="nil"/>
              <w:right w:val="nil"/>
            </w:tcBorders>
            <w:shd w:val="clear" w:color="auto" w:fill="auto"/>
            <w:noWrap/>
            <w:vAlign w:val="bottom"/>
            <w:hideMark/>
          </w:tcPr>
          <w:p w14:paraId="16617D8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(6.305)</w:t>
            </w:r>
          </w:p>
        </w:tc>
      </w:tr>
      <w:tr w:rsidR="002C6F78" w:rsidRPr="002C6F78" w14:paraId="361789A7"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052E4E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2009-10</w:t>
            </w:r>
          </w:p>
        </w:tc>
        <w:tc>
          <w:tcPr>
            <w:tcW w:w="1134" w:type="dxa"/>
            <w:tcBorders>
              <w:top w:val="nil"/>
              <w:left w:val="nil"/>
              <w:bottom w:val="nil"/>
              <w:right w:val="nil"/>
            </w:tcBorders>
            <w:shd w:val="clear" w:color="auto" w:fill="auto"/>
            <w:noWrap/>
            <w:vAlign w:val="bottom"/>
            <w:hideMark/>
          </w:tcPr>
          <w:p w14:paraId="5C94ACC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42.121***</w:t>
            </w:r>
          </w:p>
        </w:tc>
        <w:tc>
          <w:tcPr>
            <w:tcW w:w="1066" w:type="dxa"/>
            <w:tcBorders>
              <w:top w:val="nil"/>
              <w:left w:val="nil"/>
              <w:bottom w:val="nil"/>
              <w:right w:val="nil"/>
            </w:tcBorders>
            <w:shd w:val="clear" w:color="auto" w:fill="auto"/>
            <w:noWrap/>
            <w:vAlign w:val="bottom"/>
            <w:hideMark/>
          </w:tcPr>
          <w:p w14:paraId="4EB46FF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7.414***</w:t>
            </w:r>
          </w:p>
        </w:tc>
        <w:tc>
          <w:tcPr>
            <w:tcW w:w="1066" w:type="dxa"/>
            <w:tcBorders>
              <w:top w:val="nil"/>
              <w:left w:val="nil"/>
              <w:bottom w:val="nil"/>
              <w:right w:val="nil"/>
            </w:tcBorders>
            <w:shd w:val="clear" w:color="auto" w:fill="auto"/>
            <w:noWrap/>
            <w:vAlign w:val="bottom"/>
            <w:hideMark/>
          </w:tcPr>
          <w:p w14:paraId="7B37EFE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32.840</w:t>
            </w:r>
          </w:p>
        </w:tc>
        <w:tc>
          <w:tcPr>
            <w:tcW w:w="1066" w:type="dxa"/>
            <w:tcBorders>
              <w:top w:val="nil"/>
              <w:left w:val="nil"/>
              <w:bottom w:val="nil"/>
              <w:right w:val="nil"/>
            </w:tcBorders>
            <w:shd w:val="clear" w:color="auto" w:fill="auto"/>
            <w:noWrap/>
            <w:vAlign w:val="bottom"/>
            <w:hideMark/>
          </w:tcPr>
          <w:p w14:paraId="2BFB725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42.214***</w:t>
            </w:r>
          </w:p>
        </w:tc>
        <w:tc>
          <w:tcPr>
            <w:tcW w:w="1066" w:type="dxa"/>
            <w:tcBorders>
              <w:top w:val="nil"/>
              <w:left w:val="nil"/>
              <w:bottom w:val="nil"/>
              <w:right w:val="nil"/>
            </w:tcBorders>
            <w:shd w:val="clear" w:color="auto" w:fill="auto"/>
            <w:noWrap/>
            <w:vAlign w:val="bottom"/>
            <w:hideMark/>
          </w:tcPr>
          <w:p w14:paraId="685D81F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7.416***</w:t>
            </w:r>
          </w:p>
        </w:tc>
        <w:tc>
          <w:tcPr>
            <w:tcW w:w="1066" w:type="dxa"/>
            <w:tcBorders>
              <w:top w:val="nil"/>
              <w:left w:val="nil"/>
              <w:bottom w:val="nil"/>
              <w:right w:val="nil"/>
            </w:tcBorders>
            <w:shd w:val="clear" w:color="auto" w:fill="auto"/>
            <w:noWrap/>
            <w:vAlign w:val="bottom"/>
            <w:hideMark/>
          </w:tcPr>
          <w:p w14:paraId="664EBF5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36.066</w:t>
            </w:r>
          </w:p>
        </w:tc>
        <w:tc>
          <w:tcPr>
            <w:tcW w:w="1066" w:type="dxa"/>
            <w:tcBorders>
              <w:top w:val="nil"/>
              <w:left w:val="nil"/>
              <w:bottom w:val="nil"/>
              <w:right w:val="nil"/>
            </w:tcBorders>
            <w:shd w:val="clear" w:color="auto" w:fill="auto"/>
            <w:noWrap/>
            <w:vAlign w:val="bottom"/>
            <w:hideMark/>
          </w:tcPr>
          <w:p w14:paraId="760F165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36.972***</w:t>
            </w:r>
          </w:p>
        </w:tc>
        <w:tc>
          <w:tcPr>
            <w:tcW w:w="833" w:type="dxa"/>
            <w:tcBorders>
              <w:top w:val="nil"/>
              <w:left w:val="nil"/>
              <w:bottom w:val="nil"/>
              <w:right w:val="nil"/>
            </w:tcBorders>
            <w:shd w:val="clear" w:color="auto" w:fill="auto"/>
            <w:noWrap/>
            <w:vAlign w:val="bottom"/>
            <w:hideMark/>
          </w:tcPr>
          <w:p w14:paraId="3BD8E81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7.069***</w:t>
            </w:r>
          </w:p>
        </w:tc>
        <w:tc>
          <w:tcPr>
            <w:tcW w:w="1066" w:type="dxa"/>
            <w:tcBorders>
              <w:top w:val="nil"/>
              <w:left w:val="nil"/>
              <w:bottom w:val="nil"/>
              <w:right w:val="nil"/>
            </w:tcBorders>
            <w:shd w:val="clear" w:color="auto" w:fill="auto"/>
            <w:noWrap/>
            <w:vAlign w:val="bottom"/>
            <w:hideMark/>
          </w:tcPr>
          <w:p w14:paraId="0B4D789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45.926</w:t>
            </w:r>
          </w:p>
        </w:tc>
      </w:tr>
      <w:tr w:rsidR="002C6F78" w:rsidRPr="002C6F78" w14:paraId="5258A6B3" w14:textId="77777777" w:rsidTr="002C6F78">
        <w:trPr>
          <w:trHeight w:val="300"/>
        </w:trPr>
        <w:tc>
          <w:tcPr>
            <w:tcW w:w="2567" w:type="dxa"/>
            <w:vMerge/>
            <w:tcBorders>
              <w:top w:val="nil"/>
              <w:left w:val="nil"/>
              <w:bottom w:val="nil"/>
              <w:right w:val="single" w:sz="4" w:space="0" w:color="auto"/>
            </w:tcBorders>
            <w:vAlign w:val="center"/>
            <w:hideMark/>
          </w:tcPr>
          <w:p w14:paraId="400894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24441A9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(6.430)</w:t>
            </w:r>
          </w:p>
        </w:tc>
        <w:tc>
          <w:tcPr>
            <w:tcW w:w="1066" w:type="dxa"/>
            <w:tcBorders>
              <w:top w:val="nil"/>
              <w:left w:val="nil"/>
              <w:bottom w:val="nil"/>
              <w:right w:val="nil"/>
            </w:tcBorders>
            <w:shd w:val="clear" w:color="auto" w:fill="auto"/>
            <w:noWrap/>
            <w:vAlign w:val="bottom"/>
            <w:hideMark/>
          </w:tcPr>
          <w:p w14:paraId="63BDA63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(0.594)</w:t>
            </w:r>
          </w:p>
        </w:tc>
        <w:tc>
          <w:tcPr>
            <w:tcW w:w="1066" w:type="dxa"/>
            <w:tcBorders>
              <w:top w:val="nil"/>
              <w:left w:val="nil"/>
              <w:bottom w:val="nil"/>
              <w:right w:val="nil"/>
            </w:tcBorders>
            <w:shd w:val="clear" w:color="auto" w:fill="auto"/>
            <w:noWrap/>
            <w:vAlign w:val="bottom"/>
            <w:hideMark/>
          </w:tcPr>
          <w:p w14:paraId="7D9E7A1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(26.696)</w:t>
            </w:r>
          </w:p>
        </w:tc>
        <w:tc>
          <w:tcPr>
            <w:tcW w:w="1066" w:type="dxa"/>
            <w:tcBorders>
              <w:top w:val="nil"/>
              <w:left w:val="nil"/>
              <w:bottom w:val="nil"/>
              <w:right w:val="nil"/>
            </w:tcBorders>
            <w:shd w:val="clear" w:color="auto" w:fill="auto"/>
            <w:noWrap/>
            <w:vAlign w:val="bottom"/>
            <w:hideMark/>
          </w:tcPr>
          <w:p w14:paraId="43BFF7E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(6.477)</w:t>
            </w:r>
          </w:p>
        </w:tc>
        <w:tc>
          <w:tcPr>
            <w:tcW w:w="1066" w:type="dxa"/>
            <w:tcBorders>
              <w:top w:val="nil"/>
              <w:left w:val="nil"/>
              <w:bottom w:val="nil"/>
              <w:right w:val="nil"/>
            </w:tcBorders>
            <w:shd w:val="clear" w:color="auto" w:fill="auto"/>
            <w:noWrap/>
            <w:vAlign w:val="bottom"/>
            <w:hideMark/>
          </w:tcPr>
          <w:p w14:paraId="3696A13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(0.598)</w:t>
            </w:r>
          </w:p>
        </w:tc>
        <w:tc>
          <w:tcPr>
            <w:tcW w:w="1066" w:type="dxa"/>
            <w:tcBorders>
              <w:top w:val="nil"/>
              <w:left w:val="nil"/>
              <w:bottom w:val="nil"/>
              <w:right w:val="nil"/>
            </w:tcBorders>
            <w:shd w:val="clear" w:color="auto" w:fill="auto"/>
            <w:noWrap/>
            <w:vAlign w:val="bottom"/>
            <w:hideMark/>
          </w:tcPr>
          <w:p w14:paraId="4BB30F8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(26.874)</w:t>
            </w:r>
          </w:p>
        </w:tc>
        <w:tc>
          <w:tcPr>
            <w:tcW w:w="1066" w:type="dxa"/>
            <w:tcBorders>
              <w:top w:val="nil"/>
              <w:left w:val="nil"/>
              <w:bottom w:val="nil"/>
              <w:right w:val="nil"/>
            </w:tcBorders>
            <w:shd w:val="clear" w:color="auto" w:fill="auto"/>
            <w:noWrap/>
            <w:vAlign w:val="bottom"/>
            <w:hideMark/>
          </w:tcPr>
          <w:p w14:paraId="2F67540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(6.924)</w:t>
            </w:r>
          </w:p>
        </w:tc>
        <w:tc>
          <w:tcPr>
            <w:tcW w:w="833" w:type="dxa"/>
            <w:tcBorders>
              <w:top w:val="nil"/>
              <w:left w:val="nil"/>
              <w:bottom w:val="nil"/>
              <w:right w:val="nil"/>
            </w:tcBorders>
            <w:shd w:val="clear" w:color="auto" w:fill="auto"/>
            <w:noWrap/>
            <w:vAlign w:val="bottom"/>
            <w:hideMark/>
          </w:tcPr>
          <w:p w14:paraId="2A0F944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(0.646)</w:t>
            </w:r>
          </w:p>
        </w:tc>
        <w:tc>
          <w:tcPr>
            <w:tcW w:w="1066" w:type="dxa"/>
            <w:tcBorders>
              <w:top w:val="nil"/>
              <w:left w:val="nil"/>
              <w:bottom w:val="nil"/>
              <w:right w:val="nil"/>
            </w:tcBorders>
            <w:shd w:val="clear" w:color="auto" w:fill="auto"/>
            <w:noWrap/>
            <w:vAlign w:val="bottom"/>
            <w:hideMark/>
          </w:tcPr>
          <w:p w14:paraId="32B7DAF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(29.991)</w:t>
            </w:r>
          </w:p>
        </w:tc>
      </w:tr>
      <w:tr w:rsidR="002C6F78" w:rsidRPr="002C6F78" w14:paraId="6403FD4A"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2E0000D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2010-11</w:t>
            </w:r>
          </w:p>
        </w:tc>
        <w:tc>
          <w:tcPr>
            <w:tcW w:w="1134" w:type="dxa"/>
            <w:tcBorders>
              <w:top w:val="nil"/>
              <w:left w:val="nil"/>
              <w:bottom w:val="nil"/>
              <w:right w:val="nil"/>
            </w:tcBorders>
            <w:shd w:val="clear" w:color="auto" w:fill="auto"/>
            <w:noWrap/>
            <w:vAlign w:val="bottom"/>
            <w:hideMark/>
          </w:tcPr>
          <w:p w14:paraId="512DDD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39.955***</w:t>
            </w:r>
          </w:p>
        </w:tc>
        <w:tc>
          <w:tcPr>
            <w:tcW w:w="1066" w:type="dxa"/>
            <w:tcBorders>
              <w:top w:val="nil"/>
              <w:left w:val="nil"/>
              <w:bottom w:val="nil"/>
              <w:right w:val="nil"/>
            </w:tcBorders>
            <w:shd w:val="clear" w:color="auto" w:fill="auto"/>
            <w:noWrap/>
            <w:vAlign w:val="bottom"/>
            <w:hideMark/>
          </w:tcPr>
          <w:p w14:paraId="67A9826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7.227***</w:t>
            </w:r>
          </w:p>
        </w:tc>
        <w:tc>
          <w:tcPr>
            <w:tcW w:w="1066" w:type="dxa"/>
            <w:tcBorders>
              <w:top w:val="nil"/>
              <w:left w:val="nil"/>
              <w:bottom w:val="nil"/>
              <w:right w:val="nil"/>
            </w:tcBorders>
            <w:shd w:val="clear" w:color="auto" w:fill="auto"/>
            <w:noWrap/>
            <w:vAlign w:val="bottom"/>
            <w:hideMark/>
          </w:tcPr>
          <w:p w14:paraId="6CFDA22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23.489</w:t>
            </w:r>
          </w:p>
        </w:tc>
        <w:tc>
          <w:tcPr>
            <w:tcW w:w="1066" w:type="dxa"/>
            <w:tcBorders>
              <w:top w:val="nil"/>
              <w:left w:val="nil"/>
              <w:bottom w:val="nil"/>
              <w:right w:val="nil"/>
            </w:tcBorders>
            <w:shd w:val="clear" w:color="auto" w:fill="auto"/>
            <w:noWrap/>
            <w:vAlign w:val="bottom"/>
            <w:hideMark/>
          </w:tcPr>
          <w:p w14:paraId="5942BD7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40.049***</w:t>
            </w:r>
          </w:p>
        </w:tc>
        <w:tc>
          <w:tcPr>
            <w:tcW w:w="1066" w:type="dxa"/>
            <w:tcBorders>
              <w:top w:val="nil"/>
              <w:left w:val="nil"/>
              <w:bottom w:val="nil"/>
              <w:right w:val="nil"/>
            </w:tcBorders>
            <w:shd w:val="clear" w:color="auto" w:fill="auto"/>
            <w:noWrap/>
            <w:vAlign w:val="bottom"/>
            <w:hideMark/>
          </w:tcPr>
          <w:p w14:paraId="706B251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7.229***</w:t>
            </w:r>
          </w:p>
        </w:tc>
        <w:tc>
          <w:tcPr>
            <w:tcW w:w="1066" w:type="dxa"/>
            <w:tcBorders>
              <w:top w:val="nil"/>
              <w:left w:val="nil"/>
              <w:bottom w:val="nil"/>
              <w:right w:val="nil"/>
            </w:tcBorders>
            <w:shd w:val="clear" w:color="auto" w:fill="auto"/>
            <w:noWrap/>
            <w:vAlign w:val="bottom"/>
            <w:hideMark/>
          </w:tcPr>
          <w:p w14:paraId="597BD4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26.620</w:t>
            </w:r>
          </w:p>
        </w:tc>
        <w:tc>
          <w:tcPr>
            <w:tcW w:w="1066" w:type="dxa"/>
            <w:tcBorders>
              <w:top w:val="nil"/>
              <w:left w:val="nil"/>
              <w:bottom w:val="nil"/>
              <w:right w:val="nil"/>
            </w:tcBorders>
            <w:shd w:val="clear" w:color="auto" w:fill="auto"/>
            <w:noWrap/>
            <w:vAlign w:val="bottom"/>
            <w:hideMark/>
          </w:tcPr>
          <w:p w14:paraId="7E86B75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34.672***</w:t>
            </w:r>
          </w:p>
        </w:tc>
        <w:tc>
          <w:tcPr>
            <w:tcW w:w="833" w:type="dxa"/>
            <w:tcBorders>
              <w:top w:val="nil"/>
              <w:left w:val="nil"/>
              <w:bottom w:val="nil"/>
              <w:right w:val="nil"/>
            </w:tcBorders>
            <w:shd w:val="clear" w:color="auto" w:fill="auto"/>
            <w:noWrap/>
            <w:vAlign w:val="bottom"/>
            <w:hideMark/>
          </w:tcPr>
          <w:p w14:paraId="1134FA1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6.890***</w:t>
            </w:r>
          </w:p>
        </w:tc>
        <w:tc>
          <w:tcPr>
            <w:tcW w:w="1066" w:type="dxa"/>
            <w:tcBorders>
              <w:top w:val="nil"/>
              <w:left w:val="nil"/>
              <w:bottom w:val="nil"/>
              <w:right w:val="nil"/>
            </w:tcBorders>
            <w:shd w:val="clear" w:color="auto" w:fill="auto"/>
            <w:noWrap/>
            <w:vAlign w:val="bottom"/>
            <w:hideMark/>
          </w:tcPr>
          <w:p w14:paraId="386A60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36.314</w:t>
            </w:r>
          </w:p>
        </w:tc>
      </w:tr>
      <w:tr w:rsidR="002C6F78" w:rsidRPr="002C6F78" w14:paraId="4255B8A7" w14:textId="77777777" w:rsidTr="002C6F78">
        <w:trPr>
          <w:trHeight w:val="300"/>
        </w:trPr>
        <w:tc>
          <w:tcPr>
            <w:tcW w:w="2567" w:type="dxa"/>
            <w:vMerge/>
            <w:tcBorders>
              <w:top w:val="nil"/>
              <w:left w:val="nil"/>
              <w:bottom w:val="nil"/>
              <w:right w:val="single" w:sz="4" w:space="0" w:color="auto"/>
            </w:tcBorders>
            <w:vAlign w:val="center"/>
            <w:hideMark/>
          </w:tcPr>
          <w:p w14:paraId="0818D8F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3C48A12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(6.560)</w:t>
            </w:r>
          </w:p>
        </w:tc>
        <w:tc>
          <w:tcPr>
            <w:tcW w:w="1066" w:type="dxa"/>
            <w:tcBorders>
              <w:top w:val="nil"/>
              <w:left w:val="nil"/>
              <w:bottom w:val="nil"/>
              <w:right w:val="nil"/>
            </w:tcBorders>
            <w:shd w:val="clear" w:color="auto" w:fill="auto"/>
            <w:noWrap/>
            <w:vAlign w:val="bottom"/>
            <w:hideMark/>
          </w:tcPr>
          <w:p w14:paraId="495BF13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0.606</w:t>
            </w:r>
          </w:p>
        </w:tc>
        <w:tc>
          <w:tcPr>
            <w:tcW w:w="1066" w:type="dxa"/>
            <w:tcBorders>
              <w:top w:val="nil"/>
              <w:left w:val="nil"/>
              <w:bottom w:val="nil"/>
              <w:right w:val="nil"/>
            </w:tcBorders>
            <w:shd w:val="clear" w:color="auto" w:fill="auto"/>
            <w:noWrap/>
            <w:vAlign w:val="bottom"/>
            <w:hideMark/>
          </w:tcPr>
          <w:p w14:paraId="6741E22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(27.243)</w:t>
            </w:r>
          </w:p>
        </w:tc>
        <w:tc>
          <w:tcPr>
            <w:tcW w:w="1066" w:type="dxa"/>
            <w:tcBorders>
              <w:top w:val="nil"/>
              <w:left w:val="nil"/>
              <w:bottom w:val="nil"/>
              <w:right w:val="nil"/>
            </w:tcBorders>
            <w:shd w:val="clear" w:color="auto" w:fill="auto"/>
            <w:noWrap/>
            <w:vAlign w:val="bottom"/>
            <w:hideMark/>
          </w:tcPr>
          <w:p w14:paraId="658F140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(6.604)</w:t>
            </w:r>
          </w:p>
        </w:tc>
        <w:tc>
          <w:tcPr>
            <w:tcW w:w="1066" w:type="dxa"/>
            <w:tcBorders>
              <w:top w:val="nil"/>
              <w:left w:val="nil"/>
              <w:bottom w:val="nil"/>
              <w:right w:val="nil"/>
            </w:tcBorders>
            <w:shd w:val="clear" w:color="auto" w:fill="auto"/>
            <w:noWrap/>
            <w:vAlign w:val="bottom"/>
            <w:hideMark/>
          </w:tcPr>
          <w:p w14:paraId="3D00C43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(0.610)</w:t>
            </w:r>
          </w:p>
        </w:tc>
        <w:tc>
          <w:tcPr>
            <w:tcW w:w="1066" w:type="dxa"/>
            <w:tcBorders>
              <w:top w:val="nil"/>
              <w:left w:val="nil"/>
              <w:bottom w:val="nil"/>
              <w:right w:val="nil"/>
            </w:tcBorders>
            <w:shd w:val="clear" w:color="auto" w:fill="auto"/>
            <w:noWrap/>
            <w:vAlign w:val="bottom"/>
            <w:hideMark/>
          </w:tcPr>
          <w:p w14:paraId="617419C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(27.406)</w:t>
            </w:r>
          </w:p>
        </w:tc>
        <w:tc>
          <w:tcPr>
            <w:tcW w:w="1066" w:type="dxa"/>
            <w:tcBorders>
              <w:top w:val="nil"/>
              <w:left w:val="nil"/>
              <w:bottom w:val="nil"/>
              <w:right w:val="nil"/>
            </w:tcBorders>
            <w:shd w:val="clear" w:color="auto" w:fill="auto"/>
            <w:noWrap/>
            <w:vAlign w:val="bottom"/>
            <w:hideMark/>
          </w:tcPr>
          <w:p w14:paraId="3E0D5F5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(7.039)</w:t>
            </w:r>
          </w:p>
        </w:tc>
        <w:tc>
          <w:tcPr>
            <w:tcW w:w="833" w:type="dxa"/>
            <w:tcBorders>
              <w:top w:val="nil"/>
              <w:left w:val="nil"/>
              <w:bottom w:val="nil"/>
              <w:right w:val="nil"/>
            </w:tcBorders>
            <w:shd w:val="clear" w:color="auto" w:fill="auto"/>
            <w:noWrap/>
            <w:vAlign w:val="bottom"/>
            <w:hideMark/>
          </w:tcPr>
          <w:p w14:paraId="220FCFC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(0.656)</w:t>
            </w:r>
          </w:p>
        </w:tc>
        <w:tc>
          <w:tcPr>
            <w:tcW w:w="1066" w:type="dxa"/>
            <w:tcBorders>
              <w:top w:val="nil"/>
              <w:left w:val="nil"/>
              <w:bottom w:val="nil"/>
              <w:right w:val="nil"/>
            </w:tcBorders>
            <w:shd w:val="clear" w:color="auto" w:fill="auto"/>
            <w:noWrap/>
            <w:vAlign w:val="bottom"/>
            <w:hideMark/>
          </w:tcPr>
          <w:p w14:paraId="53A37F4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(30.495)</w:t>
            </w:r>
          </w:p>
        </w:tc>
      </w:tr>
      <w:tr w:rsidR="002C6F78" w:rsidRPr="002C6F78" w14:paraId="574D684C"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6D99C8E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commentRangeStart w:id="1513"/>
            <w:r w:rsidRPr="002C6F78">
              <w:rPr>
                <w:rFonts w:ascii="Times New Roman" w:eastAsia="Times New Roman" w:hAnsi="Times New Roman"/>
                <w:color w:val="000000"/>
                <w:sz w:val="20"/>
                <w:szCs w:val="20"/>
                <w:lang w:eastAsia="en-GB"/>
              </w:rPr>
              <w:t>Year 2011-12</w:t>
            </w:r>
            <w:commentRangeEnd w:id="1513"/>
            <w:r>
              <w:rPr>
                <w:rStyle w:val="CommentReference"/>
              </w:rPr>
              <w:commentReference w:id="1513"/>
            </w:r>
          </w:p>
        </w:tc>
        <w:tc>
          <w:tcPr>
            <w:tcW w:w="1134" w:type="dxa"/>
            <w:tcBorders>
              <w:top w:val="nil"/>
              <w:left w:val="nil"/>
              <w:bottom w:val="nil"/>
              <w:right w:val="nil"/>
            </w:tcBorders>
            <w:shd w:val="clear" w:color="auto" w:fill="auto"/>
            <w:noWrap/>
            <w:vAlign w:val="bottom"/>
            <w:hideMark/>
          </w:tcPr>
          <w:p w14:paraId="3FBDA89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43.794***</w:t>
            </w:r>
          </w:p>
        </w:tc>
        <w:tc>
          <w:tcPr>
            <w:tcW w:w="1066" w:type="dxa"/>
            <w:tcBorders>
              <w:top w:val="nil"/>
              <w:left w:val="nil"/>
              <w:bottom w:val="nil"/>
              <w:right w:val="nil"/>
            </w:tcBorders>
            <w:shd w:val="clear" w:color="auto" w:fill="auto"/>
            <w:noWrap/>
            <w:vAlign w:val="bottom"/>
            <w:hideMark/>
          </w:tcPr>
          <w:p w14:paraId="69F8FB1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7.494***</w:t>
            </w:r>
          </w:p>
        </w:tc>
        <w:tc>
          <w:tcPr>
            <w:tcW w:w="1066" w:type="dxa"/>
            <w:tcBorders>
              <w:top w:val="nil"/>
              <w:left w:val="nil"/>
              <w:bottom w:val="nil"/>
              <w:right w:val="nil"/>
            </w:tcBorders>
            <w:shd w:val="clear" w:color="auto" w:fill="auto"/>
            <w:noWrap/>
            <w:vAlign w:val="bottom"/>
            <w:hideMark/>
          </w:tcPr>
          <w:p w14:paraId="0FC4E26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25.399</w:t>
            </w:r>
          </w:p>
        </w:tc>
        <w:tc>
          <w:tcPr>
            <w:tcW w:w="1066" w:type="dxa"/>
            <w:tcBorders>
              <w:top w:val="nil"/>
              <w:left w:val="nil"/>
              <w:bottom w:val="nil"/>
              <w:right w:val="nil"/>
            </w:tcBorders>
            <w:shd w:val="clear" w:color="auto" w:fill="auto"/>
            <w:noWrap/>
            <w:vAlign w:val="bottom"/>
            <w:hideMark/>
          </w:tcPr>
          <w:p w14:paraId="0F2EE68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43.721***</w:t>
            </w:r>
          </w:p>
        </w:tc>
        <w:tc>
          <w:tcPr>
            <w:tcW w:w="1066" w:type="dxa"/>
            <w:tcBorders>
              <w:top w:val="nil"/>
              <w:left w:val="nil"/>
              <w:bottom w:val="nil"/>
              <w:right w:val="nil"/>
            </w:tcBorders>
            <w:shd w:val="clear" w:color="auto" w:fill="auto"/>
            <w:noWrap/>
            <w:vAlign w:val="bottom"/>
            <w:hideMark/>
          </w:tcPr>
          <w:p w14:paraId="154ECA1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7.484***</w:t>
            </w:r>
          </w:p>
        </w:tc>
        <w:tc>
          <w:tcPr>
            <w:tcW w:w="1066" w:type="dxa"/>
            <w:tcBorders>
              <w:top w:val="nil"/>
              <w:left w:val="nil"/>
              <w:bottom w:val="nil"/>
              <w:right w:val="nil"/>
            </w:tcBorders>
            <w:shd w:val="clear" w:color="auto" w:fill="auto"/>
            <w:noWrap/>
            <w:vAlign w:val="bottom"/>
            <w:hideMark/>
          </w:tcPr>
          <w:p w14:paraId="0AAAE62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28.085</w:t>
            </w:r>
          </w:p>
        </w:tc>
        <w:tc>
          <w:tcPr>
            <w:tcW w:w="1066" w:type="dxa"/>
            <w:tcBorders>
              <w:top w:val="nil"/>
              <w:left w:val="nil"/>
              <w:bottom w:val="nil"/>
              <w:right w:val="nil"/>
            </w:tcBorders>
            <w:shd w:val="clear" w:color="auto" w:fill="auto"/>
            <w:noWrap/>
            <w:vAlign w:val="bottom"/>
            <w:hideMark/>
          </w:tcPr>
          <w:p w14:paraId="594B9F2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38.320***</w:t>
            </w:r>
          </w:p>
        </w:tc>
        <w:tc>
          <w:tcPr>
            <w:tcW w:w="833" w:type="dxa"/>
            <w:tcBorders>
              <w:top w:val="nil"/>
              <w:left w:val="nil"/>
              <w:bottom w:val="nil"/>
              <w:right w:val="nil"/>
            </w:tcBorders>
            <w:shd w:val="clear" w:color="auto" w:fill="auto"/>
            <w:noWrap/>
            <w:vAlign w:val="bottom"/>
            <w:hideMark/>
          </w:tcPr>
          <w:p w14:paraId="4524D41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7.136***</w:t>
            </w:r>
          </w:p>
        </w:tc>
        <w:tc>
          <w:tcPr>
            <w:tcW w:w="1066" w:type="dxa"/>
            <w:tcBorders>
              <w:top w:val="nil"/>
              <w:left w:val="nil"/>
              <w:bottom w:val="nil"/>
              <w:right w:val="nil"/>
            </w:tcBorders>
            <w:shd w:val="clear" w:color="auto" w:fill="auto"/>
            <w:noWrap/>
            <w:vAlign w:val="bottom"/>
            <w:hideMark/>
          </w:tcPr>
          <w:p w14:paraId="30E8353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37.343</w:t>
            </w:r>
          </w:p>
        </w:tc>
      </w:tr>
      <w:tr w:rsidR="002C6F78" w:rsidRPr="002C6F78" w14:paraId="7FB0BB6C" w14:textId="77777777" w:rsidTr="002C6F78">
        <w:trPr>
          <w:trHeight w:val="300"/>
        </w:trPr>
        <w:tc>
          <w:tcPr>
            <w:tcW w:w="2567" w:type="dxa"/>
            <w:vMerge/>
            <w:tcBorders>
              <w:top w:val="nil"/>
              <w:left w:val="nil"/>
              <w:bottom w:val="nil"/>
              <w:right w:val="single" w:sz="4" w:space="0" w:color="auto"/>
            </w:tcBorders>
            <w:vAlign w:val="center"/>
            <w:hideMark/>
          </w:tcPr>
          <w:p w14:paraId="4FA7211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59AD8EB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(6.691)</w:t>
            </w:r>
          </w:p>
        </w:tc>
        <w:tc>
          <w:tcPr>
            <w:tcW w:w="1066" w:type="dxa"/>
            <w:tcBorders>
              <w:top w:val="nil"/>
              <w:left w:val="nil"/>
              <w:bottom w:val="nil"/>
              <w:right w:val="nil"/>
            </w:tcBorders>
            <w:shd w:val="clear" w:color="auto" w:fill="auto"/>
            <w:noWrap/>
            <w:vAlign w:val="bottom"/>
            <w:hideMark/>
          </w:tcPr>
          <w:p w14:paraId="72495C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(0.618)</w:t>
            </w:r>
          </w:p>
        </w:tc>
        <w:tc>
          <w:tcPr>
            <w:tcW w:w="1066" w:type="dxa"/>
            <w:tcBorders>
              <w:top w:val="nil"/>
              <w:left w:val="nil"/>
              <w:bottom w:val="nil"/>
              <w:right w:val="nil"/>
            </w:tcBorders>
            <w:shd w:val="clear" w:color="auto" w:fill="auto"/>
            <w:noWrap/>
            <w:vAlign w:val="bottom"/>
            <w:hideMark/>
          </w:tcPr>
          <w:p w14:paraId="037AC9A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(27.787)</w:t>
            </w:r>
          </w:p>
        </w:tc>
        <w:tc>
          <w:tcPr>
            <w:tcW w:w="1066" w:type="dxa"/>
            <w:tcBorders>
              <w:top w:val="nil"/>
              <w:left w:val="nil"/>
              <w:bottom w:val="nil"/>
              <w:right w:val="nil"/>
            </w:tcBorders>
            <w:shd w:val="clear" w:color="auto" w:fill="auto"/>
            <w:noWrap/>
            <w:vAlign w:val="bottom"/>
            <w:hideMark/>
          </w:tcPr>
          <w:p w14:paraId="189775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(6.738)</w:t>
            </w:r>
          </w:p>
        </w:tc>
        <w:tc>
          <w:tcPr>
            <w:tcW w:w="1066" w:type="dxa"/>
            <w:tcBorders>
              <w:top w:val="nil"/>
              <w:left w:val="nil"/>
              <w:bottom w:val="nil"/>
              <w:right w:val="nil"/>
            </w:tcBorders>
            <w:shd w:val="clear" w:color="auto" w:fill="auto"/>
            <w:noWrap/>
            <w:vAlign w:val="bottom"/>
            <w:hideMark/>
          </w:tcPr>
          <w:p w14:paraId="058FC4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(0.622)</w:t>
            </w:r>
          </w:p>
        </w:tc>
        <w:tc>
          <w:tcPr>
            <w:tcW w:w="1066" w:type="dxa"/>
            <w:tcBorders>
              <w:top w:val="nil"/>
              <w:left w:val="nil"/>
              <w:bottom w:val="nil"/>
              <w:right w:val="nil"/>
            </w:tcBorders>
            <w:shd w:val="clear" w:color="auto" w:fill="auto"/>
            <w:noWrap/>
            <w:vAlign w:val="bottom"/>
            <w:hideMark/>
          </w:tcPr>
          <w:p w14:paraId="777E635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(27.963)</w:t>
            </w:r>
          </w:p>
        </w:tc>
        <w:tc>
          <w:tcPr>
            <w:tcW w:w="1066" w:type="dxa"/>
            <w:tcBorders>
              <w:top w:val="nil"/>
              <w:left w:val="nil"/>
              <w:bottom w:val="nil"/>
              <w:right w:val="nil"/>
            </w:tcBorders>
            <w:shd w:val="clear" w:color="auto" w:fill="auto"/>
            <w:noWrap/>
            <w:vAlign w:val="bottom"/>
            <w:hideMark/>
          </w:tcPr>
          <w:p w14:paraId="46B6ADA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(7.187)</w:t>
            </w:r>
          </w:p>
        </w:tc>
        <w:tc>
          <w:tcPr>
            <w:tcW w:w="833" w:type="dxa"/>
            <w:tcBorders>
              <w:top w:val="nil"/>
              <w:left w:val="nil"/>
              <w:bottom w:val="nil"/>
              <w:right w:val="nil"/>
            </w:tcBorders>
            <w:shd w:val="clear" w:color="auto" w:fill="auto"/>
            <w:noWrap/>
            <w:vAlign w:val="bottom"/>
            <w:hideMark/>
          </w:tcPr>
          <w:p w14:paraId="69314C8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(0.670)</w:t>
            </w:r>
          </w:p>
        </w:tc>
        <w:tc>
          <w:tcPr>
            <w:tcW w:w="1066" w:type="dxa"/>
            <w:tcBorders>
              <w:top w:val="nil"/>
              <w:left w:val="nil"/>
              <w:bottom w:val="nil"/>
              <w:right w:val="nil"/>
            </w:tcBorders>
            <w:shd w:val="clear" w:color="auto" w:fill="auto"/>
            <w:noWrap/>
            <w:vAlign w:val="bottom"/>
            <w:hideMark/>
          </w:tcPr>
          <w:p w14:paraId="2351442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(31.134)</w:t>
            </w:r>
          </w:p>
        </w:tc>
      </w:tr>
      <w:tr w:rsidR="002C6F78" w:rsidRPr="002C6F78" w14:paraId="444F757B" w14:textId="77777777" w:rsidTr="002C6F78">
        <w:trPr>
          <w:trHeight w:val="315"/>
        </w:trPr>
        <w:tc>
          <w:tcPr>
            <w:tcW w:w="2567" w:type="dxa"/>
            <w:tcBorders>
              <w:top w:val="nil"/>
              <w:left w:val="nil"/>
              <w:bottom w:val="double" w:sz="6" w:space="0" w:color="auto"/>
              <w:right w:val="single" w:sz="4" w:space="0" w:color="auto"/>
            </w:tcBorders>
            <w:shd w:val="clear" w:color="auto" w:fill="auto"/>
            <w:noWrap/>
            <w:vAlign w:val="bottom"/>
            <w:hideMark/>
          </w:tcPr>
          <w:p w14:paraId="3A1318F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134" w:type="dxa"/>
            <w:tcBorders>
              <w:top w:val="nil"/>
              <w:left w:val="nil"/>
              <w:bottom w:val="double" w:sz="6" w:space="0" w:color="auto"/>
              <w:right w:val="nil"/>
            </w:tcBorders>
            <w:shd w:val="clear" w:color="auto" w:fill="auto"/>
            <w:noWrap/>
            <w:vAlign w:val="bottom"/>
            <w:hideMark/>
          </w:tcPr>
          <w:p w14:paraId="09B1A9C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7FCBF0C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4DE174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5D51CE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26632E6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45F79FC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47BA3D6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833" w:type="dxa"/>
            <w:tcBorders>
              <w:top w:val="nil"/>
              <w:left w:val="nil"/>
              <w:bottom w:val="double" w:sz="6" w:space="0" w:color="auto"/>
              <w:right w:val="nil"/>
            </w:tcBorders>
            <w:shd w:val="clear" w:color="auto" w:fill="auto"/>
            <w:noWrap/>
            <w:vAlign w:val="bottom"/>
            <w:hideMark/>
          </w:tcPr>
          <w:p w14:paraId="4ED2B8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050FA59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r>
      <w:tr w:rsidR="002C6F78" w:rsidRPr="002C6F78" w14:paraId="1A1A3189" w14:textId="77777777" w:rsidTr="002C6F78">
        <w:trPr>
          <w:trHeight w:val="315"/>
        </w:trPr>
        <w:tc>
          <w:tcPr>
            <w:tcW w:w="2567" w:type="dxa"/>
            <w:tcBorders>
              <w:top w:val="nil"/>
              <w:left w:val="nil"/>
              <w:bottom w:val="nil"/>
              <w:right w:val="single" w:sz="4" w:space="0" w:color="auto"/>
            </w:tcBorders>
            <w:shd w:val="clear" w:color="auto" w:fill="auto"/>
            <w:noWrap/>
            <w:vAlign w:val="bottom"/>
            <w:hideMark/>
          </w:tcPr>
          <w:p w14:paraId="375AC64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Observations</w:t>
            </w:r>
          </w:p>
        </w:tc>
        <w:tc>
          <w:tcPr>
            <w:tcW w:w="1134" w:type="dxa"/>
            <w:tcBorders>
              <w:top w:val="nil"/>
              <w:left w:val="nil"/>
              <w:bottom w:val="nil"/>
              <w:right w:val="nil"/>
            </w:tcBorders>
            <w:shd w:val="clear" w:color="auto" w:fill="auto"/>
            <w:noWrap/>
            <w:vAlign w:val="bottom"/>
            <w:hideMark/>
          </w:tcPr>
          <w:p w14:paraId="307650EA"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066" w:type="dxa"/>
            <w:tcBorders>
              <w:top w:val="nil"/>
              <w:left w:val="nil"/>
              <w:bottom w:val="nil"/>
              <w:right w:val="nil"/>
            </w:tcBorders>
            <w:shd w:val="clear" w:color="auto" w:fill="auto"/>
            <w:noWrap/>
            <w:vAlign w:val="bottom"/>
            <w:hideMark/>
          </w:tcPr>
          <w:p w14:paraId="460AEBC9"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066" w:type="dxa"/>
            <w:tcBorders>
              <w:top w:val="nil"/>
              <w:left w:val="nil"/>
              <w:bottom w:val="nil"/>
              <w:right w:val="nil"/>
            </w:tcBorders>
            <w:shd w:val="clear" w:color="auto" w:fill="auto"/>
            <w:noWrap/>
            <w:vAlign w:val="bottom"/>
            <w:hideMark/>
          </w:tcPr>
          <w:p w14:paraId="2C046280"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c>
          <w:tcPr>
            <w:tcW w:w="1066" w:type="dxa"/>
            <w:tcBorders>
              <w:top w:val="nil"/>
              <w:left w:val="nil"/>
              <w:bottom w:val="nil"/>
              <w:right w:val="nil"/>
            </w:tcBorders>
            <w:shd w:val="clear" w:color="auto" w:fill="auto"/>
            <w:noWrap/>
            <w:vAlign w:val="bottom"/>
            <w:hideMark/>
          </w:tcPr>
          <w:p w14:paraId="3F43923B"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066" w:type="dxa"/>
            <w:tcBorders>
              <w:top w:val="nil"/>
              <w:left w:val="nil"/>
              <w:bottom w:val="nil"/>
              <w:right w:val="nil"/>
            </w:tcBorders>
            <w:shd w:val="clear" w:color="auto" w:fill="auto"/>
            <w:noWrap/>
            <w:vAlign w:val="bottom"/>
            <w:hideMark/>
          </w:tcPr>
          <w:p w14:paraId="1E4DB116"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066" w:type="dxa"/>
            <w:tcBorders>
              <w:top w:val="nil"/>
              <w:left w:val="nil"/>
              <w:bottom w:val="nil"/>
              <w:right w:val="nil"/>
            </w:tcBorders>
            <w:shd w:val="clear" w:color="auto" w:fill="auto"/>
            <w:noWrap/>
            <w:vAlign w:val="bottom"/>
            <w:hideMark/>
          </w:tcPr>
          <w:p w14:paraId="258F4FB1"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c>
          <w:tcPr>
            <w:tcW w:w="1066" w:type="dxa"/>
            <w:tcBorders>
              <w:top w:val="nil"/>
              <w:left w:val="nil"/>
              <w:bottom w:val="nil"/>
              <w:right w:val="nil"/>
            </w:tcBorders>
            <w:shd w:val="clear" w:color="auto" w:fill="auto"/>
            <w:noWrap/>
            <w:vAlign w:val="bottom"/>
            <w:hideMark/>
          </w:tcPr>
          <w:p w14:paraId="05F103B5"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833" w:type="dxa"/>
            <w:tcBorders>
              <w:top w:val="nil"/>
              <w:left w:val="nil"/>
              <w:bottom w:val="nil"/>
              <w:right w:val="nil"/>
            </w:tcBorders>
            <w:shd w:val="clear" w:color="auto" w:fill="auto"/>
            <w:noWrap/>
            <w:vAlign w:val="bottom"/>
            <w:hideMark/>
          </w:tcPr>
          <w:p w14:paraId="0A27F865"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1066" w:type="dxa"/>
            <w:tcBorders>
              <w:top w:val="nil"/>
              <w:left w:val="nil"/>
              <w:bottom w:val="nil"/>
              <w:right w:val="nil"/>
            </w:tcBorders>
            <w:shd w:val="clear" w:color="auto" w:fill="auto"/>
            <w:noWrap/>
            <w:vAlign w:val="bottom"/>
            <w:hideMark/>
          </w:tcPr>
          <w:p w14:paraId="3A70F2AA"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3,594</w:t>
            </w:r>
          </w:p>
        </w:tc>
      </w:tr>
      <w:tr w:rsidR="002C6F78" w:rsidRPr="002C6F78" w14:paraId="77082161"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79EB1D1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R2</w:t>
            </w:r>
          </w:p>
        </w:tc>
        <w:tc>
          <w:tcPr>
            <w:tcW w:w="1134" w:type="dxa"/>
            <w:tcBorders>
              <w:top w:val="nil"/>
              <w:left w:val="nil"/>
              <w:bottom w:val="nil"/>
              <w:right w:val="nil"/>
            </w:tcBorders>
            <w:shd w:val="clear" w:color="auto" w:fill="auto"/>
            <w:noWrap/>
            <w:vAlign w:val="bottom"/>
            <w:hideMark/>
          </w:tcPr>
          <w:p w14:paraId="4BC7469B"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0.176</w:t>
            </w:r>
          </w:p>
        </w:tc>
        <w:tc>
          <w:tcPr>
            <w:tcW w:w="1066" w:type="dxa"/>
            <w:tcBorders>
              <w:top w:val="nil"/>
              <w:left w:val="nil"/>
              <w:bottom w:val="nil"/>
              <w:right w:val="nil"/>
            </w:tcBorders>
            <w:shd w:val="clear" w:color="auto" w:fill="auto"/>
            <w:noWrap/>
            <w:vAlign w:val="bottom"/>
            <w:hideMark/>
          </w:tcPr>
          <w:p w14:paraId="36EC86F2"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w:t>
            </w:r>
          </w:p>
        </w:tc>
        <w:tc>
          <w:tcPr>
            <w:tcW w:w="1066" w:type="dxa"/>
            <w:tcBorders>
              <w:top w:val="nil"/>
              <w:left w:val="nil"/>
              <w:bottom w:val="nil"/>
              <w:right w:val="nil"/>
            </w:tcBorders>
            <w:shd w:val="clear" w:color="auto" w:fill="auto"/>
            <w:noWrap/>
            <w:vAlign w:val="bottom"/>
            <w:hideMark/>
          </w:tcPr>
          <w:p w14:paraId="2B01B534"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c>
          <w:tcPr>
            <w:tcW w:w="1066" w:type="dxa"/>
            <w:tcBorders>
              <w:top w:val="nil"/>
              <w:left w:val="nil"/>
              <w:bottom w:val="nil"/>
              <w:right w:val="nil"/>
            </w:tcBorders>
            <w:shd w:val="clear" w:color="auto" w:fill="auto"/>
            <w:noWrap/>
            <w:vAlign w:val="bottom"/>
            <w:hideMark/>
          </w:tcPr>
          <w:p w14:paraId="7B9143B5"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0.174</w:t>
            </w:r>
          </w:p>
        </w:tc>
        <w:tc>
          <w:tcPr>
            <w:tcW w:w="1066" w:type="dxa"/>
            <w:tcBorders>
              <w:top w:val="nil"/>
              <w:left w:val="nil"/>
              <w:bottom w:val="nil"/>
              <w:right w:val="nil"/>
            </w:tcBorders>
            <w:shd w:val="clear" w:color="auto" w:fill="auto"/>
            <w:noWrap/>
            <w:vAlign w:val="bottom"/>
            <w:hideMark/>
          </w:tcPr>
          <w:p w14:paraId="0EDF8353"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0.119</w:t>
            </w:r>
          </w:p>
        </w:tc>
        <w:tc>
          <w:tcPr>
            <w:tcW w:w="1066" w:type="dxa"/>
            <w:tcBorders>
              <w:top w:val="nil"/>
              <w:left w:val="nil"/>
              <w:bottom w:val="nil"/>
              <w:right w:val="nil"/>
            </w:tcBorders>
            <w:shd w:val="clear" w:color="auto" w:fill="auto"/>
            <w:noWrap/>
            <w:vAlign w:val="bottom"/>
            <w:hideMark/>
          </w:tcPr>
          <w:p w14:paraId="2FBDB157"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c>
          <w:tcPr>
            <w:tcW w:w="1066" w:type="dxa"/>
            <w:tcBorders>
              <w:top w:val="nil"/>
              <w:left w:val="nil"/>
              <w:bottom w:val="nil"/>
              <w:right w:val="nil"/>
            </w:tcBorders>
            <w:shd w:val="clear" w:color="auto" w:fill="auto"/>
            <w:noWrap/>
            <w:vAlign w:val="bottom"/>
            <w:hideMark/>
          </w:tcPr>
          <w:p w14:paraId="1B491433"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0.186</w:t>
            </w:r>
          </w:p>
        </w:tc>
        <w:tc>
          <w:tcPr>
            <w:tcW w:w="833" w:type="dxa"/>
            <w:tcBorders>
              <w:top w:val="nil"/>
              <w:left w:val="nil"/>
              <w:bottom w:val="nil"/>
              <w:right w:val="nil"/>
            </w:tcBorders>
            <w:shd w:val="clear" w:color="auto" w:fill="auto"/>
            <w:noWrap/>
            <w:vAlign w:val="bottom"/>
            <w:hideMark/>
          </w:tcPr>
          <w:p w14:paraId="5D98A7D7"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0.125</w:t>
            </w:r>
          </w:p>
        </w:tc>
        <w:tc>
          <w:tcPr>
            <w:tcW w:w="1066" w:type="dxa"/>
            <w:tcBorders>
              <w:top w:val="nil"/>
              <w:left w:val="nil"/>
              <w:bottom w:val="nil"/>
              <w:right w:val="nil"/>
            </w:tcBorders>
            <w:shd w:val="clear" w:color="auto" w:fill="auto"/>
            <w:noWrap/>
            <w:vAlign w:val="bottom"/>
            <w:hideMark/>
          </w:tcPr>
          <w:p w14:paraId="446BCF9A"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r>
      <w:tr w:rsidR="002C6F78" w:rsidRPr="002C6F78" w14:paraId="14B87604"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0DF58FA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AdjustedR2</w:t>
            </w:r>
          </w:p>
        </w:tc>
        <w:tc>
          <w:tcPr>
            <w:tcW w:w="1134" w:type="dxa"/>
            <w:tcBorders>
              <w:top w:val="nil"/>
              <w:left w:val="nil"/>
              <w:bottom w:val="nil"/>
              <w:right w:val="nil"/>
            </w:tcBorders>
            <w:shd w:val="clear" w:color="auto" w:fill="auto"/>
            <w:noWrap/>
            <w:vAlign w:val="bottom"/>
            <w:hideMark/>
          </w:tcPr>
          <w:p w14:paraId="2094FED1"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0.108</w:t>
            </w:r>
          </w:p>
        </w:tc>
        <w:tc>
          <w:tcPr>
            <w:tcW w:w="1066" w:type="dxa"/>
            <w:tcBorders>
              <w:top w:val="nil"/>
              <w:left w:val="nil"/>
              <w:bottom w:val="nil"/>
              <w:right w:val="nil"/>
            </w:tcBorders>
            <w:shd w:val="clear" w:color="auto" w:fill="auto"/>
            <w:noWrap/>
            <w:vAlign w:val="bottom"/>
            <w:hideMark/>
          </w:tcPr>
          <w:p w14:paraId="0F006927"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0.074</w:t>
            </w:r>
          </w:p>
        </w:tc>
        <w:tc>
          <w:tcPr>
            <w:tcW w:w="1066" w:type="dxa"/>
            <w:tcBorders>
              <w:top w:val="nil"/>
              <w:left w:val="nil"/>
              <w:bottom w:val="nil"/>
              <w:right w:val="nil"/>
            </w:tcBorders>
            <w:shd w:val="clear" w:color="auto" w:fill="auto"/>
            <w:noWrap/>
            <w:vAlign w:val="bottom"/>
            <w:hideMark/>
          </w:tcPr>
          <w:p w14:paraId="1DCEACC0"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0.053</w:t>
            </w:r>
          </w:p>
        </w:tc>
        <w:tc>
          <w:tcPr>
            <w:tcW w:w="1066" w:type="dxa"/>
            <w:tcBorders>
              <w:top w:val="nil"/>
              <w:left w:val="nil"/>
              <w:bottom w:val="nil"/>
              <w:right w:val="nil"/>
            </w:tcBorders>
            <w:shd w:val="clear" w:color="auto" w:fill="auto"/>
            <w:noWrap/>
            <w:vAlign w:val="bottom"/>
            <w:hideMark/>
          </w:tcPr>
          <w:p w14:paraId="1CC60257"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0.107</w:t>
            </w:r>
          </w:p>
        </w:tc>
        <w:tc>
          <w:tcPr>
            <w:tcW w:w="1066" w:type="dxa"/>
            <w:tcBorders>
              <w:top w:val="nil"/>
              <w:left w:val="nil"/>
              <w:bottom w:val="nil"/>
              <w:right w:val="nil"/>
            </w:tcBorders>
            <w:shd w:val="clear" w:color="auto" w:fill="auto"/>
            <w:noWrap/>
            <w:vAlign w:val="bottom"/>
            <w:hideMark/>
          </w:tcPr>
          <w:p w14:paraId="73548D1B"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0.073</w:t>
            </w:r>
          </w:p>
        </w:tc>
        <w:tc>
          <w:tcPr>
            <w:tcW w:w="1066" w:type="dxa"/>
            <w:tcBorders>
              <w:top w:val="nil"/>
              <w:left w:val="nil"/>
              <w:bottom w:val="nil"/>
              <w:right w:val="nil"/>
            </w:tcBorders>
            <w:shd w:val="clear" w:color="auto" w:fill="auto"/>
            <w:noWrap/>
            <w:vAlign w:val="bottom"/>
            <w:hideMark/>
          </w:tcPr>
          <w:p w14:paraId="0DB64C48"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0.052</w:t>
            </w:r>
          </w:p>
        </w:tc>
        <w:tc>
          <w:tcPr>
            <w:tcW w:w="1066" w:type="dxa"/>
            <w:tcBorders>
              <w:top w:val="nil"/>
              <w:left w:val="nil"/>
              <w:bottom w:val="nil"/>
              <w:right w:val="nil"/>
            </w:tcBorders>
            <w:shd w:val="clear" w:color="auto" w:fill="auto"/>
            <w:noWrap/>
            <w:vAlign w:val="bottom"/>
            <w:hideMark/>
          </w:tcPr>
          <w:p w14:paraId="25992938"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0.111</w:t>
            </w:r>
          </w:p>
        </w:tc>
        <w:tc>
          <w:tcPr>
            <w:tcW w:w="833" w:type="dxa"/>
            <w:tcBorders>
              <w:top w:val="nil"/>
              <w:left w:val="nil"/>
              <w:bottom w:val="nil"/>
              <w:right w:val="nil"/>
            </w:tcBorders>
            <w:shd w:val="clear" w:color="auto" w:fill="auto"/>
            <w:noWrap/>
            <w:vAlign w:val="bottom"/>
            <w:hideMark/>
          </w:tcPr>
          <w:p w14:paraId="7FCF129F"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0.075</w:t>
            </w:r>
          </w:p>
        </w:tc>
        <w:tc>
          <w:tcPr>
            <w:tcW w:w="1066" w:type="dxa"/>
            <w:tcBorders>
              <w:top w:val="nil"/>
              <w:left w:val="nil"/>
              <w:bottom w:val="nil"/>
              <w:right w:val="nil"/>
            </w:tcBorders>
            <w:shd w:val="clear" w:color="auto" w:fill="auto"/>
            <w:noWrap/>
            <w:vAlign w:val="bottom"/>
            <w:hideMark/>
          </w:tcPr>
          <w:p w14:paraId="460A5054"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5.10E-02</w:t>
            </w:r>
          </w:p>
        </w:tc>
      </w:tr>
      <w:tr w:rsidR="002C6F78" w:rsidRPr="002C6F78" w14:paraId="197C1BB9"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0394469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 Statistic</w:t>
            </w:r>
          </w:p>
        </w:tc>
        <w:tc>
          <w:tcPr>
            <w:tcW w:w="1134" w:type="dxa"/>
            <w:tcBorders>
              <w:top w:val="nil"/>
              <w:left w:val="nil"/>
              <w:bottom w:val="nil"/>
              <w:right w:val="nil"/>
            </w:tcBorders>
            <w:shd w:val="clear" w:color="auto" w:fill="auto"/>
            <w:noWrap/>
            <w:vAlign w:val="bottom"/>
            <w:hideMark/>
          </w:tcPr>
          <w:p w14:paraId="6A646E6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43.238***</w:t>
            </w:r>
          </w:p>
        </w:tc>
        <w:tc>
          <w:tcPr>
            <w:tcW w:w="1066" w:type="dxa"/>
            <w:tcBorders>
              <w:top w:val="nil"/>
              <w:left w:val="nil"/>
              <w:bottom w:val="nil"/>
              <w:right w:val="nil"/>
            </w:tcBorders>
            <w:shd w:val="clear" w:color="auto" w:fill="auto"/>
            <w:noWrap/>
            <w:vAlign w:val="bottom"/>
            <w:hideMark/>
          </w:tcPr>
          <w:p w14:paraId="29EC996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27.588***</w:t>
            </w:r>
          </w:p>
        </w:tc>
        <w:tc>
          <w:tcPr>
            <w:tcW w:w="1066" w:type="dxa"/>
            <w:tcBorders>
              <w:top w:val="nil"/>
              <w:left w:val="nil"/>
              <w:bottom w:val="nil"/>
              <w:right w:val="nil"/>
            </w:tcBorders>
            <w:shd w:val="clear" w:color="auto" w:fill="auto"/>
            <w:noWrap/>
            <w:vAlign w:val="bottom"/>
            <w:hideMark/>
          </w:tcPr>
          <w:p w14:paraId="74C59D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19.080***</w:t>
            </w:r>
          </w:p>
        </w:tc>
        <w:tc>
          <w:tcPr>
            <w:tcW w:w="1066" w:type="dxa"/>
            <w:tcBorders>
              <w:top w:val="nil"/>
              <w:left w:val="nil"/>
              <w:bottom w:val="nil"/>
              <w:right w:val="nil"/>
            </w:tcBorders>
            <w:shd w:val="clear" w:color="auto" w:fill="auto"/>
            <w:noWrap/>
            <w:vAlign w:val="bottom"/>
            <w:hideMark/>
          </w:tcPr>
          <w:p w14:paraId="5C278C2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42.575***</w:t>
            </w:r>
          </w:p>
        </w:tc>
        <w:tc>
          <w:tcPr>
            <w:tcW w:w="1066" w:type="dxa"/>
            <w:tcBorders>
              <w:top w:val="nil"/>
              <w:left w:val="nil"/>
              <w:bottom w:val="nil"/>
              <w:right w:val="nil"/>
            </w:tcBorders>
            <w:shd w:val="clear" w:color="auto" w:fill="auto"/>
            <w:noWrap/>
            <w:vAlign w:val="bottom"/>
            <w:hideMark/>
          </w:tcPr>
          <w:p w14:paraId="7438EBD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27.263***</w:t>
            </w:r>
          </w:p>
        </w:tc>
        <w:tc>
          <w:tcPr>
            <w:tcW w:w="1066" w:type="dxa"/>
            <w:tcBorders>
              <w:top w:val="nil"/>
              <w:left w:val="nil"/>
              <w:bottom w:val="nil"/>
              <w:right w:val="nil"/>
            </w:tcBorders>
            <w:shd w:val="clear" w:color="auto" w:fill="auto"/>
            <w:noWrap/>
            <w:vAlign w:val="bottom"/>
            <w:hideMark/>
          </w:tcPr>
          <w:p w14:paraId="46BB927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18.751***</w:t>
            </w:r>
          </w:p>
        </w:tc>
        <w:tc>
          <w:tcPr>
            <w:tcW w:w="1066" w:type="dxa"/>
            <w:tcBorders>
              <w:top w:val="nil"/>
              <w:left w:val="nil"/>
              <w:bottom w:val="nil"/>
              <w:right w:val="nil"/>
            </w:tcBorders>
            <w:shd w:val="clear" w:color="auto" w:fill="auto"/>
            <w:noWrap/>
            <w:vAlign w:val="bottom"/>
            <w:hideMark/>
          </w:tcPr>
          <w:p w14:paraId="24EF658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40.787***</w:t>
            </w:r>
          </w:p>
        </w:tc>
        <w:tc>
          <w:tcPr>
            <w:tcW w:w="833" w:type="dxa"/>
            <w:tcBorders>
              <w:top w:val="nil"/>
              <w:left w:val="nil"/>
              <w:bottom w:val="nil"/>
              <w:right w:val="nil"/>
            </w:tcBorders>
            <w:shd w:val="clear" w:color="auto" w:fill="auto"/>
            <w:noWrap/>
            <w:vAlign w:val="bottom"/>
            <w:hideMark/>
          </w:tcPr>
          <w:p w14:paraId="0F17CF8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25.578***</w:t>
            </w:r>
          </w:p>
        </w:tc>
        <w:tc>
          <w:tcPr>
            <w:tcW w:w="1066" w:type="dxa"/>
            <w:tcBorders>
              <w:top w:val="nil"/>
              <w:left w:val="nil"/>
              <w:bottom w:val="nil"/>
              <w:right w:val="nil"/>
            </w:tcBorders>
            <w:shd w:val="clear" w:color="auto" w:fill="auto"/>
            <w:noWrap/>
            <w:vAlign w:val="bottom"/>
            <w:hideMark/>
          </w:tcPr>
          <w:p w14:paraId="1F80565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16.600***</w:t>
            </w:r>
          </w:p>
        </w:tc>
      </w:tr>
      <w:tr w:rsidR="002C6F78" w:rsidRPr="002C6F78" w14:paraId="7D27324A"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494047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134" w:type="dxa"/>
            <w:tcBorders>
              <w:top w:val="nil"/>
              <w:left w:val="nil"/>
              <w:bottom w:val="nil"/>
              <w:right w:val="nil"/>
            </w:tcBorders>
            <w:shd w:val="clear" w:color="auto" w:fill="auto"/>
            <w:noWrap/>
            <w:vAlign w:val="bottom"/>
            <w:hideMark/>
          </w:tcPr>
          <w:p w14:paraId="4210254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2430)</w:t>
            </w:r>
          </w:p>
        </w:tc>
        <w:tc>
          <w:tcPr>
            <w:tcW w:w="1066" w:type="dxa"/>
            <w:tcBorders>
              <w:top w:val="nil"/>
              <w:left w:val="nil"/>
              <w:bottom w:val="nil"/>
              <w:right w:val="nil"/>
            </w:tcBorders>
            <w:shd w:val="clear" w:color="auto" w:fill="auto"/>
            <w:noWrap/>
            <w:vAlign w:val="bottom"/>
            <w:hideMark/>
          </w:tcPr>
          <w:p w14:paraId="00739E9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2430)</w:t>
            </w:r>
          </w:p>
        </w:tc>
        <w:tc>
          <w:tcPr>
            <w:tcW w:w="1066" w:type="dxa"/>
            <w:tcBorders>
              <w:top w:val="nil"/>
              <w:left w:val="nil"/>
              <w:bottom w:val="nil"/>
              <w:right w:val="nil"/>
            </w:tcBorders>
            <w:shd w:val="clear" w:color="auto" w:fill="auto"/>
            <w:noWrap/>
            <w:vAlign w:val="bottom"/>
            <w:hideMark/>
          </w:tcPr>
          <w:p w14:paraId="6E96DED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2428)</w:t>
            </w:r>
          </w:p>
        </w:tc>
        <w:tc>
          <w:tcPr>
            <w:tcW w:w="1066" w:type="dxa"/>
            <w:tcBorders>
              <w:top w:val="nil"/>
              <w:left w:val="nil"/>
              <w:bottom w:val="nil"/>
              <w:right w:val="nil"/>
            </w:tcBorders>
            <w:shd w:val="clear" w:color="auto" w:fill="auto"/>
            <w:noWrap/>
            <w:vAlign w:val="bottom"/>
            <w:hideMark/>
          </w:tcPr>
          <w:p w14:paraId="2CF0BB5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2430)</w:t>
            </w:r>
          </w:p>
        </w:tc>
        <w:tc>
          <w:tcPr>
            <w:tcW w:w="1066" w:type="dxa"/>
            <w:tcBorders>
              <w:top w:val="nil"/>
              <w:left w:val="nil"/>
              <w:bottom w:val="nil"/>
              <w:right w:val="nil"/>
            </w:tcBorders>
            <w:shd w:val="clear" w:color="auto" w:fill="auto"/>
            <w:noWrap/>
            <w:vAlign w:val="bottom"/>
            <w:hideMark/>
          </w:tcPr>
          <w:p w14:paraId="2A501C5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2430)</w:t>
            </w:r>
          </w:p>
        </w:tc>
        <w:tc>
          <w:tcPr>
            <w:tcW w:w="1066" w:type="dxa"/>
            <w:tcBorders>
              <w:top w:val="nil"/>
              <w:left w:val="nil"/>
              <w:bottom w:val="nil"/>
              <w:right w:val="nil"/>
            </w:tcBorders>
            <w:shd w:val="clear" w:color="auto" w:fill="auto"/>
            <w:noWrap/>
            <w:vAlign w:val="bottom"/>
            <w:hideMark/>
          </w:tcPr>
          <w:p w14:paraId="5E5B719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2428)</w:t>
            </w:r>
          </w:p>
        </w:tc>
        <w:tc>
          <w:tcPr>
            <w:tcW w:w="1066" w:type="dxa"/>
            <w:tcBorders>
              <w:top w:val="nil"/>
              <w:left w:val="nil"/>
              <w:bottom w:val="nil"/>
              <w:right w:val="nil"/>
            </w:tcBorders>
            <w:shd w:val="clear" w:color="auto" w:fill="auto"/>
            <w:noWrap/>
            <w:vAlign w:val="bottom"/>
            <w:hideMark/>
          </w:tcPr>
          <w:p w14:paraId="7520CA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2139)</w:t>
            </w:r>
          </w:p>
        </w:tc>
        <w:tc>
          <w:tcPr>
            <w:tcW w:w="833" w:type="dxa"/>
            <w:tcBorders>
              <w:top w:val="nil"/>
              <w:left w:val="nil"/>
              <w:bottom w:val="nil"/>
              <w:right w:val="nil"/>
            </w:tcBorders>
            <w:shd w:val="clear" w:color="auto" w:fill="auto"/>
            <w:noWrap/>
            <w:vAlign w:val="bottom"/>
            <w:hideMark/>
          </w:tcPr>
          <w:p w14:paraId="06084FC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2139)</w:t>
            </w:r>
          </w:p>
        </w:tc>
        <w:tc>
          <w:tcPr>
            <w:tcW w:w="1066" w:type="dxa"/>
            <w:tcBorders>
              <w:top w:val="nil"/>
              <w:left w:val="nil"/>
              <w:bottom w:val="nil"/>
              <w:right w:val="nil"/>
            </w:tcBorders>
            <w:shd w:val="clear" w:color="auto" w:fill="auto"/>
            <w:noWrap/>
            <w:vAlign w:val="bottom"/>
            <w:hideMark/>
          </w:tcPr>
          <w:p w14:paraId="07E87D9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2137)</w:t>
            </w:r>
          </w:p>
        </w:tc>
      </w:tr>
      <w:tr w:rsidR="002C6F78" w:rsidRPr="002C6F78" w14:paraId="7E3A3BEF" w14:textId="77777777" w:rsidTr="002C6F78">
        <w:trPr>
          <w:trHeight w:val="300"/>
        </w:trPr>
        <w:tc>
          <w:tcPr>
            <w:tcW w:w="2567" w:type="dxa"/>
            <w:tcBorders>
              <w:top w:val="nil"/>
              <w:left w:val="nil"/>
              <w:bottom w:val="nil"/>
              <w:right w:val="nil"/>
            </w:tcBorders>
            <w:shd w:val="clear" w:color="auto" w:fill="auto"/>
            <w:noWrap/>
            <w:vAlign w:val="bottom"/>
            <w:hideMark/>
          </w:tcPr>
          <w:p w14:paraId="63C14DA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Note: *p&lt;0.1; **p&lt;0.05; ***p&lt;0.01</w:t>
            </w:r>
          </w:p>
        </w:tc>
        <w:tc>
          <w:tcPr>
            <w:tcW w:w="1134" w:type="dxa"/>
            <w:tcBorders>
              <w:top w:val="nil"/>
              <w:left w:val="nil"/>
              <w:bottom w:val="nil"/>
              <w:right w:val="nil"/>
            </w:tcBorders>
            <w:shd w:val="clear" w:color="auto" w:fill="auto"/>
            <w:noWrap/>
            <w:vAlign w:val="bottom"/>
            <w:hideMark/>
          </w:tcPr>
          <w:p w14:paraId="09CDA50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14042A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0949BC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CE3F1D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7FC21E0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506A05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7A41696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3A7507F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6BFFC2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57E75C56" w14:textId="77777777" w:rsidTr="002C6F78">
        <w:trPr>
          <w:trHeight w:val="300"/>
        </w:trPr>
        <w:tc>
          <w:tcPr>
            <w:tcW w:w="2567" w:type="dxa"/>
            <w:tcBorders>
              <w:top w:val="nil"/>
              <w:left w:val="nil"/>
              <w:bottom w:val="nil"/>
              <w:right w:val="nil"/>
            </w:tcBorders>
            <w:shd w:val="clear" w:color="auto" w:fill="auto"/>
            <w:noWrap/>
            <w:vAlign w:val="bottom"/>
            <w:hideMark/>
          </w:tcPr>
          <w:p w14:paraId="1B1A4E1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 intakes are estimated by household</w:t>
            </w:r>
          </w:p>
        </w:tc>
        <w:tc>
          <w:tcPr>
            <w:tcW w:w="1134" w:type="dxa"/>
            <w:tcBorders>
              <w:top w:val="nil"/>
              <w:left w:val="nil"/>
              <w:bottom w:val="nil"/>
              <w:right w:val="nil"/>
            </w:tcBorders>
            <w:shd w:val="clear" w:color="auto" w:fill="auto"/>
            <w:noWrap/>
            <w:vAlign w:val="bottom"/>
            <w:hideMark/>
          </w:tcPr>
          <w:p w14:paraId="5B3385F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2A7A0A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3CC43B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E4FDE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92A594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8AF58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9F154A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6A4A5FB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247CF4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bl>
    <w:p w14:paraId="12853B44" w14:textId="77777777" w:rsidR="00193FE6" w:rsidRDefault="00193FE6" w:rsidP="00BF43A0">
      <w:pPr>
        <w:suppressAutoHyphens w:val="0"/>
        <w:spacing w:after="0"/>
        <w:rPr>
          <w:rFonts w:ascii="Times New Roman" w:hAnsi="Times New Roman"/>
          <w:i/>
          <w:sz w:val="22"/>
        </w:rPr>
      </w:pPr>
    </w:p>
    <w:p w14:paraId="534ECEE2" w14:textId="77777777" w:rsidR="002C6F78" w:rsidRDefault="002C6F78" w:rsidP="000158EC">
      <w:pPr>
        <w:jc w:val="both"/>
        <w:rPr>
          <w:rFonts w:ascii="Times New Roman" w:hAnsi="Times New Roman"/>
          <w:sz w:val="22"/>
        </w:rPr>
        <w:sectPr w:rsidR="002C6F78" w:rsidSect="00B20283">
          <w:pgSz w:w="16838" w:h="11906" w:orient="landscape"/>
          <w:pgMar w:top="1417" w:right="1417" w:bottom="1417" w:left="1417" w:header="0" w:footer="397" w:gutter="0"/>
          <w:pgNumType w:start="1"/>
          <w:cols w:space="720"/>
          <w:formProt w:val="0"/>
          <w:docGrid w:linePitch="360" w:charSpace="8192"/>
          <w:sectPrChange w:id="1514" w:author="Linderhof, Vincent" w:date="2016-01-26T22:18:00Z">
            <w:sectPr w:rsidR="002C6F78" w:rsidSect="00B20283">
              <w:pgSz w:w="11906" w:h="16838" w:orient="portrait"/>
              <w:pgMar w:top="1417" w:right="1417" w:bottom="1417" w:left="1417" w:header="0" w:footer="397" w:gutter="0"/>
            </w:sectPr>
          </w:sectPrChange>
        </w:sectPr>
      </w:pPr>
    </w:p>
    <w:p w14:paraId="691EB1C8" w14:textId="1413B68C" w:rsidR="001C686F" w:rsidRDefault="006936C8" w:rsidP="00C13C50">
      <w:r>
        <w:lastRenderedPageBreak/>
        <w:t xml:space="preserve">Recall that one of the aims of the paper is to develop an easy to implement indicator that can be used to establish the nutritional health of an individual.  So, in addition to testing several endogenous measures, </w:t>
      </w:r>
      <w:r w:rsidR="00F260B7">
        <w:t>t</w:t>
      </w:r>
      <w:r w:rsidR="005C52A5">
        <w:t xml:space="preserve">hree </w:t>
      </w:r>
      <w:r w:rsidR="00BA7258">
        <w:t xml:space="preserve">exogenous </w:t>
      </w:r>
      <w:r w:rsidR="005C52A5">
        <w:t xml:space="preserve">production count variables </w:t>
      </w:r>
      <w:r w:rsidR="003404BB">
        <w:t xml:space="preserve">were </w:t>
      </w:r>
      <w:r>
        <w:t>tested</w:t>
      </w:r>
      <w:r w:rsidR="00E40799">
        <w:t xml:space="preserve"> as well to determine if they lead to significantly different overall model estimates.</w:t>
      </w:r>
      <w:r w:rsidR="005C52A5">
        <w:t xml:space="preserve"> </w:t>
      </w:r>
      <w:r w:rsidR="00E40799">
        <w:t>T</w:t>
      </w:r>
      <w:r w:rsidR="00D84C16">
        <w:t>he n</w:t>
      </w:r>
      <w:r w:rsidR="005C52A5">
        <w:t xml:space="preserve">umber of different </w:t>
      </w:r>
      <w:commentRangeStart w:id="1515"/>
      <w:r w:rsidR="005C52A5">
        <w:t>crops</w:t>
      </w:r>
      <w:commentRangeEnd w:id="1515"/>
      <w:r w:rsidR="00E26676">
        <w:rPr>
          <w:rStyle w:val="CommentReference"/>
        </w:rPr>
        <w:commentReference w:id="1515"/>
      </w:r>
      <w:r w:rsidR="005C52A5">
        <w:t xml:space="preserve"> produced</w:t>
      </w:r>
      <w:r w:rsidR="00D84C16">
        <w:t>,</w:t>
      </w:r>
      <w:r w:rsidR="005C52A5">
        <w:t xml:space="preserve"> </w:t>
      </w:r>
      <w:r w:rsidR="00D84C16">
        <w:t>the n</w:t>
      </w:r>
      <w:r w:rsidR="005C52A5">
        <w:t xml:space="preserve">umber of different </w:t>
      </w:r>
      <w:r w:rsidR="005C52A5" w:rsidRPr="005C52A5">
        <w:rPr>
          <w:i/>
        </w:rPr>
        <w:t>nutritional group</w:t>
      </w:r>
      <w:r w:rsidR="005C52A5">
        <w:rPr>
          <w:i/>
        </w:rPr>
        <w:t>s</w:t>
      </w:r>
      <w:r w:rsidR="005C52A5">
        <w:t xml:space="preserve"> produced</w:t>
      </w:r>
      <w:r w:rsidR="00D84C16">
        <w:t>, and the</w:t>
      </w:r>
      <w:r w:rsidR="005C52A5">
        <w:t xml:space="preserve"> Simpson’s index</w:t>
      </w:r>
      <w:r w:rsidR="00D84C16">
        <w:t xml:space="preserve"> </w:t>
      </w:r>
      <w:r w:rsidR="00FD1979">
        <w:t>were tested using th</w:t>
      </w:r>
      <w:r w:rsidR="005C52A5">
        <w:t>e fixed-time effect</w:t>
      </w:r>
      <w:r w:rsidR="00BA7258">
        <w:t>s</w:t>
      </w:r>
      <w:r w:rsidR="005C52A5">
        <w:t xml:space="preserve"> </w:t>
      </w:r>
      <w:r w:rsidR="00E40799">
        <w:t xml:space="preserve">(PLM) </w:t>
      </w:r>
      <w:r w:rsidR="005C52A5">
        <w:t>method</w:t>
      </w:r>
      <w:r w:rsidR="00D17998">
        <w:t xml:space="preserve"> (Table 4)</w:t>
      </w:r>
      <w:r w:rsidR="005C52A5">
        <w:t xml:space="preserve">. These main variables were significant and positive for our three </w:t>
      </w:r>
      <w:r w:rsidR="00BA7258">
        <w:t xml:space="preserve">endogenous </w:t>
      </w:r>
      <w:r w:rsidR="005C52A5">
        <w:t xml:space="preserve">variables except </w:t>
      </w:r>
      <w:r w:rsidR="00BA7258">
        <w:t xml:space="preserve">for </w:t>
      </w:r>
      <w:r w:rsidR="00FD1979">
        <w:t>produ</w:t>
      </w:r>
      <w:r w:rsidR="005C52A5">
        <w:t>ction by nutritional group and</w:t>
      </w:r>
      <w:r w:rsidR="00FD1979">
        <w:t xml:space="preserve"> Simpson</w:t>
      </w:r>
      <w:r w:rsidR="00EB1527">
        <w:t>’s</w:t>
      </w:r>
      <w:r w:rsidR="00FD1979">
        <w:t xml:space="preserve"> index</w:t>
      </w:r>
      <w:r w:rsidR="00BA7258">
        <w:t>,</w:t>
      </w:r>
      <w:r w:rsidR="00FD1979">
        <w:t xml:space="preserve"> </w:t>
      </w:r>
      <w:r w:rsidR="005C52A5">
        <w:t xml:space="preserve">which </w:t>
      </w:r>
      <w:r w:rsidR="00FD1979">
        <w:t>were not significan</w:t>
      </w:r>
      <w:r w:rsidR="005C52A5">
        <w:t xml:space="preserve">t </w:t>
      </w:r>
      <w:r w:rsidR="00BA7258">
        <w:t>in</w:t>
      </w:r>
      <w:r w:rsidR="005C52A5">
        <w:t xml:space="preserve"> explain</w:t>
      </w:r>
      <w:r w:rsidR="00BA7258">
        <w:t>ing</w:t>
      </w:r>
      <w:r w:rsidR="005C52A5">
        <w:t xml:space="preserve"> </w:t>
      </w:r>
      <w:r w:rsidR="00BA7258">
        <w:t>c</w:t>
      </w:r>
      <w:r w:rsidR="005C52A5">
        <w:t>aloric intakes</w:t>
      </w:r>
      <w:r w:rsidR="00FD1979">
        <w:t>.</w:t>
      </w:r>
      <w:r w:rsidR="00BB485A">
        <w:t xml:space="preserve"> </w:t>
      </w:r>
      <w:r w:rsidR="00593C82">
        <w:t>Results for t</w:t>
      </w:r>
      <w:r w:rsidR="00502BC8">
        <w:t xml:space="preserve">he </w:t>
      </w:r>
      <w:r w:rsidR="00593C82">
        <w:t xml:space="preserve">entire model were </w:t>
      </w:r>
      <w:r w:rsidR="0071376A">
        <w:t xml:space="preserve">in line with previous </w:t>
      </w:r>
      <w:r w:rsidR="00593C82">
        <w:t xml:space="preserve">results </w:t>
      </w:r>
      <w:r w:rsidR="00502BC8">
        <w:t>across the different production count variables</w:t>
      </w:r>
      <w:r w:rsidR="00242A44">
        <w:t xml:space="preserve"> and thereby suggest that the most parsimonious exogenous production count indicator in a given situation should be used</w:t>
      </w:r>
    </w:p>
    <w:p w14:paraId="7AD38DAB" w14:textId="5BE62F71" w:rsidR="001C686F" w:rsidRDefault="0071376A" w:rsidP="00C13C50">
      <w:r>
        <w:t>The first crop count model</w:t>
      </w:r>
      <w:r w:rsidR="001C686F">
        <w:t xml:space="preserve">, </w:t>
      </w:r>
      <w:r w:rsidR="00593C82">
        <w:t>the n</w:t>
      </w:r>
      <w:r w:rsidR="001C686F">
        <w:t>umber of different crops produced</w:t>
      </w:r>
      <w:r w:rsidR="00593C82">
        <w:t>,</w:t>
      </w:r>
      <w:r>
        <w:t xml:space="preserve"> </w:t>
      </w:r>
      <w:r w:rsidR="00035E3B">
        <w:t>reproduces the results in table 3</w:t>
      </w:r>
      <w:r w:rsidR="00EB2118">
        <w:t xml:space="preserve"> and so will not be discussed in the this section</w:t>
      </w:r>
      <w:r w:rsidR="00035E3B">
        <w:t xml:space="preserve">.  </w:t>
      </w:r>
      <w:r w:rsidR="00593C82">
        <w:t xml:space="preserve">The </w:t>
      </w:r>
      <w:r w:rsidR="00CA304C">
        <w:t xml:space="preserve">three </w:t>
      </w:r>
      <w:r w:rsidR="001C686F">
        <w:t>model</w:t>
      </w:r>
      <w:r w:rsidR="00CA304C">
        <w:t xml:space="preserve">s </w:t>
      </w:r>
      <w:r w:rsidR="00593C82">
        <w:t xml:space="preserve">run with </w:t>
      </w:r>
      <w:r w:rsidR="001C686F">
        <w:t xml:space="preserve">different </w:t>
      </w:r>
      <w:r w:rsidR="001C686F" w:rsidRPr="005C52A5">
        <w:rPr>
          <w:i/>
        </w:rPr>
        <w:t>nutritional group</w:t>
      </w:r>
      <w:r w:rsidR="001C686F">
        <w:rPr>
          <w:i/>
        </w:rPr>
        <w:t>s</w:t>
      </w:r>
      <w:r w:rsidR="001C686F">
        <w:t xml:space="preserve"> </w:t>
      </w:r>
      <w:r w:rsidR="00CA304C">
        <w:t>(</w:t>
      </w:r>
      <w:r w:rsidR="00EB2118">
        <w:t xml:space="preserve">second </w:t>
      </w:r>
      <w:r w:rsidR="00CA304C">
        <w:t xml:space="preserve">three columns in the table) </w:t>
      </w:r>
      <w:r w:rsidR="00035E3B">
        <w:t xml:space="preserve">as an exogenous variable </w:t>
      </w:r>
      <w:r w:rsidR="00CA304C">
        <w:t>produce</w:t>
      </w:r>
      <w:r w:rsidR="00593C82">
        <w:t xml:space="preserve"> similar </w:t>
      </w:r>
      <w:r w:rsidR="00CA304C">
        <w:t xml:space="preserve">results.  Its estimate is highly significant in all three models.  Two interesting points of comparison are the results for household size and the education level of the head of household.  As opposed to the other two models, the estimate for household size is highly significant in the caloric model, indicating that a larger household significantly increases the number of calories consumed by the household.  </w:t>
      </w:r>
      <w:r w:rsidR="007F1B8B">
        <w:t xml:space="preserve">While not in itself surprising, it does raise the question of why a larger household size does not increase household nutritional levels.  </w:t>
      </w:r>
      <w:r w:rsidR="00EB2118">
        <w:t xml:space="preserve">Similarly, the estimate for the educational level of the household head is also significant in explaining calories consumed by a household, but is not in either of the other two models.  </w:t>
      </w:r>
      <w:r w:rsidR="00CA304C">
        <w:t xml:space="preserve"> </w:t>
      </w:r>
      <w:r w:rsidR="00EB2118">
        <w:t xml:space="preserve">In general, the two indices, the number of crops produced and the number of different nutritional food groups produced, yield similar results.  </w:t>
      </w:r>
      <w:r w:rsidR="00035E3B">
        <w:t xml:space="preserve">   </w:t>
      </w:r>
      <w:r w:rsidR="00593C82">
        <w:t xml:space="preserve"> </w:t>
      </w:r>
    </w:p>
    <w:p w14:paraId="53372E34" w14:textId="16E2DFEB" w:rsidR="00502BC8" w:rsidRDefault="00E26676" w:rsidP="00C13C50">
      <w:r>
        <w:t xml:space="preserve">Results for the model </w:t>
      </w:r>
      <w:r w:rsidR="00EB2118">
        <w:t xml:space="preserve">using </w:t>
      </w:r>
      <w:r>
        <w:t xml:space="preserve">the </w:t>
      </w:r>
      <w:r w:rsidR="00502BC8">
        <w:t xml:space="preserve">Simpson’s index </w:t>
      </w:r>
      <w:r w:rsidR="00CA304C">
        <w:t xml:space="preserve">were </w:t>
      </w:r>
      <w:r w:rsidR="00F20CA3">
        <w:t xml:space="preserve">somewhat </w:t>
      </w:r>
      <w:r w:rsidR="00CA304C">
        <w:t>different</w:t>
      </w:r>
      <w:r w:rsidR="00EB2118">
        <w:t xml:space="preserve"> than the previous two </w:t>
      </w:r>
      <w:r w:rsidR="00F20CA3">
        <w:t>estimators</w:t>
      </w:r>
      <w:r w:rsidR="00425F2C">
        <w:t>.</w:t>
      </w:r>
      <w:r w:rsidR="00B521E5">
        <w:t xml:space="preserve"> </w:t>
      </w:r>
      <w:r w:rsidR="00F20CA3">
        <w:t xml:space="preserve"> </w:t>
      </w:r>
      <w:r w:rsidR="00CA304C">
        <w:t xml:space="preserve">Its </w:t>
      </w:r>
      <w:r>
        <w:t xml:space="preserve">estimate was </w:t>
      </w:r>
      <w:r w:rsidR="00F20CA3">
        <w:t xml:space="preserve">also significant for the FCS and DDS models, but </w:t>
      </w:r>
      <w:r w:rsidR="00B521E5">
        <w:t xml:space="preserve">insignificant </w:t>
      </w:r>
      <w:r w:rsidR="00F20CA3">
        <w:t xml:space="preserve">in the </w:t>
      </w:r>
      <w:r w:rsidR="00B521E5">
        <w:t>Caloric</w:t>
      </w:r>
      <w:r>
        <w:t xml:space="preserve"> model</w:t>
      </w:r>
      <w:r w:rsidR="00B521E5">
        <w:t xml:space="preserve">. </w:t>
      </w:r>
      <w:r>
        <w:t xml:space="preserve"> The estimate for the variable </w:t>
      </w:r>
      <w:r w:rsidR="00502BC8">
        <w:t>male</w:t>
      </w:r>
      <w:r>
        <w:t xml:space="preserve"> head of household</w:t>
      </w:r>
      <w:r w:rsidR="00502BC8">
        <w:t xml:space="preserve"> </w:t>
      </w:r>
      <w:r>
        <w:t xml:space="preserve">for the </w:t>
      </w:r>
      <w:r w:rsidR="00502BC8">
        <w:t xml:space="preserve">FCS and DDS </w:t>
      </w:r>
      <w:r>
        <w:t xml:space="preserve">models was negative in contrast to the </w:t>
      </w:r>
      <w:r w:rsidR="00EB7A3E">
        <w:t xml:space="preserve">other </w:t>
      </w:r>
      <w:r>
        <w:t xml:space="preserve">model.  Perhaps </w:t>
      </w:r>
      <w:r w:rsidR="00B521E5">
        <w:t>m</w:t>
      </w:r>
      <w:r w:rsidR="00502BC8">
        <w:t>ale</w:t>
      </w:r>
      <w:r>
        <w:t xml:space="preserve"> household heads</w:t>
      </w:r>
      <w:r w:rsidR="00502BC8">
        <w:t xml:space="preserve"> focus on food quantity instead of </w:t>
      </w:r>
      <w:r w:rsidR="003404BB">
        <w:t xml:space="preserve">nutritional diversity. </w:t>
      </w:r>
    </w:p>
    <w:p w14:paraId="228D8814" w14:textId="5840A870" w:rsidR="000D01E6" w:rsidRDefault="003404BB" w:rsidP="00C13C50">
      <w:r>
        <w:t xml:space="preserve">In general, results across the three models testing different exogenous food count measures show similar results.  The Caloric model consistently has more </w:t>
      </w:r>
      <w:r w:rsidR="000158EC">
        <w:t>s</w:t>
      </w:r>
      <w:r w:rsidR="00B521E5">
        <w:t>ignificant variables</w:t>
      </w:r>
      <w:r>
        <w:t xml:space="preserve"> than the other two models.  This might be due to the fact that </w:t>
      </w:r>
      <w:r w:rsidR="000158EC">
        <w:t xml:space="preserve">calories are </w:t>
      </w:r>
      <w:r>
        <w:t xml:space="preserve">more closely </w:t>
      </w:r>
      <w:r w:rsidR="000158EC">
        <w:t>link</w:t>
      </w:r>
      <w:r w:rsidR="00B521E5">
        <w:t>ed</w:t>
      </w:r>
      <w:r w:rsidR="000158EC">
        <w:t xml:space="preserve"> to t</w:t>
      </w:r>
      <w:r w:rsidR="00B521E5">
        <w:t>he quantity of food consum</w:t>
      </w:r>
      <w:r>
        <w:t>ed which</w:t>
      </w:r>
      <w:r w:rsidR="00B521E5">
        <w:t xml:space="preserve"> we suppose</w:t>
      </w:r>
      <w:r w:rsidR="000158EC">
        <w:t xml:space="preserve"> is eas</w:t>
      </w:r>
      <w:r>
        <w:t>ier</w:t>
      </w:r>
      <w:r w:rsidR="000158EC">
        <w:t xml:space="preserve"> to influence th</w:t>
      </w:r>
      <w:r>
        <w:t>an the nutritional diversity of crops grown</w:t>
      </w:r>
      <w:r w:rsidR="00B66E74">
        <w:t xml:space="preserve">.  In addition, in none of the models were the time estimates significant for the Calories model.  Calories consumed appear to be unaffected through time, as opposed to nutritional intake.  This surprising conclusion needs to be further investigated.  </w:t>
      </w:r>
      <w:r w:rsidR="000158EC">
        <w:t xml:space="preserve"> </w:t>
      </w:r>
      <w:r w:rsidR="00EB70E8">
        <w:t>Of the three exogenous variables tested, the number of different crops shows significant results for each model</w:t>
      </w:r>
      <w:r w:rsidR="00684A98">
        <w:t xml:space="preserve"> and similar results for the other exogenous variables in the model.  We therefore recommend using it as a measure of the overall nutritional and caloric health of a household.  </w:t>
      </w:r>
    </w:p>
    <w:p w14:paraId="0481AF28" w14:textId="77777777" w:rsidR="00F0766A" w:rsidRDefault="00F0766A" w:rsidP="00C13C50"/>
    <w:p w14:paraId="1F49AD37" w14:textId="56FFC98E" w:rsidR="009D2CF8" w:rsidRDefault="00AD0D74" w:rsidP="00C13C50">
      <w:pPr>
        <w:rPr>
          <w:i/>
          <w:u w:val="single"/>
        </w:rPr>
      </w:pPr>
      <w:r>
        <w:rPr>
          <w:i/>
          <w:u w:val="single"/>
        </w:rPr>
        <w:t>S</w:t>
      </w:r>
      <w:r w:rsidR="009D2CF8">
        <w:rPr>
          <w:i/>
          <w:u w:val="single"/>
        </w:rPr>
        <w:t xml:space="preserve">ubdivided </w:t>
      </w:r>
      <w:r w:rsidR="00193FF8">
        <w:rPr>
          <w:i/>
          <w:u w:val="single"/>
        </w:rPr>
        <w:t>income</w:t>
      </w:r>
      <w:r>
        <w:rPr>
          <w:i/>
          <w:u w:val="single"/>
        </w:rPr>
        <w:t xml:space="preserve"> and non-linear variables</w:t>
      </w:r>
    </w:p>
    <w:p w14:paraId="6CBAC190" w14:textId="77777777" w:rsidR="002C6F78" w:rsidRDefault="002C6F78" w:rsidP="007709FA">
      <w:pPr>
        <w:suppressAutoHyphens w:val="0"/>
        <w:spacing w:after="0"/>
        <w:rPr>
          <w:rFonts w:ascii="Times New Roman" w:hAnsi="Times New Roman"/>
          <w:i/>
          <w:sz w:val="22"/>
        </w:rPr>
        <w:sectPr w:rsidR="002C6F78" w:rsidSect="00786273">
          <w:pgSz w:w="11906" w:h="16838"/>
          <w:pgMar w:top="1417" w:right="1417" w:bottom="1417" w:left="1417" w:header="0" w:footer="397" w:gutter="0"/>
          <w:pgNumType w:start="1"/>
          <w:cols w:space="720"/>
          <w:formProt w:val="0"/>
          <w:docGrid w:linePitch="360" w:charSpace="8192"/>
        </w:sectPr>
      </w:pPr>
    </w:p>
    <w:p w14:paraId="66D8EA60" w14:textId="5330968E" w:rsidR="007709FA" w:rsidRDefault="007709FA" w:rsidP="007709FA">
      <w:pPr>
        <w:suppressAutoHyphens w:val="0"/>
        <w:spacing w:after="0"/>
        <w:rPr>
          <w:rFonts w:ascii="Times New Roman" w:hAnsi="Times New Roman"/>
          <w:i/>
          <w:sz w:val="22"/>
        </w:rPr>
      </w:pPr>
      <w:r>
        <w:rPr>
          <w:rFonts w:ascii="Times New Roman" w:hAnsi="Times New Roman"/>
          <w:i/>
          <w:sz w:val="22"/>
        </w:rPr>
        <w:lastRenderedPageBreak/>
        <w:t xml:space="preserve">Table </w:t>
      </w:r>
      <w:r w:rsidR="00E845C8">
        <w:rPr>
          <w:rFonts w:ascii="Times New Roman" w:hAnsi="Times New Roman"/>
          <w:i/>
          <w:sz w:val="22"/>
        </w:rPr>
        <w:t>5</w:t>
      </w:r>
      <w:r w:rsidRPr="007709FA">
        <w:rPr>
          <w:rFonts w:ascii="Times New Roman" w:hAnsi="Times New Roman"/>
          <w:i/>
          <w:sz w:val="22"/>
        </w:rPr>
        <w:t xml:space="preserve">: </w:t>
      </w:r>
      <w:r w:rsidR="00BF43A0">
        <w:rPr>
          <w:rFonts w:ascii="Times New Roman" w:hAnsi="Times New Roman"/>
          <w:i/>
          <w:sz w:val="22"/>
        </w:rPr>
        <w:t>Time-effect r</w:t>
      </w:r>
      <w:r w:rsidRPr="007709FA">
        <w:rPr>
          <w:rFonts w:ascii="Times New Roman" w:hAnsi="Times New Roman"/>
          <w:i/>
          <w:sz w:val="22"/>
        </w:rPr>
        <w:t>egression result</w:t>
      </w:r>
      <w:r w:rsidR="009160F0">
        <w:rPr>
          <w:rFonts w:ascii="Times New Roman" w:hAnsi="Times New Roman"/>
          <w:i/>
          <w:sz w:val="22"/>
        </w:rPr>
        <w:t>s</w:t>
      </w:r>
      <w:r w:rsidRPr="007709FA">
        <w:rPr>
          <w:rFonts w:ascii="Times New Roman" w:hAnsi="Times New Roman"/>
          <w:i/>
          <w:sz w:val="22"/>
        </w:rPr>
        <w:t xml:space="preserve"> with subdivided </w:t>
      </w:r>
      <w:r w:rsidR="00193FF8">
        <w:rPr>
          <w:rFonts w:ascii="Times New Roman" w:hAnsi="Times New Roman"/>
          <w:i/>
          <w:sz w:val="22"/>
        </w:rPr>
        <w:t>income</w:t>
      </w:r>
    </w:p>
    <w:tbl>
      <w:tblPr>
        <w:tblW w:w="10400" w:type="dxa"/>
        <w:tblInd w:w="93" w:type="dxa"/>
        <w:tblLook w:val="04A0" w:firstRow="1" w:lastRow="0" w:firstColumn="1" w:lastColumn="0" w:noHBand="0" w:noVBand="1"/>
        <w:tblPrChange w:id="1516" w:author="Linderhof, Vincent" w:date="2016-01-26T22:18:00Z">
          <w:tblPr>
            <w:tblW w:w="10400" w:type="dxa"/>
            <w:tblInd w:w="93" w:type="dxa"/>
            <w:tblLook w:val="04A0" w:firstRow="1" w:lastRow="0" w:firstColumn="1" w:lastColumn="0" w:noHBand="0" w:noVBand="1"/>
          </w:tblPr>
        </w:tblPrChange>
      </w:tblPr>
      <w:tblGrid>
        <w:gridCol w:w="6320"/>
        <w:gridCol w:w="1300"/>
        <w:gridCol w:w="1300"/>
        <w:gridCol w:w="1480"/>
        <w:tblGridChange w:id="1517">
          <w:tblGrid>
            <w:gridCol w:w="6320"/>
            <w:gridCol w:w="1300"/>
            <w:gridCol w:w="1300"/>
            <w:gridCol w:w="1480"/>
          </w:tblGrid>
        </w:tblGridChange>
      </w:tblGrid>
      <w:tr w:rsidR="002C6F78" w:rsidRPr="00B20283" w14:paraId="5B9D422F" w14:textId="77777777" w:rsidTr="00B20283">
        <w:trPr>
          <w:trHeight w:val="142"/>
          <w:trPrChange w:id="1518" w:author="Linderhof, Vincent" w:date="2016-01-26T22:18:00Z">
            <w:trPr>
              <w:trHeight w:val="300"/>
            </w:trPr>
          </w:trPrChange>
        </w:trPr>
        <w:tc>
          <w:tcPr>
            <w:tcW w:w="6320" w:type="dxa"/>
            <w:tcBorders>
              <w:top w:val="single" w:sz="4" w:space="0" w:color="auto"/>
              <w:left w:val="nil"/>
              <w:bottom w:val="nil"/>
              <w:right w:val="single" w:sz="4" w:space="0" w:color="auto"/>
            </w:tcBorders>
            <w:shd w:val="clear" w:color="auto" w:fill="auto"/>
            <w:noWrap/>
            <w:vAlign w:val="bottom"/>
            <w:hideMark/>
            <w:tcPrChange w:id="1519" w:author="Linderhof, Vincent" w:date="2016-01-26T22:18:00Z">
              <w:tcPr>
                <w:tcW w:w="6320" w:type="dxa"/>
                <w:tcBorders>
                  <w:top w:val="single" w:sz="4" w:space="0" w:color="auto"/>
                  <w:left w:val="nil"/>
                  <w:bottom w:val="nil"/>
                  <w:right w:val="single" w:sz="4" w:space="0" w:color="auto"/>
                </w:tcBorders>
                <w:shd w:val="clear" w:color="auto" w:fill="auto"/>
                <w:noWrap/>
                <w:vAlign w:val="bottom"/>
                <w:hideMark/>
              </w:tcPr>
            </w:tcPrChange>
          </w:tcPr>
          <w:p w14:paraId="00E6889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2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21"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single" w:sz="4" w:space="0" w:color="auto"/>
              <w:left w:val="nil"/>
              <w:bottom w:val="single" w:sz="4" w:space="0" w:color="auto"/>
              <w:right w:val="nil"/>
            </w:tcBorders>
            <w:shd w:val="clear" w:color="auto" w:fill="auto"/>
            <w:noWrap/>
            <w:vAlign w:val="bottom"/>
            <w:hideMark/>
            <w:tcPrChange w:id="1522" w:author="Linderhof, Vincent" w:date="2016-01-26T22:18:00Z">
              <w:tcPr>
                <w:tcW w:w="1300" w:type="dxa"/>
                <w:tcBorders>
                  <w:top w:val="single" w:sz="4" w:space="0" w:color="auto"/>
                  <w:left w:val="nil"/>
                  <w:bottom w:val="single" w:sz="4" w:space="0" w:color="auto"/>
                  <w:right w:val="nil"/>
                </w:tcBorders>
                <w:shd w:val="clear" w:color="auto" w:fill="auto"/>
                <w:noWrap/>
                <w:vAlign w:val="bottom"/>
                <w:hideMark/>
              </w:tcPr>
            </w:tcPrChange>
          </w:tcPr>
          <w:p w14:paraId="2712E19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2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24" w:author="Linderhof, Vincent" w:date="2016-01-26T22:17:00Z">
                  <w:rPr>
                    <w:rFonts w:ascii="Times New Roman" w:eastAsia="Times New Roman" w:hAnsi="Times New Roman"/>
                    <w:color w:val="000000"/>
                    <w:sz w:val="20"/>
                    <w:szCs w:val="20"/>
                    <w:lang w:eastAsia="en-GB"/>
                  </w:rPr>
                </w:rPrChange>
              </w:rPr>
              <w:t>Dependent</w:t>
            </w:r>
          </w:p>
        </w:tc>
        <w:tc>
          <w:tcPr>
            <w:tcW w:w="1300" w:type="dxa"/>
            <w:tcBorders>
              <w:top w:val="single" w:sz="4" w:space="0" w:color="auto"/>
              <w:left w:val="nil"/>
              <w:bottom w:val="single" w:sz="4" w:space="0" w:color="auto"/>
              <w:right w:val="nil"/>
            </w:tcBorders>
            <w:shd w:val="clear" w:color="auto" w:fill="auto"/>
            <w:noWrap/>
            <w:vAlign w:val="bottom"/>
            <w:hideMark/>
            <w:tcPrChange w:id="1525" w:author="Linderhof, Vincent" w:date="2016-01-26T22:18:00Z">
              <w:tcPr>
                <w:tcW w:w="1300" w:type="dxa"/>
                <w:tcBorders>
                  <w:top w:val="single" w:sz="4" w:space="0" w:color="auto"/>
                  <w:left w:val="nil"/>
                  <w:bottom w:val="single" w:sz="4" w:space="0" w:color="auto"/>
                  <w:right w:val="nil"/>
                </w:tcBorders>
                <w:shd w:val="clear" w:color="auto" w:fill="auto"/>
                <w:noWrap/>
                <w:vAlign w:val="bottom"/>
                <w:hideMark/>
              </w:tcPr>
            </w:tcPrChange>
          </w:tcPr>
          <w:p w14:paraId="1A647A4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2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27" w:author="Linderhof, Vincent" w:date="2016-01-26T22:17:00Z">
                  <w:rPr>
                    <w:rFonts w:ascii="Times New Roman" w:eastAsia="Times New Roman" w:hAnsi="Times New Roman"/>
                    <w:color w:val="000000"/>
                    <w:sz w:val="20"/>
                    <w:szCs w:val="20"/>
                    <w:lang w:eastAsia="en-GB"/>
                  </w:rPr>
                </w:rPrChange>
              </w:rPr>
              <w:t>variable:</w:t>
            </w:r>
          </w:p>
        </w:tc>
        <w:tc>
          <w:tcPr>
            <w:tcW w:w="1480" w:type="dxa"/>
            <w:tcBorders>
              <w:top w:val="single" w:sz="4" w:space="0" w:color="auto"/>
              <w:left w:val="nil"/>
              <w:bottom w:val="single" w:sz="4" w:space="0" w:color="auto"/>
              <w:right w:val="nil"/>
            </w:tcBorders>
            <w:shd w:val="clear" w:color="auto" w:fill="auto"/>
            <w:noWrap/>
            <w:vAlign w:val="bottom"/>
            <w:hideMark/>
            <w:tcPrChange w:id="1528" w:author="Linderhof, Vincent" w:date="2016-01-26T22:18:00Z">
              <w:tcPr>
                <w:tcW w:w="1480" w:type="dxa"/>
                <w:tcBorders>
                  <w:top w:val="single" w:sz="4" w:space="0" w:color="auto"/>
                  <w:left w:val="nil"/>
                  <w:bottom w:val="single" w:sz="4" w:space="0" w:color="auto"/>
                  <w:right w:val="nil"/>
                </w:tcBorders>
                <w:shd w:val="clear" w:color="auto" w:fill="auto"/>
                <w:noWrap/>
                <w:vAlign w:val="bottom"/>
                <w:hideMark/>
              </w:tcPr>
            </w:tcPrChange>
          </w:tcPr>
          <w:p w14:paraId="1BB3CBC7"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2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30" w:author="Linderhof, Vincent" w:date="2016-01-26T22:17:00Z">
                  <w:rPr>
                    <w:rFonts w:ascii="Times New Roman" w:eastAsia="Times New Roman" w:hAnsi="Times New Roman"/>
                    <w:color w:val="000000"/>
                    <w:sz w:val="20"/>
                    <w:szCs w:val="20"/>
                    <w:lang w:eastAsia="en-GB"/>
                  </w:rPr>
                </w:rPrChange>
              </w:rPr>
              <w:t> </w:t>
            </w:r>
          </w:p>
        </w:tc>
      </w:tr>
      <w:tr w:rsidR="002C6F78" w:rsidRPr="00B20283" w14:paraId="6F396F36" w14:textId="77777777" w:rsidTr="00B20283">
        <w:trPr>
          <w:trHeight w:val="142"/>
          <w:trPrChange w:id="1531" w:author="Linderhof, Vincent" w:date="2016-01-26T22:18:00Z">
            <w:trPr>
              <w:trHeight w:val="315"/>
            </w:trPr>
          </w:trPrChange>
        </w:trPr>
        <w:tc>
          <w:tcPr>
            <w:tcW w:w="6320" w:type="dxa"/>
            <w:tcBorders>
              <w:top w:val="nil"/>
              <w:left w:val="nil"/>
              <w:bottom w:val="single" w:sz="4" w:space="0" w:color="auto"/>
              <w:right w:val="single" w:sz="4" w:space="0" w:color="auto"/>
            </w:tcBorders>
            <w:shd w:val="clear" w:color="auto" w:fill="auto"/>
            <w:noWrap/>
            <w:vAlign w:val="bottom"/>
            <w:hideMark/>
            <w:tcPrChange w:id="1532" w:author="Linderhof, Vincent" w:date="2016-01-26T22:18:00Z">
              <w:tcPr>
                <w:tcW w:w="6320" w:type="dxa"/>
                <w:tcBorders>
                  <w:top w:val="nil"/>
                  <w:left w:val="nil"/>
                  <w:bottom w:val="single" w:sz="4" w:space="0" w:color="auto"/>
                  <w:right w:val="single" w:sz="4" w:space="0" w:color="auto"/>
                </w:tcBorders>
                <w:shd w:val="clear" w:color="auto" w:fill="auto"/>
                <w:noWrap/>
                <w:vAlign w:val="bottom"/>
                <w:hideMark/>
              </w:tcPr>
            </w:tcPrChange>
          </w:tcPr>
          <w:p w14:paraId="3B00DFB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3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34"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single" w:sz="4" w:space="0" w:color="auto"/>
              <w:right w:val="single" w:sz="4" w:space="0" w:color="auto"/>
            </w:tcBorders>
            <w:shd w:val="clear" w:color="auto" w:fill="auto"/>
            <w:noWrap/>
            <w:vAlign w:val="bottom"/>
            <w:hideMark/>
            <w:tcPrChange w:id="1535" w:author="Linderhof, Vincent" w:date="2016-01-26T22:18:00Z">
              <w:tcPr>
                <w:tcW w:w="1300" w:type="dxa"/>
                <w:tcBorders>
                  <w:top w:val="nil"/>
                  <w:left w:val="nil"/>
                  <w:bottom w:val="single" w:sz="4" w:space="0" w:color="auto"/>
                  <w:right w:val="single" w:sz="4" w:space="0" w:color="auto"/>
                </w:tcBorders>
                <w:shd w:val="clear" w:color="auto" w:fill="auto"/>
                <w:noWrap/>
                <w:vAlign w:val="bottom"/>
                <w:hideMark/>
              </w:tcPr>
            </w:tcPrChange>
          </w:tcPr>
          <w:p w14:paraId="2B92B75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3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37" w:author="Linderhof, Vincent" w:date="2016-01-26T22:17:00Z">
                  <w:rPr>
                    <w:rFonts w:ascii="Times New Roman" w:eastAsia="Times New Roman" w:hAnsi="Times New Roman"/>
                    <w:color w:val="000000"/>
                    <w:sz w:val="20"/>
                    <w:szCs w:val="20"/>
                    <w:lang w:eastAsia="en-GB"/>
                  </w:rPr>
                </w:rPrChange>
              </w:rPr>
              <w:t>FCS</w:t>
            </w:r>
          </w:p>
        </w:tc>
        <w:tc>
          <w:tcPr>
            <w:tcW w:w="1300" w:type="dxa"/>
            <w:tcBorders>
              <w:top w:val="nil"/>
              <w:left w:val="nil"/>
              <w:bottom w:val="single" w:sz="4" w:space="0" w:color="auto"/>
              <w:right w:val="single" w:sz="4" w:space="0" w:color="auto"/>
            </w:tcBorders>
            <w:shd w:val="clear" w:color="auto" w:fill="auto"/>
            <w:noWrap/>
            <w:vAlign w:val="bottom"/>
            <w:hideMark/>
            <w:tcPrChange w:id="1538" w:author="Linderhof, Vincent" w:date="2016-01-26T22:18:00Z">
              <w:tcPr>
                <w:tcW w:w="1300" w:type="dxa"/>
                <w:tcBorders>
                  <w:top w:val="nil"/>
                  <w:left w:val="nil"/>
                  <w:bottom w:val="single" w:sz="4" w:space="0" w:color="auto"/>
                  <w:right w:val="single" w:sz="4" w:space="0" w:color="auto"/>
                </w:tcBorders>
                <w:shd w:val="clear" w:color="auto" w:fill="auto"/>
                <w:noWrap/>
                <w:vAlign w:val="bottom"/>
                <w:hideMark/>
              </w:tcPr>
            </w:tcPrChange>
          </w:tcPr>
          <w:p w14:paraId="36911C6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3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40" w:author="Linderhof, Vincent" w:date="2016-01-26T22:17:00Z">
                  <w:rPr>
                    <w:rFonts w:ascii="Times New Roman" w:eastAsia="Times New Roman" w:hAnsi="Times New Roman"/>
                    <w:color w:val="000000"/>
                    <w:sz w:val="20"/>
                    <w:szCs w:val="20"/>
                    <w:lang w:eastAsia="en-GB"/>
                  </w:rPr>
                </w:rPrChange>
              </w:rPr>
              <w:t>DDS</w:t>
            </w:r>
          </w:p>
        </w:tc>
        <w:tc>
          <w:tcPr>
            <w:tcW w:w="1480" w:type="dxa"/>
            <w:tcBorders>
              <w:top w:val="nil"/>
              <w:left w:val="nil"/>
              <w:bottom w:val="single" w:sz="4" w:space="0" w:color="auto"/>
              <w:right w:val="nil"/>
            </w:tcBorders>
            <w:shd w:val="clear" w:color="auto" w:fill="auto"/>
            <w:noWrap/>
            <w:vAlign w:val="bottom"/>
            <w:hideMark/>
            <w:tcPrChange w:id="1541" w:author="Linderhof, Vincent" w:date="2016-01-26T22:18:00Z">
              <w:tcPr>
                <w:tcW w:w="1480" w:type="dxa"/>
                <w:tcBorders>
                  <w:top w:val="nil"/>
                  <w:left w:val="nil"/>
                  <w:bottom w:val="single" w:sz="4" w:space="0" w:color="auto"/>
                  <w:right w:val="nil"/>
                </w:tcBorders>
                <w:shd w:val="clear" w:color="auto" w:fill="auto"/>
                <w:noWrap/>
                <w:vAlign w:val="bottom"/>
                <w:hideMark/>
              </w:tcPr>
            </w:tcPrChange>
          </w:tcPr>
          <w:p w14:paraId="77FAE53E"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4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43" w:author="Linderhof, Vincent" w:date="2016-01-26T22:17:00Z">
                  <w:rPr>
                    <w:rFonts w:ascii="Times New Roman" w:eastAsia="Times New Roman" w:hAnsi="Times New Roman"/>
                    <w:color w:val="000000"/>
                    <w:sz w:val="20"/>
                    <w:szCs w:val="20"/>
                    <w:lang w:eastAsia="en-GB"/>
                  </w:rPr>
                </w:rPrChange>
              </w:rPr>
              <w:t>Calories by HH</w:t>
            </w:r>
          </w:p>
        </w:tc>
      </w:tr>
      <w:tr w:rsidR="002C6F78" w:rsidRPr="00B20283" w14:paraId="2772C31B" w14:textId="77777777" w:rsidTr="00B20283">
        <w:trPr>
          <w:trHeight w:val="142"/>
          <w:trPrChange w:id="1544" w:author="Linderhof, Vincent" w:date="2016-01-26T22:18:00Z">
            <w:trPr>
              <w:trHeight w:val="315"/>
            </w:trPr>
          </w:trPrChange>
        </w:trPr>
        <w:tc>
          <w:tcPr>
            <w:tcW w:w="6320" w:type="dxa"/>
            <w:tcBorders>
              <w:top w:val="single" w:sz="4" w:space="0" w:color="auto"/>
              <w:left w:val="nil"/>
              <w:bottom w:val="nil"/>
              <w:right w:val="single" w:sz="4" w:space="0" w:color="auto"/>
            </w:tcBorders>
            <w:shd w:val="clear" w:color="auto" w:fill="auto"/>
            <w:noWrap/>
            <w:vAlign w:val="bottom"/>
            <w:hideMark/>
            <w:tcPrChange w:id="1545" w:author="Linderhof, Vincent" w:date="2016-01-26T22:18:00Z">
              <w:tcPr>
                <w:tcW w:w="6320" w:type="dxa"/>
                <w:tcBorders>
                  <w:top w:val="single" w:sz="4" w:space="0" w:color="auto"/>
                  <w:left w:val="nil"/>
                  <w:bottom w:val="nil"/>
                  <w:right w:val="single" w:sz="4" w:space="0" w:color="auto"/>
                </w:tcBorders>
                <w:shd w:val="clear" w:color="auto" w:fill="auto"/>
                <w:noWrap/>
                <w:vAlign w:val="bottom"/>
                <w:hideMark/>
              </w:tcPr>
            </w:tcPrChange>
          </w:tcPr>
          <w:p w14:paraId="096C55D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4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47" w:author="Linderhof, Vincent" w:date="2016-01-26T22:17:00Z">
                  <w:rPr>
                    <w:rFonts w:ascii="Times New Roman" w:eastAsia="Times New Roman" w:hAnsi="Times New Roman"/>
                    <w:color w:val="000000"/>
                    <w:sz w:val="20"/>
                    <w:szCs w:val="20"/>
                    <w:lang w:eastAsia="en-GB"/>
                  </w:rPr>
                </w:rPrChange>
              </w:rPr>
              <w:t xml:space="preserve">Number </w:t>
            </w:r>
            <w:proofErr w:type="spellStart"/>
            <w:r w:rsidRPr="00B20283">
              <w:rPr>
                <w:rFonts w:ascii="Times New Roman" w:eastAsia="Times New Roman" w:hAnsi="Times New Roman"/>
                <w:color w:val="000000"/>
                <w:sz w:val="18"/>
                <w:szCs w:val="18"/>
                <w:lang w:eastAsia="en-GB"/>
                <w:rPrChange w:id="1548" w:author="Linderhof, Vincent" w:date="2016-01-26T22:17:00Z">
                  <w:rPr>
                    <w:rFonts w:ascii="Times New Roman" w:eastAsia="Times New Roman" w:hAnsi="Times New Roman"/>
                    <w:color w:val="000000"/>
                    <w:sz w:val="20"/>
                    <w:szCs w:val="20"/>
                    <w:lang w:eastAsia="en-GB"/>
                  </w:rPr>
                </w:rPrChange>
              </w:rPr>
              <w:t>differerent</w:t>
            </w:r>
            <w:proofErr w:type="spellEnd"/>
            <w:r w:rsidRPr="00B20283">
              <w:rPr>
                <w:rFonts w:ascii="Times New Roman" w:eastAsia="Times New Roman" w:hAnsi="Times New Roman"/>
                <w:color w:val="000000"/>
                <w:sz w:val="18"/>
                <w:szCs w:val="18"/>
                <w:lang w:eastAsia="en-GB"/>
                <w:rPrChange w:id="1549" w:author="Linderhof, Vincent" w:date="2016-01-26T22:17:00Z">
                  <w:rPr>
                    <w:rFonts w:ascii="Times New Roman" w:eastAsia="Times New Roman" w:hAnsi="Times New Roman"/>
                    <w:color w:val="000000"/>
                    <w:sz w:val="20"/>
                    <w:szCs w:val="20"/>
                    <w:lang w:eastAsia="en-GB"/>
                  </w:rPr>
                </w:rPrChange>
              </w:rPr>
              <w:t xml:space="preserve"> crops produced by household</w:t>
            </w:r>
          </w:p>
        </w:tc>
        <w:tc>
          <w:tcPr>
            <w:tcW w:w="1300" w:type="dxa"/>
            <w:tcBorders>
              <w:top w:val="single" w:sz="4" w:space="0" w:color="auto"/>
              <w:left w:val="nil"/>
              <w:bottom w:val="nil"/>
              <w:right w:val="nil"/>
            </w:tcBorders>
            <w:shd w:val="clear" w:color="auto" w:fill="auto"/>
            <w:noWrap/>
            <w:vAlign w:val="bottom"/>
            <w:hideMark/>
            <w:tcPrChange w:id="1550" w:author="Linderhof, Vincent" w:date="2016-01-26T22:18:00Z">
              <w:tcPr>
                <w:tcW w:w="1300" w:type="dxa"/>
                <w:tcBorders>
                  <w:top w:val="single" w:sz="4" w:space="0" w:color="auto"/>
                  <w:left w:val="nil"/>
                  <w:bottom w:val="nil"/>
                  <w:right w:val="nil"/>
                </w:tcBorders>
                <w:shd w:val="clear" w:color="auto" w:fill="auto"/>
                <w:noWrap/>
                <w:vAlign w:val="bottom"/>
                <w:hideMark/>
              </w:tcPr>
            </w:tcPrChange>
          </w:tcPr>
          <w:p w14:paraId="1C25F04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5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52" w:author="Linderhof, Vincent" w:date="2016-01-26T22:17:00Z">
                  <w:rPr>
                    <w:rFonts w:ascii="Times New Roman" w:eastAsia="Times New Roman" w:hAnsi="Times New Roman"/>
                    <w:color w:val="000000"/>
                    <w:sz w:val="20"/>
                    <w:szCs w:val="20"/>
                    <w:lang w:eastAsia="en-GB"/>
                  </w:rPr>
                </w:rPrChange>
              </w:rPr>
              <w:t>0.698***</w:t>
            </w:r>
          </w:p>
        </w:tc>
        <w:tc>
          <w:tcPr>
            <w:tcW w:w="1300" w:type="dxa"/>
            <w:tcBorders>
              <w:top w:val="single" w:sz="4" w:space="0" w:color="auto"/>
              <w:left w:val="nil"/>
              <w:bottom w:val="nil"/>
              <w:right w:val="nil"/>
            </w:tcBorders>
            <w:shd w:val="clear" w:color="auto" w:fill="auto"/>
            <w:noWrap/>
            <w:vAlign w:val="bottom"/>
            <w:hideMark/>
            <w:tcPrChange w:id="1553" w:author="Linderhof, Vincent" w:date="2016-01-26T22:18:00Z">
              <w:tcPr>
                <w:tcW w:w="1300" w:type="dxa"/>
                <w:tcBorders>
                  <w:top w:val="single" w:sz="4" w:space="0" w:color="auto"/>
                  <w:left w:val="nil"/>
                  <w:bottom w:val="nil"/>
                  <w:right w:val="nil"/>
                </w:tcBorders>
                <w:shd w:val="clear" w:color="auto" w:fill="auto"/>
                <w:noWrap/>
                <w:vAlign w:val="bottom"/>
                <w:hideMark/>
              </w:tcPr>
            </w:tcPrChange>
          </w:tcPr>
          <w:p w14:paraId="767E843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5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55" w:author="Linderhof, Vincent" w:date="2016-01-26T22:17:00Z">
                  <w:rPr>
                    <w:rFonts w:ascii="Times New Roman" w:eastAsia="Times New Roman" w:hAnsi="Times New Roman"/>
                    <w:color w:val="000000"/>
                    <w:sz w:val="20"/>
                    <w:szCs w:val="20"/>
                    <w:lang w:eastAsia="en-GB"/>
                  </w:rPr>
                </w:rPrChange>
              </w:rPr>
              <w:t>0.117***</w:t>
            </w:r>
          </w:p>
        </w:tc>
        <w:tc>
          <w:tcPr>
            <w:tcW w:w="1480" w:type="dxa"/>
            <w:tcBorders>
              <w:top w:val="single" w:sz="4" w:space="0" w:color="auto"/>
              <w:left w:val="nil"/>
              <w:bottom w:val="nil"/>
              <w:right w:val="nil"/>
            </w:tcBorders>
            <w:shd w:val="clear" w:color="auto" w:fill="auto"/>
            <w:noWrap/>
            <w:vAlign w:val="bottom"/>
            <w:hideMark/>
            <w:tcPrChange w:id="1556" w:author="Linderhof, Vincent" w:date="2016-01-26T22:18:00Z">
              <w:tcPr>
                <w:tcW w:w="1480" w:type="dxa"/>
                <w:tcBorders>
                  <w:top w:val="single" w:sz="4" w:space="0" w:color="auto"/>
                  <w:left w:val="nil"/>
                  <w:bottom w:val="nil"/>
                  <w:right w:val="nil"/>
                </w:tcBorders>
                <w:shd w:val="clear" w:color="auto" w:fill="auto"/>
                <w:noWrap/>
                <w:vAlign w:val="bottom"/>
                <w:hideMark/>
              </w:tcPr>
            </w:tcPrChange>
          </w:tcPr>
          <w:p w14:paraId="6EA412D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5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58" w:author="Linderhof, Vincent" w:date="2016-01-26T22:17:00Z">
                  <w:rPr>
                    <w:rFonts w:ascii="Times New Roman" w:eastAsia="Times New Roman" w:hAnsi="Times New Roman"/>
                    <w:color w:val="000000"/>
                    <w:sz w:val="20"/>
                    <w:szCs w:val="20"/>
                    <w:lang w:eastAsia="en-GB"/>
                  </w:rPr>
                </w:rPrChange>
              </w:rPr>
              <w:t>2,292.087***</w:t>
            </w:r>
          </w:p>
        </w:tc>
      </w:tr>
      <w:tr w:rsidR="002C6F78" w:rsidRPr="00B20283" w14:paraId="4CFD882C" w14:textId="77777777" w:rsidTr="00B20283">
        <w:trPr>
          <w:trHeight w:val="142"/>
          <w:trPrChange w:id="1559"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560"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78B39AE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6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62"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563" w:author="Linderhof, Vincent" w:date="2016-01-26T22:18:00Z">
              <w:tcPr>
                <w:tcW w:w="1300" w:type="dxa"/>
                <w:tcBorders>
                  <w:top w:val="nil"/>
                  <w:left w:val="nil"/>
                  <w:bottom w:val="nil"/>
                  <w:right w:val="nil"/>
                </w:tcBorders>
                <w:shd w:val="clear" w:color="auto" w:fill="auto"/>
                <w:noWrap/>
                <w:vAlign w:val="bottom"/>
                <w:hideMark/>
              </w:tcPr>
            </w:tcPrChange>
          </w:tcPr>
          <w:p w14:paraId="1D4B782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6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65" w:author="Linderhof, Vincent" w:date="2016-01-26T22:17:00Z">
                  <w:rPr>
                    <w:rFonts w:ascii="Times New Roman" w:eastAsia="Times New Roman" w:hAnsi="Times New Roman"/>
                    <w:color w:val="000000"/>
                    <w:sz w:val="20"/>
                    <w:szCs w:val="20"/>
                    <w:lang w:eastAsia="en-GB"/>
                  </w:rPr>
                </w:rPrChange>
              </w:rPr>
              <w:t>(0.144)</w:t>
            </w:r>
          </w:p>
        </w:tc>
        <w:tc>
          <w:tcPr>
            <w:tcW w:w="1300" w:type="dxa"/>
            <w:tcBorders>
              <w:top w:val="nil"/>
              <w:left w:val="nil"/>
              <w:bottom w:val="nil"/>
              <w:right w:val="nil"/>
            </w:tcBorders>
            <w:shd w:val="clear" w:color="auto" w:fill="auto"/>
            <w:noWrap/>
            <w:vAlign w:val="bottom"/>
            <w:hideMark/>
            <w:tcPrChange w:id="1566" w:author="Linderhof, Vincent" w:date="2016-01-26T22:18:00Z">
              <w:tcPr>
                <w:tcW w:w="1300" w:type="dxa"/>
                <w:tcBorders>
                  <w:top w:val="nil"/>
                  <w:left w:val="nil"/>
                  <w:bottom w:val="nil"/>
                  <w:right w:val="nil"/>
                </w:tcBorders>
                <w:shd w:val="clear" w:color="auto" w:fill="auto"/>
                <w:noWrap/>
                <w:vAlign w:val="bottom"/>
                <w:hideMark/>
              </w:tcPr>
            </w:tcPrChange>
          </w:tcPr>
          <w:p w14:paraId="734E166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6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68" w:author="Linderhof, Vincent" w:date="2016-01-26T22:17:00Z">
                  <w:rPr>
                    <w:rFonts w:ascii="Times New Roman" w:eastAsia="Times New Roman" w:hAnsi="Times New Roman"/>
                    <w:color w:val="000000"/>
                    <w:sz w:val="20"/>
                    <w:szCs w:val="20"/>
                    <w:lang w:eastAsia="en-GB"/>
                  </w:rPr>
                </w:rPrChange>
              </w:rPr>
              <w:t>(0.013)</w:t>
            </w:r>
          </w:p>
        </w:tc>
        <w:tc>
          <w:tcPr>
            <w:tcW w:w="1480" w:type="dxa"/>
            <w:tcBorders>
              <w:top w:val="nil"/>
              <w:left w:val="nil"/>
              <w:bottom w:val="nil"/>
              <w:right w:val="nil"/>
            </w:tcBorders>
            <w:shd w:val="clear" w:color="auto" w:fill="auto"/>
            <w:noWrap/>
            <w:vAlign w:val="bottom"/>
            <w:hideMark/>
            <w:tcPrChange w:id="1569" w:author="Linderhof, Vincent" w:date="2016-01-26T22:18:00Z">
              <w:tcPr>
                <w:tcW w:w="1480" w:type="dxa"/>
                <w:tcBorders>
                  <w:top w:val="nil"/>
                  <w:left w:val="nil"/>
                  <w:bottom w:val="nil"/>
                  <w:right w:val="nil"/>
                </w:tcBorders>
                <w:shd w:val="clear" w:color="auto" w:fill="auto"/>
                <w:noWrap/>
                <w:vAlign w:val="bottom"/>
                <w:hideMark/>
              </w:tcPr>
            </w:tcPrChange>
          </w:tcPr>
          <w:p w14:paraId="15BE9F9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7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71" w:author="Linderhof, Vincent" w:date="2016-01-26T22:17:00Z">
                  <w:rPr>
                    <w:rFonts w:ascii="Times New Roman" w:eastAsia="Times New Roman" w:hAnsi="Times New Roman"/>
                    <w:color w:val="000000"/>
                    <w:sz w:val="20"/>
                    <w:szCs w:val="20"/>
                    <w:lang w:eastAsia="en-GB"/>
                  </w:rPr>
                </w:rPrChange>
              </w:rPr>
              <w:t>(508.079)</w:t>
            </w:r>
          </w:p>
        </w:tc>
      </w:tr>
      <w:tr w:rsidR="002C6F78" w:rsidRPr="00B20283" w14:paraId="5B2893CB" w14:textId="77777777" w:rsidTr="00B20283">
        <w:trPr>
          <w:trHeight w:val="142"/>
          <w:trPrChange w:id="1572"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573"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355DE6C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7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75" w:author="Linderhof, Vincent" w:date="2016-01-26T22:17:00Z">
                  <w:rPr>
                    <w:rFonts w:ascii="Times New Roman" w:eastAsia="Times New Roman" w:hAnsi="Times New Roman"/>
                    <w:color w:val="000000"/>
                    <w:sz w:val="20"/>
                    <w:szCs w:val="20"/>
                    <w:lang w:eastAsia="en-GB"/>
                  </w:rPr>
                </w:rPrChange>
              </w:rPr>
              <w:t>Household size</w:t>
            </w:r>
          </w:p>
        </w:tc>
        <w:tc>
          <w:tcPr>
            <w:tcW w:w="1300" w:type="dxa"/>
            <w:tcBorders>
              <w:top w:val="nil"/>
              <w:left w:val="nil"/>
              <w:bottom w:val="nil"/>
              <w:right w:val="nil"/>
            </w:tcBorders>
            <w:shd w:val="clear" w:color="auto" w:fill="auto"/>
            <w:noWrap/>
            <w:vAlign w:val="bottom"/>
            <w:hideMark/>
            <w:tcPrChange w:id="1576" w:author="Linderhof, Vincent" w:date="2016-01-26T22:18:00Z">
              <w:tcPr>
                <w:tcW w:w="1300" w:type="dxa"/>
                <w:tcBorders>
                  <w:top w:val="nil"/>
                  <w:left w:val="nil"/>
                  <w:bottom w:val="nil"/>
                  <w:right w:val="nil"/>
                </w:tcBorders>
                <w:shd w:val="clear" w:color="auto" w:fill="auto"/>
                <w:noWrap/>
                <w:vAlign w:val="bottom"/>
                <w:hideMark/>
              </w:tcPr>
            </w:tcPrChange>
          </w:tcPr>
          <w:p w14:paraId="6E6B8EF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7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78" w:author="Linderhof, Vincent" w:date="2016-01-26T22:17:00Z">
                  <w:rPr>
                    <w:rFonts w:ascii="Times New Roman" w:eastAsia="Times New Roman" w:hAnsi="Times New Roman"/>
                    <w:color w:val="000000"/>
                    <w:sz w:val="20"/>
                    <w:szCs w:val="20"/>
                    <w:lang w:eastAsia="en-GB"/>
                  </w:rPr>
                </w:rPrChange>
              </w:rPr>
              <w:t>0.396***</w:t>
            </w:r>
          </w:p>
        </w:tc>
        <w:tc>
          <w:tcPr>
            <w:tcW w:w="1300" w:type="dxa"/>
            <w:tcBorders>
              <w:top w:val="nil"/>
              <w:left w:val="nil"/>
              <w:bottom w:val="nil"/>
              <w:right w:val="nil"/>
            </w:tcBorders>
            <w:shd w:val="clear" w:color="auto" w:fill="auto"/>
            <w:noWrap/>
            <w:vAlign w:val="bottom"/>
            <w:hideMark/>
            <w:tcPrChange w:id="1579" w:author="Linderhof, Vincent" w:date="2016-01-26T22:18:00Z">
              <w:tcPr>
                <w:tcW w:w="1300" w:type="dxa"/>
                <w:tcBorders>
                  <w:top w:val="nil"/>
                  <w:left w:val="nil"/>
                  <w:bottom w:val="nil"/>
                  <w:right w:val="nil"/>
                </w:tcBorders>
                <w:shd w:val="clear" w:color="auto" w:fill="auto"/>
                <w:noWrap/>
                <w:vAlign w:val="bottom"/>
                <w:hideMark/>
              </w:tcPr>
            </w:tcPrChange>
          </w:tcPr>
          <w:p w14:paraId="2F57E9A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8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81" w:author="Linderhof, Vincent" w:date="2016-01-26T22:17:00Z">
                  <w:rPr>
                    <w:rFonts w:ascii="Times New Roman" w:eastAsia="Times New Roman" w:hAnsi="Times New Roman"/>
                    <w:color w:val="000000"/>
                    <w:sz w:val="20"/>
                    <w:szCs w:val="20"/>
                    <w:lang w:eastAsia="en-GB"/>
                  </w:rPr>
                </w:rPrChange>
              </w:rPr>
              <w:t>0.020**</w:t>
            </w:r>
          </w:p>
        </w:tc>
        <w:tc>
          <w:tcPr>
            <w:tcW w:w="1480" w:type="dxa"/>
            <w:tcBorders>
              <w:top w:val="nil"/>
              <w:left w:val="nil"/>
              <w:bottom w:val="nil"/>
              <w:right w:val="nil"/>
            </w:tcBorders>
            <w:shd w:val="clear" w:color="auto" w:fill="auto"/>
            <w:noWrap/>
            <w:vAlign w:val="bottom"/>
            <w:hideMark/>
            <w:tcPrChange w:id="1582" w:author="Linderhof, Vincent" w:date="2016-01-26T22:18:00Z">
              <w:tcPr>
                <w:tcW w:w="1480" w:type="dxa"/>
                <w:tcBorders>
                  <w:top w:val="nil"/>
                  <w:left w:val="nil"/>
                  <w:bottom w:val="nil"/>
                  <w:right w:val="nil"/>
                </w:tcBorders>
                <w:shd w:val="clear" w:color="auto" w:fill="auto"/>
                <w:noWrap/>
                <w:vAlign w:val="bottom"/>
                <w:hideMark/>
              </w:tcPr>
            </w:tcPrChange>
          </w:tcPr>
          <w:p w14:paraId="5AAA87C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8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84" w:author="Linderhof, Vincent" w:date="2016-01-26T22:17:00Z">
                  <w:rPr>
                    <w:rFonts w:ascii="Times New Roman" w:eastAsia="Times New Roman" w:hAnsi="Times New Roman"/>
                    <w:color w:val="000000"/>
                    <w:sz w:val="20"/>
                    <w:szCs w:val="20"/>
                    <w:lang w:eastAsia="en-GB"/>
                  </w:rPr>
                </w:rPrChange>
              </w:rPr>
              <w:t>5,683.600***</w:t>
            </w:r>
          </w:p>
        </w:tc>
      </w:tr>
      <w:tr w:rsidR="002C6F78" w:rsidRPr="00B20283" w14:paraId="672126F2" w14:textId="77777777" w:rsidTr="00B20283">
        <w:trPr>
          <w:trHeight w:val="142"/>
          <w:trPrChange w:id="1585"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586"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3EBAC82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8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88"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589" w:author="Linderhof, Vincent" w:date="2016-01-26T22:18:00Z">
              <w:tcPr>
                <w:tcW w:w="1300" w:type="dxa"/>
                <w:tcBorders>
                  <w:top w:val="nil"/>
                  <w:left w:val="nil"/>
                  <w:bottom w:val="nil"/>
                  <w:right w:val="nil"/>
                </w:tcBorders>
                <w:shd w:val="clear" w:color="auto" w:fill="auto"/>
                <w:noWrap/>
                <w:vAlign w:val="bottom"/>
                <w:hideMark/>
              </w:tcPr>
            </w:tcPrChange>
          </w:tcPr>
          <w:p w14:paraId="1E9D989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9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91" w:author="Linderhof, Vincent" w:date="2016-01-26T22:17:00Z">
                  <w:rPr>
                    <w:rFonts w:ascii="Times New Roman" w:eastAsia="Times New Roman" w:hAnsi="Times New Roman"/>
                    <w:color w:val="000000"/>
                    <w:sz w:val="20"/>
                    <w:szCs w:val="20"/>
                    <w:lang w:eastAsia="en-GB"/>
                  </w:rPr>
                </w:rPrChange>
              </w:rPr>
              <w:t>(0.087)</w:t>
            </w:r>
          </w:p>
        </w:tc>
        <w:tc>
          <w:tcPr>
            <w:tcW w:w="1300" w:type="dxa"/>
            <w:tcBorders>
              <w:top w:val="nil"/>
              <w:left w:val="nil"/>
              <w:bottom w:val="nil"/>
              <w:right w:val="nil"/>
            </w:tcBorders>
            <w:shd w:val="clear" w:color="auto" w:fill="auto"/>
            <w:noWrap/>
            <w:vAlign w:val="bottom"/>
            <w:hideMark/>
            <w:tcPrChange w:id="1592" w:author="Linderhof, Vincent" w:date="2016-01-26T22:18:00Z">
              <w:tcPr>
                <w:tcW w:w="1300" w:type="dxa"/>
                <w:tcBorders>
                  <w:top w:val="nil"/>
                  <w:left w:val="nil"/>
                  <w:bottom w:val="nil"/>
                  <w:right w:val="nil"/>
                </w:tcBorders>
                <w:shd w:val="clear" w:color="auto" w:fill="auto"/>
                <w:noWrap/>
                <w:vAlign w:val="bottom"/>
                <w:hideMark/>
              </w:tcPr>
            </w:tcPrChange>
          </w:tcPr>
          <w:p w14:paraId="1EF3046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9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94" w:author="Linderhof, Vincent" w:date="2016-01-26T22:17:00Z">
                  <w:rPr>
                    <w:rFonts w:ascii="Times New Roman" w:eastAsia="Times New Roman" w:hAnsi="Times New Roman"/>
                    <w:color w:val="000000"/>
                    <w:sz w:val="20"/>
                    <w:szCs w:val="20"/>
                    <w:lang w:eastAsia="en-GB"/>
                  </w:rPr>
                </w:rPrChange>
              </w:rPr>
              <w:t>(0.008)</w:t>
            </w:r>
          </w:p>
        </w:tc>
        <w:tc>
          <w:tcPr>
            <w:tcW w:w="1480" w:type="dxa"/>
            <w:tcBorders>
              <w:top w:val="nil"/>
              <w:left w:val="nil"/>
              <w:bottom w:val="nil"/>
              <w:right w:val="nil"/>
            </w:tcBorders>
            <w:shd w:val="clear" w:color="auto" w:fill="auto"/>
            <w:noWrap/>
            <w:vAlign w:val="bottom"/>
            <w:hideMark/>
            <w:tcPrChange w:id="1595" w:author="Linderhof, Vincent" w:date="2016-01-26T22:18:00Z">
              <w:tcPr>
                <w:tcW w:w="1480" w:type="dxa"/>
                <w:tcBorders>
                  <w:top w:val="nil"/>
                  <w:left w:val="nil"/>
                  <w:bottom w:val="nil"/>
                  <w:right w:val="nil"/>
                </w:tcBorders>
                <w:shd w:val="clear" w:color="auto" w:fill="auto"/>
                <w:noWrap/>
                <w:vAlign w:val="bottom"/>
                <w:hideMark/>
              </w:tcPr>
            </w:tcPrChange>
          </w:tcPr>
          <w:p w14:paraId="6BFD1525"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59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597" w:author="Linderhof, Vincent" w:date="2016-01-26T22:17:00Z">
                  <w:rPr>
                    <w:rFonts w:ascii="Times New Roman" w:eastAsia="Times New Roman" w:hAnsi="Times New Roman"/>
                    <w:color w:val="000000"/>
                    <w:sz w:val="20"/>
                    <w:szCs w:val="20"/>
                    <w:lang w:eastAsia="en-GB"/>
                  </w:rPr>
                </w:rPrChange>
              </w:rPr>
              <w:t>(308.673)</w:t>
            </w:r>
          </w:p>
        </w:tc>
      </w:tr>
      <w:tr w:rsidR="002C6F78" w:rsidRPr="00B20283" w14:paraId="7946703C" w14:textId="77777777" w:rsidTr="00B20283">
        <w:trPr>
          <w:trHeight w:val="142"/>
          <w:trPrChange w:id="1598"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599"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7DE0118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0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01" w:author="Linderhof, Vincent" w:date="2016-01-26T22:17:00Z">
                  <w:rPr>
                    <w:rFonts w:ascii="Times New Roman" w:eastAsia="Times New Roman" w:hAnsi="Times New Roman"/>
                    <w:color w:val="000000"/>
                    <w:sz w:val="20"/>
                    <w:szCs w:val="20"/>
                    <w:lang w:eastAsia="en-GB"/>
                  </w:rPr>
                </w:rPrChange>
              </w:rPr>
              <w:t>Gender head household</w:t>
            </w:r>
          </w:p>
        </w:tc>
        <w:tc>
          <w:tcPr>
            <w:tcW w:w="1300" w:type="dxa"/>
            <w:tcBorders>
              <w:top w:val="nil"/>
              <w:left w:val="nil"/>
              <w:bottom w:val="nil"/>
              <w:right w:val="nil"/>
            </w:tcBorders>
            <w:shd w:val="clear" w:color="auto" w:fill="auto"/>
            <w:noWrap/>
            <w:vAlign w:val="bottom"/>
            <w:hideMark/>
            <w:tcPrChange w:id="1602" w:author="Linderhof, Vincent" w:date="2016-01-26T22:18:00Z">
              <w:tcPr>
                <w:tcW w:w="1300" w:type="dxa"/>
                <w:tcBorders>
                  <w:top w:val="nil"/>
                  <w:left w:val="nil"/>
                  <w:bottom w:val="nil"/>
                  <w:right w:val="nil"/>
                </w:tcBorders>
                <w:shd w:val="clear" w:color="auto" w:fill="auto"/>
                <w:noWrap/>
                <w:vAlign w:val="bottom"/>
                <w:hideMark/>
              </w:tcPr>
            </w:tcPrChange>
          </w:tcPr>
          <w:p w14:paraId="180CDB9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0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04" w:author="Linderhof, Vincent" w:date="2016-01-26T22:17:00Z">
                  <w:rPr>
                    <w:rFonts w:ascii="Times New Roman" w:eastAsia="Times New Roman" w:hAnsi="Times New Roman"/>
                    <w:color w:val="000000"/>
                    <w:sz w:val="20"/>
                    <w:szCs w:val="20"/>
                    <w:lang w:eastAsia="en-GB"/>
                  </w:rPr>
                </w:rPrChange>
              </w:rPr>
              <w:t>-0.151</w:t>
            </w:r>
          </w:p>
        </w:tc>
        <w:tc>
          <w:tcPr>
            <w:tcW w:w="1300" w:type="dxa"/>
            <w:tcBorders>
              <w:top w:val="nil"/>
              <w:left w:val="nil"/>
              <w:bottom w:val="nil"/>
              <w:right w:val="nil"/>
            </w:tcBorders>
            <w:shd w:val="clear" w:color="auto" w:fill="auto"/>
            <w:noWrap/>
            <w:vAlign w:val="bottom"/>
            <w:hideMark/>
            <w:tcPrChange w:id="1605" w:author="Linderhof, Vincent" w:date="2016-01-26T22:18:00Z">
              <w:tcPr>
                <w:tcW w:w="1300" w:type="dxa"/>
                <w:tcBorders>
                  <w:top w:val="nil"/>
                  <w:left w:val="nil"/>
                  <w:bottom w:val="nil"/>
                  <w:right w:val="nil"/>
                </w:tcBorders>
                <w:shd w:val="clear" w:color="auto" w:fill="auto"/>
                <w:noWrap/>
                <w:vAlign w:val="bottom"/>
                <w:hideMark/>
              </w:tcPr>
            </w:tcPrChange>
          </w:tcPr>
          <w:p w14:paraId="40519D4E"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0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07" w:author="Linderhof, Vincent" w:date="2016-01-26T22:17:00Z">
                  <w:rPr>
                    <w:rFonts w:ascii="Times New Roman" w:eastAsia="Times New Roman" w:hAnsi="Times New Roman"/>
                    <w:color w:val="000000"/>
                    <w:sz w:val="20"/>
                    <w:szCs w:val="20"/>
                    <w:lang w:eastAsia="en-GB"/>
                  </w:rPr>
                </w:rPrChange>
              </w:rPr>
              <w:t>-0.039</w:t>
            </w:r>
          </w:p>
        </w:tc>
        <w:tc>
          <w:tcPr>
            <w:tcW w:w="1480" w:type="dxa"/>
            <w:tcBorders>
              <w:top w:val="nil"/>
              <w:left w:val="nil"/>
              <w:bottom w:val="nil"/>
              <w:right w:val="nil"/>
            </w:tcBorders>
            <w:shd w:val="clear" w:color="auto" w:fill="auto"/>
            <w:noWrap/>
            <w:vAlign w:val="bottom"/>
            <w:hideMark/>
            <w:tcPrChange w:id="1608" w:author="Linderhof, Vincent" w:date="2016-01-26T22:18:00Z">
              <w:tcPr>
                <w:tcW w:w="1480" w:type="dxa"/>
                <w:tcBorders>
                  <w:top w:val="nil"/>
                  <w:left w:val="nil"/>
                  <w:bottom w:val="nil"/>
                  <w:right w:val="nil"/>
                </w:tcBorders>
                <w:shd w:val="clear" w:color="auto" w:fill="auto"/>
                <w:noWrap/>
                <w:vAlign w:val="bottom"/>
                <w:hideMark/>
              </w:tcPr>
            </w:tcPrChange>
          </w:tcPr>
          <w:p w14:paraId="160C849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0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10" w:author="Linderhof, Vincent" w:date="2016-01-26T22:17:00Z">
                  <w:rPr>
                    <w:rFonts w:ascii="Times New Roman" w:eastAsia="Times New Roman" w:hAnsi="Times New Roman"/>
                    <w:color w:val="000000"/>
                    <w:sz w:val="20"/>
                    <w:szCs w:val="20"/>
                    <w:lang w:eastAsia="en-GB"/>
                  </w:rPr>
                </w:rPrChange>
              </w:rPr>
              <w:t>6,156.332**</w:t>
            </w:r>
          </w:p>
        </w:tc>
      </w:tr>
      <w:tr w:rsidR="002C6F78" w:rsidRPr="00B20283" w14:paraId="1C349986" w14:textId="77777777" w:rsidTr="00B20283">
        <w:trPr>
          <w:trHeight w:val="142"/>
          <w:trPrChange w:id="1611"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612"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1E4CAB87"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1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14"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615" w:author="Linderhof, Vincent" w:date="2016-01-26T22:18:00Z">
              <w:tcPr>
                <w:tcW w:w="1300" w:type="dxa"/>
                <w:tcBorders>
                  <w:top w:val="nil"/>
                  <w:left w:val="nil"/>
                  <w:bottom w:val="nil"/>
                  <w:right w:val="nil"/>
                </w:tcBorders>
                <w:shd w:val="clear" w:color="auto" w:fill="auto"/>
                <w:noWrap/>
                <w:vAlign w:val="bottom"/>
                <w:hideMark/>
              </w:tcPr>
            </w:tcPrChange>
          </w:tcPr>
          <w:p w14:paraId="7E5D2BF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1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17" w:author="Linderhof, Vincent" w:date="2016-01-26T22:17:00Z">
                  <w:rPr>
                    <w:rFonts w:ascii="Times New Roman" w:eastAsia="Times New Roman" w:hAnsi="Times New Roman"/>
                    <w:color w:val="000000"/>
                    <w:sz w:val="20"/>
                    <w:szCs w:val="20"/>
                    <w:lang w:eastAsia="en-GB"/>
                  </w:rPr>
                </w:rPrChange>
              </w:rPr>
              <w:t>(0.701)</w:t>
            </w:r>
          </w:p>
        </w:tc>
        <w:tc>
          <w:tcPr>
            <w:tcW w:w="1300" w:type="dxa"/>
            <w:tcBorders>
              <w:top w:val="nil"/>
              <w:left w:val="nil"/>
              <w:bottom w:val="nil"/>
              <w:right w:val="nil"/>
            </w:tcBorders>
            <w:shd w:val="clear" w:color="auto" w:fill="auto"/>
            <w:noWrap/>
            <w:vAlign w:val="bottom"/>
            <w:hideMark/>
            <w:tcPrChange w:id="1618" w:author="Linderhof, Vincent" w:date="2016-01-26T22:18:00Z">
              <w:tcPr>
                <w:tcW w:w="1300" w:type="dxa"/>
                <w:tcBorders>
                  <w:top w:val="nil"/>
                  <w:left w:val="nil"/>
                  <w:bottom w:val="nil"/>
                  <w:right w:val="nil"/>
                </w:tcBorders>
                <w:shd w:val="clear" w:color="auto" w:fill="auto"/>
                <w:noWrap/>
                <w:vAlign w:val="bottom"/>
                <w:hideMark/>
              </w:tcPr>
            </w:tcPrChange>
          </w:tcPr>
          <w:p w14:paraId="576B847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1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20" w:author="Linderhof, Vincent" w:date="2016-01-26T22:17:00Z">
                  <w:rPr>
                    <w:rFonts w:ascii="Times New Roman" w:eastAsia="Times New Roman" w:hAnsi="Times New Roman"/>
                    <w:color w:val="000000"/>
                    <w:sz w:val="20"/>
                    <w:szCs w:val="20"/>
                    <w:lang w:eastAsia="en-GB"/>
                  </w:rPr>
                </w:rPrChange>
              </w:rPr>
              <w:t>(0.064)</w:t>
            </w:r>
          </w:p>
        </w:tc>
        <w:tc>
          <w:tcPr>
            <w:tcW w:w="1480" w:type="dxa"/>
            <w:tcBorders>
              <w:top w:val="nil"/>
              <w:left w:val="nil"/>
              <w:bottom w:val="nil"/>
              <w:right w:val="nil"/>
            </w:tcBorders>
            <w:shd w:val="clear" w:color="auto" w:fill="auto"/>
            <w:noWrap/>
            <w:vAlign w:val="bottom"/>
            <w:hideMark/>
            <w:tcPrChange w:id="1621" w:author="Linderhof, Vincent" w:date="2016-01-26T22:18:00Z">
              <w:tcPr>
                <w:tcW w:w="1480" w:type="dxa"/>
                <w:tcBorders>
                  <w:top w:val="nil"/>
                  <w:left w:val="nil"/>
                  <w:bottom w:val="nil"/>
                  <w:right w:val="nil"/>
                </w:tcBorders>
                <w:shd w:val="clear" w:color="auto" w:fill="auto"/>
                <w:noWrap/>
                <w:vAlign w:val="bottom"/>
                <w:hideMark/>
              </w:tcPr>
            </w:tcPrChange>
          </w:tcPr>
          <w:p w14:paraId="52C64AE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2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23" w:author="Linderhof, Vincent" w:date="2016-01-26T22:17:00Z">
                  <w:rPr>
                    <w:rFonts w:ascii="Times New Roman" w:eastAsia="Times New Roman" w:hAnsi="Times New Roman"/>
                    <w:color w:val="000000"/>
                    <w:sz w:val="20"/>
                    <w:szCs w:val="20"/>
                    <w:lang w:eastAsia="en-GB"/>
                  </w:rPr>
                </w:rPrChange>
              </w:rPr>
              <w:t>(2,476.968)</w:t>
            </w:r>
          </w:p>
        </w:tc>
      </w:tr>
      <w:tr w:rsidR="002C6F78" w:rsidRPr="00B20283" w14:paraId="5B8CCEDB" w14:textId="77777777" w:rsidTr="00B20283">
        <w:trPr>
          <w:trHeight w:val="142"/>
          <w:trPrChange w:id="1624"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625"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28F26B1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2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27" w:author="Linderhof, Vincent" w:date="2016-01-26T22:17:00Z">
                  <w:rPr>
                    <w:rFonts w:ascii="Times New Roman" w:eastAsia="Times New Roman" w:hAnsi="Times New Roman"/>
                    <w:color w:val="000000"/>
                    <w:sz w:val="20"/>
                    <w:szCs w:val="20"/>
                    <w:lang w:eastAsia="en-GB"/>
                  </w:rPr>
                </w:rPrChange>
              </w:rPr>
              <w:t>Age household head</w:t>
            </w:r>
          </w:p>
        </w:tc>
        <w:tc>
          <w:tcPr>
            <w:tcW w:w="1300" w:type="dxa"/>
            <w:tcBorders>
              <w:top w:val="nil"/>
              <w:left w:val="nil"/>
              <w:bottom w:val="nil"/>
              <w:right w:val="nil"/>
            </w:tcBorders>
            <w:shd w:val="clear" w:color="auto" w:fill="auto"/>
            <w:noWrap/>
            <w:vAlign w:val="bottom"/>
            <w:hideMark/>
            <w:tcPrChange w:id="1628" w:author="Linderhof, Vincent" w:date="2016-01-26T22:18:00Z">
              <w:tcPr>
                <w:tcW w:w="1300" w:type="dxa"/>
                <w:tcBorders>
                  <w:top w:val="nil"/>
                  <w:left w:val="nil"/>
                  <w:bottom w:val="nil"/>
                  <w:right w:val="nil"/>
                </w:tcBorders>
                <w:shd w:val="clear" w:color="auto" w:fill="auto"/>
                <w:noWrap/>
                <w:vAlign w:val="bottom"/>
                <w:hideMark/>
              </w:tcPr>
            </w:tcPrChange>
          </w:tcPr>
          <w:p w14:paraId="77034125"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2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30" w:author="Linderhof, Vincent" w:date="2016-01-26T22:17:00Z">
                  <w:rPr>
                    <w:rFonts w:ascii="Times New Roman" w:eastAsia="Times New Roman" w:hAnsi="Times New Roman"/>
                    <w:color w:val="000000"/>
                    <w:sz w:val="20"/>
                    <w:szCs w:val="20"/>
                    <w:lang w:eastAsia="en-GB"/>
                  </w:rPr>
                </w:rPrChange>
              </w:rPr>
              <w:t>-0.037*</w:t>
            </w:r>
          </w:p>
        </w:tc>
        <w:tc>
          <w:tcPr>
            <w:tcW w:w="1300" w:type="dxa"/>
            <w:tcBorders>
              <w:top w:val="nil"/>
              <w:left w:val="nil"/>
              <w:bottom w:val="nil"/>
              <w:right w:val="nil"/>
            </w:tcBorders>
            <w:shd w:val="clear" w:color="auto" w:fill="auto"/>
            <w:noWrap/>
            <w:vAlign w:val="bottom"/>
            <w:hideMark/>
            <w:tcPrChange w:id="1631" w:author="Linderhof, Vincent" w:date="2016-01-26T22:18:00Z">
              <w:tcPr>
                <w:tcW w:w="1300" w:type="dxa"/>
                <w:tcBorders>
                  <w:top w:val="nil"/>
                  <w:left w:val="nil"/>
                  <w:bottom w:val="nil"/>
                  <w:right w:val="nil"/>
                </w:tcBorders>
                <w:shd w:val="clear" w:color="auto" w:fill="auto"/>
                <w:noWrap/>
                <w:vAlign w:val="bottom"/>
                <w:hideMark/>
              </w:tcPr>
            </w:tcPrChange>
          </w:tcPr>
          <w:p w14:paraId="52E728F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3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33" w:author="Linderhof, Vincent" w:date="2016-01-26T22:17:00Z">
                  <w:rPr>
                    <w:rFonts w:ascii="Times New Roman" w:eastAsia="Times New Roman" w:hAnsi="Times New Roman"/>
                    <w:color w:val="000000"/>
                    <w:sz w:val="20"/>
                    <w:szCs w:val="20"/>
                    <w:lang w:eastAsia="en-GB"/>
                  </w:rPr>
                </w:rPrChange>
              </w:rPr>
              <w:t>-0.012***</w:t>
            </w:r>
          </w:p>
        </w:tc>
        <w:tc>
          <w:tcPr>
            <w:tcW w:w="1480" w:type="dxa"/>
            <w:tcBorders>
              <w:top w:val="nil"/>
              <w:left w:val="nil"/>
              <w:bottom w:val="nil"/>
              <w:right w:val="nil"/>
            </w:tcBorders>
            <w:shd w:val="clear" w:color="auto" w:fill="auto"/>
            <w:noWrap/>
            <w:vAlign w:val="bottom"/>
            <w:hideMark/>
            <w:tcPrChange w:id="1634" w:author="Linderhof, Vincent" w:date="2016-01-26T22:18:00Z">
              <w:tcPr>
                <w:tcW w:w="1480" w:type="dxa"/>
                <w:tcBorders>
                  <w:top w:val="nil"/>
                  <w:left w:val="nil"/>
                  <w:bottom w:val="nil"/>
                  <w:right w:val="nil"/>
                </w:tcBorders>
                <w:shd w:val="clear" w:color="auto" w:fill="auto"/>
                <w:noWrap/>
                <w:vAlign w:val="bottom"/>
                <w:hideMark/>
              </w:tcPr>
            </w:tcPrChange>
          </w:tcPr>
          <w:p w14:paraId="091A932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3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36" w:author="Linderhof, Vincent" w:date="2016-01-26T22:17:00Z">
                  <w:rPr>
                    <w:rFonts w:ascii="Times New Roman" w:eastAsia="Times New Roman" w:hAnsi="Times New Roman"/>
                    <w:color w:val="000000"/>
                    <w:sz w:val="20"/>
                    <w:szCs w:val="20"/>
                    <w:lang w:eastAsia="en-GB"/>
                  </w:rPr>
                </w:rPrChange>
              </w:rPr>
              <w:t>-176.294**</w:t>
            </w:r>
          </w:p>
        </w:tc>
      </w:tr>
      <w:tr w:rsidR="002C6F78" w:rsidRPr="00B20283" w14:paraId="6344E1C9" w14:textId="77777777" w:rsidTr="00B20283">
        <w:trPr>
          <w:trHeight w:val="142"/>
          <w:trPrChange w:id="1637"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638"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43E8998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3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40"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641" w:author="Linderhof, Vincent" w:date="2016-01-26T22:18:00Z">
              <w:tcPr>
                <w:tcW w:w="1300" w:type="dxa"/>
                <w:tcBorders>
                  <w:top w:val="nil"/>
                  <w:left w:val="nil"/>
                  <w:bottom w:val="nil"/>
                  <w:right w:val="nil"/>
                </w:tcBorders>
                <w:shd w:val="clear" w:color="auto" w:fill="auto"/>
                <w:noWrap/>
                <w:vAlign w:val="bottom"/>
                <w:hideMark/>
              </w:tcPr>
            </w:tcPrChange>
          </w:tcPr>
          <w:p w14:paraId="4D568E15"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4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43" w:author="Linderhof, Vincent" w:date="2016-01-26T22:17:00Z">
                  <w:rPr>
                    <w:rFonts w:ascii="Times New Roman" w:eastAsia="Times New Roman" w:hAnsi="Times New Roman"/>
                    <w:color w:val="000000"/>
                    <w:sz w:val="20"/>
                    <w:szCs w:val="20"/>
                    <w:lang w:eastAsia="en-GB"/>
                  </w:rPr>
                </w:rPrChange>
              </w:rPr>
              <w:t>(0.021)</w:t>
            </w:r>
          </w:p>
        </w:tc>
        <w:tc>
          <w:tcPr>
            <w:tcW w:w="1300" w:type="dxa"/>
            <w:tcBorders>
              <w:top w:val="nil"/>
              <w:left w:val="nil"/>
              <w:bottom w:val="nil"/>
              <w:right w:val="nil"/>
            </w:tcBorders>
            <w:shd w:val="clear" w:color="auto" w:fill="auto"/>
            <w:noWrap/>
            <w:vAlign w:val="bottom"/>
            <w:hideMark/>
            <w:tcPrChange w:id="1644" w:author="Linderhof, Vincent" w:date="2016-01-26T22:18:00Z">
              <w:tcPr>
                <w:tcW w:w="1300" w:type="dxa"/>
                <w:tcBorders>
                  <w:top w:val="nil"/>
                  <w:left w:val="nil"/>
                  <w:bottom w:val="nil"/>
                  <w:right w:val="nil"/>
                </w:tcBorders>
                <w:shd w:val="clear" w:color="auto" w:fill="auto"/>
                <w:noWrap/>
                <w:vAlign w:val="bottom"/>
                <w:hideMark/>
              </w:tcPr>
            </w:tcPrChange>
          </w:tcPr>
          <w:p w14:paraId="0C95A4C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4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46" w:author="Linderhof, Vincent" w:date="2016-01-26T22:17:00Z">
                  <w:rPr>
                    <w:rFonts w:ascii="Times New Roman" w:eastAsia="Times New Roman" w:hAnsi="Times New Roman"/>
                    <w:color w:val="000000"/>
                    <w:sz w:val="20"/>
                    <w:szCs w:val="20"/>
                    <w:lang w:eastAsia="en-GB"/>
                  </w:rPr>
                </w:rPrChange>
              </w:rPr>
              <w:t>(0.002)</w:t>
            </w:r>
          </w:p>
        </w:tc>
        <w:tc>
          <w:tcPr>
            <w:tcW w:w="1480" w:type="dxa"/>
            <w:tcBorders>
              <w:top w:val="nil"/>
              <w:left w:val="nil"/>
              <w:bottom w:val="nil"/>
              <w:right w:val="nil"/>
            </w:tcBorders>
            <w:shd w:val="clear" w:color="auto" w:fill="auto"/>
            <w:noWrap/>
            <w:vAlign w:val="bottom"/>
            <w:hideMark/>
            <w:tcPrChange w:id="1647" w:author="Linderhof, Vincent" w:date="2016-01-26T22:18:00Z">
              <w:tcPr>
                <w:tcW w:w="1480" w:type="dxa"/>
                <w:tcBorders>
                  <w:top w:val="nil"/>
                  <w:left w:val="nil"/>
                  <w:bottom w:val="nil"/>
                  <w:right w:val="nil"/>
                </w:tcBorders>
                <w:shd w:val="clear" w:color="auto" w:fill="auto"/>
                <w:noWrap/>
                <w:vAlign w:val="bottom"/>
                <w:hideMark/>
              </w:tcPr>
            </w:tcPrChange>
          </w:tcPr>
          <w:p w14:paraId="63DE53E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4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49" w:author="Linderhof, Vincent" w:date="2016-01-26T22:17:00Z">
                  <w:rPr>
                    <w:rFonts w:ascii="Times New Roman" w:eastAsia="Times New Roman" w:hAnsi="Times New Roman"/>
                    <w:color w:val="000000"/>
                    <w:sz w:val="20"/>
                    <w:szCs w:val="20"/>
                    <w:lang w:eastAsia="en-GB"/>
                  </w:rPr>
                </w:rPrChange>
              </w:rPr>
              <w:t>(74.188)</w:t>
            </w:r>
          </w:p>
        </w:tc>
      </w:tr>
      <w:tr w:rsidR="002C6F78" w:rsidRPr="00B20283" w14:paraId="4FD34490" w14:textId="77777777" w:rsidTr="00B20283">
        <w:trPr>
          <w:trHeight w:val="142"/>
          <w:trPrChange w:id="1650"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651"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6496D04E"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5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53" w:author="Linderhof, Vincent" w:date="2016-01-26T22:17:00Z">
                  <w:rPr>
                    <w:rFonts w:ascii="Times New Roman" w:eastAsia="Times New Roman" w:hAnsi="Times New Roman"/>
                    <w:color w:val="000000"/>
                    <w:sz w:val="20"/>
                    <w:szCs w:val="20"/>
                    <w:lang w:eastAsia="en-GB"/>
                  </w:rPr>
                </w:rPrChange>
              </w:rPr>
              <w:t>Education household head</w:t>
            </w:r>
          </w:p>
        </w:tc>
        <w:tc>
          <w:tcPr>
            <w:tcW w:w="1300" w:type="dxa"/>
            <w:tcBorders>
              <w:top w:val="nil"/>
              <w:left w:val="nil"/>
              <w:bottom w:val="nil"/>
              <w:right w:val="nil"/>
            </w:tcBorders>
            <w:shd w:val="clear" w:color="auto" w:fill="auto"/>
            <w:noWrap/>
            <w:vAlign w:val="bottom"/>
            <w:hideMark/>
            <w:tcPrChange w:id="1654" w:author="Linderhof, Vincent" w:date="2016-01-26T22:18:00Z">
              <w:tcPr>
                <w:tcW w:w="1300" w:type="dxa"/>
                <w:tcBorders>
                  <w:top w:val="nil"/>
                  <w:left w:val="nil"/>
                  <w:bottom w:val="nil"/>
                  <w:right w:val="nil"/>
                </w:tcBorders>
                <w:shd w:val="clear" w:color="auto" w:fill="auto"/>
                <w:noWrap/>
                <w:vAlign w:val="bottom"/>
                <w:hideMark/>
              </w:tcPr>
            </w:tcPrChange>
          </w:tcPr>
          <w:p w14:paraId="08C23CF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5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56" w:author="Linderhof, Vincent" w:date="2016-01-26T22:17:00Z">
                  <w:rPr>
                    <w:rFonts w:ascii="Times New Roman" w:eastAsia="Times New Roman" w:hAnsi="Times New Roman"/>
                    <w:color w:val="000000"/>
                    <w:sz w:val="20"/>
                    <w:szCs w:val="20"/>
                    <w:lang w:eastAsia="en-GB"/>
                  </w:rPr>
                </w:rPrChange>
              </w:rPr>
              <w:t>0.103***</w:t>
            </w:r>
          </w:p>
        </w:tc>
        <w:tc>
          <w:tcPr>
            <w:tcW w:w="1300" w:type="dxa"/>
            <w:tcBorders>
              <w:top w:val="nil"/>
              <w:left w:val="nil"/>
              <w:bottom w:val="nil"/>
              <w:right w:val="nil"/>
            </w:tcBorders>
            <w:shd w:val="clear" w:color="auto" w:fill="auto"/>
            <w:noWrap/>
            <w:vAlign w:val="bottom"/>
            <w:hideMark/>
            <w:tcPrChange w:id="1657" w:author="Linderhof, Vincent" w:date="2016-01-26T22:18:00Z">
              <w:tcPr>
                <w:tcW w:w="1300" w:type="dxa"/>
                <w:tcBorders>
                  <w:top w:val="nil"/>
                  <w:left w:val="nil"/>
                  <w:bottom w:val="nil"/>
                  <w:right w:val="nil"/>
                </w:tcBorders>
                <w:shd w:val="clear" w:color="auto" w:fill="auto"/>
                <w:noWrap/>
                <w:vAlign w:val="bottom"/>
                <w:hideMark/>
              </w:tcPr>
            </w:tcPrChange>
          </w:tcPr>
          <w:p w14:paraId="1EA8C604"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5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59" w:author="Linderhof, Vincent" w:date="2016-01-26T22:17:00Z">
                  <w:rPr>
                    <w:rFonts w:ascii="Times New Roman" w:eastAsia="Times New Roman" w:hAnsi="Times New Roman"/>
                    <w:color w:val="000000"/>
                    <w:sz w:val="20"/>
                    <w:szCs w:val="20"/>
                    <w:lang w:eastAsia="en-GB"/>
                  </w:rPr>
                </w:rPrChange>
              </w:rPr>
              <w:t>0.013***</w:t>
            </w:r>
          </w:p>
        </w:tc>
        <w:tc>
          <w:tcPr>
            <w:tcW w:w="1480" w:type="dxa"/>
            <w:tcBorders>
              <w:top w:val="nil"/>
              <w:left w:val="nil"/>
              <w:bottom w:val="nil"/>
              <w:right w:val="nil"/>
            </w:tcBorders>
            <w:shd w:val="clear" w:color="auto" w:fill="auto"/>
            <w:noWrap/>
            <w:vAlign w:val="bottom"/>
            <w:hideMark/>
            <w:tcPrChange w:id="1660" w:author="Linderhof, Vincent" w:date="2016-01-26T22:18:00Z">
              <w:tcPr>
                <w:tcW w:w="1480" w:type="dxa"/>
                <w:tcBorders>
                  <w:top w:val="nil"/>
                  <w:left w:val="nil"/>
                  <w:bottom w:val="nil"/>
                  <w:right w:val="nil"/>
                </w:tcBorders>
                <w:shd w:val="clear" w:color="auto" w:fill="auto"/>
                <w:noWrap/>
                <w:vAlign w:val="bottom"/>
                <w:hideMark/>
              </w:tcPr>
            </w:tcPrChange>
          </w:tcPr>
          <w:p w14:paraId="4BC1407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6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62" w:author="Linderhof, Vincent" w:date="2016-01-26T22:17:00Z">
                  <w:rPr>
                    <w:rFonts w:ascii="Times New Roman" w:eastAsia="Times New Roman" w:hAnsi="Times New Roman"/>
                    <w:color w:val="000000"/>
                    <w:sz w:val="20"/>
                    <w:szCs w:val="20"/>
                    <w:lang w:eastAsia="en-GB"/>
                  </w:rPr>
                </w:rPrChange>
              </w:rPr>
              <w:t>-167.754*</w:t>
            </w:r>
          </w:p>
        </w:tc>
      </w:tr>
      <w:tr w:rsidR="002C6F78" w:rsidRPr="00B20283" w14:paraId="6B3B94C9" w14:textId="77777777" w:rsidTr="00B20283">
        <w:trPr>
          <w:trHeight w:val="142"/>
          <w:trPrChange w:id="1663"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664"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76FA23A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6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66"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667" w:author="Linderhof, Vincent" w:date="2016-01-26T22:18:00Z">
              <w:tcPr>
                <w:tcW w:w="1300" w:type="dxa"/>
                <w:tcBorders>
                  <w:top w:val="nil"/>
                  <w:left w:val="nil"/>
                  <w:bottom w:val="nil"/>
                  <w:right w:val="nil"/>
                </w:tcBorders>
                <w:shd w:val="clear" w:color="auto" w:fill="auto"/>
                <w:noWrap/>
                <w:vAlign w:val="bottom"/>
                <w:hideMark/>
              </w:tcPr>
            </w:tcPrChange>
          </w:tcPr>
          <w:p w14:paraId="7536814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6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69" w:author="Linderhof, Vincent" w:date="2016-01-26T22:17:00Z">
                  <w:rPr>
                    <w:rFonts w:ascii="Times New Roman" w:eastAsia="Times New Roman" w:hAnsi="Times New Roman"/>
                    <w:color w:val="000000"/>
                    <w:sz w:val="20"/>
                    <w:szCs w:val="20"/>
                    <w:lang w:eastAsia="en-GB"/>
                  </w:rPr>
                </w:rPrChange>
              </w:rPr>
              <w:t>(0.027)</w:t>
            </w:r>
          </w:p>
        </w:tc>
        <w:tc>
          <w:tcPr>
            <w:tcW w:w="1300" w:type="dxa"/>
            <w:tcBorders>
              <w:top w:val="nil"/>
              <w:left w:val="nil"/>
              <w:bottom w:val="nil"/>
              <w:right w:val="nil"/>
            </w:tcBorders>
            <w:shd w:val="clear" w:color="auto" w:fill="auto"/>
            <w:noWrap/>
            <w:vAlign w:val="bottom"/>
            <w:hideMark/>
            <w:tcPrChange w:id="1670" w:author="Linderhof, Vincent" w:date="2016-01-26T22:18:00Z">
              <w:tcPr>
                <w:tcW w:w="1300" w:type="dxa"/>
                <w:tcBorders>
                  <w:top w:val="nil"/>
                  <w:left w:val="nil"/>
                  <w:bottom w:val="nil"/>
                  <w:right w:val="nil"/>
                </w:tcBorders>
                <w:shd w:val="clear" w:color="auto" w:fill="auto"/>
                <w:noWrap/>
                <w:vAlign w:val="bottom"/>
                <w:hideMark/>
              </w:tcPr>
            </w:tcPrChange>
          </w:tcPr>
          <w:p w14:paraId="47096E4F"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7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72" w:author="Linderhof, Vincent" w:date="2016-01-26T22:17:00Z">
                  <w:rPr>
                    <w:rFonts w:ascii="Times New Roman" w:eastAsia="Times New Roman" w:hAnsi="Times New Roman"/>
                    <w:color w:val="000000"/>
                    <w:sz w:val="20"/>
                    <w:szCs w:val="20"/>
                    <w:lang w:eastAsia="en-GB"/>
                  </w:rPr>
                </w:rPrChange>
              </w:rPr>
              <w:t>(0.002)</w:t>
            </w:r>
          </w:p>
        </w:tc>
        <w:tc>
          <w:tcPr>
            <w:tcW w:w="1480" w:type="dxa"/>
            <w:tcBorders>
              <w:top w:val="nil"/>
              <w:left w:val="nil"/>
              <w:bottom w:val="nil"/>
              <w:right w:val="nil"/>
            </w:tcBorders>
            <w:shd w:val="clear" w:color="auto" w:fill="auto"/>
            <w:noWrap/>
            <w:vAlign w:val="bottom"/>
            <w:hideMark/>
            <w:tcPrChange w:id="1673" w:author="Linderhof, Vincent" w:date="2016-01-26T22:18:00Z">
              <w:tcPr>
                <w:tcW w:w="1480" w:type="dxa"/>
                <w:tcBorders>
                  <w:top w:val="nil"/>
                  <w:left w:val="nil"/>
                  <w:bottom w:val="nil"/>
                  <w:right w:val="nil"/>
                </w:tcBorders>
                <w:shd w:val="clear" w:color="auto" w:fill="auto"/>
                <w:noWrap/>
                <w:vAlign w:val="bottom"/>
                <w:hideMark/>
              </w:tcPr>
            </w:tcPrChange>
          </w:tcPr>
          <w:p w14:paraId="4FD9A27E"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7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75" w:author="Linderhof, Vincent" w:date="2016-01-26T22:17:00Z">
                  <w:rPr>
                    <w:rFonts w:ascii="Times New Roman" w:eastAsia="Times New Roman" w:hAnsi="Times New Roman"/>
                    <w:color w:val="000000"/>
                    <w:sz w:val="20"/>
                    <w:szCs w:val="20"/>
                    <w:lang w:eastAsia="en-GB"/>
                  </w:rPr>
                </w:rPrChange>
              </w:rPr>
              <w:t>(95.235)</w:t>
            </w:r>
          </w:p>
        </w:tc>
      </w:tr>
      <w:tr w:rsidR="002C6F78" w:rsidRPr="00B20283" w14:paraId="5A023395" w14:textId="77777777" w:rsidTr="00B20283">
        <w:trPr>
          <w:trHeight w:val="142"/>
          <w:trPrChange w:id="1676"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677"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67C7DB2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7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79" w:author="Linderhof, Vincent" w:date="2016-01-26T22:17:00Z">
                  <w:rPr>
                    <w:rFonts w:ascii="Times New Roman" w:eastAsia="Times New Roman" w:hAnsi="Times New Roman"/>
                    <w:color w:val="000000"/>
                    <w:sz w:val="20"/>
                    <w:szCs w:val="20"/>
                    <w:lang w:eastAsia="en-GB"/>
                  </w:rPr>
                </w:rPrChange>
              </w:rPr>
              <w:t>Food expenditure</w:t>
            </w:r>
          </w:p>
        </w:tc>
        <w:tc>
          <w:tcPr>
            <w:tcW w:w="1300" w:type="dxa"/>
            <w:tcBorders>
              <w:top w:val="nil"/>
              <w:left w:val="nil"/>
              <w:bottom w:val="nil"/>
              <w:right w:val="nil"/>
            </w:tcBorders>
            <w:shd w:val="clear" w:color="auto" w:fill="auto"/>
            <w:noWrap/>
            <w:vAlign w:val="bottom"/>
            <w:hideMark/>
            <w:tcPrChange w:id="1680" w:author="Linderhof, Vincent" w:date="2016-01-26T22:18:00Z">
              <w:tcPr>
                <w:tcW w:w="1300" w:type="dxa"/>
                <w:tcBorders>
                  <w:top w:val="nil"/>
                  <w:left w:val="nil"/>
                  <w:bottom w:val="nil"/>
                  <w:right w:val="nil"/>
                </w:tcBorders>
                <w:shd w:val="clear" w:color="auto" w:fill="auto"/>
                <w:noWrap/>
                <w:vAlign w:val="bottom"/>
                <w:hideMark/>
              </w:tcPr>
            </w:tcPrChange>
          </w:tcPr>
          <w:p w14:paraId="792E616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8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82" w:author="Linderhof, Vincent" w:date="2016-01-26T22:17:00Z">
                  <w:rPr>
                    <w:rFonts w:ascii="Times New Roman" w:eastAsia="Times New Roman" w:hAnsi="Times New Roman"/>
                    <w:color w:val="000000"/>
                    <w:sz w:val="20"/>
                    <w:szCs w:val="20"/>
                    <w:lang w:eastAsia="en-GB"/>
                  </w:rPr>
                </w:rPrChange>
              </w:rPr>
              <w:t>0.024***</w:t>
            </w:r>
          </w:p>
        </w:tc>
        <w:tc>
          <w:tcPr>
            <w:tcW w:w="1300" w:type="dxa"/>
            <w:tcBorders>
              <w:top w:val="nil"/>
              <w:left w:val="nil"/>
              <w:bottom w:val="nil"/>
              <w:right w:val="nil"/>
            </w:tcBorders>
            <w:shd w:val="clear" w:color="auto" w:fill="auto"/>
            <w:noWrap/>
            <w:vAlign w:val="bottom"/>
            <w:hideMark/>
            <w:tcPrChange w:id="1683" w:author="Linderhof, Vincent" w:date="2016-01-26T22:18:00Z">
              <w:tcPr>
                <w:tcW w:w="1300" w:type="dxa"/>
                <w:tcBorders>
                  <w:top w:val="nil"/>
                  <w:left w:val="nil"/>
                  <w:bottom w:val="nil"/>
                  <w:right w:val="nil"/>
                </w:tcBorders>
                <w:shd w:val="clear" w:color="auto" w:fill="auto"/>
                <w:noWrap/>
                <w:vAlign w:val="bottom"/>
                <w:hideMark/>
              </w:tcPr>
            </w:tcPrChange>
          </w:tcPr>
          <w:p w14:paraId="035C3D5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8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85" w:author="Linderhof, Vincent" w:date="2016-01-26T22:17:00Z">
                  <w:rPr>
                    <w:rFonts w:ascii="Times New Roman" w:eastAsia="Times New Roman" w:hAnsi="Times New Roman"/>
                    <w:color w:val="000000"/>
                    <w:sz w:val="20"/>
                    <w:szCs w:val="20"/>
                    <w:lang w:eastAsia="en-GB"/>
                  </w:rPr>
                </w:rPrChange>
              </w:rPr>
              <w:t>0.002***</w:t>
            </w:r>
          </w:p>
        </w:tc>
        <w:tc>
          <w:tcPr>
            <w:tcW w:w="1480" w:type="dxa"/>
            <w:tcBorders>
              <w:top w:val="nil"/>
              <w:left w:val="nil"/>
              <w:bottom w:val="nil"/>
              <w:right w:val="nil"/>
            </w:tcBorders>
            <w:shd w:val="clear" w:color="auto" w:fill="auto"/>
            <w:noWrap/>
            <w:vAlign w:val="bottom"/>
            <w:hideMark/>
            <w:tcPrChange w:id="1686" w:author="Linderhof, Vincent" w:date="2016-01-26T22:18:00Z">
              <w:tcPr>
                <w:tcW w:w="1480" w:type="dxa"/>
                <w:tcBorders>
                  <w:top w:val="nil"/>
                  <w:left w:val="nil"/>
                  <w:bottom w:val="nil"/>
                  <w:right w:val="nil"/>
                </w:tcBorders>
                <w:shd w:val="clear" w:color="auto" w:fill="auto"/>
                <w:noWrap/>
                <w:vAlign w:val="bottom"/>
                <w:hideMark/>
              </w:tcPr>
            </w:tcPrChange>
          </w:tcPr>
          <w:p w14:paraId="04A8C7B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8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88" w:author="Linderhof, Vincent" w:date="2016-01-26T22:17:00Z">
                  <w:rPr>
                    <w:rFonts w:ascii="Times New Roman" w:eastAsia="Times New Roman" w:hAnsi="Times New Roman"/>
                    <w:color w:val="000000"/>
                    <w:sz w:val="20"/>
                    <w:szCs w:val="20"/>
                    <w:lang w:eastAsia="en-GB"/>
                  </w:rPr>
                </w:rPrChange>
              </w:rPr>
              <w:t>43.480***</w:t>
            </w:r>
          </w:p>
        </w:tc>
      </w:tr>
      <w:tr w:rsidR="002C6F78" w:rsidRPr="00B20283" w14:paraId="6077C1F6" w14:textId="77777777" w:rsidTr="00B20283">
        <w:trPr>
          <w:trHeight w:val="142"/>
          <w:trPrChange w:id="1689"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690"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2181CA4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9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92"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693" w:author="Linderhof, Vincent" w:date="2016-01-26T22:18:00Z">
              <w:tcPr>
                <w:tcW w:w="1300" w:type="dxa"/>
                <w:tcBorders>
                  <w:top w:val="nil"/>
                  <w:left w:val="nil"/>
                  <w:bottom w:val="nil"/>
                  <w:right w:val="nil"/>
                </w:tcBorders>
                <w:shd w:val="clear" w:color="auto" w:fill="auto"/>
                <w:noWrap/>
                <w:vAlign w:val="bottom"/>
                <w:hideMark/>
              </w:tcPr>
            </w:tcPrChange>
          </w:tcPr>
          <w:p w14:paraId="0B38BB0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9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95" w:author="Linderhof, Vincent" w:date="2016-01-26T22:17:00Z">
                  <w:rPr>
                    <w:rFonts w:ascii="Times New Roman" w:eastAsia="Times New Roman" w:hAnsi="Times New Roman"/>
                    <w:color w:val="000000"/>
                    <w:sz w:val="20"/>
                    <w:szCs w:val="20"/>
                    <w:lang w:eastAsia="en-GB"/>
                  </w:rPr>
                </w:rPrChange>
              </w:rPr>
              <w:t>(0.001)</w:t>
            </w:r>
          </w:p>
        </w:tc>
        <w:tc>
          <w:tcPr>
            <w:tcW w:w="1300" w:type="dxa"/>
            <w:tcBorders>
              <w:top w:val="nil"/>
              <w:left w:val="nil"/>
              <w:bottom w:val="nil"/>
              <w:right w:val="nil"/>
            </w:tcBorders>
            <w:shd w:val="clear" w:color="auto" w:fill="auto"/>
            <w:noWrap/>
            <w:vAlign w:val="bottom"/>
            <w:hideMark/>
            <w:tcPrChange w:id="1696" w:author="Linderhof, Vincent" w:date="2016-01-26T22:18:00Z">
              <w:tcPr>
                <w:tcW w:w="1300" w:type="dxa"/>
                <w:tcBorders>
                  <w:top w:val="nil"/>
                  <w:left w:val="nil"/>
                  <w:bottom w:val="nil"/>
                  <w:right w:val="nil"/>
                </w:tcBorders>
                <w:shd w:val="clear" w:color="auto" w:fill="auto"/>
                <w:noWrap/>
                <w:vAlign w:val="bottom"/>
                <w:hideMark/>
              </w:tcPr>
            </w:tcPrChange>
          </w:tcPr>
          <w:p w14:paraId="1A6C348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69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698" w:author="Linderhof, Vincent" w:date="2016-01-26T22:17:00Z">
                  <w:rPr>
                    <w:rFonts w:ascii="Times New Roman" w:eastAsia="Times New Roman" w:hAnsi="Times New Roman"/>
                    <w:color w:val="000000"/>
                    <w:sz w:val="20"/>
                    <w:szCs w:val="20"/>
                    <w:lang w:eastAsia="en-GB"/>
                  </w:rPr>
                </w:rPrChange>
              </w:rPr>
              <w:t>(0.0001)</w:t>
            </w:r>
          </w:p>
        </w:tc>
        <w:tc>
          <w:tcPr>
            <w:tcW w:w="1480" w:type="dxa"/>
            <w:tcBorders>
              <w:top w:val="nil"/>
              <w:left w:val="nil"/>
              <w:bottom w:val="nil"/>
              <w:right w:val="nil"/>
            </w:tcBorders>
            <w:shd w:val="clear" w:color="auto" w:fill="auto"/>
            <w:noWrap/>
            <w:vAlign w:val="bottom"/>
            <w:hideMark/>
            <w:tcPrChange w:id="1699" w:author="Linderhof, Vincent" w:date="2016-01-26T22:18:00Z">
              <w:tcPr>
                <w:tcW w:w="1480" w:type="dxa"/>
                <w:tcBorders>
                  <w:top w:val="nil"/>
                  <w:left w:val="nil"/>
                  <w:bottom w:val="nil"/>
                  <w:right w:val="nil"/>
                </w:tcBorders>
                <w:shd w:val="clear" w:color="auto" w:fill="auto"/>
                <w:noWrap/>
                <w:vAlign w:val="bottom"/>
                <w:hideMark/>
              </w:tcPr>
            </w:tcPrChange>
          </w:tcPr>
          <w:p w14:paraId="44287E0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0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01" w:author="Linderhof, Vincent" w:date="2016-01-26T22:17:00Z">
                  <w:rPr>
                    <w:rFonts w:ascii="Times New Roman" w:eastAsia="Times New Roman" w:hAnsi="Times New Roman"/>
                    <w:color w:val="000000"/>
                    <w:sz w:val="20"/>
                    <w:szCs w:val="20"/>
                    <w:lang w:eastAsia="en-GB"/>
                  </w:rPr>
                </w:rPrChange>
              </w:rPr>
              <w:t>(2.622)</w:t>
            </w:r>
          </w:p>
        </w:tc>
      </w:tr>
      <w:tr w:rsidR="002C6F78" w:rsidRPr="00B20283" w14:paraId="7CAC32AC" w14:textId="77777777" w:rsidTr="00B20283">
        <w:trPr>
          <w:trHeight w:val="142"/>
          <w:trPrChange w:id="1702"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703"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6D58D80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04" w:author="Linderhof, Vincent" w:date="2016-01-26T22:17:00Z">
                  <w:rPr>
                    <w:rFonts w:ascii="Times New Roman" w:eastAsia="Times New Roman" w:hAnsi="Times New Roman"/>
                    <w:color w:val="000000"/>
                    <w:sz w:val="20"/>
                    <w:szCs w:val="20"/>
                    <w:lang w:eastAsia="en-GB"/>
                  </w:rPr>
                </w:rPrChange>
              </w:rPr>
            </w:pPr>
            <w:proofErr w:type="spellStart"/>
            <w:r w:rsidRPr="00B20283">
              <w:rPr>
                <w:rFonts w:ascii="Times New Roman" w:eastAsia="Times New Roman" w:hAnsi="Times New Roman"/>
                <w:color w:val="000000"/>
                <w:sz w:val="18"/>
                <w:szCs w:val="18"/>
                <w:lang w:eastAsia="en-GB"/>
                <w:rPrChange w:id="1705" w:author="Linderhof, Vincent" w:date="2016-01-26T22:17:00Z">
                  <w:rPr>
                    <w:rFonts w:ascii="Times New Roman" w:eastAsia="Times New Roman" w:hAnsi="Times New Roman"/>
                    <w:color w:val="000000"/>
                    <w:sz w:val="20"/>
                    <w:szCs w:val="20"/>
                    <w:lang w:eastAsia="en-GB"/>
                  </w:rPr>
                </w:rPrChange>
              </w:rPr>
              <w:t>Nonfood</w:t>
            </w:r>
            <w:proofErr w:type="spellEnd"/>
            <w:r w:rsidRPr="00B20283">
              <w:rPr>
                <w:rFonts w:ascii="Times New Roman" w:eastAsia="Times New Roman" w:hAnsi="Times New Roman"/>
                <w:color w:val="000000"/>
                <w:sz w:val="18"/>
                <w:szCs w:val="18"/>
                <w:lang w:eastAsia="en-GB"/>
                <w:rPrChange w:id="1706" w:author="Linderhof, Vincent" w:date="2016-01-26T22:17:00Z">
                  <w:rPr>
                    <w:rFonts w:ascii="Times New Roman" w:eastAsia="Times New Roman" w:hAnsi="Times New Roman"/>
                    <w:color w:val="000000"/>
                    <w:sz w:val="20"/>
                    <w:szCs w:val="20"/>
                    <w:lang w:eastAsia="en-GB"/>
                  </w:rPr>
                </w:rPrChange>
              </w:rPr>
              <w:t xml:space="preserve"> expenditure</w:t>
            </w:r>
          </w:p>
        </w:tc>
        <w:tc>
          <w:tcPr>
            <w:tcW w:w="1300" w:type="dxa"/>
            <w:tcBorders>
              <w:top w:val="nil"/>
              <w:left w:val="nil"/>
              <w:bottom w:val="nil"/>
              <w:right w:val="nil"/>
            </w:tcBorders>
            <w:shd w:val="clear" w:color="auto" w:fill="auto"/>
            <w:noWrap/>
            <w:vAlign w:val="bottom"/>
            <w:hideMark/>
            <w:tcPrChange w:id="1707" w:author="Linderhof, Vincent" w:date="2016-01-26T22:18:00Z">
              <w:tcPr>
                <w:tcW w:w="1300" w:type="dxa"/>
                <w:tcBorders>
                  <w:top w:val="nil"/>
                  <w:left w:val="nil"/>
                  <w:bottom w:val="nil"/>
                  <w:right w:val="nil"/>
                </w:tcBorders>
                <w:shd w:val="clear" w:color="auto" w:fill="auto"/>
                <w:noWrap/>
                <w:vAlign w:val="bottom"/>
                <w:hideMark/>
              </w:tcPr>
            </w:tcPrChange>
          </w:tcPr>
          <w:p w14:paraId="0464605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0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09" w:author="Linderhof, Vincent" w:date="2016-01-26T22:17:00Z">
                  <w:rPr>
                    <w:rFonts w:ascii="Times New Roman" w:eastAsia="Times New Roman" w:hAnsi="Times New Roman"/>
                    <w:color w:val="000000"/>
                    <w:sz w:val="20"/>
                    <w:szCs w:val="20"/>
                    <w:lang w:eastAsia="en-GB"/>
                  </w:rPr>
                </w:rPrChange>
              </w:rPr>
              <w:t>0.002***</w:t>
            </w:r>
          </w:p>
        </w:tc>
        <w:tc>
          <w:tcPr>
            <w:tcW w:w="1300" w:type="dxa"/>
            <w:tcBorders>
              <w:top w:val="nil"/>
              <w:left w:val="nil"/>
              <w:bottom w:val="nil"/>
              <w:right w:val="nil"/>
            </w:tcBorders>
            <w:shd w:val="clear" w:color="auto" w:fill="auto"/>
            <w:noWrap/>
            <w:vAlign w:val="bottom"/>
            <w:hideMark/>
            <w:tcPrChange w:id="1710" w:author="Linderhof, Vincent" w:date="2016-01-26T22:18:00Z">
              <w:tcPr>
                <w:tcW w:w="1300" w:type="dxa"/>
                <w:tcBorders>
                  <w:top w:val="nil"/>
                  <w:left w:val="nil"/>
                  <w:bottom w:val="nil"/>
                  <w:right w:val="nil"/>
                </w:tcBorders>
                <w:shd w:val="clear" w:color="auto" w:fill="auto"/>
                <w:noWrap/>
                <w:vAlign w:val="bottom"/>
                <w:hideMark/>
              </w:tcPr>
            </w:tcPrChange>
          </w:tcPr>
          <w:p w14:paraId="19D063F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1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12" w:author="Linderhof, Vincent" w:date="2016-01-26T22:17:00Z">
                  <w:rPr>
                    <w:rFonts w:ascii="Times New Roman" w:eastAsia="Times New Roman" w:hAnsi="Times New Roman"/>
                    <w:color w:val="000000"/>
                    <w:sz w:val="20"/>
                    <w:szCs w:val="20"/>
                    <w:lang w:eastAsia="en-GB"/>
                  </w:rPr>
                </w:rPrChange>
              </w:rPr>
              <w:t>0.0001</w:t>
            </w:r>
          </w:p>
        </w:tc>
        <w:tc>
          <w:tcPr>
            <w:tcW w:w="1480" w:type="dxa"/>
            <w:tcBorders>
              <w:top w:val="nil"/>
              <w:left w:val="nil"/>
              <w:bottom w:val="nil"/>
              <w:right w:val="nil"/>
            </w:tcBorders>
            <w:shd w:val="clear" w:color="auto" w:fill="auto"/>
            <w:noWrap/>
            <w:vAlign w:val="bottom"/>
            <w:hideMark/>
            <w:tcPrChange w:id="1713" w:author="Linderhof, Vincent" w:date="2016-01-26T22:18:00Z">
              <w:tcPr>
                <w:tcW w:w="1480" w:type="dxa"/>
                <w:tcBorders>
                  <w:top w:val="nil"/>
                  <w:left w:val="nil"/>
                  <w:bottom w:val="nil"/>
                  <w:right w:val="nil"/>
                </w:tcBorders>
                <w:shd w:val="clear" w:color="auto" w:fill="auto"/>
                <w:noWrap/>
                <w:vAlign w:val="bottom"/>
                <w:hideMark/>
              </w:tcPr>
            </w:tcPrChange>
          </w:tcPr>
          <w:p w14:paraId="6A98A2D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1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15" w:author="Linderhof, Vincent" w:date="2016-01-26T22:17:00Z">
                  <w:rPr>
                    <w:rFonts w:ascii="Times New Roman" w:eastAsia="Times New Roman" w:hAnsi="Times New Roman"/>
                    <w:color w:val="000000"/>
                    <w:sz w:val="20"/>
                    <w:szCs w:val="20"/>
                    <w:lang w:eastAsia="en-GB"/>
                  </w:rPr>
                </w:rPrChange>
              </w:rPr>
              <w:t>1.512</w:t>
            </w:r>
          </w:p>
        </w:tc>
      </w:tr>
      <w:tr w:rsidR="002C6F78" w:rsidRPr="00B20283" w14:paraId="41A43D9D" w14:textId="77777777" w:rsidTr="00B20283">
        <w:trPr>
          <w:trHeight w:val="142"/>
          <w:trPrChange w:id="1716"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717"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7520FA8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1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19"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720" w:author="Linderhof, Vincent" w:date="2016-01-26T22:18:00Z">
              <w:tcPr>
                <w:tcW w:w="1300" w:type="dxa"/>
                <w:tcBorders>
                  <w:top w:val="nil"/>
                  <w:left w:val="nil"/>
                  <w:bottom w:val="nil"/>
                  <w:right w:val="nil"/>
                </w:tcBorders>
                <w:shd w:val="clear" w:color="auto" w:fill="auto"/>
                <w:noWrap/>
                <w:vAlign w:val="bottom"/>
                <w:hideMark/>
              </w:tcPr>
            </w:tcPrChange>
          </w:tcPr>
          <w:p w14:paraId="0D36F0A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2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22" w:author="Linderhof, Vincent" w:date="2016-01-26T22:17:00Z">
                  <w:rPr>
                    <w:rFonts w:ascii="Times New Roman" w:eastAsia="Times New Roman" w:hAnsi="Times New Roman"/>
                    <w:color w:val="000000"/>
                    <w:sz w:val="20"/>
                    <w:szCs w:val="20"/>
                    <w:lang w:eastAsia="en-GB"/>
                  </w:rPr>
                </w:rPrChange>
              </w:rPr>
              <w:t>(0.0005)</w:t>
            </w:r>
          </w:p>
        </w:tc>
        <w:tc>
          <w:tcPr>
            <w:tcW w:w="1300" w:type="dxa"/>
            <w:tcBorders>
              <w:top w:val="nil"/>
              <w:left w:val="nil"/>
              <w:bottom w:val="nil"/>
              <w:right w:val="nil"/>
            </w:tcBorders>
            <w:shd w:val="clear" w:color="auto" w:fill="auto"/>
            <w:noWrap/>
            <w:vAlign w:val="bottom"/>
            <w:hideMark/>
            <w:tcPrChange w:id="1723" w:author="Linderhof, Vincent" w:date="2016-01-26T22:18:00Z">
              <w:tcPr>
                <w:tcW w:w="1300" w:type="dxa"/>
                <w:tcBorders>
                  <w:top w:val="nil"/>
                  <w:left w:val="nil"/>
                  <w:bottom w:val="nil"/>
                  <w:right w:val="nil"/>
                </w:tcBorders>
                <w:shd w:val="clear" w:color="auto" w:fill="auto"/>
                <w:noWrap/>
                <w:vAlign w:val="bottom"/>
                <w:hideMark/>
              </w:tcPr>
            </w:tcPrChange>
          </w:tcPr>
          <w:p w14:paraId="0FBBA6D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2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25" w:author="Linderhof, Vincent" w:date="2016-01-26T22:17:00Z">
                  <w:rPr>
                    <w:rFonts w:ascii="Times New Roman" w:eastAsia="Times New Roman" w:hAnsi="Times New Roman"/>
                    <w:color w:val="000000"/>
                    <w:sz w:val="20"/>
                    <w:szCs w:val="20"/>
                    <w:lang w:eastAsia="en-GB"/>
                  </w:rPr>
                </w:rPrChange>
              </w:rPr>
              <w:t>(0.00005)</w:t>
            </w:r>
          </w:p>
        </w:tc>
        <w:tc>
          <w:tcPr>
            <w:tcW w:w="1480" w:type="dxa"/>
            <w:tcBorders>
              <w:top w:val="nil"/>
              <w:left w:val="nil"/>
              <w:bottom w:val="nil"/>
              <w:right w:val="nil"/>
            </w:tcBorders>
            <w:shd w:val="clear" w:color="auto" w:fill="auto"/>
            <w:noWrap/>
            <w:vAlign w:val="bottom"/>
            <w:hideMark/>
            <w:tcPrChange w:id="1726" w:author="Linderhof, Vincent" w:date="2016-01-26T22:18:00Z">
              <w:tcPr>
                <w:tcW w:w="1480" w:type="dxa"/>
                <w:tcBorders>
                  <w:top w:val="nil"/>
                  <w:left w:val="nil"/>
                  <w:bottom w:val="nil"/>
                  <w:right w:val="nil"/>
                </w:tcBorders>
                <w:shd w:val="clear" w:color="auto" w:fill="auto"/>
                <w:noWrap/>
                <w:vAlign w:val="bottom"/>
                <w:hideMark/>
              </w:tcPr>
            </w:tcPrChange>
          </w:tcPr>
          <w:p w14:paraId="2CFB597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2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28" w:author="Linderhof, Vincent" w:date="2016-01-26T22:17:00Z">
                  <w:rPr>
                    <w:rFonts w:ascii="Times New Roman" w:eastAsia="Times New Roman" w:hAnsi="Times New Roman"/>
                    <w:color w:val="000000"/>
                    <w:sz w:val="20"/>
                    <w:szCs w:val="20"/>
                    <w:lang w:eastAsia="en-GB"/>
                  </w:rPr>
                </w:rPrChange>
              </w:rPr>
              <w:t>(1.750)</w:t>
            </w:r>
          </w:p>
        </w:tc>
      </w:tr>
      <w:tr w:rsidR="002C6F78" w:rsidRPr="00B20283" w14:paraId="1E35A9D1" w14:textId="77777777" w:rsidTr="00B20283">
        <w:trPr>
          <w:trHeight w:val="142"/>
          <w:trPrChange w:id="1729"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730"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54DC94E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3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32" w:author="Linderhof, Vincent" w:date="2016-01-26T22:17:00Z">
                  <w:rPr>
                    <w:rFonts w:ascii="Times New Roman" w:eastAsia="Times New Roman" w:hAnsi="Times New Roman"/>
                    <w:color w:val="000000"/>
                    <w:sz w:val="20"/>
                    <w:szCs w:val="20"/>
                    <w:lang w:eastAsia="en-GB"/>
                  </w:rPr>
                </w:rPrChange>
              </w:rPr>
              <w:t>Agricultural income</w:t>
            </w:r>
          </w:p>
        </w:tc>
        <w:tc>
          <w:tcPr>
            <w:tcW w:w="1300" w:type="dxa"/>
            <w:tcBorders>
              <w:top w:val="nil"/>
              <w:left w:val="nil"/>
              <w:bottom w:val="nil"/>
              <w:right w:val="nil"/>
            </w:tcBorders>
            <w:shd w:val="clear" w:color="auto" w:fill="auto"/>
            <w:noWrap/>
            <w:vAlign w:val="bottom"/>
            <w:hideMark/>
            <w:tcPrChange w:id="1733" w:author="Linderhof, Vincent" w:date="2016-01-26T22:18:00Z">
              <w:tcPr>
                <w:tcW w:w="1300" w:type="dxa"/>
                <w:tcBorders>
                  <w:top w:val="nil"/>
                  <w:left w:val="nil"/>
                  <w:bottom w:val="nil"/>
                  <w:right w:val="nil"/>
                </w:tcBorders>
                <w:shd w:val="clear" w:color="auto" w:fill="auto"/>
                <w:noWrap/>
                <w:vAlign w:val="bottom"/>
                <w:hideMark/>
              </w:tcPr>
            </w:tcPrChange>
          </w:tcPr>
          <w:p w14:paraId="2D48B50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3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35" w:author="Linderhof, Vincent" w:date="2016-01-26T22:17:00Z">
                  <w:rPr>
                    <w:rFonts w:ascii="Times New Roman" w:eastAsia="Times New Roman" w:hAnsi="Times New Roman"/>
                    <w:color w:val="000000"/>
                    <w:sz w:val="20"/>
                    <w:szCs w:val="20"/>
                    <w:lang w:eastAsia="en-GB"/>
                  </w:rPr>
                </w:rPrChange>
              </w:rPr>
              <w:t>0.0002**</w:t>
            </w:r>
          </w:p>
        </w:tc>
        <w:tc>
          <w:tcPr>
            <w:tcW w:w="1300" w:type="dxa"/>
            <w:tcBorders>
              <w:top w:val="nil"/>
              <w:left w:val="nil"/>
              <w:bottom w:val="nil"/>
              <w:right w:val="nil"/>
            </w:tcBorders>
            <w:shd w:val="clear" w:color="auto" w:fill="auto"/>
            <w:noWrap/>
            <w:vAlign w:val="bottom"/>
            <w:hideMark/>
            <w:tcPrChange w:id="1736" w:author="Linderhof, Vincent" w:date="2016-01-26T22:18:00Z">
              <w:tcPr>
                <w:tcW w:w="1300" w:type="dxa"/>
                <w:tcBorders>
                  <w:top w:val="nil"/>
                  <w:left w:val="nil"/>
                  <w:bottom w:val="nil"/>
                  <w:right w:val="nil"/>
                </w:tcBorders>
                <w:shd w:val="clear" w:color="auto" w:fill="auto"/>
                <w:noWrap/>
                <w:vAlign w:val="bottom"/>
                <w:hideMark/>
              </w:tcPr>
            </w:tcPrChange>
          </w:tcPr>
          <w:p w14:paraId="5955FBA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3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38" w:author="Linderhof, Vincent" w:date="2016-01-26T22:17:00Z">
                  <w:rPr>
                    <w:rFonts w:ascii="Times New Roman" w:eastAsia="Times New Roman" w:hAnsi="Times New Roman"/>
                    <w:color w:val="000000"/>
                    <w:sz w:val="20"/>
                    <w:szCs w:val="20"/>
                    <w:lang w:eastAsia="en-GB"/>
                  </w:rPr>
                </w:rPrChange>
              </w:rPr>
              <w:t>0.00002***</w:t>
            </w:r>
          </w:p>
        </w:tc>
        <w:tc>
          <w:tcPr>
            <w:tcW w:w="1480" w:type="dxa"/>
            <w:tcBorders>
              <w:top w:val="nil"/>
              <w:left w:val="nil"/>
              <w:bottom w:val="nil"/>
              <w:right w:val="nil"/>
            </w:tcBorders>
            <w:shd w:val="clear" w:color="auto" w:fill="auto"/>
            <w:noWrap/>
            <w:vAlign w:val="bottom"/>
            <w:hideMark/>
            <w:tcPrChange w:id="1739" w:author="Linderhof, Vincent" w:date="2016-01-26T22:18:00Z">
              <w:tcPr>
                <w:tcW w:w="1480" w:type="dxa"/>
                <w:tcBorders>
                  <w:top w:val="nil"/>
                  <w:left w:val="nil"/>
                  <w:bottom w:val="nil"/>
                  <w:right w:val="nil"/>
                </w:tcBorders>
                <w:shd w:val="clear" w:color="auto" w:fill="auto"/>
                <w:noWrap/>
                <w:vAlign w:val="bottom"/>
                <w:hideMark/>
              </w:tcPr>
            </w:tcPrChange>
          </w:tcPr>
          <w:p w14:paraId="52A4FAC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4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41" w:author="Linderhof, Vincent" w:date="2016-01-26T22:17:00Z">
                  <w:rPr>
                    <w:rFonts w:ascii="Times New Roman" w:eastAsia="Times New Roman" w:hAnsi="Times New Roman"/>
                    <w:color w:val="000000"/>
                    <w:sz w:val="20"/>
                    <w:szCs w:val="20"/>
                    <w:lang w:eastAsia="en-GB"/>
                  </w:rPr>
                </w:rPrChange>
              </w:rPr>
              <w:t>0.391</w:t>
            </w:r>
          </w:p>
        </w:tc>
      </w:tr>
      <w:tr w:rsidR="002C6F78" w:rsidRPr="00B20283" w14:paraId="5B83F0CE" w14:textId="77777777" w:rsidTr="00B20283">
        <w:trPr>
          <w:trHeight w:val="142"/>
          <w:trPrChange w:id="1742"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743"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0BC084A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4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45"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746" w:author="Linderhof, Vincent" w:date="2016-01-26T22:18:00Z">
              <w:tcPr>
                <w:tcW w:w="1300" w:type="dxa"/>
                <w:tcBorders>
                  <w:top w:val="nil"/>
                  <w:left w:val="nil"/>
                  <w:bottom w:val="nil"/>
                  <w:right w:val="nil"/>
                </w:tcBorders>
                <w:shd w:val="clear" w:color="auto" w:fill="auto"/>
                <w:noWrap/>
                <w:vAlign w:val="bottom"/>
                <w:hideMark/>
              </w:tcPr>
            </w:tcPrChange>
          </w:tcPr>
          <w:p w14:paraId="73ACD5D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4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48" w:author="Linderhof, Vincent" w:date="2016-01-26T22:17:00Z">
                  <w:rPr>
                    <w:rFonts w:ascii="Times New Roman" w:eastAsia="Times New Roman" w:hAnsi="Times New Roman"/>
                    <w:color w:val="000000"/>
                    <w:sz w:val="20"/>
                    <w:szCs w:val="20"/>
                    <w:lang w:eastAsia="en-GB"/>
                  </w:rPr>
                </w:rPrChange>
              </w:rPr>
              <w:t>(0.0001)</w:t>
            </w:r>
          </w:p>
        </w:tc>
        <w:tc>
          <w:tcPr>
            <w:tcW w:w="1300" w:type="dxa"/>
            <w:tcBorders>
              <w:top w:val="nil"/>
              <w:left w:val="nil"/>
              <w:bottom w:val="nil"/>
              <w:right w:val="nil"/>
            </w:tcBorders>
            <w:shd w:val="clear" w:color="auto" w:fill="auto"/>
            <w:noWrap/>
            <w:vAlign w:val="bottom"/>
            <w:hideMark/>
            <w:tcPrChange w:id="1749" w:author="Linderhof, Vincent" w:date="2016-01-26T22:18:00Z">
              <w:tcPr>
                <w:tcW w:w="1300" w:type="dxa"/>
                <w:tcBorders>
                  <w:top w:val="nil"/>
                  <w:left w:val="nil"/>
                  <w:bottom w:val="nil"/>
                  <w:right w:val="nil"/>
                </w:tcBorders>
                <w:shd w:val="clear" w:color="auto" w:fill="auto"/>
                <w:noWrap/>
                <w:vAlign w:val="bottom"/>
                <w:hideMark/>
              </w:tcPr>
            </w:tcPrChange>
          </w:tcPr>
          <w:p w14:paraId="4893E87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5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51" w:author="Linderhof, Vincent" w:date="2016-01-26T22:17:00Z">
                  <w:rPr>
                    <w:rFonts w:ascii="Times New Roman" w:eastAsia="Times New Roman" w:hAnsi="Times New Roman"/>
                    <w:color w:val="000000"/>
                    <w:sz w:val="20"/>
                    <w:szCs w:val="20"/>
                    <w:lang w:eastAsia="en-GB"/>
                  </w:rPr>
                </w:rPrChange>
              </w:rPr>
              <w:t>(0.00001)</w:t>
            </w:r>
          </w:p>
        </w:tc>
        <w:tc>
          <w:tcPr>
            <w:tcW w:w="1480" w:type="dxa"/>
            <w:tcBorders>
              <w:top w:val="nil"/>
              <w:left w:val="nil"/>
              <w:bottom w:val="nil"/>
              <w:right w:val="nil"/>
            </w:tcBorders>
            <w:shd w:val="clear" w:color="auto" w:fill="auto"/>
            <w:noWrap/>
            <w:vAlign w:val="bottom"/>
            <w:hideMark/>
            <w:tcPrChange w:id="1752" w:author="Linderhof, Vincent" w:date="2016-01-26T22:18:00Z">
              <w:tcPr>
                <w:tcW w:w="1480" w:type="dxa"/>
                <w:tcBorders>
                  <w:top w:val="nil"/>
                  <w:left w:val="nil"/>
                  <w:bottom w:val="nil"/>
                  <w:right w:val="nil"/>
                </w:tcBorders>
                <w:shd w:val="clear" w:color="auto" w:fill="auto"/>
                <w:noWrap/>
                <w:vAlign w:val="bottom"/>
                <w:hideMark/>
              </w:tcPr>
            </w:tcPrChange>
          </w:tcPr>
          <w:p w14:paraId="6D4A6EA7"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5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54" w:author="Linderhof, Vincent" w:date="2016-01-26T22:17:00Z">
                  <w:rPr>
                    <w:rFonts w:ascii="Times New Roman" w:eastAsia="Times New Roman" w:hAnsi="Times New Roman"/>
                    <w:color w:val="000000"/>
                    <w:sz w:val="20"/>
                    <w:szCs w:val="20"/>
                    <w:lang w:eastAsia="en-GB"/>
                  </w:rPr>
                </w:rPrChange>
              </w:rPr>
              <w:t>(0.290)</w:t>
            </w:r>
          </w:p>
        </w:tc>
      </w:tr>
      <w:tr w:rsidR="002C6F78" w:rsidRPr="00B20283" w14:paraId="7A82BF83" w14:textId="77777777" w:rsidTr="00B20283">
        <w:trPr>
          <w:trHeight w:val="142"/>
          <w:trPrChange w:id="1755"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756"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6FB9FD8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57" w:author="Linderhof, Vincent" w:date="2016-01-26T22:17:00Z">
                  <w:rPr>
                    <w:rFonts w:ascii="Times New Roman" w:eastAsia="Times New Roman" w:hAnsi="Times New Roman"/>
                    <w:color w:val="000000"/>
                    <w:sz w:val="20"/>
                    <w:szCs w:val="20"/>
                    <w:lang w:eastAsia="en-GB"/>
                  </w:rPr>
                </w:rPrChange>
              </w:rPr>
            </w:pPr>
            <w:proofErr w:type="spellStart"/>
            <w:r w:rsidRPr="00B20283">
              <w:rPr>
                <w:rFonts w:ascii="Times New Roman" w:eastAsia="Times New Roman" w:hAnsi="Times New Roman"/>
                <w:color w:val="000000"/>
                <w:sz w:val="18"/>
                <w:szCs w:val="18"/>
                <w:lang w:eastAsia="en-GB"/>
                <w:rPrChange w:id="1758" w:author="Linderhof, Vincent" w:date="2016-01-26T22:17:00Z">
                  <w:rPr>
                    <w:rFonts w:ascii="Times New Roman" w:eastAsia="Times New Roman" w:hAnsi="Times New Roman"/>
                    <w:color w:val="000000"/>
                    <w:sz w:val="20"/>
                    <w:szCs w:val="20"/>
                    <w:lang w:eastAsia="en-GB"/>
                  </w:rPr>
                </w:rPrChange>
              </w:rPr>
              <w:t>NonAgricultural</w:t>
            </w:r>
            <w:proofErr w:type="spellEnd"/>
            <w:r w:rsidRPr="00B20283">
              <w:rPr>
                <w:rFonts w:ascii="Times New Roman" w:eastAsia="Times New Roman" w:hAnsi="Times New Roman"/>
                <w:color w:val="000000"/>
                <w:sz w:val="18"/>
                <w:szCs w:val="18"/>
                <w:lang w:eastAsia="en-GB"/>
                <w:rPrChange w:id="1759" w:author="Linderhof, Vincent" w:date="2016-01-26T22:17:00Z">
                  <w:rPr>
                    <w:rFonts w:ascii="Times New Roman" w:eastAsia="Times New Roman" w:hAnsi="Times New Roman"/>
                    <w:color w:val="000000"/>
                    <w:sz w:val="20"/>
                    <w:szCs w:val="20"/>
                    <w:lang w:eastAsia="en-GB"/>
                  </w:rPr>
                </w:rPrChange>
              </w:rPr>
              <w:t xml:space="preserve"> income</w:t>
            </w:r>
          </w:p>
        </w:tc>
        <w:tc>
          <w:tcPr>
            <w:tcW w:w="1300" w:type="dxa"/>
            <w:tcBorders>
              <w:top w:val="nil"/>
              <w:left w:val="nil"/>
              <w:bottom w:val="nil"/>
              <w:right w:val="nil"/>
            </w:tcBorders>
            <w:shd w:val="clear" w:color="auto" w:fill="auto"/>
            <w:noWrap/>
            <w:vAlign w:val="bottom"/>
            <w:hideMark/>
            <w:tcPrChange w:id="1760" w:author="Linderhof, Vincent" w:date="2016-01-26T22:18:00Z">
              <w:tcPr>
                <w:tcW w:w="1300" w:type="dxa"/>
                <w:tcBorders>
                  <w:top w:val="nil"/>
                  <w:left w:val="nil"/>
                  <w:bottom w:val="nil"/>
                  <w:right w:val="nil"/>
                </w:tcBorders>
                <w:shd w:val="clear" w:color="auto" w:fill="auto"/>
                <w:noWrap/>
                <w:vAlign w:val="bottom"/>
                <w:hideMark/>
              </w:tcPr>
            </w:tcPrChange>
          </w:tcPr>
          <w:p w14:paraId="4D3F229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6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62" w:author="Linderhof, Vincent" w:date="2016-01-26T22:17:00Z">
                  <w:rPr>
                    <w:rFonts w:ascii="Times New Roman" w:eastAsia="Times New Roman" w:hAnsi="Times New Roman"/>
                    <w:color w:val="000000"/>
                    <w:sz w:val="20"/>
                    <w:szCs w:val="20"/>
                    <w:lang w:eastAsia="en-GB"/>
                  </w:rPr>
                </w:rPrChange>
              </w:rPr>
              <w:t>-0.002</w:t>
            </w:r>
          </w:p>
        </w:tc>
        <w:tc>
          <w:tcPr>
            <w:tcW w:w="1300" w:type="dxa"/>
            <w:tcBorders>
              <w:top w:val="nil"/>
              <w:left w:val="nil"/>
              <w:bottom w:val="nil"/>
              <w:right w:val="nil"/>
            </w:tcBorders>
            <w:shd w:val="clear" w:color="auto" w:fill="auto"/>
            <w:noWrap/>
            <w:vAlign w:val="bottom"/>
            <w:hideMark/>
            <w:tcPrChange w:id="1763" w:author="Linderhof, Vincent" w:date="2016-01-26T22:18:00Z">
              <w:tcPr>
                <w:tcW w:w="1300" w:type="dxa"/>
                <w:tcBorders>
                  <w:top w:val="nil"/>
                  <w:left w:val="nil"/>
                  <w:bottom w:val="nil"/>
                  <w:right w:val="nil"/>
                </w:tcBorders>
                <w:shd w:val="clear" w:color="auto" w:fill="auto"/>
                <w:noWrap/>
                <w:vAlign w:val="bottom"/>
                <w:hideMark/>
              </w:tcPr>
            </w:tcPrChange>
          </w:tcPr>
          <w:p w14:paraId="0A1DF35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6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65" w:author="Linderhof, Vincent" w:date="2016-01-26T22:17:00Z">
                  <w:rPr>
                    <w:rFonts w:ascii="Times New Roman" w:eastAsia="Times New Roman" w:hAnsi="Times New Roman"/>
                    <w:color w:val="000000"/>
                    <w:sz w:val="20"/>
                    <w:szCs w:val="20"/>
                    <w:lang w:eastAsia="en-GB"/>
                  </w:rPr>
                </w:rPrChange>
              </w:rPr>
              <w:t>0.0001</w:t>
            </w:r>
          </w:p>
        </w:tc>
        <w:tc>
          <w:tcPr>
            <w:tcW w:w="1480" w:type="dxa"/>
            <w:tcBorders>
              <w:top w:val="nil"/>
              <w:left w:val="nil"/>
              <w:bottom w:val="nil"/>
              <w:right w:val="nil"/>
            </w:tcBorders>
            <w:shd w:val="clear" w:color="auto" w:fill="auto"/>
            <w:noWrap/>
            <w:vAlign w:val="bottom"/>
            <w:hideMark/>
            <w:tcPrChange w:id="1766" w:author="Linderhof, Vincent" w:date="2016-01-26T22:18:00Z">
              <w:tcPr>
                <w:tcW w:w="1480" w:type="dxa"/>
                <w:tcBorders>
                  <w:top w:val="nil"/>
                  <w:left w:val="nil"/>
                  <w:bottom w:val="nil"/>
                  <w:right w:val="nil"/>
                </w:tcBorders>
                <w:shd w:val="clear" w:color="auto" w:fill="auto"/>
                <w:noWrap/>
                <w:vAlign w:val="bottom"/>
                <w:hideMark/>
              </w:tcPr>
            </w:tcPrChange>
          </w:tcPr>
          <w:p w14:paraId="3A0C075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6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68" w:author="Linderhof, Vincent" w:date="2016-01-26T22:17:00Z">
                  <w:rPr>
                    <w:rFonts w:ascii="Times New Roman" w:eastAsia="Times New Roman" w:hAnsi="Times New Roman"/>
                    <w:color w:val="000000"/>
                    <w:sz w:val="20"/>
                    <w:szCs w:val="20"/>
                    <w:lang w:eastAsia="en-GB"/>
                  </w:rPr>
                </w:rPrChange>
              </w:rPr>
              <w:t>-5.549</w:t>
            </w:r>
          </w:p>
        </w:tc>
      </w:tr>
      <w:tr w:rsidR="002C6F78" w:rsidRPr="00B20283" w14:paraId="14EAB564" w14:textId="77777777" w:rsidTr="00B20283">
        <w:trPr>
          <w:trHeight w:val="142"/>
          <w:trPrChange w:id="1769"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770"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04FA112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7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72"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773" w:author="Linderhof, Vincent" w:date="2016-01-26T22:18:00Z">
              <w:tcPr>
                <w:tcW w:w="1300" w:type="dxa"/>
                <w:tcBorders>
                  <w:top w:val="nil"/>
                  <w:left w:val="nil"/>
                  <w:bottom w:val="nil"/>
                  <w:right w:val="nil"/>
                </w:tcBorders>
                <w:shd w:val="clear" w:color="auto" w:fill="auto"/>
                <w:noWrap/>
                <w:vAlign w:val="bottom"/>
                <w:hideMark/>
              </w:tcPr>
            </w:tcPrChange>
          </w:tcPr>
          <w:p w14:paraId="0870FC15"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7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75" w:author="Linderhof, Vincent" w:date="2016-01-26T22:17:00Z">
                  <w:rPr>
                    <w:rFonts w:ascii="Times New Roman" w:eastAsia="Times New Roman" w:hAnsi="Times New Roman"/>
                    <w:color w:val="000000"/>
                    <w:sz w:val="20"/>
                    <w:szCs w:val="20"/>
                    <w:lang w:eastAsia="en-GB"/>
                  </w:rPr>
                </w:rPrChange>
              </w:rPr>
              <w:t>(0.003)</w:t>
            </w:r>
          </w:p>
        </w:tc>
        <w:tc>
          <w:tcPr>
            <w:tcW w:w="1300" w:type="dxa"/>
            <w:tcBorders>
              <w:top w:val="nil"/>
              <w:left w:val="nil"/>
              <w:bottom w:val="nil"/>
              <w:right w:val="nil"/>
            </w:tcBorders>
            <w:shd w:val="clear" w:color="auto" w:fill="auto"/>
            <w:noWrap/>
            <w:vAlign w:val="bottom"/>
            <w:hideMark/>
            <w:tcPrChange w:id="1776" w:author="Linderhof, Vincent" w:date="2016-01-26T22:18:00Z">
              <w:tcPr>
                <w:tcW w:w="1300" w:type="dxa"/>
                <w:tcBorders>
                  <w:top w:val="nil"/>
                  <w:left w:val="nil"/>
                  <w:bottom w:val="nil"/>
                  <w:right w:val="nil"/>
                </w:tcBorders>
                <w:shd w:val="clear" w:color="auto" w:fill="auto"/>
                <w:noWrap/>
                <w:vAlign w:val="bottom"/>
                <w:hideMark/>
              </w:tcPr>
            </w:tcPrChange>
          </w:tcPr>
          <w:p w14:paraId="71836F3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7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78" w:author="Linderhof, Vincent" w:date="2016-01-26T22:17:00Z">
                  <w:rPr>
                    <w:rFonts w:ascii="Times New Roman" w:eastAsia="Times New Roman" w:hAnsi="Times New Roman"/>
                    <w:color w:val="000000"/>
                    <w:sz w:val="20"/>
                    <w:szCs w:val="20"/>
                    <w:lang w:eastAsia="en-GB"/>
                  </w:rPr>
                </w:rPrChange>
              </w:rPr>
              <w:t>(0.0003)</w:t>
            </w:r>
          </w:p>
        </w:tc>
        <w:tc>
          <w:tcPr>
            <w:tcW w:w="1480" w:type="dxa"/>
            <w:tcBorders>
              <w:top w:val="nil"/>
              <w:left w:val="nil"/>
              <w:bottom w:val="nil"/>
              <w:right w:val="nil"/>
            </w:tcBorders>
            <w:shd w:val="clear" w:color="auto" w:fill="auto"/>
            <w:noWrap/>
            <w:vAlign w:val="bottom"/>
            <w:hideMark/>
            <w:tcPrChange w:id="1779" w:author="Linderhof, Vincent" w:date="2016-01-26T22:18:00Z">
              <w:tcPr>
                <w:tcW w:w="1480" w:type="dxa"/>
                <w:tcBorders>
                  <w:top w:val="nil"/>
                  <w:left w:val="nil"/>
                  <w:bottom w:val="nil"/>
                  <w:right w:val="nil"/>
                </w:tcBorders>
                <w:shd w:val="clear" w:color="auto" w:fill="auto"/>
                <w:noWrap/>
                <w:vAlign w:val="bottom"/>
                <w:hideMark/>
              </w:tcPr>
            </w:tcPrChange>
          </w:tcPr>
          <w:p w14:paraId="5A4E9D05"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8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81" w:author="Linderhof, Vincent" w:date="2016-01-26T22:17:00Z">
                  <w:rPr>
                    <w:rFonts w:ascii="Times New Roman" w:eastAsia="Times New Roman" w:hAnsi="Times New Roman"/>
                    <w:color w:val="000000"/>
                    <w:sz w:val="20"/>
                    <w:szCs w:val="20"/>
                    <w:lang w:eastAsia="en-GB"/>
                  </w:rPr>
                </w:rPrChange>
              </w:rPr>
              <w:t>(10.792)</w:t>
            </w:r>
          </w:p>
        </w:tc>
      </w:tr>
      <w:tr w:rsidR="002C6F78" w:rsidRPr="00B20283" w14:paraId="74154125" w14:textId="77777777" w:rsidTr="00B20283">
        <w:trPr>
          <w:trHeight w:val="142"/>
          <w:trPrChange w:id="1782"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783"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0B3D786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8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85" w:author="Linderhof, Vincent" w:date="2016-01-26T22:17:00Z">
                  <w:rPr>
                    <w:rFonts w:ascii="Times New Roman" w:eastAsia="Times New Roman" w:hAnsi="Times New Roman"/>
                    <w:color w:val="000000"/>
                    <w:sz w:val="20"/>
                    <w:szCs w:val="20"/>
                    <w:lang w:eastAsia="en-GB"/>
                  </w:rPr>
                </w:rPrChange>
              </w:rPr>
              <w:t>Property income</w:t>
            </w:r>
          </w:p>
        </w:tc>
        <w:tc>
          <w:tcPr>
            <w:tcW w:w="1300" w:type="dxa"/>
            <w:tcBorders>
              <w:top w:val="nil"/>
              <w:left w:val="nil"/>
              <w:bottom w:val="nil"/>
              <w:right w:val="nil"/>
            </w:tcBorders>
            <w:shd w:val="clear" w:color="auto" w:fill="auto"/>
            <w:noWrap/>
            <w:vAlign w:val="bottom"/>
            <w:hideMark/>
            <w:tcPrChange w:id="1786" w:author="Linderhof, Vincent" w:date="2016-01-26T22:18:00Z">
              <w:tcPr>
                <w:tcW w:w="1300" w:type="dxa"/>
                <w:tcBorders>
                  <w:top w:val="nil"/>
                  <w:left w:val="nil"/>
                  <w:bottom w:val="nil"/>
                  <w:right w:val="nil"/>
                </w:tcBorders>
                <w:shd w:val="clear" w:color="auto" w:fill="auto"/>
                <w:noWrap/>
                <w:vAlign w:val="bottom"/>
                <w:hideMark/>
              </w:tcPr>
            </w:tcPrChange>
          </w:tcPr>
          <w:p w14:paraId="503FB37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8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88" w:author="Linderhof, Vincent" w:date="2016-01-26T22:17:00Z">
                  <w:rPr>
                    <w:rFonts w:ascii="Times New Roman" w:eastAsia="Times New Roman" w:hAnsi="Times New Roman"/>
                    <w:color w:val="000000"/>
                    <w:sz w:val="20"/>
                    <w:szCs w:val="20"/>
                    <w:lang w:eastAsia="en-GB"/>
                  </w:rPr>
                </w:rPrChange>
              </w:rPr>
              <w:t>-0.0001</w:t>
            </w:r>
          </w:p>
        </w:tc>
        <w:tc>
          <w:tcPr>
            <w:tcW w:w="1300" w:type="dxa"/>
            <w:tcBorders>
              <w:top w:val="nil"/>
              <w:left w:val="nil"/>
              <w:bottom w:val="nil"/>
              <w:right w:val="nil"/>
            </w:tcBorders>
            <w:shd w:val="clear" w:color="auto" w:fill="auto"/>
            <w:noWrap/>
            <w:vAlign w:val="bottom"/>
            <w:hideMark/>
            <w:tcPrChange w:id="1789" w:author="Linderhof, Vincent" w:date="2016-01-26T22:18:00Z">
              <w:tcPr>
                <w:tcW w:w="1300" w:type="dxa"/>
                <w:tcBorders>
                  <w:top w:val="nil"/>
                  <w:left w:val="nil"/>
                  <w:bottom w:val="nil"/>
                  <w:right w:val="nil"/>
                </w:tcBorders>
                <w:shd w:val="clear" w:color="auto" w:fill="auto"/>
                <w:noWrap/>
                <w:vAlign w:val="bottom"/>
                <w:hideMark/>
              </w:tcPr>
            </w:tcPrChange>
          </w:tcPr>
          <w:p w14:paraId="36D3FB9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9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91" w:author="Linderhof, Vincent" w:date="2016-01-26T22:17:00Z">
                  <w:rPr>
                    <w:rFonts w:ascii="Times New Roman" w:eastAsia="Times New Roman" w:hAnsi="Times New Roman"/>
                    <w:color w:val="000000"/>
                    <w:sz w:val="20"/>
                    <w:szCs w:val="20"/>
                    <w:lang w:eastAsia="en-GB"/>
                  </w:rPr>
                </w:rPrChange>
              </w:rPr>
              <w:t>-0.00000</w:t>
            </w:r>
          </w:p>
        </w:tc>
        <w:tc>
          <w:tcPr>
            <w:tcW w:w="1480" w:type="dxa"/>
            <w:tcBorders>
              <w:top w:val="nil"/>
              <w:left w:val="nil"/>
              <w:bottom w:val="nil"/>
              <w:right w:val="nil"/>
            </w:tcBorders>
            <w:shd w:val="clear" w:color="auto" w:fill="auto"/>
            <w:noWrap/>
            <w:vAlign w:val="bottom"/>
            <w:hideMark/>
            <w:tcPrChange w:id="1792" w:author="Linderhof, Vincent" w:date="2016-01-26T22:18:00Z">
              <w:tcPr>
                <w:tcW w:w="1480" w:type="dxa"/>
                <w:tcBorders>
                  <w:top w:val="nil"/>
                  <w:left w:val="nil"/>
                  <w:bottom w:val="nil"/>
                  <w:right w:val="nil"/>
                </w:tcBorders>
                <w:shd w:val="clear" w:color="auto" w:fill="auto"/>
                <w:noWrap/>
                <w:vAlign w:val="bottom"/>
                <w:hideMark/>
              </w:tcPr>
            </w:tcPrChange>
          </w:tcPr>
          <w:p w14:paraId="7D67041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9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94" w:author="Linderhof, Vincent" w:date="2016-01-26T22:17:00Z">
                  <w:rPr>
                    <w:rFonts w:ascii="Times New Roman" w:eastAsia="Times New Roman" w:hAnsi="Times New Roman"/>
                    <w:color w:val="000000"/>
                    <w:sz w:val="20"/>
                    <w:szCs w:val="20"/>
                    <w:lang w:eastAsia="en-GB"/>
                  </w:rPr>
                </w:rPrChange>
              </w:rPr>
              <w:t>-0.843**</w:t>
            </w:r>
          </w:p>
        </w:tc>
      </w:tr>
      <w:tr w:rsidR="002C6F78" w:rsidRPr="00B20283" w14:paraId="0EBD3661" w14:textId="77777777" w:rsidTr="00B20283">
        <w:trPr>
          <w:trHeight w:val="142"/>
          <w:trPrChange w:id="1795"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796"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6E71114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79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798"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799" w:author="Linderhof, Vincent" w:date="2016-01-26T22:18:00Z">
              <w:tcPr>
                <w:tcW w:w="1300" w:type="dxa"/>
                <w:tcBorders>
                  <w:top w:val="nil"/>
                  <w:left w:val="nil"/>
                  <w:bottom w:val="nil"/>
                  <w:right w:val="nil"/>
                </w:tcBorders>
                <w:shd w:val="clear" w:color="auto" w:fill="auto"/>
                <w:noWrap/>
                <w:vAlign w:val="bottom"/>
                <w:hideMark/>
              </w:tcPr>
            </w:tcPrChange>
          </w:tcPr>
          <w:p w14:paraId="02B03C0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0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01" w:author="Linderhof, Vincent" w:date="2016-01-26T22:17:00Z">
                  <w:rPr>
                    <w:rFonts w:ascii="Times New Roman" w:eastAsia="Times New Roman" w:hAnsi="Times New Roman"/>
                    <w:color w:val="000000"/>
                    <w:sz w:val="20"/>
                    <w:szCs w:val="20"/>
                    <w:lang w:eastAsia="en-GB"/>
                  </w:rPr>
                </w:rPrChange>
              </w:rPr>
              <w:t>(0.0001)</w:t>
            </w:r>
          </w:p>
        </w:tc>
        <w:tc>
          <w:tcPr>
            <w:tcW w:w="1300" w:type="dxa"/>
            <w:tcBorders>
              <w:top w:val="nil"/>
              <w:left w:val="nil"/>
              <w:bottom w:val="nil"/>
              <w:right w:val="nil"/>
            </w:tcBorders>
            <w:shd w:val="clear" w:color="auto" w:fill="auto"/>
            <w:noWrap/>
            <w:vAlign w:val="bottom"/>
            <w:hideMark/>
            <w:tcPrChange w:id="1802" w:author="Linderhof, Vincent" w:date="2016-01-26T22:18:00Z">
              <w:tcPr>
                <w:tcW w:w="1300" w:type="dxa"/>
                <w:tcBorders>
                  <w:top w:val="nil"/>
                  <w:left w:val="nil"/>
                  <w:bottom w:val="nil"/>
                  <w:right w:val="nil"/>
                </w:tcBorders>
                <w:shd w:val="clear" w:color="auto" w:fill="auto"/>
                <w:noWrap/>
                <w:vAlign w:val="bottom"/>
                <w:hideMark/>
              </w:tcPr>
            </w:tcPrChange>
          </w:tcPr>
          <w:p w14:paraId="3DFC197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0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04" w:author="Linderhof, Vincent" w:date="2016-01-26T22:17:00Z">
                  <w:rPr>
                    <w:rFonts w:ascii="Times New Roman" w:eastAsia="Times New Roman" w:hAnsi="Times New Roman"/>
                    <w:color w:val="000000"/>
                    <w:sz w:val="20"/>
                    <w:szCs w:val="20"/>
                    <w:lang w:eastAsia="en-GB"/>
                  </w:rPr>
                </w:rPrChange>
              </w:rPr>
              <w:t>(0.00001)</w:t>
            </w:r>
          </w:p>
        </w:tc>
        <w:tc>
          <w:tcPr>
            <w:tcW w:w="1480" w:type="dxa"/>
            <w:tcBorders>
              <w:top w:val="nil"/>
              <w:left w:val="nil"/>
              <w:bottom w:val="nil"/>
              <w:right w:val="nil"/>
            </w:tcBorders>
            <w:shd w:val="clear" w:color="auto" w:fill="auto"/>
            <w:noWrap/>
            <w:vAlign w:val="bottom"/>
            <w:hideMark/>
            <w:tcPrChange w:id="1805" w:author="Linderhof, Vincent" w:date="2016-01-26T22:18:00Z">
              <w:tcPr>
                <w:tcW w:w="1480" w:type="dxa"/>
                <w:tcBorders>
                  <w:top w:val="nil"/>
                  <w:left w:val="nil"/>
                  <w:bottom w:val="nil"/>
                  <w:right w:val="nil"/>
                </w:tcBorders>
                <w:shd w:val="clear" w:color="auto" w:fill="auto"/>
                <w:noWrap/>
                <w:vAlign w:val="bottom"/>
                <w:hideMark/>
              </w:tcPr>
            </w:tcPrChange>
          </w:tcPr>
          <w:p w14:paraId="0B6A7954"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0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07" w:author="Linderhof, Vincent" w:date="2016-01-26T22:17:00Z">
                  <w:rPr>
                    <w:rFonts w:ascii="Times New Roman" w:eastAsia="Times New Roman" w:hAnsi="Times New Roman"/>
                    <w:color w:val="000000"/>
                    <w:sz w:val="20"/>
                    <w:szCs w:val="20"/>
                    <w:lang w:eastAsia="en-GB"/>
                  </w:rPr>
                </w:rPrChange>
              </w:rPr>
              <w:t>(0.408)</w:t>
            </w:r>
          </w:p>
        </w:tc>
      </w:tr>
      <w:tr w:rsidR="002C6F78" w:rsidRPr="00B20283" w14:paraId="4585BFEA" w14:textId="77777777" w:rsidTr="00B20283">
        <w:trPr>
          <w:trHeight w:val="142"/>
          <w:trPrChange w:id="1808"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809"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0BDBD6D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1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11" w:author="Linderhof, Vincent" w:date="2016-01-26T22:17:00Z">
                  <w:rPr>
                    <w:rFonts w:ascii="Times New Roman" w:eastAsia="Times New Roman" w:hAnsi="Times New Roman"/>
                    <w:color w:val="000000"/>
                    <w:sz w:val="20"/>
                    <w:szCs w:val="20"/>
                    <w:lang w:eastAsia="en-GB"/>
                  </w:rPr>
                </w:rPrChange>
              </w:rPr>
              <w:t>Investments</w:t>
            </w:r>
          </w:p>
        </w:tc>
        <w:tc>
          <w:tcPr>
            <w:tcW w:w="1300" w:type="dxa"/>
            <w:tcBorders>
              <w:top w:val="nil"/>
              <w:left w:val="nil"/>
              <w:bottom w:val="nil"/>
              <w:right w:val="nil"/>
            </w:tcBorders>
            <w:shd w:val="clear" w:color="auto" w:fill="auto"/>
            <w:noWrap/>
            <w:vAlign w:val="bottom"/>
            <w:hideMark/>
            <w:tcPrChange w:id="1812" w:author="Linderhof, Vincent" w:date="2016-01-26T22:18:00Z">
              <w:tcPr>
                <w:tcW w:w="1300" w:type="dxa"/>
                <w:tcBorders>
                  <w:top w:val="nil"/>
                  <w:left w:val="nil"/>
                  <w:bottom w:val="nil"/>
                  <w:right w:val="nil"/>
                </w:tcBorders>
                <w:shd w:val="clear" w:color="auto" w:fill="auto"/>
                <w:noWrap/>
                <w:vAlign w:val="bottom"/>
                <w:hideMark/>
              </w:tcPr>
            </w:tcPrChange>
          </w:tcPr>
          <w:p w14:paraId="0BCCF6E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1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14" w:author="Linderhof, Vincent" w:date="2016-01-26T22:17:00Z">
                  <w:rPr>
                    <w:rFonts w:ascii="Times New Roman" w:eastAsia="Times New Roman" w:hAnsi="Times New Roman"/>
                    <w:color w:val="000000"/>
                    <w:sz w:val="20"/>
                    <w:szCs w:val="20"/>
                    <w:lang w:eastAsia="en-GB"/>
                  </w:rPr>
                </w:rPrChange>
              </w:rPr>
              <w:t>-0.0005**</w:t>
            </w:r>
          </w:p>
        </w:tc>
        <w:tc>
          <w:tcPr>
            <w:tcW w:w="1300" w:type="dxa"/>
            <w:tcBorders>
              <w:top w:val="nil"/>
              <w:left w:val="nil"/>
              <w:bottom w:val="nil"/>
              <w:right w:val="nil"/>
            </w:tcBorders>
            <w:shd w:val="clear" w:color="auto" w:fill="auto"/>
            <w:noWrap/>
            <w:vAlign w:val="bottom"/>
            <w:hideMark/>
            <w:tcPrChange w:id="1815" w:author="Linderhof, Vincent" w:date="2016-01-26T22:18:00Z">
              <w:tcPr>
                <w:tcW w:w="1300" w:type="dxa"/>
                <w:tcBorders>
                  <w:top w:val="nil"/>
                  <w:left w:val="nil"/>
                  <w:bottom w:val="nil"/>
                  <w:right w:val="nil"/>
                </w:tcBorders>
                <w:shd w:val="clear" w:color="auto" w:fill="auto"/>
                <w:noWrap/>
                <w:vAlign w:val="bottom"/>
                <w:hideMark/>
              </w:tcPr>
            </w:tcPrChange>
          </w:tcPr>
          <w:p w14:paraId="5127DF3E"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1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17" w:author="Linderhof, Vincent" w:date="2016-01-26T22:17:00Z">
                  <w:rPr>
                    <w:rFonts w:ascii="Times New Roman" w:eastAsia="Times New Roman" w:hAnsi="Times New Roman"/>
                    <w:color w:val="000000"/>
                    <w:sz w:val="20"/>
                    <w:szCs w:val="20"/>
                    <w:lang w:eastAsia="en-GB"/>
                  </w:rPr>
                </w:rPrChange>
              </w:rPr>
              <w:t>-0.00003</w:t>
            </w:r>
          </w:p>
        </w:tc>
        <w:tc>
          <w:tcPr>
            <w:tcW w:w="1480" w:type="dxa"/>
            <w:tcBorders>
              <w:top w:val="nil"/>
              <w:left w:val="nil"/>
              <w:bottom w:val="nil"/>
              <w:right w:val="nil"/>
            </w:tcBorders>
            <w:shd w:val="clear" w:color="auto" w:fill="auto"/>
            <w:noWrap/>
            <w:vAlign w:val="bottom"/>
            <w:hideMark/>
            <w:tcPrChange w:id="1818" w:author="Linderhof, Vincent" w:date="2016-01-26T22:18:00Z">
              <w:tcPr>
                <w:tcW w:w="1480" w:type="dxa"/>
                <w:tcBorders>
                  <w:top w:val="nil"/>
                  <w:left w:val="nil"/>
                  <w:bottom w:val="nil"/>
                  <w:right w:val="nil"/>
                </w:tcBorders>
                <w:shd w:val="clear" w:color="auto" w:fill="auto"/>
                <w:noWrap/>
                <w:vAlign w:val="bottom"/>
                <w:hideMark/>
              </w:tcPr>
            </w:tcPrChange>
          </w:tcPr>
          <w:p w14:paraId="01AC2EA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1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20" w:author="Linderhof, Vincent" w:date="2016-01-26T22:17:00Z">
                  <w:rPr>
                    <w:rFonts w:ascii="Times New Roman" w:eastAsia="Times New Roman" w:hAnsi="Times New Roman"/>
                    <w:color w:val="000000"/>
                    <w:sz w:val="20"/>
                    <w:szCs w:val="20"/>
                    <w:lang w:eastAsia="en-GB"/>
                  </w:rPr>
                </w:rPrChange>
              </w:rPr>
              <w:t>-3.105***</w:t>
            </w:r>
          </w:p>
        </w:tc>
      </w:tr>
      <w:tr w:rsidR="002C6F78" w:rsidRPr="00B20283" w14:paraId="5C534D6E" w14:textId="77777777" w:rsidTr="00B20283">
        <w:trPr>
          <w:trHeight w:val="142"/>
          <w:trPrChange w:id="1821"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822"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37203D4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2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24"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825" w:author="Linderhof, Vincent" w:date="2016-01-26T22:18:00Z">
              <w:tcPr>
                <w:tcW w:w="1300" w:type="dxa"/>
                <w:tcBorders>
                  <w:top w:val="nil"/>
                  <w:left w:val="nil"/>
                  <w:bottom w:val="nil"/>
                  <w:right w:val="nil"/>
                </w:tcBorders>
                <w:shd w:val="clear" w:color="auto" w:fill="auto"/>
                <w:noWrap/>
                <w:vAlign w:val="bottom"/>
                <w:hideMark/>
              </w:tcPr>
            </w:tcPrChange>
          </w:tcPr>
          <w:p w14:paraId="6ADC231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2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27" w:author="Linderhof, Vincent" w:date="2016-01-26T22:17:00Z">
                  <w:rPr>
                    <w:rFonts w:ascii="Times New Roman" w:eastAsia="Times New Roman" w:hAnsi="Times New Roman"/>
                    <w:color w:val="000000"/>
                    <w:sz w:val="20"/>
                    <w:szCs w:val="20"/>
                    <w:lang w:eastAsia="en-GB"/>
                  </w:rPr>
                </w:rPrChange>
              </w:rPr>
              <w:t>(0.0002)</w:t>
            </w:r>
          </w:p>
        </w:tc>
        <w:tc>
          <w:tcPr>
            <w:tcW w:w="1300" w:type="dxa"/>
            <w:tcBorders>
              <w:top w:val="nil"/>
              <w:left w:val="nil"/>
              <w:bottom w:val="nil"/>
              <w:right w:val="nil"/>
            </w:tcBorders>
            <w:shd w:val="clear" w:color="auto" w:fill="auto"/>
            <w:noWrap/>
            <w:vAlign w:val="bottom"/>
            <w:hideMark/>
            <w:tcPrChange w:id="1828" w:author="Linderhof, Vincent" w:date="2016-01-26T22:18:00Z">
              <w:tcPr>
                <w:tcW w:w="1300" w:type="dxa"/>
                <w:tcBorders>
                  <w:top w:val="nil"/>
                  <w:left w:val="nil"/>
                  <w:bottom w:val="nil"/>
                  <w:right w:val="nil"/>
                </w:tcBorders>
                <w:shd w:val="clear" w:color="auto" w:fill="auto"/>
                <w:noWrap/>
                <w:vAlign w:val="bottom"/>
                <w:hideMark/>
              </w:tcPr>
            </w:tcPrChange>
          </w:tcPr>
          <w:p w14:paraId="1A3AEFB7"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2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30" w:author="Linderhof, Vincent" w:date="2016-01-26T22:17:00Z">
                  <w:rPr>
                    <w:rFonts w:ascii="Times New Roman" w:eastAsia="Times New Roman" w:hAnsi="Times New Roman"/>
                    <w:color w:val="000000"/>
                    <w:sz w:val="20"/>
                    <w:szCs w:val="20"/>
                    <w:lang w:eastAsia="en-GB"/>
                  </w:rPr>
                </w:rPrChange>
              </w:rPr>
              <w:t>(0.00002)</w:t>
            </w:r>
          </w:p>
        </w:tc>
        <w:tc>
          <w:tcPr>
            <w:tcW w:w="1480" w:type="dxa"/>
            <w:tcBorders>
              <w:top w:val="nil"/>
              <w:left w:val="nil"/>
              <w:bottom w:val="nil"/>
              <w:right w:val="nil"/>
            </w:tcBorders>
            <w:shd w:val="clear" w:color="auto" w:fill="auto"/>
            <w:noWrap/>
            <w:vAlign w:val="bottom"/>
            <w:hideMark/>
            <w:tcPrChange w:id="1831" w:author="Linderhof, Vincent" w:date="2016-01-26T22:18:00Z">
              <w:tcPr>
                <w:tcW w:w="1480" w:type="dxa"/>
                <w:tcBorders>
                  <w:top w:val="nil"/>
                  <w:left w:val="nil"/>
                  <w:bottom w:val="nil"/>
                  <w:right w:val="nil"/>
                </w:tcBorders>
                <w:shd w:val="clear" w:color="auto" w:fill="auto"/>
                <w:noWrap/>
                <w:vAlign w:val="bottom"/>
                <w:hideMark/>
              </w:tcPr>
            </w:tcPrChange>
          </w:tcPr>
          <w:p w14:paraId="620B088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3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33" w:author="Linderhof, Vincent" w:date="2016-01-26T22:17:00Z">
                  <w:rPr>
                    <w:rFonts w:ascii="Times New Roman" w:eastAsia="Times New Roman" w:hAnsi="Times New Roman"/>
                    <w:color w:val="000000"/>
                    <w:sz w:val="20"/>
                    <w:szCs w:val="20"/>
                    <w:lang w:eastAsia="en-GB"/>
                  </w:rPr>
                </w:rPrChange>
              </w:rPr>
              <w:t>(0.822)</w:t>
            </w:r>
          </w:p>
        </w:tc>
      </w:tr>
      <w:tr w:rsidR="002C6F78" w:rsidRPr="00B20283" w14:paraId="145F76F4" w14:textId="77777777" w:rsidTr="00B20283">
        <w:trPr>
          <w:trHeight w:val="142"/>
          <w:trPrChange w:id="1834"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835"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02CE50C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3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37" w:author="Linderhof, Vincent" w:date="2016-01-26T22:17:00Z">
                  <w:rPr>
                    <w:rFonts w:ascii="Times New Roman" w:eastAsia="Times New Roman" w:hAnsi="Times New Roman"/>
                    <w:color w:val="000000"/>
                    <w:sz w:val="20"/>
                    <w:szCs w:val="20"/>
                    <w:lang w:eastAsia="en-GB"/>
                  </w:rPr>
                </w:rPrChange>
              </w:rPr>
              <w:t>Transfers</w:t>
            </w:r>
          </w:p>
        </w:tc>
        <w:tc>
          <w:tcPr>
            <w:tcW w:w="1300" w:type="dxa"/>
            <w:tcBorders>
              <w:top w:val="nil"/>
              <w:left w:val="nil"/>
              <w:bottom w:val="nil"/>
              <w:right w:val="nil"/>
            </w:tcBorders>
            <w:shd w:val="clear" w:color="auto" w:fill="auto"/>
            <w:noWrap/>
            <w:vAlign w:val="bottom"/>
            <w:hideMark/>
            <w:tcPrChange w:id="1838" w:author="Linderhof, Vincent" w:date="2016-01-26T22:18:00Z">
              <w:tcPr>
                <w:tcW w:w="1300" w:type="dxa"/>
                <w:tcBorders>
                  <w:top w:val="nil"/>
                  <w:left w:val="nil"/>
                  <w:bottom w:val="nil"/>
                  <w:right w:val="nil"/>
                </w:tcBorders>
                <w:shd w:val="clear" w:color="auto" w:fill="auto"/>
                <w:noWrap/>
                <w:vAlign w:val="bottom"/>
                <w:hideMark/>
              </w:tcPr>
            </w:tcPrChange>
          </w:tcPr>
          <w:p w14:paraId="3FFC9CC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3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40" w:author="Linderhof, Vincent" w:date="2016-01-26T22:17:00Z">
                  <w:rPr>
                    <w:rFonts w:ascii="Times New Roman" w:eastAsia="Times New Roman" w:hAnsi="Times New Roman"/>
                    <w:color w:val="000000"/>
                    <w:sz w:val="20"/>
                    <w:szCs w:val="20"/>
                    <w:lang w:eastAsia="en-GB"/>
                  </w:rPr>
                </w:rPrChange>
              </w:rPr>
              <w:t>0.0005**</w:t>
            </w:r>
          </w:p>
        </w:tc>
        <w:tc>
          <w:tcPr>
            <w:tcW w:w="1300" w:type="dxa"/>
            <w:tcBorders>
              <w:top w:val="nil"/>
              <w:left w:val="nil"/>
              <w:bottom w:val="nil"/>
              <w:right w:val="nil"/>
            </w:tcBorders>
            <w:shd w:val="clear" w:color="auto" w:fill="auto"/>
            <w:noWrap/>
            <w:vAlign w:val="bottom"/>
            <w:hideMark/>
            <w:tcPrChange w:id="1841" w:author="Linderhof, Vincent" w:date="2016-01-26T22:18:00Z">
              <w:tcPr>
                <w:tcW w:w="1300" w:type="dxa"/>
                <w:tcBorders>
                  <w:top w:val="nil"/>
                  <w:left w:val="nil"/>
                  <w:bottom w:val="nil"/>
                  <w:right w:val="nil"/>
                </w:tcBorders>
                <w:shd w:val="clear" w:color="auto" w:fill="auto"/>
                <w:noWrap/>
                <w:vAlign w:val="bottom"/>
                <w:hideMark/>
              </w:tcPr>
            </w:tcPrChange>
          </w:tcPr>
          <w:p w14:paraId="591785F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4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43" w:author="Linderhof, Vincent" w:date="2016-01-26T22:17:00Z">
                  <w:rPr>
                    <w:rFonts w:ascii="Times New Roman" w:eastAsia="Times New Roman" w:hAnsi="Times New Roman"/>
                    <w:color w:val="000000"/>
                    <w:sz w:val="20"/>
                    <w:szCs w:val="20"/>
                    <w:lang w:eastAsia="en-GB"/>
                  </w:rPr>
                </w:rPrChange>
              </w:rPr>
              <w:t>0.00001</w:t>
            </w:r>
          </w:p>
        </w:tc>
        <w:tc>
          <w:tcPr>
            <w:tcW w:w="1480" w:type="dxa"/>
            <w:tcBorders>
              <w:top w:val="nil"/>
              <w:left w:val="nil"/>
              <w:bottom w:val="nil"/>
              <w:right w:val="nil"/>
            </w:tcBorders>
            <w:shd w:val="clear" w:color="auto" w:fill="auto"/>
            <w:noWrap/>
            <w:vAlign w:val="bottom"/>
            <w:hideMark/>
            <w:tcPrChange w:id="1844" w:author="Linderhof, Vincent" w:date="2016-01-26T22:18:00Z">
              <w:tcPr>
                <w:tcW w:w="1480" w:type="dxa"/>
                <w:tcBorders>
                  <w:top w:val="nil"/>
                  <w:left w:val="nil"/>
                  <w:bottom w:val="nil"/>
                  <w:right w:val="nil"/>
                </w:tcBorders>
                <w:shd w:val="clear" w:color="auto" w:fill="auto"/>
                <w:noWrap/>
                <w:vAlign w:val="bottom"/>
                <w:hideMark/>
              </w:tcPr>
            </w:tcPrChange>
          </w:tcPr>
          <w:p w14:paraId="767C29E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4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46" w:author="Linderhof, Vincent" w:date="2016-01-26T22:17:00Z">
                  <w:rPr>
                    <w:rFonts w:ascii="Times New Roman" w:eastAsia="Times New Roman" w:hAnsi="Times New Roman"/>
                    <w:color w:val="000000"/>
                    <w:sz w:val="20"/>
                    <w:szCs w:val="20"/>
                    <w:lang w:eastAsia="en-GB"/>
                  </w:rPr>
                </w:rPrChange>
              </w:rPr>
              <w:t>0.497</w:t>
            </w:r>
          </w:p>
        </w:tc>
      </w:tr>
      <w:tr w:rsidR="002C6F78" w:rsidRPr="00B20283" w14:paraId="6B68BA8D" w14:textId="77777777" w:rsidTr="00B20283">
        <w:trPr>
          <w:trHeight w:val="142"/>
          <w:trPrChange w:id="1847"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848"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2D633CC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4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50"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851" w:author="Linderhof, Vincent" w:date="2016-01-26T22:18:00Z">
              <w:tcPr>
                <w:tcW w:w="1300" w:type="dxa"/>
                <w:tcBorders>
                  <w:top w:val="nil"/>
                  <w:left w:val="nil"/>
                  <w:bottom w:val="nil"/>
                  <w:right w:val="nil"/>
                </w:tcBorders>
                <w:shd w:val="clear" w:color="auto" w:fill="auto"/>
                <w:noWrap/>
                <w:vAlign w:val="bottom"/>
                <w:hideMark/>
              </w:tcPr>
            </w:tcPrChange>
          </w:tcPr>
          <w:p w14:paraId="531FFC8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5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53" w:author="Linderhof, Vincent" w:date="2016-01-26T22:17:00Z">
                  <w:rPr>
                    <w:rFonts w:ascii="Times New Roman" w:eastAsia="Times New Roman" w:hAnsi="Times New Roman"/>
                    <w:color w:val="000000"/>
                    <w:sz w:val="20"/>
                    <w:szCs w:val="20"/>
                    <w:lang w:eastAsia="en-GB"/>
                  </w:rPr>
                </w:rPrChange>
              </w:rPr>
              <w:t>(0.0002)</w:t>
            </w:r>
          </w:p>
        </w:tc>
        <w:tc>
          <w:tcPr>
            <w:tcW w:w="1300" w:type="dxa"/>
            <w:tcBorders>
              <w:top w:val="nil"/>
              <w:left w:val="nil"/>
              <w:bottom w:val="nil"/>
              <w:right w:val="nil"/>
            </w:tcBorders>
            <w:shd w:val="clear" w:color="auto" w:fill="auto"/>
            <w:noWrap/>
            <w:vAlign w:val="bottom"/>
            <w:hideMark/>
            <w:tcPrChange w:id="1854" w:author="Linderhof, Vincent" w:date="2016-01-26T22:18:00Z">
              <w:tcPr>
                <w:tcW w:w="1300" w:type="dxa"/>
                <w:tcBorders>
                  <w:top w:val="nil"/>
                  <w:left w:val="nil"/>
                  <w:bottom w:val="nil"/>
                  <w:right w:val="nil"/>
                </w:tcBorders>
                <w:shd w:val="clear" w:color="auto" w:fill="auto"/>
                <w:noWrap/>
                <w:vAlign w:val="bottom"/>
                <w:hideMark/>
              </w:tcPr>
            </w:tcPrChange>
          </w:tcPr>
          <w:p w14:paraId="0D27BD8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5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56" w:author="Linderhof, Vincent" w:date="2016-01-26T22:17:00Z">
                  <w:rPr>
                    <w:rFonts w:ascii="Times New Roman" w:eastAsia="Times New Roman" w:hAnsi="Times New Roman"/>
                    <w:color w:val="000000"/>
                    <w:sz w:val="20"/>
                    <w:szCs w:val="20"/>
                    <w:lang w:eastAsia="en-GB"/>
                  </w:rPr>
                </w:rPrChange>
              </w:rPr>
              <w:t>(0.00002)</w:t>
            </w:r>
          </w:p>
        </w:tc>
        <w:tc>
          <w:tcPr>
            <w:tcW w:w="1480" w:type="dxa"/>
            <w:tcBorders>
              <w:top w:val="nil"/>
              <w:left w:val="nil"/>
              <w:bottom w:val="nil"/>
              <w:right w:val="nil"/>
            </w:tcBorders>
            <w:shd w:val="clear" w:color="auto" w:fill="auto"/>
            <w:noWrap/>
            <w:vAlign w:val="bottom"/>
            <w:hideMark/>
            <w:tcPrChange w:id="1857" w:author="Linderhof, Vincent" w:date="2016-01-26T22:18:00Z">
              <w:tcPr>
                <w:tcW w:w="1480" w:type="dxa"/>
                <w:tcBorders>
                  <w:top w:val="nil"/>
                  <w:left w:val="nil"/>
                  <w:bottom w:val="nil"/>
                  <w:right w:val="nil"/>
                </w:tcBorders>
                <w:shd w:val="clear" w:color="auto" w:fill="auto"/>
                <w:noWrap/>
                <w:vAlign w:val="bottom"/>
                <w:hideMark/>
              </w:tcPr>
            </w:tcPrChange>
          </w:tcPr>
          <w:p w14:paraId="489DDE5F"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5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59" w:author="Linderhof, Vincent" w:date="2016-01-26T22:17:00Z">
                  <w:rPr>
                    <w:rFonts w:ascii="Times New Roman" w:eastAsia="Times New Roman" w:hAnsi="Times New Roman"/>
                    <w:color w:val="000000"/>
                    <w:sz w:val="20"/>
                    <w:szCs w:val="20"/>
                    <w:lang w:eastAsia="en-GB"/>
                  </w:rPr>
                </w:rPrChange>
              </w:rPr>
              <w:t>(0.794)</w:t>
            </w:r>
          </w:p>
        </w:tc>
      </w:tr>
      <w:tr w:rsidR="002C6F78" w:rsidRPr="00B20283" w14:paraId="4D3A2692" w14:textId="77777777" w:rsidTr="00B20283">
        <w:trPr>
          <w:trHeight w:val="142"/>
          <w:trPrChange w:id="1860"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861"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2BC99D7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6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63" w:author="Linderhof, Vincent" w:date="2016-01-26T22:17:00Z">
                  <w:rPr>
                    <w:rFonts w:ascii="Times New Roman" w:eastAsia="Times New Roman" w:hAnsi="Times New Roman"/>
                    <w:color w:val="000000"/>
                    <w:sz w:val="20"/>
                    <w:szCs w:val="20"/>
                    <w:lang w:eastAsia="en-GB"/>
                  </w:rPr>
                </w:rPrChange>
              </w:rPr>
              <w:t>Total cropped area</w:t>
            </w:r>
          </w:p>
        </w:tc>
        <w:tc>
          <w:tcPr>
            <w:tcW w:w="1300" w:type="dxa"/>
            <w:tcBorders>
              <w:top w:val="nil"/>
              <w:left w:val="nil"/>
              <w:bottom w:val="nil"/>
              <w:right w:val="nil"/>
            </w:tcBorders>
            <w:shd w:val="clear" w:color="auto" w:fill="auto"/>
            <w:noWrap/>
            <w:vAlign w:val="bottom"/>
            <w:hideMark/>
            <w:tcPrChange w:id="1864" w:author="Linderhof, Vincent" w:date="2016-01-26T22:18:00Z">
              <w:tcPr>
                <w:tcW w:w="1300" w:type="dxa"/>
                <w:tcBorders>
                  <w:top w:val="nil"/>
                  <w:left w:val="nil"/>
                  <w:bottom w:val="nil"/>
                  <w:right w:val="nil"/>
                </w:tcBorders>
                <w:shd w:val="clear" w:color="auto" w:fill="auto"/>
                <w:noWrap/>
                <w:vAlign w:val="bottom"/>
                <w:hideMark/>
              </w:tcPr>
            </w:tcPrChange>
          </w:tcPr>
          <w:p w14:paraId="70AAF42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6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66" w:author="Linderhof, Vincent" w:date="2016-01-26T22:17:00Z">
                  <w:rPr>
                    <w:rFonts w:ascii="Times New Roman" w:eastAsia="Times New Roman" w:hAnsi="Times New Roman"/>
                    <w:color w:val="000000"/>
                    <w:sz w:val="20"/>
                    <w:szCs w:val="20"/>
                    <w:lang w:eastAsia="en-GB"/>
                  </w:rPr>
                </w:rPrChange>
              </w:rPr>
              <w:t>0.057***</w:t>
            </w:r>
          </w:p>
        </w:tc>
        <w:tc>
          <w:tcPr>
            <w:tcW w:w="1300" w:type="dxa"/>
            <w:tcBorders>
              <w:top w:val="nil"/>
              <w:left w:val="nil"/>
              <w:bottom w:val="nil"/>
              <w:right w:val="nil"/>
            </w:tcBorders>
            <w:shd w:val="clear" w:color="auto" w:fill="auto"/>
            <w:noWrap/>
            <w:vAlign w:val="bottom"/>
            <w:hideMark/>
            <w:tcPrChange w:id="1867" w:author="Linderhof, Vincent" w:date="2016-01-26T22:18:00Z">
              <w:tcPr>
                <w:tcW w:w="1300" w:type="dxa"/>
                <w:tcBorders>
                  <w:top w:val="nil"/>
                  <w:left w:val="nil"/>
                  <w:bottom w:val="nil"/>
                  <w:right w:val="nil"/>
                </w:tcBorders>
                <w:shd w:val="clear" w:color="auto" w:fill="auto"/>
                <w:noWrap/>
                <w:vAlign w:val="bottom"/>
                <w:hideMark/>
              </w:tcPr>
            </w:tcPrChange>
          </w:tcPr>
          <w:p w14:paraId="6965B47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6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69" w:author="Linderhof, Vincent" w:date="2016-01-26T22:17:00Z">
                  <w:rPr>
                    <w:rFonts w:ascii="Times New Roman" w:eastAsia="Times New Roman" w:hAnsi="Times New Roman"/>
                    <w:color w:val="000000"/>
                    <w:sz w:val="20"/>
                    <w:szCs w:val="20"/>
                    <w:lang w:eastAsia="en-GB"/>
                  </w:rPr>
                </w:rPrChange>
              </w:rPr>
              <w:t>0.003***</w:t>
            </w:r>
          </w:p>
        </w:tc>
        <w:tc>
          <w:tcPr>
            <w:tcW w:w="1480" w:type="dxa"/>
            <w:tcBorders>
              <w:top w:val="nil"/>
              <w:left w:val="nil"/>
              <w:bottom w:val="nil"/>
              <w:right w:val="nil"/>
            </w:tcBorders>
            <w:shd w:val="clear" w:color="auto" w:fill="auto"/>
            <w:noWrap/>
            <w:vAlign w:val="bottom"/>
            <w:hideMark/>
            <w:tcPrChange w:id="1870" w:author="Linderhof, Vincent" w:date="2016-01-26T22:18:00Z">
              <w:tcPr>
                <w:tcW w:w="1480" w:type="dxa"/>
                <w:tcBorders>
                  <w:top w:val="nil"/>
                  <w:left w:val="nil"/>
                  <w:bottom w:val="nil"/>
                  <w:right w:val="nil"/>
                </w:tcBorders>
                <w:shd w:val="clear" w:color="auto" w:fill="auto"/>
                <w:noWrap/>
                <w:vAlign w:val="bottom"/>
                <w:hideMark/>
              </w:tcPr>
            </w:tcPrChange>
          </w:tcPr>
          <w:p w14:paraId="7DCA195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7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72" w:author="Linderhof, Vincent" w:date="2016-01-26T22:17:00Z">
                  <w:rPr>
                    <w:rFonts w:ascii="Times New Roman" w:eastAsia="Times New Roman" w:hAnsi="Times New Roman"/>
                    <w:color w:val="000000"/>
                    <w:sz w:val="20"/>
                    <w:szCs w:val="20"/>
                    <w:lang w:eastAsia="en-GB"/>
                  </w:rPr>
                </w:rPrChange>
              </w:rPr>
              <w:t>115.182***</w:t>
            </w:r>
          </w:p>
        </w:tc>
      </w:tr>
      <w:tr w:rsidR="002C6F78" w:rsidRPr="00B20283" w14:paraId="5401A19A" w14:textId="77777777" w:rsidTr="00B20283">
        <w:trPr>
          <w:trHeight w:val="142"/>
          <w:trPrChange w:id="1873"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874"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4AE68954"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7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76"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877" w:author="Linderhof, Vincent" w:date="2016-01-26T22:18:00Z">
              <w:tcPr>
                <w:tcW w:w="1300" w:type="dxa"/>
                <w:tcBorders>
                  <w:top w:val="nil"/>
                  <w:left w:val="nil"/>
                  <w:bottom w:val="nil"/>
                  <w:right w:val="nil"/>
                </w:tcBorders>
                <w:shd w:val="clear" w:color="auto" w:fill="auto"/>
                <w:noWrap/>
                <w:vAlign w:val="bottom"/>
                <w:hideMark/>
              </w:tcPr>
            </w:tcPrChange>
          </w:tcPr>
          <w:p w14:paraId="092F30A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7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79" w:author="Linderhof, Vincent" w:date="2016-01-26T22:17:00Z">
                  <w:rPr>
                    <w:rFonts w:ascii="Times New Roman" w:eastAsia="Times New Roman" w:hAnsi="Times New Roman"/>
                    <w:color w:val="000000"/>
                    <w:sz w:val="20"/>
                    <w:szCs w:val="20"/>
                    <w:lang w:eastAsia="en-GB"/>
                  </w:rPr>
                </w:rPrChange>
              </w:rPr>
              <w:t>(0.012)</w:t>
            </w:r>
          </w:p>
        </w:tc>
        <w:tc>
          <w:tcPr>
            <w:tcW w:w="1300" w:type="dxa"/>
            <w:tcBorders>
              <w:top w:val="nil"/>
              <w:left w:val="nil"/>
              <w:bottom w:val="nil"/>
              <w:right w:val="nil"/>
            </w:tcBorders>
            <w:shd w:val="clear" w:color="auto" w:fill="auto"/>
            <w:noWrap/>
            <w:vAlign w:val="bottom"/>
            <w:hideMark/>
            <w:tcPrChange w:id="1880" w:author="Linderhof, Vincent" w:date="2016-01-26T22:18:00Z">
              <w:tcPr>
                <w:tcW w:w="1300" w:type="dxa"/>
                <w:tcBorders>
                  <w:top w:val="nil"/>
                  <w:left w:val="nil"/>
                  <w:bottom w:val="nil"/>
                  <w:right w:val="nil"/>
                </w:tcBorders>
                <w:shd w:val="clear" w:color="auto" w:fill="auto"/>
                <w:noWrap/>
                <w:vAlign w:val="bottom"/>
                <w:hideMark/>
              </w:tcPr>
            </w:tcPrChange>
          </w:tcPr>
          <w:p w14:paraId="72699DE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8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82" w:author="Linderhof, Vincent" w:date="2016-01-26T22:17:00Z">
                  <w:rPr>
                    <w:rFonts w:ascii="Times New Roman" w:eastAsia="Times New Roman" w:hAnsi="Times New Roman"/>
                    <w:color w:val="000000"/>
                    <w:sz w:val="20"/>
                    <w:szCs w:val="20"/>
                    <w:lang w:eastAsia="en-GB"/>
                  </w:rPr>
                </w:rPrChange>
              </w:rPr>
              <w:t>(0.001)</w:t>
            </w:r>
          </w:p>
        </w:tc>
        <w:tc>
          <w:tcPr>
            <w:tcW w:w="1480" w:type="dxa"/>
            <w:tcBorders>
              <w:top w:val="nil"/>
              <w:left w:val="nil"/>
              <w:bottom w:val="nil"/>
              <w:right w:val="nil"/>
            </w:tcBorders>
            <w:shd w:val="clear" w:color="auto" w:fill="auto"/>
            <w:noWrap/>
            <w:vAlign w:val="bottom"/>
            <w:hideMark/>
            <w:tcPrChange w:id="1883" w:author="Linderhof, Vincent" w:date="2016-01-26T22:18:00Z">
              <w:tcPr>
                <w:tcW w:w="1480" w:type="dxa"/>
                <w:tcBorders>
                  <w:top w:val="nil"/>
                  <w:left w:val="nil"/>
                  <w:bottom w:val="nil"/>
                  <w:right w:val="nil"/>
                </w:tcBorders>
                <w:shd w:val="clear" w:color="auto" w:fill="auto"/>
                <w:noWrap/>
                <w:vAlign w:val="bottom"/>
                <w:hideMark/>
              </w:tcPr>
            </w:tcPrChange>
          </w:tcPr>
          <w:p w14:paraId="58DA913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8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85" w:author="Linderhof, Vincent" w:date="2016-01-26T22:17:00Z">
                  <w:rPr>
                    <w:rFonts w:ascii="Times New Roman" w:eastAsia="Times New Roman" w:hAnsi="Times New Roman"/>
                    <w:color w:val="000000"/>
                    <w:sz w:val="20"/>
                    <w:szCs w:val="20"/>
                    <w:lang w:eastAsia="en-GB"/>
                  </w:rPr>
                </w:rPrChange>
              </w:rPr>
              <w:t>(44.013)</w:t>
            </w:r>
          </w:p>
        </w:tc>
      </w:tr>
      <w:tr w:rsidR="002C6F78" w:rsidRPr="00B20283" w14:paraId="1C868D65" w14:textId="77777777" w:rsidTr="00B20283">
        <w:trPr>
          <w:trHeight w:val="142"/>
          <w:trPrChange w:id="1886"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887"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5DA17ABE"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8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89" w:author="Linderhof, Vincent" w:date="2016-01-26T22:17:00Z">
                  <w:rPr>
                    <w:rFonts w:ascii="Times New Roman" w:eastAsia="Times New Roman" w:hAnsi="Times New Roman"/>
                    <w:color w:val="000000"/>
                    <w:sz w:val="20"/>
                    <w:szCs w:val="20"/>
                    <w:lang w:eastAsia="en-GB"/>
                  </w:rPr>
                </w:rPrChange>
              </w:rPr>
              <w:t>Proportion food consumed own production</w:t>
            </w:r>
          </w:p>
        </w:tc>
        <w:tc>
          <w:tcPr>
            <w:tcW w:w="1300" w:type="dxa"/>
            <w:tcBorders>
              <w:top w:val="nil"/>
              <w:left w:val="nil"/>
              <w:bottom w:val="nil"/>
              <w:right w:val="nil"/>
            </w:tcBorders>
            <w:shd w:val="clear" w:color="auto" w:fill="auto"/>
            <w:noWrap/>
            <w:vAlign w:val="bottom"/>
            <w:hideMark/>
            <w:tcPrChange w:id="1890" w:author="Linderhof, Vincent" w:date="2016-01-26T22:18:00Z">
              <w:tcPr>
                <w:tcW w:w="1300" w:type="dxa"/>
                <w:tcBorders>
                  <w:top w:val="nil"/>
                  <w:left w:val="nil"/>
                  <w:bottom w:val="nil"/>
                  <w:right w:val="nil"/>
                </w:tcBorders>
                <w:shd w:val="clear" w:color="auto" w:fill="auto"/>
                <w:noWrap/>
                <w:vAlign w:val="bottom"/>
                <w:hideMark/>
              </w:tcPr>
            </w:tcPrChange>
          </w:tcPr>
          <w:p w14:paraId="16EEB72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9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92" w:author="Linderhof, Vincent" w:date="2016-01-26T22:17:00Z">
                  <w:rPr>
                    <w:rFonts w:ascii="Times New Roman" w:eastAsia="Times New Roman" w:hAnsi="Times New Roman"/>
                    <w:color w:val="000000"/>
                    <w:sz w:val="20"/>
                    <w:szCs w:val="20"/>
                    <w:lang w:eastAsia="en-GB"/>
                  </w:rPr>
                </w:rPrChange>
              </w:rPr>
              <w:t>10.392***</w:t>
            </w:r>
          </w:p>
        </w:tc>
        <w:tc>
          <w:tcPr>
            <w:tcW w:w="1300" w:type="dxa"/>
            <w:tcBorders>
              <w:top w:val="nil"/>
              <w:left w:val="nil"/>
              <w:bottom w:val="nil"/>
              <w:right w:val="nil"/>
            </w:tcBorders>
            <w:shd w:val="clear" w:color="auto" w:fill="auto"/>
            <w:noWrap/>
            <w:vAlign w:val="bottom"/>
            <w:hideMark/>
            <w:tcPrChange w:id="1893" w:author="Linderhof, Vincent" w:date="2016-01-26T22:18:00Z">
              <w:tcPr>
                <w:tcW w:w="1300" w:type="dxa"/>
                <w:tcBorders>
                  <w:top w:val="nil"/>
                  <w:left w:val="nil"/>
                  <w:bottom w:val="nil"/>
                  <w:right w:val="nil"/>
                </w:tcBorders>
                <w:shd w:val="clear" w:color="auto" w:fill="auto"/>
                <w:noWrap/>
                <w:vAlign w:val="bottom"/>
                <w:hideMark/>
              </w:tcPr>
            </w:tcPrChange>
          </w:tcPr>
          <w:p w14:paraId="5EF4E46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9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95" w:author="Linderhof, Vincent" w:date="2016-01-26T22:17:00Z">
                  <w:rPr>
                    <w:rFonts w:ascii="Times New Roman" w:eastAsia="Times New Roman" w:hAnsi="Times New Roman"/>
                    <w:color w:val="000000"/>
                    <w:sz w:val="20"/>
                    <w:szCs w:val="20"/>
                    <w:lang w:eastAsia="en-GB"/>
                  </w:rPr>
                </w:rPrChange>
              </w:rPr>
              <w:t>-0.547***</w:t>
            </w:r>
          </w:p>
        </w:tc>
        <w:tc>
          <w:tcPr>
            <w:tcW w:w="1480" w:type="dxa"/>
            <w:tcBorders>
              <w:top w:val="nil"/>
              <w:left w:val="nil"/>
              <w:bottom w:val="nil"/>
              <w:right w:val="nil"/>
            </w:tcBorders>
            <w:shd w:val="clear" w:color="auto" w:fill="auto"/>
            <w:noWrap/>
            <w:vAlign w:val="bottom"/>
            <w:hideMark/>
            <w:tcPrChange w:id="1896" w:author="Linderhof, Vincent" w:date="2016-01-26T22:18:00Z">
              <w:tcPr>
                <w:tcW w:w="1480" w:type="dxa"/>
                <w:tcBorders>
                  <w:top w:val="nil"/>
                  <w:left w:val="nil"/>
                  <w:bottom w:val="nil"/>
                  <w:right w:val="nil"/>
                </w:tcBorders>
                <w:shd w:val="clear" w:color="auto" w:fill="auto"/>
                <w:noWrap/>
                <w:vAlign w:val="bottom"/>
                <w:hideMark/>
              </w:tcPr>
            </w:tcPrChange>
          </w:tcPr>
          <w:p w14:paraId="73EB14B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89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898" w:author="Linderhof, Vincent" w:date="2016-01-26T22:17:00Z">
                  <w:rPr>
                    <w:rFonts w:ascii="Times New Roman" w:eastAsia="Times New Roman" w:hAnsi="Times New Roman"/>
                    <w:color w:val="000000"/>
                    <w:sz w:val="20"/>
                    <w:szCs w:val="20"/>
                    <w:lang w:eastAsia="en-GB"/>
                  </w:rPr>
                </w:rPrChange>
              </w:rPr>
              <w:t>39,848.070***</w:t>
            </w:r>
          </w:p>
        </w:tc>
      </w:tr>
      <w:tr w:rsidR="002C6F78" w:rsidRPr="00B20283" w14:paraId="019AF216" w14:textId="77777777" w:rsidTr="00B20283">
        <w:trPr>
          <w:trHeight w:val="142"/>
          <w:trPrChange w:id="1899"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900"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70EB182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0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02"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903" w:author="Linderhof, Vincent" w:date="2016-01-26T22:18:00Z">
              <w:tcPr>
                <w:tcW w:w="1300" w:type="dxa"/>
                <w:tcBorders>
                  <w:top w:val="nil"/>
                  <w:left w:val="nil"/>
                  <w:bottom w:val="nil"/>
                  <w:right w:val="nil"/>
                </w:tcBorders>
                <w:shd w:val="clear" w:color="auto" w:fill="auto"/>
                <w:noWrap/>
                <w:vAlign w:val="bottom"/>
                <w:hideMark/>
              </w:tcPr>
            </w:tcPrChange>
          </w:tcPr>
          <w:p w14:paraId="060AA6C7"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0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05" w:author="Linderhof, Vincent" w:date="2016-01-26T22:17:00Z">
                  <w:rPr>
                    <w:rFonts w:ascii="Times New Roman" w:eastAsia="Times New Roman" w:hAnsi="Times New Roman"/>
                    <w:color w:val="000000"/>
                    <w:sz w:val="20"/>
                    <w:szCs w:val="20"/>
                    <w:lang w:eastAsia="en-GB"/>
                  </w:rPr>
                </w:rPrChange>
              </w:rPr>
              <w:t>(1.662)</w:t>
            </w:r>
          </w:p>
        </w:tc>
        <w:tc>
          <w:tcPr>
            <w:tcW w:w="1300" w:type="dxa"/>
            <w:tcBorders>
              <w:top w:val="nil"/>
              <w:left w:val="nil"/>
              <w:bottom w:val="nil"/>
              <w:right w:val="nil"/>
            </w:tcBorders>
            <w:shd w:val="clear" w:color="auto" w:fill="auto"/>
            <w:noWrap/>
            <w:vAlign w:val="bottom"/>
            <w:hideMark/>
            <w:tcPrChange w:id="1906" w:author="Linderhof, Vincent" w:date="2016-01-26T22:18:00Z">
              <w:tcPr>
                <w:tcW w:w="1300" w:type="dxa"/>
                <w:tcBorders>
                  <w:top w:val="nil"/>
                  <w:left w:val="nil"/>
                  <w:bottom w:val="nil"/>
                  <w:right w:val="nil"/>
                </w:tcBorders>
                <w:shd w:val="clear" w:color="auto" w:fill="auto"/>
                <w:noWrap/>
                <w:vAlign w:val="bottom"/>
                <w:hideMark/>
              </w:tcPr>
            </w:tcPrChange>
          </w:tcPr>
          <w:p w14:paraId="61ACD78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0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08" w:author="Linderhof, Vincent" w:date="2016-01-26T22:17:00Z">
                  <w:rPr>
                    <w:rFonts w:ascii="Times New Roman" w:eastAsia="Times New Roman" w:hAnsi="Times New Roman"/>
                    <w:color w:val="000000"/>
                    <w:sz w:val="20"/>
                    <w:szCs w:val="20"/>
                    <w:lang w:eastAsia="en-GB"/>
                  </w:rPr>
                </w:rPrChange>
              </w:rPr>
              <w:t>(0.152)</w:t>
            </w:r>
          </w:p>
        </w:tc>
        <w:tc>
          <w:tcPr>
            <w:tcW w:w="1480" w:type="dxa"/>
            <w:tcBorders>
              <w:top w:val="nil"/>
              <w:left w:val="nil"/>
              <w:bottom w:val="nil"/>
              <w:right w:val="nil"/>
            </w:tcBorders>
            <w:shd w:val="clear" w:color="auto" w:fill="auto"/>
            <w:noWrap/>
            <w:vAlign w:val="bottom"/>
            <w:hideMark/>
            <w:tcPrChange w:id="1909" w:author="Linderhof, Vincent" w:date="2016-01-26T22:18:00Z">
              <w:tcPr>
                <w:tcW w:w="1480" w:type="dxa"/>
                <w:tcBorders>
                  <w:top w:val="nil"/>
                  <w:left w:val="nil"/>
                  <w:bottom w:val="nil"/>
                  <w:right w:val="nil"/>
                </w:tcBorders>
                <w:shd w:val="clear" w:color="auto" w:fill="auto"/>
                <w:noWrap/>
                <w:vAlign w:val="bottom"/>
                <w:hideMark/>
              </w:tcPr>
            </w:tcPrChange>
          </w:tcPr>
          <w:p w14:paraId="3ED4B7C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1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11" w:author="Linderhof, Vincent" w:date="2016-01-26T22:17:00Z">
                  <w:rPr>
                    <w:rFonts w:ascii="Times New Roman" w:eastAsia="Times New Roman" w:hAnsi="Times New Roman"/>
                    <w:color w:val="000000"/>
                    <w:sz w:val="20"/>
                    <w:szCs w:val="20"/>
                    <w:lang w:eastAsia="en-GB"/>
                  </w:rPr>
                </w:rPrChange>
              </w:rPr>
              <w:t>(5,888.364)</w:t>
            </w:r>
          </w:p>
        </w:tc>
      </w:tr>
      <w:tr w:rsidR="002C6F78" w:rsidRPr="00B20283" w14:paraId="6A3F9BF9" w14:textId="77777777" w:rsidTr="00B20283">
        <w:trPr>
          <w:trHeight w:val="142"/>
          <w:trPrChange w:id="1912"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913"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3045F09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1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15" w:author="Linderhof, Vincent" w:date="2016-01-26T22:17:00Z">
                  <w:rPr>
                    <w:rFonts w:ascii="Times New Roman" w:eastAsia="Times New Roman" w:hAnsi="Times New Roman"/>
                    <w:color w:val="000000"/>
                    <w:sz w:val="20"/>
                    <w:szCs w:val="20"/>
                    <w:lang w:eastAsia="en-GB"/>
                  </w:rPr>
                </w:rPrChange>
              </w:rPr>
              <w:t xml:space="preserve">Number different </w:t>
            </w:r>
            <w:proofErr w:type="spellStart"/>
            <w:r w:rsidRPr="00B20283">
              <w:rPr>
                <w:rFonts w:ascii="Times New Roman" w:eastAsia="Times New Roman" w:hAnsi="Times New Roman"/>
                <w:color w:val="000000"/>
                <w:sz w:val="18"/>
                <w:szCs w:val="18"/>
                <w:lang w:eastAsia="en-GB"/>
                <w:rPrChange w:id="1916" w:author="Linderhof, Vincent" w:date="2016-01-26T22:17:00Z">
                  <w:rPr>
                    <w:rFonts w:ascii="Times New Roman" w:eastAsia="Times New Roman" w:hAnsi="Times New Roman"/>
                    <w:color w:val="000000"/>
                    <w:sz w:val="20"/>
                    <w:szCs w:val="20"/>
                    <w:lang w:eastAsia="en-GB"/>
                  </w:rPr>
                </w:rPrChange>
              </w:rPr>
              <w:t>nonagricultural</w:t>
            </w:r>
            <w:proofErr w:type="spellEnd"/>
            <w:r w:rsidRPr="00B20283">
              <w:rPr>
                <w:rFonts w:ascii="Times New Roman" w:eastAsia="Times New Roman" w:hAnsi="Times New Roman"/>
                <w:color w:val="000000"/>
                <w:sz w:val="18"/>
                <w:szCs w:val="18"/>
                <w:lang w:eastAsia="en-GB"/>
                <w:rPrChange w:id="1917" w:author="Linderhof, Vincent" w:date="2016-01-26T22:17:00Z">
                  <w:rPr>
                    <w:rFonts w:ascii="Times New Roman" w:eastAsia="Times New Roman" w:hAnsi="Times New Roman"/>
                    <w:color w:val="000000"/>
                    <w:sz w:val="20"/>
                    <w:szCs w:val="20"/>
                    <w:lang w:eastAsia="en-GB"/>
                  </w:rPr>
                </w:rPrChange>
              </w:rPr>
              <w:t xml:space="preserve"> income sources</w:t>
            </w:r>
          </w:p>
        </w:tc>
        <w:tc>
          <w:tcPr>
            <w:tcW w:w="1300" w:type="dxa"/>
            <w:tcBorders>
              <w:top w:val="nil"/>
              <w:left w:val="nil"/>
              <w:bottom w:val="nil"/>
              <w:right w:val="nil"/>
            </w:tcBorders>
            <w:shd w:val="clear" w:color="auto" w:fill="auto"/>
            <w:noWrap/>
            <w:vAlign w:val="bottom"/>
            <w:hideMark/>
            <w:tcPrChange w:id="1918" w:author="Linderhof, Vincent" w:date="2016-01-26T22:18:00Z">
              <w:tcPr>
                <w:tcW w:w="1300" w:type="dxa"/>
                <w:tcBorders>
                  <w:top w:val="nil"/>
                  <w:left w:val="nil"/>
                  <w:bottom w:val="nil"/>
                  <w:right w:val="nil"/>
                </w:tcBorders>
                <w:shd w:val="clear" w:color="auto" w:fill="auto"/>
                <w:noWrap/>
                <w:vAlign w:val="bottom"/>
                <w:hideMark/>
              </w:tcPr>
            </w:tcPrChange>
          </w:tcPr>
          <w:p w14:paraId="062B85F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1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20" w:author="Linderhof, Vincent" w:date="2016-01-26T22:17:00Z">
                  <w:rPr>
                    <w:rFonts w:ascii="Times New Roman" w:eastAsia="Times New Roman" w:hAnsi="Times New Roman"/>
                    <w:color w:val="000000"/>
                    <w:sz w:val="20"/>
                    <w:szCs w:val="20"/>
                    <w:lang w:eastAsia="en-GB"/>
                  </w:rPr>
                </w:rPrChange>
              </w:rPr>
              <w:t>1.534***</w:t>
            </w:r>
          </w:p>
        </w:tc>
        <w:tc>
          <w:tcPr>
            <w:tcW w:w="1300" w:type="dxa"/>
            <w:tcBorders>
              <w:top w:val="nil"/>
              <w:left w:val="nil"/>
              <w:bottom w:val="nil"/>
              <w:right w:val="nil"/>
            </w:tcBorders>
            <w:shd w:val="clear" w:color="auto" w:fill="auto"/>
            <w:noWrap/>
            <w:vAlign w:val="bottom"/>
            <w:hideMark/>
            <w:tcPrChange w:id="1921" w:author="Linderhof, Vincent" w:date="2016-01-26T22:18:00Z">
              <w:tcPr>
                <w:tcW w:w="1300" w:type="dxa"/>
                <w:tcBorders>
                  <w:top w:val="nil"/>
                  <w:left w:val="nil"/>
                  <w:bottom w:val="nil"/>
                  <w:right w:val="nil"/>
                </w:tcBorders>
                <w:shd w:val="clear" w:color="auto" w:fill="auto"/>
                <w:noWrap/>
                <w:vAlign w:val="bottom"/>
                <w:hideMark/>
              </w:tcPr>
            </w:tcPrChange>
          </w:tcPr>
          <w:p w14:paraId="4EBFCB35"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2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23" w:author="Linderhof, Vincent" w:date="2016-01-26T22:17:00Z">
                  <w:rPr>
                    <w:rFonts w:ascii="Times New Roman" w:eastAsia="Times New Roman" w:hAnsi="Times New Roman"/>
                    <w:color w:val="000000"/>
                    <w:sz w:val="20"/>
                    <w:szCs w:val="20"/>
                    <w:lang w:eastAsia="en-GB"/>
                  </w:rPr>
                </w:rPrChange>
              </w:rPr>
              <w:t>0.116**</w:t>
            </w:r>
          </w:p>
        </w:tc>
        <w:tc>
          <w:tcPr>
            <w:tcW w:w="1480" w:type="dxa"/>
            <w:tcBorders>
              <w:top w:val="nil"/>
              <w:left w:val="nil"/>
              <w:bottom w:val="nil"/>
              <w:right w:val="nil"/>
            </w:tcBorders>
            <w:shd w:val="clear" w:color="auto" w:fill="auto"/>
            <w:noWrap/>
            <w:vAlign w:val="bottom"/>
            <w:hideMark/>
            <w:tcPrChange w:id="1924" w:author="Linderhof, Vincent" w:date="2016-01-26T22:18:00Z">
              <w:tcPr>
                <w:tcW w:w="1480" w:type="dxa"/>
                <w:tcBorders>
                  <w:top w:val="nil"/>
                  <w:left w:val="nil"/>
                  <w:bottom w:val="nil"/>
                  <w:right w:val="nil"/>
                </w:tcBorders>
                <w:shd w:val="clear" w:color="auto" w:fill="auto"/>
                <w:noWrap/>
                <w:vAlign w:val="bottom"/>
                <w:hideMark/>
              </w:tcPr>
            </w:tcPrChange>
          </w:tcPr>
          <w:p w14:paraId="2EE38A5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2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26" w:author="Linderhof, Vincent" w:date="2016-01-26T22:17:00Z">
                  <w:rPr>
                    <w:rFonts w:ascii="Times New Roman" w:eastAsia="Times New Roman" w:hAnsi="Times New Roman"/>
                    <w:color w:val="000000"/>
                    <w:sz w:val="20"/>
                    <w:szCs w:val="20"/>
                    <w:lang w:eastAsia="en-GB"/>
                  </w:rPr>
                </w:rPrChange>
              </w:rPr>
              <w:t>-3,689.048**</w:t>
            </w:r>
          </w:p>
        </w:tc>
      </w:tr>
      <w:tr w:rsidR="002C6F78" w:rsidRPr="00B20283" w14:paraId="51B5A674" w14:textId="77777777" w:rsidTr="00B20283">
        <w:trPr>
          <w:trHeight w:val="142"/>
          <w:trPrChange w:id="1927"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928"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254F944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2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30"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931" w:author="Linderhof, Vincent" w:date="2016-01-26T22:18:00Z">
              <w:tcPr>
                <w:tcW w:w="1300" w:type="dxa"/>
                <w:tcBorders>
                  <w:top w:val="nil"/>
                  <w:left w:val="nil"/>
                  <w:bottom w:val="nil"/>
                  <w:right w:val="nil"/>
                </w:tcBorders>
                <w:shd w:val="clear" w:color="auto" w:fill="auto"/>
                <w:noWrap/>
                <w:vAlign w:val="bottom"/>
                <w:hideMark/>
              </w:tcPr>
            </w:tcPrChange>
          </w:tcPr>
          <w:p w14:paraId="78F7FBB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3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33" w:author="Linderhof, Vincent" w:date="2016-01-26T22:17:00Z">
                  <w:rPr>
                    <w:rFonts w:ascii="Times New Roman" w:eastAsia="Times New Roman" w:hAnsi="Times New Roman"/>
                    <w:color w:val="000000"/>
                    <w:sz w:val="20"/>
                    <w:szCs w:val="20"/>
                    <w:lang w:eastAsia="en-GB"/>
                  </w:rPr>
                </w:rPrChange>
              </w:rPr>
              <w:t>(0.510)</w:t>
            </w:r>
          </w:p>
        </w:tc>
        <w:tc>
          <w:tcPr>
            <w:tcW w:w="1300" w:type="dxa"/>
            <w:tcBorders>
              <w:top w:val="nil"/>
              <w:left w:val="nil"/>
              <w:bottom w:val="nil"/>
              <w:right w:val="nil"/>
            </w:tcBorders>
            <w:shd w:val="clear" w:color="auto" w:fill="auto"/>
            <w:noWrap/>
            <w:vAlign w:val="bottom"/>
            <w:hideMark/>
            <w:tcPrChange w:id="1934" w:author="Linderhof, Vincent" w:date="2016-01-26T22:18:00Z">
              <w:tcPr>
                <w:tcW w:w="1300" w:type="dxa"/>
                <w:tcBorders>
                  <w:top w:val="nil"/>
                  <w:left w:val="nil"/>
                  <w:bottom w:val="nil"/>
                  <w:right w:val="nil"/>
                </w:tcBorders>
                <w:shd w:val="clear" w:color="auto" w:fill="auto"/>
                <w:noWrap/>
                <w:vAlign w:val="bottom"/>
                <w:hideMark/>
              </w:tcPr>
            </w:tcPrChange>
          </w:tcPr>
          <w:p w14:paraId="5C80CE2F"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3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36" w:author="Linderhof, Vincent" w:date="2016-01-26T22:17:00Z">
                  <w:rPr>
                    <w:rFonts w:ascii="Times New Roman" w:eastAsia="Times New Roman" w:hAnsi="Times New Roman"/>
                    <w:color w:val="000000"/>
                    <w:sz w:val="20"/>
                    <w:szCs w:val="20"/>
                    <w:lang w:eastAsia="en-GB"/>
                  </w:rPr>
                </w:rPrChange>
              </w:rPr>
              <w:t>(0.046)</w:t>
            </w:r>
          </w:p>
        </w:tc>
        <w:tc>
          <w:tcPr>
            <w:tcW w:w="1480" w:type="dxa"/>
            <w:tcBorders>
              <w:top w:val="nil"/>
              <w:left w:val="nil"/>
              <w:bottom w:val="nil"/>
              <w:right w:val="nil"/>
            </w:tcBorders>
            <w:shd w:val="clear" w:color="auto" w:fill="auto"/>
            <w:noWrap/>
            <w:vAlign w:val="bottom"/>
            <w:hideMark/>
            <w:tcPrChange w:id="1937" w:author="Linderhof, Vincent" w:date="2016-01-26T22:18:00Z">
              <w:tcPr>
                <w:tcW w:w="1480" w:type="dxa"/>
                <w:tcBorders>
                  <w:top w:val="nil"/>
                  <w:left w:val="nil"/>
                  <w:bottom w:val="nil"/>
                  <w:right w:val="nil"/>
                </w:tcBorders>
                <w:shd w:val="clear" w:color="auto" w:fill="auto"/>
                <w:noWrap/>
                <w:vAlign w:val="bottom"/>
                <w:hideMark/>
              </w:tcPr>
            </w:tcPrChange>
          </w:tcPr>
          <w:p w14:paraId="5472C32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3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39" w:author="Linderhof, Vincent" w:date="2016-01-26T22:17:00Z">
                  <w:rPr>
                    <w:rFonts w:ascii="Times New Roman" w:eastAsia="Times New Roman" w:hAnsi="Times New Roman"/>
                    <w:color w:val="000000"/>
                    <w:sz w:val="20"/>
                    <w:szCs w:val="20"/>
                    <w:lang w:eastAsia="en-GB"/>
                  </w:rPr>
                </w:rPrChange>
              </w:rPr>
              <w:t>(1,801.443)</w:t>
            </w:r>
          </w:p>
        </w:tc>
      </w:tr>
      <w:tr w:rsidR="002C6F78" w:rsidRPr="00B20283" w14:paraId="1961FA17" w14:textId="77777777" w:rsidTr="00B20283">
        <w:trPr>
          <w:trHeight w:val="142"/>
          <w:trPrChange w:id="1940"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941"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40BF909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4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43" w:author="Linderhof, Vincent" w:date="2016-01-26T22:17:00Z">
                  <w:rPr>
                    <w:rFonts w:ascii="Times New Roman" w:eastAsia="Times New Roman" w:hAnsi="Times New Roman"/>
                    <w:color w:val="000000"/>
                    <w:sz w:val="20"/>
                    <w:szCs w:val="20"/>
                    <w:lang w:eastAsia="en-GB"/>
                  </w:rPr>
                </w:rPrChange>
              </w:rPr>
              <w:t>Head Agriculture Decision</w:t>
            </w:r>
          </w:p>
        </w:tc>
        <w:tc>
          <w:tcPr>
            <w:tcW w:w="1300" w:type="dxa"/>
            <w:tcBorders>
              <w:top w:val="nil"/>
              <w:left w:val="nil"/>
              <w:bottom w:val="nil"/>
              <w:right w:val="nil"/>
            </w:tcBorders>
            <w:shd w:val="clear" w:color="auto" w:fill="auto"/>
            <w:noWrap/>
            <w:vAlign w:val="bottom"/>
            <w:hideMark/>
            <w:tcPrChange w:id="1944" w:author="Linderhof, Vincent" w:date="2016-01-26T22:18:00Z">
              <w:tcPr>
                <w:tcW w:w="1300" w:type="dxa"/>
                <w:tcBorders>
                  <w:top w:val="nil"/>
                  <w:left w:val="nil"/>
                  <w:bottom w:val="nil"/>
                  <w:right w:val="nil"/>
                </w:tcBorders>
                <w:shd w:val="clear" w:color="auto" w:fill="auto"/>
                <w:noWrap/>
                <w:vAlign w:val="bottom"/>
                <w:hideMark/>
              </w:tcPr>
            </w:tcPrChange>
          </w:tcPr>
          <w:p w14:paraId="101A287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4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46" w:author="Linderhof, Vincent" w:date="2016-01-26T22:17:00Z">
                  <w:rPr>
                    <w:rFonts w:ascii="Times New Roman" w:eastAsia="Times New Roman" w:hAnsi="Times New Roman"/>
                    <w:color w:val="000000"/>
                    <w:sz w:val="20"/>
                    <w:szCs w:val="20"/>
                    <w:lang w:eastAsia="en-GB"/>
                  </w:rPr>
                </w:rPrChange>
              </w:rPr>
              <w:t>0.849</w:t>
            </w:r>
          </w:p>
        </w:tc>
        <w:tc>
          <w:tcPr>
            <w:tcW w:w="1300" w:type="dxa"/>
            <w:tcBorders>
              <w:top w:val="nil"/>
              <w:left w:val="nil"/>
              <w:bottom w:val="nil"/>
              <w:right w:val="nil"/>
            </w:tcBorders>
            <w:shd w:val="clear" w:color="auto" w:fill="auto"/>
            <w:noWrap/>
            <w:vAlign w:val="bottom"/>
            <w:hideMark/>
            <w:tcPrChange w:id="1947" w:author="Linderhof, Vincent" w:date="2016-01-26T22:18:00Z">
              <w:tcPr>
                <w:tcW w:w="1300" w:type="dxa"/>
                <w:tcBorders>
                  <w:top w:val="nil"/>
                  <w:left w:val="nil"/>
                  <w:bottom w:val="nil"/>
                  <w:right w:val="nil"/>
                </w:tcBorders>
                <w:shd w:val="clear" w:color="auto" w:fill="auto"/>
                <w:noWrap/>
                <w:vAlign w:val="bottom"/>
                <w:hideMark/>
              </w:tcPr>
            </w:tcPrChange>
          </w:tcPr>
          <w:p w14:paraId="568F985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4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49" w:author="Linderhof, Vincent" w:date="2016-01-26T22:17:00Z">
                  <w:rPr>
                    <w:rFonts w:ascii="Times New Roman" w:eastAsia="Times New Roman" w:hAnsi="Times New Roman"/>
                    <w:color w:val="000000"/>
                    <w:sz w:val="20"/>
                    <w:szCs w:val="20"/>
                    <w:lang w:eastAsia="en-GB"/>
                  </w:rPr>
                </w:rPrChange>
              </w:rPr>
              <w:t>0.106</w:t>
            </w:r>
          </w:p>
        </w:tc>
        <w:tc>
          <w:tcPr>
            <w:tcW w:w="1480" w:type="dxa"/>
            <w:tcBorders>
              <w:top w:val="nil"/>
              <w:left w:val="nil"/>
              <w:bottom w:val="nil"/>
              <w:right w:val="nil"/>
            </w:tcBorders>
            <w:shd w:val="clear" w:color="auto" w:fill="auto"/>
            <w:noWrap/>
            <w:vAlign w:val="bottom"/>
            <w:hideMark/>
            <w:tcPrChange w:id="1950" w:author="Linderhof, Vincent" w:date="2016-01-26T22:18:00Z">
              <w:tcPr>
                <w:tcW w:w="1480" w:type="dxa"/>
                <w:tcBorders>
                  <w:top w:val="nil"/>
                  <w:left w:val="nil"/>
                  <w:bottom w:val="nil"/>
                  <w:right w:val="nil"/>
                </w:tcBorders>
                <w:shd w:val="clear" w:color="auto" w:fill="auto"/>
                <w:noWrap/>
                <w:vAlign w:val="bottom"/>
                <w:hideMark/>
              </w:tcPr>
            </w:tcPrChange>
          </w:tcPr>
          <w:p w14:paraId="5DD3975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5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52" w:author="Linderhof, Vincent" w:date="2016-01-26T22:17:00Z">
                  <w:rPr>
                    <w:rFonts w:ascii="Times New Roman" w:eastAsia="Times New Roman" w:hAnsi="Times New Roman"/>
                    <w:color w:val="000000"/>
                    <w:sz w:val="20"/>
                    <w:szCs w:val="20"/>
                    <w:lang w:eastAsia="en-GB"/>
                  </w:rPr>
                </w:rPrChange>
              </w:rPr>
              <w:t>3,298.061</w:t>
            </w:r>
          </w:p>
        </w:tc>
      </w:tr>
      <w:tr w:rsidR="002C6F78" w:rsidRPr="00B20283" w14:paraId="26290613" w14:textId="77777777" w:rsidTr="00B20283">
        <w:trPr>
          <w:trHeight w:val="142"/>
          <w:trPrChange w:id="1953"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954"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5EC40624"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5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56"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957" w:author="Linderhof, Vincent" w:date="2016-01-26T22:18:00Z">
              <w:tcPr>
                <w:tcW w:w="1300" w:type="dxa"/>
                <w:tcBorders>
                  <w:top w:val="nil"/>
                  <w:left w:val="nil"/>
                  <w:bottom w:val="nil"/>
                  <w:right w:val="nil"/>
                </w:tcBorders>
                <w:shd w:val="clear" w:color="auto" w:fill="auto"/>
                <w:noWrap/>
                <w:vAlign w:val="bottom"/>
                <w:hideMark/>
              </w:tcPr>
            </w:tcPrChange>
          </w:tcPr>
          <w:p w14:paraId="212C7F5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5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59" w:author="Linderhof, Vincent" w:date="2016-01-26T22:17:00Z">
                  <w:rPr>
                    <w:rFonts w:ascii="Times New Roman" w:eastAsia="Times New Roman" w:hAnsi="Times New Roman"/>
                    <w:color w:val="000000"/>
                    <w:sz w:val="20"/>
                    <w:szCs w:val="20"/>
                    <w:lang w:eastAsia="en-GB"/>
                  </w:rPr>
                </w:rPrChange>
              </w:rPr>
              <w:t>(1.061)</w:t>
            </w:r>
          </w:p>
        </w:tc>
        <w:tc>
          <w:tcPr>
            <w:tcW w:w="1300" w:type="dxa"/>
            <w:tcBorders>
              <w:top w:val="nil"/>
              <w:left w:val="nil"/>
              <w:bottom w:val="nil"/>
              <w:right w:val="nil"/>
            </w:tcBorders>
            <w:shd w:val="clear" w:color="auto" w:fill="auto"/>
            <w:noWrap/>
            <w:vAlign w:val="bottom"/>
            <w:hideMark/>
            <w:tcPrChange w:id="1960" w:author="Linderhof, Vincent" w:date="2016-01-26T22:18:00Z">
              <w:tcPr>
                <w:tcW w:w="1300" w:type="dxa"/>
                <w:tcBorders>
                  <w:top w:val="nil"/>
                  <w:left w:val="nil"/>
                  <w:bottom w:val="nil"/>
                  <w:right w:val="nil"/>
                </w:tcBorders>
                <w:shd w:val="clear" w:color="auto" w:fill="auto"/>
                <w:noWrap/>
                <w:vAlign w:val="bottom"/>
                <w:hideMark/>
              </w:tcPr>
            </w:tcPrChange>
          </w:tcPr>
          <w:p w14:paraId="431E653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6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62" w:author="Linderhof, Vincent" w:date="2016-01-26T22:17:00Z">
                  <w:rPr>
                    <w:rFonts w:ascii="Times New Roman" w:eastAsia="Times New Roman" w:hAnsi="Times New Roman"/>
                    <w:color w:val="000000"/>
                    <w:sz w:val="20"/>
                    <w:szCs w:val="20"/>
                    <w:lang w:eastAsia="en-GB"/>
                  </w:rPr>
                </w:rPrChange>
              </w:rPr>
              <w:t>(0.097)</w:t>
            </w:r>
          </w:p>
        </w:tc>
        <w:tc>
          <w:tcPr>
            <w:tcW w:w="1480" w:type="dxa"/>
            <w:tcBorders>
              <w:top w:val="nil"/>
              <w:left w:val="nil"/>
              <w:bottom w:val="nil"/>
              <w:right w:val="nil"/>
            </w:tcBorders>
            <w:shd w:val="clear" w:color="auto" w:fill="auto"/>
            <w:noWrap/>
            <w:vAlign w:val="bottom"/>
            <w:hideMark/>
            <w:tcPrChange w:id="1963" w:author="Linderhof, Vincent" w:date="2016-01-26T22:18:00Z">
              <w:tcPr>
                <w:tcW w:w="1480" w:type="dxa"/>
                <w:tcBorders>
                  <w:top w:val="nil"/>
                  <w:left w:val="nil"/>
                  <w:bottom w:val="nil"/>
                  <w:right w:val="nil"/>
                </w:tcBorders>
                <w:shd w:val="clear" w:color="auto" w:fill="auto"/>
                <w:noWrap/>
                <w:vAlign w:val="bottom"/>
                <w:hideMark/>
              </w:tcPr>
            </w:tcPrChange>
          </w:tcPr>
          <w:p w14:paraId="001E517E"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6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65" w:author="Linderhof, Vincent" w:date="2016-01-26T22:17:00Z">
                  <w:rPr>
                    <w:rFonts w:ascii="Times New Roman" w:eastAsia="Times New Roman" w:hAnsi="Times New Roman"/>
                    <w:color w:val="000000"/>
                    <w:sz w:val="20"/>
                    <w:szCs w:val="20"/>
                    <w:lang w:eastAsia="en-GB"/>
                  </w:rPr>
                </w:rPrChange>
              </w:rPr>
              <w:t>(3,752.212)</w:t>
            </w:r>
          </w:p>
        </w:tc>
      </w:tr>
      <w:tr w:rsidR="002C6F78" w:rsidRPr="00B20283" w14:paraId="7C186548" w14:textId="77777777" w:rsidTr="00B20283">
        <w:trPr>
          <w:trHeight w:val="142"/>
          <w:trPrChange w:id="1966"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967"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0EDABC55"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6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69" w:author="Linderhof, Vincent" w:date="2016-01-26T22:17:00Z">
                  <w:rPr>
                    <w:rFonts w:ascii="Times New Roman" w:eastAsia="Times New Roman" w:hAnsi="Times New Roman"/>
                    <w:color w:val="000000"/>
                    <w:sz w:val="20"/>
                    <w:szCs w:val="20"/>
                    <w:lang w:eastAsia="en-GB"/>
                  </w:rPr>
                </w:rPrChange>
              </w:rPr>
              <w:t>Region Eastern</w:t>
            </w:r>
          </w:p>
        </w:tc>
        <w:tc>
          <w:tcPr>
            <w:tcW w:w="1300" w:type="dxa"/>
            <w:tcBorders>
              <w:top w:val="nil"/>
              <w:left w:val="nil"/>
              <w:bottom w:val="nil"/>
              <w:right w:val="nil"/>
            </w:tcBorders>
            <w:shd w:val="clear" w:color="auto" w:fill="auto"/>
            <w:noWrap/>
            <w:vAlign w:val="bottom"/>
            <w:hideMark/>
            <w:tcPrChange w:id="1970" w:author="Linderhof, Vincent" w:date="2016-01-26T22:18:00Z">
              <w:tcPr>
                <w:tcW w:w="1300" w:type="dxa"/>
                <w:tcBorders>
                  <w:top w:val="nil"/>
                  <w:left w:val="nil"/>
                  <w:bottom w:val="nil"/>
                  <w:right w:val="nil"/>
                </w:tcBorders>
                <w:shd w:val="clear" w:color="auto" w:fill="auto"/>
                <w:noWrap/>
                <w:vAlign w:val="bottom"/>
                <w:hideMark/>
              </w:tcPr>
            </w:tcPrChange>
          </w:tcPr>
          <w:p w14:paraId="7877B7EE"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7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72" w:author="Linderhof, Vincent" w:date="2016-01-26T22:17:00Z">
                  <w:rPr>
                    <w:rFonts w:ascii="Times New Roman" w:eastAsia="Times New Roman" w:hAnsi="Times New Roman"/>
                    <w:color w:val="000000"/>
                    <w:sz w:val="20"/>
                    <w:szCs w:val="20"/>
                    <w:lang w:eastAsia="en-GB"/>
                  </w:rPr>
                </w:rPrChange>
              </w:rPr>
              <w:t>1.513*</w:t>
            </w:r>
          </w:p>
        </w:tc>
        <w:tc>
          <w:tcPr>
            <w:tcW w:w="1300" w:type="dxa"/>
            <w:tcBorders>
              <w:top w:val="nil"/>
              <w:left w:val="nil"/>
              <w:bottom w:val="nil"/>
              <w:right w:val="nil"/>
            </w:tcBorders>
            <w:shd w:val="clear" w:color="auto" w:fill="auto"/>
            <w:noWrap/>
            <w:vAlign w:val="bottom"/>
            <w:hideMark/>
            <w:tcPrChange w:id="1973" w:author="Linderhof, Vincent" w:date="2016-01-26T22:18:00Z">
              <w:tcPr>
                <w:tcW w:w="1300" w:type="dxa"/>
                <w:tcBorders>
                  <w:top w:val="nil"/>
                  <w:left w:val="nil"/>
                  <w:bottom w:val="nil"/>
                  <w:right w:val="nil"/>
                </w:tcBorders>
                <w:shd w:val="clear" w:color="auto" w:fill="auto"/>
                <w:noWrap/>
                <w:vAlign w:val="bottom"/>
                <w:hideMark/>
              </w:tcPr>
            </w:tcPrChange>
          </w:tcPr>
          <w:p w14:paraId="23D8285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7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75" w:author="Linderhof, Vincent" w:date="2016-01-26T22:17:00Z">
                  <w:rPr>
                    <w:rFonts w:ascii="Times New Roman" w:eastAsia="Times New Roman" w:hAnsi="Times New Roman"/>
                    <w:color w:val="000000"/>
                    <w:sz w:val="20"/>
                    <w:szCs w:val="20"/>
                    <w:lang w:eastAsia="en-GB"/>
                  </w:rPr>
                </w:rPrChange>
              </w:rPr>
              <w:t>0.020</w:t>
            </w:r>
          </w:p>
        </w:tc>
        <w:tc>
          <w:tcPr>
            <w:tcW w:w="1480" w:type="dxa"/>
            <w:tcBorders>
              <w:top w:val="nil"/>
              <w:left w:val="nil"/>
              <w:bottom w:val="nil"/>
              <w:right w:val="nil"/>
            </w:tcBorders>
            <w:shd w:val="clear" w:color="auto" w:fill="auto"/>
            <w:noWrap/>
            <w:vAlign w:val="bottom"/>
            <w:hideMark/>
            <w:tcPrChange w:id="1976" w:author="Linderhof, Vincent" w:date="2016-01-26T22:18:00Z">
              <w:tcPr>
                <w:tcW w:w="1480" w:type="dxa"/>
                <w:tcBorders>
                  <w:top w:val="nil"/>
                  <w:left w:val="nil"/>
                  <w:bottom w:val="nil"/>
                  <w:right w:val="nil"/>
                </w:tcBorders>
                <w:shd w:val="clear" w:color="auto" w:fill="auto"/>
                <w:noWrap/>
                <w:vAlign w:val="bottom"/>
                <w:hideMark/>
              </w:tcPr>
            </w:tcPrChange>
          </w:tcPr>
          <w:p w14:paraId="369137D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7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78" w:author="Linderhof, Vincent" w:date="2016-01-26T22:17:00Z">
                  <w:rPr>
                    <w:rFonts w:ascii="Times New Roman" w:eastAsia="Times New Roman" w:hAnsi="Times New Roman"/>
                    <w:color w:val="000000"/>
                    <w:sz w:val="20"/>
                    <w:szCs w:val="20"/>
                    <w:lang w:eastAsia="en-GB"/>
                  </w:rPr>
                </w:rPrChange>
              </w:rPr>
              <w:t>16,995.220***</w:t>
            </w:r>
          </w:p>
        </w:tc>
      </w:tr>
      <w:tr w:rsidR="002C6F78" w:rsidRPr="00B20283" w14:paraId="19E01BF1" w14:textId="77777777" w:rsidTr="00B20283">
        <w:trPr>
          <w:trHeight w:val="142"/>
          <w:trPrChange w:id="1979"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980"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4EF2791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8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82"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1983" w:author="Linderhof, Vincent" w:date="2016-01-26T22:18:00Z">
              <w:tcPr>
                <w:tcW w:w="1300" w:type="dxa"/>
                <w:tcBorders>
                  <w:top w:val="nil"/>
                  <w:left w:val="nil"/>
                  <w:bottom w:val="nil"/>
                  <w:right w:val="nil"/>
                </w:tcBorders>
                <w:shd w:val="clear" w:color="auto" w:fill="auto"/>
                <w:noWrap/>
                <w:vAlign w:val="bottom"/>
                <w:hideMark/>
              </w:tcPr>
            </w:tcPrChange>
          </w:tcPr>
          <w:p w14:paraId="471D0E0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8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85" w:author="Linderhof, Vincent" w:date="2016-01-26T22:17:00Z">
                  <w:rPr>
                    <w:rFonts w:ascii="Times New Roman" w:eastAsia="Times New Roman" w:hAnsi="Times New Roman"/>
                    <w:color w:val="000000"/>
                    <w:sz w:val="20"/>
                    <w:szCs w:val="20"/>
                    <w:lang w:eastAsia="en-GB"/>
                  </w:rPr>
                </w:rPrChange>
              </w:rPr>
              <w:t>(0.804)</w:t>
            </w:r>
          </w:p>
        </w:tc>
        <w:tc>
          <w:tcPr>
            <w:tcW w:w="1300" w:type="dxa"/>
            <w:tcBorders>
              <w:top w:val="nil"/>
              <w:left w:val="nil"/>
              <w:bottom w:val="nil"/>
              <w:right w:val="nil"/>
            </w:tcBorders>
            <w:shd w:val="clear" w:color="auto" w:fill="auto"/>
            <w:noWrap/>
            <w:vAlign w:val="bottom"/>
            <w:hideMark/>
            <w:tcPrChange w:id="1986" w:author="Linderhof, Vincent" w:date="2016-01-26T22:18:00Z">
              <w:tcPr>
                <w:tcW w:w="1300" w:type="dxa"/>
                <w:tcBorders>
                  <w:top w:val="nil"/>
                  <w:left w:val="nil"/>
                  <w:bottom w:val="nil"/>
                  <w:right w:val="nil"/>
                </w:tcBorders>
                <w:shd w:val="clear" w:color="auto" w:fill="auto"/>
                <w:noWrap/>
                <w:vAlign w:val="bottom"/>
                <w:hideMark/>
              </w:tcPr>
            </w:tcPrChange>
          </w:tcPr>
          <w:p w14:paraId="40B0CB4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8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88" w:author="Linderhof, Vincent" w:date="2016-01-26T22:17:00Z">
                  <w:rPr>
                    <w:rFonts w:ascii="Times New Roman" w:eastAsia="Times New Roman" w:hAnsi="Times New Roman"/>
                    <w:color w:val="000000"/>
                    <w:sz w:val="20"/>
                    <w:szCs w:val="20"/>
                    <w:lang w:eastAsia="en-GB"/>
                  </w:rPr>
                </w:rPrChange>
              </w:rPr>
              <w:t>(0.073)</w:t>
            </w:r>
          </w:p>
        </w:tc>
        <w:tc>
          <w:tcPr>
            <w:tcW w:w="1480" w:type="dxa"/>
            <w:tcBorders>
              <w:top w:val="nil"/>
              <w:left w:val="nil"/>
              <w:bottom w:val="nil"/>
              <w:right w:val="nil"/>
            </w:tcBorders>
            <w:shd w:val="clear" w:color="auto" w:fill="auto"/>
            <w:noWrap/>
            <w:vAlign w:val="bottom"/>
            <w:hideMark/>
            <w:tcPrChange w:id="1989" w:author="Linderhof, Vincent" w:date="2016-01-26T22:18:00Z">
              <w:tcPr>
                <w:tcW w:w="1480" w:type="dxa"/>
                <w:tcBorders>
                  <w:top w:val="nil"/>
                  <w:left w:val="nil"/>
                  <w:bottom w:val="nil"/>
                  <w:right w:val="nil"/>
                </w:tcBorders>
                <w:shd w:val="clear" w:color="auto" w:fill="auto"/>
                <w:noWrap/>
                <w:vAlign w:val="bottom"/>
                <w:hideMark/>
              </w:tcPr>
            </w:tcPrChange>
          </w:tcPr>
          <w:p w14:paraId="59728834"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9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91" w:author="Linderhof, Vincent" w:date="2016-01-26T22:17:00Z">
                  <w:rPr>
                    <w:rFonts w:ascii="Times New Roman" w:eastAsia="Times New Roman" w:hAnsi="Times New Roman"/>
                    <w:color w:val="000000"/>
                    <w:sz w:val="20"/>
                    <w:szCs w:val="20"/>
                    <w:lang w:eastAsia="en-GB"/>
                  </w:rPr>
                </w:rPrChange>
              </w:rPr>
              <w:t>(2,842.856)</w:t>
            </w:r>
          </w:p>
        </w:tc>
      </w:tr>
      <w:tr w:rsidR="002C6F78" w:rsidRPr="00B20283" w14:paraId="66522022" w14:textId="77777777" w:rsidTr="00B20283">
        <w:trPr>
          <w:trHeight w:val="142"/>
          <w:trPrChange w:id="1992"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1993"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459CB95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9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95" w:author="Linderhof, Vincent" w:date="2016-01-26T22:17:00Z">
                  <w:rPr>
                    <w:rFonts w:ascii="Times New Roman" w:eastAsia="Times New Roman" w:hAnsi="Times New Roman"/>
                    <w:color w:val="000000"/>
                    <w:sz w:val="20"/>
                    <w:szCs w:val="20"/>
                    <w:lang w:eastAsia="en-GB"/>
                  </w:rPr>
                </w:rPrChange>
              </w:rPr>
              <w:t>Region Northern</w:t>
            </w:r>
          </w:p>
        </w:tc>
        <w:tc>
          <w:tcPr>
            <w:tcW w:w="1300" w:type="dxa"/>
            <w:tcBorders>
              <w:top w:val="nil"/>
              <w:left w:val="nil"/>
              <w:bottom w:val="nil"/>
              <w:right w:val="nil"/>
            </w:tcBorders>
            <w:shd w:val="clear" w:color="auto" w:fill="auto"/>
            <w:noWrap/>
            <w:vAlign w:val="bottom"/>
            <w:hideMark/>
            <w:tcPrChange w:id="1996" w:author="Linderhof, Vincent" w:date="2016-01-26T22:18:00Z">
              <w:tcPr>
                <w:tcW w:w="1300" w:type="dxa"/>
                <w:tcBorders>
                  <w:top w:val="nil"/>
                  <w:left w:val="nil"/>
                  <w:bottom w:val="nil"/>
                  <w:right w:val="nil"/>
                </w:tcBorders>
                <w:shd w:val="clear" w:color="auto" w:fill="auto"/>
                <w:noWrap/>
                <w:vAlign w:val="bottom"/>
                <w:hideMark/>
              </w:tcPr>
            </w:tcPrChange>
          </w:tcPr>
          <w:p w14:paraId="287F928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199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1998" w:author="Linderhof, Vincent" w:date="2016-01-26T22:17:00Z">
                  <w:rPr>
                    <w:rFonts w:ascii="Times New Roman" w:eastAsia="Times New Roman" w:hAnsi="Times New Roman"/>
                    <w:color w:val="000000"/>
                    <w:sz w:val="20"/>
                    <w:szCs w:val="20"/>
                    <w:lang w:eastAsia="en-GB"/>
                  </w:rPr>
                </w:rPrChange>
              </w:rPr>
              <w:t>-6.441***</w:t>
            </w:r>
          </w:p>
        </w:tc>
        <w:tc>
          <w:tcPr>
            <w:tcW w:w="1300" w:type="dxa"/>
            <w:tcBorders>
              <w:top w:val="nil"/>
              <w:left w:val="nil"/>
              <w:bottom w:val="nil"/>
              <w:right w:val="nil"/>
            </w:tcBorders>
            <w:shd w:val="clear" w:color="auto" w:fill="auto"/>
            <w:noWrap/>
            <w:vAlign w:val="bottom"/>
            <w:hideMark/>
            <w:tcPrChange w:id="1999" w:author="Linderhof, Vincent" w:date="2016-01-26T22:18:00Z">
              <w:tcPr>
                <w:tcW w:w="1300" w:type="dxa"/>
                <w:tcBorders>
                  <w:top w:val="nil"/>
                  <w:left w:val="nil"/>
                  <w:bottom w:val="nil"/>
                  <w:right w:val="nil"/>
                </w:tcBorders>
                <w:shd w:val="clear" w:color="auto" w:fill="auto"/>
                <w:noWrap/>
                <w:vAlign w:val="bottom"/>
                <w:hideMark/>
              </w:tcPr>
            </w:tcPrChange>
          </w:tcPr>
          <w:p w14:paraId="41242C6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0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01" w:author="Linderhof, Vincent" w:date="2016-01-26T22:17:00Z">
                  <w:rPr>
                    <w:rFonts w:ascii="Times New Roman" w:eastAsia="Times New Roman" w:hAnsi="Times New Roman"/>
                    <w:color w:val="000000"/>
                    <w:sz w:val="20"/>
                    <w:szCs w:val="20"/>
                    <w:lang w:eastAsia="en-GB"/>
                  </w:rPr>
                </w:rPrChange>
              </w:rPr>
              <w:t>-0.373***</w:t>
            </w:r>
          </w:p>
        </w:tc>
        <w:tc>
          <w:tcPr>
            <w:tcW w:w="1480" w:type="dxa"/>
            <w:tcBorders>
              <w:top w:val="nil"/>
              <w:left w:val="nil"/>
              <w:bottom w:val="nil"/>
              <w:right w:val="nil"/>
            </w:tcBorders>
            <w:shd w:val="clear" w:color="auto" w:fill="auto"/>
            <w:noWrap/>
            <w:vAlign w:val="bottom"/>
            <w:hideMark/>
            <w:tcPrChange w:id="2002" w:author="Linderhof, Vincent" w:date="2016-01-26T22:18:00Z">
              <w:tcPr>
                <w:tcW w:w="1480" w:type="dxa"/>
                <w:tcBorders>
                  <w:top w:val="nil"/>
                  <w:left w:val="nil"/>
                  <w:bottom w:val="nil"/>
                  <w:right w:val="nil"/>
                </w:tcBorders>
                <w:shd w:val="clear" w:color="auto" w:fill="auto"/>
                <w:noWrap/>
                <w:vAlign w:val="bottom"/>
                <w:hideMark/>
              </w:tcPr>
            </w:tcPrChange>
          </w:tcPr>
          <w:p w14:paraId="23C8B84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0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04" w:author="Linderhof, Vincent" w:date="2016-01-26T22:17:00Z">
                  <w:rPr>
                    <w:rFonts w:ascii="Times New Roman" w:eastAsia="Times New Roman" w:hAnsi="Times New Roman"/>
                    <w:color w:val="000000"/>
                    <w:sz w:val="20"/>
                    <w:szCs w:val="20"/>
                    <w:lang w:eastAsia="en-GB"/>
                  </w:rPr>
                </w:rPrChange>
              </w:rPr>
              <w:t>1,229.344</w:t>
            </w:r>
          </w:p>
        </w:tc>
      </w:tr>
      <w:tr w:rsidR="002C6F78" w:rsidRPr="00B20283" w14:paraId="65A6E28B" w14:textId="77777777" w:rsidTr="00B20283">
        <w:trPr>
          <w:trHeight w:val="142"/>
          <w:trPrChange w:id="2005"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2006"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77A795D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0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08"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2009" w:author="Linderhof, Vincent" w:date="2016-01-26T22:18:00Z">
              <w:tcPr>
                <w:tcW w:w="1300" w:type="dxa"/>
                <w:tcBorders>
                  <w:top w:val="nil"/>
                  <w:left w:val="nil"/>
                  <w:bottom w:val="nil"/>
                  <w:right w:val="nil"/>
                </w:tcBorders>
                <w:shd w:val="clear" w:color="auto" w:fill="auto"/>
                <w:noWrap/>
                <w:vAlign w:val="bottom"/>
                <w:hideMark/>
              </w:tcPr>
            </w:tcPrChange>
          </w:tcPr>
          <w:p w14:paraId="732D0D2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1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11" w:author="Linderhof, Vincent" w:date="2016-01-26T22:17:00Z">
                  <w:rPr>
                    <w:rFonts w:ascii="Times New Roman" w:eastAsia="Times New Roman" w:hAnsi="Times New Roman"/>
                    <w:color w:val="000000"/>
                    <w:sz w:val="20"/>
                    <w:szCs w:val="20"/>
                    <w:lang w:eastAsia="en-GB"/>
                  </w:rPr>
                </w:rPrChange>
              </w:rPr>
              <w:t>(0.822)</w:t>
            </w:r>
          </w:p>
        </w:tc>
        <w:tc>
          <w:tcPr>
            <w:tcW w:w="1300" w:type="dxa"/>
            <w:tcBorders>
              <w:top w:val="nil"/>
              <w:left w:val="nil"/>
              <w:bottom w:val="nil"/>
              <w:right w:val="nil"/>
            </w:tcBorders>
            <w:shd w:val="clear" w:color="auto" w:fill="auto"/>
            <w:noWrap/>
            <w:vAlign w:val="bottom"/>
            <w:hideMark/>
            <w:tcPrChange w:id="2012" w:author="Linderhof, Vincent" w:date="2016-01-26T22:18:00Z">
              <w:tcPr>
                <w:tcW w:w="1300" w:type="dxa"/>
                <w:tcBorders>
                  <w:top w:val="nil"/>
                  <w:left w:val="nil"/>
                  <w:bottom w:val="nil"/>
                  <w:right w:val="nil"/>
                </w:tcBorders>
                <w:shd w:val="clear" w:color="auto" w:fill="auto"/>
                <w:noWrap/>
                <w:vAlign w:val="bottom"/>
                <w:hideMark/>
              </w:tcPr>
            </w:tcPrChange>
          </w:tcPr>
          <w:p w14:paraId="225DC71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1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14" w:author="Linderhof, Vincent" w:date="2016-01-26T22:17:00Z">
                  <w:rPr>
                    <w:rFonts w:ascii="Times New Roman" w:eastAsia="Times New Roman" w:hAnsi="Times New Roman"/>
                    <w:color w:val="000000"/>
                    <w:sz w:val="20"/>
                    <w:szCs w:val="20"/>
                    <w:lang w:eastAsia="en-GB"/>
                  </w:rPr>
                </w:rPrChange>
              </w:rPr>
              <w:t>(0.075)</w:t>
            </w:r>
          </w:p>
        </w:tc>
        <w:tc>
          <w:tcPr>
            <w:tcW w:w="1480" w:type="dxa"/>
            <w:tcBorders>
              <w:top w:val="nil"/>
              <w:left w:val="nil"/>
              <w:bottom w:val="nil"/>
              <w:right w:val="nil"/>
            </w:tcBorders>
            <w:shd w:val="clear" w:color="auto" w:fill="auto"/>
            <w:noWrap/>
            <w:vAlign w:val="bottom"/>
            <w:hideMark/>
            <w:tcPrChange w:id="2015" w:author="Linderhof, Vincent" w:date="2016-01-26T22:18:00Z">
              <w:tcPr>
                <w:tcW w:w="1480" w:type="dxa"/>
                <w:tcBorders>
                  <w:top w:val="nil"/>
                  <w:left w:val="nil"/>
                  <w:bottom w:val="nil"/>
                  <w:right w:val="nil"/>
                </w:tcBorders>
                <w:shd w:val="clear" w:color="auto" w:fill="auto"/>
                <w:noWrap/>
                <w:vAlign w:val="bottom"/>
                <w:hideMark/>
              </w:tcPr>
            </w:tcPrChange>
          </w:tcPr>
          <w:p w14:paraId="02AA987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1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17" w:author="Linderhof, Vincent" w:date="2016-01-26T22:17:00Z">
                  <w:rPr>
                    <w:rFonts w:ascii="Times New Roman" w:eastAsia="Times New Roman" w:hAnsi="Times New Roman"/>
                    <w:color w:val="000000"/>
                    <w:sz w:val="20"/>
                    <w:szCs w:val="20"/>
                    <w:lang w:eastAsia="en-GB"/>
                  </w:rPr>
                </w:rPrChange>
              </w:rPr>
              <w:t>(2,906.272)</w:t>
            </w:r>
          </w:p>
        </w:tc>
      </w:tr>
      <w:tr w:rsidR="002C6F78" w:rsidRPr="00B20283" w14:paraId="07538D3B" w14:textId="77777777" w:rsidTr="00B20283">
        <w:trPr>
          <w:trHeight w:val="142"/>
          <w:trPrChange w:id="2018"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2019"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4E4DD0E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2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21" w:author="Linderhof, Vincent" w:date="2016-01-26T22:17:00Z">
                  <w:rPr>
                    <w:rFonts w:ascii="Times New Roman" w:eastAsia="Times New Roman" w:hAnsi="Times New Roman"/>
                    <w:color w:val="000000"/>
                    <w:sz w:val="20"/>
                    <w:szCs w:val="20"/>
                    <w:lang w:eastAsia="en-GB"/>
                  </w:rPr>
                </w:rPrChange>
              </w:rPr>
              <w:t>Region Western</w:t>
            </w:r>
          </w:p>
        </w:tc>
        <w:tc>
          <w:tcPr>
            <w:tcW w:w="1300" w:type="dxa"/>
            <w:tcBorders>
              <w:top w:val="nil"/>
              <w:left w:val="nil"/>
              <w:bottom w:val="nil"/>
              <w:right w:val="nil"/>
            </w:tcBorders>
            <w:shd w:val="clear" w:color="auto" w:fill="auto"/>
            <w:noWrap/>
            <w:vAlign w:val="bottom"/>
            <w:hideMark/>
            <w:tcPrChange w:id="2022" w:author="Linderhof, Vincent" w:date="2016-01-26T22:18:00Z">
              <w:tcPr>
                <w:tcW w:w="1300" w:type="dxa"/>
                <w:tcBorders>
                  <w:top w:val="nil"/>
                  <w:left w:val="nil"/>
                  <w:bottom w:val="nil"/>
                  <w:right w:val="nil"/>
                </w:tcBorders>
                <w:shd w:val="clear" w:color="auto" w:fill="auto"/>
                <w:noWrap/>
                <w:vAlign w:val="bottom"/>
                <w:hideMark/>
              </w:tcPr>
            </w:tcPrChange>
          </w:tcPr>
          <w:p w14:paraId="1A53252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2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24" w:author="Linderhof, Vincent" w:date="2016-01-26T22:17:00Z">
                  <w:rPr>
                    <w:rFonts w:ascii="Times New Roman" w:eastAsia="Times New Roman" w:hAnsi="Times New Roman"/>
                    <w:color w:val="000000"/>
                    <w:sz w:val="20"/>
                    <w:szCs w:val="20"/>
                    <w:lang w:eastAsia="en-GB"/>
                  </w:rPr>
                </w:rPrChange>
              </w:rPr>
              <w:t>1.627*</w:t>
            </w:r>
          </w:p>
        </w:tc>
        <w:tc>
          <w:tcPr>
            <w:tcW w:w="1300" w:type="dxa"/>
            <w:tcBorders>
              <w:top w:val="nil"/>
              <w:left w:val="nil"/>
              <w:bottom w:val="nil"/>
              <w:right w:val="nil"/>
            </w:tcBorders>
            <w:shd w:val="clear" w:color="auto" w:fill="auto"/>
            <w:noWrap/>
            <w:vAlign w:val="bottom"/>
            <w:hideMark/>
            <w:tcPrChange w:id="2025" w:author="Linderhof, Vincent" w:date="2016-01-26T22:18:00Z">
              <w:tcPr>
                <w:tcW w:w="1300" w:type="dxa"/>
                <w:tcBorders>
                  <w:top w:val="nil"/>
                  <w:left w:val="nil"/>
                  <w:bottom w:val="nil"/>
                  <w:right w:val="nil"/>
                </w:tcBorders>
                <w:shd w:val="clear" w:color="auto" w:fill="auto"/>
                <w:noWrap/>
                <w:vAlign w:val="bottom"/>
                <w:hideMark/>
              </w:tcPr>
            </w:tcPrChange>
          </w:tcPr>
          <w:p w14:paraId="02C5F63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2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27" w:author="Linderhof, Vincent" w:date="2016-01-26T22:17:00Z">
                  <w:rPr>
                    <w:rFonts w:ascii="Times New Roman" w:eastAsia="Times New Roman" w:hAnsi="Times New Roman"/>
                    <w:color w:val="000000"/>
                    <w:sz w:val="20"/>
                    <w:szCs w:val="20"/>
                    <w:lang w:eastAsia="en-GB"/>
                  </w:rPr>
                </w:rPrChange>
              </w:rPr>
              <w:t>-1.012***</w:t>
            </w:r>
          </w:p>
        </w:tc>
        <w:tc>
          <w:tcPr>
            <w:tcW w:w="1480" w:type="dxa"/>
            <w:tcBorders>
              <w:top w:val="nil"/>
              <w:left w:val="nil"/>
              <w:bottom w:val="nil"/>
              <w:right w:val="nil"/>
            </w:tcBorders>
            <w:shd w:val="clear" w:color="auto" w:fill="auto"/>
            <w:noWrap/>
            <w:vAlign w:val="bottom"/>
            <w:hideMark/>
            <w:tcPrChange w:id="2028" w:author="Linderhof, Vincent" w:date="2016-01-26T22:18:00Z">
              <w:tcPr>
                <w:tcW w:w="1480" w:type="dxa"/>
                <w:tcBorders>
                  <w:top w:val="nil"/>
                  <w:left w:val="nil"/>
                  <w:bottom w:val="nil"/>
                  <w:right w:val="nil"/>
                </w:tcBorders>
                <w:shd w:val="clear" w:color="auto" w:fill="auto"/>
                <w:noWrap/>
                <w:vAlign w:val="bottom"/>
                <w:hideMark/>
              </w:tcPr>
            </w:tcPrChange>
          </w:tcPr>
          <w:p w14:paraId="7F8408D3"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2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30" w:author="Linderhof, Vincent" w:date="2016-01-26T22:17:00Z">
                  <w:rPr>
                    <w:rFonts w:ascii="Times New Roman" w:eastAsia="Times New Roman" w:hAnsi="Times New Roman"/>
                    <w:color w:val="000000"/>
                    <w:sz w:val="20"/>
                    <w:szCs w:val="20"/>
                    <w:lang w:eastAsia="en-GB"/>
                  </w:rPr>
                </w:rPrChange>
              </w:rPr>
              <w:t>-12,909.160***</w:t>
            </w:r>
          </w:p>
        </w:tc>
      </w:tr>
      <w:tr w:rsidR="002C6F78" w:rsidRPr="00B20283" w14:paraId="36C847B6" w14:textId="77777777" w:rsidTr="00B20283">
        <w:trPr>
          <w:trHeight w:val="142"/>
          <w:trPrChange w:id="2031"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2032"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2B5DBD2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3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34"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2035" w:author="Linderhof, Vincent" w:date="2016-01-26T22:18:00Z">
              <w:tcPr>
                <w:tcW w:w="1300" w:type="dxa"/>
                <w:tcBorders>
                  <w:top w:val="nil"/>
                  <w:left w:val="nil"/>
                  <w:bottom w:val="nil"/>
                  <w:right w:val="nil"/>
                </w:tcBorders>
                <w:shd w:val="clear" w:color="auto" w:fill="auto"/>
                <w:noWrap/>
                <w:vAlign w:val="bottom"/>
                <w:hideMark/>
              </w:tcPr>
            </w:tcPrChange>
          </w:tcPr>
          <w:p w14:paraId="462EDEF5"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3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37" w:author="Linderhof, Vincent" w:date="2016-01-26T22:17:00Z">
                  <w:rPr>
                    <w:rFonts w:ascii="Times New Roman" w:eastAsia="Times New Roman" w:hAnsi="Times New Roman"/>
                    <w:color w:val="000000"/>
                    <w:sz w:val="20"/>
                    <w:szCs w:val="20"/>
                    <w:lang w:eastAsia="en-GB"/>
                  </w:rPr>
                </w:rPrChange>
              </w:rPr>
              <w:t>(0.858)</w:t>
            </w:r>
          </w:p>
        </w:tc>
        <w:tc>
          <w:tcPr>
            <w:tcW w:w="1300" w:type="dxa"/>
            <w:tcBorders>
              <w:top w:val="nil"/>
              <w:left w:val="nil"/>
              <w:bottom w:val="nil"/>
              <w:right w:val="nil"/>
            </w:tcBorders>
            <w:shd w:val="clear" w:color="auto" w:fill="auto"/>
            <w:noWrap/>
            <w:vAlign w:val="bottom"/>
            <w:hideMark/>
            <w:tcPrChange w:id="2038" w:author="Linderhof, Vincent" w:date="2016-01-26T22:18:00Z">
              <w:tcPr>
                <w:tcW w:w="1300" w:type="dxa"/>
                <w:tcBorders>
                  <w:top w:val="nil"/>
                  <w:left w:val="nil"/>
                  <w:bottom w:val="nil"/>
                  <w:right w:val="nil"/>
                </w:tcBorders>
                <w:shd w:val="clear" w:color="auto" w:fill="auto"/>
                <w:noWrap/>
                <w:vAlign w:val="bottom"/>
                <w:hideMark/>
              </w:tcPr>
            </w:tcPrChange>
          </w:tcPr>
          <w:p w14:paraId="0F2C29A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3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40" w:author="Linderhof, Vincent" w:date="2016-01-26T22:17:00Z">
                  <w:rPr>
                    <w:rFonts w:ascii="Times New Roman" w:eastAsia="Times New Roman" w:hAnsi="Times New Roman"/>
                    <w:color w:val="000000"/>
                    <w:sz w:val="20"/>
                    <w:szCs w:val="20"/>
                    <w:lang w:eastAsia="en-GB"/>
                  </w:rPr>
                </w:rPrChange>
              </w:rPr>
              <w:t>(0.078)</w:t>
            </w:r>
          </w:p>
        </w:tc>
        <w:tc>
          <w:tcPr>
            <w:tcW w:w="1480" w:type="dxa"/>
            <w:tcBorders>
              <w:top w:val="nil"/>
              <w:left w:val="nil"/>
              <w:bottom w:val="nil"/>
              <w:right w:val="nil"/>
            </w:tcBorders>
            <w:shd w:val="clear" w:color="auto" w:fill="auto"/>
            <w:noWrap/>
            <w:vAlign w:val="bottom"/>
            <w:hideMark/>
            <w:tcPrChange w:id="2041" w:author="Linderhof, Vincent" w:date="2016-01-26T22:18:00Z">
              <w:tcPr>
                <w:tcW w:w="1480" w:type="dxa"/>
                <w:tcBorders>
                  <w:top w:val="nil"/>
                  <w:left w:val="nil"/>
                  <w:bottom w:val="nil"/>
                  <w:right w:val="nil"/>
                </w:tcBorders>
                <w:shd w:val="clear" w:color="auto" w:fill="auto"/>
                <w:noWrap/>
                <w:vAlign w:val="bottom"/>
                <w:hideMark/>
              </w:tcPr>
            </w:tcPrChange>
          </w:tcPr>
          <w:p w14:paraId="2C46E4E7"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4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43" w:author="Linderhof, Vincent" w:date="2016-01-26T22:17:00Z">
                  <w:rPr>
                    <w:rFonts w:ascii="Times New Roman" w:eastAsia="Times New Roman" w:hAnsi="Times New Roman"/>
                    <w:color w:val="000000"/>
                    <w:sz w:val="20"/>
                    <w:szCs w:val="20"/>
                    <w:lang w:eastAsia="en-GB"/>
                  </w:rPr>
                </w:rPrChange>
              </w:rPr>
              <w:t>(3,033.123)</w:t>
            </w:r>
          </w:p>
        </w:tc>
      </w:tr>
      <w:tr w:rsidR="002C6F78" w:rsidRPr="00B20283" w14:paraId="26B672A9" w14:textId="77777777" w:rsidTr="00B20283">
        <w:trPr>
          <w:trHeight w:val="142"/>
          <w:trPrChange w:id="2044"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2045"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3C73EA2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46"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47" w:author="Linderhof, Vincent" w:date="2016-01-26T22:17:00Z">
                  <w:rPr>
                    <w:rFonts w:ascii="Times New Roman" w:eastAsia="Times New Roman" w:hAnsi="Times New Roman"/>
                    <w:color w:val="000000"/>
                    <w:sz w:val="20"/>
                    <w:szCs w:val="20"/>
                    <w:lang w:eastAsia="en-GB"/>
                  </w:rPr>
                </w:rPrChange>
              </w:rPr>
              <w:t>Constant</w:t>
            </w:r>
          </w:p>
        </w:tc>
        <w:tc>
          <w:tcPr>
            <w:tcW w:w="1300" w:type="dxa"/>
            <w:tcBorders>
              <w:top w:val="nil"/>
              <w:left w:val="nil"/>
              <w:bottom w:val="nil"/>
              <w:right w:val="nil"/>
            </w:tcBorders>
            <w:shd w:val="clear" w:color="auto" w:fill="auto"/>
            <w:noWrap/>
            <w:vAlign w:val="bottom"/>
            <w:hideMark/>
            <w:tcPrChange w:id="2048" w:author="Linderhof, Vincent" w:date="2016-01-26T22:18:00Z">
              <w:tcPr>
                <w:tcW w:w="1300" w:type="dxa"/>
                <w:tcBorders>
                  <w:top w:val="nil"/>
                  <w:left w:val="nil"/>
                  <w:bottom w:val="nil"/>
                  <w:right w:val="nil"/>
                </w:tcBorders>
                <w:shd w:val="clear" w:color="auto" w:fill="auto"/>
                <w:noWrap/>
                <w:vAlign w:val="bottom"/>
                <w:hideMark/>
              </w:tcPr>
            </w:tcPrChange>
          </w:tcPr>
          <w:p w14:paraId="45E9EC1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4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50" w:author="Linderhof, Vincent" w:date="2016-01-26T22:17:00Z">
                  <w:rPr>
                    <w:rFonts w:ascii="Times New Roman" w:eastAsia="Times New Roman" w:hAnsi="Times New Roman"/>
                    <w:color w:val="000000"/>
                    <w:sz w:val="20"/>
                    <w:szCs w:val="20"/>
                    <w:lang w:eastAsia="en-GB"/>
                  </w:rPr>
                </w:rPrChange>
              </w:rPr>
              <w:t>39.942***</w:t>
            </w:r>
          </w:p>
        </w:tc>
        <w:tc>
          <w:tcPr>
            <w:tcW w:w="1300" w:type="dxa"/>
            <w:tcBorders>
              <w:top w:val="nil"/>
              <w:left w:val="nil"/>
              <w:bottom w:val="nil"/>
              <w:right w:val="nil"/>
            </w:tcBorders>
            <w:shd w:val="clear" w:color="auto" w:fill="auto"/>
            <w:noWrap/>
            <w:vAlign w:val="bottom"/>
            <w:hideMark/>
            <w:tcPrChange w:id="2051" w:author="Linderhof, Vincent" w:date="2016-01-26T22:18:00Z">
              <w:tcPr>
                <w:tcW w:w="1300" w:type="dxa"/>
                <w:tcBorders>
                  <w:top w:val="nil"/>
                  <w:left w:val="nil"/>
                  <w:bottom w:val="nil"/>
                  <w:right w:val="nil"/>
                </w:tcBorders>
                <w:shd w:val="clear" w:color="auto" w:fill="auto"/>
                <w:noWrap/>
                <w:vAlign w:val="bottom"/>
                <w:hideMark/>
              </w:tcPr>
            </w:tcPrChange>
          </w:tcPr>
          <w:p w14:paraId="3A135B71"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5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53" w:author="Linderhof, Vincent" w:date="2016-01-26T22:17:00Z">
                  <w:rPr>
                    <w:rFonts w:ascii="Times New Roman" w:eastAsia="Times New Roman" w:hAnsi="Times New Roman"/>
                    <w:color w:val="000000"/>
                    <w:sz w:val="20"/>
                    <w:szCs w:val="20"/>
                    <w:lang w:eastAsia="en-GB"/>
                  </w:rPr>
                </w:rPrChange>
              </w:rPr>
              <w:t>6.972***</w:t>
            </w:r>
          </w:p>
        </w:tc>
        <w:tc>
          <w:tcPr>
            <w:tcW w:w="1480" w:type="dxa"/>
            <w:tcBorders>
              <w:top w:val="nil"/>
              <w:left w:val="nil"/>
              <w:bottom w:val="nil"/>
              <w:right w:val="nil"/>
            </w:tcBorders>
            <w:shd w:val="clear" w:color="auto" w:fill="auto"/>
            <w:noWrap/>
            <w:vAlign w:val="bottom"/>
            <w:hideMark/>
            <w:tcPrChange w:id="2054" w:author="Linderhof, Vincent" w:date="2016-01-26T22:18:00Z">
              <w:tcPr>
                <w:tcW w:w="1480" w:type="dxa"/>
                <w:tcBorders>
                  <w:top w:val="nil"/>
                  <w:left w:val="nil"/>
                  <w:bottom w:val="nil"/>
                  <w:right w:val="nil"/>
                </w:tcBorders>
                <w:shd w:val="clear" w:color="auto" w:fill="auto"/>
                <w:noWrap/>
                <w:vAlign w:val="bottom"/>
                <w:hideMark/>
              </w:tcPr>
            </w:tcPrChange>
          </w:tcPr>
          <w:p w14:paraId="13A7C82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5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56" w:author="Linderhof, Vincent" w:date="2016-01-26T22:17:00Z">
                  <w:rPr>
                    <w:rFonts w:ascii="Times New Roman" w:eastAsia="Times New Roman" w:hAnsi="Times New Roman"/>
                    <w:color w:val="000000"/>
                    <w:sz w:val="20"/>
                    <w:szCs w:val="20"/>
                    <w:lang w:eastAsia="en-GB"/>
                  </w:rPr>
                </w:rPrChange>
              </w:rPr>
              <w:t>-7,511.747</w:t>
            </w:r>
          </w:p>
        </w:tc>
      </w:tr>
      <w:tr w:rsidR="002C6F78" w:rsidRPr="00B20283" w14:paraId="590EBD13" w14:textId="77777777" w:rsidTr="00B20283">
        <w:trPr>
          <w:trHeight w:val="142"/>
          <w:trPrChange w:id="2057"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2058"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405985D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59"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60"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nil"/>
              <w:right w:val="nil"/>
            </w:tcBorders>
            <w:shd w:val="clear" w:color="auto" w:fill="auto"/>
            <w:noWrap/>
            <w:vAlign w:val="bottom"/>
            <w:hideMark/>
            <w:tcPrChange w:id="2061" w:author="Linderhof, Vincent" w:date="2016-01-26T22:18:00Z">
              <w:tcPr>
                <w:tcW w:w="1300" w:type="dxa"/>
                <w:tcBorders>
                  <w:top w:val="nil"/>
                  <w:left w:val="nil"/>
                  <w:bottom w:val="nil"/>
                  <w:right w:val="nil"/>
                </w:tcBorders>
                <w:shd w:val="clear" w:color="auto" w:fill="auto"/>
                <w:noWrap/>
                <w:vAlign w:val="bottom"/>
                <w:hideMark/>
              </w:tcPr>
            </w:tcPrChange>
          </w:tcPr>
          <w:p w14:paraId="4570C87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6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63" w:author="Linderhof, Vincent" w:date="2016-01-26T22:17:00Z">
                  <w:rPr>
                    <w:rFonts w:ascii="Times New Roman" w:eastAsia="Times New Roman" w:hAnsi="Times New Roman"/>
                    <w:color w:val="000000"/>
                    <w:sz w:val="20"/>
                    <w:szCs w:val="20"/>
                    <w:lang w:eastAsia="en-GB"/>
                  </w:rPr>
                </w:rPrChange>
              </w:rPr>
              <w:t>(1.748)</w:t>
            </w:r>
          </w:p>
        </w:tc>
        <w:tc>
          <w:tcPr>
            <w:tcW w:w="1300" w:type="dxa"/>
            <w:tcBorders>
              <w:top w:val="nil"/>
              <w:left w:val="nil"/>
              <w:bottom w:val="nil"/>
              <w:right w:val="nil"/>
            </w:tcBorders>
            <w:shd w:val="clear" w:color="auto" w:fill="auto"/>
            <w:noWrap/>
            <w:vAlign w:val="bottom"/>
            <w:hideMark/>
            <w:tcPrChange w:id="2064" w:author="Linderhof, Vincent" w:date="2016-01-26T22:18:00Z">
              <w:tcPr>
                <w:tcW w:w="1300" w:type="dxa"/>
                <w:tcBorders>
                  <w:top w:val="nil"/>
                  <w:left w:val="nil"/>
                  <w:bottom w:val="nil"/>
                  <w:right w:val="nil"/>
                </w:tcBorders>
                <w:shd w:val="clear" w:color="auto" w:fill="auto"/>
                <w:noWrap/>
                <w:vAlign w:val="bottom"/>
                <w:hideMark/>
              </w:tcPr>
            </w:tcPrChange>
          </w:tcPr>
          <w:p w14:paraId="12C7A05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6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66" w:author="Linderhof, Vincent" w:date="2016-01-26T22:17:00Z">
                  <w:rPr>
                    <w:rFonts w:ascii="Times New Roman" w:eastAsia="Times New Roman" w:hAnsi="Times New Roman"/>
                    <w:color w:val="000000"/>
                    <w:sz w:val="20"/>
                    <w:szCs w:val="20"/>
                    <w:lang w:eastAsia="en-GB"/>
                  </w:rPr>
                </w:rPrChange>
              </w:rPr>
              <w:t>(0.159)</w:t>
            </w:r>
          </w:p>
        </w:tc>
        <w:tc>
          <w:tcPr>
            <w:tcW w:w="1480" w:type="dxa"/>
            <w:tcBorders>
              <w:top w:val="nil"/>
              <w:left w:val="nil"/>
              <w:bottom w:val="nil"/>
              <w:right w:val="nil"/>
            </w:tcBorders>
            <w:shd w:val="clear" w:color="auto" w:fill="auto"/>
            <w:noWrap/>
            <w:vAlign w:val="bottom"/>
            <w:hideMark/>
            <w:tcPrChange w:id="2067" w:author="Linderhof, Vincent" w:date="2016-01-26T22:18:00Z">
              <w:tcPr>
                <w:tcW w:w="1480" w:type="dxa"/>
                <w:tcBorders>
                  <w:top w:val="nil"/>
                  <w:left w:val="nil"/>
                  <w:bottom w:val="nil"/>
                  <w:right w:val="nil"/>
                </w:tcBorders>
                <w:shd w:val="clear" w:color="auto" w:fill="auto"/>
                <w:noWrap/>
                <w:vAlign w:val="bottom"/>
                <w:hideMark/>
              </w:tcPr>
            </w:tcPrChange>
          </w:tcPr>
          <w:p w14:paraId="0F5F60B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6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69" w:author="Linderhof, Vincent" w:date="2016-01-26T22:17:00Z">
                  <w:rPr>
                    <w:rFonts w:ascii="Times New Roman" w:eastAsia="Times New Roman" w:hAnsi="Times New Roman"/>
                    <w:color w:val="000000"/>
                    <w:sz w:val="20"/>
                    <w:szCs w:val="20"/>
                    <w:lang w:eastAsia="en-GB"/>
                  </w:rPr>
                </w:rPrChange>
              </w:rPr>
              <w:t>(6,180.267)</w:t>
            </w:r>
          </w:p>
        </w:tc>
      </w:tr>
      <w:tr w:rsidR="002C6F78" w:rsidRPr="00B20283" w14:paraId="150B7EC1" w14:textId="77777777" w:rsidTr="00B20283">
        <w:trPr>
          <w:trHeight w:val="142"/>
          <w:trPrChange w:id="2070" w:author="Linderhof, Vincent" w:date="2016-01-26T22:18:00Z">
            <w:trPr>
              <w:trHeight w:val="300"/>
            </w:trPr>
          </w:trPrChange>
        </w:trPr>
        <w:tc>
          <w:tcPr>
            <w:tcW w:w="6320" w:type="dxa"/>
            <w:tcBorders>
              <w:top w:val="nil"/>
              <w:left w:val="nil"/>
              <w:bottom w:val="single" w:sz="4" w:space="0" w:color="auto"/>
              <w:right w:val="single" w:sz="4" w:space="0" w:color="auto"/>
            </w:tcBorders>
            <w:shd w:val="clear" w:color="auto" w:fill="auto"/>
            <w:noWrap/>
            <w:vAlign w:val="bottom"/>
            <w:hideMark/>
            <w:tcPrChange w:id="2071" w:author="Linderhof, Vincent" w:date="2016-01-26T22:18:00Z">
              <w:tcPr>
                <w:tcW w:w="6320" w:type="dxa"/>
                <w:tcBorders>
                  <w:top w:val="nil"/>
                  <w:left w:val="nil"/>
                  <w:bottom w:val="single" w:sz="4" w:space="0" w:color="auto"/>
                  <w:right w:val="single" w:sz="4" w:space="0" w:color="auto"/>
                </w:tcBorders>
                <w:shd w:val="clear" w:color="auto" w:fill="auto"/>
                <w:noWrap/>
                <w:vAlign w:val="bottom"/>
                <w:hideMark/>
              </w:tcPr>
            </w:tcPrChange>
          </w:tcPr>
          <w:p w14:paraId="2578654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72"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73" w:author="Linderhof, Vincent" w:date="2016-01-26T22:17:00Z">
                  <w:rPr>
                    <w:rFonts w:ascii="Times New Roman" w:eastAsia="Times New Roman" w:hAnsi="Times New Roman"/>
                    <w:color w:val="000000"/>
                    <w:sz w:val="20"/>
                    <w:szCs w:val="20"/>
                    <w:lang w:eastAsia="en-GB"/>
                  </w:rPr>
                </w:rPrChange>
              </w:rPr>
              <w:lastRenderedPageBreak/>
              <w:t> </w:t>
            </w:r>
          </w:p>
        </w:tc>
        <w:tc>
          <w:tcPr>
            <w:tcW w:w="1300" w:type="dxa"/>
            <w:tcBorders>
              <w:top w:val="nil"/>
              <w:left w:val="nil"/>
              <w:bottom w:val="single" w:sz="4" w:space="0" w:color="auto"/>
              <w:right w:val="nil"/>
            </w:tcBorders>
            <w:shd w:val="clear" w:color="auto" w:fill="auto"/>
            <w:noWrap/>
            <w:vAlign w:val="bottom"/>
            <w:hideMark/>
            <w:tcPrChange w:id="2074" w:author="Linderhof, Vincent" w:date="2016-01-26T22:18:00Z">
              <w:tcPr>
                <w:tcW w:w="1300" w:type="dxa"/>
                <w:tcBorders>
                  <w:top w:val="nil"/>
                  <w:left w:val="nil"/>
                  <w:bottom w:val="single" w:sz="4" w:space="0" w:color="auto"/>
                  <w:right w:val="nil"/>
                </w:tcBorders>
                <w:shd w:val="clear" w:color="auto" w:fill="auto"/>
                <w:noWrap/>
                <w:vAlign w:val="bottom"/>
                <w:hideMark/>
              </w:tcPr>
            </w:tcPrChange>
          </w:tcPr>
          <w:p w14:paraId="16D1694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7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76"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single" w:sz="4" w:space="0" w:color="auto"/>
              <w:right w:val="nil"/>
            </w:tcBorders>
            <w:shd w:val="clear" w:color="auto" w:fill="auto"/>
            <w:noWrap/>
            <w:vAlign w:val="bottom"/>
            <w:hideMark/>
            <w:tcPrChange w:id="2077" w:author="Linderhof, Vincent" w:date="2016-01-26T22:18:00Z">
              <w:tcPr>
                <w:tcW w:w="1300" w:type="dxa"/>
                <w:tcBorders>
                  <w:top w:val="nil"/>
                  <w:left w:val="nil"/>
                  <w:bottom w:val="single" w:sz="4" w:space="0" w:color="auto"/>
                  <w:right w:val="nil"/>
                </w:tcBorders>
                <w:shd w:val="clear" w:color="auto" w:fill="auto"/>
                <w:noWrap/>
                <w:vAlign w:val="bottom"/>
                <w:hideMark/>
              </w:tcPr>
            </w:tcPrChange>
          </w:tcPr>
          <w:p w14:paraId="7AC0632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7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79" w:author="Linderhof, Vincent" w:date="2016-01-26T22:17:00Z">
                  <w:rPr>
                    <w:rFonts w:ascii="Times New Roman" w:eastAsia="Times New Roman" w:hAnsi="Times New Roman"/>
                    <w:color w:val="000000"/>
                    <w:sz w:val="20"/>
                    <w:szCs w:val="20"/>
                    <w:lang w:eastAsia="en-GB"/>
                  </w:rPr>
                </w:rPrChange>
              </w:rPr>
              <w:t> </w:t>
            </w:r>
          </w:p>
        </w:tc>
        <w:tc>
          <w:tcPr>
            <w:tcW w:w="1480" w:type="dxa"/>
            <w:tcBorders>
              <w:top w:val="nil"/>
              <w:left w:val="nil"/>
              <w:bottom w:val="single" w:sz="4" w:space="0" w:color="auto"/>
              <w:right w:val="nil"/>
            </w:tcBorders>
            <w:shd w:val="clear" w:color="auto" w:fill="auto"/>
            <w:noWrap/>
            <w:vAlign w:val="bottom"/>
            <w:hideMark/>
            <w:tcPrChange w:id="2080" w:author="Linderhof, Vincent" w:date="2016-01-26T22:18:00Z">
              <w:tcPr>
                <w:tcW w:w="1480" w:type="dxa"/>
                <w:tcBorders>
                  <w:top w:val="nil"/>
                  <w:left w:val="nil"/>
                  <w:bottom w:val="single" w:sz="4" w:space="0" w:color="auto"/>
                  <w:right w:val="nil"/>
                </w:tcBorders>
                <w:shd w:val="clear" w:color="auto" w:fill="auto"/>
                <w:noWrap/>
                <w:vAlign w:val="bottom"/>
                <w:hideMark/>
              </w:tcPr>
            </w:tcPrChange>
          </w:tcPr>
          <w:p w14:paraId="41A9401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8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82" w:author="Linderhof, Vincent" w:date="2016-01-26T22:17:00Z">
                  <w:rPr>
                    <w:rFonts w:ascii="Times New Roman" w:eastAsia="Times New Roman" w:hAnsi="Times New Roman"/>
                    <w:color w:val="000000"/>
                    <w:sz w:val="20"/>
                    <w:szCs w:val="20"/>
                    <w:lang w:eastAsia="en-GB"/>
                  </w:rPr>
                </w:rPrChange>
              </w:rPr>
              <w:t> </w:t>
            </w:r>
          </w:p>
        </w:tc>
      </w:tr>
      <w:tr w:rsidR="002C6F78" w:rsidRPr="00B20283" w14:paraId="7EBD0D9F" w14:textId="77777777" w:rsidTr="00B20283">
        <w:trPr>
          <w:trHeight w:val="142"/>
          <w:trPrChange w:id="2083"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2084"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750A7CE4"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8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86" w:author="Linderhof, Vincent" w:date="2016-01-26T22:17:00Z">
                  <w:rPr>
                    <w:rFonts w:ascii="Times New Roman" w:eastAsia="Times New Roman" w:hAnsi="Times New Roman"/>
                    <w:color w:val="000000"/>
                    <w:sz w:val="20"/>
                    <w:szCs w:val="20"/>
                    <w:lang w:eastAsia="en-GB"/>
                  </w:rPr>
                </w:rPrChange>
              </w:rPr>
              <w:t>Observations</w:t>
            </w:r>
          </w:p>
        </w:tc>
        <w:tc>
          <w:tcPr>
            <w:tcW w:w="1300" w:type="dxa"/>
            <w:tcBorders>
              <w:top w:val="nil"/>
              <w:left w:val="nil"/>
              <w:bottom w:val="nil"/>
              <w:right w:val="nil"/>
            </w:tcBorders>
            <w:shd w:val="clear" w:color="auto" w:fill="auto"/>
            <w:noWrap/>
            <w:vAlign w:val="bottom"/>
            <w:hideMark/>
            <w:tcPrChange w:id="2087" w:author="Linderhof, Vincent" w:date="2016-01-26T22:18:00Z">
              <w:tcPr>
                <w:tcW w:w="1300" w:type="dxa"/>
                <w:tcBorders>
                  <w:top w:val="nil"/>
                  <w:left w:val="nil"/>
                  <w:bottom w:val="nil"/>
                  <w:right w:val="nil"/>
                </w:tcBorders>
                <w:shd w:val="clear" w:color="auto" w:fill="auto"/>
                <w:noWrap/>
                <w:vAlign w:val="bottom"/>
                <w:hideMark/>
              </w:tcPr>
            </w:tcPrChange>
          </w:tcPr>
          <w:p w14:paraId="2E661B4F"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8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89" w:author="Linderhof, Vincent" w:date="2016-01-26T22:17:00Z">
                  <w:rPr>
                    <w:rFonts w:ascii="Times New Roman" w:eastAsia="Times New Roman" w:hAnsi="Times New Roman"/>
                    <w:color w:val="000000"/>
                    <w:sz w:val="20"/>
                    <w:szCs w:val="20"/>
                    <w:lang w:eastAsia="en-GB"/>
                  </w:rPr>
                </w:rPrChange>
              </w:rPr>
              <w:t>4,103</w:t>
            </w:r>
          </w:p>
        </w:tc>
        <w:tc>
          <w:tcPr>
            <w:tcW w:w="1300" w:type="dxa"/>
            <w:tcBorders>
              <w:top w:val="nil"/>
              <w:left w:val="nil"/>
              <w:bottom w:val="nil"/>
              <w:right w:val="nil"/>
            </w:tcBorders>
            <w:shd w:val="clear" w:color="auto" w:fill="auto"/>
            <w:noWrap/>
            <w:vAlign w:val="bottom"/>
            <w:hideMark/>
            <w:tcPrChange w:id="2090" w:author="Linderhof, Vincent" w:date="2016-01-26T22:18:00Z">
              <w:tcPr>
                <w:tcW w:w="1300" w:type="dxa"/>
                <w:tcBorders>
                  <w:top w:val="nil"/>
                  <w:left w:val="nil"/>
                  <w:bottom w:val="nil"/>
                  <w:right w:val="nil"/>
                </w:tcBorders>
                <w:shd w:val="clear" w:color="auto" w:fill="auto"/>
                <w:noWrap/>
                <w:vAlign w:val="bottom"/>
                <w:hideMark/>
              </w:tcPr>
            </w:tcPrChange>
          </w:tcPr>
          <w:p w14:paraId="1E326F8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9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92" w:author="Linderhof, Vincent" w:date="2016-01-26T22:17:00Z">
                  <w:rPr>
                    <w:rFonts w:ascii="Times New Roman" w:eastAsia="Times New Roman" w:hAnsi="Times New Roman"/>
                    <w:color w:val="000000"/>
                    <w:sz w:val="20"/>
                    <w:szCs w:val="20"/>
                    <w:lang w:eastAsia="en-GB"/>
                  </w:rPr>
                </w:rPrChange>
              </w:rPr>
              <w:t>4,103</w:t>
            </w:r>
          </w:p>
        </w:tc>
        <w:tc>
          <w:tcPr>
            <w:tcW w:w="1480" w:type="dxa"/>
            <w:tcBorders>
              <w:top w:val="nil"/>
              <w:left w:val="nil"/>
              <w:bottom w:val="nil"/>
              <w:right w:val="nil"/>
            </w:tcBorders>
            <w:shd w:val="clear" w:color="auto" w:fill="auto"/>
            <w:noWrap/>
            <w:vAlign w:val="bottom"/>
            <w:hideMark/>
            <w:tcPrChange w:id="2093" w:author="Linderhof, Vincent" w:date="2016-01-26T22:18:00Z">
              <w:tcPr>
                <w:tcW w:w="1480" w:type="dxa"/>
                <w:tcBorders>
                  <w:top w:val="nil"/>
                  <w:left w:val="nil"/>
                  <w:bottom w:val="nil"/>
                  <w:right w:val="nil"/>
                </w:tcBorders>
                <w:shd w:val="clear" w:color="auto" w:fill="auto"/>
                <w:noWrap/>
                <w:vAlign w:val="bottom"/>
                <w:hideMark/>
              </w:tcPr>
            </w:tcPrChange>
          </w:tcPr>
          <w:p w14:paraId="0FEC7E7C"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9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95" w:author="Linderhof, Vincent" w:date="2016-01-26T22:17:00Z">
                  <w:rPr>
                    <w:rFonts w:ascii="Times New Roman" w:eastAsia="Times New Roman" w:hAnsi="Times New Roman"/>
                    <w:color w:val="000000"/>
                    <w:sz w:val="20"/>
                    <w:szCs w:val="20"/>
                    <w:lang w:eastAsia="en-GB"/>
                  </w:rPr>
                </w:rPrChange>
              </w:rPr>
              <w:t>4,101</w:t>
            </w:r>
          </w:p>
        </w:tc>
      </w:tr>
      <w:tr w:rsidR="002C6F78" w:rsidRPr="00B20283" w14:paraId="0955AC30" w14:textId="77777777" w:rsidTr="00B20283">
        <w:trPr>
          <w:trHeight w:val="142"/>
          <w:trPrChange w:id="2096"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2097"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35C07DE8"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098"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099" w:author="Linderhof, Vincent" w:date="2016-01-26T22:17:00Z">
                  <w:rPr>
                    <w:rFonts w:ascii="Times New Roman" w:eastAsia="Times New Roman" w:hAnsi="Times New Roman"/>
                    <w:color w:val="000000"/>
                    <w:sz w:val="20"/>
                    <w:szCs w:val="20"/>
                    <w:lang w:eastAsia="en-GB"/>
                  </w:rPr>
                </w:rPrChange>
              </w:rPr>
              <w:t>R2</w:t>
            </w:r>
          </w:p>
        </w:tc>
        <w:tc>
          <w:tcPr>
            <w:tcW w:w="1300" w:type="dxa"/>
            <w:tcBorders>
              <w:top w:val="nil"/>
              <w:left w:val="nil"/>
              <w:bottom w:val="nil"/>
              <w:right w:val="nil"/>
            </w:tcBorders>
            <w:shd w:val="clear" w:color="auto" w:fill="auto"/>
            <w:noWrap/>
            <w:vAlign w:val="bottom"/>
            <w:hideMark/>
            <w:tcPrChange w:id="2100" w:author="Linderhof, Vincent" w:date="2016-01-26T22:18:00Z">
              <w:tcPr>
                <w:tcW w:w="1300" w:type="dxa"/>
                <w:tcBorders>
                  <w:top w:val="nil"/>
                  <w:left w:val="nil"/>
                  <w:bottom w:val="nil"/>
                  <w:right w:val="nil"/>
                </w:tcBorders>
                <w:shd w:val="clear" w:color="auto" w:fill="auto"/>
                <w:noWrap/>
                <w:vAlign w:val="bottom"/>
                <w:hideMark/>
              </w:tcPr>
            </w:tcPrChange>
          </w:tcPr>
          <w:p w14:paraId="34AAEB6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10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102" w:author="Linderhof, Vincent" w:date="2016-01-26T22:17:00Z">
                  <w:rPr>
                    <w:rFonts w:ascii="Times New Roman" w:eastAsia="Times New Roman" w:hAnsi="Times New Roman"/>
                    <w:color w:val="000000"/>
                    <w:sz w:val="20"/>
                    <w:szCs w:val="20"/>
                    <w:lang w:eastAsia="en-GB"/>
                  </w:rPr>
                </w:rPrChange>
              </w:rPr>
              <w:t>0.336</w:t>
            </w:r>
          </w:p>
        </w:tc>
        <w:tc>
          <w:tcPr>
            <w:tcW w:w="1300" w:type="dxa"/>
            <w:tcBorders>
              <w:top w:val="nil"/>
              <w:left w:val="nil"/>
              <w:bottom w:val="nil"/>
              <w:right w:val="nil"/>
            </w:tcBorders>
            <w:shd w:val="clear" w:color="auto" w:fill="auto"/>
            <w:noWrap/>
            <w:vAlign w:val="bottom"/>
            <w:hideMark/>
            <w:tcPrChange w:id="2103" w:author="Linderhof, Vincent" w:date="2016-01-26T22:18:00Z">
              <w:tcPr>
                <w:tcW w:w="1300" w:type="dxa"/>
                <w:tcBorders>
                  <w:top w:val="nil"/>
                  <w:left w:val="nil"/>
                  <w:bottom w:val="nil"/>
                  <w:right w:val="nil"/>
                </w:tcBorders>
                <w:shd w:val="clear" w:color="auto" w:fill="auto"/>
                <w:noWrap/>
                <w:vAlign w:val="bottom"/>
                <w:hideMark/>
              </w:tcPr>
            </w:tcPrChange>
          </w:tcPr>
          <w:p w14:paraId="1C1571C9"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10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105" w:author="Linderhof, Vincent" w:date="2016-01-26T22:17:00Z">
                  <w:rPr>
                    <w:rFonts w:ascii="Times New Roman" w:eastAsia="Times New Roman" w:hAnsi="Times New Roman"/>
                    <w:color w:val="000000"/>
                    <w:sz w:val="20"/>
                    <w:szCs w:val="20"/>
                    <w:lang w:eastAsia="en-GB"/>
                  </w:rPr>
                </w:rPrChange>
              </w:rPr>
              <w:t>0.322</w:t>
            </w:r>
          </w:p>
        </w:tc>
        <w:tc>
          <w:tcPr>
            <w:tcW w:w="1480" w:type="dxa"/>
            <w:tcBorders>
              <w:top w:val="nil"/>
              <w:left w:val="nil"/>
              <w:bottom w:val="nil"/>
              <w:right w:val="nil"/>
            </w:tcBorders>
            <w:shd w:val="clear" w:color="auto" w:fill="auto"/>
            <w:noWrap/>
            <w:vAlign w:val="bottom"/>
            <w:hideMark/>
            <w:tcPrChange w:id="2106" w:author="Linderhof, Vincent" w:date="2016-01-26T22:18:00Z">
              <w:tcPr>
                <w:tcW w:w="1480" w:type="dxa"/>
                <w:tcBorders>
                  <w:top w:val="nil"/>
                  <w:left w:val="nil"/>
                  <w:bottom w:val="nil"/>
                  <w:right w:val="nil"/>
                </w:tcBorders>
                <w:shd w:val="clear" w:color="auto" w:fill="auto"/>
                <w:noWrap/>
                <w:vAlign w:val="bottom"/>
                <w:hideMark/>
              </w:tcPr>
            </w:tcPrChange>
          </w:tcPr>
          <w:p w14:paraId="7DBAFBA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10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108" w:author="Linderhof, Vincent" w:date="2016-01-26T22:17:00Z">
                  <w:rPr>
                    <w:rFonts w:ascii="Times New Roman" w:eastAsia="Times New Roman" w:hAnsi="Times New Roman"/>
                    <w:color w:val="000000"/>
                    <w:sz w:val="20"/>
                    <w:szCs w:val="20"/>
                    <w:lang w:eastAsia="en-GB"/>
                  </w:rPr>
                </w:rPrChange>
              </w:rPr>
              <w:t>0.226</w:t>
            </w:r>
          </w:p>
        </w:tc>
      </w:tr>
      <w:tr w:rsidR="002C6F78" w:rsidRPr="00B20283" w14:paraId="601F45B9" w14:textId="77777777" w:rsidTr="00B20283">
        <w:trPr>
          <w:trHeight w:val="142"/>
          <w:trPrChange w:id="2109" w:author="Linderhof, Vincent" w:date="2016-01-26T22:18:00Z">
            <w:trPr>
              <w:trHeight w:val="300"/>
            </w:trPr>
          </w:trPrChange>
        </w:trPr>
        <w:tc>
          <w:tcPr>
            <w:tcW w:w="6320" w:type="dxa"/>
            <w:tcBorders>
              <w:top w:val="nil"/>
              <w:left w:val="nil"/>
              <w:bottom w:val="nil"/>
              <w:right w:val="single" w:sz="4" w:space="0" w:color="auto"/>
            </w:tcBorders>
            <w:shd w:val="clear" w:color="auto" w:fill="auto"/>
            <w:noWrap/>
            <w:vAlign w:val="bottom"/>
            <w:hideMark/>
            <w:tcPrChange w:id="2110" w:author="Linderhof, Vincent" w:date="2016-01-26T22:18:00Z">
              <w:tcPr>
                <w:tcW w:w="6320" w:type="dxa"/>
                <w:tcBorders>
                  <w:top w:val="nil"/>
                  <w:left w:val="nil"/>
                  <w:bottom w:val="nil"/>
                  <w:right w:val="single" w:sz="4" w:space="0" w:color="auto"/>
                </w:tcBorders>
                <w:shd w:val="clear" w:color="auto" w:fill="auto"/>
                <w:noWrap/>
                <w:vAlign w:val="bottom"/>
                <w:hideMark/>
              </w:tcPr>
            </w:tcPrChange>
          </w:tcPr>
          <w:p w14:paraId="36BB517B"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111"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112" w:author="Linderhof, Vincent" w:date="2016-01-26T22:17:00Z">
                  <w:rPr>
                    <w:rFonts w:ascii="Times New Roman" w:eastAsia="Times New Roman" w:hAnsi="Times New Roman"/>
                    <w:color w:val="000000"/>
                    <w:sz w:val="20"/>
                    <w:szCs w:val="20"/>
                    <w:lang w:eastAsia="en-GB"/>
                  </w:rPr>
                </w:rPrChange>
              </w:rPr>
              <w:t>Adjusted R2</w:t>
            </w:r>
          </w:p>
        </w:tc>
        <w:tc>
          <w:tcPr>
            <w:tcW w:w="1300" w:type="dxa"/>
            <w:tcBorders>
              <w:top w:val="nil"/>
              <w:left w:val="nil"/>
              <w:bottom w:val="nil"/>
              <w:right w:val="nil"/>
            </w:tcBorders>
            <w:shd w:val="clear" w:color="auto" w:fill="auto"/>
            <w:noWrap/>
            <w:vAlign w:val="bottom"/>
            <w:hideMark/>
            <w:tcPrChange w:id="2113" w:author="Linderhof, Vincent" w:date="2016-01-26T22:18:00Z">
              <w:tcPr>
                <w:tcW w:w="1300" w:type="dxa"/>
                <w:tcBorders>
                  <w:top w:val="nil"/>
                  <w:left w:val="nil"/>
                  <w:bottom w:val="nil"/>
                  <w:right w:val="nil"/>
                </w:tcBorders>
                <w:shd w:val="clear" w:color="auto" w:fill="auto"/>
                <w:noWrap/>
                <w:vAlign w:val="bottom"/>
                <w:hideMark/>
              </w:tcPr>
            </w:tcPrChange>
          </w:tcPr>
          <w:p w14:paraId="4B319D52"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11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115" w:author="Linderhof, Vincent" w:date="2016-01-26T22:17:00Z">
                  <w:rPr>
                    <w:rFonts w:ascii="Times New Roman" w:eastAsia="Times New Roman" w:hAnsi="Times New Roman"/>
                    <w:color w:val="000000"/>
                    <w:sz w:val="20"/>
                    <w:szCs w:val="20"/>
                    <w:lang w:eastAsia="en-GB"/>
                  </w:rPr>
                </w:rPrChange>
              </w:rPr>
              <w:t>0.334</w:t>
            </w:r>
          </w:p>
        </w:tc>
        <w:tc>
          <w:tcPr>
            <w:tcW w:w="1300" w:type="dxa"/>
            <w:tcBorders>
              <w:top w:val="nil"/>
              <w:left w:val="nil"/>
              <w:bottom w:val="nil"/>
              <w:right w:val="nil"/>
            </w:tcBorders>
            <w:shd w:val="clear" w:color="auto" w:fill="auto"/>
            <w:noWrap/>
            <w:vAlign w:val="bottom"/>
            <w:hideMark/>
            <w:tcPrChange w:id="2116" w:author="Linderhof, Vincent" w:date="2016-01-26T22:18:00Z">
              <w:tcPr>
                <w:tcW w:w="1300" w:type="dxa"/>
                <w:tcBorders>
                  <w:top w:val="nil"/>
                  <w:left w:val="nil"/>
                  <w:bottom w:val="nil"/>
                  <w:right w:val="nil"/>
                </w:tcBorders>
                <w:shd w:val="clear" w:color="auto" w:fill="auto"/>
                <w:noWrap/>
                <w:vAlign w:val="bottom"/>
                <w:hideMark/>
              </w:tcPr>
            </w:tcPrChange>
          </w:tcPr>
          <w:p w14:paraId="496D312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11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118" w:author="Linderhof, Vincent" w:date="2016-01-26T22:17:00Z">
                  <w:rPr>
                    <w:rFonts w:ascii="Times New Roman" w:eastAsia="Times New Roman" w:hAnsi="Times New Roman"/>
                    <w:color w:val="000000"/>
                    <w:sz w:val="20"/>
                    <w:szCs w:val="20"/>
                    <w:lang w:eastAsia="en-GB"/>
                  </w:rPr>
                </w:rPrChange>
              </w:rPr>
              <w:t>0.321</w:t>
            </w:r>
          </w:p>
        </w:tc>
        <w:tc>
          <w:tcPr>
            <w:tcW w:w="1480" w:type="dxa"/>
            <w:tcBorders>
              <w:top w:val="nil"/>
              <w:left w:val="nil"/>
              <w:bottom w:val="nil"/>
              <w:right w:val="nil"/>
            </w:tcBorders>
            <w:shd w:val="clear" w:color="auto" w:fill="auto"/>
            <w:noWrap/>
            <w:vAlign w:val="bottom"/>
            <w:hideMark/>
            <w:tcPrChange w:id="2119" w:author="Linderhof, Vincent" w:date="2016-01-26T22:18:00Z">
              <w:tcPr>
                <w:tcW w:w="1480" w:type="dxa"/>
                <w:tcBorders>
                  <w:top w:val="nil"/>
                  <w:left w:val="nil"/>
                  <w:bottom w:val="nil"/>
                  <w:right w:val="nil"/>
                </w:tcBorders>
                <w:shd w:val="clear" w:color="auto" w:fill="auto"/>
                <w:noWrap/>
                <w:vAlign w:val="bottom"/>
                <w:hideMark/>
              </w:tcPr>
            </w:tcPrChange>
          </w:tcPr>
          <w:p w14:paraId="7D026666" w14:textId="77777777" w:rsidR="002C6F78" w:rsidRPr="00B20283" w:rsidRDefault="002C6F78" w:rsidP="00EE4873">
            <w:pPr>
              <w:suppressAutoHyphens w:val="0"/>
              <w:spacing w:after="0" w:line="240" w:lineRule="auto"/>
              <w:jc w:val="right"/>
              <w:rPr>
                <w:rFonts w:ascii="Times New Roman" w:eastAsia="Times New Roman" w:hAnsi="Times New Roman"/>
                <w:color w:val="000000"/>
                <w:sz w:val="18"/>
                <w:szCs w:val="18"/>
                <w:lang w:eastAsia="en-GB"/>
                <w:rPrChange w:id="212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121" w:author="Linderhof, Vincent" w:date="2016-01-26T22:17:00Z">
                  <w:rPr>
                    <w:rFonts w:ascii="Times New Roman" w:eastAsia="Times New Roman" w:hAnsi="Times New Roman"/>
                    <w:color w:val="000000"/>
                    <w:sz w:val="20"/>
                    <w:szCs w:val="20"/>
                    <w:lang w:eastAsia="en-GB"/>
                  </w:rPr>
                </w:rPrChange>
              </w:rPr>
              <w:t>0.225</w:t>
            </w:r>
          </w:p>
        </w:tc>
      </w:tr>
      <w:tr w:rsidR="002C6F78" w:rsidRPr="00B20283" w14:paraId="4877E45E" w14:textId="77777777" w:rsidTr="00B20283">
        <w:trPr>
          <w:trHeight w:val="142"/>
          <w:trPrChange w:id="2122" w:author="Linderhof, Vincent" w:date="2016-01-26T22:18:00Z">
            <w:trPr>
              <w:trHeight w:val="300"/>
            </w:trPr>
          </w:trPrChange>
        </w:trPr>
        <w:tc>
          <w:tcPr>
            <w:tcW w:w="6320" w:type="dxa"/>
            <w:tcBorders>
              <w:top w:val="nil"/>
              <w:left w:val="nil"/>
              <w:right w:val="single" w:sz="4" w:space="0" w:color="auto"/>
            </w:tcBorders>
            <w:shd w:val="clear" w:color="auto" w:fill="auto"/>
            <w:noWrap/>
            <w:vAlign w:val="bottom"/>
            <w:hideMark/>
            <w:tcPrChange w:id="2123" w:author="Linderhof, Vincent" w:date="2016-01-26T22:18:00Z">
              <w:tcPr>
                <w:tcW w:w="6320" w:type="dxa"/>
                <w:tcBorders>
                  <w:top w:val="nil"/>
                  <w:left w:val="nil"/>
                  <w:right w:val="single" w:sz="4" w:space="0" w:color="auto"/>
                </w:tcBorders>
                <w:shd w:val="clear" w:color="auto" w:fill="auto"/>
                <w:noWrap/>
                <w:vAlign w:val="bottom"/>
                <w:hideMark/>
              </w:tcPr>
            </w:tcPrChange>
          </w:tcPr>
          <w:p w14:paraId="2AC2AEFD"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124"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125" w:author="Linderhof, Vincent" w:date="2016-01-26T22:17:00Z">
                  <w:rPr>
                    <w:rFonts w:ascii="Times New Roman" w:eastAsia="Times New Roman" w:hAnsi="Times New Roman"/>
                    <w:color w:val="000000"/>
                    <w:sz w:val="20"/>
                    <w:szCs w:val="20"/>
                    <w:lang w:eastAsia="en-GB"/>
                  </w:rPr>
                </w:rPrChange>
              </w:rPr>
              <w:t>F Statistic</w:t>
            </w:r>
          </w:p>
        </w:tc>
        <w:tc>
          <w:tcPr>
            <w:tcW w:w="1300" w:type="dxa"/>
            <w:tcBorders>
              <w:top w:val="nil"/>
              <w:left w:val="nil"/>
              <w:right w:val="nil"/>
            </w:tcBorders>
            <w:shd w:val="clear" w:color="auto" w:fill="auto"/>
            <w:noWrap/>
            <w:vAlign w:val="bottom"/>
            <w:hideMark/>
            <w:tcPrChange w:id="2126" w:author="Linderhof, Vincent" w:date="2016-01-26T22:18:00Z">
              <w:tcPr>
                <w:tcW w:w="1300" w:type="dxa"/>
                <w:tcBorders>
                  <w:top w:val="nil"/>
                  <w:left w:val="nil"/>
                  <w:right w:val="nil"/>
                </w:tcBorders>
                <w:shd w:val="clear" w:color="auto" w:fill="auto"/>
                <w:noWrap/>
                <w:vAlign w:val="bottom"/>
                <w:hideMark/>
              </w:tcPr>
            </w:tcPrChange>
          </w:tcPr>
          <w:p w14:paraId="09BFDF27"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12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128" w:author="Linderhof, Vincent" w:date="2016-01-26T22:17:00Z">
                  <w:rPr>
                    <w:rFonts w:ascii="Times New Roman" w:eastAsia="Times New Roman" w:hAnsi="Times New Roman"/>
                    <w:color w:val="000000"/>
                    <w:sz w:val="20"/>
                    <w:szCs w:val="20"/>
                    <w:lang w:eastAsia="en-GB"/>
                  </w:rPr>
                </w:rPrChange>
              </w:rPr>
              <w:t>108.566***</w:t>
            </w:r>
          </w:p>
        </w:tc>
        <w:tc>
          <w:tcPr>
            <w:tcW w:w="1300" w:type="dxa"/>
            <w:tcBorders>
              <w:top w:val="nil"/>
              <w:left w:val="nil"/>
              <w:right w:val="nil"/>
            </w:tcBorders>
            <w:shd w:val="clear" w:color="auto" w:fill="auto"/>
            <w:noWrap/>
            <w:vAlign w:val="bottom"/>
            <w:hideMark/>
            <w:tcPrChange w:id="2129" w:author="Linderhof, Vincent" w:date="2016-01-26T22:18:00Z">
              <w:tcPr>
                <w:tcW w:w="1300" w:type="dxa"/>
                <w:tcBorders>
                  <w:top w:val="nil"/>
                  <w:left w:val="nil"/>
                  <w:right w:val="nil"/>
                </w:tcBorders>
                <w:shd w:val="clear" w:color="auto" w:fill="auto"/>
                <w:noWrap/>
                <w:vAlign w:val="bottom"/>
                <w:hideMark/>
              </w:tcPr>
            </w:tcPrChange>
          </w:tcPr>
          <w:p w14:paraId="20E09A56"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13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131" w:author="Linderhof, Vincent" w:date="2016-01-26T22:17:00Z">
                  <w:rPr>
                    <w:rFonts w:ascii="Times New Roman" w:eastAsia="Times New Roman" w:hAnsi="Times New Roman"/>
                    <w:color w:val="000000"/>
                    <w:sz w:val="20"/>
                    <w:szCs w:val="20"/>
                    <w:lang w:eastAsia="en-GB"/>
                  </w:rPr>
                </w:rPrChange>
              </w:rPr>
              <w:t>102.253***</w:t>
            </w:r>
          </w:p>
        </w:tc>
        <w:tc>
          <w:tcPr>
            <w:tcW w:w="1480" w:type="dxa"/>
            <w:tcBorders>
              <w:top w:val="nil"/>
              <w:left w:val="nil"/>
              <w:right w:val="nil"/>
            </w:tcBorders>
            <w:shd w:val="clear" w:color="auto" w:fill="auto"/>
            <w:noWrap/>
            <w:vAlign w:val="bottom"/>
            <w:hideMark/>
            <w:tcPrChange w:id="2132" w:author="Linderhof, Vincent" w:date="2016-01-26T22:18:00Z">
              <w:tcPr>
                <w:tcW w:w="1480" w:type="dxa"/>
                <w:tcBorders>
                  <w:top w:val="nil"/>
                  <w:left w:val="nil"/>
                  <w:right w:val="nil"/>
                </w:tcBorders>
                <w:shd w:val="clear" w:color="auto" w:fill="auto"/>
                <w:noWrap/>
                <w:vAlign w:val="bottom"/>
                <w:hideMark/>
              </w:tcPr>
            </w:tcPrChange>
          </w:tcPr>
          <w:p w14:paraId="638D8D70"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133"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134" w:author="Linderhof, Vincent" w:date="2016-01-26T22:17:00Z">
                  <w:rPr>
                    <w:rFonts w:ascii="Times New Roman" w:eastAsia="Times New Roman" w:hAnsi="Times New Roman"/>
                    <w:color w:val="000000"/>
                    <w:sz w:val="20"/>
                    <w:szCs w:val="20"/>
                    <w:lang w:eastAsia="en-GB"/>
                  </w:rPr>
                </w:rPrChange>
              </w:rPr>
              <w:t>62.775***</w:t>
            </w:r>
          </w:p>
        </w:tc>
      </w:tr>
      <w:tr w:rsidR="002C6F78" w:rsidRPr="00B20283" w14:paraId="556E2BF2" w14:textId="77777777" w:rsidTr="00B20283">
        <w:trPr>
          <w:trHeight w:val="142"/>
          <w:trPrChange w:id="2135" w:author="Linderhof, Vincent" w:date="2016-01-26T22:18:00Z">
            <w:trPr>
              <w:trHeight w:val="300"/>
            </w:trPr>
          </w:trPrChange>
        </w:trPr>
        <w:tc>
          <w:tcPr>
            <w:tcW w:w="6320" w:type="dxa"/>
            <w:tcBorders>
              <w:top w:val="nil"/>
              <w:left w:val="nil"/>
              <w:bottom w:val="single" w:sz="4" w:space="0" w:color="auto"/>
              <w:right w:val="single" w:sz="4" w:space="0" w:color="auto"/>
            </w:tcBorders>
            <w:shd w:val="clear" w:color="auto" w:fill="auto"/>
            <w:noWrap/>
            <w:vAlign w:val="bottom"/>
            <w:hideMark/>
            <w:tcPrChange w:id="2136" w:author="Linderhof, Vincent" w:date="2016-01-26T22:18:00Z">
              <w:tcPr>
                <w:tcW w:w="6320" w:type="dxa"/>
                <w:tcBorders>
                  <w:top w:val="nil"/>
                  <w:left w:val="nil"/>
                  <w:bottom w:val="single" w:sz="4" w:space="0" w:color="auto"/>
                  <w:right w:val="single" w:sz="4" w:space="0" w:color="auto"/>
                </w:tcBorders>
                <w:shd w:val="clear" w:color="auto" w:fill="auto"/>
                <w:noWrap/>
                <w:vAlign w:val="bottom"/>
                <w:hideMark/>
              </w:tcPr>
            </w:tcPrChange>
          </w:tcPr>
          <w:p w14:paraId="3A80CC74"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137"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138" w:author="Linderhof, Vincent" w:date="2016-01-26T22:17:00Z">
                  <w:rPr>
                    <w:rFonts w:ascii="Times New Roman" w:eastAsia="Times New Roman" w:hAnsi="Times New Roman"/>
                    <w:color w:val="000000"/>
                    <w:sz w:val="20"/>
                    <w:szCs w:val="20"/>
                    <w:lang w:eastAsia="en-GB"/>
                  </w:rPr>
                </w:rPrChange>
              </w:rPr>
              <w:t> </w:t>
            </w:r>
          </w:p>
        </w:tc>
        <w:tc>
          <w:tcPr>
            <w:tcW w:w="1300" w:type="dxa"/>
            <w:tcBorders>
              <w:top w:val="nil"/>
              <w:left w:val="nil"/>
              <w:bottom w:val="single" w:sz="4" w:space="0" w:color="auto"/>
              <w:right w:val="nil"/>
            </w:tcBorders>
            <w:shd w:val="clear" w:color="auto" w:fill="auto"/>
            <w:noWrap/>
            <w:vAlign w:val="bottom"/>
            <w:hideMark/>
            <w:tcPrChange w:id="2139" w:author="Linderhof, Vincent" w:date="2016-01-26T22:18:00Z">
              <w:tcPr>
                <w:tcW w:w="1300" w:type="dxa"/>
                <w:tcBorders>
                  <w:top w:val="nil"/>
                  <w:left w:val="nil"/>
                  <w:bottom w:val="single" w:sz="4" w:space="0" w:color="auto"/>
                  <w:right w:val="nil"/>
                </w:tcBorders>
                <w:shd w:val="clear" w:color="auto" w:fill="auto"/>
                <w:noWrap/>
                <w:vAlign w:val="bottom"/>
                <w:hideMark/>
              </w:tcPr>
            </w:tcPrChange>
          </w:tcPr>
          <w:p w14:paraId="7A3063F7"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14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141" w:author="Linderhof, Vincent" w:date="2016-01-26T22:17:00Z">
                  <w:rPr>
                    <w:rFonts w:ascii="Times New Roman" w:eastAsia="Times New Roman" w:hAnsi="Times New Roman"/>
                    <w:color w:val="000000"/>
                    <w:sz w:val="20"/>
                    <w:szCs w:val="20"/>
                    <w:lang w:eastAsia="en-GB"/>
                  </w:rPr>
                </w:rPrChange>
              </w:rPr>
              <w:t>(</w:t>
            </w:r>
            <w:proofErr w:type="spellStart"/>
            <w:r w:rsidRPr="00B20283">
              <w:rPr>
                <w:rFonts w:ascii="Times New Roman" w:eastAsia="Times New Roman" w:hAnsi="Times New Roman"/>
                <w:color w:val="000000"/>
                <w:sz w:val="18"/>
                <w:szCs w:val="18"/>
                <w:lang w:eastAsia="en-GB"/>
                <w:rPrChange w:id="2142" w:author="Linderhof, Vincent" w:date="2016-01-26T22:17:00Z">
                  <w:rPr>
                    <w:rFonts w:ascii="Times New Roman" w:eastAsia="Times New Roman" w:hAnsi="Times New Roman"/>
                    <w:color w:val="000000"/>
                    <w:sz w:val="20"/>
                    <w:szCs w:val="20"/>
                    <w:lang w:eastAsia="en-GB"/>
                  </w:rPr>
                </w:rPrChange>
              </w:rPr>
              <w:t>df</w:t>
            </w:r>
            <w:proofErr w:type="spellEnd"/>
            <w:r w:rsidRPr="00B20283">
              <w:rPr>
                <w:rFonts w:ascii="Times New Roman" w:eastAsia="Times New Roman" w:hAnsi="Times New Roman"/>
                <w:color w:val="000000"/>
                <w:sz w:val="18"/>
                <w:szCs w:val="18"/>
                <w:lang w:eastAsia="en-GB"/>
                <w:rPrChange w:id="2143" w:author="Linderhof, Vincent" w:date="2016-01-26T22:17:00Z">
                  <w:rPr>
                    <w:rFonts w:ascii="Times New Roman" w:eastAsia="Times New Roman" w:hAnsi="Times New Roman"/>
                    <w:color w:val="000000"/>
                    <w:sz w:val="20"/>
                    <w:szCs w:val="20"/>
                    <w:lang w:eastAsia="en-GB"/>
                  </w:rPr>
                </w:rPrChange>
              </w:rPr>
              <w:t>=19; 4083)</w:t>
            </w:r>
          </w:p>
        </w:tc>
        <w:tc>
          <w:tcPr>
            <w:tcW w:w="1300" w:type="dxa"/>
            <w:tcBorders>
              <w:top w:val="nil"/>
              <w:left w:val="nil"/>
              <w:bottom w:val="single" w:sz="4" w:space="0" w:color="auto"/>
              <w:right w:val="nil"/>
            </w:tcBorders>
            <w:shd w:val="clear" w:color="auto" w:fill="auto"/>
            <w:noWrap/>
            <w:vAlign w:val="bottom"/>
            <w:hideMark/>
            <w:tcPrChange w:id="2144" w:author="Linderhof, Vincent" w:date="2016-01-26T22:18:00Z">
              <w:tcPr>
                <w:tcW w:w="1300" w:type="dxa"/>
                <w:tcBorders>
                  <w:top w:val="nil"/>
                  <w:left w:val="nil"/>
                  <w:bottom w:val="single" w:sz="4" w:space="0" w:color="auto"/>
                  <w:right w:val="nil"/>
                </w:tcBorders>
                <w:shd w:val="clear" w:color="auto" w:fill="auto"/>
                <w:noWrap/>
                <w:vAlign w:val="bottom"/>
                <w:hideMark/>
              </w:tcPr>
            </w:tcPrChange>
          </w:tcPr>
          <w:p w14:paraId="2D77F52A"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145"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146" w:author="Linderhof, Vincent" w:date="2016-01-26T22:17:00Z">
                  <w:rPr>
                    <w:rFonts w:ascii="Times New Roman" w:eastAsia="Times New Roman" w:hAnsi="Times New Roman"/>
                    <w:color w:val="000000"/>
                    <w:sz w:val="20"/>
                    <w:szCs w:val="20"/>
                    <w:lang w:eastAsia="en-GB"/>
                  </w:rPr>
                </w:rPrChange>
              </w:rPr>
              <w:t>(</w:t>
            </w:r>
            <w:proofErr w:type="spellStart"/>
            <w:r w:rsidRPr="00B20283">
              <w:rPr>
                <w:rFonts w:ascii="Times New Roman" w:eastAsia="Times New Roman" w:hAnsi="Times New Roman"/>
                <w:color w:val="000000"/>
                <w:sz w:val="18"/>
                <w:szCs w:val="18"/>
                <w:lang w:eastAsia="en-GB"/>
                <w:rPrChange w:id="2147" w:author="Linderhof, Vincent" w:date="2016-01-26T22:17:00Z">
                  <w:rPr>
                    <w:rFonts w:ascii="Times New Roman" w:eastAsia="Times New Roman" w:hAnsi="Times New Roman"/>
                    <w:color w:val="000000"/>
                    <w:sz w:val="20"/>
                    <w:szCs w:val="20"/>
                    <w:lang w:eastAsia="en-GB"/>
                  </w:rPr>
                </w:rPrChange>
              </w:rPr>
              <w:t>df</w:t>
            </w:r>
            <w:proofErr w:type="spellEnd"/>
            <w:r w:rsidRPr="00B20283">
              <w:rPr>
                <w:rFonts w:ascii="Times New Roman" w:eastAsia="Times New Roman" w:hAnsi="Times New Roman"/>
                <w:color w:val="000000"/>
                <w:sz w:val="18"/>
                <w:szCs w:val="18"/>
                <w:lang w:eastAsia="en-GB"/>
                <w:rPrChange w:id="2148" w:author="Linderhof, Vincent" w:date="2016-01-26T22:17:00Z">
                  <w:rPr>
                    <w:rFonts w:ascii="Times New Roman" w:eastAsia="Times New Roman" w:hAnsi="Times New Roman"/>
                    <w:color w:val="000000"/>
                    <w:sz w:val="20"/>
                    <w:szCs w:val="20"/>
                    <w:lang w:eastAsia="en-GB"/>
                  </w:rPr>
                </w:rPrChange>
              </w:rPr>
              <w:t>=19; 4083)</w:t>
            </w:r>
          </w:p>
        </w:tc>
        <w:tc>
          <w:tcPr>
            <w:tcW w:w="1480" w:type="dxa"/>
            <w:tcBorders>
              <w:top w:val="nil"/>
              <w:left w:val="nil"/>
              <w:bottom w:val="single" w:sz="4" w:space="0" w:color="auto"/>
              <w:right w:val="nil"/>
            </w:tcBorders>
            <w:shd w:val="clear" w:color="auto" w:fill="auto"/>
            <w:noWrap/>
            <w:vAlign w:val="bottom"/>
            <w:hideMark/>
            <w:tcPrChange w:id="2149" w:author="Linderhof, Vincent" w:date="2016-01-26T22:18:00Z">
              <w:tcPr>
                <w:tcW w:w="1480" w:type="dxa"/>
                <w:tcBorders>
                  <w:top w:val="nil"/>
                  <w:left w:val="nil"/>
                  <w:bottom w:val="single" w:sz="4" w:space="0" w:color="auto"/>
                  <w:right w:val="nil"/>
                </w:tcBorders>
                <w:shd w:val="clear" w:color="auto" w:fill="auto"/>
                <w:noWrap/>
                <w:vAlign w:val="bottom"/>
                <w:hideMark/>
              </w:tcPr>
            </w:tcPrChange>
          </w:tcPr>
          <w:p w14:paraId="6E051E74" w14:textId="77777777" w:rsidR="002C6F78" w:rsidRPr="00B20283" w:rsidRDefault="002C6F78" w:rsidP="00EE4873">
            <w:pPr>
              <w:suppressAutoHyphens w:val="0"/>
              <w:spacing w:after="0" w:line="240" w:lineRule="auto"/>
              <w:rPr>
                <w:rFonts w:ascii="Times New Roman" w:eastAsia="Times New Roman" w:hAnsi="Times New Roman"/>
                <w:color w:val="000000"/>
                <w:sz w:val="18"/>
                <w:szCs w:val="18"/>
                <w:lang w:eastAsia="en-GB"/>
                <w:rPrChange w:id="2150" w:author="Linderhof, Vincent" w:date="2016-01-26T22:17:00Z">
                  <w:rPr>
                    <w:rFonts w:ascii="Times New Roman" w:eastAsia="Times New Roman" w:hAnsi="Times New Roman"/>
                    <w:color w:val="000000"/>
                    <w:sz w:val="20"/>
                    <w:szCs w:val="20"/>
                    <w:lang w:eastAsia="en-GB"/>
                  </w:rPr>
                </w:rPrChange>
              </w:rPr>
            </w:pPr>
            <w:r w:rsidRPr="00B20283">
              <w:rPr>
                <w:rFonts w:ascii="Times New Roman" w:eastAsia="Times New Roman" w:hAnsi="Times New Roman"/>
                <w:color w:val="000000"/>
                <w:sz w:val="18"/>
                <w:szCs w:val="18"/>
                <w:lang w:eastAsia="en-GB"/>
                <w:rPrChange w:id="2151" w:author="Linderhof, Vincent" w:date="2016-01-26T22:17:00Z">
                  <w:rPr>
                    <w:rFonts w:ascii="Times New Roman" w:eastAsia="Times New Roman" w:hAnsi="Times New Roman"/>
                    <w:color w:val="000000"/>
                    <w:sz w:val="20"/>
                    <w:szCs w:val="20"/>
                    <w:lang w:eastAsia="en-GB"/>
                  </w:rPr>
                </w:rPrChange>
              </w:rPr>
              <w:t>(</w:t>
            </w:r>
            <w:proofErr w:type="spellStart"/>
            <w:r w:rsidRPr="00B20283">
              <w:rPr>
                <w:rFonts w:ascii="Times New Roman" w:eastAsia="Times New Roman" w:hAnsi="Times New Roman"/>
                <w:color w:val="000000"/>
                <w:sz w:val="18"/>
                <w:szCs w:val="18"/>
                <w:lang w:eastAsia="en-GB"/>
                <w:rPrChange w:id="2152" w:author="Linderhof, Vincent" w:date="2016-01-26T22:17:00Z">
                  <w:rPr>
                    <w:rFonts w:ascii="Times New Roman" w:eastAsia="Times New Roman" w:hAnsi="Times New Roman"/>
                    <w:color w:val="000000"/>
                    <w:sz w:val="20"/>
                    <w:szCs w:val="20"/>
                    <w:lang w:eastAsia="en-GB"/>
                  </w:rPr>
                </w:rPrChange>
              </w:rPr>
              <w:t>df</w:t>
            </w:r>
            <w:proofErr w:type="spellEnd"/>
            <w:r w:rsidRPr="00B20283">
              <w:rPr>
                <w:rFonts w:ascii="Times New Roman" w:eastAsia="Times New Roman" w:hAnsi="Times New Roman"/>
                <w:color w:val="000000"/>
                <w:sz w:val="18"/>
                <w:szCs w:val="18"/>
                <w:lang w:eastAsia="en-GB"/>
                <w:rPrChange w:id="2153" w:author="Linderhof, Vincent" w:date="2016-01-26T22:17:00Z">
                  <w:rPr>
                    <w:rFonts w:ascii="Times New Roman" w:eastAsia="Times New Roman" w:hAnsi="Times New Roman"/>
                    <w:color w:val="000000"/>
                    <w:sz w:val="20"/>
                    <w:szCs w:val="20"/>
                    <w:lang w:eastAsia="en-GB"/>
                  </w:rPr>
                </w:rPrChange>
              </w:rPr>
              <w:t>=19; 4081)</w:t>
            </w:r>
          </w:p>
        </w:tc>
      </w:tr>
    </w:tbl>
    <w:p w14:paraId="1C3F6564" w14:textId="77777777" w:rsidR="00193FE6" w:rsidRDefault="00193FE6" w:rsidP="007709FA">
      <w:pPr>
        <w:suppressAutoHyphens w:val="0"/>
        <w:spacing w:after="0"/>
        <w:rPr>
          <w:rFonts w:ascii="Times New Roman" w:hAnsi="Times New Roman"/>
          <w:i/>
          <w:sz w:val="22"/>
        </w:rPr>
      </w:pPr>
    </w:p>
    <w:p w14:paraId="18FC70D5" w14:textId="77777777" w:rsidR="002C6F78" w:rsidRDefault="002C6F78" w:rsidP="007709FA">
      <w:pPr>
        <w:suppressAutoHyphens w:val="0"/>
        <w:spacing w:after="0"/>
        <w:rPr>
          <w:rFonts w:ascii="Times New Roman" w:hAnsi="Times New Roman"/>
          <w:i/>
          <w:sz w:val="22"/>
        </w:rPr>
      </w:pPr>
    </w:p>
    <w:p w14:paraId="3021BA7F" w14:textId="77777777" w:rsidR="002C6F78" w:rsidRDefault="002C6F78" w:rsidP="007709FA">
      <w:pPr>
        <w:suppressAutoHyphens w:val="0"/>
        <w:spacing w:after="0"/>
        <w:rPr>
          <w:rFonts w:ascii="Times New Roman" w:hAnsi="Times New Roman"/>
          <w:i/>
          <w:sz w:val="22"/>
        </w:rPr>
      </w:pPr>
    </w:p>
    <w:p w14:paraId="528E1753" w14:textId="77777777" w:rsidR="002C6F78" w:rsidRDefault="002C6F78" w:rsidP="005A3284">
      <w:pPr>
        <w:jc w:val="both"/>
        <w:rPr>
          <w:rFonts w:ascii="Times New Roman" w:hAnsi="Times New Roman"/>
          <w:sz w:val="22"/>
        </w:rPr>
        <w:sectPr w:rsidR="002C6F78" w:rsidSect="00B20283">
          <w:pgSz w:w="16838" w:h="11906" w:orient="landscape"/>
          <w:pgMar w:top="1417" w:right="1417" w:bottom="1417" w:left="1417" w:header="0" w:footer="397" w:gutter="0"/>
          <w:pgNumType w:start="1"/>
          <w:cols w:space="720"/>
          <w:formProt w:val="0"/>
          <w:docGrid w:linePitch="360" w:charSpace="8192"/>
          <w:sectPrChange w:id="2154" w:author="Linderhof, Vincent" w:date="2016-01-26T22:17:00Z">
            <w:sectPr w:rsidR="002C6F78" w:rsidSect="00B20283">
              <w:pgSz w:w="11906" w:h="16838" w:orient="portrait"/>
              <w:pgMar w:top="1417" w:right="1417" w:bottom="1417" w:left="1417" w:header="0" w:footer="397" w:gutter="0"/>
            </w:sectPr>
          </w:sectPrChange>
        </w:sectPr>
      </w:pPr>
    </w:p>
    <w:p w14:paraId="3CE07E61" w14:textId="53A09557" w:rsidR="006A01ED" w:rsidRPr="005A3284" w:rsidRDefault="00F0766A" w:rsidP="00C13C50">
      <w:r>
        <w:lastRenderedPageBreak/>
        <w:t>In our final set of regressions</w:t>
      </w:r>
      <w:r w:rsidR="000D01E6">
        <w:t xml:space="preserve">, we split the different sources of income available to a family in order to </w:t>
      </w:r>
      <w:r>
        <w:t>try to disentangle how sources of household income affect our three endogenous variables with the number of different crops as our main exogenous count of food diversity</w:t>
      </w:r>
      <w:r w:rsidR="0053431C">
        <w:t xml:space="preserve"> (Table 5)</w:t>
      </w:r>
      <w:r>
        <w:t xml:space="preserve">.  </w:t>
      </w:r>
      <w:r w:rsidR="0053431C">
        <w:t xml:space="preserve">The five income variables we examine are agricultural income, non-agricultural income, property income, investments, and transfers.  </w:t>
      </w:r>
      <w:r w:rsidR="000D6D94">
        <w:t xml:space="preserve">Results are mixed and inconsistent across models.  Agricultural income </w:t>
      </w:r>
      <w:r w:rsidR="002225D1">
        <w:t>is significant in both the FCS and DDS models, but its magnitude is small in comparison to the other estimates in the models.  Non-agricultural income is insignificant in all three models, while income from property</w:t>
      </w:r>
      <w:r w:rsidR="00CD5385">
        <w:t xml:space="preserve"> and income from investments have </w:t>
      </w:r>
      <w:r w:rsidR="002225D1">
        <w:t>negative effect</w:t>
      </w:r>
      <w:r w:rsidR="00CD5385">
        <w:t>s</w:t>
      </w:r>
      <w:r w:rsidR="002225D1">
        <w:t xml:space="preserve"> in the Calories model. </w:t>
      </w:r>
      <w:r w:rsidR="00CD5385">
        <w:t xml:space="preserve"> More income from property and investments reduces calories after accounting for the effects of the other variables in the model.  However, the magnitudes are small in comparison the many of the other significant variables in the mode.  The e</w:t>
      </w:r>
      <w:r w:rsidR="00AD0D74">
        <w:t>ffects</w:t>
      </w:r>
      <w:r w:rsidR="005A3284" w:rsidRPr="005A3284">
        <w:t xml:space="preserve"> of squar</w:t>
      </w:r>
      <w:r w:rsidR="00644E8C">
        <w:t>ing</w:t>
      </w:r>
      <w:r w:rsidR="005A3284" w:rsidRPr="005A3284">
        <w:t xml:space="preserve"> the following variables</w:t>
      </w:r>
      <w:r w:rsidR="00AD0D74">
        <w:t xml:space="preserve"> </w:t>
      </w:r>
      <w:r w:rsidR="00CD5385">
        <w:t xml:space="preserve">was </w:t>
      </w:r>
      <w:r w:rsidR="00AD0D74">
        <w:t>tested</w:t>
      </w:r>
      <w:r w:rsidR="00CD5385">
        <w:t xml:space="preserve"> in order to check nonlinear effects</w:t>
      </w:r>
      <w:r w:rsidR="005A3284" w:rsidRPr="005A3284">
        <w:t xml:space="preserve">: age of the household head, </w:t>
      </w:r>
      <w:r w:rsidR="00193FF8">
        <w:t>income</w:t>
      </w:r>
      <w:r w:rsidR="005A3284" w:rsidRPr="005A3284">
        <w:t xml:space="preserve">, food and non-food expenditures. Results </w:t>
      </w:r>
      <w:r w:rsidR="00CD5385">
        <w:t xml:space="preserve">were insignificant.  </w:t>
      </w:r>
      <w:r w:rsidR="00AD0D74">
        <w:t xml:space="preserve"> </w:t>
      </w:r>
    </w:p>
    <w:p w14:paraId="589C2101" w14:textId="04A06745" w:rsidR="00D049D0" w:rsidRPr="004D3C5E" w:rsidRDefault="00D049D0" w:rsidP="00C13C50">
      <w:pPr>
        <w:rPr>
          <w:i/>
          <w:u w:val="single"/>
        </w:rPr>
      </w:pPr>
      <w:r w:rsidRPr="004D3C5E">
        <w:rPr>
          <w:i/>
          <w:u w:val="single"/>
        </w:rPr>
        <w:t>Child</w:t>
      </w:r>
      <w:r w:rsidR="0014001F">
        <w:rPr>
          <w:i/>
          <w:u w:val="single"/>
        </w:rPr>
        <w:t xml:space="preserve"> growth</w:t>
      </w:r>
    </w:p>
    <w:p w14:paraId="4171D285" w14:textId="02325248" w:rsidR="00D96E1D" w:rsidRPr="00C41EFE" w:rsidRDefault="000D0131" w:rsidP="00C13C50">
      <w:r w:rsidRPr="00C41EFE">
        <w:t>T</w:t>
      </w:r>
      <w:r w:rsidR="00D96E1D" w:rsidRPr="00C41EFE">
        <w:t xml:space="preserve">he children development indicators have a mean under the </w:t>
      </w:r>
      <w:r w:rsidR="009344D3" w:rsidRPr="00C41EFE">
        <w:t xml:space="preserve">anthropometric children </w:t>
      </w:r>
      <w:r w:rsidR="00D96E1D" w:rsidRPr="00C41EFE">
        <w:t>reference</w:t>
      </w:r>
      <w:r w:rsidR="009344D3" w:rsidRPr="00C41EFE">
        <w:t>s</w:t>
      </w:r>
      <w:r w:rsidR="00D96E1D" w:rsidRPr="00C41EFE">
        <w:t xml:space="preserve"> database but they stay at a reasonable level</w:t>
      </w:r>
      <w:r w:rsidR="0067163D" w:rsidRPr="00C41EFE">
        <w:t xml:space="preserve">. According to the WHO, the normal standard deviation window </w:t>
      </w:r>
      <w:r w:rsidR="0045506A">
        <w:t>is [-2 to</w:t>
      </w:r>
      <w:r w:rsidR="00CC5765" w:rsidRPr="00C41EFE">
        <w:t xml:space="preserve"> +2].</w:t>
      </w:r>
      <w:r w:rsidRPr="00C41EFE">
        <w:t xml:space="preserve"> Respectively for HAZ, WAZ and WHZ the results are -1.58, -1.02 and -0.39.</w:t>
      </w:r>
      <w:r w:rsidR="00CC5765" w:rsidRPr="00C41EFE">
        <w:t xml:space="preserve"> But extremes case of undernourishment are present when we look at the minimum HAZ, WAH and WHZ. The same problem is observed on the other side with unusual maximum Z-scores.</w:t>
      </w:r>
      <w:r w:rsidR="004053CF" w:rsidRPr="00C41EFE">
        <w:t xml:space="preserve"> According to </w:t>
      </w:r>
      <w:r w:rsidR="00181FC7" w:rsidRPr="00C41EFE">
        <w:t>the Uganda Bureau of Statistics (2012)</w:t>
      </w:r>
      <w:r w:rsidR="004053CF" w:rsidRPr="00C41EFE">
        <w:t xml:space="preserve"> 13.8</w:t>
      </w:r>
      <w:r w:rsidR="00181FC7" w:rsidRPr="00C41EFE">
        <w:t>% of children under five years old were still underweighted in 2011.</w:t>
      </w:r>
      <w:commentRangeStart w:id="2155"/>
      <w:r w:rsidR="00AD0D74" w:rsidRPr="00C41EFE">
        <w:t xml:space="preserve"> Still work have to be done for the purpose of eradicate children anthropometric deficiencies which pass through healthy diet</w:t>
      </w:r>
      <w:commentRangeEnd w:id="2155"/>
      <w:r w:rsidR="0014001F" w:rsidRPr="00C41EFE">
        <w:rPr>
          <w:rStyle w:val="CommentReference"/>
        </w:rPr>
        <w:commentReference w:id="2155"/>
      </w:r>
      <w:r w:rsidR="00AD0D74" w:rsidRPr="00C41EFE">
        <w:t>.</w:t>
      </w:r>
    </w:p>
    <w:p w14:paraId="46A60F4F" w14:textId="25B8AA5F" w:rsidR="007B33EB" w:rsidRPr="00C41EFE" w:rsidRDefault="00065000" w:rsidP="00C13C50">
      <w:pPr>
        <w:pStyle w:val="Heading1"/>
      </w:pPr>
      <w:ins w:id="2156" w:author="Linderhof, Vincent" w:date="2016-01-26T22:04:00Z">
        <w:r>
          <w:t>5</w:t>
        </w:r>
      </w:ins>
      <w:ins w:id="2157" w:author="Linderhof, Vincent" w:date="2016-01-15T15:15:00Z">
        <w:r w:rsidR="00BA6F7E">
          <w:t xml:space="preserve">. </w:t>
        </w:r>
      </w:ins>
      <w:r w:rsidR="000F42DA" w:rsidRPr="00C41EFE">
        <w:t>Conclusion</w:t>
      </w:r>
      <w:ins w:id="2158" w:author="Linderhof, Vincent" w:date="2016-01-15T15:15:00Z">
        <w:r w:rsidR="00BA6F7E">
          <w:t>s</w:t>
        </w:r>
      </w:ins>
      <w:r w:rsidR="000158EC" w:rsidRPr="00C41EFE">
        <w:t xml:space="preserve"> and </w:t>
      </w:r>
      <w:del w:id="2159" w:author="Linderhof, Vincent" w:date="2016-01-15T15:15:00Z">
        <w:r w:rsidR="00C03C06" w:rsidRPr="00C41EFE" w:rsidDel="00BA6F7E">
          <w:delText xml:space="preserve">policies </w:delText>
        </w:r>
        <w:r w:rsidR="00094E5A" w:rsidRPr="00C41EFE" w:rsidDel="00BA6F7E">
          <w:delText>refle</w:delText>
        </w:r>
        <w:r w:rsidR="00C13C50" w:rsidDel="00BA6F7E">
          <w:delText>ct</w:delText>
        </w:r>
        <w:r w:rsidR="00094E5A" w:rsidRPr="00C41EFE" w:rsidDel="00BA6F7E">
          <w:delText>ion</w:delText>
        </w:r>
        <w:r w:rsidR="00B849F4" w:rsidRPr="00C41EFE" w:rsidDel="00BA6F7E">
          <w:delText>s</w:delText>
        </w:r>
      </w:del>
      <w:ins w:id="2160" w:author="Linderhof, Vincent" w:date="2016-01-15T15:15:00Z">
        <w:r w:rsidR="00BA6F7E">
          <w:t>discussion</w:t>
        </w:r>
      </w:ins>
    </w:p>
    <w:p w14:paraId="6BA61F1D" w14:textId="6720E2C4" w:rsidR="000F42DA" w:rsidRPr="00B27B4C" w:rsidRDefault="000F42DA" w:rsidP="00C13C50">
      <w:r w:rsidRPr="00C41EFE">
        <w:t>Our preliminary results aim at reproducing and extending</w:t>
      </w:r>
      <w:r w:rsidRPr="00B27B4C">
        <w:t xml:space="preserve"> the model found in Jones, et al. </w:t>
      </w:r>
      <w:r w:rsidR="00B602EA">
        <w:t>(</w:t>
      </w:r>
      <w:r w:rsidRPr="00B27B4C">
        <w:t>2014</w:t>
      </w:r>
      <w:r w:rsidR="00B602EA">
        <w:t>)</w:t>
      </w:r>
      <w:r w:rsidR="00EC2E67">
        <w:t>,</w:t>
      </w:r>
      <w:r w:rsidRPr="00B27B4C">
        <w:t xml:space="preserve"> using more data and improved techniques. </w:t>
      </w:r>
      <w:r w:rsidR="00EC2E67">
        <w:t xml:space="preserve"> In addition, w</w:t>
      </w:r>
      <w:r w:rsidRPr="00B27B4C">
        <w:t xml:space="preserve">e test </w:t>
      </w:r>
      <w:r w:rsidR="00EC2E67">
        <w:t>several measures of food counts and estimate a model which attempts to explain household variations in calories consumed</w:t>
      </w:r>
    </w:p>
    <w:p w14:paraId="64AFC067" w14:textId="5DCF97CD" w:rsidR="00C50728" w:rsidRDefault="000F42DA" w:rsidP="00C13C50">
      <w:r w:rsidRPr="00B27B4C">
        <w:t xml:space="preserve">Our hypotheses were twofold: </w:t>
      </w:r>
      <w:r w:rsidR="008A20DC">
        <w:t xml:space="preserve">to test </w:t>
      </w:r>
      <w:r w:rsidRPr="00B27B4C">
        <w:t>whether farm production diversity by household</w:t>
      </w:r>
      <w:r w:rsidR="008A20DC">
        <w:t>s</w:t>
      </w:r>
      <w:r w:rsidRPr="00B27B4C">
        <w:t xml:space="preserve"> </w:t>
      </w:r>
      <w:r w:rsidR="008A20DC">
        <w:t>effects</w:t>
      </w:r>
      <w:r w:rsidRPr="00B27B4C">
        <w:t xml:space="preserve"> </w:t>
      </w:r>
      <w:r w:rsidR="008A20DC">
        <w:t xml:space="preserve">their </w:t>
      </w:r>
      <w:r w:rsidRPr="00B27B4C">
        <w:t>consumption diversity using appropriat</w:t>
      </w:r>
      <w:r w:rsidR="008266F3">
        <w:t xml:space="preserve">e </w:t>
      </w:r>
      <w:r w:rsidR="008A20DC">
        <w:t xml:space="preserve">regression </w:t>
      </w:r>
      <w:r w:rsidR="008266F3">
        <w:t>techniques</w:t>
      </w:r>
      <w:r w:rsidR="008A20DC">
        <w:t>,</w:t>
      </w:r>
      <w:r w:rsidR="008266F3">
        <w:t xml:space="preserve"> and;</w:t>
      </w:r>
      <w:r w:rsidRPr="00B27B4C">
        <w:t xml:space="preserve"> </w:t>
      </w:r>
      <w:r w:rsidR="008A20DC">
        <w:t xml:space="preserve">to </w:t>
      </w:r>
      <w:r w:rsidRPr="00B27B4C">
        <w:t>test whether farm production diversity leads to higher household caloric intake. We were able to confirm both hypotheses.</w:t>
      </w:r>
      <w:r w:rsidR="00C03C06">
        <w:t xml:space="preserve"> </w:t>
      </w:r>
      <w:r w:rsidR="008A20DC">
        <w:t xml:space="preserve"> Both hypotheses were confirmed.  The panel approach allows the reduction of correlation across time and within the same household.  It is therefore preferable to a cross-sectional approach.  The exogenous variable, number of different crops produced by a household, was found to outperform the other two variables tested and should be the preferred measure.    </w:t>
      </w:r>
    </w:p>
    <w:p w14:paraId="11EC8B38" w14:textId="15105FDE" w:rsidR="00C03C06" w:rsidRDefault="008A20DC" w:rsidP="00C13C50">
      <w:r>
        <w:t>The analyses emphasize that f</w:t>
      </w:r>
      <w:r w:rsidR="00C03C06" w:rsidRPr="00B27B4C">
        <w:t>arm production diversity increase</w:t>
      </w:r>
      <w:r>
        <w:t>s</w:t>
      </w:r>
      <w:r w:rsidR="00C03C06" w:rsidRPr="00B27B4C">
        <w:t xml:space="preserve"> consumption diversity and therefore nutrient intake and caloric intake</w:t>
      </w:r>
      <w:r>
        <w:t xml:space="preserve">.  This result was robust across models.  </w:t>
      </w:r>
      <w:r w:rsidR="00C03C06" w:rsidRPr="00B27B4C">
        <w:t xml:space="preserve"> </w:t>
      </w:r>
      <w:r>
        <w:t>Therefore, p</w:t>
      </w:r>
      <w:r w:rsidR="00C03C06" w:rsidRPr="00B27B4C">
        <w:t xml:space="preserve">olicies aimed at increasing farm production diversity are likely to improve the </w:t>
      </w:r>
      <w:r>
        <w:t xml:space="preserve">overall </w:t>
      </w:r>
      <w:r w:rsidR="00C03C06" w:rsidRPr="00B27B4C">
        <w:t>health of farm households.</w:t>
      </w:r>
      <w:r w:rsidR="00C03C06">
        <w:t xml:space="preserve"> </w:t>
      </w:r>
      <w:r>
        <w:t xml:space="preserve"> </w:t>
      </w:r>
      <w:r w:rsidR="0067609D">
        <w:t xml:space="preserve"> Given more land, famers in Uganda choose to plant a greater diversity of crops and raise their nutritional health, indicating that they are aware that greater crop diversity leads to greater health.  The same appears to be true for </w:t>
      </w:r>
    </w:p>
    <w:p w14:paraId="44A85C52" w14:textId="067B0654" w:rsidR="0067609D" w:rsidRDefault="0067609D" w:rsidP="00904590">
      <w:pPr>
        <w:jc w:val="both"/>
        <w:rPr>
          <w:rFonts w:ascii="Times New Roman" w:hAnsi="Times New Roman"/>
          <w:sz w:val="22"/>
        </w:rPr>
      </w:pPr>
      <w:r>
        <w:rPr>
          <w:rFonts w:ascii="Times New Roman" w:hAnsi="Times New Roman"/>
          <w:sz w:val="22"/>
        </w:rPr>
        <w:br w:type="page"/>
      </w:r>
    </w:p>
    <w:p w14:paraId="38AE7645" w14:textId="3CD75B55" w:rsidR="0067609D" w:rsidDel="00065000" w:rsidRDefault="0067609D" w:rsidP="00904590">
      <w:pPr>
        <w:jc w:val="both"/>
        <w:rPr>
          <w:del w:id="2161" w:author="Linderhof, Vincent" w:date="2016-01-26T22:04:00Z"/>
          <w:rFonts w:ascii="Times New Roman" w:hAnsi="Times New Roman"/>
          <w:sz w:val="22"/>
        </w:rPr>
      </w:pPr>
    </w:p>
    <w:p w14:paraId="68B89F7B" w14:textId="056DD877" w:rsidR="007B33EB" w:rsidRPr="00B27B4C" w:rsidRDefault="00E120FF">
      <w:pPr>
        <w:pStyle w:val="Heading1"/>
        <w:pPrChange w:id="2162" w:author="Linderhof, Vincent" w:date="2016-01-26T22:04:00Z">
          <w:pPr>
            <w:jc w:val="both"/>
          </w:pPr>
        </w:pPrChange>
      </w:pPr>
      <w:r>
        <w:t>References</w:t>
      </w:r>
    </w:p>
    <w:p w14:paraId="4D93BAFF" w14:textId="77777777" w:rsidR="000F6904" w:rsidRPr="000F6904" w:rsidRDefault="00E120FF">
      <w:pPr>
        <w:pStyle w:val="Bibliography"/>
        <w:rPr>
          <w:ins w:id="2163" w:author="Linderhof, Vincent" w:date="2016-02-15T00:01:00Z"/>
        </w:rPr>
        <w:pPrChange w:id="2164" w:author="Linderhof, Vincent" w:date="2016-02-15T00:01:00Z">
          <w:pPr>
            <w:widowControl w:val="0"/>
            <w:autoSpaceDE w:val="0"/>
            <w:autoSpaceDN w:val="0"/>
            <w:adjustRightInd w:val="0"/>
            <w:spacing w:after="0" w:line="240" w:lineRule="auto"/>
          </w:pPr>
        </w:pPrChange>
      </w:pPr>
      <w:r>
        <w:fldChar w:fldCharType="begin"/>
      </w:r>
      <w:ins w:id="2165" w:author="Linderhof, Vincent" w:date="2016-02-13T21:04:00Z">
        <w:r w:rsidR="00D975C8">
          <w:instrText xml:space="preserve"> ADDIN ZOTERO_BIBL {"custom":[]} CSL_BIBLIOGRAPHY </w:instrText>
        </w:r>
      </w:ins>
      <w:del w:id="2166" w:author="Linderhof, Vincent" w:date="2016-01-26T22:33:00Z">
        <w:r w:rsidDel="002D619E">
          <w:delInstrText xml:space="preserve"> ADDIN ZOTERO_BIBL {"custom":[]} CSL_BIBLIOGRAPHY </w:delInstrText>
        </w:r>
      </w:del>
      <w:r>
        <w:fldChar w:fldCharType="separate"/>
      </w:r>
      <w:ins w:id="2167" w:author="Linderhof, Vincent" w:date="2016-02-15T00:01:00Z">
        <w:r w:rsidR="000F6904" w:rsidRPr="000F6904">
          <w:t xml:space="preserve">Abay, Fetien, Asmund Bjørnstad, and Melinda Smale. 2009. ‘Measuring on Farm Diversity and Determinants of Barley Diversity in Tigray, Northern Ethiopia’. </w:t>
        </w:r>
        <w:r w:rsidR="000F6904" w:rsidRPr="000F6904">
          <w:rPr>
            <w:i/>
            <w:iCs/>
          </w:rPr>
          <w:t>Momona Ethiopian Journal of Science</w:t>
        </w:r>
        <w:r w:rsidR="000F6904" w:rsidRPr="000F6904">
          <w:t xml:space="preserve"> 1 (2). http://www.ajol.info/index.php/mejs/article/view/46048.</w:t>
        </w:r>
      </w:ins>
    </w:p>
    <w:p w14:paraId="3779AAA5" w14:textId="77777777" w:rsidR="000F6904" w:rsidRPr="000F6904" w:rsidRDefault="000F6904">
      <w:pPr>
        <w:pStyle w:val="Bibliography"/>
        <w:rPr>
          <w:ins w:id="2168" w:author="Linderhof, Vincent" w:date="2016-02-15T00:01:00Z"/>
        </w:rPr>
        <w:pPrChange w:id="2169" w:author="Linderhof, Vincent" w:date="2016-02-15T00:01:00Z">
          <w:pPr>
            <w:widowControl w:val="0"/>
            <w:autoSpaceDE w:val="0"/>
            <w:autoSpaceDN w:val="0"/>
            <w:adjustRightInd w:val="0"/>
            <w:spacing w:after="0" w:line="240" w:lineRule="auto"/>
          </w:pPr>
        </w:pPrChange>
      </w:pPr>
      <w:ins w:id="2170" w:author="Linderhof, Vincent" w:date="2016-02-15T00:01:00Z">
        <w:r w:rsidRPr="000F6904">
          <w:t xml:space="preserve">Arimond, Mary, and Marie T. Ruel. 2004. ‘Dietary Diversity Is Associated with Child Nutritional Status: Evidence from 11 Demographic and Health Surveys’. </w:t>
        </w:r>
        <w:r w:rsidRPr="000F6904">
          <w:rPr>
            <w:i/>
            <w:iCs/>
          </w:rPr>
          <w:t>The Journal of Nutrition</w:t>
        </w:r>
        <w:r w:rsidRPr="000F6904">
          <w:t xml:space="preserve"> 134 (10): 2579–85.</w:t>
        </w:r>
      </w:ins>
    </w:p>
    <w:p w14:paraId="519445E5" w14:textId="77777777" w:rsidR="000F6904" w:rsidRPr="000F6904" w:rsidRDefault="000F6904">
      <w:pPr>
        <w:pStyle w:val="Bibliography"/>
        <w:rPr>
          <w:ins w:id="2171" w:author="Linderhof, Vincent" w:date="2016-02-15T00:01:00Z"/>
        </w:rPr>
        <w:pPrChange w:id="2172" w:author="Linderhof, Vincent" w:date="2016-02-15T00:01:00Z">
          <w:pPr>
            <w:widowControl w:val="0"/>
            <w:autoSpaceDE w:val="0"/>
            <w:autoSpaceDN w:val="0"/>
            <w:adjustRightInd w:val="0"/>
            <w:spacing w:after="0" w:line="240" w:lineRule="auto"/>
          </w:pPr>
        </w:pPrChange>
      </w:pPr>
      <w:ins w:id="2173" w:author="Linderhof, Vincent" w:date="2016-02-15T00:01:00Z">
        <w:r w:rsidRPr="000F6904">
          <w:t xml:space="preserve">Benin, S., M. Smale, J. Pender, B. Gebremedhin, and S. Ehui. 2004. ‘The Economic Determinants of Cereal Crop Diversity on Farms in the Ethiopian Highlands’. </w:t>
        </w:r>
        <w:r w:rsidRPr="000F6904">
          <w:rPr>
            <w:i/>
            <w:iCs/>
          </w:rPr>
          <w:t>Agricultural Economics</w:t>
        </w:r>
        <w:r w:rsidRPr="000F6904">
          <w:t>, Current Issues in the Economics of Agriculture, Food, and Resources: Reshaping Agriculture’s Contributions to Society, 31 (2–3): 197–208. doi:10.1016/j.agecon.2004.09.007.</w:t>
        </w:r>
      </w:ins>
    </w:p>
    <w:p w14:paraId="404A46BF" w14:textId="77777777" w:rsidR="000F6904" w:rsidRPr="000F6904" w:rsidRDefault="000F6904">
      <w:pPr>
        <w:pStyle w:val="Bibliography"/>
        <w:rPr>
          <w:ins w:id="2174" w:author="Linderhof, Vincent" w:date="2016-02-15T00:01:00Z"/>
        </w:rPr>
        <w:pPrChange w:id="2175" w:author="Linderhof, Vincent" w:date="2016-02-15T00:01:00Z">
          <w:pPr>
            <w:widowControl w:val="0"/>
            <w:autoSpaceDE w:val="0"/>
            <w:autoSpaceDN w:val="0"/>
            <w:adjustRightInd w:val="0"/>
            <w:spacing w:after="0" w:line="240" w:lineRule="auto"/>
          </w:pPr>
        </w:pPrChange>
      </w:pPr>
      <w:ins w:id="2176" w:author="Linderhof, Vincent" w:date="2016-02-15T00:01:00Z">
        <w:r w:rsidRPr="000F6904">
          <w:t>Boysen, Ole, Hans Grinsted Jensen, and Alan Matthews. 2014. ‘Impact of EU Agricultural Policy on Developing Countries: A Uganda Case Study’. IIIS. https://www.gtap.agecon.purdue.edu/resources/download/7200.pdf.</w:t>
        </w:r>
      </w:ins>
    </w:p>
    <w:p w14:paraId="7C88DE15" w14:textId="77777777" w:rsidR="000F6904" w:rsidRPr="000F6904" w:rsidRDefault="000F6904">
      <w:pPr>
        <w:pStyle w:val="Bibliography"/>
        <w:rPr>
          <w:ins w:id="2177" w:author="Linderhof, Vincent" w:date="2016-02-15T00:01:00Z"/>
        </w:rPr>
        <w:pPrChange w:id="2178" w:author="Linderhof, Vincent" w:date="2016-02-15T00:01:00Z">
          <w:pPr>
            <w:widowControl w:val="0"/>
            <w:autoSpaceDE w:val="0"/>
            <w:autoSpaceDN w:val="0"/>
            <w:adjustRightInd w:val="0"/>
            <w:spacing w:after="0" w:line="240" w:lineRule="auto"/>
          </w:pPr>
        </w:pPrChange>
      </w:pPr>
      <w:ins w:id="2179" w:author="Linderhof, Vincent" w:date="2016-02-15T00:01:00Z">
        <w:r w:rsidRPr="000F6904">
          <w:t xml:space="preserve">Carletto, Calogero, Alberto Zezza, and Raka Banerjee. 2013. ‘Towards Better Measurement of Household Food Security: Harmonizing Indicators and the Role of Household Surveys’. </w:t>
        </w:r>
        <w:r w:rsidRPr="000F6904">
          <w:rPr>
            <w:i/>
            <w:iCs/>
          </w:rPr>
          <w:t>Global Food Security</w:t>
        </w:r>
        <w:r w:rsidRPr="000F6904">
          <w:t xml:space="preserve"> 2 (1): 30–40. doi:10.1016/j.gfs.2012.11.006.</w:t>
        </w:r>
      </w:ins>
    </w:p>
    <w:p w14:paraId="29BCBD86" w14:textId="77777777" w:rsidR="000F6904" w:rsidRPr="000F6904" w:rsidRDefault="000F6904">
      <w:pPr>
        <w:pStyle w:val="Bibliography"/>
        <w:rPr>
          <w:ins w:id="2180" w:author="Linderhof, Vincent" w:date="2016-02-15T00:01:00Z"/>
        </w:rPr>
        <w:pPrChange w:id="2181" w:author="Linderhof, Vincent" w:date="2016-02-15T00:01:00Z">
          <w:pPr>
            <w:widowControl w:val="0"/>
            <w:autoSpaceDE w:val="0"/>
            <w:autoSpaceDN w:val="0"/>
            <w:adjustRightInd w:val="0"/>
            <w:spacing w:after="0" w:line="240" w:lineRule="auto"/>
          </w:pPr>
        </w:pPrChange>
      </w:pPr>
      <w:ins w:id="2182" w:author="Linderhof, Vincent" w:date="2016-02-15T00:01:00Z">
        <w:r w:rsidRPr="000F6904">
          <w:t xml:space="preserve">Hatluy, A., L. E. Torheim, and A. Oshaug. 1998. ‘Food Variety - a Good Indicator of Nutritional Adequacy of the Diet? A Case Study from an Urban Area in Mali, West Africa’. </w:t>
        </w:r>
        <w:r w:rsidRPr="000F6904">
          <w:rPr>
            <w:i/>
            <w:iCs/>
          </w:rPr>
          <w:t>European Journal of Clinical Nutrition</w:t>
        </w:r>
        <w:r w:rsidRPr="000F6904">
          <w:t xml:space="preserve"> 52: 891–98.</w:t>
        </w:r>
      </w:ins>
    </w:p>
    <w:p w14:paraId="48BF74C0" w14:textId="77777777" w:rsidR="000F6904" w:rsidRPr="000F6904" w:rsidRDefault="000F6904">
      <w:pPr>
        <w:pStyle w:val="Bibliography"/>
        <w:rPr>
          <w:ins w:id="2183" w:author="Linderhof, Vincent" w:date="2016-02-15T00:01:00Z"/>
        </w:rPr>
        <w:pPrChange w:id="2184" w:author="Linderhof, Vincent" w:date="2016-02-15T00:01:00Z">
          <w:pPr>
            <w:widowControl w:val="0"/>
            <w:autoSpaceDE w:val="0"/>
            <w:autoSpaceDN w:val="0"/>
            <w:adjustRightInd w:val="0"/>
            <w:spacing w:after="0" w:line="240" w:lineRule="auto"/>
          </w:pPr>
        </w:pPrChange>
      </w:pPr>
      <w:ins w:id="2185" w:author="Linderhof, Vincent" w:date="2016-02-15T00:01:00Z">
        <w:r w:rsidRPr="000F6904">
          <w:t xml:space="preserve">Headey, Derek, and Olivier Ecker. 2013. ‘Rethinking the Measurement of Food Security: From First Principles to Best Practice’. </w:t>
        </w:r>
        <w:r w:rsidRPr="000F6904">
          <w:rPr>
            <w:i/>
            <w:iCs/>
          </w:rPr>
          <w:t>Food Security</w:t>
        </w:r>
        <w:r w:rsidRPr="000F6904">
          <w:t xml:space="preserve"> 5 (3): 327–43. doi:10.1007/s12571-013-0253-0.</w:t>
        </w:r>
      </w:ins>
    </w:p>
    <w:p w14:paraId="73EED6FE" w14:textId="77777777" w:rsidR="000F6904" w:rsidRPr="000F6904" w:rsidRDefault="000F6904">
      <w:pPr>
        <w:pStyle w:val="Bibliography"/>
        <w:rPr>
          <w:ins w:id="2186" w:author="Linderhof, Vincent" w:date="2016-02-15T00:01:00Z"/>
        </w:rPr>
        <w:pPrChange w:id="2187" w:author="Linderhof, Vincent" w:date="2016-02-15T00:01:00Z">
          <w:pPr>
            <w:widowControl w:val="0"/>
            <w:autoSpaceDE w:val="0"/>
            <w:autoSpaceDN w:val="0"/>
            <w:adjustRightInd w:val="0"/>
            <w:spacing w:after="0" w:line="240" w:lineRule="auto"/>
          </w:pPr>
        </w:pPrChange>
      </w:pPr>
      <w:ins w:id="2188" w:author="Linderhof, Vincent" w:date="2016-02-15T00:01:00Z">
        <w:r w:rsidRPr="000F6904">
          <w:t xml:space="preserve">Hoddinott, John, and Yisehac Yohannes. 2002. ‘Dietary Diversity as a Food Security Indicator’. </w:t>
        </w:r>
        <w:r w:rsidRPr="000F6904">
          <w:rPr>
            <w:i/>
            <w:iCs/>
          </w:rPr>
          <w:t>Food Consumption and Nutrition Division Discussion Paper</w:t>
        </w:r>
        <w:r w:rsidRPr="000F6904">
          <w:t xml:space="preserve"> 136: 2002.</w:t>
        </w:r>
      </w:ins>
    </w:p>
    <w:p w14:paraId="2CBAC809" w14:textId="77777777" w:rsidR="000F6904" w:rsidRPr="000F6904" w:rsidRDefault="000F6904">
      <w:pPr>
        <w:pStyle w:val="Bibliography"/>
        <w:rPr>
          <w:ins w:id="2189" w:author="Linderhof, Vincent" w:date="2016-02-15T00:01:00Z"/>
        </w:rPr>
        <w:pPrChange w:id="2190" w:author="Linderhof, Vincent" w:date="2016-02-15T00:01:00Z">
          <w:pPr>
            <w:widowControl w:val="0"/>
            <w:autoSpaceDE w:val="0"/>
            <w:autoSpaceDN w:val="0"/>
            <w:adjustRightInd w:val="0"/>
            <w:spacing w:after="0" w:line="240" w:lineRule="auto"/>
          </w:pPr>
        </w:pPrChange>
      </w:pPr>
      <w:ins w:id="2191" w:author="Linderhof, Vincent" w:date="2016-02-15T00:01:00Z">
        <w:r w:rsidRPr="000F6904">
          <w:t xml:space="preserve">Jones, Andrew D., Aditya Shrinivas, and Rachel Bezner-Kerr. 2014. ‘Farm Production Diversity Is Associated with Greater Household Dietary Diversity in Malawi: Findings from Nationally Representative Data’. </w:t>
        </w:r>
        <w:r w:rsidRPr="000F6904">
          <w:rPr>
            <w:i/>
            <w:iCs/>
          </w:rPr>
          <w:t>Food Policy</w:t>
        </w:r>
        <w:r w:rsidRPr="000F6904">
          <w:t xml:space="preserve"> 46: 1–12. doi:10.1016/j.foodpol.2014.02.001.</w:t>
        </w:r>
      </w:ins>
    </w:p>
    <w:p w14:paraId="1498BB31" w14:textId="77777777" w:rsidR="000F6904" w:rsidRPr="000F6904" w:rsidRDefault="000F6904">
      <w:pPr>
        <w:pStyle w:val="Bibliography"/>
        <w:rPr>
          <w:ins w:id="2192" w:author="Linderhof, Vincent" w:date="2016-02-15T00:01:00Z"/>
        </w:rPr>
        <w:pPrChange w:id="2193" w:author="Linderhof, Vincent" w:date="2016-02-15T00:01:00Z">
          <w:pPr>
            <w:widowControl w:val="0"/>
            <w:autoSpaceDE w:val="0"/>
            <w:autoSpaceDN w:val="0"/>
            <w:adjustRightInd w:val="0"/>
            <w:spacing w:after="0" w:line="240" w:lineRule="auto"/>
          </w:pPr>
        </w:pPrChange>
      </w:pPr>
      <w:ins w:id="2194" w:author="Linderhof, Vincent" w:date="2016-02-15T00:01:00Z">
        <w:r w:rsidRPr="000F6904">
          <w:t xml:space="preserve">Kennedy, Gina L., Maria Regina Pedro, Chiara Seghieri, Guy Nantel, and Inge Brouwer. 2007. ‘Dietary Diversity Score Is a Useful Indicator of Micronutrient Intake in Non-Breast-Feeding Filipino Children’. </w:t>
        </w:r>
        <w:r w:rsidRPr="000F6904">
          <w:rPr>
            <w:i/>
            <w:iCs/>
          </w:rPr>
          <w:t>The Journal of Nutrition</w:t>
        </w:r>
        <w:r w:rsidRPr="000F6904">
          <w:t xml:space="preserve"> 137 (2): 472–77.</w:t>
        </w:r>
      </w:ins>
    </w:p>
    <w:p w14:paraId="425209F0" w14:textId="77777777" w:rsidR="000F6904" w:rsidRPr="000F6904" w:rsidRDefault="000F6904">
      <w:pPr>
        <w:pStyle w:val="Bibliography"/>
        <w:rPr>
          <w:ins w:id="2195" w:author="Linderhof, Vincent" w:date="2016-02-15T00:01:00Z"/>
        </w:rPr>
        <w:pPrChange w:id="2196" w:author="Linderhof, Vincent" w:date="2016-02-15T00:01:00Z">
          <w:pPr>
            <w:widowControl w:val="0"/>
            <w:autoSpaceDE w:val="0"/>
            <w:autoSpaceDN w:val="0"/>
            <w:adjustRightInd w:val="0"/>
            <w:spacing w:after="0" w:line="240" w:lineRule="auto"/>
          </w:pPr>
        </w:pPrChange>
      </w:pPr>
      <w:ins w:id="2197" w:author="Linderhof, Vincent" w:date="2016-02-15T00:01:00Z">
        <w:r w:rsidRPr="000F6904">
          <w:t xml:space="preserve">Kumar, Shubh K. 1994. </w:t>
        </w:r>
        <w:r w:rsidRPr="000F6904">
          <w:rPr>
            <w:i/>
            <w:iCs/>
          </w:rPr>
          <w:t>Adoption of Hybrid Maize in Zambia: Effects on Gender Roles, Food Consumption, and Nutrition</w:t>
        </w:r>
        <w:r w:rsidRPr="000F6904">
          <w:t>. Research Report 100. Washington, D.C: International Food Policy Research Institute.</w:t>
        </w:r>
      </w:ins>
    </w:p>
    <w:p w14:paraId="60540C6F" w14:textId="77777777" w:rsidR="000F6904" w:rsidRPr="000F6904" w:rsidRDefault="000F6904">
      <w:pPr>
        <w:pStyle w:val="Bibliography"/>
        <w:rPr>
          <w:ins w:id="2198" w:author="Linderhof, Vincent" w:date="2016-02-15T00:01:00Z"/>
        </w:rPr>
        <w:pPrChange w:id="2199" w:author="Linderhof, Vincent" w:date="2016-02-15T00:01:00Z">
          <w:pPr>
            <w:widowControl w:val="0"/>
            <w:autoSpaceDE w:val="0"/>
            <w:autoSpaceDN w:val="0"/>
            <w:adjustRightInd w:val="0"/>
            <w:spacing w:after="0" w:line="240" w:lineRule="auto"/>
          </w:pPr>
        </w:pPrChange>
      </w:pPr>
      <w:ins w:id="2200" w:author="Linderhof, Vincent" w:date="2016-02-15T00:01:00Z">
        <w:r w:rsidRPr="000F6904">
          <w:rPr>
            <w:lang w:val="de-DE"/>
            <w:rPrChange w:id="2201" w:author="Linderhof, Vincent" w:date="2016-02-15T00:02:00Z">
              <w:rPr/>
            </w:rPrChange>
          </w:rPr>
          <w:t xml:space="preserve">Pitt, Mark M., Mark R. Rosenzweig, and Md. </w:t>
        </w:r>
        <w:r w:rsidRPr="000F6904">
          <w:t xml:space="preserve">Nazmul Hassan. 1990. ‘Productivity, Health, and Inequality in the Intrahousehold Distribution of Food in Low-Income Countries’. </w:t>
        </w:r>
        <w:r w:rsidRPr="000F6904">
          <w:rPr>
            <w:i/>
            <w:iCs/>
          </w:rPr>
          <w:t>The American Economic Review</w:t>
        </w:r>
        <w:r w:rsidRPr="000F6904">
          <w:t xml:space="preserve"> 80 (5): 1139–56.</w:t>
        </w:r>
      </w:ins>
    </w:p>
    <w:p w14:paraId="136DECC6" w14:textId="77777777" w:rsidR="000F6904" w:rsidRPr="000F6904" w:rsidRDefault="000F6904">
      <w:pPr>
        <w:pStyle w:val="Bibliography"/>
        <w:rPr>
          <w:ins w:id="2202" w:author="Linderhof, Vincent" w:date="2016-02-15T00:01:00Z"/>
        </w:rPr>
        <w:pPrChange w:id="2203" w:author="Linderhof, Vincent" w:date="2016-02-15T00:01:00Z">
          <w:pPr>
            <w:widowControl w:val="0"/>
            <w:autoSpaceDE w:val="0"/>
            <w:autoSpaceDN w:val="0"/>
            <w:adjustRightInd w:val="0"/>
            <w:spacing w:after="0" w:line="240" w:lineRule="auto"/>
          </w:pPr>
        </w:pPrChange>
      </w:pPr>
      <w:ins w:id="2204" w:author="Linderhof, Vincent" w:date="2016-02-15T00:01:00Z">
        <w:r w:rsidRPr="000F6904">
          <w:t xml:space="preserve">Rah, J. H., N. Akhter, R. D. Semba, S. de Pee, M. W. Bloem, A. A. Campbell, R. Moench-Pfanner, K. Sun, J. Badham, and K. Kraemer. 2010. ‘Low Dietary Diversity Is a Predictor of Child Stunting in Rural Bangladesh’. </w:t>
        </w:r>
        <w:r w:rsidRPr="000F6904">
          <w:rPr>
            <w:i/>
            <w:iCs/>
          </w:rPr>
          <w:t>European Journal of Clinical Nutrition</w:t>
        </w:r>
        <w:r w:rsidRPr="000F6904">
          <w:t xml:space="preserve"> 64 (12): 1393–98. doi:10.1038/ejcn.2010.171.</w:t>
        </w:r>
      </w:ins>
    </w:p>
    <w:p w14:paraId="7B21115D" w14:textId="77777777" w:rsidR="000F6904" w:rsidRPr="000F6904" w:rsidRDefault="000F6904">
      <w:pPr>
        <w:pStyle w:val="Bibliography"/>
        <w:rPr>
          <w:ins w:id="2205" w:author="Linderhof, Vincent" w:date="2016-02-15T00:01:00Z"/>
        </w:rPr>
        <w:pPrChange w:id="2206" w:author="Linderhof, Vincent" w:date="2016-02-15T00:01:00Z">
          <w:pPr>
            <w:widowControl w:val="0"/>
            <w:autoSpaceDE w:val="0"/>
            <w:autoSpaceDN w:val="0"/>
            <w:adjustRightInd w:val="0"/>
            <w:spacing w:after="0" w:line="240" w:lineRule="auto"/>
          </w:pPr>
        </w:pPrChange>
      </w:pPr>
      <w:ins w:id="2207" w:author="Linderhof, Vincent" w:date="2016-02-15T00:01:00Z">
        <w:r w:rsidRPr="000F6904">
          <w:t xml:space="preserve">Sadoulet, Elisabeth, and Alain De Janvry. 1995. </w:t>
        </w:r>
        <w:r w:rsidRPr="000F6904">
          <w:rPr>
            <w:i/>
            <w:iCs/>
          </w:rPr>
          <w:t>Quantitative Development Policy Analysis</w:t>
        </w:r>
        <w:r w:rsidRPr="000F6904">
          <w:t>. Baltimore: Johns Hopkins University Press.</w:t>
        </w:r>
      </w:ins>
    </w:p>
    <w:p w14:paraId="3EA407C8" w14:textId="77777777" w:rsidR="000F6904" w:rsidRPr="000F6904" w:rsidRDefault="000F6904">
      <w:pPr>
        <w:pStyle w:val="Bibliography"/>
        <w:rPr>
          <w:ins w:id="2208" w:author="Linderhof, Vincent" w:date="2016-02-15T00:01:00Z"/>
        </w:rPr>
        <w:pPrChange w:id="2209" w:author="Linderhof, Vincent" w:date="2016-02-15T00:01:00Z">
          <w:pPr>
            <w:widowControl w:val="0"/>
            <w:autoSpaceDE w:val="0"/>
            <w:autoSpaceDN w:val="0"/>
            <w:adjustRightInd w:val="0"/>
            <w:spacing w:after="0" w:line="240" w:lineRule="auto"/>
          </w:pPr>
        </w:pPrChange>
      </w:pPr>
      <w:ins w:id="2210" w:author="Linderhof, Vincent" w:date="2016-02-15T00:01:00Z">
        <w:r w:rsidRPr="000F6904">
          <w:t>Simpson, E. H. 1949. ‘Measurement of Diversity’ 163: 688. doi:10.1038/163688a0.</w:t>
        </w:r>
      </w:ins>
    </w:p>
    <w:p w14:paraId="35CB6C2F" w14:textId="77777777" w:rsidR="000F6904" w:rsidRPr="000F6904" w:rsidRDefault="000F6904">
      <w:pPr>
        <w:pStyle w:val="Bibliography"/>
        <w:rPr>
          <w:ins w:id="2211" w:author="Linderhof, Vincent" w:date="2016-02-15T00:01:00Z"/>
        </w:rPr>
        <w:pPrChange w:id="2212" w:author="Linderhof, Vincent" w:date="2016-02-15T00:01:00Z">
          <w:pPr>
            <w:widowControl w:val="0"/>
            <w:autoSpaceDE w:val="0"/>
            <w:autoSpaceDN w:val="0"/>
            <w:adjustRightInd w:val="0"/>
            <w:spacing w:after="0" w:line="240" w:lineRule="auto"/>
          </w:pPr>
        </w:pPrChange>
      </w:pPr>
      <w:ins w:id="2213" w:author="Linderhof, Vincent" w:date="2016-02-15T00:01:00Z">
        <w:r w:rsidRPr="000F6904">
          <w:t xml:space="preserve">Singh, Inderjit, Lyn Squire, John Strauss, and World Bank, eds. 1986. </w:t>
        </w:r>
        <w:r w:rsidRPr="000F6904">
          <w:rPr>
            <w:i/>
            <w:iCs/>
          </w:rPr>
          <w:t>Agricultural Household Models: Extensions, Applications, and Policy</w:t>
        </w:r>
        <w:r w:rsidRPr="000F6904">
          <w:t>. A World Bank Research Publication. Baltimore: Johns Hopkins University Press.</w:t>
        </w:r>
      </w:ins>
    </w:p>
    <w:p w14:paraId="58020976" w14:textId="77777777" w:rsidR="000F6904" w:rsidRPr="000F6904" w:rsidRDefault="000F6904">
      <w:pPr>
        <w:pStyle w:val="Bibliography"/>
        <w:rPr>
          <w:ins w:id="2214" w:author="Linderhof, Vincent" w:date="2016-02-15T00:01:00Z"/>
        </w:rPr>
        <w:pPrChange w:id="2215" w:author="Linderhof, Vincent" w:date="2016-02-15T00:01:00Z">
          <w:pPr>
            <w:widowControl w:val="0"/>
            <w:autoSpaceDE w:val="0"/>
            <w:autoSpaceDN w:val="0"/>
            <w:adjustRightInd w:val="0"/>
            <w:spacing w:after="0" w:line="240" w:lineRule="auto"/>
          </w:pPr>
        </w:pPrChange>
      </w:pPr>
      <w:ins w:id="2216" w:author="Linderhof, Vincent" w:date="2016-02-15T00:01:00Z">
        <w:r w:rsidRPr="000F6904">
          <w:t xml:space="preserve">Smale, Melinda, Mourad Moursi, and Ekin Birol. 2015. ‘How Does Adopting Hybrid Maize Affect Dietary Diversity on Family Farms? Micro-Evidence from Zambia’. </w:t>
        </w:r>
        <w:r w:rsidRPr="000F6904">
          <w:rPr>
            <w:i/>
            <w:iCs/>
          </w:rPr>
          <w:t>Food Policy</w:t>
        </w:r>
        <w:r w:rsidRPr="000F6904">
          <w:t xml:space="preserve"> 52 (April): 44–53. doi:10.1016/j.foodpol.2015.03.001.</w:t>
        </w:r>
      </w:ins>
    </w:p>
    <w:p w14:paraId="6131CB28" w14:textId="77777777" w:rsidR="000F6904" w:rsidRPr="000F6904" w:rsidRDefault="000F6904">
      <w:pPr>
        <w:pStyle w:val="Bibliography"/>
        <w:rPr>
          <w:ins w:id="2217" w:author="Linderhof, Vincent" w:date="2016-02-15T00:01:00Z"/>
        </w:rPr>
        <w:pPrChange w:id="2218" w:author="Linderhof, Vincent" w:date="2016-02-15T00:01:00Z">
          <w:pPr>
            <w:widowControl w:val="0"/>
            <w:autoSpaceDE w:val="0"/>
            <w:autoSpaceDN w:val="0"/>
            <w:adjustRightInd w:val="0"/>
            <w:spacing w:after="0" w:line="240" w:lineRule="auto"/>
          </w:pPr>
        </w:pPrChange>
      </w:pPr>
      <w:ins w:id="2219" w:author="Linderhof, Vincent" w:date="2016-02-15T00:01:00Z">
        <w:r w:rsidRPr="000F6904">
          <w:t xml:space="preserve">Steyn, Np, Jh Nel, G Nantel, G Kennedy, and D Labadarios. 2006. ‘Food Variety and Dietary Diversity Scores in Children: Are They Good Indicators of Dietary Adequacy?’ </w:t>
        </w:r>
        <w:r w:rsidRPr="000F6904">
          <w:rPr>
            <w:i/>
            <w:iCs/>
          </w:rPr>
          <w:t>Public Health Nutrition</w:t>
        </w:r>
        <w:r w:rsidRPr="000F6904">
          <w:t xml:space="preserve"> 9 (05): 644–50. doi:10.1079/PHN2005912.</w:t>
        </w:r>
      </w:ins>
    </w:p>
    <w:p w14:paraId="4E4BAED3" w14:textId="77777777" w:rsidR="000F6904" w:rsidRPr="000F6904" w:rsidRDefault="000F6904">
      <w:pPr>
        <w:pStyle w:val="Bibliography"/>
        <w:rPr>
          <w:ins w:id="2220" w:author="Linderhof, Vincent" w:date="2016-02-15T00:01:00Z"/>
        </w:rPr>
        <w:pPrChange w:id="2221" w:author="Linderhof, Vincent" w:date="2016-02-15T00:01:00Z">
          <w:pPr>
            <w:widowControl w:val="0"/>
            <w:autoSpaceDE w:val="0"/>
            <w:autoSpaceDN w:val="0"/>
            <w:adjustRightInd w:val="0"/>
            <w:spacing w:after="0" w:line="240" w:lineRule="auto"/>
          </w:pPr>
        </w:pPrChange>
      </w:pPr>
      <w:ins w:id="2222" w:author="Linderhof, Vincent" w:date="2016-02-15T00:01:00Z">
        <w:r w:rsidRPr="000F6904">
          <w:t xml:space="preserve">Swindale, Anne, and Paula Bilinsky. 2006. ‘Development of a Universally Applicable Household Food Insecurity Measurement Tool: Process, Current Status, and Outstanding Issues’. </w:t>
        </w:r>
        <w:r w:rsidRPr="000F6904">
          <w:rPr>
            <w:i/>
            <w:iCs/>
          </w:rPr>
          <w:t>The Journal of Nutrition</w:t>
        </w:r>
        <w:r w:rsidRPr="000F6904">
          <w:t xml:space="preserve"> 136 (5): 1449S – 1452S.</w:t>
        </w:r>
      </w:ins>
    </w:p>
    <w:p w14:paraId="487EA0B4" w14:textId="77777777" w:rsidR="000F6904" w:rsidRPr="000F6904" w:rsidRDefault="000F6904">
      <w:pPr>
        <w:pStyle w:val="Bibliography"/>
        <w:rPr>
          <w:ins w:id="2223" w:author="Linderhof, Vincent" w:date="2016-02-15T00:01:00Z"/>
        </w:rPr>
        <w:pPrChange w:id="2224" w:author="Linderhof, Vincent" w:date="2016-02-15T00:01:00Z">
          <w:pPr>
            <w:widowControl w:val="0"/>
            <w:autoSpaceDE w:val="0"/>
            <w:autoSpaceDN w:val="0"/>
            <w:adjustRightInd w:val="0"/>
            <w:spacing w:after="0" w:line="240" w:lineRule="auto"/>
          </w:pPr>
        </w:pPrChange>
      </w:pPr>
      <w:ins w:id="2225" w:author="Linderhof, Vincent" w:date="2016-02-15T00:01:00Z">
        <w:r w:rsidRPr="000F6904">
          <w:t>The Uganda Bureau of Statistics. 2015. ‘The Uganda National Panel Survey (UNPS) 2011/12’. Accessed March 23. http://siteresources.worldbank.org/INTLSMS/Resources/3358986-1233781970982/5800988-1265043582346/UNPS_2009_10_BID_rev_2014.pdf.</w:t>
        </w:r>
      </w:ins>
    </w:p>
    <w:p w14:paraId="3CE8013E" w14:textId="77777777" w:rsidR="000F6904" w:rsidRPr="000F6904" w:rsidRDefault="000F6904">
      <w:pPr>
        <w:pStyle w:val="Bibliography"/>
        <w:rPr>
          <w:ins w:id="2226" w:author="Linderhof, Vincent" w:date="2016-02-15T00:01:00Z"/>
        </w:rPr>
        <w:pPrChange w:id="2227" w:author="Linderhof, Vincent" w:date="2016-02-15T00:01:00Z">
          <w:pPr>
            <w:widowControl w:val="0"/>
            <w:autoSpaceDE w:val="0"/>
            <w:autoSpaceDN w:val="0"/>
            <w:adjustRightInd w:val="0"/>
            <w:spacing w:after="0" w:line="240" w:lineRule="auto"/>
          </w:pPr>
        </w:pPrChange>
      </w:pPr>
      <w:ins w:id="2228" w:author="Linderhof, Vincent" w:date="2016-02-15T00:01:00Z">
        <w:r w:rsidRPr="000F6904">
          <w:t xml:space="preserve">Thorne-Lyman, Andrew L., Natalie Valpiani, Kai Sun, Richard D. Semba, Christine L. Klotz, Klaus Kraemer, Nasima Akhter, et al. 2010. ‘Household Dietary Diversity and Food Expenditures Are Closely Linked in Rural Bangladesh, Increasing the Risk of Malnutrition Due to the Financial Crisis’. </w:t>
        </w:r>
        <w:r w:rsidRPr="000F6904">
          <w:rPr>
            <w:i/>
            <w:iCs/>
          </w:rPr>
          <w:t>The Journal of Nutrition</w:t>
        </w:r>
        <w:r w:rsidRPr="000F6904">
          <w:t xml:space="preserve"> 140 (1): 182S – 188S. doi:10.3945/jn.109.110809.</w:t>
        </w:r>
      </w:ins>
    </w:p>
    <w:p w14:paraId="2B8477EC" w14:textId="77777777" w:rsidR="000F6904" w:rsidRPr="000F6904" w:rsidRDefault="000F6904">
      <w:pPr>
        <w:pStyle w:val="Bibliography"/>
        <w:rPr>
          <w:ins w:id="2229" w:author="Linderhof, Vincent" w:date="2016-02-15T00:01:00Z"/>
        </w:rPr>
        <w:pPrChange w:id="2230" w:author="Linderhof, Vincent" w:date="2016-02-15T00:01:00Z">
          <w:pPr>
            <w:widowControl w:val="0"/>
            <w:autoSpaceDE w:val="0"/>
            <w:autoSpaceDN w:val="0"/>
            <w:adjustRightInd w:val="0"/>
            <w:spacing w:after="0" w:line="240" w:lineRule="auto"/>
          </w:pPr>
        </w:pPrChange>
      </w:pPr>
      <w:ins w:id="2231" w:author="Linderhof, Vincent" w:date="2016-02-15T00:01:00Z">
        <w:r w:rsidRPr="000F6904">
          <w:lastRenderedPageBreak/>
          <w:t xml:space="preserve">Torheim, L. E., F. Ouattara, M. M. Diarra, F. D. Thiam, I. Barikmo, A. Hatløy, and A. Oshaug. 2004. ‘Nutrient Adequacy and Dietary Diversity in Rural Mali: Association and Determinants’. </w:t>
        </w:r>
        <w:r w:rsidRPr="000F6904">
          <w:rPr>
            <w:i/>
            <w:iCs/>
          </w:rPr>
          <w:t>European Journal of Clinical Nutrition</w:t>
        </w:r>
        <w:r w:rsidRPr="000F6904">
          <w:t xml:space="preserve"> 58 (4): 594–604. doi:10.1038/sj.ejcn.1601853.</w:t>
        </w:r>
      </w:ins>
    </w:p>
    <w:p w14:paraId="13F96EC1" w14:textId="77777777" w:rsidR="000F6904" w:rsidRPr="000F6904" w:rsidRDefault="000F6904">
      <w:pPr>
        <w:pStyle w:val="Bibliography"/>
        <w:rPr>
          <w:ins w:id="2232" w:author="Linderhof, Vincent" w:date="2016-02-15T00:01:00Z"/>
        </w:rPr>
        <w:pPrChange w:id="2233" w:author="Linderhof, Vincent" w:date="2016-02-15T00:01:00Z">
          <w:pPr>
            <w:widowControl w:val="0"/>
            <w:autoSpaceDE w:val="0"/>
            <w:autoSpaceDN w:val="0"/>
            <w:adjustRightInd w:val="0"/>
            <w:spacing w:after="0" w:line="240" w:lineRule="auto"/>
          </w:pPr>
        </w:pPrChange>
      </w:pPr>
      <w:ins w:id="2234" w:author="Linderhof, Vincent" w:date="2016-02-15T00:01:00Z">
        <w:r w:rsidRPr="000F6904">
          <w:t>United Nations World Food Programme. 2008. ‘Food Consumption Analysis: Calculation and Use of the Food Consumption Score in Food Security Analysis.’ Rome: United Nations World Food Programme. http://foodsecuritycluster.net/sites/default/files/WFP%20FCS%20Guideline%20%281%29.pdf.</w:t>
        </w:r>
      </w:ins>
    </w:p>
    <w:p w14:paraId="631AA9AB" w14:textId="77777777" w:rsidR="000F6904" w:rsidRPr="000F6904" w:rsidRDefault="000F6904">
      <w:pPr>
        <w:pStyle w:val="Bibliography"/>
        <w:rPr>
          <w:ins w:id="2235" w:author="Linderhof, Vincent" w:date="2016-02-15T00:01:00Z"/>
        </w:rPr>
        <w:pPrChange w:id="2236" w:author="Linderhof, Vincent" w:date="2016-02-15T00:01:00Z">
          <w:pPr>
            <w:widowControl w:val="0"/>
            <w:autoSpaceDE w:val="0"/>
            <w:autoSpaceDN w:val="0"/>
            <w:adjustRightInd w:val="0"/>
            <w:spacing w:after="0" w:line="240" w:lineRule="auto"/>
          </w:pPr>
        </w:pPrChange>
      </w:pPr>
      <w:ins w:id="2237" w:author="Linderhof, Vincent" w:date="2016-02-15T00:01:00Z">
        <w:r w:rsidRPr="000F6904">
          <w:rPr>
            <w:lang w:val="de-DE"/>
            <w:rPrChange w:id="2238" w:author="Linderhof, Vincent" w:date="2016-02-15T00:02:00Z">
              <w:rPr/>
            </w:rPrChange>
          </w:rPr>
          <w:t xml:space="preserve">Weiss, Christoph R., and Wolfgang Briglauer. </w:t>
        </w:r>
        <w:r w:rsidRPr="000F6904">
          <w:t>2000. ‘Determinants and Dynamics of Farm Diversification’. FE Working Paper 0002. Christian-Albrechts-University of Kiel, Department of Food Economics and Consumption Studies. http://econpapers.repec.org/paper/zbwcaufew/0002.htm.</w:t>
        </w:r>
      </w:ins>
    </w:p>
    <w:p w14:paraId="44EA26DE" w14:textId="54867E89" w:rsidR="00E120FF" w:rsidRPr="000F6904" w:rsidDel="00FB4442" w:rsidRDefault="00E120FF">
      <w:pPr>
        <w:pStyle w:val="Bibliography"/>
        <w:rPr>
          <w:del w:id="2239" w:author="Linderhof, Vincent" w:date="2016-01-26T22:23:00Z"/>
        </w:rPr>
        <w:pPrChange w:id="2240" w:author="Linderhof, Vincent" w:date="2016-02-15T00:01:00Z">
          <w:pPr>
            <w:pStyle w:val="Bibliography"/>
            <w:jc w:val="both"/>
          </w:pPr>
        </w:pPrChange>
      </w:pPr>
      <w:del w:id="2241" w:author="Linderhof, Vincent" w:date="2016-01-26T22:23:00Z">
        <w:r w:rsidRPr="000F6904" w:rsidDel="00FB4442">
          <w:delText xml:space="preserve">Abay, Fetien, Asmund Bjørnstad, and Melinda Smale. 2009. “Measuring on Farm Diversity and Determinants of Barley Diversity in Tigray, Northern Ethiopia.” </w:delText>
        </w:r>
        <w:r w:rsidRPr="000F6904" w:rsidDel="00FB4442">
          <w:rPr>
            <w:i/>
            <w:iCs/>
          </w:rPr>
          <w:delText>Momona Ethiopian Journal of Science</w:delText>
        </w:r>
        <w:r w:rsidRPr="000F6904" w:rsidDel="00FB4442">
          <w:delText xml:space="preserve"> 1 (2). http://www.ajol.info/index.php/mejs/article/view/46048.</w:delText>
        </w:r>
      </w:del>
    </w:p>
    <w:p w14:paraId="65E1FC12" w14:textId="543B6189" w:rsidR="00E120FF" w:rsidRPr="000F6904" w:rsidDel="00FB4442" w:rsidRDefault="00E120FF">
      <w:pPr>
        <w:pStyle w:val="Bibliography"/>
        <w:rPr>
          <w:del w:id="2242" w:author="Linderhof, Vincent" w:date="2016-01-26T22:23:00Z"/>
        </w:rPr>
        <w:pPrChange w:id="2243" w:author="Linderhof, Vincent" w:date="2016-02-15T00:01:00Z">
          <w:pPr>
            <w:pStyle w:val="Bibliography"/>
            <w:jc w:val="both"/>
          </w:pPr>
        </w:pPrChange>
      </w:pPr>
      <w:del w:id="2244" w:author="Linderhof, Vincent" w:date="2016-01-26T22:23:00Z">
        <w:r w:rsidRPr="000F6904" w:rsidDel="00FB4442">
          <w:delText xml:space="preserve">Arimond, Mary, and Marie T. Ruel. 2004. “Dietary Diversity Is Associated with Child Nutritional Status: Evidence from 11 Demographic and Health Surveys.” </w:delText>
        </w:r>
        <w:r w:rsidRPr="000F6904" w:rsidDel="00FB4442">
          <w:rPr>
            <w:i/>
            <w:iCs/>
          </w:rPr>
          <w:delText>The Journal of Nutrition</w:delText>
        </w:r>
        <w:r w:rsidRPr="000F6904" w:rsidDel="00FB4442">
          <w:delText xml:space="preserve"> 134 (10): 2579–85.</w:delText>
        </w:r>
      </w:del>
    </w:p>
    <w:p w14:paraId="29902E2F" w14:textId="5B4F6AE5" w:rsidR="00E120FF" w:rsidRPr="000F6904" w:rsidDel="00FB4442" w:rsidRDefault="00E120FF">
      <w:pPr>
        <w:pStyle w:val="Bibliography"/>
        <w:rPr>
          <w:del w:id="2245" w:author="Linderhof, Vincent" w:date="2016-01-26T22:23:00Z"/>
        </w:rPr>
        <w:pPrChange w:id="2246" w:author="Linderhof, Vincent" w:date="2016-02-15T00:01:00Z">
          <w:pPr>
            <w:pStyle w:val="Bibliography"/>
            <w:jc w:val="both"/>
          </w:pPr>
        </w:pPrChange>
      </w:pPr>
      <w:del w:id="2247" w:author="Linderhof, Vincent" w:date="2016-01-26T22:23:00Z">
        <w:r w:rsidRPr="000F6904" w:rsidDel="00FB4442">
          <w:delText xml:space="preserve">Benin, S., M. Smale, J. Pender, B. Gebremedhin, and S. Ehui. 2004. “The Economic Determinants of Cereal Crop Diversity on Farms in the Ethiopian Highlands.” </w:delText>
        </w:r>
        <w:r w:rsidRPr="000F6904" w:rsidDel="00FB4442">
          <w:rPr>
            <w:i/>
            <w:iCs/>
          </w:rPr>
          <w:delText>Agricultural Economics</w:delText>
        </w:r>
        <w:r w:rsidRPr="000F6904" w:rsidDel="00FB4442">
          <w:delText>, Current Issues in the Economics of Agriculture, Food, and Resources: Reshaping Agriculture’s Contributions to Society, 31 (2–3): 197–208. doi:10.1016/j.agecon.2004.09.007.</w:delText>
        </w:r>
      </w:del>
    </w:p>
    <w:p w14:paraId="1B488D47" w14:textId="12395BC2" w:rsidR="00E120FF" w:rsidRPr="000F6904" w:rsidDel="00FB4442" w:rsidRDefault="00E120FF">
      <w:pPr>
        <w:pStyle w:val="Bibliography"/>
        <w:rPr>
          <w:del w:id="2248" w:author="Linderhof, Vincent" w:date="2016-01-26T22:23:00Z"/>
          <w:lang w:val="fi-FI"/>
        </w:rPr>
        <w:pPrChange w:id="2249" w:author="Linderhof, Vincent" w:date="2016-02-15T00:01:00Z">
          <w:pPr>
            <w:pStyle w:val="Bibliography"/>
            <w:jc w:val="both"/>
          </w:pPr>
        </w:pPrChange>
      </w:pPr>
      <w:del w:id="2250" w:author="Linderhof, Vincent" w:date="2016-01-26T22:23:00Z">
        <w:r w:rsidRPr="000F6904" w:rsidDel="00FB4442">
          <w:delText xml:space="preserve">Boysen, Ole, Hans Grinsted Jensen, and Alan Matthews. 2014. “Impact of EU Agricultural Policy on Developing Countries: A Uganda Case Study.” </w:delText>
        </w:r>
        <w:r w:rsidRPr="000F6904" w:rsidDel="00FB4442">
          <w:rPr>
            <w:lang w:val="fi-FI"/>
          </w:rPr>
          <w:delText>IIIS. https://www.gtap.agecon.purdue.edu/resources/download/7200.pdf.</w:delText>
        </w:r>
      </w:del>
    </w:p>
    <w:p w14:paraId="4960AC37" w14:textId="51F0FC21" w:rsidR="00E120FF" w:rsidRPr="000F6904" w:rsidDel="00FB4442" w:rsidRDefault="00E120FF">
      <w:pPr>
        <w:pStyle w:val="Bibliography"/>
        <w:rPr>
          <w:del w:id="2251" w:author="Linderhof, Vincent" w:date="2016-01-26T22:23:00Z"/>
        </w:rPr>
        <w:pPrChange w:id="2252" w:author="Linderhof, Vincent" w:date="2016-02-15T00:01:00Z">
          <w:pPr>
            <w:pStyle w:val="Bibliography"/>
            <w:jc w:val="both"/>
          </w:pPr>
        </w:pPrChange>
      </w:pPr>
      <w:del w:id="2253" w:author="Linderhof, Vincent" w:date="2016-01-26T22:23:00Z">
        <w:r w:rsidRPr="000F6904" w:rsidDel="00FB4442">
          <w:rPr>
            <w:lang w:val="it-IT"/>
          </w:rPr>
          <w:delText xml:space="preserve">Carletto, Calogero, Alberto Zezza, and Raka Banerjee. </w:delText>
        </w:r>
        <w:r w:rsidRPr="000F6904" w:rsidDel="00FB4442">
          <w:delText xml:space="preserve">2013. “Towards Better Measurement of Household Food Security: Harmonizing Indicators and the Role of Household Surveys.” </w:delText>
        </w:r>
        <w:r w:rsidRPr="000F6904" w:rsidDel="00FB4442">
          <w:rPr>
            <w:i/>
            <w:iCs/>
          </w:rPr>
          <w:delText>Global Food Security</w:delText>
        </w:r>
        <w:r w:rsidRPr="000F6904" w:rsidDel="00FB4442">
          <w:delText xml:space="preserve"> 2 (1): 30–40. doi:10.1016/j.gfs.2012.11.006.</w:delText>
        </w:r>
      </w:del>
    </w:p>
    <w:p w14:paraId="313132B4" w14:textId="5A63020A" w:rsidR="00E120FF" w:rsidRPr="000F6904" w:rsidDel="00FB4442" w:rsidRDefault="00E120FF">
      <w:pPr>
        <w:pStyle w:val="Bibliography"/>
        <w:rPr>
          <w:del w:id="2254" w:author="Linderhof, Vincent" w:date="2016-01-26T22:23:00Z"/>
        </w:rPr>
        <w:pPrChange w:id="2255" w:author="Linderhof, Vincent" w:date="2016-02-15T00:01:00Z">
          <w:pPr>
            <w:pStyle w:val="Bibliography"/>
            <w:jc w:val="both"/>
          </w:pPr>
        </w:pPrChange>
      </w:pPr>
      <w:del w:id="2256" w:author="Linderhof, Vincent" w:date="2016-01-26T22:23:00Z">
        <w:r w:rsidRPr="000F6904" w:rsidDel="00FB4442">
          <w:delText>Greene, William H. 2012. Econometric Analysis, Seventh Edition. International Edition. Pearson Education Limited.</w:delText>
        </w:r>
      </w:del>
    </w:p>
    <w:p w14:paraId="1CBBA881" w14:textId="668D1A6C" w:rsidR="00E120FF" w:rsidRPr="000F6904" w:rsidDel="00FB4442" w:rsidRDefault="00E120FF">
      <w:pPr>
        <w:pStyle w:val="Bibliography"/>
        <w:rPr>
          <w:del w:id="2257" w:author="Linderhof, Vincent" w:date="2016-01-26T22:23:00Z"/>
        </w:rPr>
        <w:pPrChange w:id="2258" w:author="Linderhof, Vincent" w:date="2016-02-15T00:01:00Z">
          <w:pPr>
            <w:pStyle w:val="Bibliography"/>
            <w:jc w:val="both"/>
          </w:pPr>
        </w:pPrChange>
      </w:pPr>
      <w:del w:id="2259" w:author="Linderhof, Vincent" w:date="2016-01-26T22:23:00Z">
        <w:r w:rsidRPr="000F6904" w:rsidDel="00FB4442">
          <w:delText xml:space="preserve">Hatluy, A., L. E. Torheim, and A. Oshaug. 1998. “Food Variety - a Good Indicator of Nutritional Adequacy of the Diet? A Case Study from an Urban Area in Mali, West Africa.” </w:delText>
        </w:r>
        <w:r w:rsidRPr="000F6904" w:rsidDel="00FB4442">
          <w:rPr>
            <w:i/>
            <w:iCs/>
          </w:rPr>
          <w:delText>European Journal of Clinical Nutrition</w:delText>
        </w:r>
        <w:r w:rsidRPr="000F6904" w:rsidDel="00FB4442">
          <w:delText xml:space="preserve"> 52: 891–98.</w:delText>
        </w:r>
      </w:del>
    </w:p>
    <w:p w14:paraId="663C0D44" w14:textId="711E7E49" w:rsidR="00E120FF" w:rsidRPr="000F6904" w:rsidDel="00FB4442" w:rsidRDefault="00E120FF">
      <w:pPr>
        <w:pStyle w:val="Bibliography"/>
        <w:rPr>
          <w:del w:id="2260" w:author="Linderhof, Vincent" w:date="2016-01-26T22:23:00Z"/>
        </w:rPr>
        <w:pPrChange w:id="2261" w:author="Linderhof, Vincent" w:date="2016-02-15T00:01:00Z">
          <w:pPr>
            <w:pStyle w:val="Bibliography"/>
            <w:jc w:val="both"/>
          </w:pPr>
        </w:pPrChange>
      </w:pPr>
      <w:del w:id="2262" w:author="Linderhof, Vincent" w:date="2016-01-26T22:23:00Z">
        <w:r w:rsidRPr="000F6904" w:rsidDel="00FB4442">
          <w:delText xml:space="preserve">Headey, Derek, and Olivier Ecker. 2013. “Rethinking the Measurement of Food Security: From First Principles to Best Practice.” </w:delText>
        </w:r>
        <w:r w:rsidRPr="000F6904" w:rsidDel="00FB4442">
          <w:rPr>
            <w:i/>
            <w:iCs/>
          </w:rPr>
          <w:delText>Food Security</w:delText>
        </w:r>
        <w:r w:rsidRPr="000F6904" w:rsidDel="00FB4442">
          <w:delText xml:space="preserve"> 5 (3): 327–43. doi:10.1007/s12571-013-0253-0.</w:delText>
        </w:r>
      </w:del>
    </w:p>
    <w:p w14:paraId="28D5D095" w14:textId="7AE6CF52" w:rsidR="00E120FF" w:rsidRPr="000F6904" w:rsidDel="00FB4442" w:rsidRDefault="00E120FF">
      <w:pPr>
        <w:pStyle w:val="Bibliography"/>
        <w:rPr>
          <w:del w:id="2263" w:author="Linderhof, Vincent" w:date="2016-01-26T22:23:00Z"/>
        </w:rPr>
        <w:pPrChange w:id="2264" w:author="Linderhof, Vincent" w:date="2016-02-15T00:01:00Z">
          <w:pPr>
            <w:pStyle w:val="Bibliography"/>
            <w:jc w:val="both"/>
          </w:pPr>
        </w:pPrChange>
      </w:pPr>
      <w:del w:id="2265" w:author="Linderhof, Vincent" w:date="2016-01-26T22:23:00Z">
        <w:r w:rsidRPr="000F6904" w:rsidDel="00FB4442">
          <w:delText xml:space="preserve">Jones, Andrew D., Aditya Shrinivas, and Rachel Bezner-Kerr. 2014. “Farm Production Diversity Is Associated with Greater Household Dietary Diversity in Malawi: Findings from Nationally Representative Data.” </w:delText>
        </w:r>
        <w:r w:rsidRPr="000F6904" w:rsidDel="00FB4442">
          <w:rPr>
            <w:i/>
            <w:iCs/>
          </w:rPr>
          <w:delText>Food Policy</w:delText>
        </w:r>
        <w:r w:rsidRPr="000F6904" w:rsidDel="00FB4442">
          <w:delText xml:space="preserve"> 46: 1–12. doi:10.1016/j.foodpol.2014.02.001.</w:delText>
        </w:r>
      </w:del>
    </w:p>
    <w:p w14:paraId="2DAFA6AB" w14:textId="10280B96" w:rsidR="00E120FF" w:rsidRPr="000F6904" w:rsidDel="00FB4442" w:rsidRDefault="00E120FF">
      <w:pPr>
        <w:pStyle w:val="Bibliography"/>
        <w:rPr>
          <w:del w:id="2266" w:author="Linderhof, Vincent" w:date="2016-01-26T22:23:00Z"/>
        </w:rPr>
        <w:pPrChange w:id="2267" w:author="Linderhof, Vincent" w:date="2016-02-15T00:01:00Z">
          <w:pPr>
            <w:pStyle w:val="Bibliography"/>
            <w:jc w:val="both"/>
          </w:pPr>
        </w:pPrChange>
      </w:pPr>
      <w:del w:id="2268" w:author="Linderhof, Vincent" w:date="2016-01-26T22:23:00Z">
        <w:r w:rsidRPr="000F6904" w:rsidDel="00FB4442">
          <w:delText xml:space="preserve">Kennedy, Gina L., Maria Regina Pedro, Chiara Seghieri, Guy Nantel, and Inge Brouwer. 2007. “Dietary Diversity Score Is a Useful Indicator of Micronutrient Intake in Non-Breast-Feeding Filipino Children.” </w:delText>
        </w:r>
        <w:r w:rsidRPr="000F6904" w:rsidDel="00FB4442">
          <w:rPr>
            <w:i/>
            <w:iCs/>
          </w:rPr>
          <w:delText>The Journal of Nutrition</w:delText>
        </w:r>
        <w:r w:rsidRPr="000F6904" w:rsidDel="00FB4442">
          <w:delText xml:space="preserve"> 137 (2): 472–77.</w:delText>
        </w:r>
      </w:del>
    </w:p>
    <w:p w14:paraId="4699ACFC" w14:textId="6B0A0958" w:rsidR="00E120FF" w:rsidRPr="000F6904" w:rsidDel="00FB4442" w:rsidRDefault="00E120FF">
      <w:pPr>
        <w:pStyle w:val="Bibliography"/>
        <w:rPr>
          <w:del w:id="2269" w:author="Linderhof, Vincent" w:date="2016-01-26T22:23:00Z"/>
        </w:rPr>
        <w:pPrChange w:id="2270" w:author="Linderhof, Vincent" w:date="2016-02-15T00:01:00Z">
          <w:pPr>
            <w:pStyle w:val="Bibliography"/>
            <w:jc w:val="both"/>
          </w:pPr>
        </w:pPrChange>
      </w:pPr>
      <w:del w:id="2271" w:author="Linderhof, Vincent" w:date="2016-01-26T22:23:00Z">
        <w:r w:rsidRPr="000F6904" w:rsidDel="00FB4442">
          <w:delText xml:space="preserve">Pitt, Mark M., Mark R. Rosenzweig, and Md. Nazmul Hassan. 1990. “Productivity, Health, and Inequality in the Intrahousehold Distribution of Food in Low-Income Countries.” </w:delText>
        </w:r>
        <w:r w:rsidRPr="000F6904" w:rsidDel="00FB4442">
          <w:rPr>
            <w:i/>
            <w:iCs/>
          </w:rPr>
          <w:delText>The American Economic Review</w:delText>
        </w:r>
        <w:r w:rsidRPr="000F6904" w:rsidDel="00FB4442">
          <w:delText xml:space="preserve"> 80 (5): 1139–56.</w:delText>
        </w:r>
      </w:del>
    </w:p>
    <w:p w14:paraId="108E2899" w14:textId="60974445" w:rsidR="00E120FF" w:rsidRPr="000F6904" w:rsidDel="00FB4442" w:rsidRDefault="00E120FF">
      <w:pPr>
        <w:pStyle w:val="Bibliography"/>
        <w:rPr>
          <w:del w:id="2272" w:author="Linderhof, Vincent" w:date="2016-01-26T22:23:00Z"/>
        </w:rPr>
        <w:pPrChange w:id="2273" w:author="Linderhof, Vincent" w:date="2016-02-15T00:01:00Z">
          <w:pPr>
            <w:pStyle w:val="Bibliography"/>
            <w:jc w:val="both"/>
          </w:pPr>
        </w:pPrChange>
      </w:pPr>
      <w:del w:id="2274" w:author="Linderhof, Vincent" w:date="2016-01-26T22:23:00Z">
        <w:r w:rsidRPr="000F6904" w:rsidDel="00FB4442">
          <w:delText xml:space="preserve">Rah, J. H., N. Akhter, R. D. Semba, S. de Pee, M. W. Bloem, A. A. Campbell, R. Moench-Pfanner, K. Sun, J. Badham, and K. Kraemer. 2010. “Low Dietary Diversity Is a Predictor of Child Stunting in Rural Bangladesh.” </w:delText>
        </w:r>
        <w:r w:rsidRPr="000F6904" w:rsidDel="00FB4442">
          <w:rPr>
            <w:i/>
            <w:iCs/>
          </w:rPr>
          <w:delText>European Journal of Clinical Nutrition</w:delText>
        </w:r>
        <w:r w:rsidRPr="000F6904" w:rsidDel="00FB4442">
          <w:delText xml:space="preserve"> 64 (12): 1393–98. doi:10.1038/ejcn.2010.171.</w:delText>
        </w:r>
      </w:del>
    </w:p>
    <w:p w14:paraId="38B84262" w14:textId="26230341" w:rsidR="00E120FF" w:rsidRPr="000F6904" w:rsidDel="00FB4442" w:rsidRDefault="00E120FF">
      <w:pPr>
        <w:pStyle w:val="Bibliography"/>
        <w:rPr>
          <w:del w:id="2275" w:author="Linderhof, Vincent" w:date="2016-01-26T22:23:00Z"/>
        </w:rPr>
        <w:pPrChange w:id="2276" w:author="Linderhof, Vincent" w:date="2016-02-15T00:01:00Z">
          <w:pPr>
            <w:pStyle w:val="Bibliography"/>
            <w:jc w:val="both"/>
          </w:pPr>
        </w:pPrChange>
      </w:pPr>
      <w:del w:id="2277" w:author="Linderhof, Vincent" w:date="2016-01-26T22:23:00Z">
        <w:r w:rsidRPr="000F6904" w:rsidDel="00FB4442">
          <w:delText>Simpson, E. H. 1949. “Measurement of Diversity” 163: 688. doi:10.1038/163688a0.</w:delText>
        </w:r>
      </w:del>
    </w:p>
    <w:p w14:paraId="0FD78A6A" w14:textId="1AA3D641" w:rsidR="00E120FF" w:rsidRPr="000F6904" w:rsidDel="00FB4442" w:rsidRDefault="00E120FF">
      <w:pPr>
        <w:pStyle w:val="Bibliography"/>
        <w:rPr>
          <w:del w:id="2278" w:author="Linderhof, Vincent" w:date="2016-01-26T22:23:00Z"/>
        </w:rPr>
        <w:pPrChange w:id="2279" w:author="Linderhof, Vincent" w:date="2016-02-15T00:01:00Z">
          <w:pPr>
            <w:pStyle w:val="Bibliography"/>
            <w:jc w:val="both"/>
          </w:pPr>
        </w:pPrChange>
      </w:pPr>
      <w:del w:id="2280" w:author="Linderhof, Vincent" w:date="2016-01-26T22:23:00Z">
        <w:r w:rsidRPr="000F6904" w:rsidDel="00FB4442">
          <w:delText xml:space="preserve">Steyn, Np, Jh Nel, G Nantel, G Kennedy, and D Labadarios. 2006. “Food Variety and Dietary Diversity Scores in Children: Are They Good Indicators of Dietary Adequacy?” </w:delText>
        </w:r>
        <w:r w:rsidRPr="000F6904" w:rsidDel="00FB4442">
          <w:rPr>
            <w:i/>
            <w:iCs/>
          </w:rPr>
          <w:delText>Public Health Nutrition</w:delText>
        </w:r>
        <w:r w:rsidRPr="000F6904" w:rsidDel="00FB4442">
          <w:delText xml:space="preserve"> 9 (05): 644–50. doi:10.1079/PHN2005912.</w:delText>
        </w:r>
      </w:del>
    </w:p>
    <w:p w14:paraId="5AE5ABB2" w14:textId="1B3D1E4C" w:rsidR="00E120FF" w:rsidRPr="000F6904" w:rsidDel="00FB4442" w:rsidRDefault="00E120FF">
      <w:pPr>
        <w:pStyle w:val="Bibliography"/>
        <w:rPr>
          <w:del w:id="2281" w:author="Linderhof, Vincent" w:date="2016-01-26T22:23:00Z"/>
        </w:rPr>
        <w:pPrChange w:id="2282" w:author="Linderhof, Vincent" w:date="2016-02-15T00:01:00Z">
          <w:pPr>
            <w:pStyle w:val="Bibliography"/>
            <w:jc w:val="both"/>
          </w:pPr>
        </w:pPrChange>
      </w:pPr>
      <w:del w:id="2283" w:author="Linderhof, Vincent" w:date="2016-01-26T22:23:00Z">
        <w:r w:rsidRPr="000F6904" w:rsidDel="00FB4442">
          <w:delText xml:space="preserve">Swindale, Anne, and Paula Bilinsky. 2006. “Household Dietary Diversity Score (HDDS) for Measurement of Household Food Access: Indicator Guide.” </w:delText>
        </w:r>
        <w:r w:rsidRPr="000F6904" w:rsidDel="00FB4442">
          <w:rPr>
            <w:i/>
            <w:iCs/>
          </w:rPr>
          <w:delText>Washington, DC: Food and Nutrition Technical Assistance Project, Academy for Educational Development</w:delText>
        </w:r>
        <w:r w:rsidRPr="000F6904" w:rsidDel="00FB4442">
          <w:delText>.</w:delText>
        </w:r>
      </w:del>
    </w:p>
    <w:p w14:paraId="37F8A56E" w14:textId="6BC4567F" w:rsidR="00E120FF" w:rsidRPr="000F6904" w:rsidDel="00FB4442" w:rsidRDefault="00E120FF">
      <w:pPr>
        <w:pStyle w:val="Bibliography"/>
        <w:rPr>
          <w:del w:id="2284" w:author="Linderhof, Vincent" w:date="2016-01-26T22:23:00Z"/>
        </w:rPr>
        <w:pPrChange w:id="2285" w:author="Linderhof, Vincent" w:date="2016-02-15T00:01:00Z">
          <w:pPr>
            <w:pStyle w:val="Bibliography"/>
            <w:jc w:val="both"/>
          </w:pPr>
        </w:pPrChange>
      </w:pPr>
      <w:del w:id="2286" w:author="Linderhof, Vincent" w:date="2016-01-26T22:23:00Z">
        <w:r w:rsidRPr="000F6904" w:rsidDel="00FB4442">
          <w:delText>The Uganda Bureau of Statistics. 2015. “The Uganda National Panel Survey (UNPS) 2011/12.” Accessed March 23. http://siteresources.worldbank.org/INTLSMS/Resources/3358986-1233781970982/5800988-1265043582346/UNPS_2009_10_BID_rev_2014.pdf.</w:delText>
        </w:r>
      </w:del>
    </w:p>
    <w:p w14:paraId="58EF37AA" w14:textId="5A712999" w:rsidR="00E120FF" w:rsidRPr="000F6904" w:rsidDel="00FB4442" w:rsidRDefault="00E120FF">
      <w:pPr>
        <w:pStyle w:val="Bibliography"/>
        <w:rPr>
          <w:del w:id="2287" w:author="Linderhof, Vincent" w:date="2016-01-26T22:23:00Z"/>
        </w:rPr>
        <w:pPrChange w:id="2288" w:author="Linderhof, Vincent" w:date="2016-02-15T00:01:00Z">
          <w:pPr>
            <w:pStyle w:val="Bibliography"/>
            <w:jc w:val="both"/>
          </w:pPr>
        </w:pPrChange>
      </w:pPr>
      <w:del w:id="2289" w:author="Linderhof, Vincent" w:date="2016-01-26T22:23:00Z">
        <w:r w:rsidRPr="000F6904" w:rsidDel="00FB4442">
          <w:delText xml:space="preserve">Thorne-Lyman, Andrew L., Natalie Valpiani, Kai Sun, Richard D. Semba, Christine L. Klotz, Klaus Kraemer, Nasima Akhter, et al. 2010. “Household Dietary Diversity and Food Expenditures Are Closely Linked in Rural Bangladesh, Increasing the Risk of Malnutrition Due to the Financial Crisis.” </w:delText>
        </w:r>
        <w:r w:rsidRPr="000F6904" w:rsidDel="00FB4442">
          <w:rPr>
            <w:i/>
            <w:iCs/>
          </w:rPr>
          <w:delText>The Journal of Nutrition</w:delText>
        </w:r>
        <w:r w:rsidRPr="000F6904" w:rsidDel="00FB4442">
          <w:delText xml:space="preserve"> 140 (1): 182S – 188S. doi:10.3945/jn.109.110809.</w:delText>
        </w:r>
      </w:del>
    </w:p>
    <w:p w14:paraId="6C375244" w14:textId="419A7F37" w:rsidR="00E120FF" w:rsidRPr="000F6904" w:rsidDel="00FB4442" w:rsidRDefault="00E120FF">
      <w:pPr>
        <w:pStyle w:val="Bibliography"/>
        <w:rPr>
          <w:del w:id="2290" w:author="Linderhof, Vincent" w:date="2016-01-26T22:23:00Z"/>
        </w:rPr>
        <w:pPrChange w:id="2291" w:author="Linderhof, Vincent" w:date="2016-02-15T00:01:00Z">
          <w:pPr>
            <w:pStyle w:val="Bibliography"/>
            <w:jc w:val="both"/>
          </w:pPr>
        </w:pPrChange>
      </w:pPr>
      <w:del w:id="2292" w:author="Linderhof, Vincent" w:date="2016-01-26T22:23:00Z">
        <w:r w:rsidRPr="000F6904" w:rsidDel="00FB4442">
          <w:delText xml:space="preserve">Torheim, L. E., F. Ouattara, M. M. Diarra, F. D. Thiam, I. Barikmo, A. Hatløy, and A. Oshaug. 2004. “Nutrient Adequacy and Dietary Diversity in Rural Mali: Association and Determinants.” </w:delText>
        </w:r>
        <w:r w:rsidRPr="000F6904" w:rsidDel="00FB4442">
          <w:rPr>
            <w:i/>
            <w:iCs/>
          </w:rPr>
          <w:delText>European Journal of Clinical Nutrition</w:delText>
        </w:r>
        <w:r w:rsidRPr="000F6904" w:rsidDel="00FB4442">
          <w:delText xml:space="preserve"> 58 (4): 594–604. doi:10.1038/sj.ejcn.1601853.</w:delText>
        </w:r>
      </w:del>
    </w:p>
    <w:p w14:paraId="77A74FBF" w14:textId="5F0F2A69" w:rsidR="00E120FF" w:rsidRPr="000F6904" w:rsidDel="00FB4442" w:rsidRDefault="00E120FF">
      <w:pPr>
        <w:pStyle w:val="Bibliography"/>
        <w:rPr>
          <w:del w:id="2293" w:author="Linderhof, Vincent" w:date="2016-01-26T22:23:00Z"/>
        </w:rPr>
        <w:pPrChange w:id="2294" w:author="Linderhof, Vincent" w:date="2016-02-15T00:01:00Z">
          <w:pPr>
            <w:pStyle w:val="Bibliography"/>
            <w:jc w:val="both"/>
          </w:pPr>
        </w:pPrChange>
      </w:pPr>
      <w:del w:id="2295" w:author="Linderhof, Vincent" w:date="2016-01-26T22:23:00Z">
        <w:r w:rsidRPr="000F6904" w:rsidDel="00FB4442">
          <w:delText>Verbeek, Marno, 2012. A Guide to Modern Econometrics, Fourth Edition. John Wiley &amp; Sons Ltd.</w:delText>
        </w:r>
      </w:del>
    </w:p>
    <w:p w14:paraId="215BEEEB" w14:textId="5DA82FB3" w:rsidR="00E120FF" w:rsidRPr="000F6904" w:rsidDel="00FB4442" w:rsidRDefault="00E120FF">
      <w:pPr>
        <w:pStyle w:val="Bibliography"/>
        <w:rPr>
          <w:del w:id="2296" w:author="Linderhof, Vincent" w:date="2016-01-26T22:23:00Z"/>
        </w:rPr>
        <w:pPrChange w:id="2297" w:author="Linderhof, Vincent" w:date="2016-02-15T00:01:00Z">
          <w:pPr>
            <w:pStyle w:val="Bibliography"/>
            <w:jc w:val="both"/>
          </w:pPr>
        </w:pPrChange>
      </w:pPr>
      <w:del w:id="2298" w:author="Linderhof, Vincent" w:date="2016-01-26T22:23:00Z">
        <w:r w:rsidRPr="000F6904" w:rsidDel="00FB4442">
          <w:delText xml:space="preserve">Weiss, Christoph R., and Wolfgang Briglauer. 2000. “Determinants and Dynamics of Farm Diversification.” FE Working Paper 0002. Christian-Albrechts-University of Kiel, Department of </w:delText>
        </w:r>
        <w:r w:rsidRPr="000F6904" w:rsidDel="00FB4442">
          <w:lastRenderedPageBreak/>
          <w:delText>Food Economics and Consumption Studies. http://econpapers.repec.org/paper/zbwcaufew/0002.htm.</w:delText>
        </w:r>
      </w:del>
    </w:p>
    <w:p w14:paraId="387E6A63" w14:textId="4C1932C8" w:rsidR="00193FF8" w:rsidRDefault="00E120FF">
      <w:pPr>
        <w:pPrChange w:id="2299" w:author="Linderhof, Vincent" w:date="2016-01-26T22:16:00Z">
          <w:pPr>
            <w:jc w:val="both"/>
          </w:pPr>
        </w:pPrChange>
      </w:pPr>
      <w:r>
        <w:fldChar w:fldCharType="end"/>
      </w:r>
    </w:p>
    <w:p w14:paraId="6D087EF2" w14:textId="3ABADF7F" w:rsidR="00065000" w:rsidRDefault="00065000">
      <w:pPr>
        <w:suppressAutoHyphens w:val="0"/>
        <w:spacing w:after="0"/>
        <w:rPr>
          <w:ins w:id="2300" w:author="Linderhof, Vincent" w:date="2016-01-26T22:02:00Z"/>
        </w:rPr>
      </w:pPr>
      <w:ins w:id="2301" w:author="Linderhof, Vincent" w:date="2016-01-26T22:02:00Z">
        <w:r>
          <w:br w:type="page"/>
        </w:r>
      </w:ins>
    </w:p>
    <w:p w14:paraId="2E1CDEC2" w14:textId="4C26012C" w:rsidR="004A4E08" w:rsidRDefault="00065000">
      <w:pPr>
        <w:pStyle w:val="Heading1"/>
        <w:rPr>
          <w:ins w:id="2302" w:author="Linderhof, Vincent" w:date="2016-02-14T10:53:00Z"/>
        </w:rPr>
        <w:pPrChange w:id="2303" w:author="Linderhof, Vincent" w:date="2016-01-26T22:03:00Z">
          <w:pPr>
            <w:jc w:val="both"/>
          </w:pPr>
        </w:pPrChange>
      </w:pPr>
      <w:ins w:id="2304" w:author="Linderhof, Vincent" w:date="2016-01-26T22:02:00Z">
        <w:r>
          <w:lastRenderedPageBreak/>
          <w:t>Appendix Glossary</w:t>
        </w:r>
      </w:ins>
    </w:p>
    <w:p w14:paraId="5EEEF3F1" w14:textId="77777777" w:rsidR="002570FB" w:rsidRPr="00891AE0" w:rsidRDefault="002570FB">
      <w:pPr>
        <w:rPr>
          <w:ins w:id="2305" w:author="Linderhof, Vincent" w:date="2016-01-26T22:02:00Z"/>
        </w:rPr>
        <w:pPrChange w:id="2306" w:author="Linderhof, Vincent" w:date="2016-02-14T10:53:00Z">
          <w:pPr>
            <w:jc w:val="both"/>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307" w:author="Linderhof, Vincent" w:date="2016-02-14T10:53:00Z">
          <w:tblPr>
            <w:tblStyle w:val="TableGrid"/>
            <w:tblW w:w="0" w:type="auto"/>
            <w:tblLook w:val="04A0" w:firstRow="1" w:lastRow="0" w:firstColumn="1" w:lastColumn="0" w:noHBand="0" w:noVBand="1"/>
          </w:tblPr>
        </w:tblPrChange>
      </w:tblPr>
      <w:tblGrid>
        <w:gridCol w:w="1809"/>
        <w:gridCol w:w="7479"/>
        <w:tblGridChange w:id="2308">
          <w:tblGrid>
            <w:gridCol w:w="1809"/>
            <w:gridCol w:w="2835"/>
            <w:gridCol w:w="4644"/>
          </w:tblGrid>
        </w:tblGridChange>
      </w:tblGrid>
      <w:tr w:rsidR="00065000" w14:paraId="1AF0E700" w14:textId="77777777" w:rsidTr="002570FB">
        <w:trPr>
          <w:ins w:id="2309" w:author="Linderhof, Vincent" w:date="2016-01-26T22:02:00Z"/>
        </w:trPr>
        <w:tc>
          <w:tcPr>
            <w:tcW w:w="1809" w:type="dxa"/>
            <w:tcBorders>
              <w:top w:val="single" w:sz="4" w:space="0" w:color="auto"/>
              <w:bottom w:val="single" w:sz="4" w:space="0" w:color="auto"/>
            </w:tcBorders>
            <w:tcPrChange w:id="2310" w:author="Linderhof, Vincent" w:date="2016-02-14T10:53:00Z">
              <w:tcPr>
                <w:tcW w:w="4644" w:type="dxa"/>
                <w:gridSpan w:val="2"/>
              </w:tcPr>
            </w:tcPrChange>
          </w:tcPr>
          <w:p w14:paraId="53674388" w14:textId="21419EB9" w:rsidR="00065000" w:rsidRPr="00B20283" w:rsidRDefault="00065000" w:rsidP="00E120FF">
            <w:pPr>
              <w:jc w:val="both"/>
              <w:rPr>
                <w:ins w:id="2311" w:author="Linderhof, Vincent" w:date="2016-01-26T22:02:00Z"/>
                <w:b/>
                <w:rPrChange w:id="2312" w:author="Linderhof, Vincent" w:date="2016-01-26T22:15:00Z">
                  <w:rPr>
                    <w:ins w:id="2313" w:author="Linderhof, Vincent" w:date="2016-01-26T22:02:00Z"/>
                  </w:rPr>
                </w:rPrChange>
              </w:rPr>
            </w:pPr>
            <w:ins w:id="2314" w:author="Linderhof, Vincent" w:date="2016-01-26T22:03:00Z">
              <w:r w:rsidRPr="00B20283">
                <w:rPr>
                  <w:b/>
                  <w:rPrChange w:id="2315" w:author="Linderhof, Vincent" w:date="2016-01-26T22:15:00Z">
                    <w:rPr/>
                  </w:rPrChange>
                </w:rPr>
                <w:t>Acronym</w:t>
              </w:r>
            </w:ins>
          </w:p>
        </w:tc>
        <w:tc>
          <w:tcPr>
            <w:tcW w:w="7479" w:type="dxa"/>
            <w:tcBorders>
              <w:top w:val="single" w:sz="4" w:space="0" w:color="auto"/>
              <w:bottom w:val="single" w:sz="4" w:space="0" w:color="auto"/>
            </w:tcBorders>
            <w:tcPrChange w:id="2316" w:author="Linderhof, Vincent" w:date="2016-02-14T10:53:00Z">
              <w:tcPr>
                <w:tcW w:w="4644" w:type="dxa"/>
              </w:tcPr>
            </w:tcPrChange>
          </w:tcPr>
          <w:p w14:paraId="3B969578" w14:textId="6D72E929" w:rsidR="00065000" w:rsidRPr="00B20283" w:rsidRDefault="00065000" w:rsidP="00E120FF">
            <w:pPr>
              <w:jc w:val="both"/>
              <w:rPr>
                <w:ins w:id="2317" w:author="Linderhof, Vincent" w:date="2016-01-26T22:02:00Z"/>
                <w:b/>
                <w:rPrChange w:id="2318" w:author="Linderhof, Vincent" w:date="2016-01-26T22:15:00Z">
                  <w:rPr>
                    <w:ins w:id="2319" w:author="Linderhof, Vincent" w:date="2016-01-26T22:02:00Z"/>
                  </w:rPr>
                </w:rPrChange>
              </w:rPr>
            </w:pPr>
            <w:ins w:id="2320" w:author="Linderhof, Vincent" w:date="2016-01-26T22:03:00Z">
              <w:r w:rsidRPr="00B20283">
                <w:rPr>
                  <w:b/>
                  <w:rPrChange w:id="2321" w:author="Linderhof, Vincent" w:date="2016-01-26T22:15:00Z">
                    <w:rPr/>
                  </w:rPrChange>
                </w:rPr>
                <w:t>Description</w:t>
              </w:r>
            </w:ins>
          </w:p>
        </w:tc>
      </w:tr>
      <w:tr w:rsidR="00B20283" w14:paraId="0A8A3774" w14:textId="77777777" w:rsidTr="002570FB">
        <w:tblPrEx>
          <w:tblPrExChange w:id="2322" w:author="Linderhof, Vincent" w:date="2016-02-14T10:53: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ins w:id="2323" w:author="Linderhof, Vincent" w:date="2016-01-26T22:14:00Z"/>
        </w:trPr>
        <w:tc>
          <w:tcPr>
            <w:tcW w:w="1809" w:type="dxa"/>
            <w:tcBorders>
              <w:top w:val="single" w:sz="4" w:space="0" w:color="auto"/>
            </w:tcBorders>
            <w:tcPrChange w:id="2324" w:author="Linderhof, Vincent" w:date="2016-02-14T10:53:00Z">
              <w:tcPr>
                <w:tcW w:w="1809" w:type="dxa"/>
              </w:tcPr>
            </w:tcPrChange>
          </w:tcPr>
          <w:p w14:paraId="2C520E81" w14:textId="77777777" w:rsidR="00B20283" w:rsidRDefault="00B20283" w:rsidP="003565FC">
            <w:pPr>
              <w:jc w:val="both"/>
              <w:rPr>
                <w:ins w:id="2325" w:author="Linderhof, Vincent" w:date="2016-01-26T22:14:00Z"/>
              </w:rPr>
            </w:pPr>
            <w:ins w:id="2326" w:author="Linderhof, Vincent" w:date="2016-01-26T22:14:00Z">
              <w:r w:rsidRPr="00B27B4C">
                <w:t>DDS</w:t>
              </w:r>
            </w:ins>
          </w:p>
        </w:tc>
        <w:tc>
          <w:tcPr>
            <w:tcW w:w="7479" w:type="dxa"/>
            <w:tcBorders>
              <w:top w:val="single" w:sz="4" w:space="0" w:color="auto"/>
            </w:tcBorders>
            <w:tcPrChange w:id="2327" w:author="Linderhof, Vincent" w:date="2016-02-14T10:53:00Z">
              <w:tcPr>
                <w:tcW w:w="7479" w:type="dxa"/>
                <w:gridSpan w:val="2"/>
              </w:tcPr>
            </w:tcPrChange>
          </w:tcPr>
          <w:p w14:paraId="63032408" w14:textId="77777777" w:rsidR="00B20283" w:rsidRDefault="00B20283" w:rsidP="003565FC">
            <w:pPr>
              <w:jc w:val="both"/>
              <w:rPr>
                <w:ins w:id="2328" w:author="Linderhof, Vincent" w:date="2016-01-26T22:14:00Z"/>
              </w:rPr>
            </w:pPr>
            <w:ins w:id="2329" w:author="Linderhof, Vincent" w:date="2016-01-26T22:14:00Z">
              <w:r>
                <w:t>Dietary Diversity Score</w:t>
              </w:r>
            </w:ins>
          </w:p>
        </w:tc>
      </w:tr>
      <w:tr w:rsidR="00B20283" w14:paraId="307922D6" w14:textId="77777777" w:rsidTr="003565FC">
        <w:trPr>
          <w:ins w:id="2330" w:author="Linderhof, Vincent" w:date="2016-01-26T22:14:00Z"/>
        </w:trPr>
        <w:tc>
          <w:tcPr>
            <w:tcW w:w="1809" w:type="dxa"/>
          </w:tcPr>
          <w:p w14:paraId="01773CAF" w14:textId="77777777" w:rsidR="00B20283" w:rsidRDefault="00B20283" w:rsidP="003565FC">
            <w:pPr>
              <w:jc w:val="both"/>
              <w:rPr>
                <w:ins w:id="2331" w:author="Linderhof, Vincent" w:date="2016-01-26T22:14:00Z"/>
              </w:rPr>
            </w:pPr>
            <w:ins w:id="2332" w:author="Linderhof, Vincent" w:date="2016-01-26T22:14:00Z">
              <w:r>
                <w:t>FAO</w:t>
              </w:r>
            </w:ins>
          </w:p>
        </w:tc>
        <w:tc>
          <w:tcPr>
            <w:tcW w:w="7479" w:type="dxa"/>
          </w:tcPr>
          <w:p w14:paraId="565FB394" w14:textId="299B96DE" w:rsidR="00B20283" w:rsidRDefault="002570FB" w:rsidP="003565FC">
            <w:pPr>
              <w:jc w:val="both"/>
              <w:rPr>
                <w:ins w:id="2333" w:author="Linderhof, Vincent" w:date="2016-01-26T22:14:00Z"/>
              </w:rPr>
            </w:pPr>
            <w:ins w:id="2334" w:author="Linderhof, Vincent" w:date="2016-02-14T10:52:00Z">
              <w:r w:rsidRPr="002570FB">
                <w:t>Food and Agriculture Organization of the United Nations</w:t>
              </w:r>
            </w:ins>
          </w:p>
        </w:tc>
      </w:tr>
      <w:tr w:rsidR="00B20283" w14:paraId="55BD1DEF" w14:textId="77777777" w:rsidTr="003565FC">
        <w:trPr>
          <w:ins w:id="2335" w:author="Linderhof, Vincent" w:date="2016-01-26T22:14:00Z"/>
        </w:trPr>
        <w:tc>
          <w:tcPr>
            <w:tcW w:w="1809" w:type="dxa"/>
          </w:tcPr>
          <w:p w14:paraId="490E86DC" w14:textId="77777777" w:rsidR="00B20283" w:rsidRDefault="00B20283" w:rsidP="003565FC">
            <w:pPr>
              <w:jc w:val="both"/>
              <w:rPr>
                <w:ins w:id="2336" w:author="Linderhof, Vincent" w:date="2016-01-26T22:14:00Z"/>
              </w:rPr>
            </w:pPr>
            <w:ins w:id="2337" w:author="Linderhof, Vincent" w:date="2016-01-26T22:14:00Z">
              <w:r w:rsidRPr="00B27B4C">
                <w:t>FCS</w:t>
              </w:r>
            </w:ins>
          </w:p>
        </w:tc>
        <w:tc>
          <w:tcPr>
            <w:tcW w:w="7479" w:type="dxa"/>
          </w:tcPr>
          <w:p w14:paraId="4D58763F" w14:textId="77777777" w:rsidR="00B20283" w:rsidRDefault="00B20283" w:rsidP="003565FC">
            <w:pPr>
              <w:jc w:val="both"/>
              <w:rPr>
                <w:ins w:id="2338" w:author="Linderhof, Vincent" w:date="2016-01-26T22:14:00Z"/>
              </w:rPr>
            </w:pPr>
            <w:ins w:id="2339" w:author="Linderhof, Vincent" w:date="2016-01-26T22:14:00Z">
              <w:r>
                <w:t>Food Consumption Score</w:t>
              </w:r>
            </w:ins>
          </w:p>
        </w:tc>
      </w:tr>
      <w:tr w:rsidR="00B20283" w14:paraId="3BC7794A" w14:textId="77777777" w:rsidTr="003565FC">
        <w:trPr>
          <w:ins w:id="2340" w:author="Linderhof, Vincent" w:date="2016-01-26T22:14:00Z"/>
        </w:trPr>
        <w:tc>
          <w:tcPr>
            <w:tcW w:w="1809" w:type="dxa"/>
          </w:tcPr>
          <w:p w14:paraId="5FA3FD2B" w14:textId="77777777" w:rsidR="00B20283" w:rsidRDefault="00B20283" w:rsidP="003565FC">
            <w:pPr>
              <w:jc w:val="both"/>
              <w:rPr>
                <w:ins w:id="2341" w:author="Linderhof, Vincent" w:date="2016-01-26T22:14:00Z"/>
              </w:rPr>
            </w:pPr>
            <w:ins w:id="2342" w:author="Linderhof, Vincent" w:date="2016-01-26T22:14:00Z">
              <w:r w:rsidRPr="00B27B4C">
                <w:t>FVS</w:t>
              </w:r>
            </w:ins>
          </w:p>
        </w:tc>
        <w:tc>
          <w:tcPr>
            <w:tcW w:w="7479" w:type="dxa"/>
          </w:tcPr>
          <w:p w14:paraId="31343AFB" w14:textId="77777777" w:rsidR="00B20283" w:rsidRDefault="00B20283" w:rsidP="003565FC">
            <w:pPr>
              <w:jc w:val="both"/>
              <w:rPr>
                <w:ins w:id="2343" w:author="Linderhof, Vincent" w:date="2016-01-26T22:14:00Z"/>
              </w:rPr>
            </w:pPr>
            <w:ins w:id="2344" w:author="Linderhof, Vincent" w:date="2016-01-26T22:14:00Z">
              <w:r>
                <w:t>Food Varity Score</w:t>
              </w:r>
            </w:ins>
          </w:p>
        </w:tc>
      </w:tr>
      <w:tr w:rsidR="00B20283" w14:paraId="1C6AA9E3" w14:textId="77777777" w:rsidTr="003565FC">
        <w:trPr>
          <w:ins w:id="2345" w:author="Linderhof, Vincent" w:date="2016-01-26T22:14:00Z"/>
        </w:trPr>
        <w:tc>
          <w:tcPr>
            <w:tcW w:w="1809" w:type="dxa"/>
          </w:tcPr>
          <w:p w14:paraId="4A4780D0" w14:textId="77777777" w:rsidR="00B20283" w:rsidRDefault="00B20283" w:rsidP="003565FC">
            <w:pPr>
              <w:jc w:val="both"/>
              <w:rPr>
                <w:ins w:id="2346" w:author="Linderhof, Vincent" w:date="2016-01-26T22:14:00Z"/>
              </w:rPr>
            </w:pPr>
            <w:ins w:id="2347" w:author="Linderhof, Vincent" w:date="2016-01-26T22:14:00Z">
              <w:r w:rsidRPr="00B27B4C">
                <w:t>GPS</w:t>
              </w:r>
            </w:ins>
          </w:p>
        </w:tc>
        <w:tc>
          <w:tcPr>
            <w:tcW w:w="7479" w:type="dxa"/>
          </w:tcPr>
          <w:p w14:paraId="3425779E" w14:textId="77777777" w:rsidR="00B20283" w:rsidRDefault="00B20283" w:rsidP="003565FC">
            <w:pPr>
              <w:jc w:val="both"/>
              <w:rPr>
                <w:ins w:id="2348" w:author="Linderhof, Vincent" w:date="2016-01-26T22:14:00Z"/>
              </w:rPr>
            </w:pPr>
          </w:p>
        </w:tc>
      </w:tr>
      <w:tr w:rsidR="00B20283" w14:paraId="6C817467" w14:textId="77777777" w:rsidTr="003565FC">
        <w:trPr>
          <w:ins w:id="2349" w:author="Linderhof, Vincent" w:date="2016-01-26T22:15:00Z"/>
        </w:trPr>
        <w:tc>
          <w:tcPr>
            <w:tcW w:w="1809" w:type="dxa"/>
          </w:tcPr>
          <w:p w14:paraId="59CFD4C6" w14:textId="77777777" w:rsidR="00B20283" w:rsidRDefault="00B20283" w:rsidP="003565FC">
            <w:pPr>
              <w:jc w:val="both"/>
              <w:rPr>
                <w:ins w:id="2350" w:author="Linderhof, Vincent" w:date="2016-01-26T22:15:00Z"/>
              </w:rPr>
            </w:pPr>
            <w:ins w:id="2351" w:author="Linderhof, Vincent" w:date="2016-01-26T22:15:00Z">
              <w:r>
                <w:t>HAZ</w:t>
              </w:r>
            </w:ins>
          </w:p>
        </w:tc>
        <w:tc>
          <w:tcPr>
            <w:tcW w:w="7479" w:type="dxa"/>
          </w:tcPr>
          <w:p w14:paraId="1522A0D9" w14:textId="77777777" w:rsidR="00B20283" w:rsidRDefault="00B20283" w:rsidP="003565FC">
            <w:pPr>
              <w:jc w:val="both"/>
              <w:rPr>
                <w:ins w:id="2352" w:author="Linderhof, Vincent" w:date="2016-01-26T22:15:00Z"/>
              </w:rPr>
            </w:pPr>
            <w:ins w:id="2353" w:author="Linderhof, Vincent" w:date="2016-01-26T22:15:00Z">
              <w:r>
                <w:t>Height for age score</w:t>
              </w:r>
            </w:ins>
          </w:p>
        </w:tc>
      </w:tr>
      <w:tr w:rsidR="00065000" w14:paraId="477D3A00" w14:textId="77777777" w:rsidTr="00065000">
        <w:trPr>
          <w:ins w:id="2354" w:author="Linderhof, Vincent" w:date="2016-01-26T22:02:00Z"/>
        </w:trPr>
        <w:tc>
          <w:tcPr>
            <w:tcW w:w="1809" w:type="dxa"/>
            <w:tcPrChange w:id="2355" w:author="Linderhof, Vincent" w:date="2016-01-26T22:03:00Z">
              <w:tcPr>
                <w:tcW w:w="4644" w:type="dxa"/>
                <w:gridSpan w:val="2"/>
              </w:tcPr>
            </w:tcPrChange>
          </w:tcPr>
          <w:p w14:paraId="26DAACA4" w14:textId="29399624" w:rsidR="00065000" w:rsidRDefault="00065000" w:rsidP="00E120FF">
            <w:pPr>
              <w:jc w:val="both"/>
              <w:rPr>
                <w:ins w:id="2356" w:author="Linderhof, Vincent" w:date="2016-01-26T22:02:00Z"/>
              </w:rPr>
            </w:pPr>
            <w:ins w:id="2357" w:author="Linderhof, Vincent" w:date="2016-01-26T22:03:00Z">
              <w:r w:rsidRPr="00B27B4C">
                <w:t>LSMS-ISA</w:t>
              </w:r>
            </w:ins>
          </w:p>
        </w:tc>
        <w:tc>
          <w:tcPr>
            <w:tcW w:w="7479" w:type="dxa"/>
            <w:tcPrChange w:id="2358" w:author="Linderhof, Vincent" w:date="2016-01-26T22:03:00Z">
              <w:tcPr>
                <w:tcW w:w="4644" w:type="dxa"/>
              </w:tcPr>
            </w:tcPrChange>
          </w:tcPr>
          <w:p w14:paraId="2E1DC78D" w14:textId="483B7653" w:rsidR="00065000" w:rsidRDefault="002570FB" w:rsidP="00E120FF">
            <w:pPr>
              <w:jc w:val="both"/>
              <w:rPr>
                <w:ins w:id="2359" w:author="Linderhof, Vincent" w:date="2016-01-26T22:02:00Z"/>
              </w:rPr>
            </w:pPr>
            <w:ins w:id="2360" w:author="Linderhof, Vincent" w:date="2016-02-14T10:52:00Z">
              <w:r w:rsidRPr="002570FB">
                <w:t>The Living Standards Measurement Study - Integrated Surveys on Agriculture</w:t>
              </w:r>
            </w:ins>
          </w:p>
        </w:tc>
      </w:tr>
      <w:tr w:rsidR="00B20283" w14:paraId="0EF4D0BA" w14:textId="77777777" w:rsidTr="003565FC">
        <w:trPr>
          <w:ins w:id="2361" w:author="Linderhof, Vincent" w:date="2016-01-26T22:15:00Z"/>
        </w:trPr>
        <w:tc>
          <w:tcPr>
            <w:tcW w:w="1809" w:type="dxa"/>
          </w:tcPr>
          <w:p w14:paraId="58B95FC0" w14:textId="77777777" w:rsidR="00B20283" w:rsidRDefault="00B20283" w:rsidP="003565FC">
            <w:pPr>
              <w:jc w:val="both"/>
              <w:rPr>
                <w:ins w:id="2362" w:author="Linderhof, Vincent" w:date="2016-01-26T22:15:00Z"/>
              </w:rPr>
            </w:pPr>
            <w:ins w:id="2363" w:author="Linderhof, Vincent" w:date="2016-01-26T22:15:00Z">
              <w:r w:rsidRPr="00B27B4C">
                <w:t>MAR</w:t>
              </w:r>
            </w:ins>
          </w:p>
        </w:tc>
        <w:tc>
          <w:tcPr>
            <w:tcW w:w="7479" w:type="dxa"/>
          </w:tcPr>
          <w:p w14:paraId="5A9B32B3" w14:textId="77777777" w:rsidR="00B20283" w:rsidRDefault="00B20283" w:rsidP="003565FC">
            <w:pPr>
              <w:jc w:val="both"/>
              <w:rPr>
                <w:ins w:id="2364" w:author="Linderhof, Vincent" w:date="2016-01-26T22:15:00Z"/>
              </w:rPr>
            </w:pPr>
            <w:ins w:id="2365" w:author="Linderhof, Vincent" w:date="2016-01-26T22:15:00Z">
              <w:r>
                <w:t>Mean Adequacy Ratio</w:t>
              </w:r>
            </w:ins>
          </w:p>
        </w:tc>
      </w:tr>
      <w:tr w:rsidR="00065000" w14:paraId="068DA945" w14:textId="77777777" w:rsidTr="00065000">
        <w:trPr>
          <w:ins w:id="2366" w:author="Linderhof, Vincent" w:date="2016-01-26T22:02:00Z"/>
        </w:trPr>
        <w:tc>
          <w:tcPr>
            <w:tcW w:w="1809" w:type="dxa"/>
            <w:tcPrChange w:id="2367" w:author="Linderhof, Vincent" w:date="2016-01-26T22:03:00Z">
              <w:tcPr>
                <w:tcW w:w="4644" w:type="dxa"/>
                <w:gridSpan w:val="2"/>
              </w:tcPr>
            </w:tcPrChange>
          </w:tcPr>
          <w:p w14:paraId="2A26DA4F" w14:textId="66FD9169" w:rsidR="00065000" w:rsidRDefault="00B20283" w:rsidP="00E120FF">
            <w:pPr>
              <w:jc w:val="both"/>
              <w:rPr>
                <w:ins w:id="2368" w:author="Linderhof, Vincent" w:date="2016-01-26T22:02:00Z"/>
              </w:rPr>
            </w:pPr>
            <w:ins w:id="2369" w:author="Linderhof, Vincent" w:date="2016-01-26T22:13:00Z">
              <w:r w:rsidRPr="00B27B4C">
                <w:t>NAR</w:t>
              </w:r>
            </w:ins>
          </w:p>
        </w:tc>
        <w:tc>
          <w:tcPr>
            <w:tcW w:w="7479" w:type="dxa"/>
            <w:tcPrChange w:id="2370" w:author="Linderhof, Vincent" w:date="2016-01-26T22:03:00Z">
              <w:tcPr>
                <w:tcW w:w="4644" w:type="dxa"/>
              </w:tcPr>
            </w:tcPrChange>
          </w:tcPr>
          <w:p w14:paraId="2F91C70A" w14:textId="561BAC53" w:rsidR="00065000" w:rsidRDefault="00065000" w:rsidP="00EE4873">
            <w:pPr>
              <w:jc w:val="both"/>
              <w:rPr>
                <w:ins w:id="2371" w:author="Linderhof, Vincent" w:date="2016-01-26T22:02:00Z"/>
              </w:rPr>
            </w:pPr>
            <w:ins w:id="2372" w:author="Linderhof, Vincent" w:date="2016-01-26T22:06:00Z">
              <w:r w:rsidRPr="00B27B4C">
                <w:t>Nutrient Adequacy R</w:t>
              </w:r>
              <w:r w:rsidR="00B20283">
                <w:t>atio</w:t>
              </w:r>
            </w:ins>
          </w:p>
        </w:tc>
      </w:tr>
      <w:tr w:rsidR="00B20283" w14:paraId="17263508" w14:textId="77777777" w:rsidTr="003565FC">
        <w:trPr>
          <w:ins w:id="2373" w:author="Linderhof, Vincent" w:date="2016-01-26T22:15:00Z"/>
        </w:trPr>
        <w:tc>
          <w:tcPr>
            <w:tcW w:w="1809" w:type="dxa"/>
          </w:tcPr>
          <w:p w14:paraId="69BC12C6" w14:textId="77777777" w:rsidR="00B20283" w:rsidRDefault="00B20283" w:rsidP="003565FC">
            <w:pPr>
              <w:jc w:val="both"/>
              <w:rPr>
                <w:ins w:id="2374" w:author="Linderhof, Vincent" w:date="2016-01-26T22:15:00Z"/>
              </w:rPr>
            </w:pPr>
            <w:ins w:id="2375" w:author="Linderhof, Vincent" w:date="2016-01-26T22:15:00Z">
              <w:r>
                <w:t>OLS</w:t>
              </w:r>
            </w:ins>
          </w:p>
        </w:tc>
        <w:tc>
          <w:tcPr>
            <w:tcW w:w="7479" w:type="dxa"/>
          </w:tcPr>
          <w:p w14:paraId="6F291C0E" w14:textId="77777777" w:rsidR="00B20283" w:rsidRDefault="00B20283" w:rsidP="003565FC">
            <w:pPr>
              <w:jc w:val="both"/>
              <w:rPr>
                <w:ins w:id="2376" w:author="Linderhof, Vincent" w:date="2016-01-26T22:15:00Z"/>
              </w:rPr>
            </w:pPr>
            <w:ins w:id="2377" w:author="Linderhof, Vincent" w:date="2016-01-26T22:15:00Z">
              <w:r>
                <w:t>Ordinary Least Square</w:t>
              </w:r>
            </w:ins>
          </w:p>
        </w:tc>
      </w:tr>
      <w:tr w:rsidR="00B20283" w14:paraId="756975E0" w14:textId="77777777" w:rsidTr="00065000">
        <w:trPr>
          <w:ins w:id="2378" w:author="Linderhof, Vincent" w:date="2016-01-26T22:09:00Z"/>
        </w:trPr>
        <w:tc>
          <w:tcPr>
            <w:tcW w:w="1809" w:type="dxa"/>
          </w:tcPr>
          <w:p w14:paraId="072C78B9" w14:textId="5605C4F1" w:rsidR="00B20283" w:rsidRDefault="00B20283" w:rsidP="00EE4873">
            <w:pPr>
              <w:jc w:val="both"/>
              <w:rPr>
                <w:ins w:id="2379" w:author="Linderhof, Vincent" w:date="2016-01-26T22:09:00Z"/>
              </w:rPr>
            </w:pPr>
            <w:ins w:id="2380" w:author="Linderhof, Vincent" w:date="2016-01-26T22:13:00Z">
              <w:r w:rsidRPr="00B27B4C">
                <w:t>UNPS</w:t>
              </w:r>
            </w:ins>
            <w:ins w:id="2381" w:author="Linderhof, Vincent" w:date="2016-01-26T22:14:00Z">
              <w:r w:rsidRPr="00B27B4C">
                <w:t xml:space="preserve"> </w:t>
              </w:r>
            </w:ins>
          </w:p>
        </w:tc>
        <w:tc>
          <w:tcPr>
            <w:tcW w:w="7479" w:type="dxa"/>
          </w:tcPr>
          <w:p w14:paraId="501FF792" w14:textId="28D08EFA" w:rsidR="00B20283" w:rsidRPr="00B27B4C" w:rsidRDefault="00B20283" w:rsidP="00EE4873">
            <w:pPr>
              <w:jc w:val="both"/>
              <w:rPr>
                <w:ins w:id="2382" w:author="Linderhof, Vincent" w:date="2016-01-26T22:09:00Z"/>
              </w:rPr>
            </w:pPr>
            <w:ins w:id="2383" w:author="Linderhof, Vincent" w:date="2016-01-26T22:09:00Z">
              <w:r>
                <w:t>Uganda National Panel Survey</w:t>
              </w:r>
            </w:ins>
          </w:p>
        </w:tc>
      </w:tr>
      <w:tr w:rsidR="00B20283" w14:paraId="5CCB5B37" w14:textId="77777777" w:rsidTr="00065000">
        <w:trPr>
          <w:ins w:id="2384" w:author="Linderhof, Vincent" w:date="2016-01-26T22:09:00Z"/>
        </w:trPr>
        <w:tc>
          <w:tcPr>
            <w:tcW w:w="1809" w:type="dxa"/>
          </w:tcPr>
          <w:p w14:paraId="2E7B1264" w14:textId="0DF40322" w:rsidR="00B20283" w:rsidRDefault="00B20283" w:rsidP="00E120FF">
            <w:pPr>
              <w:jc w:val="both"/>
              <w:rPr>
                <w:ins w:id="2385" w:author="Linderhof, Vincent" w:date="2016-01-26T22:09:00Z"/>
              </w:rPr>
            </w:pPr>
            <w:ins w:id="2386" w:author="Linderhof, Vincent" w:date="2016-01-26T22:14:00Z">
              <w:r>
                <w:t>USDA</w:t>
              </w:r>
            </w:ins>
          </w:p>
        </w:tc>
        <w:tc>
          <w:tcPr>
            <w:tcW w:w="7479" w:type="dxa"/>
          </w:tcPr>
          <w:p w14:paraId="427D524E" w14:textId="45F4E481" w:rsidR="00B20283" w:rsidRPr="00B27B4C" w:rsidRDefault="002570FB" w:rsidP="00E120FF">
            <w:pPr>
              <w:jc w:val="both"/>
              <w:rPr>
                <w:ins w:id="2387" w:author="Linderhof, Vincent" w:date="2016-01-26T22:09:00Z"/>
              </w:rPr>
            </w:pPr>
            <w:ins w:id="2388" w:author="Linderhof, Vincent" w:date="2016-02-14T10:53:00Z">
              <w:r w:rsidRPr="002570FB">
                <w:t>United States Department of Agriculture</w:t>
              </w:r>
            </w:ins>
          </w:p>
        </w:tc>
      </w:tr>
      <w:tr w:rsidR="00B20283" w14:paraId="2B7D8B35" w14:textId="77777777" w:rsidTr="003565FC">
        <w:trPr>
          <w:ins w:id="2389" w:author="Linderhof, Vincent" w:date="2016-01-26T22:15:00Z"/>
        </w:trPr>
        <w:tc>
          <w:tcPr>
            <w:tcW w:w="1809" w:type="dxa"/>
          </w:tcPr>
          <w:p w14:paraId="3A953B76" w14:textId="77777777" w:rsidR="00B20283" w:rsidRDefault="00B20283" w:rsidP="003565FC">
            <w:pPr>
              <w:jc w:val="both"/>
              <w:rPr>
                <w:ins w:id="2390" w:author="Linderhof, Vincent" w:date="2016-01-26T22:15:00Z"/>
              </w:rPr>
            </w:pPr>
            <w:ins w:id="2391" w:author="Linderhof, Vincent" w:date="2016-01-26T22:15:00Z">
              <w:r>
                <w:t>WAZ</w:t>
              </w:r>
            </w:ins>
          </w:p>
        </w:tc>
        <w:tc>
          <w:tcPr>
            <w:tcW w:w="7479" w:type="dxa"/>
          </w:tcPr>
          <w:p w14:paraId="0A16E5E0" w14:textId="77777777" w:rsidR="00B20283" w:rsidRDefault="00B20283" w:rsidP="003565FC">
            <w:pPr>
              <w:jc w:val="both"/>
              <w:rPr>
                <w:ins w:id="2392" w:author="Linderhof, Vincent" w:date="2016-01-26T22:15:00Z"/>
              </w:rPr>
            </w:pPr>
            <w:ins w:id="2393" w:author="Linderhof, Vincent" w:date="2016-01-26T22:15:00Z">
              <w:r w:rsidRPr="00B27B4C">
                <w:t>Weight for age</w:t>
              </w:r>
              <w:r>
                <w:t xml:space="preserve"> score</w:t>
              </w:r>
            </w:ins>
          </w:p>
        </w:tc>
      </w:tr>
      <w:tr w:rsidR="00B20283" w14:paraId="3A07C3FD" w14:textId="77777777" w:rsidTr="002570FB">
        <w:tblPrEx>
          <w:tblPrExChange w:id="2394" w:author="Linderhof, Vincent" w:date="2016-02-14T10:53: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ins w:id="2395" w:author="Linderhof, Vincent" w:date="2016-01-26T22:12:00Z"/>
        </w:trPr>
        <w:tc>
          <w:tcPr>
            <w:tcW w:w="1809" w:type="dxa"/>
            <w:tcPrChange w:id="2396" w:author="Linderhof, Vincent" w:date="2016-02-14T10:53:00Z">
              <w:tcPr>
                <w:tcW w:w="1809" w:type="dxa"/>
              </w:tcPr>
            </w:tcPrChange>
          </w:tcPr>
          <w:p w14:paraId="6059D158" w14:textId="64BCBD50" w:rsidR="00B20283" w:rsidRDefault="00B20283" w:rsidP="00E120FF">
            <w:pPr>
              <w:jc w:val="both"/>
              <w:rPr>
                <w:ins w:id="2397" w:author="Linderhof, Vincent" w:date="2016-01-26T22:12:00Z"/>
              </w:rPr>
            </w:pPr>
            <w:ins w:id="2398" w:author="Linderhof, Vincent" w:date="2016-01-26T22:12:00Z">
              <w:r>
                <w:t>WHO</w:t>
              </w:r>
            </w:ins>
          </w:p>
        </w:tc>
        <w:tc>
          <w:tcPr>
            <w:tcW w:w="7479" w:type="dxa"/>
            <w:tcPrChange w:id="2399" w:author="Linderhof, Vincent" w:date="2016-02-14T10:53:00Z">
              <w:tcPr>
                <w:tcW w:w="7479" w:type="dxa"/>
                <w:gridSpan w:val="2"/>
              </w:tcPr>
            </w:tcPrChange>
          </w:tcPr>
          <w:p w14:paraId="70C11321" w14:textId="6228CE06" w:rsidR="00B20283" w:rsidRDefault="00B20283" w:rsidP="00B20283">
            <w:pPr>
              <w:jc w:val="both"/>
              <w:rPr>
                <w:ins w:id="2400" w:author="Linderhof, Vincent" w:date="2016-01-26T22:12:00Z"/>
              </w:rPr>
            </w:pPr>
            <w:ins w:id="2401" w:author="Linderhof, Vincent" w:date="2016-01-26T22:12:00Z">
              <w:r>
                <w:t>World Health Organization</w:t>
              </w:r>
            </w:ins>
          </w:p>
        </w:tc>
      </w:tr>
      <w:tr w:rsidR="00B20283" w14:paraId="238A110A" w14:textId="77777777" w:rsidTr="002570FB">
        <w:tblPrEx>
          <w:tblPrExChange w:id="2402" w:author="Linderhof, Vincent" w:date="2016-02-14T10:53: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ins w:id="2403" w:author="Linderhof, Vincent" w:date="2016-01-26T22:11:00Z"/>
        </w:trPr>
        <w:tc>
          <w:tcPr>
            <w:tcW w:w="1809" w:type="dxa"/>
            <w:tcBorders>
              <w:bottom w:val="single" w:sz="4" w:space="0" w:color="auto"/>
            </w:tcBorders>
            <w:tcPrChange w:id="2404" w:author="Linderhof, Vincent" w:date="2016-02-14T10:53:00Z">
              <w:tcPr>
                <w:tcW w:w="1809" w:type="dxa"/>
              </w:tcPr>
            </w:tcPrChange>
          </w:tcPr>
          <w:p w14:paraId="6C90A855" w14:textId="17AC7BD5" w:rsidR="00B20283" w:rsidRDefault="00B20283" w:rsidP="00E120FF">
            <w:pPr>
              <w:jc w:val="both"/>
              <w:rPr>
                <w:ins w:id="2405" w:author="Linderhof, Vincent" w:date="2016-01-26T22:11:00Z"/>
              </w:rPr>
            </w:pPr>
            <w:ins w:id="2406" w:author="Linderhof, Vincent" w:date="2016-01-26T22:12:00Z">
              <w:r>
                <w:t>WHZ</w:t>
              </w:r>
            </w:ins>
          </w:p>
        </w:tc>
        <w:tc>
          <w:tcPr>
            <w:tcW w:w="7479" w:type="dxa"/>
            <w:tcBorders>
              <w:bottom w:val="single" w:sz="4" w:space="0" w:color="auto"/>
            </w:tcBorders>
            <w:tcPrChange w:id="2407" w:author="Linderhof, Vincent" w:date="2016-02-14T10:53:00Z">
              <w:tcPr>
                <w:tcW w:w="7479" w:type="dxa"/>
                <w:gridSpan w:val="2"/>
              </w:tcPr>
            </w:tcPrChange>
          </w:tcPr>
          <w:p w14:paraId="0496AD7C" w14:textId="54987D04" w:rsidR="00B20283" w:rsidRDefault="00B20283" w:rsidP="00EE4873">
            <w:pPr>
              <w:jc w:val="both"/>
              <w:rPr>
                <w:ins w:id="2408" w:author="Linderhof, Vincent" w:date="2016-01-26T22:11:00Z"/>
              </w:rPr>
            </w:pPr>
            <w:ins w:id="2409" w:author="Linderhof, Vincent" w:date="2016-01-26T22:12:00Z">
              <w:r>
                <w:t>W</w:t>
              </w:r>
            </w:ins>
            <w:ins w:id="2410" w:author="Linderhof, Vincent" w:date="2016-01-26T22:11:00Z">
              <w:r w:rsidRPr="00B27B4C">
                <w:t>eight for height</w:t>
              </w:r>
            </w:ins>
            <w:ins w:id="2411" w:author="Linderhof, Vincent" w:date="2016-01-26T22:14:00Z">
              <w:r>
                <w:t xml:space="preserve"> score</w:t>
              </w:r>
            </w:ins>
          </w:p>
        </w:tc>
      </w:tr>
    </w:tbl>
    <w:p w14:paraId="2FF103A8" w14:textId="77777777" w:rsidR="00065000" w:rsidRDefault="00065000" w:rsidP="00E120FF">
      <w:pPr>
        <w:jc w:val="both"/>
        <w:rPr>
          <w:ins w:id="2412" w:author="Linderhof, Vincent" w:date="2016-01-26T22:02:00Z"/>
        </w:rPr>
      </w:pPr>
    </w:p>
    <w:p w14:paraId="249A873A" w14:textId="77777777" w:rsidR="00065000" w:rsidRDefault="00065000" w:rsidP="00E120FF">
      <w:pPr>
        <w:jc w:val="both"/>
      </w:pPr>
    </w:p>
    <w:sectPr w:rsidR="00065000" w:rsidSect="00786273">
      <w:pgSz w:w="11906" w:h="16838"/>
      <w:pgMar w:top="1417" w:right="1417" w:bottom="1417" w:left="1417" w:header="0" w:footer="397" w:gutter="0"/>
      <w:pgNumType w:start="1"/>
      <w:cols w:space="720"/>
      <w:formProt w:val="0"/>
      <w:docGrid w:linePitch="36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Linderhof, Vincent" w:date="2016-01-14T18:46:00Z" w:initials="VL">
    <w:p w14:paraId="4665BEF2" w14:textId="0FF42CC6" w:rsidR="00571027" w:rsidRDefault="00571027">
      <w:pPr>
        <w:pStyle w:val="CommentText"/>
      </w:pPr>
      <w:r>
        <w:rPr>
          <w:rStyle w:val="CommentReference"/>
        </w:rPr>
        <w:annotationRef/>
      </w:r>
      <w:r>
        <w:t>Food security in terms of nutritional values? Or nutrition security?</w:t>
      </w:r>
    </w:p>
  </w:comment>
  <w:comment w:id="29" w:author="Linderhof, Vincent" w:date="2016-01-14T18:43:00Z" w:initials="VL">
    <w:p w14:paraId="6863ACAA" w14:textId="093B2B46" w:rsidR="00571027" w:rsidRDefault="00571027">
      <w:pPr>
        <w:pStyle w:val="CommentText"/>
      </w:pPr>
      <w:r>
        <w:rPr>
          <w:rStyle w:val="CommentReference"/>
        </w:rPr>
        <w:annotationRef/>
      </w:r>
      <w:r>
        <w:t>By whom?</w:t>
      </w:r>
    </w:p>
  </w:comment>
  <w:comment w:id="60" w:author="Linderhof, Vincent" w:date="2016-01-14T18:47:00Z" w:initials="VL">
    <w:p w14:paraId="25665C9B" w14:textId="63ACB7C7" w:rsidR="00571027" w:rsidRDefault="00571027">
      <w:pPr>
        <w:pStyle w:val="CommentText"/>
      </w:pPr>
      <w:r>
        <w:rPr>
          <w:rStyle w:val="CommentReference"/>
        </w:rPr>
        <w:annotationRef/>
      </w:r>
      <w:r>
        <w:t>Is there any reference that supports this statement.</w:t>
      </w:r>
    </w:p>
  </w:comment>
  <w:comment w:id="61" w:author="Linderhof, Vincent" w:date="2016-01-14T18:48:00Z" w:initials="VL">
    <w:p w14:paraId="741347DF" w14:textId="38CCADCD" w:rsidR="00571027" w:rsidRDefault="00571027">
      <w:pPr>
        <w:pStyle w:val="CommentText"/>
      </w:pPr>
      <w:r>
        <w:rPr>
          <w:rStyle w:val="CommentReference"/>
        </w:rPr>
        <w:annotationRef/>
      </w:r>
      <w:r>
        <w:t>Nutrients in terms of food elements?</w:t>
      </w:r>
    </w:p>
  </w:comment>
  <w:comment w:id="119" w:author="Linderhof, Vincent" w:date="2016-02-13T21:32:00Z" w:initials="VL">
    <w:p w14:paraId="0F042804" w14:textId="77777777" w:rsidR="00571027" w:rsidRDefault="00571027" w:rsidP="003D7347">
      <w:pPr>
        <w:pStyle w:val="CommentText"/>
      </w:pPr>
      <w:r>
        <w:rPr>
          <w:rStyle w:val="CommentReference"/>
        </w:rPr>
        <w:annotationRef/>
      </w:r>
      <w:r>
        <w:t>Add reference(s)</w:t>
      </w:r>
    </w:p>
  </w:comment>
  <w:comment w:id="120" w:author="Linderhof, Vincent" w:date="2016-02-13T21:32:00Z" w:initials="VL">
    <w:p w14:paraId="2D7FDBAD" w14:textId="77777777" w:rsidR="00571027" w:rsidRDefault="00571027" w:rsidP="003D7347">
      <w:pPr>
        <w:pStyle w:val="CommentText"/>
      </w:pPr>
      <w:r>
        <w:rPr>
          <w:rStyle w:val="CommentReference"/>
        </w:rPr>
        <w:annotationRef/>
      </w:r>
      <w:r>
        <w:t>Elaborate!!!!</w:t>
      </w:r>
    </w:p>
  </w:comment>
  <w:comment w:id="135" w:author="Linderhof, Vincent" w:date="2016-01-28T08:20:00Z" w:initials="VL">
    <w:p w14:paraId="4D158B00" w14:textId="37E460A8" w:rsidR="00571027" w:rsidRDefault="00571027">
      <w:pPr>
        <w:pStyle w:val="CommentText"/>
      </w:pPr>
      <w:r>
        <w:rPr>
          <w:rStyle w:val="CommentReference"/>
        </w:rPr>
        <w:annotationRef/>
      </w:r>
      <w:r>
        <w:t>There is no conceptual framework on how these relationships work! What would be the first best solution then?</w:t>
      </w:r>
    </w:p>
  </w:comment>
  <w:comment w:id="136" w:author="Linderhof, Vincent" w:date="2016-01-28T08:21:00Z" w:initials="VL">
    <w:p w14:paraId="4F5CD6E9" w14:textId="17035A41" w:rsidR="00571027" w:rsidRDefault="00571027">
      <w:pPr>
        <w:pStyle w:val="CommentText"/>
      </w:pPr>
      <w:r>
        <w:rPr>
          <w:rStyle w:val="CommentReference"/>
        </w:rPr>
        <w:annotationRef/>
      </w:r>
      <w:r>
        <w:t xml:space="preserve">Household production versus individual nutrition intake. </w:t>
      </w:r>
    </w:p>
  </w:comment>
  <w:comment w:id="145" w:author="Linderhof, Vincent" w:date="2016-01-28T08:23:00Z" w:initials="VL">
    <w:p w14:paraId="76AA3AC3" w14:textId="27C655A0" w:rsidR="00571027" w:rsidRDefault="00571027">
      <w:pPr>
        <w:pStyle w:val="CommentText"/>
      </w:pPr>
      <w:r>
        <w:rPr>
          <w:rStyle w:val="CommentReference"/>
        </w:rPr>
        <w:annotationRef/>
      </w:r>
      <w:r>
        <w:t>????? Reference to nutrition type of data, or not?</w:t>
      </w:r>
    </w:p>
  </w:comment>
  <w:comment w:id="148" w:author="Linderhof, Vincent" w:date="2016-01-15T15:41:00Z" w:initials="VL">
    <w:p w14:paraId="48F89FE1" w14:textId="46B594B3" w:rsidR="00571027" w:rsidRDefault="00571027">
      <w:pPr>
        <w:pStyle w:val="CommentText"/>
      </w:pPr>
      <w:r>
        <w:rPr>
          <w:rStyle w:val="CommentReference"/>
        </w:rPr>
        <w:annotationRef/>
      </w:r>
      <w:r>
        <w:t>Add reference(s)</w:t>
      </w:r>
    </w:p>
  </w:comment>
  <w:comment w:id="149" w:author="Linderhof, Vincent" w:date="2016-01-28T08:41:00Z" w:initials="VL">
    <w:p w14:paraId="20CECF92" w14:textId="47D8BEAC" w:rsidR="00571027" w:rsidRDefault="00571027">
      <w:pPr>
        <w:pStyle w:val="CommentText"/>
      </w:pPr>
      <w:r>
        <w:rPr>
          <w:rStyle w:val="CommentReference"/>
        </w:rPr>
        <w:annotationRef/>
      </w:r>
      <w:r>
        <w:t>Elaborate!!!!</w:t>
      </w:r>
    </w:p>
  </w:comment>
  <w:comment w:id="173" w:author="Linderhof, Vincent" w:date="2016-01-15T15:14:00Z" w:initials="VL">
    <w:p w14:paraId="33D77344" w14:textId="7E6442CA" w:rsidR="00571027" w:rsidRDefault="00571027">
      <w:pPr>
        <w:pStyle w:val="CommentText"/>
      </w:pPr>
      <w:r>
        <w:rPr>
          <w:rStyle w:val="CommentReference"/>
        </w:rPr>
        <w:annotationRef/>
      </w:r>
      <w:r>
        <w:t xml:space="preserve">Elaborate on the technical matters. Which issues do Jones et al. (2014) incorporate </w:t>
      </w:r>
      <w:proofErr w:type="spellStart"/>
      <w:r>
        <w:t>ans</w:t>
      </w:r>
      <w:proofErr w:type="spellEnd"/>
      <w:r>
        <w:t xml:space="preserve"> what is our contribution?</w:t>
      </w:r>
    </w:p>
  </w:comment>
  <w:comment w:id="191" w:author="Linderhof, Vincent" w:date="2016-01-15T17:08:00Z" w:initials="VL">
    <w:p w14:paraId="5AEDFD03" w14:textId="474A694D" w:rsidR="00571027" w:rsidRDefault="00571027">
      <w:pPr>
        <w:pStyle w:val="CommentText"/>
      </w:pPr>
      <w:r>
        <w:rPr>
          <w:rStyle w:val="CommentReference"/>
        </w:rPr>
        <w:annotationRef/>
      </w:r>
      <w:r>
        <w:t>Only DDS and nutrition diversity? Or more broadly, the relationship between production diversity and nutrition diversity?</w:t>
      </w:r>
    </w:p>
  </w:comment>
  <w:comment w:id="199" w:author="Linderhof, Vincent" w:date="2016-01-28T08:42:00Z" w:initials="VL">
    <w:p w14:paraId="6117A02D" w14:textId="218BA299" w:rsidR="00571027" w:rsidRDefault="00571027">
      <w:pPr>
        <w:pStyle w:val="CommentText"/>
      </w:pPr>
      <w:r>
        <w:rPr>
          <w:rStyle w:val="CommentReference"/>
        </w:rPr>
        <w:annotationRef/>
      </w:r>
      <w:r>
        <w:t>However, information might fall out of the analysis as well!!!!</w:t>
      </w:r>
    </w:p>
  </w:comment>
  <w:comment w:id="211" w:author="Linderhof, Vincent" w:date="2016-01-28T08:43:00Z" w:initials="VL">
    <w:p w14:paraId="04E98135" w14:textId="7EBF29AF" w:rsidR="00571027" w:rsidRDefault="00571027">
      <w:pPr>
        <w:pStyle w:val="CommentText"/>
      </w:pPr>
      <w:r>
        <w:rPr>
          <w:rStyle w:val="CommentReference"/>
        </w:rPr>
        <w:annotationRef/>
      </w:r>
      <w:r>
        <w:t>This can be questioned!</w:t>
      </w:r>
    </w:p>
  </w:comment>
  <w:comment w:id="218" w:author="Linderhof, Vincent" w:date="2016-02-14T11:03:00Z" w:initials="VL">
    <w:p w14:paraId="40206DB1" w14:textId="371CFEE9" w:rsidR="00571027" w:rsidRDefault="00571027">
      <w:pPr>
        <w:pStyle w:val="CommentText"/>
      </w:pPr>
      <w:r>
        <w:rPr>
          <w:rStyle w:val="CommentReference"/>
        </w:rPr>
        <w:annotationRef/>
      </w:r>
      <w:r>
        <w:t>I'm not sure what this will bring us....</w:t>
      </w:r>
    </w:p>
  </w:comment>
  <w:comment w:id="230" w:author="Linderhof, Vincent" w:date="2016-01-28T08:44:00Z" w:initials="VL">
    <w:p w14:paraId="06AF0B86" w14:textId="03D55439" w:rsidR="00571027" w:rsidRDefault="00571027">
      <w:pPr>
        <w:pStyle w:val="CommentText"/>
      </w:pPr>
      <w:r>
        <w:rPr>
          <w:rStyle w:val="CommentReference"/>
        </w:rPr>
        <w:annotationRef/>
      </w:r>
      <w:r>
        <w:t xml:space="preserve">Where is the dynamic variant. </w:t>
      </w:r>
    </w:p>
    <w:p w14:paraId="2A0CC961" w14:textId="6BAE6C47" w:rsidR="00571027" w:rsidRPr="0055350D" w:rsidRDefault="00571027">
      <w:pPr>
        <w:pStyle w:val="CommentText"/>
      </w:pPr>
      <w:proofErr w:type="spellStart"/>
      <w:r w:rsidRPr="0055350D">
        <w:rPr>
          <w:lang w:val="nl-NL"/>
        </w:rPr>
        <w:t>Conceptual</w:t>
      </w:r>
      <w:proofErr w:type="spellEnd"/>
      <w:r w:rsidRPr="0055350D">
        <w:rPr>
          <w:lang w:val="nl-NL"/>
        </w:rPr>
        <w:t xml:space="preserve"> model in Kanter et al. </w:t>
      </w:r>
      <w:r w:rsidRPr="0055350D">
        <w:t>(2015) lacks the temporal dimension which is required to motivate panel data analyses!</w:t>
      </w:r>
    </w:p>
  </w:comment>
  <w:comment w:id="235" w:author="Linderhof, Vincent" w:date="2016-01-28T08:46:00Z" w:initials="VL">
    <w:p w14:paraId="1F487282" w14:textId="56B80310" w:rsidR="00571027" w:rsidRDefault="00571027">
      <w:pPr>
        <w:pStyle w:val="CommentText"/>
      </w:pPr>
      <w:r>
        <w:rPr>
          <w:rStyle w:val="CommentReference"/>
        </w:rPr>
        <w:annotationRef/>
      </w:r>
      <w:r>
        <w:t>Make this more clear. Discussion of indicators is needed.</w:t>
      </w:r>
    </w:p>
  </w:comment>
  <w:comment w:id="445" w:author="Linderhof, Vincent" w:date="2016-02-14T21:21:00Z" w:initials="VL">
    <w:p w14:paraId="51B74452" w14:textId="7EC4E7BC" w:rsidR="00571027" w:rsidRDefault="00571027">
      <w:pPr>
        <w:pStyle w:val="CommentText"/>
      </w:pPr>
      <w:r>
        <w:rPr>
          <w:rStyle w:val="CommentReference"/>
        </w:rPr>
        <w:annotationRef/>
      </w:r>
      <w:r>
        <w:t>What should be the story here?</w:t>
      </w:r>
    </w:p>
  </w:comment>
  <w:comment w:id="569" w:author="Linderhof, Vincent" w:date="2016-02-15T17:26:00Z" w:initials="VL">
    <w:p w14:paraId="74306D1C" w14:textId="48177825" w:rsidR="00571027" w:rsidRDefault="00571027">
      <w:pPr>
        <w:pStyle w:val="CommentText"/>
      </w:pPr>
      <w:r>
        <w:rPr>
          <w:rStyle w:val="CommentReference"/>
        </w:rPr>
        <w:annotationRef/>
      </w:r>
      <w:r>
        <w:t>Remove and add part on caloric intake.</w:t>
      </w:r>
    </w:p>
  </w:comment>
  <w:comment w:id="588" w:author="Linderhof, Vincent" w:date="2016-02-15T17:27:00Z" w:initials="VL">
    <w:p w14:paraId="47690C31" w14:textId="056DAEDD" w:rsidR="00571027" w:rsidRDefault="00571027">
      <w:pPr>
        <w:pStyle w:val="CommentText"/>
      </w:pPr>
      <w:r>
        <w:rPr>
          <w:rStyle w:val="CommentReference"/>
        </w:rPr>
        <w:annotationRef/>
      </w:r>
      <w:r>
        <w:t>This has to be confirmed by a test (</w:t>
      </w:r>
      <w:proofErr w:type="spellStart"/>
      <w:r>
        <w:t>Hausman</w:t>
      </w:r>
      <w:proofErr w:type="spellEnd"/>
      <w:r>
        <w:t>-Wu for instance)</w:t>
      </w:r>
    </w:p>
  </w:comment>
  <w:comment w:id="637" w:author="Linderhof, Vincent" w:date="2016-02-15T18:17:00Z" w:initials="VL">
    <w:p w14:paraId="74274683" w14:textId="1A82EF54" w:rsidR="00986F8F" w:rsidRDefault="00986F8F">
      <w:pPr>
        <w:pStyle w:val="CommentText"/>
      </w:pPr>
      <w:r>
        <w:rPr>
          <w:rStyle w:val="CommentReference"/>
        </w:rPr>
        <w:annotationRef/>
      </w:r>
      <w:r>
        <w:t>This is a data issue!</w:t>
      </w:r>
    </w:p>
  </w:comment>
  <w:comment w:id="638" w:author="Linderhof, Vincent" w:date="2016-02-15T18:18:00Z" w:initials="VL">
    <w:p w14:paraId="41201CD0" w14:textId="650BC046" w:rsidR="00986F8F" w:rsidRDefault="00986F8F">
      <w:pPr>
        <w:pStyle w:val="CommentText"/>
      </w:pPr>
      <w:r>
        <w:rPr>
          <w:rStyle w:val="CommentReference"/>
        </w:rPr>
        <w:annotationRef/>
      </w:r>
      <w:r>
        <w:t>Does this mean that cultivated areas are counted twice in the case of intercropping?</w:t>
      </w:r>
    </w:p>
  </w:comment>
  <w:comment w:id="639" w:author="Linderhof, Vincent" w:date="2016-01-28T08:59:00Z" w:initials="VL">
    <w:p w14:paraId="4C897D5E" w14:textId="5277B3A3" w:rsidR="00571027" w:rsidRDefault="00571027">
      <w:pPr>
        <w:pStyle w:val="CommentText"/>
      </w:pPr>
      <w:r>
        <w:rPr>
          <w:rStyle w:val="CommentReference"/>
        </w:rPr>
        <w:annotationRef/>
      </w:r>
      <w:r>
        <w:t>Is there a dynamic analysis of production diversity?</w:t>
      </w:r>
    </w:p>
  </w:comment>
  <w:comment w:id="641" w:author="Linderhof, Vincent" w:date="2016-01-28T09:00:00Z" w:initials="VL">
    <w:p w14:paraId="55335F83" w14:textId="1327B11F" w:rsidR="00571027" w:rsidRDefault="00571027">
      <w:pPr>
        <w:pStyle w:val="CommentText"/>
      </w:pPr>
      <w:r>
        <w:rPr>
          <w:rStyle w:val="CommentReference"/>
        </w:rPr>
        <w:annotationRef/>
      </w:r>
      <w:r>
        <w:t>This has to be checked. This would be a contribution to the literature then.</w:t>
      </w:r>
    </w:p>
  </w:comment>
  <w:comment w:id="671" w:author="Linderhof, Vincent" w:date="2016-01-27T12:48:00Z" w:initials="VL">
    <w:p w14:paraId="67D1E8EB" w14:textId="510D4742" w:rsidR="00571027" w:rsidRDefault="00571027">
      <w:pPr>
        <w:pStyle w:val="CommentText"/>
      </w:pPr>
      <w:r>
        <w:rPr>
          <w:rStyle w:val="CommentReference"/>
        </w:rPr>
        <w:annotationRef/>
      </w:r>
      <w:r>
        <w:t>How representative is the balanced panel data sample for each year?</w:t>
      </w:r>
    </w:p>
  </w:comment>
  <w:comment w:id="721" w:author="Linderhof, Vincent" w:date="2016-01-26T22:56:00Z" w:initials="VL">
    <w:p w14:paraId="181C053D" w14:textId="0601BA79" w:rsidR="00571027" w:rsidRDefault="00571027">
      <w:pPr>
        <w:pStyle w:val="CommentText"/>
      </w:pPr>
      <w:r>
        <w:rPr>
          <w:rStyle w:val="CommentReference"/>
        </w:rPr>
        <w:annotationRef/>
      </w:r>
      <w:r>
        <w:t xml:space="preserve">Tot </w:t>
      </w:r>
      <w:proofErr w:type="spellStart"/>
      <w:r>
        <w:t>hier</w:t>
      </w:r>
      <w:proofErr w:type="spellEnd"/>
    </w:p>
  </w:comment>
  <w:comment w:id="722" w:author="Linderhof, Vincent" w:date="2016-01-28T08:50:00Z" w:initials="VL">
    <w:p w14:paraId="05738A9E" w14:textId="3DCC385D" w:rsidR="00571027" w:rsidRDefault="00571027">
      <w:pPr>
        <w:pStyle w:val="CommentText"/>
      </w:pPr>
      <w:r>
        <w:rPr>
          <w:rStyle w:val="CommentReference"/>
        </w:rPr>
        <w:annotationRef/>
      </w:r>
      <w:r>
        <w:t>This is for the panel data sample, isn’t it?</w:t>
      </w:r>
    </w:p>
    <w:p w14:paraId="34A1448A" w14:textId="77777777" w:rsidR="00571027" w:rsidRDefault="00571027">
      <w:pPr>
        <w:pStyle w:val="CommentText"/>
      </w:pPr>
    </w:p>
    <w:p w14:paraId="29CF2DE3" w14:textId="0C202972" w:rsidR="00571027" w:rsidRDefault="00571027">
      <w:pPr>
        <w:pStyle w:val="CommentText"/>
      </w:pPr>
      <w:r>
        <w:t xml:space="preserve">Where are the units of the </w:t>
      </w:r>
    </w:p>
  </w:comment>
  <w:comment w:id="724" w:author="Linderhof, Vincent" w:date="2016-01-05T18:28:00Z" w:initials="VL">
    <w:p w14:paraId="2A91532C" w14:textId="0BB5B457" w:rsidR="00571027" w:rsidRDefault="00571027">
      <w:pPr>
        <w:pStyle w:val="CommentText"/>
      </w:pPr>
      <w:r>
        <w:rPr>
          <w:rStyle w:val="CommentReference"/>
        </w:rPr>
        <w:annotationRef/>
      </w:r>
      <w:r>
        <w:t>How was this variable constructed? What does 20.6 mean? It cannot be the number of years of education of the household head!</w:t>
      </w:r>
    </w:p>
  </w:comment>
  <w:comment w:id="725" w:author="Linderhof, Vincent" w:date="2016-01-28T09:05:00Z" w:initials="VL">
    <w:p w14:paraId="74C2AF2D" w14:textId="6020D5B8" w:rsidR="00571027" w:rsidRDefault="00571027">
      <w:pPr>
        <w:pStyle w:val="CommentText"/>
      </w:pPr>
      <w:r>
        <w:rPr>
          <w:rStyle w:val="CommentReference"/>
        </w:rPr>
        <w:annotationRef/>
      </w:r>
      <w:r>
        <w:t>Decreasing trend?</w:t>
      </w:r>
    </w:p>
  </w:comment>
  <w:comment w:id="735" w:author="Linderhof, Vincent" w:date="2016-01-27T18:06:00Z" w:initials="VL">
    <w:p w14:paraId="6394492C" w14:textId="4AC80C7A" w:rsidR="00571027" w:rsidRDefault="00571027">
      <w:pPr>
        <w:pStyle w:val="CommentText"/>
      </w:pPr>
      <w:r>
        <w:rPr>
          <w:rStyle w:val="CommentReference"/>
        </w:rPr>
        <w:annotationRef/>
      </w:r>
      <w:r>
        <w:t>What is this?</w:t>
      </w:r>
    </w:p>
  </w:comment>
  <w:comment w:id="736" w:author="Linderhof, Vincent" w:date="2016-01-28T08:48:00Z" w:initials="VL">
    <w:p w14:paraId="3437BAA5" w14:textId="6E5E59A0" w:rsidR="00571027" w:rsidRDefault="00571027">
      <w:pPr>
        <w:pStyle w:val="CommentText"/>
      </w:pPr>
      <w:r>
        <w:rPr>
          <w:rStyle w:val="CommentReference"/>
        </w:rPr>
        <w:annotationRef/>
      </w:r>
      <w:r>
        <w:t>What kind of investments?</w:t>
      </w:r>
    </w:p>
  </w:comment>
  <w:comment w:id="737" w:author="Linderhof, Vincent" w:date="2016-01-05T12:05:00Z" w:initials="VL">
    <w:p w14:paraId="797DC8DF" w14:textId="73C5C58B" w:rsidR="00571027" w:rsidRDefault="00571027">
      <w:pPr>
        <w:pStyle w:val="CommentText"/>
      </w:pPr>
      <w:r>
        <w:rPr>
          <w:rStyle w:val="CommentReference"/>
        </w:rPr>
        <w:annotationRef/>
      </w:r>
      <w:r>
        <w:t>Not informative.</w:t>
      </w:r>
    </w:p>
    <w:p w14:paraId="54D112A9" w14:textId="0FA270DF" w:rsidR="00571027" w:rsidRDefault="00571027">
      <w:pPr>
        <w:pStyle w:val="CommentText"/>
      </w:pPr>
      <w:r>
        <w:t>Next to region, the periods should be distinguished as well. Preferably, add a total column as well, so that it is clear which wave we are referring to.</w:t>
      </w:r>
    </w:p>
    <w:p w14:paraId="053851C5" w14:textId="77777777" w:rsidR="00571027" w:rsidRDefault="00571027">
      <w:pPr>
        <w:pStyle w:val="CommentText"/>
      </w:pPr>
    </w:p>
    <w:p w14:paraId="5C97665F" w14:textId="0CF5B46C" w:rsidR="00571027" w:rsidRDefault="00571027">
      <w:pPr>
        <w:pStyle w:val="CommentText"/>
      </w:pPr>
      <w:r>
        <w:t>Categorise the characteristics as in Table 1!</w:t>
      </w:r>
    </w:p>
  </w:comment>
  <w:comment w:id="738" w:author="Linderhof, Vincent" w:date="2016-01-05T12:06:00Z" w:initials="VL">
    <w:p w14:paraId="65D0E1F8" w14:textId="445BE9B0" w:rsidR="00571027" w:rsidRDefault="00571027">
      <w:pPr>
        <w:pStyle w:val="CommentText"/>
      </w:pPr>
      <w:r>
        <w:rPr>
          <w:rStyle w:val="CommentReference"/>
        </w:rPr>
        <w:annotationRef/>
      </w:r>
      <w:r>
        <w:t>How can we distinguish the type of agricultural technology adoption?</w:t>
      </w:r>
    </w:p>
  </w:comment>
  <w:comment w:id="739" w:author="Linderhof, Vincent" w:date="2016-01-05T13:50:00Z" w:initials="VL">
    <w:p w14:paraId="0C1D5081" w14:textId="0FA72045" w:rsidR="00571027" w:rsidRDefault="00571027">
      <w:pPr>
        <w:pStyle w:val="CommentText"/>
      </w:pPr>
      <w:r>
        <w:rPr>
          <w:rStyle w:val="CommentReference"/>
        </w:rPr>
        <w:annotationRef/>
      </w:r>
      <w:r>
        <w:t>Did Jones et al. (2014) run a panel regression?</w:t>
      </w:r>
    </w:p>
  </w:comment>
  <w:comment w:id="748" w:author="Linderhof, Vincent" w:date="2016-01-05T13:54:00Z" w:initials="VL">
    <w:p w14:paraId="64DACCCB" w14:textId="5496311C" w:rsidR="00571027" w:rsidRDefault="00571027">
      <w:pPr>
        <w:pStyle w:val="CommentText"/>
      </w:pPr>
      <w:r>
        <w:rPr>
          <w:rStyle w:val="CommentReference"/>
        </w:rPr>
        <w:annotationRef/>
      </w:r>
      <w:r>
        <w:t>??</w:t>
      </w:r>
    </w:p>
  </w:comment>
  <w:comment w:id="764" w:author="Linderhof, Vincent" w:date="2016-01-05T19:02:00Z" w:initials="VL">
    <w:p w14:paraId="79CDAB4E" w14:textId="5BD2F4C7" w:rsidR="00571027" w:rsidRDefault="00571027">
      <w:pPr>
        <w:pStyle w:val="CommentText"/>
      </w:pPr>
      <w:r>
        <w:rPr>
          <w:rStyle w:val="CommentReference"/>
        </w:rPr>
        <w:annotationRef/>
      </w:r>
      <w:r>
        <w:t>OLS is useless when using panel data.</w:t>
      </w:r>
    </w:p>
    <w:p w14:paraId="2DE2408C" w14:textId="77777777" w:rsidR="00571027" w:rsidRDefault="00571027">
      <w:pPr>
        <w:pStyle w:val="CommentText"/>
      </w:pPr>
    </w:p>
    <w:p w14:paraId="47055FCB" w14:textId="3438BEFF" w:rsidR="00571027" w:rsidRDefault="00571027">
      <w:pPr>
        <w:pStyle w:val="CommentText"/>
      </w:pPr>
      <w:r>
        <w:t>Pooled time series, but then it would be interesting to include time indicators.</w:t>
      </w:r>
    </w:p>
  </w:comment>
  <w:comment w:id="1513" w:author="Linderhof, Vincent" w:date="2016-01-05T17:43:00Z" w:initials="VL">
    <w:p w14:paraId="38AF10E3" w14:textId="7FFA6E5C" w:rsidR="00571027" w:rsidRDefault="00571027">
      <w:pPr>
        <w:pStyle w:val="CommentText"/>
      </w:pPr>
      <w:r>
        <w:rPr>
          <w:rStyle w:val="CommentReference"/>
        </w:rPr>
        <w:annotationRef/>
      </w:r>
      <w:r>
        <w:t>No intercept included!  Why is the 2010-2011 dummy variable smaller?</w:t>
      </w:r>
    </w:p>
  </w:comment>
  <w:comment w:id="1515" w:author="Powell, Jeff" w:date="2015-11-27T12:45:00Z" w:initials="jp">
    <w:p w14:paraId="3437BEE4" w14:textId="1BB72134" w:rsidR="00571027" w:rsidRDefault="00571027">
      <w:pPr>
        <w:pStyle w:val="CommentText"/>
      </w:pPr>
      <w:r>
        <w:rPr>
          <w:rStyle w:val="CommentReference"/>
        </w:rPr>
        <w:annotationRef/>
      </w:r>
      <w:r>
        <w:t xml:space="preserve">I’m having some trouble following these last sections.  Can you take a look to see if I’m getting it?  If you’ll include all the tables I can take another look tonight. </w:t>
      </w:r>
    </w:p>
  </w:comment>
  <w:comment w:id="2155" w:author="Kennedy, Gina (Bioversity)" w:date="2015-09-25T09:50:00Z" w:initials="KG(">
    <w:p w14:paraId="4F7AE1A1" w14:textId="7327DB18" w:rsidR="00571027" w:rsidRDefault="00571027">
      <w:pPr>
        <w:pStyle w:val="CommentText"/>
      </w:pPr>
      <w:r>
        <w:rPr>
          <w:rStyle w:val="CommentReference"/>
        </w:rPr>
        <w:annotationRef/>
      </w:r>
      <w:r>
        <w:t>I do not find this section is adding to the analysis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1674F7" w14:textId="77777777" w:rsidR="0026608D" w:rsidRDefault="0026608D" w:rsidP="000336FA">
      <w:pPr>
        <w:spacing w:after="0" w:line="240" w:lineRule="auto"/>
      </w:pPr>
      <w:r>
        <w:separator/>
      </w:r>
    </w:p>
  </w:endnote>
  <w:endnote w:type="continuationSeparator" w:id="0">
    <w:p w14:paraId="1D1C46A9" w14:textId="77777777" w:rsidR="0026608D" w:rsidRDefault="0026608D" w:rsidP="0003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FreeSans">
    <w:altName w:val="Times New Roman"/>
    <w:charset w:val="01"/>
    <w:family w:val="auto"/>
    <w:pitch w:val="variable"/>
  </w:font>
  <w:font w:name="AdvGulliv-R">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3552690"/>
      <w:docPartObj>
        <w:docPartGallery w:val="Page Numbers (Bottom of Page)"/>
        <w:docPartUnique/>
      </w:docPartObj>
    </w:sdtPr>
    <w:sdtEndPr>
      <w:rPr>
        <w:noProof/>
      </w:rPr>
    </w:sdtEndPr>
    <w:sdtContent>
      <w:p w14:paraId="7F5B28E6" w14:textId="2815DF48" w:rsidR="00571027" w:rsidRDefault="00571027">
        <w:pPr>
          <w:pStyle w:val="Footer"/>
        </w:pPr>
        <w:r>
          <w:fldChar w:fldCharType="begin"/>
        </w:r>
        <w:r>
          <w:instrText xml:space="preserve"> PAGE   \* MERGEFORMAT </w:instrText>
        </w:r>
        <w:r>
          <w:fldChar w:fldCharType="separate"/>
        </w:r>
        <w:r w:rsidR="00BC0D65">
          <w:rPr>
            <w:noProof/>
          </w:rPr>
          <w:t>7</w:t>
        </w:r>
        <w:r>
          <w:rPr>
            <w:noProof/>
          </w:rPr>
          <w:fldChar w:fldCharType="end"/>
        </w:r>
      </w:p>
    </w:sdtContent>
  </w:sdt>
  <w:p w14:paraId="2AF9E0A0" w14:textId="77777777" w:rsidR="00571027" w:rsidRDefault="005710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1FDF3" w14:textId="77777777" w:rsidR="0026608D" w:rsidRDefault="0026608D" w:rsidP="000336FA">
      <w:pPr>
        <w:spacing w:after="0" w:line="240" w:lineRule="auto"/>
      </w:pPr>
      <w:r>
        <w:separator/>
      </w:r>
    </w:p>
  </w:footnote>
  <w:footnote w:type="continuationSeparator" w:id="0">
    <w:p w14:paraId="25F13BCA" w14:textId="77777777" w:rsidR="0026608D" w:rsidRDefault="0026608D" w:rsidP="00033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E4B56"/>
    <w:multiLevelType w:val="hybridMultilevel"/>
    <w:tmpl w:val="CDEA0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0249AA"/>
    <w:multiLevelType w:val="hybridMultilevel"/>
    <w:tmpl w:val="F03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6C4F15"/>
    <w:multiLevelType w:val="hybridMultilevel"/>
    <w:tmpl w:val="3FF4F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D41E46"/>
    <w:multiLevelType w:val="multilevel"/>
    <w:tmpl w:val="50B20D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12C62A0"/>
    <w:multiLevelType w:val="hybridMultilevel"/>
    <w:tmpl w:val="D1342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8940AE0"/>
    <w:multiLevelType w:val="hybridMultilevel"/>
    <w:tmpl w:val="DC30AB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EB"/>
    <w:rsid w:val="000000D3"/>
    <w:rsid w:val="0000142B"/>
    <w:rsid w:val="00002061"/>
    <w:rsid w:val="00007111"/>
    <w:rsid w:val="000154EA"/>
    <w:rsid w:val="000158EC"/>
    <w:rsid w:val="00024836"/>
    <w:rsid w:val="000336FA"/>
    <w:rsid w:val="00033DA8"/>
    <w:rsid w:val="0003414A"/>
    <w:rsid w:val="00035E3B"/>
    <w:rsid w:val="0004459E"/>
    <w:rsid w:val="00047578"/>
    <w:rsid w:val="00047DF2"/>
    <w:rsid w:val="00065000"/>
    <w:rsid w:val="00067D61"/>
    <w:rsid w:val="00071F0E"/>
    <w:rsid w:val="0007573D"/>
    <w:rsid w:val="0008479B"/>
    <w:rsid w:val="000933E4"/>
    <w:rsid w:val="00094E5A"/>
    <w:rsid w:val="000B3F1B"/>
    <w:rsid w:val="000B46B7"/>
    <w:rsid w:val="000B7452"/>
    <w:rsid w:val="000C4948"/>
    <w:rsid w:val="000D0131"/>
    <w:rsid w:val="000D01E6"/>
    <w:rsid w:val="000D6D94"/>
    <w:rsid w:val="000E0E8E"/>
    <w:rsid w:val="000E2B44"/>
    <w:rsid w:val="000E3E23"/>
    <w:rsid w:val="000E43CD"/>
    <w:rsid w:val="000E5B12"/>
    <w:rsid w:val="000E7D9B"/>
    <w:rsid w:val="000F0F34"/>
    <w:rsid w:val="000F3885"/>
    <w:rsid w:val="000F3F02"/>
    <w:rsid w:val="000F42DA"/>
    <w:rsid w:val="000F524C"/>
    <w:rsid w:val="000F6904"/>
    <w:rsid w:val="000F6EEC"/>
    <w:rsid w:val="001027F5"/>
    <w:rsid w:val="00104703"/>
    <w:rsid w:val="00105CF8"/>
    <w:rsid w:val="001069C9"/>
    <w:rsid w:val="00110400"/>
    <w:rsid w:val="001127B1"/>
    <w:rsid w:val="001151FA"/>
    <w:rsid w:val="001172B9"/>
    <w:rsid w:val="001177C9"/>
    <w:rsid w:val="00121B18"/>
    <w:rsid w:val="00122EFF"/>
    <w:rsid w:val="00123900"/>
    <w:rsid w:val="00126094"/>
    <w:rsid w:val="001328A9"/>
    <w:rsid w:val="00133417"/>
    <w:rsid w:val="00133463"/>
    <w:rsid w:val="00134A3C"/>
    <w:rsid w:val="00134D3A"/>
    <w:rsid w:val="0014001F"/>
    <w:rsid w:val="001553CF"/>
    <w:rsid w:val="0016022D"/>
    <w:rsid w:val="00161C0A"/>
    <w:rsid w:val="00163988"/>
    <w:rsid w:val="00163EBE"/>
    <w:rsid w:val="00164494"/>
    <w:rsid w:val="00167F76"/>
    <w:rsid w:val="001812EB"/>
    <w:rsid w:val="001813E4"/>
    <w:rsid w:val="00181971"/>
    <w:rsid w:val="00181FC7"/>
    <w:rsid w:val="00193FE6"/>
    <w:rsid w:val="00193FF8"/>
    <w:rsid w:val="00197356"/>
    <w:rsid w:val="0019740A"/>
    <w:rsid w:val="001979C7"/>
    <w:rsid w:val="001A1B15"/>
    <w:rsid w:val="001A208A"/>
    <w:rsid w:val="001A414C"/>
    <w:rsid w:val="001A6C22"/>
    <w:rsid w:val="001B0890"/>
    <w:rsid w:val="001B4DDC"/>
    <w:rsid w:val="001B7E57"/>
    <w:rsid w:val="001C5DE5"/>
    <w:rsid w:val="001C686F"/>
    <w:rsid w:val="001C6CF7"/>
    <w:rsid w:val="001D1F9F"/>
    <w:rsid w:val="001E1D42"/>
    <w:rsid w:val="001E3688"/>
    <w:rsid w:val="001E4DD6"/>
    <w:rsid w:val="001E4F44"/>
    <w:rsid w:val="001F0BC7"/>
    <w:rsid w:val="00200C6C"/>
    <w:rsid w:val="00204E2C"/>
    <w:rsid w:val="0021221A"/>
    <w:rsid w:val="002127F0"/>
    <w:rsid w:val="00212B38"/>
    <w:rsid w:val="002160D8"/>
    <w:rsid w:val="00221F72"/>
    <w:rsid w:val="002225D1"/>
    <w:rsid w:val="00226BB3"/>
    <w:rsid w:val="00237860"/>
    <w:rsid w:val="00242A44"/>
    <w:rsid w:val="00250C1C"/>
    <w:rsid w:val="002570FB"/>
    <w:rsid w:val="002652C4"/>
    <w:rsid w:val="0026608D"/>
    <w:rsid w:val="00266444"/>
    <w:rsid w:val="00270D29"/>
    <w:rsid w:val="00275468"/>
    <w:rsid w:val="00283975"/>
    <w:rsid w:val="00292AED"/>
    <w:rsid w:val="00293B66"/>
    <w:rsid w:val="00295023"/>
    <w:rsid w:val="002969D0"/>
    <w:rsid w:val="00296BB3"/>
    <w:rsid w:val="002A1313"/>
    <w:rsid w:val="002A5D4A"/>
    <w:rsid w:val="002A7239"/>
    <w:rsid w:val="002B7CB9"/>
    <w:rsid w:val="002C1C42"/>
    <w:rsid w:val="002C1CF6"/>
    <w:rsid w:val="002C208F"/>
    <w:rsid w:val="002C59BD"/>
    <w:rsid w:val="002C6F78"/>
    <w:rsid w:val="002C7804"/>
    <w:rsid w:val="002C7BFC"/>
    <w:rsid w:val="002D1B7C"/>
    <w:rsid w:val="002D24B0"/>
    <w:rsid w:val="002D619E"/>
    <w:rsid w:val="002E17CE"/>
    <w:rsid w:val="002E1883"/>
    <w:rsid w:val="002E5DDF"/>
    <w:rsid w:val="002F2135"/>
    <w:rsid w:val="002F284D"/>
    <w:rsid w:val="002F6D2E"/>
    <w:rsid w:val="002F7F31"/>
    <w:rsid w:val="0030178E"/>
    <w:rsid w:val="0030675B"/>
    <w:rsid w:val="00306CB2"/>
    <w:rsid w:val="00307ED1"/>
    <w:rsid w:val="00310C6D"/>
    <w:rsid w:val="0031391B"/>
    <w:rsid w:val="00315654"/>
    <w:rsid w:val="00315792"/>
    <w:rsid w:val="00320074"/>
    <w:rsid w:val="00320762"/>
    <w:rsid w:val="003242D6"/>
    <w:rsid w:val="003269E4"/>
    <w:rsid w:val="00332939"/>
    <w:rsid w:val="00334CB6"/>
    <w:rsid w:val="00336981"/>
    <w:rsid w:val="0033748C"/>
    <w:rsid w:val="003404BB"/>
    <w:rsid w:val="00341CE6"/>
    <w:rsid w:val="00343145"/>
    <w:rsid w:val="003470A3"/>
    <w:rsid w:val="003565FC"/>
    <w:rsid w:val="00357CE3"/>
    <w:rsid w:val="0036035D"/>
    <w:rsid w:val="00361A12"/>
    <w:rsid w:val="00364541"/>
    <w:rsid w:val="00365EEC"/>
    <w:rsid w:val="0037260F"/>
    <w:rsid w:val="003727A7"/>
    <w:rsid w:val="00374418"/>
    <w:rsid w:val="00374DBE"/>
    <w:rsid w:val="0037592A"/>
    <w:rsid w:val="00376D17"/>
    <w:rsid w:val="0038141D"/>
    <w:rsid w:val="003829FF"/>
    <w:rsid w:val="00383B76"/>
    <w:rsid w:val="00385442"/>
    <w:rsid w:val="00385728"/>
    <w:rsid w:val="00386E90"/>
    <w:rsid w:val="003871E8"/>
    <w:rsid w:val="00390210"/>
    <w:rsid w:val="00391F80"/>
    <w:rsid w:val="00393204"/>
    <w:rsid w:val="00393D6C"/>
    <w:rsid w:val="003979D8"/>
    <w:rsid w:val="003A0C9D"/>
    <w:rsid w:val="003A161C"/>
    <w:rsid w:val="003A2A92"/>
    <w:rsid w:val="003A60FD"/>
    <w:rsid w:val="003B221E"/>
    <w:rsid w:val="003B33EF"/>
    <w:rsid w:val="003B6535"/>
    <w:rsid w:val="003B6E09"/>
    <w:rsid w:val="003C0CA1"/>
    <w:rsid w:val="003C10BE"/>
    <w:rsid w:val="003C5095"/>
    <w:rsid w:val="003C681F"/>
    <w:rsid w:val="003D1680"/>
    <w:rsid w:val="003D186E"/>
    <w:rsid w:val="003D205C"/>
    <w:rsid w:val="003D7347"/>
    <w:rsid w:val="003D7DC0"/>
    <w:rsid w:val="003E46DB"/>
    <w:rsid w:val="003E71B4"/>
    <w:rsid w:val="003E7C06"/>
    <w:rsid w:val="004017D1"/>
    <w:rsid w:val="004053CF"/>
    <w:rsid w:val="00405944"/>
    <w:rsid w:val="004165B0"/>
    <w:rsid w:val="004201B1"/>
    <w:rsid w:val="0042153B"/>
    <w:rsid w:val="00425F2C"/>
    <w:rsid w:val="004277B4"/>
    <w:rsid w:val="00427DBC"/>
    <w:rsid w:val="00430141"/>
    <w:rsid w:val="00432CD6"/>
    <w:rsid w:val="004402A4"/>
    <w:rsid w:val="0044270D"/>
    <w:rsid w:val="0044545F"/>
    <w:rsid w:val="00453B02"/>
    <w:rsid w:val="0045452E"/>
    <w:rsid w:val="0045506A"/>
    <w:rsid w:val="0045592C"/>
    <w:rsid w:val="00455988"/>
    <w:rsid w:val="00463AEF"/>
    <w:rsid w:val="00476ECE"/>
    <w:rsid w:val="004770F1"/>
    <w:rsid w:val="00483939"/>
    <w:rsid w:val="0048447A"/>
    <w:rsid w:val="0049315E"/>
    <w:rsid w:val="0049432D"/>
    <w:rsid w:val="004A15BE"/>
    <w:rsid w:val="004A4E08"/>
    <w:rsid w:val="004A5D5C"/>
    <w:rsid w:val="004B28C7"/>
    <w:rsid w:val="004B5F4D"/>
    <w:rsid w:val="004B636E"/>
    <w:rsid w:val="004B647C"/>
    <w:rsid w:val="004C1864"/>
    <w:rsid w:val="004D1F0E"/>
    <w:rsid w:val="004D3C5E"/>
    <w:rsid w:val="004D45B5"/>
    <w:rsid w:val="004D51E5"/>
    <w:rsid w:val="004D7C7B"/>
    <w:rsid w:val="004D7EF9"/>
    <w:rsid w:val="004E0C23"/>
    <w:rsid w:val="004E2EE0"/>
    <w:rsid w:val="004E2F15"/>
    <w:rsid w:val="004E446C"/>
    <w:rsid w:val="004F2276"/>
    <w:rsid w:val="004F4F08"/>
    <w:rsid w:val="004F7FD6"/>
    <w:rsid w:val="00500F72"/>
    <w:rsid w:val="00502BC8"/>
    <w:rsid w:val="0050548C"/>
    <w:rsid w:val="005068C8"/>
    <w:rsid w:val="00516532"/>
    <w:rsid w:val="0053431C"/>
    <w:rsid w:val="00534F9E"/>
    <w:rsid w:val="00537869"/>
    <w:rsid w:val="00542574"/>
    <w:rsid w:val="00543C20"/>
    <w:rsid w:val="0054422A"/>
    <w:rsid w:val="005460FE"/>
    <w:rsid w:val="00547506"/>
    <w:rsid w:val="0055350D"/>
    <w:rsid w:val="00553C0B"/>
    <w:rsid w:val="00554011"/>
    <w:rsid w:val="00562AEC"/>
    <w:rsid w:val="00566936"/>
    <w:rsid w:val="00571027"/>
    <w:rsid w:val="00573063"/>
    <w:rsid w:val="005750DC"/>
    <w:rsid w:val="0058040E"/>
    <w:rsid w:val="0059226E"/>
    <w:rsid w:val="00593C82"/>
    <w:rsid w:val="00595A6D"/>
    <w:rsid w:val="005A2441"/>
    <w:rsid w:val="005A2FEA"/>
    <w:rsid w:val="005A3284"/>
    <w:rsid w:val="005A47AF"/>
    <w:rsid w:val="005B2792"/>
    <w:rsid w:val="005B2C08"/>
    <w:rsid w:val="005B301B"/>
    <w:rsid w:val="005B3379"/>
    <w:rsid w:val="005B57AF"/>
    <w:rsid w:val="005B6004"/>
    <w:rsid w:val="005C2319"/>
    <w:rsid w:val="005C52A5"/>
    <w:rsid w:val="005C55DD"/>
    <w:rsid w:val="005C5B2E"/>
    <w:rsid w:val="005C6CC3"/>
    <w:rsid w:val="005C76AF"/>
    <w:rsid w:val="005C7EE5"/>
    <w:rsid w:val="005D0EBF"/>
    <w:rsid w:val="005D1796"/>
    <w:rsid w:val="005D3645"/>
    <w:rsid w:val="005D3A38"/>
    <w:rsid w:val="005D4E13"/>
    <w:rsid w:val="005E28CD"/>
    <w:rsid w:val="005E4626"/>
    <w:rsid w:val="005E6A34"/>
    <w:rsid w:val="005E6AE6"/>
    <w:rsid w:val="005F2C78"/>
    <w:rsid w:val="005F38CE"/>
    <w:rsid w:val="005F3D08"/>
    <w:rsid w:val="005F72DF"/>
    <w:rsid w:val="00600403"/>
    <w:rsid w:val="00607806"/>
    <w:rsid w:val="0061013B"/>
    <w:rsid w:val="0061143A"/>
    <w:rsid w:val="006118E4"/>
    <w:rsid w:val="006127DD"/>
    <w:rsid w:val="00613FC4"/>
    <w:rsid w:val="00615460"/>
    <w:rsid w:val="00615DA9"/>
    <w:rsid w:val="006312A8"/>
    <w:rsid w:val="00631898"/>
    <w:rsid w:val="00636691"/>
    <w:rsid w:val="0063671F"/>
    <w:rsid w:val="00636845"/>
    <w:rsid w:val="00636DB2"/>
    <w:rsid w:val="00641326"/>
    <w:rsid w:val="00642581"/>
    <w:rsid w:val="00644E8C"/>
    <w:rsid w:val="00645521"/>
    <w:rsid w:val="00646278"/>
    <w:rsid w:val="0065095D"/>
    <w:rsid w:val="00654B88"/>
    <w:rsid w:val="006571E2"/>
    <w:rsid w:val="0066094A"/>
    <w:rsid w:val="00664688"/>
    <w:rsid w:val="00665996"/>
    <w:rsid w:val="0067163D"/>
    <w:rsid w:val="00672872"/>
    <w:rsid w:val="006730A7"/>
    <w:rsid w:val="0067609D"/>
    <w:rsid w:val="00681996"/>
    <w:rsid w:val="00682037"/>
    <w:rsid w:val="00684A98"/>
    <w:rsid w:val="006922B8"/>
    <w:rsid w:val="006936C8"/>
    <w:rsid w:val="00696CA4"/>
    <w:rsid w:val="006A01ED"/>
    <w:rsid w:val="006A5D54"/>
    <w:rsid w:val="006A6094"/>
    <w:rsid w:val="006A6D5F"/>
    <w:rsid w:val="006A76C3"/>
    <w:rsid w:val="006A784C"/>
    <w:rsid w:val="006B58C8"/>
    <w:rsid w:val="006C152E"/>
    <w:rsid w:val="006C1CA4"/>
    <w:rsid w:val="006C2002"/>
    <w:rsid w:val="006C7366"/>
    <w:rsid w:val="006E2582"/>
    <w:rsid w:val="006E7ADE"/>
    <w:rsid w:val="006F0268"/>
    <w:rsid w:val="006F241F"/>
    <w:rsid w:val="006F6BE8"/>
    <w:rsid w:val="0070042A"/>
    <w:rsid w:val="00700686"/>
    <w:rsid w:val="00703F89"/>
    <w:rsid w:val="0070692F"/>
    <w:rsid w:val="00712193"/>
    <w:rsid w:val="0071376A"/>
    <w:rsid w:val="00724AB6"/>
    <w:rsid w:val="007303A9"/>
    <w:rsid w:val="00731164"/>
    <w:rsid w:val="00737425"/>
    <w:rsid w:val="00744459"/>
    <w:rsid w:val="007459CB"/>
    <w:rsid w:val="00751B55"/>
    <w:rsid w:val="007524D1"/>
    <w:rsid w:val="00761810"/>
    <w:rsid w:val="00762BBB"/>
    <w:rsid w:val="00762DAC"/>
    <w:rsid w:val="00767887"/>
    <w:rsid w:val="007709FA"/>
    <w:rsid w:val="00777086"/>
    <w:rsid w:val="00780840"/>
    <w:rsid w:val="007811B1"/>
    <w:rsid w:val="0078491C"/>
    <w:rsid w:val="00786273"/>
    <w:rsid w:val="00786D76"/>
    <w:rsid w:val="00787379"/>
    <w:rsid w:val="00787DC3"/>
    <w:rsid w:val="007909B4"/>
    <w:rsid w:val="0079437B"/>
    <w:rsid w:val="0079640B"/>
    <w:rsid w:val="007A2CA2"/>
    <w:rsid w:val="007A436D"/>
    <w:rsid w:val="007A4645"/>
    <w:rsid w:val="007A6E8B"/>
    <w:rsid w:val="007B33EB"/>
    <w:rsid w:val="007B4892"/>
    <w:rsid w:val="007B702E"/>
    <w:rsid w:val="007C38AF"/>
    <w:rsid w:val="007C6CA7"/>
    <w:rsid w:val="007C7E76"/>
    <w:rsid w:val="007D7E3D"/>
    <w:rsid w:val="007E3267"/>
    <w:rsid w:val="007E4F55"/>
    <w:rsid w:val="007E51C1"/>
    <w:rsid w:val="007F1B8B"/>
    <w:rsid w:val="00804B66"/>
    <w:rsid w:val="00807414"/>
    <w:rsid w:val="00810E49"/>
    <w:rsid w:val="00811174"/>
    <w:rsid w:val="00813BA3"/>
    <w:rsid w:val="00814BA0"/>
    <w:rsid w:val="008162D5"/>
    <w:rsid w:val="008162DF"/>
    <w:rsid w:val="008210F6"/>
    <w:rsid w:val="008266F3"/>
    <w:rsid w:val="008317B9"/>
    <w:rsid w:val="00831F8D"/>
    <w:rsid w:val="00832122"/>
    <w:rsid w:val="00832ED8"/>
    <w:rsid w:val="008358D1"/>
    <w:rsid w:val="00835A51"/>
    <w:rsid w:val="00843450"/>
    <w:rsid w:val="00845B3B"/>
    <w:rsid w:val="00851E94"/>
    <w:rsid w:val="008523E4"/>
    <w:rsid w:val="008610DC"/>
    <w:rsid w:val="0086313D"/>
    <w:rsid w:val="00866615"/>
    <w:rsid w:val="00866EB4"/>
    <w:rsid w:val="00873C8B"/>
    <w:rsid w:val="00884645"/>
    <w:rsid w:val="00885CF9"/>
    <w:rsid w:val="00886C71"/>
    <w:rsid w:val="00887E29"/>
    <w:rsid w:val="0089021A"/>
    <w:rsid w:val="0089099E"/>
    <w:rsid w:val="00891A34"/>
    <w:rsid w:val="00891AE0"/>
    <w:rsid w:val="008A06D8"/>
    <w:rsid w:val="008A20DC"/>
    <w:rsid w:val="008A5353"/>
    <w:rsid w:val="008A5FAF"/>
    <w:rsid w:val="008A6446"/>
    <w:rsid w:val="008A6C05"/>
    <w:rsid w:val="008A7876"/>
    <w:rsid w:val="008B0AE6"/>
    <w:rsid w:val="008B7180"/>
    <w:rsid w:val="008D04EE"/>
    <w:rsid w:val="008D4325"/>
    <w:rsid w:val="008D576D"/>
    <w:rsid w:val="008E2643"/>
    <w:rsid w:val="008E3CCA"/>
    <w:rsid w:val="008E46CF"/>
    <w:rsid w:val="008E65B0"/>
    <w:rsid w:val="008E7EC3"/>
    <w:rsid w:val="008F1CEC"/>
    <w:rsid w:val="008F49C5"/>
    <w:rsid w:val="008F4AC6"/>
    <w:rsid w:val="008F63DC"/>
    <w:rsid w:val="0090198F"/>
    <w:rsid w:val="00904500"/>
    <w:rsid w:val="00904590"/>
    <w:rsid w:val="009052B8"/>
    <w:rsid w:val="00912954"/>
    <w:rsid w:val="00915B59"/>
    <w:rsid w:val="009160F0"/>
    <w:rsid w:val="009216BA"/>
    <w:rsid w:val="00921B86"/>
    <w:rsid w:val="009237BA"/>
    <w:rsid w:val="009313AD"/>
    <w:rsid w:val="00933C5C"/>
    <w:rsid w:val="009344D3"/>
    <w:rsid w:val="00934AB9"/>
    <w:rsid w:val="00937B80"/>
    <w:rsid w:val="00941E36"/>
    <w:rsid w:val="00943AEE"/>
    <w:rsid w:val="00944DD8"/>
    <w:rsid w:val="00945551"/>
    <w:rsid w:val="0094686F"/>
    <w:rsid w:val="009562E7"/>
    <w:rsid w:val="00957246"/>
    <w:rsid w:val="009574B2"/>
    <w:rsid w:val="00957FC2"/>
    <w:rsid w:val="00960D3F"/>
    <w:rsid w:val="009612BE"/>
    <w:rsid w:val="00962FEF"/>
    <w:rsid w:val="00963829"/>
    <w:rsid w:val="00974094"/>
    <w:rsid w:val="009746CA"/>
    <w:rsid w:val="009805DE"/>
    <w:rsid w:val="00983D6C"/>
    <w:rsid w:val="009866AB"/>
    <w:rsid w:val="00986F8F"/>
    <w:rsid w:val="009956A7"/>
    <w:rsid w:val="009A0060"/>
    <w:rsid w:val="009A7CDB"/>
    <w:rsid w:val="009B40C6"/>
    <w:rsid w:val="009C01BB"/>
    <w:rsid w:val="009C0B23"/>
    <w:rsid w:val="009C0BAB"/>
    <w:rsid w:val="009C54AD"/>
    <w:rsid w:val="009C6839"/>
    <w:rsid w:val="009C7255"/>
    <w:rsid w:val="009C7A5A"/>
    <w:rsid w:val="009D298B"/>
    <w:rsid w:val="009D2CF8"/>
    <w:rsid w:val="009D3DCD"/>
    <w:rsid w:val="009D6491"/>
    <w:rsid w:val="009E2892"/>
    <w:rsid w:val="009E2C95"/>
    <w:rsid w:val="009E4D98"/>
    <w:rsid w:val="009E575C"/>
    <w:rsid w:val="009F24D5"/>
    <w:rsid w:val="00A015B9"/>
    <w:rsid w:val="00A04DA6"/>
    <w:rsid w:val="00A04EFC"/>
    <w:rsid w:val="00A0527E"/>
    <w:rsid w:val="00A058F7"/>
    <w:rsid w:val="00A07325"/>
    <w:rsid w:val="00A07BA1"/>
    <w:rsid w:val="00A15309"/>
    <w:rsid w:val="00A228A3"/>
    <w:rsid w:val="00A263E6"/>
    <w:rsid w:val="00A263EF"/>
    <w:rsid w:val="00A3056A"/>
    <w:rsid w:val="00A3058C"/>
    <w:rsid w:val="00A334D2"/>
    <w:rsid w:val="00A355FB"/>
    <w:rsid w:val="00A4091F"/>
    <w:rsid w:val="00A410EA"/>
    <w:rsid w:val="00A411B2"/>
    <w:rsid w:val="00A44AC6"/>
    <w:rsid w:val="00A47CEB"/>
    <w:rsid w:val="00A53CD7"/>
    <w:rsid w:val="00A546B9"/>
    <w:rsid w:val="00A577A4"/>
    <w:rsid w:val="00A60120"/>
    <w:rsid w:val="00A60410"/>
    <w:rsid w:val="00A61C33"/>
    <w:rsid w:val="00A66D58"/>
    <w:rsid w:val="00A71444"/>
    <w:rsid w:val="00A73A21"/>
    <w:rsid w:val="00A7467C"/>
    <w:rsid w:val="00A8050B"/>
    <w:rsid w:val="00A80D9B"/>
    <w:rsid w:val="00A810C0"/>
    <w:rsid w:val="00A82432"/>
    <w:rsid w:val="00A87355"/>
    <w:rsid w:val="00A94A50"/>
    <w:rsid w:val="00A94C61"/>
    <w:rsid w:val="00AA614A"/>
    <w:rsid w:val="00AA66DF"/>
    <w:rsid w:val="00AA6C31"/>
    <w:rsid w:val="00AA6CA9"/>
    <w:rsid w:val="00AA6E8F"/>
    <w:rsid w:val="00AA6EFA"/>
    <w:rsid w:val="00AA6F78"/>
    <w:rsid w:val="00AB148D"/>
    <w:rsid w:val="00AB2A6B"/>
    <w:rsid w:val="00AB4301"/>
    <w:rsid w:val="00AB716F"/>
    <w:rsid w:val="00AC0DB4"/>
    <w:rsid w:val="00AC0F1B"/>
    <w:rsid w:val="00AD0121"/>
    <w:rsid w:val="00AD07DA"/>
    <w:rsid w:val="00AD0D74"/>
    <w:rsid w:val="00AD3238"/>
    <w:rsid w:val="00AD55C4"/>
    <w:rsid w:val="00AD693D"/>
    <w:rsid w:val="00AE0D83"/>
    <w:rsid w:val="00AE5A22"/>
    <w:rsid w:val="00AF3ABF"/>
    <w:rsid w:val="00B001A3"/>
    <w:rsid w:val="00B00470"/>
    <w:rsid w:val="00B01876"/>
    <w:rsid w:val="00B04199"/>
    <w:rsid w:val="00B06851"/>
    <w:rsid w:val="00B1293F"/>
    <w:rsid w:val="00B20283"/>
    <w:rsid w:val="00B202A8"/>
    <w:rsid w:val="00B2205F"/>
    <w:rsid w:val="00B24BA7"/>
    <w:rsid w:val="00B24F74"/>
    <w:rsid w:val="00B25EF4"/>
    <w:rsid w:val="00B27B4C"/>
    <w:rsid w:val="00B30A33"/>
    <w:rsid w:val="00B3105E"/>
    <w:rsid w:val="00B31545"/>
    <w:rsid w:val="00B35404"/>
    <w:rsid w:val="00B36821"/>
    <w:rsid w:val="00B36E1F"/>
    <w:rsid w:val="00B4638D"/>
    <w:rsid w:val="00B47315"/>
    <w:rsid w:val="00B521E5"/>
    <w:rsid w:val="00B5677F"/>
    <w:rsid w:val="00B57B38"/>
    <w:rsid w:val="00B602EA"/>
    <w:rsid w:val="00B61B13"/>
    <w:rsid w:val="00B633E1"/>
    <w:rsid w:val="00B64E35"/>
    <w:rsid w:val="00B66E74"/>
    <w:rsid w:val="00B70D38"/>
    <w:rsid w:val="00B71FE3"/>
    <w:rsid w:val="00B72488"/>
    <w:rsid w:val="00B728B9"/>
    <w:rsid w:val="00B738D3"/>
    <w:rsid w:val="00B75414"/>
    <w:rsid w:val="00B8387A"/>
    <w:rsid w:val="00B83FA3"/>
    <w:rsid w:val="00B849F4"/>
    <w:rsid w:val="00B8522B"/>
    <w:rsid w:val="00B87A59"/>
    <w:rsid w:val="00B9031E"/>
    <w:rsid w:val="00B90FEA"/>
    <w:rsid w:val="00B94F9D"/>
    <w:rsid w:val="00BA20BA"/>
    <w:rsid w:val="00BA3E9F"/>
    <w:rsid w:val="00BA5F01"/>
    <w:rsid w:val="00BA6F7E"/>
    <w:rsid w:val="00BA7258"/>
    <w:rsid w:val="00BB485A"/>
    <w:rsid w:val="00BB4C2A"/>
    <w:rsid w:val="00BB63AC"/>
    <w:rsid w:val="00BC0265"/>
    <w:rsid w:val="00BC0D65"/>
    <w:rsid w:val="00BC2503"/>
    <w:rsid w:val="00BC2CCC"/>
    <w:rsid w:val="00BC4BEA"/>
    <w:rsid w:val="00BC6DF4"/>
    <w:rsid w:val="00BD06B8"/>
    <w:rsid w:val="00BD12FB"/>
    <w:rsid w:val="00BD425D"/>
    <w:rsid w:val="00BE49E2"/>
    <w:rsid w:val="00BE6B0F"/>
    <w:rsid w:val="00BF41EA"/>
    <w:rsid w:val="00BF43A0"/>
    <w:rsid w:val="00BF4997"/>
    <w:rsid w:val="00BF6352"/>
    <w:rsid w:val="00C023F9"/>
    <w:rsid w:val="00C03049"/>
    <w:rsid w:val="00C0312E"/>
    <w:rsid w:val="00C03C06"/>
    <w:rsid w:val="00C050C6"/>
    <w:rsid w:val="00C07EAD"/>
    <w:rsid w:val="00C13B06"/>
    <w:rsid w:val="00C13B8A"/>
    <w:rsid w:val="00C13C50"/>
    <w:rsid w:val="00C154FA"/>
    <w:rsid w:val="00C209B3"/>
    <w:rsid w:val="00C21DBF"/>
    <w:rsid w:val="00C242BB"/>
    <w:rsid w:val="00C267AC"/>
    <w:rsid w:val="00C26A5C"/>
    <w:rsid w:val="00C33364"/>
    <w:rsid w:val="00C34793"/>
    <w:rsid w:val="00C40424"/>
    <w:rsid w:val="00C404F5"/>
    <w:rsid w:val="00C41EFE"/>
    <w:rsid w:val="00C42D1E"/>
    <w:rsid w:val="00C46DE9"/>
    <w:rsid w:val="00C47DF1"/>
    <w:rsid w:val="00C50728"/>
    <w:rsid w:val="00C53C19"/>
    <w:rsid w:val="00C6733E"/>
    <w:rsid w:val="00C73F13"/>
    <w:rsid w:val="00C74DC2"/>
    <w:rsid w:val="00C758F6"/>
    <w:rsid w:val="00C825BC"/>
    <w:rsid w:val="00C82C53"/>
    <w:rsid w:val="00C83C61"/>
    <w:rsid w:val="00C83CA0"/>
    <w:rsid w:val="00C84727"/>
    <w:rsid w:val="00C84C6A"/>
    <w:rsid w:val="00C95377"/>
    <w:rsid w:val="00CA304C"/>
    <w:rsid w:val="00CB20A7"/>
    <w:rsid w:val="00CB6828"/>
    <w:rsid w:val="00CC2649"/>
    <w:rsid w:val="00CC5765"/>
    <w:rsid w:val="00CD5385"/>
    <w:rsid w:val="00CD5E89"/>
    <w:rsid w:val="00CD7C00"/>
    <w:rsid w:val="00CE2642"/>
    <w:rsid w:val="00CE3913"/>
    <w:rsid w:val="00CE52DC"/>
    <w:rsid w:val="00CE7F32"/>
    <w:rsid w:val="00CF6407"/>
    <w:rsid w:val="00CF74D6"/>
    <w:rsid w:val="00D01FF4"/>
    <w:rsid w:val="00D049D0"/>
    <w:rsid w:val="00D05584"/>
    <w:rsid w:val="00D11745"/>
    <w:rsid w:val="00D15C94"/>
    <w:rsid w:val="00D17998"/>
    <w:rsid w:val="00D21476"/>
    <w:rsid w:val="00D24200"/>
    <w:rsid w:val="00D26487"/>
    <w:rsid w:val="00D32F8A"/>
    <w:rsid w:val="00D333F2"/>
    <w:rsid w:val="00D35F55"/>
    <w:rsid w:val="00D360C8"/>
    <w:rsid w:val="00D36AE8"/>
    <w:rsid w:val="00D43BAA"/>
    <w:rsid w:val="00D43D98"/>
    <w:rsid w:val="00D4431D"/>
    <w:rsid w:val="00D45885"/>
    <w:rsid w:val="00D4675E"/>
    <w:rsid w:val="00D47918"/>
    <w:rsid w:val="00D500B6"/>
    <w:rsid w:val="00D508C8"/>
    <w:rsid w:val="00D51017"/>
    <w:rsid w:val="00D56AF0"/>
    <w:rsid w:val="00D56C6B"/>
    <w:rsid w:val="00D6331F"/>
    <w:rsid w:val="00D65282"/>
    <w:rsid w:val="00D7066B"/>
    <w:rsid w:val="00D8149E"/>
    <w:rsid w:val="00D81C13"/>
    <w:rsid w:val="00D829AA"/>
    <w:rsid w:val="00D83C46"/>
    <w:rsid w:val="00D84C16"/>
    <w:rsid w:val="00D8683F"/>
    <w:rsid w:val="00D87616"/>
    <w:rsid w:val="00D90F2D"/>
    <w:rsid w:val="00D93FDC"/>
    <w:rsid w:val="00D944D6"/>
    <w:rsid w:val="00D9559D"/>
    <w:rsid w:val="00D96E1D"/>
    <w:rsid w:val="00D975C8"/>
    <w:rsid w:val="00D979C8"/>
    <w:rsid w:val="00D97A3D"/>
    <w:rsid w:val="00DA1DC6"/>
    <w:rsid w:val="00DA2879"/>
    <w:rsid w:val="00DA2D37"/>
    <w:rsid w:val="00DA3B07"/>
    <w:rsid w:val="00DA4B39"/>
    <w:rsid w:val="00DA5826"/>
    <w:rsid w:val="00DA7848"/>
    <w:rsid w:val="00DB0057"/>
    <w:rsid w:val="00DB1429"/>
    <w:rsid w:val="00DB773D"/>
    <w:rsid w:val="00DC0A2D"/>
    <w:rsid w:val="00DC0BCF"/>
    <w:rsid w:val="00DC1776"/>
    <w:rsid w:val="00DC372E"/>
    <w:rsid w:val="00DC561D"/>
    <w:rsid w:val="00DC5B62"/>
    <w:rsid w:val="00DC7103"/>
    <w:rsid w:val="00DD0216"/>
    <w:rsid w:val="00DD3B9E"/>
    <w:rsid w:val="00DE024D"/>
    <w:rsid w:val="00DE2802"/>
    <w:rsid w:val="00DE68A2"/>
    <w:rsid w:val="00DE6A92"/>
    <w:rsid w:val="00DF0EBD"/>
    <w:rsid w:val="00DF1A9C"/>
    <w:rsid w:val="00DF3EA5"/>
    <w:rsid w:val="00DF40AC"/>
    <w:rsid w:val="00DF6BC0"/>
    <w:rsid w:val="00DF6E77"/>
    <w:rsid w:val="00DF7C3E"/>
    <w:rsid w:val="00E013D0"/>
    <w:rsid w:val="00E01A0C"/>
    <w:rsid w:val="00E02A8C"/>
    <w:rsid w:val="00E04554"/>
    <w:rsid w:val="00E04624"/>
    <w:rsid w:val="00E0599D"/>
    <w:rsid w:val="00E07DA9"/>
    <w:rsid w:val="00E11B3C"/>
    <w:rsid w:val="00E120FF"/>
    <w:rsid w:val="00E13110"/>
    <w:rsid w:val="00E15696"/>
    <w:rsid w:val="00E158AB"/>
    <w:rsid w:val="00E15E05"/>
    <w:rsid w:val="00E212FF"/>
    <w:rsid w:val="00E26676"/>
    <w:rsid w:val="00E26680"/>
    <w:rsid w:val="00E26C65"/>
    <w:rsid w:val="00E31EFB"/>
    <w:rsid w:val="00E337BA"/>
    <w:rsid w:val="00E3446F"/>
    <w:rsid w:val="00E40799"/>
    <w:rsid w:val="00E412B3"/>
    <w:rsid w:val="00E42CEF"/>
    <w:rsid w:val="00E46176"/>
    <w:rsid w:val="00E53205"/>
    <w:rsid w:val="00E5330D"/>
    <w:rsid w:val="00E548CE"/>
    <w:rsid w:val="00E565F1"/>
    <w:rsid w:val="00E61398"/>
    <w:rsid w:val="00E6309C"/>
    <w:rsid w:val="00E6642E"/>
    <w:rsid w:val="00E67275"/>
    <w:rsid w:val="00E70215"/>
    <w:rsid w:val="00E70E86"/>
    <w:rsid w:val="00E75A71"/>
    <w:rsid w:val="00E76B49"/>
    <w:rsid w:val="00E77680"/>
    <w:rsid w:val="00E77D21"/>
    <w:rsid w:val="00E83C12"/>
    <w:rsid w:val="00E845C8"/>
    <w:rsid w:val="00E96827"/>
    <w:rsid w:val="00E9692C"/>
    <w:rsid w:val="00E97EFC"/>
    <w:rsid w:val="00E97F41"/>
    <w:rsid w:val="00EB1527"/>
    <w:rsid w:val="00EB2118"/>
    <w:rsid w:val="00EB39F3"/>
    <w:rsid w:val="00EB4D2E"/>
    <w:rsid w:val="00EB5B1E"/>
    <w:rsid w:val="00EB70E8"/>
    <w:rsid w:val="00EB7A3E"/>
    <w:rsid w:val="00EC004A"/>
    <w:rsid w:val="00EC0712"/>
    <w:rsid w:val="00EC2E67"/>
    <w:rsid w:val="00EC43A9"/>
    <w:rsid w:val="00ED19A2"/>
    <w:rsid w:val="00ED21AF"/>
    <w:rsid w:val="00ED27AE"/>
    <w:rsid w:val="00ED45FB"/>
    <w:rsid w:val="00ED6C72"/>
    <w:rsid w:val="00ED7EFA"/>
    <w:rsid w:val="00EE2C7D"/>
    <w:rsid w:val="00EE3E73"/>
    <w:rsid w:val="00EE4873"/>
    <w:rsid w:val="00EE6C91"/>
    <w:rsid w:val="00EE6E91"/>
    <w:rsid w:val="00EF2F34"/>
    <w:rsid w:val="00EF4EA0"/>
    <w:rsid w:val="00F01F26"/>
    <w:rsid w:val="00F04B90"/>
    <w:rsid w:val="00F0766A"/>
    <w:rsid w:val="00F20CA3"/>
    <w:rsid w:val="00F255E8"/>
    <w:rsid w:val="00F260B7"/>
    <w:rsid w:val="00F26EBA"/>
    <w:rsid w:val="00F27EDF"/>
    <w:rsid w:val="00F3064F"/>
    <w:rsid w:val="00F309D4"/>
    <w:rsid w:val="00F31C9F"/>
    <w:rsid w:val="00F37DA8"/>
    <w:rsid w:val="00F42BA2"/>
    <w:rsid w:val="00F44D5F"/>
    <w:rsid w:val="00F47482"/>
    <w:rsid w:val="00F50153"/>
    <w:rsid w:val="00F61D08"/>
    <w:rsid w:val="00F646CD"/>
    <w:rsid w:val="00F65B2C"/>
    <w:rsid w:val="00F70A55"/>
    <w:rsid w:val="00F71F58"/>
    <w:rsid w:val="00F7322C"/>
    <w:rsid w:val="00F83CB1"/>
    <w:rsid w:val="00F84B4A"/>
    <w:rsid w:val="00F92D76"/>
    <w:rsid w:val="00FA501E"/>
    <w:rsid w:val="00FB4442"/>
    <w:rsid w:val="00FB4D0C"/>
    <w:rsid w:val="00FC042C"/>
    <w:rsid w:val="00FC05ED"/>
    <w:rsid w:val="00FC0DC7"/>
    <w:rsid w:val="00FC271D"/>
    <w:rsid w:val="00FC2951"/>
    <w:rsid w:val="00FD1979"/>
    <w:rsid w:val="00FD1FEF"/>
    <w:rsid w:val="00FD2149"/>
    <w:rsid w:val="00FD314A"/>
    <w:rsid w:val="00FD3804"/>
    <w:rsid w:val="00FD5693"/>
    <w:rsid w:val="00FD69B0"/>
    <w:rsid w:val="00FE0D40"/>
    <w:rsid w:val="00FE0F8B"/>
    <w:rsid w:val="00FE221E"/>
    <w:rsid w:val="00FE356F"/>
    <w:rsid w:val="00FE37E4"/>
    <w:rsid w:val="00FE38AA"/>
    <w:rsid w:val="00FE55CE"/>
    <w:rsid w:val="00FE675D"/>
    <w:rsid w:val="00FF331D"/>
    <w:rsid w:val="00FF3819"/>
    <w:rsid w:val="00FF75B3"/>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82037"/>
    <w:pPr>
      <w:autoSpaceDE w:val="0"/>
      <w:autoSpaceDN w:val="0"/>
      <w:adjustRightInd w:val="0"/>
      <w:spacing w:line="240" w:lineRule="auto"/>
    </w:pPr>
    <w:rPr>
      <w:rFonts w:ascii="Symbol" w:hAnsi="Symbol" w:cs="Symbo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82037"/>
    <w:pPr>
      <w:autoSpaceDE w:val="0"/>
      <w:autoSpaceDN w:val="0"/>
      <w:adjustRightInd w:val="0"/>
      <w:spacing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030">
      <w:bodyDiv w:val="1"/>
      <w:marLeft w:val="0"/>
      <w:marRight w:val="0"/>
      <w:marTop w:val="0"/>
      <w:marBottom w:val="0"/>
      <w:divBdr>
        <w:top w:val="none" w:sz="0" w:space="0" w:color="auto"/>
        <w:left w:val="none" w:sz="0" w:space="0" w:color="auto"/>
        <w:bottom w:val="none" w:sz="0" w:space="0" w:color="auto"/>
        <w:right w:val="none" w:sz="0" w:space="0" w:color="auto"/>
      </w:divBdr>
    </w:div>
    <w:div w:id="28728906">
      <w:bodyDiv w:val="1"/>
      <w:marLeft w:val="0"/>
      <w:marRight w:val="0"/>
      <w:marTop w:val="0"/>
      <w:marBottom w:val="0"/>
      <w:divBdr>
        <w:top w:val="none" w:sz="0" w:space="0" w:color="auto"/>
        <w:left w:val="none" w:sz="0" w:space="0" w:color="auto"/>
        <w:bottom w:val="none" w:sz="0" w:space="0" w:color="auto"/>
        <w:right w:val="none" w:sz="0" w:space="0" w:color="auto"/>
      </w:divBdr>
    </w:div>
    <w:div w:id="191382235">
      <w:bodyDiv w:val="1"/>
      <w:marLeft w:val="0"/>
      <w:marRight w:val="0"/>
      <w:marTop w:val="0"/>
      <w:marBottom w:val="0"/>
      <w:divBdr>
        <w:top w:val="none" w:sz="0" w:space="0" w:color="auto"/>
        <w:left w:val="none" w:sz="0" w:space="0" w:color="auto"/>
        <w:bottom w:val="none" w:sz="0" w:space="0" w:color="auto"/>
        <w:right w:val="none" w:sz="0" w:space="0" w:color="auto"/>
      </w:divBdr>
    </w:div>
    <w:div w:id="195124179">
      <w:bodyDiv w:val="1"/>
      <w:marLeft w:val="0"/>
      <w:marRight w:val="0"/>
      <w:marTop w:val="0"/>
      <w:marBottom w:val="0"/>
      <w:divBdr>
        <w:top w:val="none" w:sz="0" w:space="0" w:color="auto"/>
        <w:left w:val="none" w:sz="0" w:space="0" w:color="auto"/>
        <w:bottom w:val="none" w:sz="0" w:space="0" w:color="auto"/>
        <w:right w:val="none" w:sz="0" w:space="0" w:color="auto"/>
      </w:divBdr>
    </w:div>
    <w:div w:id="214970978">
      <w:bodyDiv w:val="1"/>
      <w:marLeft w:val="0"/>
      <w:marRight w:val="0"/>
      <w:marTop w:val="0"/>
      <w:marBottom w:val="0"/>
      <w:divBdr>
        <w:top w:val="none" w:sz="0" w:space="0" w:color="auto"/>
        <w:left w:val="none" w:sz="0" w:space="0" w:color="auto"/>
        <w:bottom w:val="none" w:sz="0" w:space="0" w:color="auto"/>
        <w:right w:val="none" w:sz="0" w:space="0" w:color="auto"/>
      </w:divBdr>
    </w:div>
    <w:div w:id="283772139">
      <w:bodyDiv w:val="1"/>
      <w:marLeft w:val="0"/>
      <w:marRight w:val="0"/>
      <w:marTop w:val="0"/>
      <w:marBottom w:val="0"/>
      <w:divBdr>
        <w:top w:val="none" w:sz="0" w:space="0" w:color="auto"/>
        <w:left w:val="none" w:sz="0" w:space="0" w:color="auto"/>
        <w:bottom w:val="none" w:sz="0" w:space="0" w:color="auto"/>
        <w:right w:val="none" w:sz="0" w:space="0" w:color="auto"/>
      </w:divBdr>
    </w:div>
    <w:div w:id="298415095">
      <w:bodyDiv w:val="1"/>
      <w:marLeft w:val="0"/>
      <w:marRight w:val="0"/>
      <w:marTop w:val="0"/>
      <w:marBottom w:val="0"/>
      <w:divBdr>
        <w:top w:val="none" w:sz="0" w:space="0" w:color="auto"/>
        <w:left w:val="none" w:sz="0" w:space="0" w:color="auto"/>
        <w:bottom w:val="none" w:sz="0" w:space="0" w:color="auto"/>
        <w:right w:val="none" w:sz="0" w:space="0" w:color="auto"/>
      </w:divBdr>
    </w:div>
    <w:div w:id="339354950">
      <w:bodyDiv w:val="1"/>
      <w:marLeft w:val="0"/>
      <w:marRight w:val="0"/>
      <w:marTop w:val="0"/>
      <w:marBottom w:val="0"/>
      <w:divBdr>
        <w:top w:val="none" w:sz="0" w:space="0" w:color="auto"/>
        <w:left w:val="none" w:sz="0" w:space="0" w:color="auto"/>
        <w:bottom w:val="none" w:sz="0" w:space="0" w:color="auto"/>
        <w:right w:val="none" w:sz="0" w:space="0" w:color="auto"/>
      </w:divBdr>
    </w:div>
    <w:div w:id="403064703">
      <w:bodyDiv w:val="1"/>
      <w:marLeft w:val="0"/>
      <w:marRight w:val="0"/>
      <w:marTop w:val="0"/>
      <w:marBottom w:val="0"/>
      <w:divBdr>
        <w:top w:val="none" w:sz="0" w:space="0" w:color="auto"/>
        <w:left w:val="none" w:sz="0" w:space="0" w:color="auto"/>
        <w:bottom w:val="none" w:sz="0" w:space="0" w:color="auto"/>
        <w:right w:val="none" w:sz="0" w:space="0" w:color="auto"/>
      </w:divBdr>
    </w:div>
    <w:div w:id="406848002">
      <w:bodyDiv w:val="1"/>
      <w:marLeft w:val="0"/>
      <w:marRight w:val="0"/>
      <w:marTop w:val="0"/>
      <w:marBottom w:val="0"/>
      <w:divBdr>
        <w:top w:val="none" w:sz="0" w:space="0" w:color="auto"/>
        <w:left w:val="none" w:sz="0" w:space="0" w:color="auto"/>
        <w:bottom w:val="none" w:sz="0" w:space="0" w:color="auto"/>
        <w:right w:val="none" w:sz="0" w:space="0" w:color="auto"/>
      </w:divBdr>
    </w:div>
    <w:div w:id="452096402">
      <w:bodyDiv w:val="1"/>
      <w:marLeft w:val="0"/>
      <w:marRight w:val="0"/>
      <w:marTop w:val="0"/>
      <w:marBottom w:val="0"/>
      <w:divBdr>
        <w:top w:val="none" w:sz="0" w:space="0" w:color="auto"/>
        <w:left w:val="none" w:sz="0" w:space="0" w:color="auto"/>
        <w:bottom w:val="none" w:sz="0" w:space="0" w:color="auto"/>
        <w:right w:val="none" w:sz="0" w:space="0" w:color="auto"/>
      </w:divBdr>
    </w:div>
    <w:div w:id="583219567">
      <w:bodyDiv w:val="1"/>
      <w:marLeft w:val="0"/>
      <w:marRight w:val="0"/>
      <w:marTop w:val="0"/>
      <w:marBottom w:val="0"/>
      <w:divBdr>
        <w:top w:val="none" w:sz="0" w:space="0" w:color="auto"/>
        <w:left w:val="none" w:sz="0" w:space="0" w:color="auto"/>
        <w:bottom w:val="none" w:sz="0" w:space="0" w:color="auto"/>
        <w:right w:val="none" w:sz="0" w:space="0" w:color="auto"/>
      </w:divBdr>
    </w:div>
    <w:div w:id="673458914">
      <w:bodyDiv w:val="1"/>
      <w:marLeft w:val="0"/>
      <w:marRight w:val="0"/>
      <w:marTop w:val="0"/>
      <w:marBottom w:val="0"/>
      <w:divBdr>
        <w:top w:val="none" w:sz="0" w:space="0" w:color="auto"/>
        <w:left w:val="none" w:sz="0" w:space="0" w:color="auto"/>
        <w:bottom w:val="none" w:sz="0" w:space="0" w:color="auto"/>
        <w:right w:val="none" w:sz="0" w:space="0" w:color="auto"/>
      </w:divBdr>
    </w:div>
    <w:div w:id="742339839">
      <w:bodyDiv w:val="1"/>
      <w:marLeft w:val="0"/>
      <w:marRight w:val="0"/>
      <w:marTop w:val="0"/>
      <w:marBottom w:val="0"/>
      <w:divBdr>
        <w:top w:val="none" w:sz="0" w:space="0" w:color="auto"/>
        <w:left w:val="none" w:sz="0" w:space="0" w:color="auto"/>
        <w:bottom w:val="none" w:sz="0" w:space="0" w:color="auto"/>
        <w:right w:val="none" w:sz="0" w:space="0" w:color="auto"/>
      </w:divBdr>
    </w:div>
    <w:div w:id="743183126">
      <w:bodyDiv w:val="1"/>
      <w:marLeft w:val="0"/>
      <w:marRight w:val="0"/>
      <w:marTop w:val="0"/>
      <w:marBottom w:val="0"/>
      <w:divBdr>
        <w:top w:val="none" w:sz="0" w:space="0" w:color="auto"/>
        <w:left w:val="none" w:sz="0" w:space="0" w:color="auto"/>
        <w:bottom w:val="none" w:sz="0" w:space="0" w:color="auto"/>
        <w:right w:val="none" w:sz="0" w:space="0" w:color="auto"/>
      </w:divBdr>
    </w:div>
    <w:div w:id="754743855">
      <w:bodyDiv w:val="1"/>
      <w:marLeft w:val="0"/>
      <w:marRight w:val="0"/>
      <w:marTop w:val="0"/>
      <w:marBottom w:val="0"/>
      <w:divBdr>
        <w:top w:val="none" w:sz="0" w:space="0" w:color="auto"/>
        <w:left w:val="none" w:sz="0" w:space="0" w:color="auto"/>
        <w:bottom w:val="none" w:sz="0" w:space="0" w:color="auto"/>
        <w:right w:val="none" w:sz="0" w:space="0" w:color="auto"/>
      </w:divBdr>
    </w:div>
    <w:div w:id="809976815">
      <w:bodyDiv w:val="1"/>
      <w:marLeft w:val="0"/>
      <w:marRight w:val="0"/>
      <w:marTop w:val="0"/>
      <w:marBottom w:val="0"/>
      <w:divBdr>
        <w:top w:val="none" w:sz="0" w:space="0" w:color="auto"/>
        <w:left w:val="none" w:sz="0" w:space="0" w:color="auto"/>
        <w:bottom w:val="none" w:sz="0" w:space="0" w:color="auto"/>
        <w:right w:val="none" w:sz="0" w:space="0" w:color="auto"/>
      </w:divBdr>
    </w:div>
    <w:div w:id="929700772">
      <w:bodyDiv w:val="1"/>
      <w:marLeft w:val="0"/>
      <w:marRight w:val="0"/>
      <w:marTop w:val="0"/>
      <w:marBottom w:val="0"/>
      <w:divBdr>
        <w:top w:val="none" w:sz="0" w:space="0" w:color="auto"/>
        <w:left w:val="none" w:sz="0" w:space="0" w:color="auto"/>
        <w:bottom w:val="none" w:sz="0" w:space="0" w:color="auto"/>
        <w:right w:val="none" w:sz="0" w:space="0" w:color="auto"/>
      </w:divBdr>
    </w:div>
    <w:div w:id="966856033">
      <w:bodyDiv w:val="1"/>
      <w:marLeft w:val="0"/>
      <w:marRight w:val="0"/>
      <w:marTop w:val="0"/>
      <w:marBottom w:val="0"/>
      <w:divBdr>
        <w:top w:val="none" w:sz="0" w:space="0" w:color="auto"/>
        <w:left w:val="none" w:sz="0" w:space="0" w:color="auto"/>
        <w:bottom w:val="none" w:sz="0" w:space="0" w:color="auto"/>
        <w:right w:val="none" w:sz="0" w:space="0" w:color="auto"/>
      </w:divBdr>
    </w:div>
    <w:div w:id="974869431">
      <w:bodyDiv w:val="1"/>
      <w:marLeft w:val="0"/>
      <w:marRight w:val="0"/>
      <w:marTop w:val="0"/>
      <w:marBottom w:val="0"/>
      <w:divBdr>
        <w:top w:val="none" w:sz="0" w:space="0" w:color="auto"/>
        <w:left w:val="none" w:sz="0" w:space="0" w:color="auto"/>
        <w:bottom w:val="none" w:sz="0" w:space="0" w:color="auto"/>
        <w:right w:val="none" w:sz="0" w:space="0" w:color="auto"/>
      </w:divBdr>
    </w:div>
    <w:div w:id="1007630810">
      <w:bodyDiv w:val="1"/>
      <w:marLeft w:val="0"/>
      <w:marRight w:val="0"/>
      <w:marTop w:val="0"/>
      <w:marBottom w:val="0"/>
      <w:divBdr>
        <w:top w:val="none" w:sz="0" w:space="0" w:color="auto"/>
        <w:left w:val="none" w:sz="0" w:space="0" w:color="auto"/>
        <w:bottom w:val="none" w:sz="0" w:space="0" w:color="auto"/>
        <w:right w:val="none" w:sz="0" w:space="0" w:color="auto"/>
      </w:divBdr>
    </w:div>
    <w:div w:id="1020854964">
      <w:bodyDiv w:val="1"/>
      <w:marLeft w:val="0"/>
      <w:marRight w:val="0"/>
      <w:marTop w:val="0"/>
      <w:marBottom w:val="0"/>
      <w:divBdr>
        <w:top w:val="none" w:sz="0" w:space="0" w:color="auto"/>
        <w:left w:val="none" w:sz="0" w:space="0" w:color="auto"/>
        <w:bottom w:val="none" w:sz="0" w:space="0" w:color="auto"/>
        <w:right w:val="none" w:sz="0" w:space="0" w:color="auto"/>
      </w:divBdr>
    </w:div>
    <w:div w:id="1056007455">
      <w:bodyDiv w:val="1"/>
      <w:marLeft w:val="0"/>
      <w:marRight w:val="0"/>
      <w:marTop w:val="0"/>
      <w:marBottom w:val="0"/>
      <w:divBdr>
        <w:top w:val="none" w:sz="0" w:space="0" w:color="auto"/>
        <w:left w:val="none" w:sz="0" w:space="0" w:color="auto"/>
        <w:bottom w:val="none" w:sz="0" w:space="0" w:color="auto"/>
        <w:right w:val="none" w:sz="0" w:space="0" w:color="auto"/>
      </w:divBdr>
    </w:div>
    <w:div w:id="1096752727">
      <w:bodyDiv w:val="1"/>
      <w:marLeft w:val="0"/>
      <w:marRight w:val="0"/>
      <w:marTop w:val="0"/>
      <w:marBottom w:val="0"/>
      <w:divBdr>
        <w:top w:val="none" w:sz="0" w:space="0" w:color="auto"/>
        <w:left w:val="none" w:sz="0" w:space="0" w:color="auto"/>
        <w:bottom w:val="none" w:sz="0" w:space="0" w:color="auto"/>
        <w:right w:val="none" w:sz="0" w:space="0" w:color="auto"/>
      </w:divBdr>
    </w:div>
    <w:div w:id="1134107192">
      <w:bodyDiv w:val="1"/>
      <w:marLeft w:val="0"/>
      <w:marRight w:val="0"/>
      <w:marTop w:val="0"/>
      <w:marBottom w:val="0"/>
      <w:divBdr>
        <w:top w:val="none" w:sz="0" w:space="0" w:color="auto"/>
        <w:left w:val="none" w:sz="0" w:space="0" w:color="auto"/>
        <w:bottom w:val="none" w:sz="0" w:space="0" w:color="auto"/>
        <w:right w:val="none" w:sz="0" w:space="0" w:color="auto"/>
      </w:divBdr>
    </w:div>
    <w:div w:id="1196427715">
      <w:bodyDiv w:val="1"/>
      <w:marLeft w:val="0"/>
      <w:marRight w:val="0"/>
      <w:marTop w:val="0"/>
      <w:marBottom w:val="0"/>
      <w:divBdr>
        <w:top w:val="none" w:sz="0" w:space="0" w:color="auto"/>
        <w:left w:val="none" w:sz="0" w:space="0" w:color="auto"/>
        <w:bottom w:val="none" w:sz="0" w:space="0" w:color="auto"/>
        <w:right w:val="none" w:sz="0" w:space="0" w:color="auto"/>
      </w:divBdr>
    </w:div>
    <w:div w:id="1210075408">
      <w:bodyDiv w:val="1"/>
      <w:marLeft w:val="0"/>
      <w:marRight w:val="0"/>
      <w:marTop w:val="0"/>
      <w:marBottom w:val="0"/>
      <w:divBdr>
        <w:top w:val="none" w:sz="0" w:space="0" w:color="auto"/>
        <w:left w:val="none" w:sz="0" w:space="0" w:color="auto"/>
        <w:bottom w:val="none" w:sz="0" w:space="0" w:color="auto"/>
        <w:right w:val="none" w:sz="0" w:space="0" w:color="auto"/>
      </w:divBdr>
    </w:div>
    <w:div w:id="1237593476">
      <w:bodyDiv w:val="1"/>
      <w:marLeft w:val="0"/>
      <w:marRight w:val="0"/>
      <w:marTop w:val="0"/>
      <w:marBottom w:val="0"/>
      <w:divBdr>
        <w:top w:val="none" w:sz="0" w:space="0" w:color="auto"/>
        <w:left w:val="none" w:sz="0" w:space="0" w:color="auto"/>
        <w:bottom w:val="none" w:sz="0" w:space="0" w:color="auto"/>
        <w:right w:val="none" w:sz="0" w:space="0" w:color="auto"/>
      </w:divBdr>
    </w:div>
    <w:div w:id="1246959718">
      <w:bodyDiv w:val="1"/>
      <w:marLeft w:val="0"/>
      <w:marRight w:val="0"/>
      <w:marTop w:val="0"/>
      <w:marBottom w:val="0"/>
      <w:divBdr>
        <w:top w:val="none" w:sz="0" w:space="0" w:color="auto"/>
        <w:left w:val="none" w:sz="0" w:space="0" w:color="auto"/>
        <w:bottom w:val="none" w:sz="0" w:space="0" w:color="auto"/>
        <w:right w:val="none" w:sz="0" w:space="0" w:color="auto"/>
      </w:divBdr>
    </w:div>
    <w:div w:id="1269771399">
      <w:bodyDiv w:val="1"/>
      <w:marLeft w:val="0"/>
      <w:marRight w:val="0"/>
      <w:marTop w:val="0"/>
      <w:marBottom w:val="0"/>
      <w:divBdr>
        <w:top w:val="none" w:sz="0" w:space="0" w:color="auto"/>
        <w:left w:val="none" w:sz="0" w:space="0" w:color="auto"/>
        <w:bottom w:val="none" w:sz="0" w:space="0" w:color="auto"/>
        <w:right w:val="none" w:sz="0" w:space="0" w:color="auto"/>
      </w:divBdr>
    </w:div>
    <w:div w:id="1284969126">
      <w:bodyDiv w:val="1"/>
      <w:marLeft w:val="0"/>
      <w:marRight w:val="0"/>
      <w:marTop w:val="0"/>
      <w:marBottom w:val="0"/>
      <w:divBdr>
        <w:top w:val="none" w:sz="0" w:space="0" w:color="auto"/>
        <w:left w:val="none" w:sz="0" w:space="0" w:color="auto"/>
        <w:bottom w:val="none" w:sz="0" w:space="0" w:color="auto"/>
        <w:right w:val="none" w:sz="0" w:space="0" w:color="auto"/>
      </w:divBdr>
    </w:div>
    <w:div w:id="1436245972">
      <w:bodyDiv w:val="1"/>
      <w:marLeft w:val="0"/>
      <w:marRight w:val="0"/>
      <w:marTop w:val="0"/>
      <w:marBottom w:val="0"/>
      <w:divBdr>
        <w:top w:val="none" w:sz="0" w:space="0" w:color="auto"/>
        <w:left w:val="none" w:sz="0" w:space="0" w:color="auto"/>
        <w:bottom w:val="none" w:sz="0" w:space="0" w:color="auto"/>
        <w:right w:val="none" w:sz="0" w:space="0" w:color="auto"/>
      </w:divBdr>
    </w:div>
    <w:div w:id="1487698212">
      <w:bodyDiv w:val="1"/>
      <w:marLeft w:val="0"/>
      <w:marRight w:val="0"/>
      <w:marTop w:val="0"/>
      <w:marBottom w:val="0"/>
      <w:divBdr>
        <w:top w:val="none" w:sz="0" w:space="0" w:color="auto"/>
        <w:left w:val="none" w:sz="0" w:space="0" w:color="auto"/>
        <w:bottom w:val="none" w:sz="0" w:space="0" w:color="auto"/>
        <w:right w:val="none" w:sz="0" w:space="0" w:color="auto"/>
      </w:divBdr>
    </w:div>
    <w:div w:id="1540122263">
      <w:bodyDiv w:val="1"/>
      <w:marLeft w:val="0"/>
      <w:marRight w:val="0"/>
      <w:marTop w:val="0"/>
      <w:marBottom w:val="0"/>
      <w:divBdr>
        <w:top w:val="none" w:sz="0" w:space="0" w:color="auto"/>
        <w:left w:val="none" w:sz="0" w:space="0" w:color="auto"/>
        <w:bottom w:val="none" w:sz="0" w:space="0" w:color="auto"/>
        <w:right w:val="none" w:sz="0" w:space="0" w:color="auto"/>
      </w:divBdr>
    </w:div>
    <w:div w:id="1695690409">
      <w:bodyDiv w:val="1"/>
      <w:marLeft w:val="0"/>
      <w:marRight w:val="0"/>
      <w:marTop w:val="0"/>
      <w:marBottom w:val="0"/>
      <w:divBdr>
        <w:top w:val="none" w:sz="0" w:space="0" w:color="auto"/>
        <w:left w:val="none" w:sz="0" w:space="0" w:color="auto"/>
        <w:bottom w:val="none" w:sz="0" w:space="0" w:color="auto"/>
        <w:right w:val="none" w:sz="0" w:space="0" w:color="auto"/>
      </w:divBdr>
    </w:div>
    <w:div w:id="1706447968">
      <w:bodyDiv w:val="1"/>
      <w:marLeft w:val="0"/>
      <w:marRight w:val="0"/>
      <w:marTop w:val="0"/>
      <w:marBottom w:val="0"/>
      <w:divBdr>
        <w:top w:val="none" w:sz="0" w:space="0" w:color="auto"/>
        <w:left w:val="none" w:sz="0" w:space="0" w:color="auto"/>
        <w:bottom w:val="none" w:sz="0" w:space="0" w:color="auto"/>
        <w:right w:val="none" w:sz="0" w:space="0" w:color="auto"/>
      </w:divBdr>
    </w:div>
    <w:div w:id="1712026832">
      <w:bodyDiv w:val="1"/>
      <w:marLeft w:val="0"/>
      <w:marRight w:val="0"/>
      <w:marTop w:val="0"/>
      <w:marBottom w:val="0"/>
      <w:divBdr>
        <w:top w:val="none" w:sz="0" w:space="0" w:color="auto"/>
        <w:left w:val="none" w:sz="0" w:space="0" w:color="auto"/>
        <w:bottom w:val="none" w:sz="0" w:space="0" w:color="auto"/>
        <w:right w:val="none" w:sz="0" w:space="0" w:color="auto"/>
      </w:divBdr>
    </w:div>
    <w:div w:id="1727949726">
      <w:bodyDiv w:val="1"/>
      <w:marLeft w:val="0"/>
      <w:marRight w:val="0"/>
      <w:marTop w:val="0"/>
      <w:marBottom w:val="0"/>
      <w:divBdr>
        <w:top w:val="none" w:sz="0" w:space="0" w:color="auto"/>
        <w:left w:val="none" w:sz="0" w:space="0" w:color="auto"/>
        <w:bottom w:val="none" w:sz="0" w:space="0" w:color="auto"/>
        <w:right w:val="none" w:sz="0" w:space="0" w:color="auto"/>
      </w:divBdr>
    </w:div>
    <w:div w:id="1814518466">
      <w:bodyDiv w:val="1"/>
      <w:marLeft w:val="0"/>
      <w:marRight w:val="0"/>
      <w:marTop w:val="0"/>
      <w:marBottom w:val="0"/>
      <w:divBdr>
        <w:top w:val="none" w:sz="0" w:space="0" w:color="auto"/>
        <w:left w:val="none" w:sz="0" w:space="0" w:color="auto"/>
        <w:bottom w:val="none" w:sz="0" w:space="0" w:color="auto"/>
        <w:right w:val="none" w:sz="0" w:space="0" w:color="auto"/>
      </w:divBdr>
    </w:div>
    <w:div w:id="1816095339">
      <w:bodyDiv w:val="1"/>
      <w:marLeft w:val="0"/>
      <w:marRight w:val="0"/>
      <w:marTop w:val="0"/>
      <w:marBottom w:val="0"/>
      <w:divBdr>
        <w:top w:val="none" w:sz="0" w:space="0" w:color="auto"/>
        <w:left w:val="none" w:sz="0" w:space="0" w:color="auto"/>
        <w:bottom w:val="none" w:sz="0" w:space="0" w:color="auto"/>
        <w:right w:val="none" w:sz="0" w:space="0" w:color="auto"/>
      </w:divBdr>
    </w:div>
    <w:div w:id="1895846731">
      <w:bodyDiv w:val="1"/>
      <w:marLeft w:val="0"/>
      <w:marRight w:val="0"/>
      <w:marTop w:val="0"/>
      <w:marBottom w:val="0"/>
      <w:divBdr>
        <w:top w:val="none" w:sz="0" w:space="0" w:color="auto"/>
        <w:left w:val="none" w:sz="0" w:space="0" w:color="auto"/>
        <w:bottom w:val="none" w:sz="0" w:space="0" w:color="auto"/>
        <w:right w:val="none" w:sz="0" w:space="0" w:color="auto"/>
      </w:divBdr>
    </w:div>
    <w:div w:id="2033993806">
      <w:bodyDiv w:val="1"/>
      <w:marLeft w:val="0"/>
      <w:marRight w:val="0"/>
      <w:marTop w:val="0"/>
      <w:marBottom w:val="0"/>
      <w:divBdr>
        <w:top w:val="none" w:sz="0" w:space="0" w:color="auto"/>
        <w:left w:val="none" w:sz="0" w:space="0" w:color="auto"/>
        <w:bottom w:val="none" w:sz="0" w:space="0" w:color="auto"/>
        <w:right w:val="none" w:sz="0" w:space="0" w:color="auto"/>
      </w:divBdr>
    </w:div>
    <w:div w:id="2122144928">
      <w:bodyDiv w:val="1"/>
      <w:marLeft w:val="0"/>
      <w:marRight w:val="0"/>
      <w:marTop w:val="0"/>
      <w:marBottom w:val="0"/>
      <w:divBdr>
        <w:top w:val="none" w:sz="0" w:space="0" w:color="auto"/>
        <w:left w:val="none" w:sz="0" w:space="0" w:color="auto"/>
        <w:bottom w:val="none" w:sz="0" w:space="0" w:color="auto"/>
        <w:right w:val="none" w:sz="0" w:space="0" w:color="auto"/>
      </w:divBdr>
    </w:div>
    <w:div w:id="2137023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11D30-E177-4AE8-9D8F-C3BAE2E30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TotalTime>
  <Pages>25</Pages>
  <Words>40845</Words>
  <Characters>232821</Characters>
  <Application>Microsoft Office Word</Application>
  <DocSecurity>0</DocSecurity>
  <Lines>1940</Lines>
  <Paragraphs>546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Wageningen UR</Company>
  <LinksUpToDate>false</LinksUpToDate>
  <CharactersWithSpaces>273120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 Romain</dc:creator>
  <cp:keywords/>
  <dc:description/>
  <cp:lastModifiedBy>Linderhof, Vincent</cp:lastModifiedBy>
  <cp:revision>2</cp:revision>
  <cp:lastPrinted>2016-01-05T16:47:00Z</cp:lastPrinted>
  <dcterms:created xsi:type="dcterms:W3CDTF">2016-01-27T17:56:00Z</dcterms:created>
  <dcterms:modified xsi:type="dcterms:W3CDTF">2016-02-16T19:50:00Z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id="bzwf1tmZ"/&gt;&lt;style id="http://www.zotero.org/styles/chicago-author-date" locale="en-GB"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