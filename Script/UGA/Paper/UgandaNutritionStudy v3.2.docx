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B9B11" w14:textId="3C2CCF28" w:rsidR="006A6094" w:rsidRPr="0051759F" w:rsidRDefault="006A6094" w:rsidP="0051759F">
      <w:pPr>
        <w:pStyle w:val="Title"/>
        <w:spacing w:line="276" w:lineRule="auto"/>
        <w:rPr>
          <w:rFonts w:ascii="Times New Roman" w:hAnsi="Times New Roman" w:cs="Times New Roman"/>
          <w:b/>
          <w:sz w:val="24"/>
          <w:szCs w:val="24"/>
        </w:rPr>
      </w:pPr>
      <w:r w:rsidRPr="0051759F">
        <w:rPr>
          <w:rFonts w:ascii="Times New Roman" w:hAnsi="Times New Roman" w:cs="Times New Roman"/>
          <w:b/>
          <w:sz w:val="24"/>
          <w:szCs w:val="24"/>
        </w:rPr>
        <w:t>The influence of household farming systems on dietary diversity</w:t>
      </w:r>
      <w:r w:rsidR="00A94A50" w:rsidRPr="0051759F">
        <w:rPr>
          <w:rFonts w:ascii="Times New Roman" w:hAnsi="Times New Roman" w:cs="Times New Roman"/>
          <w:b/>
          <w:sz w:val="24"/>
          <w:szCs w:val="24"/>
        </w:rPr>
        <w:t xml:space="preserve"> and caloric intake</w:t>
      </w:r>
      <w:r w:rsidRPr="0051759F">
        <w:rPr>
          <w:rFonts w:ascii="Times New Roman" w:hAnsi="Times New Roman" w:cs="Times New Roman"/>
          <w:b/>
          <w:sz w:val="24"/>
          <w:szCs w:val="24"/>
        </w:rPr>
        <w:t>: the case of Uganda</w:t>
      </w:r>
    </w:p>
    <w:p w14:paraId="2A7887AF" w14:textId="77777777" w:rsidR="003979D8" w:rsidRPr="0051759F" w:rsidRDefault="003979D8" w:rsidP="00F77985">
      <w:pPr>
        <w:rPr>
          <w:rFonts w:ascii="Times New Roman" w:hAnsi="Times New Roman"/>
          <w:sz w:val="24"/>
          <w:szCs w:val="24"/>
        </w:rPr>
      </w:pPr>
    </w:p>
    <w:p w14:paraId="1595C025" w14:textId="69D0B297" w:rsidR="00C13C50" w:rsidRPr="0051759F" w:rsidRDefault="00C13C50" w:rsidP="00F77985">
      <w:pPr>
        <w:rPr>
          <w:rFonts w:ascii="Times New Roman" w:hAnsi="Times New Roman"/>
          <w:sz w:val="24"/>
          <w:szCs w:val="24"/>
        </w:rPr>
      </w:pPr>
      <w:r w:rsidRPr="0051759F">
        <w:rPr>
          <w:rFonts w:ascii="Times New Roman" w:hAnsi="Times New Roman"/>
          <w:sz w:val="24"/>
          <w:szCs w:val="24"/>
        </w:rPr>
        <w:t xml:space="preserve">Vincent </w:t>
      </w:r>
      <w:proofErr w:type="spellStart"/>
      <w:r w:rsidRPr="0051759F">
        <w:rPr>
          <w:rFonts w:ascii="Times New Roman" w:hAnsi="Times New Roman"/>
          <w:sz w:val="24"/>
          <w:szCs w:val="24"/>
        </w:rPr>
        <w:t>Linderhof</w:t>
      </w:r>
      <w:r w:rsidRPr="0051759F">
        <w:rPr>
          <w:rFonts w:ascii="Times New Roman" w:hAnsi="Times New Roman"/>
          <w:sz w:val="24"/>
          <w:szCs w:val="24"/>
          <w:vertAlign w:val="superscript"/>
        </w:rPr>
        <w:t>a</w:t>
      </w:r>
      <w:proofErr w:type="spellEnd"/>
    </w:p>
    <w:p w14:paraId="2CF90F67" w14:textId="06603256" w:rsidR="00C13C50" w:rsidRPr="0051759F" w:rsidRDefault="00C13C50" w:rsidP="00F77985">
      <w:pPr>
        <w:rPr>
          <w:rFonts w:ascii="Times New Roman" w:hAnsi="Times New Roman"/>
          <w:sz w:val="24"/>
          <w:szCs w:val="24"/>
        </w:rPr>
      </w:pPr>
      <w:r w:rsidRPr="0051759F">
        <w:rPr>
          <w:rFonts w:ascii="Times New Roman" w:hAnsi="Times New Roman"/>
          <w:sz w:val="24"/>
          <w:szCs w:val="24"/>
        </w:rPr>
        <w:t xml:space="preserve">Jeffrey </w:t>
      </w:r>
      <w:proofErr w:type="spellStart"/>
      <w:r w:rsidRPr="0051759F">
        <w:rPr>
          <w:rFonts w:ascii="Times New Roman" w:hAnsi="Times New Roman"/>
          <w:sz w:val="24"/>
          <w:szCs w:val="24"/>
        </w:rPr>
        <w:t>Powell</w:t>
      </w:r>
      <w:r w:rsidRPr="0051759F">
        <w:rPr>
          <w:rFonts w:ascii="Times New Roman" w:hAnsi="Times New Roman"/>
          <w:sz w:val="24"/>
          <w:szCs w:val="24"/>
          <w:vertAlign w:val="superscript"/>
        </w:rPr>
        <w:t>a,b</w:t>
      </w:r>
      <w:proofErr w:type="spellEnd"/>
    </w:p>
    <w:p w14:paraId="6CFA1A5D" w14:textId="3377BACD" w:rsidR="00307ED1" w:rsidRPr="0051759F" w:rsidRDefault="00F37DA8" w:rsidP="00F77985">
      <w:pPr>
        <w:rPr>
          <w:rFonts w:ascii="Times New Roman" w:hAnsi="Times New Roman"/>
          <w:sz w:val="24"/>
          <w:szCs w:val="24"/>
        </w:rPr>
      </w:pPr>
      <w:proofErr w:type="spellStart"/>
      <w:r w:rsidRPr="0051759F">
        <w:rPr>
          <w:rFonts w:ascii="Times New Roman" w:hAnsi="Times New Roman"/>
          <w:sz w:val="24"/>
          <w:szCs w:val="24"/>
        </w:rPr>
        <w:t>Romain</w:t>
      </w:r>
      <w:proofErr w:type="spellEnd"/>
      <w:r w:rsidRPr="0051759F">
        <w:rPr>
          <w:rFonts w:ascii="Times New Roman" w:hAnsi="Times New Roman"/>
          <w:sz w:val="24"/>
          <w:szCs w:val="24"/>
        </w:rPr>
        <w:t xml:space="preserve"> </w:t>
      </w:r>
      <w:proofErr w:type="spellStart"/>
      <w:r w:rsidRPr="0051759F">
        <w:rPr>
          <w:rFonts w:ascii="Times New Roman" w:hAnsi="Times New Roman"/>
          <w:sz w:val="24"/>
          <w:szCs w:val="24"/>
        </w:rPr>
        <w:t>Vignes</w:t>
      </w:r>
      <w:r w:rsidR="00C13C50" w:rsidRPr="0051759F">
        <w:rPr>
          <w:rFonts w:ascii="Times New Roman" w:hAnsi="Times New Roman"/>
          <w:sz w:val="24"/>
          <w:szCs w:val="24"/>
          <w:vertAlign w:val="superscript"/>
        </w:rPr>
        <w:t>c</w:t>
      </w:r>
      <w:proofErr w:type="spellEnd"/>
    </w:p>
    <w:p w14:paraId="4AA9DAAD" w14:textId="13460EBC" w:rsidR="00FE356F" w:rsidRPr="0051759F" w:rsidRDefault="00FE356F" w:rsidP="00F77985">
      <w:pPr>
        <w:rPr>
          <w:rFonts w:ascii="Times New Roman" w:hAnsi="Times New Roman"/>
          <w:sz w:val="24"/>
          <w:szCs w:val="24"/>
        </w:rPr>
      </w:pPr>
      <w:r w:rsidRPr="0051759F">
        <w:rPr>
          <w:rFonts w:ascii="Times New Roman" w:hAnsi="Times New Roman"/>
          <w:sz w:val="24"/>
          <w:szCs w:val="24"/>
        </w:rPr>
        <w:t xml:space="preserve">Ruerd </w:t>
      </w:r>
      <w:proofErr w:type="spellStart"/>
      <w:r w:rsidRPr="0051759F">
        <w:rPr>
          <w:rFonts w:ascii="Times New Roman" w:hAnsi="Times New Roman"/>
          <w:sz w:val="24"/>
          <w:szCs w:val="24"/>
        </w:rPr>
        <w:t>Ruben</w:t>
      </w:r>
      <w:r w:rsidR="00C13C50" w:rsidRPr="0051759F">
        <w:rPr>
          <w:rFonts w:ascii="Times New Roman" w:hAnsi="Times New Roman"/>
          <w:sz w:val="24"/>
          <w:szCs w:val="24"/>
          <w:vertAlign w:val="superscript"/>
        </w:rPr>
        <w:t>a,d</w:t>
      </w:r>
      <w:proofErr w:type="spellEnd"/>
    </w:p>
    <w:p w14:paraId="0EE65A02" w14:textId="3C62C0B1" w:rsidR="00F37DA8" w:rsidRPr="0051759F" w:rsidRDefault="00F37DA8" w:rsidP="00F77985">
      <w:pPr>
        <w:rPr>
          <w:rFonts w:ascii="Times New Roman" w:hAnsi="Times New Roman"/>
          <w:sz w:val="24"/>
          <w:szCs w:val="24"/>
        </w:rPr>
      </w:pPr>
      <w:r w:rsidRPr="0051759F">
        <w:rPr>
          <w:rFonts w:ascii="Times New Roman" w:hAnsi="Times New Roman"/>
          <w:sz w:val="24"/>
          <w:szCs w:val="24"/>
        </w:rPr>
        <w:t xml:space="preserve">LEI </w:t>
      </w:r>
      <w:proofErr w:type="spellStart"/>
      <w:r w:rsidRPr="0051759F">
        <w:rPr>
          <w:rFonts w:ascii="Times New Roman" w:hAnsi="Times New Roman"/>
          <w:sz w:val="24"/>
          <w:szCs w:val="24"/>
        </w:rPr>
        <w:t>Wageningen</w:t>
      </w:r>
      <w:proofErr w:type="spellEnd"/>
      <w:r w:rsidRPr="0051759F">
        <w:rPr>
          <w:rFonts w:ascii="Times New Roman" w:hAnsi="Times New Roman"/>
          <w:sz w:val="24"/>
          <w:szCs w:val="24"/>
        </w:rPr>
        <w:t xml:space="preserve"> University Research Centre, the Netherlands</w:t>
      </w:r>
    </w:p>
    <w:p w14:paraId="628C6355" w14:textId="77777777" w:rsidR="00C13C50" w:rsidRPr="0051759F" w:rsidRDefault="00C13C50" w:rsidP="00F77985">
      <w:pPr>
        <w:rPr>
          <w:rFonts w:ascii="Times New Roman" w:hAnsi="Times New Roman"/>
          <w:sz w:val="24"/>
          <w:szCs w:val="24"/>
        </w:rPr>
      </w:pPr>
    </w:p>
    <w:p w14:paraId="3FB9D831" w14:textId="77777777" w:rsidR="003979D8" w:rsidRPr="0051759F" w:rsidRDefault="003979D8" w:rsidP="00F77985">
      <w:pPr>
        <w:rPr>
          <w:rFonts w:ascii="Times New Roman" w:hAnsi="Times New Roman"/>
          <w:sz w:val="24"/>
          <w:szCs w:val="24"/>
        </w:rPr>
      </w:pPr>
      <w:r w:rsidRPr="0051759F">
        <w:rPr>
          <w:rFonts w:ascii="Times New Roman" w:hAnsi="Times New Roman"/>
          <w:sz w:val="24"/>
          <w:szCs w:val="24"/>
        </w:rPr>
        <w:t>Preliminary version. Do not quote, do not disseminate</w:t>
      </w:r>
    </w:p>
    <w:p w14:paraId="7A1DE9F1" w14:textId="68A4AFFB" w:rsidR="00BA6F7E" w:rsidRPr="0051759F" w:rsidRDefault="00BA6F7E" w:rsidP="00F77985">
      <w:pPr>
        <w:rPr>
          <w:rFonts w:ascii="Times New Roman" w:hAnsi="Times New Roman"/>
          <w:sz w:val="24"/>
          <w:szCs w:val="24"/>
        </w:rPr>
      </w:pPr>
      <w:r w:rsidRPr="0051759F">
        <w:rPr>
          <w:rFonts w:ascii="Times New Roman" w:hAnsi="Times New Roman"/>
          <w:sz w:val="24"/>
          <w:szCs w:val="24"/>
        </w:rPr>
        <w:t>This version: January 14, 2016</w:t>
      </w:r>
    </w:p>
    <w:p w14:paraId="57A79841" w14:textId="77777777" w:rsidR="003979D8" w:rsidRPr="0051759F" w:rsidRDefault="003979D8" w:rsidP="00F77985">
      <w:pPr>
        <w:rPr>
          <w:rFonts w:ascii="Times New Roman" w:hAnsi="Times New Roman"/>
          <w:sz w:val="24"/>
          <w:szCs w:val="24"/>
          <w:lang w:val="en-US"/>
        </w:rPr>
      </w:pPr>
    </w:p>
    <w:p w14:paraId="0EC77C5E" w14:textId="77777777" w:rsidR="00C13C50" w:rsidRPr="0051759F" w:rsidRDefault="00D47918" w:rsidP="0051759F">
      <w:pPr>
        <w:pStyle w:val="Heading1"/>
        <w:rPr>
          <w:rFonts w:ascii="Times New Roman" w:hAnsi="Times New Roman"/>
          <w:sz w:val="24"/>
          <w:szCs w:val="24"/>
        </w:rPr>
      </w:pPr>
      <w:r w:rsidRPr="0051759F">
        <w:rPr>
          <w:rFonts w:ascii="Times New Roman" w:hAnsi="Times New Roman" w:cs="Times New Roman"/>
          <w:sz w:val="24"/>
          <w:szCs w:val="24"/>
        </w:rPr>
        <w:t>Abstract</w:t>
      </w:r>
    </w:p>
    <w:p w14:paraId="32912ED9" w14:textId="15FADB52" w:rsidR="00A61C33" w:rsidRPr="0051759F" w:rsidRDefault="004C1864" w:rsidP="00F77985">
      <w:pPr>
        <w:rPr>
          <w:rFonts w:ascii="Times New Roman" w:hAnsi="Times New Roman"/>
          <w:sz w:val="24"/>
          <w:szCs w:val="24"/>
        </w:rPr>
      </w:pPr>
      <w:r w:rsidRPr="0051759F">
        <w:rPr>
          <w:rFonts w:ascii="Times New Roman" w:hAnsi="Times New Roman"/>
          <w:sz w:val="24"/>
          <w:szCs w:val="24"/>
        </w:rPr>
        <w:t>The relationship between farm production</w:t>
      </w:r>
      <w:r w:rsidR="00361A12" w:rsidRPr="0051759F">
        <w:rPr>
          <w:rFonts w:ascii="Times New Roman" w:hAnsi="Times New Roman"/>
          <w:sz w:val="24"/>
          <w:szCs w:val="24"/>
        </w:rPr>
        <w:t xml:space="preserve"> diversity at the plot level</w:t>
      </w:r>
      <w:r w:rsidR="0054422A" w:rsidRPr="0051759F">
        <w:rPr>
          <w:rFonts w:ascii="Times New Roman" w:hAnsi="Times New Roman"/>
          <w:sz w:val="24"/>
          <w:szCs w:val="24"/>
        </w:rPr>
        <w:t xml:space="preserve"> and</w:t>
      </w:r>
      <w:r w:rsidRPr="0051759F">
        <w:rPr>
          <w:rFonts w:ascii="Times New Roman" w:hAnsi="Times New Roman"/>
          <w:sz w:val="24"/>
          <w:szCs w:val="24"/>
        </w:rPr>
        <w:t xml:space="preserve"> diversity of household consumption</w:t>
      </w:r>
      <w:r w:rsidR="00361A12" w:rsidRPr="0051759F">
        <w:rPr>
          <w:rFonts w:ascii="Times New Roman" w:hAnsi="Times New Roman"/>
          <w:sz w:val="24"/>
          <w:szCs w:val="24"/>
        </w:rPr>
        <w:t xml:space="preserve"> and caloric intake are</w:t>
      </w:r>
      <w:r w:rsidRPr="0051759F">
        <w:rPr>
          <w:rFonts w:ascii="Times New Roman" w:hAnsi="Times New Roman"/>
          <w:sz w:val="24"/>
          <w:szCs w:val="24"/>
        </w:rPr>
        <w:t xml:space="preserve"> econometrically estimated. </w:t>
      </w:r>
      <w:r w:rsidR="00D43BAA" w:rsidRPr="0051759F">
        <w:rPr>
          <w:rFonts w:ascii="Times New Roman" w:hAnsi="Times New Roman"/>
          <w:sz w:val="24"/>
          <w:szCs w:val="24"/>
        </w:rPr>
        <w:t xml:space="preserve"> </w:t>
      </w:r>
      <w:r w:rsidR="00D43D98" w:rsidRPr="0051759F">
        <w:rPr>
          <w:rFonts w:ascii="Times New Roman" w:hAnsi="Times New Roman"/>
          <w:sz w:val="24"/>
          <w:szCs w:val="24"/>
        </w:rPr>
        <w:t xml:space="preserve">Our results confirm </w:t>
      </w:r>
      <w:r w:rsidR="008B7180" w:rsidRPr="0051759F">
        <w:rPr>
          <w:rFonts w:ascii="Times New Roman" w:hAnsi="Times New Roman"/>
          <w:sz w:val="24"/>
          <w:szCs w:val="24"/>
        </w:rPr>
        <w:t xml:space="preserve">previous findings </w:t>
      </w:r>
      <w:r w:rsidR="00D43D98" w:rsidRPr="0051759F">
        <w:rPr>
          <w:rFonts w:ascii="Times New Roman" w:hAnsi="Times New Roman"/>
          <w:sz w:val="24"/>
          <w:szCs w:val="24"/>
        </w:rPr>
        <w:t>that an increase in production diversity</w:t>
      </w:r>
      <w:r w:rsidR="00A61C33" w:rsidRPr="0051759F">
        <w:rPr>
          <w:rFonts w:ascii="Times New Roman" w:hAnsi="Times New Roman"/>
          <w:sz w:val="24"/>
          <w:szCs w:val="24"/>
        </w:rPr>
        <w:t xml:space="preserve"> increase</w:t>
      </w:r>
      <w:r w:rsidR="00F309D4" w:rsidRPr="0051759F">
        <w:rPr>
          <w:rFonts w:ascii="Times New Roman" w:hAnsi="Times New Roman"/>
          <w:sz w:val="24"/>
          <w:szCs w:val="24"/>
        </w:rPr>
        <w:t>s</w:t>
      </w:r>
      <w:r w:rsidR="00D43D98" w:rsidRPr="0051759F">
        <w:rPr>
          <w:rFonts w:ascii="Times New Roman" w:hAnsi="Times New Roman"/>
          <w:sz w:val="24"/>
          <w:szCs w:val="24"/>
        </w:rPr>
        <w:t xml:space="preserve"> consumption diversity</w:t>
      </w:r>
      <w:r w:rsidR="00D43BAA" w:rsidRPr="0051759F">
        <w:rPr>
          <w:rFonts w:ascii="Times New Roman" w:hAnsi="Times New Roman"/>
          <w:sz w:val="24"/>
          <w:szCs w:val="24"/>
        </w:rPr>
        <w:t xml:space="preserve"> and thereby, presumably, household nutritional levels</w:t>
      </w:r>
      <w:r w:rsidR="00D43D98" w:rsidRPr="0051759F">
        <w:rPr>
          <w:rFonts w:ascii="Times New Roman" w:hAnsi="Times New Roman"/>
          <w:sz w:val="24"/>
          <w:szCs w:val="24"/>
        </w:rPr>
        <w:t xml:space="preserve">. In addition, we </w:t>
      </w:r>
      <w:r w:rsidR="00F83CB1" w:rsidRPr="0051759F">
        <w:rPr>
          <w:rFonts w:ascii="Times New Roman" w:hAnsi="Times New Roman"/>
          <w:sz w:val="24"/>
          <w:szCs w:val="24"/>
        </w:rPr>
        <w:t xml:space="preserve">find a positive </w:t>
      </w:r>
      <w:r w:rsidR="000B7452" w:rsidRPr="0051759F">
        <w:rPr>
          <w:rFonts w:ascii="Times New Roman" w:hAnsi="Times New Roman"/>
          <w:sz w:val="24"/>
          <w:szCs w:val="24"/>
        </w:rPr>
        <w:t xml:space="preserve">relationship between </w:t>
      </w:r>
      <w:r w:rsidR="00F309D4" w:rsidRPr="0051759F">
        <w:rPr>
          <w:rFonts w:ascii="Times New Roman" w:hAnsi="Times New Roman"/>
          <w:sz w:val="24"/>
          <w:szCs w:val="24"/>
        </w:rPr>
        <w:t xml:space="preserve">diversity of </w:t>
      </w:r>
      <w:r w:rsidR="000B7452" w:rsidRPr="0051759F">
        <w:rPr>
          <w:rFonts w:ascii="Times New Roman" w:hAnsi="Times New Roman"/>
          <w:sz w:val="24"/>
          <w:szCs w:val="24"/>
        </w:rPr>
        <w:t>farm production and caloric</w:t>
      </w:r>
      <w:r w:rsidR="00A61C33" w:rsidRPr="0051759F">
        <w:rPr>
          <w:rFonts w:ascii="Times New Roman" w:hAnsi="Times New Roman"/>
          <w:sz w:val="24"/>
          <w:szCs w:val="24"/>
        </w:rPr>
        <w:t xml:space="preserve"> intake</w:t>
      </w:r>
      <w:r w:rsidR="000B7452" w:rsidRPr="0051759F">
        <w:rPr>
          <w:rFonts w:ascii="Times New Roman" w:hAnsi="Times New Roman"/>
          <w:sz w:val="24"/>
          <w:szCs w:val="24"/>
        </w:rPr>
        <w:t>.</w:t>
      </w:r>
      <w:r w:rsidR="006C7366" w:rsidRPr="0051759F">
        <w:rPr>
          <w:rFonts w:ascii="Times New Roman" w:hAnsi="Times New Roman"/>
          <w:sz w:val="24"/>
          <w:szCs w:val="24"/>
        </w:rPr>
        <w:t xml:space="preserve"> </w:t>
      </w:r>
      <w:r w:rsidR="000B7452" w:rsidRPr="0051759F">
        <w:rPr>
          <w:rFonts w:ascii="Times New Roman" w:hAnsi="Times New Roman"/>
          <w:sz w:val="24"/>
          <w:szCs w:val="24"/>
        </w:rPr>
        <w:t xml:space="preserve">Three waves of the World Bank LSMS-ISA database for Uganda </w:t>
      </w:r>
      <w:r w:rsidR="008B7180" w:rsidRPr="0051759F">
        <w:rPr>
          <w:rFonts w:ascii="Times New Roman" w:hAnsi="Times New Roman"/>
          <w:sz w:val="24"/>
          <w:szCs w:val="24"/>
        </w:rPr>
        <w:t>were</w:t>
      </w:r>
      <w:r w:rsidR="000B7452" w:rsidRPr="0051759F">
        <w:rPr>
          <w:rFonts w:ascii="Times New Roman" w:hAnsi="Times New Roman"/>
          <w:sz w:val="24"/>
          <w:szCs w:val="24"/>
        </w:rPr>
        <w:t xml:space="preserve"> used </w:t>
      </w:r>
      <w:r w:rsidR="008B7180" w:rsidRPr="0051759F">
        <w:rPr>
          <w:rFonts w:ascii="Times New Roman" w:hAnsi="Times New Roman"/>
          <w:sz w:val="24"/>
          <w:szCs w:val="24"/>
        </w:rPr>
        <w:t>to create a panel data set</w:t>
      </w:r>
      <w:r w:rsidR="000B7452" w:rsidRPr="0051759F">
        <w:rPr>
          <w:rFonts w:ascii="Times New Roman" w:hAnsi="Times New Roman"/>
          <w:sz w:val="24"/>
          <w:szCs w:val="24"/>
        </w:rPr>
        <w:t>.</w:t>
      </w:r>
      <w:r w:rsidR="006C7366" w:rsidRPr="0051759F">
        <w:rPr>
          <w:rFonts w:ascii="Times New Roman" w:hAnsi="Times New Roman"/>
          <w:sz w:val="24"/>
          <w:szCs w:val="24"/>
        </w:rPr>
        <w:t xml:space="preserve"> </w:t>
      </w:r>
      <w:r w:rsidR="008B7180" w:rsidRPr="0051759F">
        <w:rPr>
          <w:rFonts w:ascii="Times New Roman" w:hAnsi="Times New Roman"/>
          <w:sz w:val="24"/>
          <w:szCs w:val="24"/>
        </w:rPr>
        <w:t xml:space="preserve">Both fixed effects and limited dependent variable panel models, including time, were estimated. </w:t>
      </w:r>
      <w:r w:rsidR="00665996" w:rsidRPr="0051759F">
        <w:rPr>
          <w:rFonts w:ascii="Times New Roman" w:hAnsi="Times New Roman"/>
          <w:sz w:val="24"/>
          <w:szCs w:val="24"/>
        </w:rPr>
        <w:t xml:space="preserve"> </w:t>
      </w:r>
      <w:r w:rsidR="008B7180" w:rsidRPr="0051759F">
        <w:rPr>
          <w:rFonts w:ascii="Times New Roman" w:hAnsi="Times New Roman"/>
          <w:sz w:val="24"/>
          <w:szCs w:val="24"/>
        </w:rPr>
        <w:t xml:space="preserve">Results indicate that </w:t>
      </w:r>
      <w:r w:rsidR="00665996" w:rsidRPr="0051759F">
        <w:rPr>
          <w:rFonts w:ascii="Times New Roman" w:hAnsi="Times New Roman"/>
          <w:sz w:val="24"/>
          <w:szCs w:val="24"/>
        </w:rPr>
        <w:t>households that produce a greater diversity of crops, have higher food expendi</w:t>
      </w:r>
      <w:r w:rsidR="00105CF8" w:rsidRPr="0051759F">
        <w:rPr>
          <w:rFonts w:ascii="Times New Roman" w:hAnsi="Times New Roman"/>
          <w:sz w:val="24"/>
          <w:szCs w:val="24"/>
        </w:rPr>
        <w:t>tures,</w:t>
      </w:r>
      <w:r w:rsidR="00665996" w:rsidRPr="0051759F">
        <w:rPr>
          <w:rFonts w:ascii="Times New Roman" w:hAnsi="Times New Roman"/>
          <w:sz w:val="24"/>
          <w:szCs w:val="24"/>
        </w:rPr>
        <w:t xml:space="preserve"> </w:t>
      </w:r>
      <w:r w:rsidR="00105CF8" w:rsidRPr="0051759F">
        <w:rPr>
          <w:rFonts w:ascii="Times New Roman" w:hAnsi="Times New Roman"/>
          <w:sz w:val="24"/>
          <w:szCs w:val="24"/>
        </w:rPr>
        <w:t xml:space="preserve">have larger farms, </w:t>
      </w:r>
      <w:r w:rsidR="00665996" w:rsidRPr="0051759F">
        <w:rPr>
          <w:rFonts w:ascii="Times New Roman" w:hAnsi="Times New Roman"/>
          <w:sz w:val="24"/>
          <w:szCs w:val="24"/>
        </w:rPr>
        <w:t xml:space="preserve">and consume more from their own production </w:t>
      </w:r>
      <w:r w:rsidR="00105CF8" w:rsidRPr="0051759F">
        <w:rPr>
          <w:rFonts w:ascii="Times New Roman" w:hAnsi="Times New Roman"/>
          <w:sz w:val="24"/>
          <w:szCs w:val="24"/>
        </w:rPr>
        <w:t xml:space="preserve">have higher </w:t>
      </w:r>
      <w:r w:rsidR="00665996" w:rsidRPr="0051759F">
        <w:rPr>
          <w:rFonts w:ascii="Times New Roman" w:hAnsi="Times New Roman"/>
          <w:sz w:val="24"/>
          <w:szCs w:val="24"/>
        </w:rPr>
        <w:t xml:space="preserve">consumption diversity and caloric intake.  </w:t>
      </w:r>
      <w:r w:rsidR="00105CF8" w:rsidRPr="0051759F">
        <w:rPr>
          <w:rFonts w:ascii="Times New Roman" w:hAnsi="Times New Roman"/>
          <w:sz w:val="24"/>
          <w:szCs w:val="24"/>
        </w:rPr>
        <w:t xml:space="preserve">Policy implications are that strategies aimed at increasing household production diversity may have positive effects on household nutritional levels and caloric intake.   </w:t>
      </w:r>
    </w:p>
    <w:p w14:paraId="3C6DB56D" w14:textId="77777777" w:rsidR="006E7ADE" w:rsidRPr="0051759F" w:rsidRDefault="006E7ADE" w:rsidP="00F77985">
      <w:pPr>
        <w:rPr>
          <w:rFonts w:ascii="Times New Roman" w:hAnsi="Times New Roman"/>
          <w:sz w:val="24"/>
          <w:szCs w:val="24"/>
        </w:rPr>
      </w:pPr>
    </w:p>
    <w:p w14:paraId="4B9069F7" w14:textId="6286A59D" w:rsidR="006C7366" w:rsidRPr="0051759F" w:rsidRDefault="006C7366" w:rsidP="00F77985">
      <w:pPr>
        <w:rPr>
          <w:rFonts w:ascii="Times New Roman" w:hAnsi="Times New Roman"/>
          <w:color w:val="000000"/>
          <w:sz w:val="24"/>
          <w:szCs w:val="24"/>
          <w:shd w:val="clear" w:color="auto" w:fill="FFFFFF"/>
        </w:rPr>
      </w:pPr>
      <w:r w:rsidRPr="0051759F">
        <w:rPr>
          <w:rFonts w:ascii="Times New Roman" w:hAnsi="Times New Roman"/>
          <w:b/>
          <w:sz w:val="24"/>
          <w:szCs w:val="24"/>
        </w:rPr>
        <w:t>Keywords</w:t>
      </w:r>
      <w:r w:rsidR="00C13C50" w:rsidRPr="0051759F">
        <w:rPr>
          <w:rFonts w:ascii="Times New Roman" w:hAnsi="Times New Roman"/>
          <w:b/>
          <w:sz w:val="24"/>
          <w:szCs w:val="24"/>
        </w:rPr>
        <w:t>:</w:t>
      </w:r>
      <w:r w:rsidR="00C13C50" w:rsidRPr="0051759F">
        <w:rPr>
          <w:rFonts w:ascii="Times New Roman" w:hAnsi="Times New Roman"/>
          <w:sz w:val="24"/>
          <w:szCs w:val="24"/>
        </w:rPr>
        <w:t xml:space="preserve"> d</w:t>
      </w:r>
      <w:r w:rsidRPr="0051759F">
        <w:rPr>
          <w:rFonts w:ascii="Times New Roman" w:hAnsi="Times New Roman"/>
          <w:sz w:val="24"/>
          <w:szCs w:val="24"/>
          <w:shd w:val="clear" w:color="auto" w:fill="FFFFFF"/>
        </w:rPr>
        <w:t>ietary diversity</w:t>
      </w:r>
      <w:r w:rsidR="00C13C50" w:rsidRPr="0051759F">
        <w:rPr>
          <w:rFonts w:ascii="Times New Roman" w:hAnsi="Times New Roman"/>
          <w:sz w:val="24"/>
          <w:szCs w:val="24"/>
          <w:shd w:val="clear" w:color="auto" w:fill="FFFFFF"/>
        </w:rPr>
        <w:t>, p</w:t>
      </w:r>
      <w:r w:rsidRPr="0051759F">
        <w:rPr>
          <w:rFonts w:ascii="Times New Roman" w:hAnsi="Times New Roman"/>
          <w:sz w:val="24"/>
          <w:szCs w:val="24"/>
          <w:shd w:val="clear" w:color="auto" w:fill="FFFFFF"/>
        </w:rPr>
        <w:t>anel data</w:t>
      </w:r>
      <w:r w:rsidR="00C13C50" w:rsidRPr="0051759F">
        <w:rPr>
          <w:rFonts w:ascii="Times New Roman" w:hAnsi="Times New Roman"/>
          <w:sz w:val="24"/>
          <w:szCs w:val="24"/>
          <w:shd w:val="clear" w:color="auto" w:fill="FFFFFF"/>
        </w:rPr>
        <w:t>, f</w:t>
      </w:r>
      <w:r w:rsidRPr="0051759F">
        <w:rPr>
          <w:rFonts w:ascii="Times New Roman" w:hAnsi="Times New Roman"/>
          <w:sz w:val="24"/>
          <w:szCs w:val="24"/>
          <w:shd w:val="clear" w:color="auto" w:fill="FFFFFF"/>
        </w:rPr>
        <w:t>arm production diversity</w:t>
      </w:r>
      <w:r w:rsidR="00C13C50" w:rsidRPr="0051759F">
        <w:rPr>
          <w:rFonts w:ascii="Times New Roman" w:hAnsi="Times New Roman"/>
          <w:sz w:val="24"/>
          <w:szCs w:val="24"/>
          <w:shd w:val="clear" w:color="auto" w:fill="FFFFFF"/>
        </w:rPr>
        <w:t>, c</w:t>
      </w:r>
      <w:r w:rsidRPr="0051759F">
        <w:rPr>
          <w:rFonts w:ascii="Times New Roman" w:hAnsi="Times New Roman"/>
          <w:color w:val="000000"/>
          <w:sz w:val="24"/>
          <w:szCs w:val="24"/>
          <w:shd w:val="clear" w:color="auto" w:fill="FFFFFF"/>
        </w:rPr>
        <w:t>aloric intakes</w:t>
      </w:r>
      <w:r w:rsidR="00C13C50" w:rsidRPr="0051759F">
        <w:rPr>
          <w:rFonts w:ascii="Times New Roman" w:hAnsi="Times New Roman"/>
          <w:color w:val="000000"/>
          <w:sz w:val="24"/>
          <w:szCs w:val="24"/>
          <w:shd w:val="clear" w:color="auto" w:fill="FFFFFF"/>
        </w:rPr>
        <w:t>, Uganda</w:t>
      </w:r>
    </w:p>
    <w:p w14:paraId="7E3E11C7" w14:textId="3ECB91EA" w:rsidR="006E7ADE" w:rsidRPr="0051759F" w:rsidRDefault="006E7ADE" w:rsidP="00F77985">
      <w:pPr>
        <w:rPr>
          <w:rFonts w:ascii="Times New Roman" w:hAnsi="Times New Roman"/>
          <w:b/>
          <w:sz w:val="24"/>
          <w:szCs w:val="24"/>
        </w:rPr>
      </w:pPr>
      <w:r w:rsidRPr="0051759F">
        <w:rPr>
          <w:rFonts w:ascii="Times New Roman" w:hAnsi="Times New Roman"/>
          <w:b/>
          <w:sz w:val="24"/>
          <w:szCs w:val="24"/>
        </w:rPr>
        <w:t>JEL Code:</w:t>
      </w:r>
      <w:r w:rsidR="00C13C50" w:rsidRPr="0051759F">
        <w:rPr>
          <w:rFonts w:ascii="Times New Roman" w:hAnsi="Times New Roman"/>
          <w:b/>
          <w:sz w:val="24"/>
          <w:szCs w:val="24"/>
        </w:rPr>
        <w:t xml:space="preserve"> </w:t>
      </w:r>
    </w:p>
    <w:p w14:paraId="2E3CF276" w14:textId="36A951FC" w:rsidR="006E7ADE" w:rsidRPr="00B27B4C" w:rsidRDefault="006E7ADE" w:rsidP="00F77985">
      <w:pPr>
        <w:suppressAutoHyphens w:val="0"/>
        <w:spacing w:after="0"/>
        <w:rPr>
          <w:rFonts w:ascii="Times New Roman" w:hAnsi="Times New Roman"/>
          <w:b/>
          <w:sz w:val="22"/>
        </w:rPr>
      </w:pPr>
      <w:r w:rsidRPr="00B27B4C">
        <w:rPr>
          <w:rFonts w:ascii="Times New Roman" w:hAnsi="Times New Roman"/>
          <w:b/>
          <w:sz w:val="22"/>
        </w:rPr>
        <w:br w:type="page"/>
      </w:r>
    </w:p>
    <w:p w14:paraId="1607FDDD" w14:textId="67633C83" w:rsidR="009C54AD" w:rsidRPr="0051759F" w:rsidRDefault="00BA6F7E" w:rsidP="00F77985">
      <w:pPr>
        <w:pStyle w:val="Heading1"/>
        <w:rPr>
          <w:rFonts w:ascii="Times New Roman" w:hAnsi="Times New Roman" w:cs="Times New Roman"/>
          <w:sz w:val="24"/>
          <w:szCs w:val="24"/>
        </w:rPr>
      </w:pPr>
      <w:r w:rsidRPr="0051759F">
        <w:rPr>
          <w:rFonts w:ascii="Times New Roman" w:hAnsi="Times New Roman" w:cs="Times New Roman"/>
          <w:sz w:val="24"/>
          <w:szCs w:val="24"/>
        </w:rPr>
        <w:lastRenderedPageBreak/>
        <w:t xml:space="preserve">1. </w:t>
      </w:r>
      <w:r w:rsidR="009C54AD" w:rsidRPr="0051759F">
        <w:rPr>
          <w:rFonts w:ascii="Times New Roman" w:hAnsi="Times New Roman" w:cs="Times New Roman"/>
          <w:sz w:val="24"/>
          <w:szCs w:val="24"/>
        </w:rPr>
        <w:t>Introduction</w:t>
      </w:r>
    </w:p>
    <w:p w14:paraId="71330CFB" w14:textId="00E7E323" w:rsidR="009E4D98" w:rsidRPr="0051759F" w:rsidRDefault="00AE5A22" w:rsidP="0051759F">
      <w:pPr>
        <w:rPr>
          <w:rFonts w:ascii="Times New Roman" w:hAnsi="Times New Roman"/>
          <w:sz w:val="24"/>
          <w:szCs w:val="24"/>
        </w:rPr>
      </w:pPr>
      <w:r w:rsidRPr="0051759F">
        <w:rPr>
          <w:rFonts w:ascii="Times New Roman" w:hAnsi="Times New Roman"/>
          <w:sz w:val="24"/>
          <w:szCs w:val="24"/>
        </w:rPr>
        <w:t xml:space="preserve">According to </w:t>
      </w:r>
      <w:r w:rsidR="0051759F" w:rsidRPr="0051759F">
        <w:rPr>
          <w:rFonts w:ascii="Times New Roman" w:hAnsi="Times New Roman"/>
          <w:sz w:val="24"/>
          <w:szCs w:val="24"/>
        </w:rPr>
        <w:t>Rome Declaration</w:t>
      </w:r>
      <w:r w:rsidR="0051759F">
        <w:rPr>
          <w:rFonts w:ascii="Times New Roman" w:hAnsi="Times New Roman"/>
          <w:sz w:val="24"/>
          <w:szCs w:val="24"/>
        </w:rPr>
        <w:t xml:space="preserve"> </w:t>
      </w:r>
      <w:r w:rsidR="0051759F" w:rsidRPr="0051759F">
        <w:rPr>
          <w:rFonts w:ascii="Times New Roman" w:hAnsi="Times New Roman"/>
          <w:sz w:val="24"/>
          <w:szCs w:val="24"/>
        </w:rPr>
        <w:t>on World Food Security</w:t>
      </w:r>
      <w:r w:rsidRPr="0051759F">
        <w:rPr>
          <w:rFonts w:ascii="Times New Roman" w:hAnsi="Times New Roman"/>
          <w:sz w:val="24"/>
          <w:szCs w:val="24"/>
        </w:rPr>
        <w:t>, “Food security exists when all people, at all times, have physical and economic access to sufficient, safe and nutritious food to meet their di</w:t>
      </w:r>
      <w:r w:rsidRPr="002C7C32">
        <w:rPr>
          <w:rFonts w:ascii="Times New Roman" w:hAnsi="Times New Roman"/>
          <w:sz w:val="24"/>
          <w:szCs w:val="24"/>
        </w:rPr>
        <w:t xml:space="preserve">etary needs and food preferences for an active and healthy life” </w:t>
      </w:r>
      <w:r w:rsidRPr="002C7C32">
        <w:rPr>
          <w:rFonts w:ascii="Times New Roman" w:hAnsi="Times New Roman"/>
          <w:sz w:val="24"/>
          <w:szCs w:val="24"/>
          <w:rPrChange w:id="0" w:author="Linderhof, Vincent" w:date="2016-03-05T22:05:00Z">
            <w:rPr>
              <w:rFonts w:ascii="Times New Roman" w:hAnsi="Times New Roman"/>
              <w:sz w:val="24"/>
              <w:szCs w:val="24"/>
              <w:highlight w:val="yellow"/>
            </w:rPr>
          </w:rPrChange>
        </w:rPr>
        <w:t>(</w:t>
      </w:r>
      <w:r w:rsidR="0051759F" w:rsidRPr="002C7C32">
        <w:rPr>
          <w:rFonts w:ascii="Times New Roman" w:hAnsi="Times New Roman"/>
          <w:sz w:val="24"/>
          <w:szCs w:val="24"/>
          <w:rPrChange w:id="1" w:author="Linderhof, Vincent" w:date="2016-03-05T22:05:00Z">
            <w:rPr>
              <w:rFonts w:ascii="Times New Roman" w:hAnsi="Times New Roman"/>
              <w:sz w:val="24"/>
              <w:szCs w:val="24"/>
              <w:highlight w:val="yellow"/>
            </w:rPr>
          </w:rPrChange>
        </w:rPr>
        <w:t xml:space="preserve">World Food Summit in </w:t>
      </w:r>
      <w:r w:rsidRPr="002C7C32">
        <w:rPr>
          <w:rFonts w:ascii="Times New Roman" w:hAnsi="Times New Roman"/>
          <w:sz w:val="24"/>
          <w:szCs w:val="24"/>
          <w:rPrChange w:id="2" w:author="Linderhof, Vincent" w:date="2016-03-05T22:05:00Z">
            <w:rPr>
              <w:rFonts w:ascii="Times New Roman" w:hAnsi="Times New Roman"/>
              <w:sz w:val="24"/>
              <w:szCs w:val="24"/>
              <w:highlight w:val="yellow"/>
            </w:rPr>
          </w:rPrChange>
        </w:rPr>
        <w:t>1996).</w:t>
      </w:r>
      <w:r w:rsidR="00F77985">
        <w:rPr>
          <w:rFonts w:ascii="Times New Roman" w:hAnsi="Times New Roman"/>
          <w:sz w:val="24"/>
          <w:szCs w:val="24"/>
        </w:rPr>
        <w:t xml:space="preserve"> </w:t>
      </w:r>
      <w:r w:rsidR="009C54AD" w:rsidRPr="0051759F">
        <w:rPr>
          <w:rFonts w:ascii="Times New Roman" w:hAnsi="Times New Roman"/>
          <w:sz w:val="24"/>
          <w:szCs w:val="24"/>
        </w:rPr>
        <w:t>Given th</w:t>
      </w:r>
      <w:r w:rsidRPr="0051759F">
        <w:rPr>
          <w:rFonts w:ascii="Times New Roman" w:hAnsi="Times New Roman"/>
          <w:sz w:val="24"/>
          <w:szCs w:val="24"/>
        </w:rPr>
        <w:t xml:space="preserve">is </w:t>
      </w:r>
      <w:r w:rsidR="009C54AD" w:rsidRPr="0051759F">
        <w:rPr>
          <w:rFonts w:ascii="Times New Roman" w:hAnsi="Times New Roman"/>
          <w:sz w:val="24"/>
          <w:szCs w:val="24"/>
        </w:rPr>
        <w:t xml:space="preserve">definition of food security, </w:t>
      </w:r>
      <w:r w:rsidRPr="0051759F">
        <w:rPr>
          <w:rFonts w:ascii="Times New Roman" w:hAnsi="Times New Roman"/>
          <w:sz w:val="24"/>
          <w:szCs w:val="24"/>
        </w:rPr>
        <w:t xml:space="preserve">the </w:t>
      </w:r>
      <w:r w:rsidR="0051759F">
        <w:rPr>
          <w:rFonts w:ascii="Times New Roman" w:hAnsi="Times New Roman"/>
          <w:sz w:val="24"/>
          <w:szCs w:val="24"/>
        </w:rPr>
        <w:t>construction</w:t>
      </w:r>
      <w:r w:rsidR="0051759F" w:rsidRPr="0051759F">
        <w:rPr>
          <w:rFonts w:ascii="Times New Roman" w:hAnsi="Times New Roman"/>
          <w:sz w:val="24"/>
          <w:szCs w:val="24"/>
        </w:rPr>
        <w:t xml:space="preserve"> </w:t>
      </w:r>
      <w:r w:rsidRPr="0051759F">
        <w:rPr>
          <w:rFonts w:ascii="Times New Roman" w:hAnsi="Times New Roman"/>
          <w:sz w:val="24"/>
          <w:szCs w:val="24"/>
        </w:rPr>
        <w:t xml:space="preserve">of </w:t>
      </w:r>
      <w:r w:rsidR="009C54AD" w:rsidRPr="0051759F">
        <w:rPr>
          <w:rFonts w:ascii="Times New Roman" w:hAnsi="Times New Roman"/>
          <w:sz w:val="24"/>
          <w:szCs w:val="24"/>
        </w:rPr>
        <w:t xml:space="preserve">a single indicator </w:t>
      </w:r>
      <w:r w:rsidRPr="0051759F">
        <w:rPr>
          <w:rFonts w:ascii="Times New Roman" w:hAnsi="Times New Roman"/>
          <w:sz w:val="24"/>
          <w:szCs w:val="24"/>
        </w:rPr>
        <w:t xml:space="preserve">a </w:t>
      </w:r>
      <w:r w:rsidR="009C54AD" w:rsidRPr="0051759F">
        <w:rPr>
          <w:rFonts w:ascii="Times New Roman" w:hAnsi="Times New Roman"/>
          <w:sz w:val="24"/>
          <w:szCs w:val="24"/>
        </w:rPr>
        <w:t xml:space="preserve">or a reasonable set of indicators </w:t>
      </w:r>
      <w:r w:rsidRPr="0051759F">
        <w:rPr>
          <w:rFonts w:ascii="Times New Roman" w:hAnsi="Times New Roman"/>
          <w:sz w:val="24"/>
          <w:szCs w:val="24"/>
        </w:rPr>
        <w:t xml:space="preserve">for security </w:t>
      </w:r>
      <w:r w:rsidR="009C54AD" w:rsidRPr="0051759F">
        <w:rPr>
          <w:rFonts w:ascii="Times New Roman" w:hAnsi="Times New Roman"/>
          <w:sz w:val="24"/>
          <w:szCs w:val="24"/>
        </w:rPr>
        <w:t xml:space="preserve">is a complex task. </w:t>
      </w:r>
      <w:r w:rsidRPr="0051759F">
        <w:rPr>
          <w:rFonts w:ascii="Times New Roman" w:hAnsi="Times New Roman"/>
          <w:sz w:val="24"/>
          <w:szCs w:val="24"/>
        </w:rPr>
        <w:t>Indicators s</w:t>
      </w:r>
      <w:r w:rsidR="009C54AD" w:rsidRPr="0051759F">
        <w:rPr>
          <w:rFonts w:ascii="Times New Roman" w:hAnsi="Times New Roman"/>
          <w:sz w:val="24"/>
          <w:szCs w:val="24"/>
        </w:rPr>
        <w:t xml:space="preserve">uggested </w:t>
      </w:r>
      <w:r w:rsidRPr="0051759F">
        <w:rPr>
          <w:rFonts w:ascii="Times New Roman" w:hAnsi="Times New Roman"/>
          <w:sz w:val="24"/>
          <w:szCs w:val="24"/>
        </w:rPr>
        <w:t>in the</w:t>
      </w:r>
      <w:r w:rsidR="004B28C7" w:rsidRPr="0051759F">
        <w:rPr>
          <w:rFonts w:ascii="Times New Roman" w:hAnsi="Times New Roman"/>
          <w:sz w:val="24"/>
          <w:szCs w:val="24"/>
        </w:rPr>
        <w:t xml:space="preserve"> literature can be categorised </w:t>
      </w:r>
      <w:r w:rsidR="009C54AD" w:rsidRPr="0051759F">
        <w:rPr>
          <w:rFonts w:ascii="Times New Roman" w:hAnsi="Times New Roman"/>
          <w:sz w:val="24"/>
          <w:szCs w:val="24"/>
        </w:rPr>
        <w:t>into four categories: caloric deprivation indicators; monetary poverty indicators; dietary diversity indicators, and</w:t>
      </w:r>
      <w:del w:id="3" w:author="Linderhof, Vincent" w:date="2016-03-05T21:15:00Z">
        <w:r w:rsidR="009C54AD" w:rsidRPr="0051759F" w:rsidDel="00E05337">
          <w:rPr>
            <w:rFonts w:ascii="Times New Roman" w:hAnsi="Times New Roman"/>
            <w:sz w:val="24"/>
            <w:szCs w:val="24"/>
          </w:rPr>
          <w:delText>;</w:delText>
        </w:r>
      </w:del>
      <w:r w:rsidR="009C54AD" w:rsidRPr="0051759F">
        <w:rPr>
          <w:rFonts w:ascii="Times New Roman" w:hAnsi="Times New Roman"/>
          <w:sz w:val="24"/>
          <w:szCs w:val="24"/>
        </w:rPr>
        <w:t xml:space="preserve"> subjective indicators </w:t>
      </w:r>
      <w:r w:rsidR="009C54AD"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{"citationID":"ZFjxiVwV","properties":{"formattedCitation":"(Headey and Ecker 2013)","plainCitation":"(Headey and Ecker 2013)"},"citationItems":[{"id":27,"uris":["http://zotero.org/users/1201560/items/JMNGPQHE"],"uri":["http://zotero.org/users/1201560/items/JMNGPQHE"],"itemData":{"id":27,"type":"article-journal","title":"Rethinking the measurement of food security: from first principles to best practice","container-title":"Food Security","page":"327-343","volume":"5","issue":"3","source":"link.springer.com","abstract":"While food security measurement has been substantially expanded in recent decades, there persists significant dissatisfaction with existing measurement systems, especially in the wake of the ongoing food and financial crises. In this paper we first set out a list of criteria that an ideal food security measurement system should satisfy. In addition to standard issues of cross-sectional validity, our criteria include inter-temporal validity (the ability to gauge trends and shocks), and nutritional relevance. Using a mixture of literature review and fresh empirical analysis, we then benchmark four types of indicators (calories, poverty, dietary diversity and subjective indicators) against these criteria as a means of systematically identifying their relative strengths and weaknesses, and comparing overall performance. We conclude that, overall, dietary diversity indicators are the best performing class of indicators: they are powerful predictors of economic status and malnutrition (both stunting and wasting), sensitive to shocks, and relatively cheap to measure. Our concluding section therefore also outlines possible steps for scaling up the measurement of dietary diversity (and other indicators) through a mixture of increased funding, greater inter-agency coordination and technological (ICT) innovations that will reduce the cost of high frequency food security measurement.","DOI":"10.1007/s12571-013-0253-0","ISSN":"1876-4517, 1876-4525","shortTitle":"Rethinking the measurement of food security","journalAbbreviation":"Food Sec.","language":"en","author":[{"family":"Headey","given":"Derek"},{"family":"Ecker","given":"Olivier"}],"issued":{"date-parts":[["2013",4,7]]}}}],"schema":"https://github.com/citation-style-language/schema/raw/master/csl-citation.json"} </w:instrText>
      </w:r>
      <w:r w:rsidR="009C54AD" w:rsidRPr="0051759F">
        <w:rPr>
          <w:rFonts w:ascii="Times New Roman" w:hAnsi="Times New Roman"/>
          <w:sz w:val="24"/>
          <w:szCs w:val="24"/>
        </w:rPr>
        <w:fldChar w:fldCharType="separate"/>
      </w:r>
      <w:r w:rsidR="002D619E" w:rsidRPr="0051759F">
        <w:rPr>
          <w:rFonts w:ascii="Times New Roman" w:hAnsi="Times New Roman"/>
          <w:sz w:val="24"/>
          <w:szCs w:val="24"/>
        </w:rPr>
        <w:t>(Headey and Ecker 2013)</w:t>
      </w:r>
      <w:r w:rsidR="009C54AD" w:rsidRPr="0051759F">
        <w:rPr>
          <w:rFonts w:ascii="Times New Roman" w:hAnsi="Times New Roman"/>
          <w:sz w:val="24"/>
          <w:szCs w:val="24"/>
        </w:rPr>
        <w:fldChar w:fldCharType="end"/>
      </w:r>
      <w:r w:rsidR="009C54AD" w:rsidRPr="0051759F">
        <w:rPr>
          <w:rFonts w:ascii="Times New Roman" w:hAnsi="Times New Roman"/>
          <w:sz w:val="24"/>
          <w:szCs w:val="24"/>
        </w:rPr>
        <w:t>.</w:t>
      </w:r>
      <w:r w:rsidR="00FB4442" w:rsidRPr="0051759F">
        <w:rPr>
          <w:rFonts w:ascii="Times New Roman" w:hAnsi="Times New Roman"/>
          <w:sz w:val="24"/>
          <w:szCs w:val="24"/>
        </w:rPr>
        <w:t xml:space="preserve"> </w:t>
      </w:r>
      <w:r w:rsidR="00FB4442"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{"citationID":"7ZD2Qcz3","properties":{"formattedCitation":"(Carletto, Zezza, and Banerjee 2013a)","plainCitation":"(Carletto, Zezza, and Banerjee 2013a)","dontUpdate":true},"citationItems":[{"id":782,"uris":["http://zotero.org/groups/462478/items/W55W2D84"],"uri":["http://zotero.org/groups/462478/items/W55W2D84"],"itemData":{"id":782,"type":"article-journal","title":"Towards better measurement of household food security: Harmonizing indicators and the role of household surveys","container-title":"Global Food Security","page":"30-40","volume":"2","issue":"1","source":"ScienceDirect","abstract":"A variety of indicators are currently used for food security analysis, monitoring, and programming, and most agencies have their preferred variant on methods of data collection, aggregation, and analysis. This lack of consensus is reflected in an inefficient multiplicity of survey instruments collecting information on various dimensions of food and nutrition security, with tremendous variation in the content, quality, and quantity of the information collected. No single existing survey instrument will ever be able to collect all needed indicators at the desired periodicity, and no single institution has either the mandate or the ability to measure and monitor food security in its many dimensions on a global scale. However, with better coordination across institutions and survey efforts, the state of food security measurement worldwide can be greatly improved. This paper attempts to identify the elements of a strategy, built around a combination of short-term fixes and long-term methodological advancements, to reverse the existing trends of poor coordination and slow methodological innovation in food security measurement and monitoring. International focus on a small dashboard of indicators, collected on a regular basis by different stakeholders through a number of available data collection options, is feasible and can be partially achieved by repurposing existing surveys to better suit food security monitoring goals.","DOI":"10.1016/j.gfs.2012.11.006","ISSN":"2211-9124","shortTitle":"Towards better measurement of household food security","journalAbbreviation":"Global Food Security","author":[{"family":"Carletto","given":"Calogero"},{"family":"Zezza","given":"Alberto"},{"family":"Banerjee","given":"Raka"}],"issued":{"date-parts":[["2013",3]]}}}],"schema":"https://github.com/citation-style-language/schema/raw/master/csl-citation.json"} </w:instrText>
      </w:r>
      <w:r w:rsidR="00FB4442" w:rsidRPr="0051759F">
        <w:rPr>
          <w:rFonts w:ascii="Times New Roman" w:hAnsi="Times New Roman"/>
          <w:sz w:val="24"/>
          <w:szCs w:val="24"/>
        </w:rPr>
        <w:fldChar w:fldCharType="separate"/>
      </w:r>
      <w:proofErr w:type="spellStart"/>
      <w:r w:rsidR="00FB4442" w:rsidRPr="0051759F">
        <w:rPr>
          <w:rFonts w:ascii="Times New Roman" w:hAnsi="Times New Roman"/>
          <w:sz w:val="24"/>
          <w:szCs w:val="24"/>
        </w:rPr>
        <w:t>Carletto</w:t>
      </w:r>
      <w:proofErr w:type="spellEnd"/>
      <w:r w:rsidR="008429BD">
        <w:rPr>
          <w:rFonts w:ascii="Times New Roman" w:hAnsi="Times New Roman"/>
          <w:sz w:val="24"/>
          <w:szCs w:val="24"/>
        </w:rPr>
        <w:t xml:space="preserve"> et al.</w:t>
      </w:r>
      <w:r w:rsidR="00FB4442" w:rsidRPr="0051759F">
        <w:rPr>
          <w:rFonts w:ascii="Times New Roman" w:hAnsi="Times New Roman"/>
          <w:sz w:val="24"/>
          <w:szCs w:val="24"/>
        </w:rPr>
        <w:t xml:space="preserve"> (2013</w:t>
      </w:r>
      <w:del w:id="4" w:author="Linderhof, Vincent" w:date="2016-03-05T21:16:00Z">
        <w:r w:rsidR="00FB4442" w:rsidRPr="0051759F" w:rsidDel="00E05337">
          <w:rPr>
            <w:rFonts w:ascii="Times New Roman" w:hAnsi="Times New Roman"/>
            <w:sz w:val="24"/>
            <w:szCs w:val="24"/>
          </w:rPr>
          <w:delText>a</w:delText>
        </w:r>
      </w:del>
      <w:r w:rsidR="00FB4442" w:rsidRPr="0051759F">
        <w:rPr>
          <w:rFonts w:ascii="Times New Roman" w:hAnsi="Times New Roman"/>
          <w:sz w:val="24"/>
          <w:szCs w:val="24"/>
        </w:rPr>
        <w:t>)</w:t>
      </w:r>
      <w:r w:rsidR="00FB4442" w:rsidRPr="0051759F">
        <w:rPr>
          <w:rFonts w:ascii="Times New Roman" w:hAnsi="Times New Roman"/>
          <w:sz w:val="24"/>
          <w:szCs w:val="24"/>
        </w:rPr>
        <w:fldChar w:fldCharType="end"/>
      </w:r>
      <w:r w:rsidR="00FB4442" w:rsidRPr="0051759F">
        <w:rPr>
          <w:rFonts w:ascii="Times New Roman" w:hAnsi="Times New Roman"/>
          <w:sz w:val="24"/>
          <w:szCs w:val="24"/>
        </w:rPr>
        <w:t xml:space="preserve"> </w:t>
      </w:r>
      <w:r w:rsidR="009C54AD" w:rsidRPr="0051759F">
        <w:rPr>
          <w:rFonts w:ascii="Times New Roman" w:hAnsi="Times New Roman"/>
          <w:sz w:val="24"/>
          <w:szCs w:val="24"/>
        </w:rPr>
        <w:t xml:space="preserve">compiled the following list of the most common indicators of food security: measures of undernourishment, food consumption scores, household food security access scales, coping strategy indices, food adequacy factors and non-food factors. </w:t>
      </w:r>
    </w:p>
    <w:p w14:paraId="62CBFE4F" w14:textId="28444B75" w:rsidR="00667B1C" w:rsidRDefault="009C54AD" w:rsidP="00F05077">
      <w:pPr>
        <w:rPr>
          <w:ins w:id="5" w:author="Linderhof, Vincent" w:date="2016-03-05T21:51:00Z"/>
          <w:rFonts w:ascii="Times New Roman" w:hAnsi="Times New Roman"/>
          <w:sz w:val="24"/>
          <w:szCs w:val="24"/>
        </w:rPr>
        <w:pPrChange w:id="6" w:author="Linderhof, Vincent" w:date="2016-03-05T21:27:00Z">
          <w:pPr>
            <w:suppressAutoHyphens w:val="0"/>
            <w:autoSpaceDE w:val="0"/>
            <w:autoSpaceDN w:val="0"/>
            <w:adjustRightInd w:val="0"/>
            <w:spacing w:after="0" w:line="240" w:lineRule="auto"/>
          </w:pPr>
        </w:pPrChange>
      </w:pPr>
      <w:r w:rsidRPr="0051759F">
        <w:rPr>
          <w:rFonts w:ascii="Times New Roman" w:hAnsi="Times New Roman"/>
          <w:sz w:val="24"/>
          <w:szCs w:val="24"/>
        </w:rPr>
        <w:t>The overlap between food security and nutritional security is large</w:t>
      </w:r>
      <w:r w:rsidR="0051759F">
        <w:rPr>
          <w:rFonts w:ascii="Times New Roman" w:hAnsi="Times New Roman"/>
          <w:sz w:val="24"/>
          <w:szCs w:val="24"/>
        </w:rPr>
        <w:t xml:space="preserve">. </w:t>
      </w:r>
      <w:del w:id="7" w:author="Linderhof, Vincent" w:date="2016-03-05T21:26:00Z">
        <w:r w:rsidR="0051759F" w:rsidDel="00F05077">
          <w:rPr>
            <w:rFonts w:ascii="Times New Roman" w:hAnsi="Times New Roman"/>
            <w:sz w:val="24"/>
            <w:szCs w:val="24"/>
          </w:rPr>
          <w:delText>O</w:delText>
        </w:r>
        <w:r w:rsidRPr="0051759F" w:rsidDel="00F05077">
          <w:rPr>
            <w:rFonts w:ascii="Times New Roman" w:hAnsi="Times New Roman"/>
            <w:sz w:val="24"/>
            <w:szCs w:val="24"/>
          </w:rPr>
          <w:delText xml:space="preserve">ur emphasis </w:delText>
        </w:r>
        <w:r w:rsidR="0051759F" w:rsidRPr="0051759F" w:rsidDel="00F05077">
          <w:rPr>
            <w:rFonts w:ascii="Times New Roman" w:hAnsi="Times New Roman"/>
            <w:sz w:val="24"/>
            <w:szCs w:val="24"/>
          </w:rPr>
          <w:delText>i</w:delText>
        </w:r>
        <w:r w:rsidR="0051759F" w:rsidDel="00F05077">
          <w:rPr>
            <w:rFonts w:ascii="Times New Roman" w:hAnsi="Times New Roman"/>
            <w:sz w:val="24"/>
            <w:szCs w:val="24"/>
          </w:rPr>
          <w:delText>s</w:delText>
        </w:r>
        <w:r w:rsidR="0051759F" w:rsidRPr="0051759F" w:rsidDel="00F05077">
          <w:rPr>
            <w:rFonts w:ascii="Times New Roman" w:hAnsi="Times New Roman"/>
            <w:sz w:val="24"/>
            <w:szCs w:val="24"/>
          </w:rPr>
          <w:delText xml:space="preserve"> </w:delText>
        </w:r>
        <w:r w:rsidRPr="0051759F" w:rsidDel="00F05077">
          <w:rPr>
            <w:rFonts w:ascii="Times New Roman" w:hAnsi="Times New Roman"/>
            <w:sz w:val="24"/>
            <w:szCs w:val="24"/>
          </w:rPr>
          <w:delText xml:space="preserve">on whether a household consumes the types of food items that will ensure an adequate intake of nutrients. </w:delText>
        </w:r>
        <w:r w:rsidR="009E4D98" w:rsidRPr="0051759F" w:rsidDel="00F05077">
          <w:rPr>
            <w:rFonts w:ascii="Times New Roman" w:hAnsi="Times New Roman"/>
            <w:sz w:val="24"/>
            <w:szCs w:val="24"/>
            <w:highlight w:val="yellow"/>
          </w:rPr>
          <w:delText>ADD WHETHER OR NOT THESE TWO LINK</w:delText>
        </w:r>
        <w:r w:rsidR="00CE7F32" w:rsidRPr="0051759F" w:rsidDel="00F05077">
          <w:rPr>
            <w:rFonts w:ascii="Times New Roman" w:hAnsi="Times New Roman"/>
            <w:sz w:val="24"/>
            <w:szCs w:val="24"/>
            <w:highlight w:val="yellow"/>
          </w:rPr>
          <w:delText>; BETTER RELATE PRODUCTION AND FOODCONSUMPTION/NUTRITION VALUE AND DISCUSS THIS LINK IN THE LITERATURE REVIEW</w:delText>
        </w:r>
        <w:r w:rsidR="009E4D98" w:rsidRPr="0051759F" w:rsidDel="00F05077">
          <w:rPr>
            <w:rFonts w:ascii="Times New Roman" w:hAnsi="Times New Roman"/>
            <w:sz w:val="24"/>
            <w:szCs w:val="24"/>
            <w:highlight w:val="yellow"/>
          </w:rPr>
          <w:delText>; ANY REFERENCES; WHY UGANDA</w:delText>
        </w:r>
        <w:r w:rsidR="00CE7F32" w:rsidRPr="0051759F" w:rsidDel="00F05077">
          <w:rPr>
            <w:rFonts w:ascii="Times New Roman" w:hAnsi="Times New Roman"/>
            <w:sz w:val="24"/>
            <w:szCs w:val="24"/>
          </w:rPr>
          <w:delText xml:space="preserve"> </w:delText>
        </w:r>
        <w:r w:rsidR="00CE7F32" w:rsidRPr="0051759F" w:rsidDel="00F05077">
          <w:rPr>
            <w:rFonts w:ascii="Times New Roman" w:hAnsi="Times New Roman"/>
            <w:sz w:val="24"/>
            <w:szCs w:val="24"/>
            <w:highlight w:val="yellow"/>
          </w:rPr>
          <w:delText xml:space="preserve">THE MOTIVATION AND RESEARCH QUESTION SHOULD FOLLOW FROM THIS </w:delText>
        </w:r>
        <w:r w:rsidR="00CE7F32" w:rsidRPr="00B634F7" w:rsidDel="00F05077">
          <w:rPr>
            <w:rFonts w:ascii="Times New Roman" w:hAnsi="Times New Roman"/>
            <w:sz w:val="24"/>
            <w:szCs w:val="24"/>
            <w:rPrChange w:id="8" w:author="Linderhof, Vincent" w:date="2016-03-05T21:20:00Z">
              <w:rPr>
                <w:rFonts w:ascii="Times New Roman" w:hAnsi="Times New Roman"/>
                <w:sz w:val="24"/>
                <w:szCs w:val="24"/>
                <w:highlight w:val="yellow"/>
              </w:rPr>
            </w:rPrChange>
          </w:rPr>
          <w:delText>DISCUSSION</w:delText>
        </w:r>
      </w:del>
      <w:ins w:id="9" w:author="Linderhof, Vincent" w:date="2016-03-05T21:22:00Z">
        <w:r w:rsidR="00B634F7" w:rsidRPr="00B634F7">
          <w:rPr>
            <w:rFonts w:ascii="Times New Roman" w:hAnsi="Times New Roman"/>
            <w:sz w:val="24"/>
            <w:szCs w:val="24"/>
          </w:rPr>
          <w:t>Agriculture produces much of the world’s food</w:t>
        </w:r>
      </w:ins>
      <w:ins w:id="10" w:author="Linderhof, Vincent" w:date="2016-03-05T21:23:00Z">
        <w:r w:rsidR="00B634F7">
          <w:rPr>
            <w:rFonts w:ascii="Times New Roman" w:hAnsi="Times New Roman"/>
            <w:sz w:val="24"/>
            <w:szCs w:val="24"/>
          </w:rPr>
          <w:t xml:space="preserve"> </w:t>
        </w:r>
      </w:ins>
      <w:ins w:id="11" w:author="Linderhof, Vincent" w:date="2016-03-05T21:25:00Z">
        <w:r w:rsidR="00B634F7">
          <w:rPr>
            <w:rFonts w:ascii="Times New Roman" w:hAnsi="Times New Roman"/>
            <w:sz w:val="24"/>
            <w:szCs w:val="24"/>
          </w:rPr>
          <w:fldChar w:fldCharType="begin"/>
        </w:r>
        <w:r w:rsidR="00B634F7">
          <w:rPr>
            <w:rFonts w:ascii="Times New Roman" w:hAnsi="Times New Roman"/>
            <w:sz w:val="24"/>
            <w:szCs w:val="24"/>
          </w:rPr>
          <w:instrText xml:space="preserve"> ADDIN ZOTERO_ITEM CSL_CITATION {"citationID":"rQgsukXo","properties":{"formattedCitation":"(Hawkes and Ruel 2006)","plainCitation":"(Hawkes and Ruel 2006)"},"citationItems":[{"id":790,"uris":["http://zotero.org/groups/462478/items/N5ST72VK"],"uri":["http://zotero.org/groups/462478/items/N5ST72VK"],"itemData":{"id":790,"type":"article-journal","title":"Understanding the links between agriculture and health","source":"Google Scholar","URL":"http://www.mtnforum.org/sites/default/files/publication/files/4389.pdf","author":[{"family":"Hawkes","given":"Corinna"},{"family":"Ruel","given":"Marie T."}],"issued":{"date-parts":[["2006"]]},"accessed":{"date-parts":[["2015",3,18]]}}}],"schema":"https://github.com/citation-style-language/schema/raw/master/csl-citation.json"} </w:instrText>
        </w:r>
      </w:ins>
      <w:r w:rsidR="00B634F7">
        <w:rPr>
          <w:rFonts w:ascii="Times New Roman" w:hAnsi="Times New Roman"/>
          <w:sz w:val="24"/>
          <w:szCs w:val="24"/>
        </w:rPr>
        <w:fldChar w:fldCharType="separate"/>
      </w:r>
      <w:ins w:id="12" w:author="Linderhof, Vincent" w:date="2016-03-05T21:25:00Z">
        <w:r w:rsidR="00B634F7" w:rsidRPr="00B634F7">
          <w:rPr>
            <w:rFonts w:ascii="Times New Roman" w:hAnsi="Times New Roman"/>
            <w:sz w:val="24"/>
            <w:rPrChange w:id="13" w:author="Linderhof, Vincent" w:date="2016-03-05T21:25:00Z">
              <w:rPr/>
            </w:rPrChange>
          </w:rPr>
          <w:t xml:space="preserve">(Hawkes and </w:t>
        </w:r>
        <w:proofErr w:type="spellStart"/>
        <w:r w:rsidR="00B634F7" w:rsidRPr="00B634F7">
          <w:rPr>
            <w:rFonts w:ascii="Times New Roman" w:hAnsi="Times New Roman"/>
            <w:sz w:val="24"/>
            <w:rPrChange w:id="14" w:author="Linderhof, Vincent" w:date="2016-03-05T21:25:00Z">
              <w:rPr/>
            </w:rPrChange>
          </w:rPr>
          <w:t>Ruel</w:t>
        </w:r>
        <w:proofErr w:type="spellEnd"/>
        <w:r w:rsidR="00B634F7" w:rsidRPr="00B634F7">
          <w:rPr>
            <w:rFonts w:ascii="Times New Roman" w:hAnsi="Times New Roman"/>
            <w:sz w:val="24"/>
            <w:rPrChange w:id="15" w:author="Linderhof, Vincent" w:date="2016-03-05T21:25:00Z">
              <w:rPr/>
            </w:rPrChange>
          </w:rPr>
          <w:t xml:space="preserve"> 2006)</w:t>
        </w:r>
        <w:r w:rsidR="00B634F7">
          <w:rPr>
            <w:rFonts w:ascii="Times New Roman" w:hAnsi="Times New Roman"/>
            <w:sz w:val="24"/>
            <w:szCs w:val="24"/>
          </w:rPr>
          <w:fldChar w:fldCharType="end"/>
        </w:r>
      </w:ins>
      <w:ins w:id="16" w:author="Linderhof, Vincent" w:date="2016-03-05T21:23:00Z">
        <w:r w:rsidR="00B634F7">
          <w:rPr>
            <w:rFonts w:ascii="Times New Roman" w:hAnsi="Times New Roman"/>
            <w:sz w:val="24"/>
            <w:szCs w:val="24"/>
          </w:rPr>
          <w:t xml:space="preserve">, and nearly three-quarters of the poor people live in rural areas of developing countries where </w:t>
        </w:r>
      </w:ins>
      <w:ins w:id="17" w:author="Linderhof, Vincent" w:date="2016-03-05T21:22:00Z">
        <w:r w:rsidR="00B634F7" w:rsidRPr="00B634F7">
          <w:rPr>
            <w:rFonts w:ascii="Times New Roman" w:hAnsi="Times New Roman"/>
            <w:sz w:val="24"/>
            <w:szCs w:val="24"/>
          </w:rPr>
          <w:t xml:space="preserve"> agricultural</w:t>
        </w:r>
      </w:ins>
      <w:ins w:id="18" w:author="Linderhof, Vincent" w:date="2016-03-05T21:25:00Z">
        <w:r w:rsidR="00B634F7">
          <w:rPr>
            <w:rFonts w:ascii="Times New Roman" w:hAnsi="Times New Roman"/>
            <w:sz w:val="24"/>
            <w:szCs w:val="24"/>
          </w:rPr>
          <w:t xml:space="preserve"> </w:t>
        </w:r>
      </w:ins>
      <w:ins w:id="19" w:author="Linderhof, Vincent" w:date="2016-03-05T21:22:00Z">
        <w:r w:rsidR="00B634F7" w:rsidRPr="00B634F7">
          <w:rPr>
            <w:rFonts w:ascii="Times New Roman" w:hAnsi="Times New Roman"/>
            <w:sz w:val="24"/>
            <w:szCs w:val="24"/>
          </w:rPr>
          <w:t>production and livelihoods may be especially influential</w:t>
        </w:r>
      </w:ins>
      <w:ins w:id="20" w:author="Linderhof, Vincent" w:date="2016-03-05T21:25:00Z">
        <w:r w:rsidR="00B634F7">
          <w:rPr>
            <w:rFonts w:ascii="Times New Roman" w:hAnsi="Times New Roman"/>
            <w:sz w:val="24"/>
            <w:szCs w:val="24"/>
          </w:rPr>
          <w:t xml:space="preserve"> </w:t>
        </w:r>
      </w:ins>
      <w:ins w:id="21" w:author="Linderhof, Vincent" w:date="2016-03-05T21:22:00Z">
        <w:r w:rsidR="00B634F7" w:rsidRPr="00B634F7">
          <w:rPr>
            <w:rFonts w:ascii="Times New Roman" w:hAnsi="Times New Roman"/>
            <w:sz w:val="24"/>
            <w:szCs w:val="24"/>
          </w:rPr>
          <w:t xml:space="preserve">on diets </w:t>
        </w:r>
      </w:ins>
      <w:ins w:id="22" w:author="Linderhof, Vincent" w:date="2016-03-05T21:25:00Z">
        <w:r w:rsidR="00B634F7">
          <w:rPr>
            <w:rFonts w:ascii="Times New Roman" w:hAnsi="Times New Roman"/>
            <w:sz w:val="24"/>
            <w:szCs w:val="24"/>
          </w:rPr>
          <w:fldChar w:fldCharType="begin"/>
        </w:r>
      </w:ins>
      <w:ins w:id="23" w:author="Linderhof, Vincent" w:date="2016-03-05T21:26:00Z">
        <w:r w:rsidR="00B634F7">
          <w:rPr>
            <w:rFonts w:ascii="Times New Roman" w:hAnsi="Times New Roman"/>
            <w:sz w:val="24"/>
            <w:szCs w:val="24"/>
          </w:rPr>
          <w:instrText xml:space="preserve"> ADDIN ZOTERO_ITEM CSL_CITATION {"citationID":"KbhTQOtP","properties":{"formattedCitation":"(Haddad 2000; Pinstrup-Andersen 2007)","plainCitation":"(Haddad 2000; Pinstrup-Andersen 2007)"},"citationItems":[{"id":954,"uris":["http://zotero.org/groups/450117/items/2Q9276A3"],"uri":["http://zotero.org/groups/450117/items/2Q9276A3"],"itemData":{"id":954,"type":"article-journal","title":"A Conceptual Framework for Assessing Agriculture–Nutrition Linkages","container-title":"Food and Nutrition Bulletin","page":"367-373","volume":"21","issue":"4","source":"CrossRef","DOI":"10.1177/156482650002100405","ISSN":"0379-5721, 1564-8265","note":"00038","language":"en","author":[{"family":"Haddad","given":"Lawrence"}],"issued":{"date-parts":[["2000",12,1]]}}},{"id":810,"uris":["http://zotero.org/groups/462478/items/ENRMBZGG"],"uri":["http://zotero.org/groups/462478/items/ENRMBZGG"],"itemData":{"id":810,"type":"article-journal","title":"Agricultural research and policy for better health and nutrition in developing countries: a food systems approach","container-title":"Agricultural Economics","page":"187-198","volume":"37","source":"Wiley Online Library","abstract":"This article is about the two-way causal relationships between the global food system and health and nutrition. It argues that the global food system begins and ends with health and that the prioritization and implementation of agricultural research and policy should consider health and nutrition effects. An integrated health and food policy approach is likely to be more effective in achieving both health and economic development goals that the current practice of separate sectorial policies. The article identifies a large number of health and nutrition factors affecting and affected by the food system and suggests research and policies to enhance positive effects and reduce negative ones.","DOI":"10.1111/j.1574-0862.2007.00244.x","ISSN":"1574-0862","shortTitle":"Agricultural research and policy for better health and nutrition in developing countries","language":"en","author":[{"family":"Pinstrup-Andersen","given":"Per"}],"issued":{"date-parts":[["2007",12,1]]}}}],"schema":"https://github.com/citation-style-language/schema/raw/master/csl-citation.json"} </w:instrText>
        </w:r>
      </w:ins>
      <w:r w:rsidR="00B634F7">
        <w:rPr>
          <w:rFonts w:ascii="Times New Roman" w:hAnsi="Times New Roman"/>
          <w:sz w:val="24"/>
          <w:szCs w:val="24"/>
        </w:rPr>
        <w:fldChar w:fldCharType="separate"/>
      </w:r>
      <w:ins w:id="24" w:author="Linderhof, Vincent" w:date="2016-03-05T21:26:00Z">
        <w:r w:rsidR="00B634F7" w:rsidRPr="00B634F7">
          <w:rPr>
            <w:rFonts w:ascii="Times New Roman" w:hAnsi="Times New Roman"/>
            <w:sz w:val="24"/>
            <w:rPrChange w:id="25" w:author="Linderhof, Vincent" w:date="2016-03-05T21:26:00Z">
              <w:rPr/>
            </w:rPrChange>
          </w:rPr>
          <w:t xml:space="preserve">(Haddad 2000; </w:t>
        </w:r>
        <w:proofErr w:type="spellStart"/>
        <w:r w:rsidR="00B634F7" w:rsidRPr="00B634F7">
          <w:rPr>
            <w:rFonts w:ascii="Times New Roman" w:hAnsi="Times New Roman"/>
            <w:sz w:val="24"/>
            <w:rPrChange w:id="26" w:author="Linderhof, Vincent" w:date="2016-03-05T21:26:00Z">
              <w:rPr/>
            </w:rPrChange>
          </w:rPr>
          <w:t>Pinstrup</w:t>
        </w:r>
        <w:proofErr w:type="spellEnd"/>
        <w:r w:rsidR="00B634F7" w:rsidRPr="00B634F7">
          <w:rPr>
            <w:rFonts w:ascii="Times New Roman" w:hAnsi="Times New Roman"/>
            <w:sz w:val="24"/>
            <w:rPrChange w:id="27" w:author="Linderhof, Vincent" w:date="2016-03-05T21:26:00Z">
              <w:rPr/>
            </w:rPrChange>
          </w:rPr>
          <w:t>-Andersen 2007)</w:t>
        </w:r>
      </w:ins>
      <w:ins w:id="28" w:author="Linderhof, Vincent" w:date="2016-03-05T21:25:00Z">
        <w:r w:rsidR="00B634F7">
          <w:rPr>
            <w:rFonts w:ascii="Times New Roman" w:hAnsi="Times New Roman"/>
            <w:sz w:val="24"/>
            <w:szCs w:val="24"/>
          </w:rPr>
          <w:fldChar w:fldCharType="end"/>
        </w:r>
      </w:ins>
      <w:ins w:id="29" w:author="Linderhof, Vincent" w:date="2016-03-05T21:26:00Z">
        <w:r w:rsidR="00B634F7">
          <w:rPr>
            <w:rFonts w:ascii="Times New Roman" w:hAnsi="Times New Roman"/>
            <w:sz w:val="24"/>
            <w:szCs w:val="24"/>
          </w:rPr>
          <w:t>.</w:t>
        </w:r>
      </w:ins>
      <w:ins w:id="30" w:author="Linderhof, Vincent" w:date="2016-03-05T21:27:00Z">
        <w:r w:rsidR="00F05077">
          <w:rPr>
            <w:rFonts w:ascii="Times New Roman" w:hAnsi="Times New Roman"/>
            <w:sz w:val="24"/>
            <w:szCs w:val="24"/>
          </w:rPr>
          <w:t xml:space="preserve"> T</w:t>
        </w:r>
      </w:ins>
      <w:ins w:id="31" w:author="Linderhof, Vincent" w:date="2016-03-05T21:20:00Z">
        <w:r w:rsidR="00B634F7" w:rsidRPr="00B634F7">
          <w:rPr>
            <w:rFonts w:ascii="Times New Roman" w:hAnsi="Times New Roman"/>
            <w:sz w:val="24"/>
            <w:szCs w:val="24"/>
            <w:rPrChange w:id="32" w:author="Linderhof, Vincent" w:date="2016-03-05T21:20:00Z">
              <w:rPr>
                <w:rFonts w:ascii="AdvGulliv-R" w:hAnsi="AdvGulliv-R" w:cs="AdvGulliv-R"/>
                <w:color w:val="000000"/>
                <w:sz w:val="16"/>
                <w:szCs w:val="16"/>
              </w:rPr>
            </w:rPrChange>
          </w:rPr>
          <w:t>he</w:t>
        </w:r>
      </w:ins>
      <w:ins w:id="33" w:author="Linderhof, Vincent" w:date="2016-03-05T21:29:00Z">
        <w:r w:rsidR="00F05077">
          <w:rPr>
            <w:rFonts w:ascii="Times New Roman" w:hAnsi="Times New Roman"/>
            <w:sz w:val="24"/>
            <w:szCs w:val="24"/>
          </w:rPr>
          <w:t xml:space="preserve"> positive</w:t>
        </w:r>
      </w:ins>
      <w:ins w:id="34" w:author="Linderhof, Vincent" w:date="2016-03-05T21:20:00Z">
        <w:r w:rsidR="00B634F7" w:rsidRPr="00B634F7">
          <w:rPr>
            <w:rFonts w:ascii="Times New Roman" w:hAnsi="Times New Roman"/>
            <w:sz w:val="24"/>
            <w:szCs w:val="24"/>
            <w:rPrChange w:id="35" w:author="Linderhof, Vincent" w:date="2016-03-05T21:20:00Z">
              <w:rPr>
                <w:rFonts w:ascii="AdvGulliv-R" w:hAnsi="AdvGulliv-R" w:cs="AdvGulliv-R"/>
                <w:color w:val="000000"/>
                <w:sz w:val="16"/>
                <w:szCs w:val="16"/>
              </w:rPr>
            </w:rPrChange>
          </w:rPr>
          <w:t xml:space="preserve"> relationship between farm diversity</w:t>
        </w:r>
      </w:ins>
      <w:ins w:id="36" w:author="Linderhof, Vincent" w:date="2016-03-05T21:28:00Z">
        <w:r w:rsidR="00F05077">
          <w:rPr>
            <w:rFonts w:ascii="Times New Roman" w:hAnsi="Times New Roman"/>
            <w:sz w:val="24"/>
            <w:szCs w:val="24"/>
          </w:rPr>
          <w:t xml:space="preserve"> and </w:t>
        </w:r>
      </w:ins>
      <w:ins w:id="37" w:author="Linderhof, Vincent" w:date="2016-03-05T21:20:00Z">
        <w:r w:rsidR="00B634F7" w:rsidRPr="00B634F7">
          <w:rPr>
            <w:rFonts w:ascii="Times New Roman" w:hAnsi="Times New Roman"/>
            <w:sz w:val="24"/>
            <w:szCs w:val="24"/>
            <w:rPrChange w:id="38" w:author="Linderhof, Vincent" w:date="2016-03-05T21:20:00Z">
              <w:rPr>
                <w:rFonts w:ascii="AdvGulliv-R" w:hAnsi="AdvGulliv-R" w:cs="AdvGulliv-R"/>
                <w:color w:val="000000"/>
                <w:sz w:val="16"/>
                <w:szCs w:val="16"/>
              </w:rPr>
            </w:rPrChange>
          </w:rPr>
          <w:t xml:space="preserve">dietary diversity </w:t>
        </w:r>
      </w:ins>
      <w:ins w:id="39" w:author="Linderhof, Vincent" w:date="2016-03-05T21:29:00Z">
        <w:r w:rsidR="00F05077">
          <w:rPr>
            <w:rFonts w:ascii="Times New Roman" w:hAnsi="Times New Roman"/>
            <w:sz w:val="24"/>
            <w:szCs w:val="24"/>
          </w:rPr>
          <w:t xml:space="preserve">was found for </w:t>
        </w:r>
      </w:ins>
      <w:ins w:id="40" w:author="Linderhof, Vincent" w:date="2016-03-05T21:30:00Z">
        <w:r w:rsidR="00F05077">
          <w:rPr>
            <w:rFonts w:ascii="Times New Roman" w:hAnsi="Times New Roman"/>
            <w:sz w:val="24"/>
            <w:szCs w:val="24"/>
          </w:rPr>
          <w:t>households</w:t>
        </w:r>
      </w:ins>
      <w:ins w:id="41" w:author="Linderhof, Vincent" w:date="2016-03-05T21:29:00Z">
        <w:r w:rsidR="00F05077">
          <w:rPr>
            <w:rFonts w:ascii="Times New Roman" w:hAnsi="Times New Roman"/>
            <w:sz w:val="24"/>
            <w:szCs w:val="24"/>
          </w:rPr>
          <w:t xml:space="preserve"> </w:t>
        </w:r>
      </w:ins>
      <w:ins w:id="42" w:author="Linderhof, Vincent" w:date="2016-03-05T21:20:00Z">
        <w:r w:rsidR="00B634F7" w:rsidRPr="00B634F7">
          <w:rPr>
            <w:rFonts w:ascii="Times New Roman" w:hAnsi="Times New Roman"/>
            <w:sz w:val="24"/>
            <w:szCs w:val="24"/>
            <w:rPrChange w:id="43" w:author="Linderhof, Vincent" w:date="2016-03-05T21:20:00Z">
              <w:rPr>
                <w:rFonts w:ascii="AdvGulliv-R" w:hAnsi="AdvGulliv-R" w:cs="AdvGulliv-R"/>
                <w:color w:val="000000"/>
                <w:sz w:val="16"/>
                <w:szCs w:val="16"/>
              </w:rPr>
            </w:rPrChange>
          </w:rPr>
          <w:t>in central Kenya and</w:t>
        </w:r>
      </w:ins>
      <w:ins w:id="44" w:author="Linderhof, Vincent" w:date="2016-03-05T21:29:00Z">
        <w:r w:rsidR="00F05077">
          <w:rPr>
            <w:rFonts w:ascii="Times New Roman" w:hAnsi="Times New Roman"/>
            <w:sz w:val="24"/>
            <w:szCs w:val="24"/>
          </w:rPr>
          <w:t xml:space="preserve"> </w:t>
        </w:r>
      </w:ins>
      <w:ins w:id="45" w:author="Linderhof, Vincent" w:date="2016-03-05T21:20:00Z">
        <w:r w:rsidR="00B634F7" w:rsidRPr="00B634F7">
          <w:rPr>
            <w:rFonts w:ascii="Times New Roman" w:hAnsi="Times New Roman"/>
            <w:sz w:val="24"/>
            <w:szCs w:val="24"/>
            <w:rPrChange w:id="46" w:author="Linderhof, Vincent" w:date="2016-03-05T21:20:00Z">
              <w:rPr>
                <w:rFonts w:ascii="AdvGulliv-R" w:hAnsi="AdvGulliv-R" w:cs="AdvGulliv-R"/>
                <w:color w:val="000000"/>
                <w:sz w:val="16"/>
                <w:szCs w:val="16"/>
              </w:rPr>
            </w:rPrChange>
          </w:rPr>
          <w:t xml:space="preserve">northern Tanzania </w:t>
        </w:r>
      </w:ins>
      <w:ins w:id="47" w:author="Linderhof, Vincent" w:date="2016-03-05T21:59:00Z">
        <w:r w:rsidR="002C7C32">
          <w:rPr>
            <w:rFonts w:ascii="Times New Roman" w:hAnsi="Times New Roman"/>
            <w:sz w:val="24"/>
            <w:szCs w:val="24"/>
          </w:rPr>
          <w:fldChar w:fldCharType="begin"/>
        </w:r>
        <w:r w:rsidR="002C7C32">
          <w:rPr>
            <w:rFonts w:ascii="Times New Roman" w:hAnsi="Times New Roman"/>
            <w:sz w:val="24"/>
            <w:szCs w:val="24"/>
          </w:rPr>
          <w:instrText xml:space="preserve"> ADDIN ZOTERO_ITEM CSL_CITATION {"citationID":"2TsZx7Bp","properties":{"formattedCitation":"(Herforth 2010)","plainCitation":"(Herforth 2010)"},"citationItems":[{"id":1023,"uris":["http://zotero.org/groups/462478/items/FR56W46E"],"uri":["http://zotero.org/groups/462478/items/FR56W46E"],"itemData":{"id":1023,"type":"thesis","title":"Promotion of Traditional African Vegetables in Kenya and Tanzania: A Case Study of an Intervention Representing Emerging Imperatives in Global Nutrition","publisher":"Cornell University","publisher-place":"Ithaca, NY","number-of-pages":"418","event-place":"Ithaca, NY","language":"English","author":[{"family":"Herforth","given":"Anna"}],"issued":{"date-parts":[["2010"]]}}}],"schema":"https://github.com/citation-style-language/schema/raw/master/csl-citation.json"} </w:instrText>
        </w:r>
      </w:ins>
      <w:r w:rsidR="002C7C32">
        <w:rPr>
          <w:rFonts w:ascii="Times New Roman" w:hAnsi="Times New Roman"/>
          <w:sz w:val="24"/>
          <w:szCs w:val="24"/>
        </w:rPr>
        <w:fldChar w:fldCharType="separate"/>
      </w:r>
      <w:ins w:id="48" w:author="Linderhof, Vincent" w:date="2016-03-05T21:59:00Z">
        <w:r w:rsidR="002C7C32" w:rsidRPr="002C7C32">
          <w:rPr>
            <w:rFonts w:ascii="Times New Roman" w:hAnsi="Times New Roman"/>
            <w:sz w:val="24"/>
            <w:rPrChange w:id="49" w:author="Linderhof, Vincent" w:date="2016-03-05T21:59:00Z">
              <w:rPr/>
            </w:rPrChange>
          </w:rPr>
          <w:t>(</w:t>
        </w:r>
        <w:proofErr w:type="spellStart"/>
        <w:r w:rsidR="002C7C32" w:rsidRPr="002C7C32">
          <w:rPr>
            <w:rFonts w:ascii="Times New Roman" w:hAnsi="Times New Roman"/>
            <w:sz w:val="24"/>
            <w:rPrChange w:id="50" w:author="Linderhof, Vincent" w:date="2016-03-05T21:59:00Z">
              <w:rPr/>
            </w:rPrChange>
          </w:rPr>
          <w:t>Herforth</w:t>
        </w:r>
        <w:proofErr w:type="spellEnd"/>
        <w:r w:rsidR="002C7C32" w:rsidRPr="002C7C32">
          <w:rPr>
            <w:rFonts w:ascii="Times New Roman" w:hAnsi="Times New Roman"/>
            <w:sz w:val="24"/>
            <w:rPrChange w:id="51" w:author="Linderhof, Vincent" w:date="2016-03-05T21:59:00Z">
              <w:rPr/>
            </w:rPrChange>
          </w:rPr>
          <w:t xml:space="preserve"> 2010)</w:t>
        </w:r>
        <w:r w:rsidR="002C7C32">
          <w:rPr>
            <w:rFonts w:ascii="Times New Roman" w:hAnsi="Times New Roman"/>
            <w:sz w:val="24"/>
            <w:szCs w:val="24"/>
          </w:rPr>
          <w:fldChar w:fldCharType="end"/>
        </w:r>
      </w:ins>
      <w:ins w:id="52" w:author="Linderhof, Vincent" w:date="2016-03-05T21:20:00Z">
        <w:r w:rsidR="00B634F7" w:rsidRPr="00B634F7">
          <w:rPr>
            <w:rFonts w:ascii="Times New Roman" w:hAnsi="Times New Roman"/>
            <w:sz w:val="24"/>
            <w:szCs w:val="24"/>
            <w:rPrChange w:id="53" w:author="Linderhof, Vincent" w:date="2016-03-05T21:20:00Z">
              <w:rPr>
                <w:rFonts w:ascii="AdvGulliv-R" w:hAnsi="AdvGulliv-R" w:cs="AdvGulliv-R"/>
                <w:color w:val="000000"/>
                <w:sz w:val="16"/>
                <w:szCs w:val="16"/>
              </w:rPr>
            </w:rPrChange>
          </w:rPr>
          <w:t xml:space="preserve">. </w:t>
        </w:r>
      </w:ins>
      <w:ins w:id="54" w:author="Linderhof, Vincent" w:date="2016-03-05T21:44:00Z">
        <w:r w:rsidR="00667B1C">
          <w:rPr>
            <w:rFonts w:ascii="Times New Roman" w:hAnsi="Times New Roman"/>
            <w:sz w:val="24"/>
            <w:szCs w:val="24"/>
          </w:rPr>
          <w:t xml:space="preserve">Similar finding were found for </w:t>
        </w:r>
      </w:ins>
      <w:ins w:id="55" w:author="Linderhof, Vincent" w:date="2016-03-05T21:45:00Z">
        <w:r w:rsidR="00667B1C">
          <w:rPr>
            <w:rFonts w:ascii="Times New Roman" w:hAnsi="Times New Roman"/>
            <w:sz w:val="24"/>
            <w:szCs w:val="24"/>
          </w:rPr>
          <w:t xml:space="preserve">households in </w:t>
        </w:r>
      </w:ins>
      <w:ins w:id="56" w:author="Linderhof, Vincent" w:date="2016-03-05T21:20:00Z">
        <w:r w:rsidR="00B634F7" w:rsidRPr="00B634F7">
          <w:rPr>
            <w:rFonts w:ascii="Times New Roman" w:hAnsi="Times New Roman"/>
            <w:sz w:val="24"/>
            <w:szCs w:val="24"/>
            <w:rPrChange w:id="57" w:author="Linderhof, Vincent" w:date="2016-03-05T21:20:00Z">
              <w:rPr>
                <w:rFonts w:ascii="AdvGulliv-R" w:hAnsi="AdvGulliv-R" w:cs="AdvGulliv-R"/>
                <w:color w:val="000000"/>
                <w:sz w:val="16"/>
                <w:szCs w:val="16"/>
              </w:rPr>
            </w:rPrChange>
          </w:rPr>
          <w:t>rural highlands of Ecuador</w:t>
        </w:r>
      </w:ins>
      <w:ins w:id="58" w:author="Linderhof, Vincent" w:date="2016-03-05T21:44:00Z">
        <w:r w:rsidR="00667B1C">
          <w:rPr>
            <w:rFonts w:ascii="Times New Roman" w:hAnsi="Times New Roman"/>
            <w:sz w:val="24"/>
            <w:szCs w:val="24"/>
          </w:rPr>
          <w:t xml:space="preserve"> </w:t>
        </w:r>
        <w:r w:rsidR="00667B1C">
          <w:rPr>
            <w:rFonts w:ascii="Times New Roman" w:hAnsi="Times New Roman"/>
            <w:sz w:val="24"/>
            <w:szCs w:val="24"/>
          </w:rPr>
          <w:fldChar w:fldCharType="begin"/>
        </w:r>
        <w:r w:rsidR="00667B1C">
          <w:rPr>
            <w:rFonts w:ascii="Times New Roman" w:hAnsi="Times New Roman"/>
            <w:sz w:val="24"/>
            <w:szCs w:val="24"/>
          </w:rPr>
          <w:instrText xml:space="preserve"> ADDIN ZOTERO_ITEM CSL_CITATION {"citationID":"dB42dsAo","properties":{"formattedCitation":"(Oyarzun et al. 2013)","plainCitation":"(Oyarzun et al. 2013)"},"citationItems":[{"id":809,"uris":["http://zotero.org/groups/462478/items/EJDCPZWQ"],"uri":["http://zotero.org/groups/462478/items/EJDCPZWQ"],"itemData":{"id":809,"type":"article-journal","title":"Making Sense of Agrobiodiversity, Diet, and Intensification of Smallholder Family Farming in the Highland Andes of Ecuador","c</w:instrText>
        </w:r>
        <w:r w:rsidR="00667B1C" w:rsidRPr="002C7C32">
          <w:rPr>
            <w:rFonts w:ascii="Times New Roman" w:hAnsi="Times New Roman"/>
            <w:sz w:val="24"/>
            <w:szCs w:val="24"/>
            <w:lang w:val="de-DE"/>
            <w:rPrChange w:id="59" w:author="Linderhof, Vincent" w:date="2016-03-05T21:59:00Z">
              <w:rPr>
                <w:rFonts w:ascii="Times New Roman" w:hAnsi="Times New Roman"/>
                <w:sz w:val="24"/>
                <w:szCs w:val="24"/>
              </w:rPr>
            </w:rPrChange>
          </w:rPr>
          <w:instrText>ontainer-title":"Ecology of Food and Nutrition","page":"515-541","volume":"52","issue":"6","source":"Taylor and Francis+NEJM","abstract":"Methods are needed for helping researchers and farmers to interactively describe and analyze local practices in search of opportunities for improving health, environment, and economy. The authors worked with smallholder family farmers in five Andean villages in Ecuador to apply participatory four-cell analysis (PFCA) in characterizing agrobiodiversity. Margelef and Shannon indices examined ecological richness and evenness, and a simplified 24-hour dietary recall characterized food consumption. Cross-analysis tested interactions among agrobiodiversity, farm size, and diet. Overall trends appeared to work against sustainable intensification, with notable heterogeneity and positive deviance found in the practices of relatively smaller enterprises, representing a potential resource for sustainable intensification. The suite of methods was determined useful for initiating researcher-farmer explorations of promising innovation pathways.","DOI":"10.1080/03670244.2013.769099","ISSN":"0367-0244","note":"PMID: 24083517","author":[{"family":"Oyarzun","given":"Pedro J."},{"family":"Borja","given":"Ross Mary"},{"family":"Sherwood","given":"Stephen"},{"family":"Parra","given":"Vicente"}],"issued":{"date-parts":[["2013",11,1]]},"PMID":"24083</w:instrText>
        </w:r>
        <w:r w:rsidR="00667B1C" w:rsidRPr="00667B1C">
          <w:rPr>
            <w:rFonts w:ascii="Times New Roman" w:hAnsi="Times New Roman"/>
            <w:sz w:val="24"/>
            <w:szCs w:val="24"/>
            <w:lang w:val="de-DE"/>
            <w:rPrChange w:id="60" w:author="Linderhof, Vincent" w:date="2016-03-05T21:50:00Z">
              <w:rPr>
                <w:rFonts w:ascii="Times New Roman" w:hAnsi="Times New Roman"/>
                <w:sz w:val="24"/>
                <w:szCs w:val="24"/>
              </w:rPr>
            </w:rPrChange>
          </w:rPr>
          <w:instrText xml:space="preserve">517"}}],"schema":"https://github.com/citation-style-language/schema/raw/master/csl-citation.json"} </w:instrText>
        </w:r>
      </w:ins>
      <w:r w:rsidR="00667B1C">
        <w:rPr>
          <w:rFonts w:ascii="Times New Roman" w:hAnsi="Times New Roman"/>
          <w:sz w:val="24"/>
          <w:szCs w:val="24"/>
        </w:rPr>
        <w:fldChar w:fldCharType="separate"/>
      </w:r>
      <w:ins w:id="61" w:author="Linderhof, Vincent" w:date="2016-03-05T21:44:00Z">
        <w:r w:rsidR="00667B1C" w:rsidRPr="00667B1C">
          <w:rPr>
            <w:rFonts w:ascii="Times New Roman" w:hAnsi="Times New Roman"/>
            <w:sz w:val="24"/>
            <w:lang w:val="de-DE"/>
            <w:rPrChange w:id="62" w:author="Linderhof, Vincent" w:date="2016-03-05T21:50:00Z">
              <w:rPr/>
            </w:rPrChange>
          </w:rPr>
          <w:t>(</w:t>
        </w:r>
        <w:proofErr w:type="spellStart"/>
        <w:r w:rsidR="00667B1C" w:rsidRPr="00667B1C">
          <w:rPr>
            <w:rFonts w:ascii="Times New Roman" w:hAnsi="Times New Roman"/>
            <w:sz w:val="24"/>
            <w:lang w:val="de-DE"/>
            <w:rPrChange w:id="63" w:author="Linderhof, Vincent" w:date="2016-03-05T21:50:00Z">
              <w:rPr/>
            </w:rPrChange>
          </w:rPr>
          <w:t>Oyarzun</w:t>
        </w:r>
        <w:proofErr w:type="spellEnd"/>
        <w:r w:rsidR="00667B1C" w:rsidRPr="00667B1C">
          <w:rPr>
            <w:rFonts w:ascii="Times New Roman" w:hAnsi="Times New Roman"/>
            <w:sz w:val="24"/>
            <w:lang w:val="de-DE"/>
            <w:rPrChange w:id="64" w:author="Linderhof, Vincent" w:date="2016-03-05T21:50:00Z">
              <w:rPr/>
            </w:rPrChange>
          </w:rPr>
          <w:t xml:space="preserve"> et al. 2013)</w:t>
        </w:r>
        <w:r w:rsidR="00667B1C">
          <w:rPr>
            <w:rFonts w:ascii="Times New Roman" w:hAnsi="Times New Roman"/>
            <w:sz w:val="24"/>
            <w:szCs w:val="24"/>
          </w:rPr>
          <w:fldChar w:fldCharType="end"/>
        </w:r>
      </w:ins>
      <w:ins w:id="65" w:author="Linderhof, Vincent" w:date="2016-03-05T21:45:00Z">
        <w:r w:rsidR="00667B1C" w:rsidRPr="00667B1C">
          <w:rPr>
            <w:rFonts w:ascii="Times New Roman" w:hAnsi="Times New Roman"/>
            <w:sz w:val="24"/>
            <w:szCs w:val="24"/>
            <w:lang w:val="de-DE"/>
            <w:rPrChange w:id="66" w:author="Linderhof, Vincent" w:date="2016-03-05T21:50:00Z">
              <w:rPr>
                <w:rFonts w:ascii="Times New Roman" w:hAnsi="Times New Roman"/>
                <w:sz w:val="24"/>
                <w:szCs w:val="24"/>
              </w:rPr>
            </w:rPrChange>
          </w:rPr>
          <w:t xml:space="preserve">, in western </w:t>
        </w:r>
      </w:ins>
      <w:ins w:id="67" w:author="Linderhof, Vincent" w:date="2016-03-05T21:20:00Z">
        <w:r w:rsidR="00B634F7" w:rsidRPr="00667B1C">
          <w:rPr>
            <w:rFonts w:ascii="Times New Roman" w:hAnsi="Times New Roman"/>
            <w:sz w:val="24"/>
            <w:szCs w:val="24"/>
            <w:lang w:val="de-DE"/>
            <w:rPrChange w:id="68" w:author="Linderhof, Vincent" w:date="2016-03-05T21:50:00Z">
              <w:rPr>
                <w:rFonts w:ascii="AdvGulliv-R" w:hAnsi="AdvGulliv-R" w:cs="AdvGulliv-R"/>
                <w:color w:val="000000"/>
                <w:sz w:val="16"/>
                <w:szCs w:val="16"/>
              </w:rPr>
            </w:rPrChange>
          </w:rPr>
          <w:t>Mali</w:t>
        </w:r>
      </w:ins>
      <w:ins w:id="69" w:author="Linderhof, Vincent" w:date="2016-03-05T21:46:00Z">
        <w:r w:rsidR="00667B1C" w:rsidRPr="00667B1C">
          <w:rPr>
            <w:rFonts w:ascii="Times New Roman" w:hAnsi="Times New Roman"/>
            <w:sz w:val="24"/>
            <w:szCs w:val="24"/>
            <w:lang w:val="de-DE"/>
            <w:rPrChange w:id="70" w:author="Linderhof, Vincent" w:date="2016-03-05T21:50:00Z">
              <w:rPr>
                <w:rFonts w:ascii="Times New Roman" w:hAnsi="Times New Roman"/>
                <w:sz w:val="24"/>
                <w:szCs w:val="24"/>
              </w:rPr>
            </w:rPrChange>
          </w:rPr>
          <w:t xml:space="preserve"> </w:t>
        </w:r>
      </w:ins>
      <w:ins w:id="71" w:author="Linderhof, Vincent" w:date="2016-03-05T21:49:00Z">
        <w:r w:rsidR="00667B1C">
          <w:rPr>
            <w:rFonts w:ascii="Times New Roman" w:hAnsi="Times New Roman"/>
            <w:sz w:val="24"/>
            <w:szCs w:val="24"/>
          </w:rPr>
          <w:fldChar w:fldCharType="begin"/>
        </w:r>
        <w:r w:rsidR="00667B1C" w:rsidRPr="00667B1C">
          <w:rPr>
            <w:rFonts w:ascii="Times New Roman" w:hAnsi="Times New Roman"/>
            <w:sz w:val="24"/>
            <w:szCs w:val="24"/>
            <w:lang w:val="de-DE"/>
            <w:rPrChange w:id="72" w:author="Linderhof, Vincent" w:date="2016-03-05T21:50:00Z">
              <w:rPr>
                <w:rFonts w:ascii="Times New Roman" w:hAnsi="Times New Roman"/>
                <w:sz w:val="24"/>
                <w:szCs w:val="24"/>
              </w:rPr>
            </w:rPrChange>
          </w:rPr>
          <w:instrText xml:space="preserve"> ADDIN ZOTERO_ITEM CSL_CITATION {"citationID":"ikhfS7N1","properties":{"formattedCitation":"(Torheim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ins>
      <w:r w:rsidR="00667B1C">
        <w:rPr>
          <w:rFonts w:ascii="Times New Roman" w:hAnsi="Times New Roman"/>
          <w:sz w:val="24"/>
          <w:szCs w:val="24"/>
        </w:rPr>
        <w:fldChar w:fldCharType="separate"/>
      </w:r>
      <w:ins w:id="73" w:author="Linderhof, Vincent" w:date="2016-03-05T21:49:00Z">
        <w:r w:rsidR="00667B1C" w:rsidRPr="00667B1C">
          <w:rPr>
            <w:rFonts w:ascii="Times New Roman" w:hAnsi="Times New Roman"/>
            <w:sz w:val="24"/>
            <w:lang w:val="de-DE"/>
            <w:rPrChange w:id="74" w:author="Linderhof, Vincent" w:date="2016-03-05T21:50:00Z">
              <w:rPr/>
            </w:rPrChange>
          </w:rPr>
          <w:t>(</w:t>
        </w:r>
        <w:proofErr w:type="spellStart"/>
        <w:r w:rsidR="00667B1C" w:rsidRPr="00667B1C">
          <w:rPr>
            <w:rFonts w:ascii="Times New Roman" w:hAnsi="Times New Roman"/>
            <w:sz w:val="24"/>
            <w:lang w:val="de-DE"/>
            <w:rPrChange w:id="75" w:author="Linderhof, Vincent" w:date="2016-03-05T21:50:00Z">
              <w:rPr/>
            </w:rPrChange>
          </w:rPr>
          <w:t>Torheim</w:t>
        </w:r>
        <w:proofErr w:type="spellEnd"/>
        <w:r w:rsidR="00667B1C" w:rsidRPr="00667B1C">
          <w:rPr>
            <w:rFonts w:ascii="Times New Roman" w:hAnsi="Times New Roman"/>
            <w:sz w:val="24"/>
            <w:lang w:val="de-DE"/>
            <w:rPrChange w:id="76" w:author="Linderhof, Vincent" w:date="2016-03-05T21:50:00Z">
              <w:rPr/>
            </w:rPrChange>
          </w:rPr>
          <w:t xml:space="preserve"> et al. 2004)</w:t>
        </w:r>
        <w:r w:rsidR="00667B1C">
          <w:rPr>
            <w:rFonts w:ascii="Times New Roman" w:hAnsi="Times New Roman"/>
            <w:sz w:val="24"/>
            <w:szCs w:val="24"/>
          </w:rPr>
          <w:fldChar w:fldCharType="end"/>
        </w:r>
        <w:r w:rsidR="00667B1C" w:rsidRPr="00667B1C">
          <w:rPr>
            <w:rFonts w:ascii="Times New Roman" w:hAnsi="Times New Roman"/>
            <w:sz w:val="24"/>
            <w:szCs w:val="24"/>
            <w:lang w:val="de-DE"/>
            <w:rPrChange w:id="77" w:author="Linderhof, Vincent" w:date="2016-03-05T21:50:00Z">
              <w:rPr>
                <w:rFonts w:ascii="Times New Roman" w:hAnsi="Times New Roman"/>
                <w:sz w:val="24"/>
                <w:szCs w:val="24"/>
              </w:rPr>
            </w:rPrChange>
          </w:rPr>
          <w:t xml:space="preserve">, </w:t>
        </w:r>
      </w:ins>
      <w:ins w:id="78" w:author="Linderhof, Vincent" w:date="2016-03-05T21:51:00Z">
        <w:r w:rsidR="00667B1C">
          <w:rPr>
            <w:rFonts w:ascii="Times New Roman" w:hAnsi="Times New Roman"/>
            <w:sz w:val="24"/>
            <w:szCs w:val="24"/>
            <w:lang w:val="de-DE"/>
          </w:rPr>
          <w:t xml:space="preserve">and </w:t>
        </w:r>
      </w:ins>
      <w:ins w:id="79" w:author="Linderhof, Vincent" w:date="2016-03-05T21:49:00Z">
        <w:r w:rsidR="00667B1C" w:rsidRPr="00667B1C">
          <w:rPr>
            <w:rFonts w:ascii="Times New Roman" w:hAnsi="Times New Roman"/>
            <w:sz w:val="24"/>
            <w:szCs w:val="24"/>
            <w:lang w:val="de-DE"/>
            <w:rPrChange w:id="80" w:author="Linderhof, Vincent" w:date="2016-03-05T21:50:00Z">
              <w:rPr>
                <w:rFonts w:ascii="Times New Roman" w:hAnsi="Times New Roman"/>
                <w:sz w:val="24"/>
                <w:szCs w:val="24"/>
              </w:rPr>
            </w:rPrChange>
          </w:rPr>
          <w:t xml:space="preserve">in </w:t>
        </w:r>
      </w:ins>
      <w:ins w:id="81" w:author="Linderhof, Vincent" w:date="2016-03-05T21:50:00Z">
        <w:r w:rsidR="00667B1C" w:rsidRPr="00667B1C">
          <w:rPr>
            <w:rFonts w:ascii="Times New Roman" w:hAnsi="Times New Roman"/>
            <w:sz w:val="24"/>
            <w:szCs w:val="24"/>
            <w:lang w:val="de-DE"/>
            <w:rPrChange w:id="82" w:author="Linderhof, Vincent" w:date="2016-03-05T21:50:00Z">
              <w:rPr>
                <w:rFonts w:ascii="Times New Roman" w:hAnsi="Times New Roman"/>
                <w:sz w:val="24"/>
                <w:szCs w:val="24"/>
              </w:rPr>
            </w:rPrChange>
          </w:rPr>
          <w:t xml:space="preserve">Malawi </w:t>
        </w:r>
        <w:r w:rsidR="00667B1C">
          <w:rPr>
            <w:rFonts w:ascii="Times New Roman" w:hAnsi="Times New Roman"/>
            <w:sz w:val="24"/>
            <w:szCs w:val="24"/>
          </w:rPr>
          <w:fldChar w:fldCharType="begin"/>
        </w:r>
        <w:r w:rsidR="00667B1C" w:rsidRPr="00667B1C">
          <w:rPr>
            <w:rFonts w:ascii="Times New Roman" w:hAnsi="Times New Roman"/>
            <w:sz w:val="24"/>
            <w:szCs w:val="24"/>
            <w:lang w:val="de-DE"/>
            <w:rPrChange w:id="83" w:author="Linderhof, Vincent" w:date="2016-03-05T21:50:00Z">
              <w:rPr>
                <w:rFonts w:ascii="Times New Roman" w:hAnsi="Times New Roman"/>
                <w:sz w:val="24"/>
                <w:szCs w:val="24"/>
              </w:rPr>
            </w:rPrChange>
          </w:rPr>
          <w:instrText xml:space="preserve"> ADDIN ZOTERO_ITEM CSL_CITATION {"citationID":"UdQnOhzM","properties":{"formattedCitation":"(Jones,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w:instrText>
        </w:r>
        <w:r w:rsidR="00667B1C">
          <w:rPr>
            <w:rFonts w:ascii="Times New Roman" w:hAnsi="Times New Roman"/>
            <w:sz w:val="24"/>
            <w:szCs w:val="24"/>
          </w:rPr>
          <w:instrText xml:space="preserve">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667B1C">
        <w:rPr>
          <w:rFonts w:ascii="Times New Roman" w:hAnsi="Times New Roman"/>
          <w:sz w:val="24"/>
          <w:szCs w:val="24"/>
        </w:rPr>
        <w:fldChar w:fldCharType="separate"/>
      </w:r>
      <w:ins w:id="84" w:author="Linderhof, Vincent" w:date="2016-03-05T21:51:00Z">
        <w:r w:rsidR="00667B1C">
          <w:rPr>
            <w:rFonts w:ascii="Times New Roman" w:hAnsi="Times New Roman"/>
            <w:sz w:val="24"/>
          </w:rPr>
          <w:t>(</w:t>
        </w:r>
      </w:ins>
      <w:ins w:id="85" w:author="Linderhof, Vincent" w:date="2016-03-05T21:50:00Z">
        <w:r w:rsidR="00667B1C" w:rsidRPr="00667B1C">
          <w:rPr>
            <w:rFonts w:ascii="Times New Roman" w:hAnsi="Times New Roman"/>
            <w:sz w:val="24"/>
            <w:rPrChange w:id="86" w:author="Linderhof, Vincent" w:date="2016-03-05T21:50:00Z">
              <w:rPr/>
            </w:rPrChange>
          </w:rPr>
          <w:t>Jones</w:t>
        </w:r>
        <w:r w:rsidR="00667B1C">
          <w:rPr>
            <w:rFonts w:ascii="Times New Roman" w:hAnsi="Times New Roman"/>
            <w:sz w:val="24"/>
          </w:rPr>
          <w:t xml:space="preserve"> et al.</w:t>
        </w:r>
      </w:ins>
      <w:ins w:id="87" w:author="Linderhof, Vincent" w:date="2016-03-05T21:51:00Z">
        <w:r w:rsidR="00667B1C">
          <w:rPr>
            <w:rFonts w:ascii="Times New Roman" w:hAnsi="Times New Roman"/>
            <w:sz w:val="24"/>
          </w:rPr>
          <w:t xml:space="preserve"> </w:t>
        </w:r>
      </w:ins>
      <w:ins w:id="88" w:author="Linderhof, Vincent" w:date="2016-03-05T21:50:00Z">
        <w:r w:rsidR="00667B1C" w:rsidRPr="00667B1C">
          <w:rPr>
            <w:rFonts w:ascii="Times New Roman" w:hAnsi="Times New Roman"/>
            <w:sz w:val="24"/>
            <w:rPrChange w:id="89" w:author="Linderhof, Vincent" w:date="2016-03-05T21:50:00Z">
              <w:rPr/>
            </w:rPrChange>
          </w:rPr>
          <w:t>2014)</w:t>
        </w:r>
        <w:r w:rsidR="00667B1C">
          <w:rPr>
            <w:rFonts w:ascii="Times New Roman" w:hAnsi="Times New Roman"/>
            <w:sz w:val="24"/>
            <w:szCs w:val="24"/>
          </w:rPr>
          <w:fldChar w:fldCharType="end"/>
        </w:r>
      </w:ins>
      <w:ins w:id="90" w:author="Linderhof, Vincent" w:date="2016-03-05T21:51:00Z">
        <w:r w:rsidR="00667B1C">
          <w:rPr>
            <w:rFonts w:ascii="Times New Roman" w:hAnsi="Times New Roman"/>
            <w:sz w:val="24"/>
            <w:szCs w:val="24"/>
          </w:rPr>
          <w:t xml:space="preserve">. </w:t>
        </w:r>
      </w:ins>
    </w:p>
    <w:p w14:paraId="05666264" w14:textId="79549075" w:rsidR="00B634F7" w:rsidRPr="0051759F" w:rsidDel="00667B1C" w:rsidRDefault="00B634F7" w:rsidP="00F77985">
      <w:pPr>
        <w:rPr>
          <w:del w:id="91" w:author="Linderhof, Vincent" w:date="2016-03-05T21:51:00Z"/>
          <w:rFonts w:ascii="Times New Roman" w:hAnsi="Times New Roman"/>
          <w:sz w:val="24"/>
          <w:szCs w:val="24"/>
        </w:rPr>
      </w:pPr>
    </w:p>
    <w:p w14:paraId="487015E1" w14:textId="413B58C3" w:rsidR="003D7347" w:rsidRPr="0051759F" w:rsidRDefault="007303A9" w:rsidP="00F77985">
      <w:pPr>
        <w:rPr>
          <w:rFonts w:ascii="Times New Roman" w:hAnsi="Times New Roman"/>
          <w:sz w:val="24"/>
          <w:szCs w:val="24"/>
        </w:rPr>
      </w:pPr>
      <w:r w:rsidRPr="0051759F">
        <w:rPr>
          <w:rFonts w:ascii="Times New Roman" w:hAnsi="Times New Roman"/>
          <w:sz w:val="24"/>
          <w:szCs w:val="24"/>
        </w:rPr>
        <w:t xml:space="preserve">Results from </w:t>
      </w:r>
      <w:r w:rsidR="00D975C8" w:rsidRPr="0051759F">
        <w:rPr>
          <w:rFonts w:ascii="Times New Roman" w:hAnsi="Times New Roman"/>
          <w:sz w:val="24"/>
          <w:szCs w:val="24"/>
        </w:rPr>
        <w:fldChar w:fldCharType="begin"/>
      </w:r>
      <w:r w:rsidR="00D975C8" w:rsidRPr="0051759F">
        <w:rPr>
          <w:rFonts w:ascii="Times New Roman" w:hAnsi="Times New Roman"/>
          <w:sz w:val="24"/>
          <w:szCs w:val="24"/>
        </w:rPr>
        <w:instrText xml:space="preserve"> ADDIN ZOTERO_ITEM CSL_CITATION {"citationID":"2rQGCq5B","properties":{"formattedCitation":"(Kumar 1994)","plainCitation":"(Kumar 1994)"},"citationItems":[{"id":961,"uris":["http://zotero.org/groups/462481/items/52G9N6Q8"],"uri":["http://zotero.org/groups/462481/items/52G9N6Q8"],"itemData":{"id":961,"type":"book","title":"Adoption of hybrid maize in Zambia: effects on gender roles, food consumption, and nutrition","collection-title":"Research report","collection-number":"100","publisher":"International Food Policy Research Institute","publisher-place":"Washington, D.C","number-of-pages":"126","source":"Library of Congress ISBN","event-place":"Washington, D.C","ISBN":"978-0-89629-103-4","call-number":"HD9049.C8 Z3648 1994","shortTitle":"Adoption of hybrid maize in Zambia","author":[{"family":"Kumar","given":"Shubh K."}],"issued":{"date-parts":[["1994"]]}}}],"schema":"https://github.com/citation-style-language/schema/raw/master/csl-citation.json"} </w:instrText>
      </w:r>
      <w:r w:rsidR="00D975C8" w:rsidRPr="0051759F">
        <w:rPr>
          <w:rFonts w:ascii="Times New Roman" w:hAnsi="Times New Roman"/>
          <w:sz w:val="24"/>
          <w:szCs w:val="24"/>
        </w:rPr>
        <w:fldChar w:fldCharType="separate"/>
      </w:r>
      <w:r w:rsidR="00D975C8" w:rsidRPr="0051759F">
        <w:rPr>
          <w:rFonts w:ascii="Times New Roman" w:hAnsi="Times New Roman"/>
          <w:sz w:val="24"/>
          <w:szCs w:val="24"/>
        </w:rPr>
        <w:t>(Kumar 1994)</w:t>
      </w:r>
      <w:r w:rsidR="00D975C8" w:rsidRPr="0051759F">
        <w:rPr>
          <w:rFonts w:ascii="Times New Roman" w:hAnsi="Times New Roman"/>
          <w:sz w:val="24"/>
          <w:szCs w:val="24"/>
        </w:rPr>
        <w:fldChar w:fldCharType="end"/>
      </w:r>
      <w:r w:rsidR="00D975C8" w:rsidRPr="0051759F">
        <w:rPr>
          <w:rFonts w:ascii="Times New Roman" w:hAnsi="Times New Roman"/>
          <w:sz w:val="24"/>
          <w:szCs w:val="24"/>
        </w:rPr>
        <w:t xml:space="preserve"> </w:t>
      </w:r>
      <w:r w:rsidRPr="0051759F">
        <w:rPr>
          <w:rFonts w:ascii="Times New Roman" w:hAnsi="Times New Roman"/>
          <w:sz w:val="24"/>
          <w:szCs w:val="24"/>
        </w:rPr>
        <w:t xml:space="preserve">showed that the promotion of hybrid seed use by maize growing smallholders in Eastern Province of Zambia has increased their productivity of maize, increased their reliance on maize products in their food consumption, and declined their dietary diversity. This latter result was surprising, because it contradicted with the historical development in the region where maize growing smallholders maintained to grow local maize </w:t>
      </w:r>
      <w:r w:rsidR="00D975C8" w:rsidRPr="0051759F">
        <w:rPr>
          <w:rFonts w:ascii="Times New Roman" w:hAnsi="Times New Roman"/>
          <w:sz w:val="24"/>
          <w:szCs w:val="24"/>
        </w:rPr>
        <w:t>varieties</w:t>
      </w:r>
      <w:r w:rsidRPr="0051759F">
        <w:rPr>
          <w:rFonts w:ascii="Times New Roman" w:hAnsi="Times New Roman"/>
          <w:sz w:val="24"/>
          <w:szCs w:val="24"/>
        </w:rPr>
        <w:t xml:space="preserve"> due to local preferences for those varieties. In a recent study</w:t>
      </w:r>
      <w:ins w:id="92" w:author="Linderhof, Vincent" w:date="2016-03-05T21:10:00Z">
        <w:r w:rsidR="00E05337">
          <w:rPr>
            <w:rFonts w:ascii="Times New Roman" w:hAnsi="Times New Roman"/>
            <w:sz w:val="24"/>
            <w:szCs w:val="24"/>
          </w:rPr>
          <w:t>,</w:t>
        </w:r>
      </w:ins>
      <w:r w:rsidRPr="0051759F">
        <w:rPr>
          <w:rFonts w:ascii="Times New Roman" w:hAnsi="Times New Roman"/>
          <w:sz w:val="24"/>
          <w:szCs w:val="24"/>
        </w:rPr>
        <w:t xml:space="preserve"> </w:t>
      </w:r>
      <w:r w:rsidR="00D975C8" w:rsidRPr="0051759F">
        <w:rPr>
          <w:rFonts w:ascii="Times New Roman" w:hAnsi="Times New Roman"/>
          <w:sz w:val="24"/>
          <w:szCs w:val="24"/>
        </w:rPr>
        <w:fldChar w:fldCharType="begin"/>
      </w:r>
      <w:r w:rsidR="00D975C8" w:rsidRPr="0051759F">
        <w:rPr>
          <w:rFonts w:ascii="Times New Roman" w:hAnsi="Times New Roman"/>
          <w:sz w:val="24"/>
          <w:szCs w:val="24"/>
        </w:rPr>
        <w:instrText xml:space="preserve"> ADDIN ZOTERO_ITEM CSL_CITATION {"citationID":"1wsv0c8d","properties":{"formattedCitation":"(Smale, Moursi, and Birol 2015)","plainCitation":"(Smale, Moursi, and Birol 2015)"},"citationItems":[{"id":962,"uris":["http://zotero.org/groups/462478/items/VWXIXZAA"],"uri":["http://zotero.org/groups/462478/items/VWXIXZAA"],"itemData":{"id":962,"type":"article-journal","title":"How does adopting hybrid maize affect dietary diversity on family farms? Micro-evidence from Zambia","container-title":"Food Policy","page":"44-53","volume":"52","source":"CrossRef","DOI":"10.1016/j.foodpol.2015.03.001","ISSN":"03069192","note":"00000","shortTitle":"How does adopting hybrid maize affect dietary diversity on family farms?","language":"en","author":[{"family":"Smale","given":"Melinda"},{"family":"Moursi","given":"Mourad"},{"family":"Birol","given":"Ekin"}],"issued":{"date-parts":[["2015",4]]}}}],"schema":"https://github.com/citation-style-language/schema/raw/master/csl-citation.json"} </w:instrText>
      </w:r>
      <w:r w:rsidR="00D975C8" w:rsidRPr="0051759F">
        <w:rPr>
          <w:rFonts w:ascii="Times New Roman" w:hAnsi="Times New Roman"/>
          <w:sz w:val="24"/>
          <w:szCs w:val="24"/>
        </w:rPr>
        <w:fldChar w:fldCharType="separate"/>
      </w:r>
      <w:del w:id="93" w:author="Linderhof, Vincent" w:date="2016-03-05T21:10:00Z">
        <w:r w:rsidR="00D975C8" w:rsidRPr="0051759F" w:rsidDel="00E05337">
          <w:rPr>
            <w:rFonts w:ascii="Times New Roman" w:hAnsi="Times New Roman"/>
            <w:sz w:val="24"/>
            <w:szCs w:val="24"/>
          </w:rPr>
          <w:delText>(</w:delText>
        </w:r>
      </w:del>
      <w:proofErr w:type="spellStart"/>
      <w:r w:rsidR="00D975C8" w:rsidRPr="0051759F">
        <w:rPr>
          <w:rFonts w:ascii="Times New Roman" w:hAnsi="Times New Roman"/>
          <w:sz w:val="24"/>
          <w:szCs w:val="24"/>
        </w:rPr>
        <w:t>Smale</w:t>
      </w:r>
      <w:proofErr w:type="spellEnd"/>
      <w:r w:rsidR="008429BD">
        <w:rPr>
          <w:rFonts w:ascii="Times New Roman" w:hAnsi="Times New Roman"/>
          <w:sz w:val="24"/>
          <w:szCs w:val="24"/>
        </w:rPr>
        <w:t xml:space="preserve"> et al. </w:t>
      </w:r>
      <w:ins w:id="94" w:author="Linderhof, Vincent" w:date="2016-03-05T21:10:00Z">
        <w:r w:rsidR="00E05337">
          <w:rPr>
            <w:rFonts w:ascii="Times New Roman" w:hAnsi="Times New Roman"/>
            <w:sz w:val="24"/>
            <w:szCs w:val="24"/>
          </w:rPr>
          <w:t>(</w:t>
        </w:r>
      </w:ins>
      <w:del w:id="95" w:author="Linderhof, Vincent" w:date="2016-03-05T21:10:00Z">
        <w:r w:rsidR="00D975C8" w:rsidRPr="0051759F" w:rsidDel="00E05337">
          <w:rPr>
            <w:rFonts w:ascii="Times New Roman" w:hAnsi="Times New Roman"/>
            <w:sz w:val="24"/>
            <w:szCs w:val="24"/>
          </w:rPr>
          <w:delText xml:space="preserve">l </w:delText>
        </w:r>
      </w:del>
      <w:r w:rsidR="00D975C8" w:rsidRPr="0051759F">
        <w:rPr>
          <w:rFonts w:ascii="Times New Roman" w:hAnsi="Times New Roman"/>
          <w:sz w:val="24"/>
          <w:szCs w:val="24"/>
        </w:rPr>
        <w:t>2015)</w:t>
      </w:r>
      <w:r w:rsidR="00D975C8" w:rsidRPr="0051759F">
        <w:rPr>
          <w:rFonts w:ascii="Times New Roman" w:hAnsi="Times New Roman"/>
          <w:sz w:val="24"/>
          <w:szCs w:val="24"/>
        </w:rPr>
        <w:fldChar w:fldCharType="end"/>
      </w:r>
      <w:r w:rsidR="00D975C8" w:rsidRPr="0051759F">
        <w:rPr>
          <w:rFonts w:ascii="Times New Roman" w:hAnsi="Times New Roman"/>
          <w:sz w:val="24"/>
          <w:szCs w:val="24"/>
        </w:rPr>
        <w:t xml:space="preserve"> reinvestigated the impact of hybrid seeds on dietary diversity and they concluded that women in maize growing households have more diverse diets. </w:t>
      </w:r>
      <w:r w:rsidR="003D7347" w:rsidRPr="0051759F">
        <w:rPr>
          <w:rFonts w:ascii="Times New Roman" w:hAnsi="Times New Roman"/>
          <w:sz w:val="24"/>
          <w:szCs w:val="24"/>
        </w:rPr>
        <w:t xml:space="preserve">There is </w:t>
      </w:r>
      <w:commentRangeStart w:id="96"/>
      <w:r w:rsidR="003D7347" w:rsidRPr="0051759F">
        <w:rPr>
          <w:rFonts w:ascii="Times New Roman" w:hAnsi="Times New Roman"/>
          <w:sz w:val="24"/>
          <w:szCs w:val="24"/>
        </w:rPr>
        <w:t xml:space="preserve">some evidence </w:t>
      </w:r>
      <w:commentRangeEnd w:id="96"/>
      <w:r w:rsidR="003D7347" w:rsidRPr="0051759F">
        <w:rPr>
          <w:rStyle w:val="CommentReference"/>
          <w:rFonts w:ascii="Times New Roman" w:hAnsi="Times New Roman"/>
          <w:sz w:val="24"/>
          <w:szCs w:val="24"/>
        </w:rPr>
        <w:commentReference w:id="96"/>
      </w:r>
      <w:r w:rsidR="003D7347" w:rsidRPr="0051759F">
        <w:rPr>
          <w:rFonts w:ascii="Times New Roman" w:hAnsi="Times New Roman"/>
          <w:sz w:val="24"/>
          <w:szCs w:val="24"/>
        </w:rPr>
        <w:t xml:space="preserve">that diversity of food production at the farm level positively affects diversity of the diet. </w:t>
      </w:r>
      <w:del w:id="97" w:author="Linderhof, Vincent" w:date="2016-03-05T22:00:00Z">
        <w:r w:rsidR="003D7347" w:rsidRPr="0051759F" w:rsidDel="002C7C32">
          <w:rPr>
            <w:rFonts w:ascii="Times New Roman" w:hAnsi="Times New Roman"/>
            <w:sz w:val="24"/>
            <w:szCs w:val="24"/>
          </w:rPr>
          <w:delText xml:space="preserve"> In particular, recent work by </w:delText>
        </w:r>
        <w:commentRangeStart w:id="98"/>
        <w:r w:rsidR="003D7347" w:rsidRPr="0051759F" w:rsidDel="002C7C32">
          <w:rPr>
            <w:rFonts w:ascii="Times New Roman" w:hAnsi="Times New Roman"/>
            <w:sz w:val="24"/>
            <w:szCs w:val="24"/>
          </w:rPr>
          <w:fldChar w:fldCharType="begin"/>
        </w:r>
        <w:r w:rsidR="003D7347" w:rsidRPr="0051759F" w:rsidDel="002C7C32">
          <w:rPr>
            <w:rFonts w:ascii="Times New Roman" w:hAnsi="Times New Roman"/>
            <w:sz w:val="24"/>
            <w:szCs w:val="24"/>
          </w:rPr>
          <w:delInstrText xml:space="preserve"> ADDIN ZOTERO_ITEM CSL_CITATION {"citationID":"hhgpChy8","properties":{"formattedCitation":"(Jones, Shrinivas, and Bezner-Kerr 2014a)","plainCitation":"(Jones, Shrinivas, and Bezner-Kerr 2014a)","dontUpdate":true},"citationItems":[{"id":795,"uris":["http://zotero.org/groups/462478/items/X2S7K339"],"uri":["http://zotero.org/groups/462478/items/X2S7K339"],"itemData":{"id":795,"type":"article-journal","title":"Farm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003D7347" w:rsidRPr="0051759F" w:rsidDel="002C7C32">
          <w:rPr>
            <w:rFonts w:ascii="Times New Roman" w:hAnsi="Times New Roman"/>
            <w:sz w:val="24"/>
            <w:szCs w:val="24"/>
          </w:rPr>
          <w:fldChar w:fldCharType="separate"/>
        </w:r>
        <w:r w:rsidR="003D7347" w:rsidRPr="0051759F" w:rsidDel="002C7C32">
          <w:rPr>
            <w:rFonts w:ascii="Times New Roman" w:hAnsi="Times New Roman"/>
            <w:sz w:val="24"/>
            <w:szCs w:val="24"/>
          </w:rPr>
          <w:delText>Jones et al. (2014</w:delText>
        </w:r>
      </w:del>
      <w:del w:id="99" w:author="Linderhof, Vincent" w:date="2016-03-05T21:10:00Z">
        <w:r w:rsidR="003D7347" w:rsidRPr="0051759F" w:rsidDel="00E05337">
          <w:rPr>
            <w:rFonts w:ascii="Times New Roman" w:hAnsi="Times New Roman"/>
            <w:sz w:val="24"/>
            <w:szCs w:val="24"/>
          </w:rPr>
          <w:delText>a</w:delText>
        </w:r>
      </w:del>
      <w:del w:id="100" w:author="Linderhof, Vincent" w:date="2016-03-05T22:00:00Z">
        <w:r w:rsidR="003D7347" w:rsidRPr="0051759F" w:rsidDel="002C7C32">
          <w:rPr>
            <w:rFonts w:ascii="Times New Roman" w:hAnsi="Times New Roman"/>
            <w:sz w:val="24"/>
            <w:szCs w:val="24"/>
          </w:rPr>
          <w:delText>)</w:delText>
        </w:r>
        <w:r w:rsidR="003D7347" w:rsidRPr="0051759F" w:rsidDel="002C7C32">
          <w:rPr>
            <w:rFonts w:ascii="Times New Roman" w:hAnsi="Times New Roman"/>
            <w:sz w:val="24"/>
            <w:szCs w:val="24"/>
          </w:rPr>
          <w:fldChar w:fldCharType="end"/>
        </w:r>
        <w:r w:rsidR="003D7347" w:rsidRPr="0051759F" w:rsidDel="002C7C32">
          <w:rPr>
            <w:rFonts w:ascii="Times New Roman" w:hAnsi="Times New Roman"/>
            <w:sz w:val="24"/>
            <w:szCs w:val="24"/>
          </w:rPr>
          <w:delText xml:space="preserve"> showed that there is a positive relationship between farm production and the health of household members. </w:delText>
        </w:r>
        <w:commentRangeEnd w:id="98"/>
        <w:r w:rsidR="003D7347" w:rsidRPr="0051759F" w:rsidDel="002C7C32">
          <w:rPr>
            <w:rStyle w:val="CommentReference"/>
            <w:rFonts w:ascii="Times New Roman" w:hAnsi="Times New Roman"/>
            <w:sz w:val="24"/>
            <w:szCs w:val="24"/>
          </w:rPr>
          <w:commentReference w:id="98"/>
        </w:r>
      </w:del>
    </w:p>
    <w:p w14:paraId="3F60D546" w14:textId="5DB4F0B6" w:rsidR="009C54AD" w:rsidRPr="0051759F" w:rsidRDefault="00D975C8" w:rsidP="00F77985">
      <w:pPr>
        <w:rPr>
          <w:rFonts w:ascii="Times New Roman" w:hAnsi="Times New Roman"/>
          <w:sz w:val="24"/>
          <w:szCs w:val="24"/>
        </w:rPr>
      </w:pPr>
      <w:commentRangeStart w:id="101"/>
      <w:r w:rsidRPr="0051759F">
        <w:rPr>
          <w:rFonts w:ascii="Times New Roman" w:hAnsi="Times New Roman"/>
          <w:sz w:val="24"/>
          <w:szCs w:val="24"/>
        </w:rPr>
        <w:t xml:space="preserve">For Uganda, there has not been an investigation on the link between the use of hybrid seeds, </w:t>
      </w:r>
      <w:r w:rsidR="003D7347" w:rsidRPr="0051759F">
        <w:rPr>
          <w:rFonts w:ascii="Times New Roman" w:hAnsi="Times New Roman"/>
          <w:sz w:val="24"/>
          <w:szCs w:val="24"/>
        </w:rPr>
        <w:t xml:space="preserve">crop production diversity (or </w:t>
      </w:r>
      <w:r w:rsidRPr="0051759F">
        <w:rPr>
          <w:rFonts w:ascii="Times New Roman" w:hAnsi="Times New Roman"/>
          <w:sz w:val="24"/>
          <w:szCs w:val="24"/>
        </w:rPr>
        <w:t>productivity</w:t>
      </w:r>
      <w:r w:rsidR="003D7347" w:rsidRPr="0051759F">
        <w:rPr>
          <w:rFonts w:ascii="Times New Roman" w:hAnsi="Times New Roman"/>
          <w:sz w:val="24"/>
          <w:szCs w:val="24"/>
        </w:rPr>
        <w:t>)</w:t>
      </w:r>
      <w:r w:rsidRPr="0051759F">
        <w:rPr>
          <w:rFonts w:ascii="Times New Roman" w:hAnsi="Times New Roman"/>
          <w:sz w:val="24"/>
          <w:szCs w:val="24"/>
        </w:rPr>
        <w:t xml:space="preserve"> and dietary diversity. </w:t>
      </w:r>
      <w:r w:rsidR="009E4D98" w:rsidRPr="0051759F">
        <w:rPr>
          <w:rFonts w:ascii="Times New Roman" w:hAnsi="Times New Roman"/>
          <w:sz w:val="24"/>
          <w:szCs w:val="24"/>
        </w:rPr>
        <w:t xml:space="preserve">This paper links </w:t>
      </w:r>
      <w:del w:id="102" w:author="Linderhof, Vincent" w:date="2016-03-05T22:06:00Z">
        <w:r w:rsidR="009E4D98" w:rsidRPr="0051759F" w:rsidDel="002C7C32">
          <w:rPr>
            <w:rFonts w:ascii="Times New Roman" w:hAnsi="Times New Roman"/>
            <w:sz w:val="24"/>
            <w:szCs w:val="24"/>
          </w:rPr>
          <w:delText xml:space="preserve"> </w:delText>
        </w:r>
      </w:del>
      <w:ins w:id="103" w:author="Linderhof, Vincent" w:date="2016-03-05T22:06:00Z">
        <w:r w:rsidR="002C7C32">
          <w:rPr>
            <w:rFonts w:ascii="Times New Roman" w:hAnsi="Times New Roman"/>
            <w:sz w:val="24"/>
            <w:szCs w:val="24"/>
          </w:rPr>
          <w:t xml:space="preserve">nutrition diversity </w:t>
        </w:r>
      </w:ins>
      <w:del w:id="104" w:author="Linderhof, Vincent" w:date="2016-03-05T22:06:00Z">
        <w:r w:rsidR="009E4D98" w:rsidRPr="0051759F" w:rsidDel="002C7C32">
          <w:rPr>
            <w:rFonts w:ascii="Times New Roman" w:hAnsi="Times New Roman"/>
            <w:sz w:val="24"/>
            <w:szCs w:val="24"/>
          </w:rPr>
          <w:delText xml:space="preserve">food security, particularly </w:delText>
        </w:r>
        <w:commentRangeEnd w:id="101"/>
        <w:r w:rsidR="00E34D7B" w:rsidRPr="0051759F" w:rsidDel="002C7C32">
          <w:rPr>
            <w:rStyle w:val="CommentReference"/>
            <w:rFonts w:ascii="Times New Roman" w:hAnsi="Times New Roman"/>
            <w:sz w:val="24"/>
            <w:szCs w:val="24"/>
          </w:rPr>
          <w:commentReference w:id="101"/>
        </w:r>
        <w:r w:rsidR="009E4D98" w:rsidRPr="0051759F" w:rsidDel="002C7C32">
          <w:rPr>
            <w:rFonts w:ascii="Times New Roman" w:hAnsi="Times New Roman"/>
            <w:sz w:val="24"/>
            <w:szCs w:val="24"/>
          </w:rPr>
          <w:delText xml:space="preserve">nutritional security at the level </w:delText>
        </w:r>
      </w:del>
      <w:ins w:id="105" w:author="Linderhof, Vincent" w:date="2016-03-05T22:06:00Z">
        <w:r w:rsidR="002C7C32">
          <w:rPr>
            <w:rFonts w:ascii="Times New Roman" w:hAnsi="Times New Roman"/>
            <w:sz w:val="24"/>
            <w:szCs w:val="24"/>
          </w:rPr>
          <w:t xml:space="preserve">at </w:t>
        </w:r>
      </w:ins>
      <w:del w:id="106" w:author="Linderhof, Vincent" w:date="2016-03-05T22:06:00Z">
        <w:r w:rsidR="009E4D98" w:rsidRPr="0051759F" w:rsidDel="002C7C32">
          <w:rPr>
            <w:rFonts w:ascii="Times New Roman" w:hAnsi="Times New Roman"/>
            <w:sz w:val="24"/>
            <w:szCs w:val="24"/>
          </w:rPr>
          <w:delText xml:space="preserve">of </w:delText>
        </w:r>
      </w:del>
      <w:r w:rsidR="009E4D98" w:rsidRPr="0051759F">
        <w:rPr>
          <w:rFonts w:ascii="Times New Roman" w:hAnsi="Times New Roman"/>
          <w:sz w:val="24"/>
          <w:szCs w:val="24"/>
        </w:rPr>
        <w:t>the household</w:t>
      </w:r>
      <w:ins w:id="107" w:author="Linderhof, Vincent" w:date="2016-03-05T22:06:00Z">
        <w:r w:rsidR="002C7C32">
          <w:rPr>
            <w:rFonts w:ascii="Times New Roman" w:hAnsi="Times New Roman"/>
            <w:sz w:val="24"/>
            <w:szCs w:val="24"/>
          </w:rPr>
          <w:t xml:space="preserve"> level to </w:t>
        </w:r>
      </w:ins>
      <w:del w:id="108" w:author="Linderhof, Vincent" w:date="2016-03-05T22:06:00Z">
        <w:r w:rsidR="009E4D98" w:rsidRPr="0051759F" w:rsidDel="002C7C32">
          <w:rPr>
            <w:rFonts w:ascii="Times New Roman" w:hAnsi="Times New Roman"/>
            <w:sz w:val="24"/>
            <w:szCs w:val="24"/>
          </w:rPr>
          <w:delText xml:space="preserve">, with household </w:delText>
        </w:r>
      </w:del>
      <w:r w:rsidR="009E4D98" w:rsidRPr="0051759F">
        <w:rPr>
          <w:rFonts w:ascii="Times New Roman" w:hAnsi="Times New Roman"/>
          <w:sz w:val="24"/>
          <w:szCs w:val="24"/>
        </w:rPr>
        <w:t>farm production</w:t>
      </w:r>
      <w:ins w:id="109" w:author="Linderhof, Vincent" w:date="2016-03-05T22:06:00Z">
        <w:r w:rsidR="002C7C32">
          <w:rPr>
            <w:rFonts w:ascii="Times New Roman" w:hAnsi="Times New Roman"/>
            <w:sz w:val="24"/>
            <w:szCs w:val="24"/>
          </w:rPr>
          <w:t xml:space="preserve"> diversity</w:t>
        </w:r>
      </w:ins>
      <w:r w:rsidR="009E4D98" w:rsidRPr="0051759F">
        <w:rPr>
          <w:rFonts w:ascii="Times New Roman" w:hAnsi="Times New Roman"/>
          <w:sz w:val="24"/>
          <w:szCs w:val="24"/>
        </w:rPr>
        <w:t xml:space="preserve">. </w:t>
      </w:r>
      <w:r w:rsidR="009C54AD" w:rsidRPr="0051759F">
        <w:rPr>
          <w:rFonts w:ascii="Times New Roman" w:hAnsi="Times New Roman"/>
          <w:sz w:val="24"/>
          <w:szCs w:val="24"/>
        </w:rPr>
        <w:t xml:space="preserve">We examine the effects of the diversity of farm production for </w:t>
      </w:r>
      <w:r w:rsidR="009C54AD" w:rsidRPr="002C7C32">
        <w:rPr>
          <w:rFonts w:ascii="Times New Roman" w:hAnsi="Times New Roman"/>
          <w:sz w:val="24"/>
          <w:szCs w:val="24"/>
          <w:rPrChange w:id="110" w:author="Linderhof, Vincent" w:date="2016-03-05T22:05:00Z">
            <w:rPr>
              <w:rFonts w:ascii="Times New Roman" w:hAnsi="Times New Roman"/>
              <w:sz w:val="24"/>
              <w:szCs w:val="24"/>
            </w:rPr>
          </w:rPrChange>
        </w:rPr>
        <w:t>households in Uganda on their dietary diversity</w:t>
      </w:r>
      <w:ins w:id="111" w:author="Linderhof, Vincent" w:date="2016-03-05T22:07:00Z">
        <w:r w:rsidR="002C7C32">
          <w:rPr>
            <w:rFonts w:ascii="Times New Roman" w:hAnsi="Times New Roman"/>
            <w:sz w:val="24"/>
            <w:szCs w:val="24"/>
          </w:rPr>
          <w:t xml:space="preserve"> such as nutrition diversity and </w:t>
        </w:r>
      </w:ins>
      <w:del w:id="112" w:author="Linderhof, Vincent" w:date="2016-03-05T22:07:00Z">
        <w:r w:rsidR="009C54AD" w:rsidRPr="002C7C32" w:rsidDel="002C7C32">
          <w:rPr>
            <w:rFonts w:ascii="Times New Roman" w:hAnsi="Times New Roman"/>
            <w:sz w:val="24"/>
            <w:szCs w:val="24"/>
            <w:rPrChange w:id="113" w:author="Linderhof, Vincent" w:date="2016-03-05T22:05:00Z">
              <w:rPr>
                <w:rFonts w:ascii="Times New Roman" w:hAnsi="Times New Roman"/>
                <w:sz w:val="24"/>
                <w:szCs w:val="24"/>
              </w:rPr>
            </w:rPrChange>
          </w:rPr>
          <w:delText>, a measure that has previously been linked to a hou</w:delText>
        </w:r>
        <w:r w:rsidR="009C54AD" w:rsidRPr="0051759F" w:rsidDel="002C7C32">
          <w:rPr>
            <w:rFonts w:ascii="Times New Roman" w:hAnsi="Times New Roman"/>
            <w:sz w:val="24"/>
            <w:szCs w:val="24"/>
          </w:rPr>
          <w:delText xml:space="preserve">sehold’s nutrient adequacy, and </w:delText>
        </w:r>
      </w:del>
      <w:r w:rsidR="009C54AD" w:rsidRPr="0051759F">
        <w:rPr>
          <w:rFonts w:ascii="Times New Roman" w:hAnsi="Times New Roman"/>
          <w:sz w:val="24"/>
          <w:szCs w:val="24"/>
        </w:rPr>
        <w:t xml:space="preserve">caloric intake </w:t>
      </w:r>
      <w:r w:rsidR="00FB4442"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{"citationID":"Q4UOI2ZU","properties":{"formattedCitation":"(Hoddinott and Yohannes 2002)","plainCitation":"(Hoddinott and Yohannes 2002)"},"citationItems":[{"id":792,"uris":["http://zotero.org/groups/462478/items/SBV8P968"],"uri":["http://zotero.org/groups/462478/items/SBV8P968"],"itemData":{"id":792,"type":"article-journal","title":"Dietary diversity as a food security indicator","container-title":"Food consumption and nutrition division discussion paper","page":"2002","volume":"136","source":"Google Scholar","author":[{"family":"Hoddinott","given":"John"},{"family":"Yohannes","given":"Yisehac"}],"issued":{"date-parts":[["2002"]]}}}],"schema":"https://github.com/citation-style-language/schema/raw/master/csl-citation.json"} </w:instrText>
      </w:r>
      <w:r w:rsidR="00FB4442" w:rsidRPr="0051759F">
        <w:rPr>
          <w:rFonts w:ascii="Times New Roman" w:hAnsi="Times New Roman"/>
          <w:sz w:val="24"/>
          <w:szCs w:val="24"/>
        </w:rPr>
        <w:fldChar w:fldCharType="separate"/>
      </w:r>
      <w:r w:rsidR="002D619E" w:rsidRPr="0051759F">
        <w:rPr>
          <w:rFonts w:ascii="Times New Roman" w:hAnsi="Times New Roman"/>
          <w:sz w:val="24"/>
          <w:szCs w:val="24"/>
        </w:rPr>
        <w:t>(</w:t>
      </w:r>
      <w:proofErr w:type="spellStart"/>
      <w:r w:rsidR="002D619E" w:rsidRPr="0051759F">
        <w:rPr>
          <w:rFonts w:ascii="Times New Roman" w:hAnsi="Times New Roman"/>
          <w:sz w:val="24"/>
          <w:szCs w:val="24"/>
        </w:rPr>
        <w:t>Hoddinott</w:t>
      </w:r>
      <w:proofErr w:type="spellEnd"/>
      <w:r w:rsidR="002D619E" w:rsidRPr="0051759F">
        <w:rPr>
          <w:rFonts w:ascii="Times New Roman" w:hAnsi="Times New Roman"/>
          <w:sz w:val="24"/>
          <w:szCs w:val="24"/>
        </w:rPr>
        <w:t xml:space="preserve"> and Yohannes 2002)</w:t>
      </w:r>
      <w:r w:rsidR="00FB4442" w:rsidRPr="0051759F">
        <w:rPr>
          <w:rFonts w:ascii="Times New Roman" w:hAnsi="Times New Roman"/>
          <w:sz w:val="24"/>
          <w:szCs w:val="24"/>
        </w:rPr>
        <w:fldChar w:fldCharType="end"/>
      </w:r>
      <w:r w:rsidR="009C54AD" w:rsidRPr="0051759F">
        <w:rPr>
          <w:rFonts w:ascii="Times New Roman" w:hAnsi="Times New Roman"/>
          <w:sz w:val="24"/>
          <w:szCs w:val="24"/>
        </w:rPr>
        <w:t xml:space="preserve">. </w:t>
      </w:r>
      <w:ins w:id="114" w:author="Linderhof, Vincent" w:date="2016-03-05T22:08:00Z">
        <w:r w:rsidR="002C7C32">
          <w:rPr>
            <w:rFonts w:ascii="Times New Roman" w:hAnsi="Times New Roman"/>
            <w:sz w:val="24"/>
            <w:szCs w:val="24"/>
          </w:rPr>
          <w:t xml:space="preserve">Ideally, the dietary diversity indicator would have been analysed at the individual level, but </w:t>
        </w:r>
      </w:ins>
      <w:commentRangeStart w:id="115"/>
      <w:del w:id="116" w:author="Linderhof, Vincent" w:date="2016-03-05T22:09:00Z">
        <w:r w:rsidR="009C54AD" w:rsidRPr="0051759F" w:rsidDel="002C7C32">
          <w:rPr>
            <w:rFonts w:ascii="Times New Roman" w:hAnsi="Times New Roman"/>
            <w:sz w:val="24"/>
            <w:szCs w:val="24"/>
          </w:rPr>
          <w:delText xml:space="preserve">As will be argued further below, establishing a direct link between a measure of household’s nutrient level and its constituents is difficult and we are apply a second-best technique.  </w:delText>
        </w:r>
        <w:commentRangeEnd w:id="115"/>
        <w:r w:rsidR="009E4D98" w:rsidRPr="0051759F" w:rsidDel="002C7C32">
          <w:rPr>
            <w:rStyle w:val="CommentReference"/>
            <w:rFonts w:ascii="Times New Roman" w:hAnsi="Times New Roman"/>
            <w:sz w:val="24"/>
            <w:szCs w:val="24"/>
          </w:rPr>
          <w:commentReference w:id="115"/>
        </w:r>
        <w:commentRangeStart w:id="117"/>
        <w:r w:rsidR="009C54AD" w:rsidRPr="0051759F" w:rsidDel="002C7C32">
          <w:rPr>
            <w:rFonts w:ascii="Times New Roman" w:hAnsi="Times New Roman"/>
            <w:sz w:val="24"/>
            <w:szCs w:val="24"/>
          </w:rPr>
          <w:delText xml:space="preserve">Ideally we would have conducted our analysis at the level of the individuals however </w:delText>
        </w:r>
      </w:del>
      <w:r w:rsidR="009C54AD" w:rsidRPr="0051759F">
        <w:rPr>
          <w:rFonts w:ascii="Times New Roman" w:hAnsi="Times New Roman"/>
          <w:sz w:val="24"/>
          <w:szCs w:val="24"/>
        </w:rPr>
        <w:t xml:space="preserve">such </w:t>
      </w:r>
      <w:del w:id="118" w:author="Linderhof, Vincent" w:date="2016-03-05T22:09:00Z">
        <w:r w:rsidR="009C54AD" w:rsidRPr="0051759F" w:rsidDel="002C7C32">
          <w:rPr>
            <w:rFonts w:ascii="Times New Roman" w:hAnsi="Times New Roman"/>
            <w:sz w:val="24"/>
            <w:szCs w:val="24"/>
          </w:rPr>
          <w:delText xml:space="preserve">diary level </w:delText>
        </w:r>
      </w:del>
      <w:r w:rsidR="009C54AD" w:rsidRPr="0051759F">
        <w:rPr>
          <w:rFonts w:ascii="Times New Roman" w:hAnsi="Times New Roman"/>
          <w:sz w:val="24"/>
          <w:szCs w:val="24"/>
        </w:rPr>
        <w:t xml:space="preserve">data is not available in the data set </w:t>
      </w:r>
      <w:commentRangeEnd w:id="117"/>
      <w:r w:rsidR="009E4D98" w:rsidRPr="0051759F">
        <w:rPr>
          <w:rStyle w:val="CommentReference"/>
          <w:rFonts w:ascii="Times New Roman" w:hAnsi="Times New Roman"/>
          <w:sz w:val="24"/>
          <w:szCs w:val="24"/>
        </w:rPr>
        <w:commentReference w:id="117"/>
      </w:r>
      <w:ins w:id="119" w:author="Linderhof, Vincent" w:date="2016-03-05T22:09:00Z">
        <w:r w:rsidR="002C7C32">
          <w:rPr>
            <w:rFonts w:ascii="Times New Roman" w:hAnsi="Times New Roman"/>
            <w:sz w:val="24"/>
            <w:szCs w:val="24"/>
          </w:rPr>
          <w:t xml:space="preserve">used </w:t>
        </w:r>
      </w:ins>
      <w:r w:rsidR="002D619E" w:rsidRPr="0051759F">
        <w:rPr>
          <w:rFonts w:ascii="Times New Roman" w:hAnsi="Times New Roman"/>
          <w:sz w:val="24"/>
          <w:szCs w:val="24"/>
        </w:rPr>
        <w:fldChar w:fldCharType="begin"/>
      </w:r>
      <w:r w:rsidR="00AA6EFA" w:rsidRPr="0051759F">
        <w:rPr>
          <w:rFonts w:ascii="Times New Roman" w:hAnsi="Times New Roman"/>
          <w:sz w:val="24"/>
          <w:szCs w:val="24"/>
        </w:rPr>
        <w:instrText xml:space="preserve"> ADDIN ZOTERO_ITEM CSL_CITATION {"citationID":"MjWxlCq1","properties":{"formattedCitation":"(Arimond and Ruel 2004)","plainCitation":"(Arimond and Ruel 2004)"},"citationItems":[{"id":779,"uris":["http://zotero.org/groups/462478/items/BAFDGUTW"],"uri":["http://zotero.org/groups/462478/items/BAFDGUTW"],"itemData":{"id":779,"type":"article-journal","title":"Dietary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T."}],"issued":{"date-parts":[["2004",10,1]]},"PMID":"15465751"}}],"schema":"https://github.com/citation-style-language/schema/raw/master/csl-citation.json"} </w:instrText>
      </w:r>
      <w:r w:rsidR="002D619E" w:rsidRPr="0051759F">
        <w:rPr>
          <w:rFonts w:ascii="Times New Roman" w:hAnsi="Times New Roman"/>
          <w:sz w:val="24"/>
          <w:szCs w:val="24"/>
        </w:rPr>
        <w:fldChar w:fldCharType="separate"/>
      </w:r>
      <w:r w:rsidR="00AA6EFA" w:rsidRPr="0051759F">
        <w:rPr>
          <w:rFonts w:ascii="Times New Roman" w:hAnsi="Times New Roman"/>
          <w:sz w:val="24"/>
          <w:szCs w:val="24"/>
        </w:rPr>
        <w:t>(</w:t>
      </w:r>
      <w:proofErr w:type="spellStart"/>
      <w:r w:rsidR="00AA6EFA" w:rsidRPr="0051759F">
        <w:rPr>
          <w:rFonts w:ascii="Times New Roman" w:hAnsi="Times New Roman"/>
          <w:sz w:val="24"/>
          <w:szCs w:val="24"/>
        </w:rPr>
        <w:t>Arimond</w:t>
      </w:r>
      <w:proofErr w:type="spellEnd"/>
      <w:r w:rsidR="00AA6EFA" w:rsidRPr="0051759F">
        <w:rPr>
          <w:rFonts w:ascii="Times New Roman" w:hAnsi="Times New Roman"/>
          <w:sz w:val="24"/>
          <w:szCs w:val="24"/>
        </w:rPr>
        <w:t xml:space="preserve"> and </w:t>
      </w:r>
      <w:proofErr w:type="spellStart"/>
      <w:r w:rsidR="00AA6EFA" w:rsidRPr="0051759F">
        <w:rPr>
          <w:rFonts w:ascii="Times New Roman" w:hAnsi="Times New Roman"/>
          <w:sz w:val="24"/>
          <w:szCs w:val="24"/>
        </w:rPr>
        <w:t>Ruel</w:t>
      </w:r>
      <w:proofErr w:type="spellEnd"/>
      <w:r w:rsidR="00AA6EFA" w:rsidRPr="0051759F">
        <w:rPr>
          <w:rFonts w:ascii="Times New Roman" w:hAnsi="Times New Roman"/>
          <w:sz w:val="24"/>
          <w:szCs w:val="24"/>
        </w:rPr>
        <w:t xml:space="preserve"> 2004)</w:t>
      </w:r>
      <w:r w:rsidR="002D619E" w:rsidRPr="0051759F">
        <w:rPr>
          <w:rFonts w:ascii="Times New Roman" w:hAnsi="Times New Roman"/>
          <w:sz w:val="24"/>
          <w:szCs w:val="24"/>
        </w:rPr>
        <w:fldChar w:fldCharType="end"/>
      </w:r>
      <w:r w:rsidR="009C54AD" w:rsidRPr="0051759F">
        <w:rPr>
          <w:rFonts w:ascii="Times New Roman" w:hAnsi="Times New Roman"/>
          <w:sz w:val="24"/>
          <w:szCs w:val="24"/>
        </w:rPr>
        <w:t xml:space="preserve">. </w:t>
      </w:r>
      <w:ins w:id="120" w:author="Linderhof, Vincent" w:date="2016-03-05T22:09:00Z">
        <w:r w:rsidR="000E234C">
          <w:rPr>
            <w:rFonts w:ascii="Times New Roman" w:hAnsi="Times New Roman"/>
            <w:sz w:val="24"/>
            <w:szCs w:val="24"/>
          </w:rPr>
          <w:t>For children of 5 years or younger, anthropometric indicators are available</w:t>
        </w:r>
      </w:ins>
      <w:ins w:id="121" w:author="Linderhof, Vincent" w:date="2016-03-05T22:10:00Z">
        <w:r w:rsidR="000E234C">
          <w:rPr>
            <w:rFonts w:ascii="Times New Roman" w:hAnsi="Times New Roman"/>
            <w:sz w:val="24"/>
            <w:szCs w:val="24"/>
          </w:rPr>
          <w:t xml:space="preserve"> for Uganda.</w:t>
        </w:r>
      </w:ins>
      <w:del w:id="122" w:author="Linderhof, Vincent" w:date="2016-03-05T22:10:00Z">
        <w:r w:rsidR="009C54AD" w:rsidRPr="0051759F" w:rsidDel="000E234C">
          <w:rPr>
            <w:rFonts w:ascii="Times New Roman" w:hAnsi="Times New Roman"/>
            <w:sz w:val="24"/>
            <w:szCs w:val="24"/>
          </w:rPr>
          <w:delText xml:space="preserve">The principle advantages of the data we analyse over individual, </w:delText>
        </w:r>
        <w:commentRangeStart w:id="123"/>
        <w:r w:rsidR="009C54AD" w:rsidRPr="0051759F" w:rsidDel="000E234C">
          <w:rPr>
            <w:rFonts w:ascii="Times New Roman" w:hAnsi="Times New Roman"/>
            <w:sz w:val="24"/>
            <w:szCs w:val="24"/>
          </w:rPr>
          <w:delText xml:space="preserve">diary level </w:delText>
        </w:r>
        <w:commentRangeEnd w:id="123"/>
        <w:r w:rsidR="009E4D98" w:rsidRPr="0051759F" w:rsidDel="000E234C">
          <w:rPr>
            <w:rStyle w:val="CommentReference"/>
            <w:rFonts w:ascii="Times New Roman" w:hAnsi="Times New Roman"/>
            <w:sz w:val="24"/>
            <w:szCs w:val="24"/>
          </w:rPr>
          <w:commentReference w:id="123"/>
        </w:r>
        <w:r w:rsidR="009C54AD" w:rsidRPr="0051759F" w:rsidDel="000E234C">
          <w:rPr>
            <w:rFonts w:ascii="Times New Roman" w:hAnsi="Times New Roman"/>
            <w:sz w:val="24"/>
            <w:szCs w:val="24"/>
          </w:rPr>
          <w:delText>data are its breadth and length.</w:delText>
        </w:r>
      </w:del>
    </w:p>
    <w:p w14:paraId="179021F0" w14:textId="67DA5741" w:rsidR="00891AE0" w:rsidRPr="0051759F" w:rsidDel="000E234C" w:rsidRDefault="00357CE3" w:rsidP="000E234C">
      <w:pPr>
        <w:rPr>
          <w:del w:id="124" w:author="Linderhof, Vincent" w:date="2016-03-05T22:11:00Z"/>
          <w:rFonts w:ascii="Times New Roman" w:hAnsi="Times New Roman"/>
          <w:sz w:val="24"/>
          <w:szCs w:val="24"/>
        </w:rPr>
        <w:pPrChange w:id="125" w:author="Linderhof, Vincent" w:date="2016-03-05T22:11:00Z">
          <w:pPr/>
        </w:pPrChange>
      </w:pPr>
      <w:r w:rsidRPr="0051759F">
        <w:rPr>
          <w:rFonts w:ascii="Times New Roman" w:hAnsi="Times New Roman"/>
          <w:sz w:val="24"/>
          <w:szCs w:val="24"/>
        </w:rPr>
        <w:t xml:space="preserve">This paper will </w:t>
      </w:r>
      <w:r w:rsidR="002570FB" w:rsidRPr="0051759F">
        <w:rPr>
          <w:rFonts w:ascii="Times New Roman" w:hAnsi="Times New Roman"/>
          <w:sz w:val="24"/>
          <w:szCs w:val="24"/>
        </w:rPr>
        <w:t xml:space="preserve">explore the impact of production diversity when explaining the determinants of dietary diversity. We will base our analyses on </w:t>
      </w:r>
      <w:r w:rsidR="000F6904" w:rsidRPr="0051759F">
        <w:rPr>
          <w:rFonts w:ascii="Times New Roman" w:hAnsi="Times New Roman"/>
          <w:sz w:val="24"/>
          <w:szCs w:val="24"/>
        </w:rPr>
        <w:t xml:space="preserve">the work of </w:t>
      </w:r>
      <w:r w:rsidR="002570FB" w:rsidRPr="0051759F">
        <w:rPr>
          <w:rFonts w:ascii="Times New Roman" w:hAnsi="Times New Roman"/>
          <w:sz w:val="24"/>
          <w:szCs w:val="24"/>
        </w:rPr>
        <w:fldChar w:fldCharType="begin"/>
      </w:r>
      <w:r w:rsidR="002570FB" w:rsidRPr="0051759F">
        <w:rPr>
          <w:rFonts w:ascii="Times New Roman" w:hAnsi="Times New Roman"/>
          <w:sz w:val="24"/>
          <w:szCs w:val="24"/>
        </w:rPr>
        <w:instrText xml:space="preserve"> ADDIN ZOTERO_ITEM CSL_CITATION {"citationID":"6PmKZ7NA","properties":{"formattedCitation":"(Jones,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2570FB" w:rsidRPr="0051759F">
        <w:rPr>
          <w:rFonts w:ascii="Times New Roman" w:hAnsi="Times New Roman"/>
          <w:sz w:val="24"/>
          <w:szCs w:val="24"/>
        </w:rPr>
        <w:fldChar w:fldCharType="separate"/>
      </w:r>
      <w:r w:rsidR="002570FB" w:rsidRPr="0051759F">
        <w:rPr>
          <w:rFonts w:ascii="Times New Roman" w:hAnsi="Times New Roman"/>
          <w:sz w:val="24"/>
          <w:szCs w:val="24"/>
        </w:rPr>
        <w:t>Jones</w:t>
      </w:r>
      <w:r w:rsidR="00176C3C">
        <w:rPr>
          <w:rFonts w:ascii="Times New Roman" w:hAnsi="Times New Roman"/>
          <w:sz w:val="24"/>
          <w:szCs w:val="24"/>
        </w:rPr>
        <w:t xml:space="preserve"> et al.</w:t>
      </w:r>
      <w:r w:rsidR="002570FB" w:rsidRPr="0051759F">
        <w:rPr>
          <w:rFonts w:ascii="Times New Roman" w:hAnsi="Times New Roman"/>
          <w:sz w:val="24"/>
          <w:szCs w:val="24"/>
        </w:rPr>
        <w:t xml:space="preserve"> </w:t>
      </w:r>
      <w:r w:rsidR="00DF6BC0" w:rsidRPr="0051759F">
        <w:rPr>
          <w:rFonts w:ascii="Times New Roman" w:hAnsi="Times New Roman"/>
          <w:sz w:val="24"/>
          <w:szCs w:val="24"/>
        </w:rPr>
        <w:t>(</w:t>
      </w:r>
      <w:r w:rsidR="002570FB" w:rsidRPr="0051759F">
        <w:rPr>
          <w:rFonts w:ascii="Times New Roman" w:hAnsi="Times New Roman"/>
          <w:sz w:val="24"/>
          <w:szCs w:val="24"/>
        </w:rPr>
        <w:t>2014)</w:t>
      </w:r>
      <w:r w:rsidR="002570FB" w:rsidRPr="0051759F">
        <w:rPr>
          <w:rFonts w:ascii="Times New Roman" w:hAnsi="Times New Roman"/>
          <w:sz w:val="24"/>
          <w:szCs w:val="24"/>
        </w:rPr>
        <w:fldChar w:fldCharType="end"/>
      </w:r>
      <w:r w:rsidR="002570FB" w:rsidRPr="0051759F">
        <w:rPr>
          <w:rFonts w:ascii="Times New Roman" w:hAnsi="Times New Roman"/>
          <w:sz w:val="24"/>
          <w:szCs w:val="24"/>
        </w:rPr>
        <w:t xml:space="preserve"> </w:t>
      </w:r>
      <w:r w:rsidR="000F6904" w:rsidRPr="0051759F">
        <w:rPr>
          <w:rFonts w:ascii="Times New Roman" w:hAnsi="Times New Roman"/>
          <w:sz w:val="24"/>
          <w:szCs w:val="24"/>
        </w:rPr>
        <w:t xml:space="preserve">for Malawi </w:t>
      </w:r>
      <w:r w:rsidR="002570FB" w:rsidRPr="0051759F">
        <w:rPr>
          <w:rFonts w:ascii="Times New Roman" w:hAnsi="Times New Roman"/>
          <w:sz w:val="24"/>
          <w:szCs w:val="24"/>
        </w:rPr>
        <w:t xml:space="preserve">and we will </w:t>
      </w:r>
      <w:r w:rsidRPr="0051759F">
        <w:rPr>
          <w:rFonts w:ascii="Times New Roman" w:hAnsi="Times New Roman"/>
          <w:sz w:val="24"/>
          <w:szCs w:val="24"/>
        </w:rPr>
        <w:t xml:space="preserve">extend </w:t>
      </w:r>
      <w:r w:rsidR="002570FB" w:rsidRPr="0051759F">
        <w:rPr>
          <w:rFonts w:ascii="Times New Roman" w:hAnsi="Times New Roman"/>
          <w:sz w:val="24"/>
          <w:szCs w:val="24"/>
        </w:rPr>
        <w:t xml:space="preserve">their </w:t>
      </w:r>
      <w:r w:rsidR="009C54AD" w:rsidRPr="0051759F">
        <w:rPr>
          <w:rFonts w:ascii="Times New Roman" w:hAnsi="Times New Roman"/>
          <w:sz w:val="24"/>
          <w:szCs w:val="24"/>
        </w:rPr>
        <w:t>work in two ways. First</w:t>
      </w:r>
      <w:r w:rsidR="00891AE0" w:rsidRPr="0051759F">
        <w:rPr>
          <w:rFonts w:ascii="Times New Roman" w:hAnsi="Times New Roman"/>
          <w:sz w:val="24"/>
          <w:szCs w:val="24"/>
        </w:rPr>
        <w:t>ly</w:t>
      </w:r>
      <w:r w:rsidR="009C54AD" w:rsidRPr="0051759F">
        <w:rPr>
          <w:rFonts w:ascii="Times New Roman" w:hAnsi="Times New Roman"/>
          <w:sz w:val="24"/>
          <w:szCs w:val="24"/>
        </w:rPr>
        <w:t xml:space="preserve">, </w:t>
      </w:r>
      <w:r w:rsidR="00891AE0" w:rsidRPr="0051759F">
        <w:rPr>
          <w:rFonts w:ascii="Times New Roman" w:hAnsi="Times New Roman"/>
          <w:sz w:val="24"/>
          <w:szCs w:val="24"/>
        </w:rPr>
        <w:t xml:space="preserve">we </w:t>
      </w:r>
      <w:r w:rsidR="009C54AD" w:rsidRPr="0051759F">
        <w:rPr>
          <w:rFonts w:ascii="Times New Roman" w:hAnsi="Times New Roman"/>
          <w:sz w:val="24"/>
          <w:szCs w:val="24"/>
        </w:rPr>
        <w:t xml:space="preserve">use panel </w:t>
      </w:r>
      <w:r w:rsidRPr="0051759F">
        <w:rPr>
          <w:rFonts w:ascii="Times New Roman" w:hAnsi="Times New Roman"/>
          <w:sz w:val="24"/>
          <w:szCs w:val="24"/>
        </w:rPr>
        <w:t>data on farmers households</w:t>
      </w:r>
      <w:r w:rsidR="009C54AD" w:rsidRPr="0051759F">
        <w:rPr>
          <w:rFonts w:ascii="Times New Roman" w:hAnsi="Times New Roman"/>
          <w:sz w:val="24"/>
          <w:szCs w:val="24"/>
        </w:rPr>
        <w:t xml:space="preserve"> instead of cross-section data.</w:t>
      </w:r>
      <w:r w:rsidR="0055350D" w:rsidRPr="0051759F">
        <w:rPr>
          <w:rFonts w:ascii="Times New Roman" w:hAnsi="Times New Roman"/>
          <w:sz w:val="24"/>
          <w:szCs w:val="24"/>
        </w:rPr>
        <w:t xml:space="preserve"> </w:t>
      </w:r>
      <w:commentRangeStart w:id="126"/>
      <w:r w:rsidR="009C54AD" w:rsidRPr="0051759F">
        <w:rPr>
          <w:rFonts w:ascii="Times New Roman" w:hAnsi="Times New Roman"/>
          <w:sz w:val="24"/>
          <w:szCs w:val="24"/>
        </w:rPr>
        <w:t xml:space="preserve">Panel data allows us to </w:t>
      </w:r>
      <w:del w:id="127" w:author="Linderhof, Vincent" w:date="2016-03-05T22:11:00Z">
        <w:r w:rsidR="009C54AD" w:rsidRPr="0051759F" w:rsidDel="000E234C">
          <w:rPr>
            <w:rFonts w:ascii="Times New Roman" w:hAnsi="Times New Roman"/>
            <w:sz w:val="24"/>
            <w:szCs w:val="24"/>
          </w:rPr>
          <w:delText xml:space="preserve">utilize econometric techniques which statistically control for potential problems related to </w:delText>
        </w:r>
        <w:r w:rsidR="002570FB" w:rsidRPr="0051759F" w:rsidDel="000E234C">
          <w:rPr>
            <w:rFonts w:ascii="Times New Roman" w:hAnsi="Times New Roman"/>
            <w:sz w:val="24"/>
            <w:szCs w:val="24"/>
          </w:rPr>
          <w:delText xml:space="preserve">unobserved heterogeneity </w:delText>
        </w:r>
        <w:r w:rsidR="009C54AD" w:rsidRPr="0051759F" w:rsidDel="000E234C">
          <w:rPr>
            <w:rFonts w:ascii="Times New Roman" w:hAnsi="Times New Roman"/>
            <w:sz w:val="24"/>
            <w:szCs w:val="24"/>
          </w:rPr>
          <w:delText xml:space="preserve">which can bias results when </w:delText>
        </w:r>
        <w:r w:rsidR="002570FB" w:rsidRPr="0051759F" w:rsidDel="000E234C">
          <w:rPr>
            <w:rFonts w:ascii="Times New Roman" w:hAnsi="Times New Roman"/>
            <w:sz w:val="24"/>
            <w:szCs w:val="24"/>
          </w:rPr>
          <w:delText>cross-sections data are</w:delText>
        </w:r>
        <w:r w:rsidR="009C54AD" w:rsidRPr="0051759F" w:rsidDel="000E234C">
          <w:rPr>
            <w:rFonts w:ascii="Times New Roman" w:hAnsi="Times New Roman"/>
            <w:sz w:val="24"/>
            <w:szCs w:val="24"/>
          </w:rPr>
          <w:delText xml:space="preserve"> used</w:delText>
        </w:r>
        <w:commentRangeEnd w:id="126"/>
        <w:r w:rsidR="0055350D" w:rsidRPr="0051759F" w:rsidDel="000E234C">
          <w:rPr>
            <w:rStyle w:val="CommentReference"/>
            <w:rFonts w:ascii="Times New Roman" w:hAnsi="Times New Roman"/>
            <w:sz w:val="24"/>
            <w:szCs w:val="24"/>
          </w:rPr>
          <w:commentReference w:id="126"/>
        </w:r>
        <w:r w:rsidR="009C54AD" w:rsidRPr="0051759F" w:rsidDel="000E234C">
          <w:rPr>
            <w:rFonts w:ascii="Times New Roman" w:hAnsi="Times New Roman"/>
            <w:sz w:val="24"/>
            <w:szCs w:val="24"/>
          </w:rPr>
          <w:delText xml:space="preserve">. In addition, we </w:delText>
        </w:r>
      </w:del>
      <w:r w:rsidR="002570FB" w:rsidRPr="0051759F">
        <w:rPr>
          <w:rFonts w:ascii="Times New Roman" w:hAnsi="Times New Roman"/>
          <w:sz w:val="24"/>
          <w:szCs w:val="24"/>
        </w:rPr>
        <w:t xml:space="preserve">control for </w:t>
      </w:r>
      <w:ins w:id="128" w:author="Linderhof, Vincent" w:date="2016-03-05T22:11:00Z">
        <w:r w:rsidR="000E234C">
          <w:rPr>
            <w:rFonts w:ascii="Times New Roman" w:hAnsi="Times New Roman"/>
            <w:sz w:val="24"/>
            <w:szCs w:val="24"/>
          </w:rPr>
          <w:t>unobserved heterogeneity</w:t>
        </w:r>
      </w:ins>
      <w:del w:id="129" w:author="Linderhof, Vincent" w:date="2016-03-05T22:11:00Z">
        <w:r w:rsidR="009C54AD" w:rsidRPr="0051759F" w:rsidDel="000E234C">
          <w:rPr>
            <w:rFonts w:ascii="Times New Roman" w:hAnsi="Times New Roman"/>
            <w:sz w:val="24"/>
            <w:szCs w:val="24"/>
          </w:rPr>
          <w:delText xml:space="preserve">a </w:delText>
        </w:r>
        <w:r w:rsidR="002570FB" w:rsidRPr="0051759F" w:rsidDel="000E234C">
          <w:rPr>
            <w:rFonts w:ascii="Times New Roman" w:hAnsi="Times New Roman"/>
            <w:sz w:val="24"/>
            <w:szCs w:val="24"/>
          </w:rPr>
          <w:delText xml:space="preserve">set </w:delText>
        </w:r>
        <w:r w:rsidR="009C54AD" w:rsidRPr="0051759F" w:rsidDel="000E234C">
          <w:rPr>
            <w:rFonts w:ascii="Times New Roman" w:hAnsi="Times New Roman"/>
            <w:sz w:val="24"/>
            <w:szCs w:val="24"/>
          </w:rPr>
          <w:delText xml:space="preserve">of household </w:delText>
        </w:r>
        <w:r w:rsidR="002570FB" w:rsidRPr="0051759F" w:rsidDel="000E234C">
          <w:rPr>
            <w:rFonts w:ascii="Times New Roman" w:hAnsi="Times New Roman"/>
            <w:sz w:val="24"/>
            <w:szCs w:val="24"/>
          </w:rPr>
          <w:delText xml:space="preserve">characteristics </w:delText>
        </w:r>
        <w:r w:rsidR="009C54AD" w:rsidRPr="0051759F" w:rsidDel="000E234C">
          <w:rPr>
            <w:rFonts w:ascii="Times New Roman" w:hAnsi="Times New Roman"/>
            <w:sz w:val="24"/>
            <w:szCs w:val="24"/>
          </w:rPr>
          <w:delText>(e.g. non-agricultural income, investments and transfers)</w:delText>
        </w:r>
      </w:del>
      <w:r w:rsidR="009C54AD" w:rsidRPr="0051759F">
        <w:rPr>
          <w:rFonts w:ascii="Times New Roman" w:hAnsi="Times New Roman"/>
          <w:sz w:val="24"/>
          <w:szCs w:val="24"/>
        </w:rPr>
        <w:t xml:space="preserve">. </w:t>
      </w:r>
    </w:p>
    <w:p w14:paraId="0D2F2FD8" w14:textId="7971657F" w:rsidR="00891AE0" w:rsidRPr="0051759F" w:rsidDel="000E234C" w:rsidRDefault="009C54AD" w:rsidP="000E234C">
      <w:pPr>
        <w:rPr>
          <w:del w:id="130" w:author="Linderhof, Vincent" w:date="2016-03-05T22:12:00Z"/>
          <w:rFonts w:ascii="Times New Roman" w:hAnsi="Times New Roman"/>
          <w:sz w:val="24"/>
          <w:szCs w:val="24"/>
        </w:rPr>
        <w:pPrChange w:id="131" w:author="Linderhof, Vincent" w:date="2016-03-05T22:12:00Z">
          <w:pPr/>
        </w:pPrChange>
      </w:pPr>
      <w:commentRangeStart w:id="132"/>
      <w:del w:id="133" w:author="Linderhof, Vincent" w:date="2016-03-05T22:11:00Z">
        <w:r w:rsidRPr="0051759F" w:rsidDel="000E234C">
          <w:rPr>
            <w:rFonts w:ascii="Times New Roman" w:hAnsi="Times New Roman"/>
            <w:sz w:val="24"/>
            <w:szCs w:val="24"/>
          </w:rPr>
          <w:delText xml:space="preserve">The last technical addition concerns the use of a count model in place of the continuous models used in Jones et al. </w:delText>
        </w:r>
        <w:commentRangeEnd w:id="132"/>
        <w:r w:rsidR="00891AE0" w:rsidRPr="0051759F" w:rsidDel="000E234C">
          <w:rPr>
            <w:rStyle w:val="CommentReference"/>
            <w:rFonts w:ascii="Times New Roman" w:hAnsi="Times New Roman"/>
            <w:sz w:val="24"/>
            <w:szCs w:val="24"/>
          </w:rPr>
          <w:commentReference w:id="132"/>
        </w:r>
      </w:del>
      <w:ins w:id="134" w:author="Linderhof, Vincent" w:date="2016-03-05T22:12:00Z">
        <w:r w:rsidR="000E234C">
          <w:rPr>
            <w:rFonts w:ascii="Times New Roman" w:hAnsi="Times New Roman"/>
            <w:sz w:val="24"/>
            <w:szCs w:val="24"/>
          </w:rPr>
          <w:t>Next to the</w:t>
        </w:r>
      </w:ins>
    </w:p>
    <w:p w14:paraId="00E2B3B4" w14:textId="31C16F61" w:rsidR="009C54AD" w:rsidRPr="0051759F" w:rsidRDefault="00891AE0" w:rsidP="000E234C">
      <w:pPr>
        <w:rPr>
          <w:rFonts w:ascii="Times New Roman" w:hAnsi="Times New Roman"/>
          <w:sz w:val="24"/>
          <w:szCs w:val="24"/>
        </w:rPr>
        <w:pPrChange w:id="135" w:author="Linderhof, Vincent" w:date="2016-03-05T22:12:00Z">
          <w:pPr/>
        </w:pPrChange>
      </w:pPr>
      <w:del w:id="136" w:author="Linderhof, Vincent" w:date="2016-03-05T22:12:00Z">
        <w:r w:rsidRPr="0051759F" w:rsidDel="000E234C">
          <w:rPr>
            <w:rFonts w:ascii="Times New Roman" w:hAnsi="Times New Roman"/>
            <w:sz w:val="24"/>
            <w:szCs w:val="24"/>
          </w:rPr>
          <w:delText xml:space="preserve">Secondly, </w:delText>
        </w:r>
        <w:r w:rsidRPr="0051759F" w:rsidDel="000E234C">
          <w:rPr>
            <w:rFonts w:ascii="Times New Roman" w:hAnsi="Times New Roman"/>
            <w:sz w:val="24"/>
            <w:szCs w:val="24"/>
          </w:rPr>
          <w:fldChar w:fldCharType="begin"/>
        </w:r>
        <w:r w:rsidR="0094686F" w:rsidRPr="0051759F" w:rsidDel="000E234C">
          <w:rPr>
            <w:rFonts w:ascii="Times New Roman" w:hAnsi="Times New Roman"/>
            <w:sz w:val="24"/>
            <w:szCs w:val="24"/>
          </w:rPr>
          <w:delInstrText xml:space="preserve"> ADDIN ZOTERO_ITEM CSL_CITATION {"citationID":"K0ixJkm5","properties":{"formattedCitation":"(Jones,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Pr="0051759F" w:rsidDel="000E234C">
          <w:rPr>
            <w:rFonts w:ascii="Times New Roman" w:hAnsi="Times New Roman"/>
            <w:sz w:val="24"/>
            <w:szCs w:val="24"/>
          </w:rPr>
          <w:fldChar w:fldCharType="separate"/>
        </w:r>
        <w:r w:rsidRPr="0051759F" w:rsidDel="000E234C">
          <w:rPr>
            <w:rFonts w:ascii="Times New Roman" w:hAnsi="Times New Roman"/>
            <w:sz w:val="24"/>
            <w:szCs w:val="24"/>
          </w:rPr>
          <w:delText>Jones</w:delText>
        </w:r>
        <w:r w:rsidR="00176C3C" w:rsidDel="000E234C">
          <w:rPr>
            <w:rFonts w:ascii="Times New Roman" w:hAnsi="Times New Roman"/>
            <w:sz w:val="24"/>
            <w:szCs w:val="24"/>
          </w:rPr>
          <w:delText xml:space="preserve"> et al.</w:delText>
        </w:r>
        <w:r w:rsidRPr="0051759F" w:rsidDel="000E234C">
          <w:rPr>
            <w:rFonts w:ascii="Times New Roman" w:hAnsi="Times New Roman"/>
            <w:sz w:val="24"/>
            <w:szCs w:val="24"/>
          </w:rPr>
          <w:delText xml:space="preserve"> (2014)</w:delText>
        </w:r>
        <w:r w:rsidRPr="0051759F" w:rsidDel="000E234C">
          <w:rPr>
            <w:rFonts w:ascii="Times New Roman" w:hAnsi="Times New Roman"/>
            <w:sz w:val="24"/>
            <w:szCs w:val="24"/>
          </w:rPr>
          <w:fldChar w:fldCharType="end"/>
        </w:r>
        <w:r w:rsidRPr="0051759F" w:rsidDel="000E234C">
          <w:rPr>
            <w:rFonts w:ascii="Times New Roman" w:hAnsi="Times New Roman"/>
            <w:sz w:val="24"/>
            <w:szCs w:val="24"/>
          </w:rPr>
          <w:delText xml:space="preserve"> use </w:delText>
        </w:r>
      </w:del>
      <w:ins w:id="137" w:author="Linderhof, Vincent" w:date="2016-03-05T22:12:00Z">
        <w:r w:rsidR="000E234C">
          <w:rPr>
            <w:rFonts w:ascii="Times New Roman" w:hAnsi="Times New Roman"/>
            <w:sz w:val="24"/>
            <w:szCs w:val="24"/>
          </w:rPr>
          <w:t xml:space="preserve"> </w:t>
        </w:r>
      </w:ins>
      <w:r w:rsidRPr="0051759F">
        <w:rPr>
          <w:rFonts w:ascii="Times New Roman" w:hAnsi="Times New Roman"/>
          <w:sz w:val="24"/>
          <w:szCs w:val="24"/>
        </w:rPr>
        <w:t xml:space="preserve">two dietary diversity indicators </w:t>
      </w:r>
      <w:ins w:id="138" w:author="Linderhof, Vincent" w:date="2016-03-05T22:12:00Z">
        <w:r w:rsidR="000E234C">
          <w:rPr>
            <w:rFonts w:ascii="Times New Roman" w:hAnsi="Times New Roman"/>
            <w:sz w:val="24"/>
            <w:szCs w:val="24"/>
          </w:rPr>
          <w:t xml:space="preserve">used by </w:t>
        </w:r>
        <w:r w:rsidR="000E234C">
          <w:rPr>
            <w:rFonts w:ascii="Times New Roman" w:hAnsi="Times New Roman"/>
            <w:sz w:val="24"/>
            <w:szCs w:val="24"/>
          </w:rPr>
          <w:fldChar w:fldCharType="begin"/>
        </w:r>
        <w:r w:rsidR="000E234C">
          <w:rPr>
            <w:rFonts w:ascii="Times New Roman" w:hAnsi="Times New Roman"/>
            <w:sz w:val="24"/>
            <w:szCs w:val="24"/>
          </w:rPr>
          <w:instrText xml:space="preserve"> ADDIN ZOTERO_ITEM CSL_CITATION {"citationID":"5YsSh3a1","properties":{"formattedCitation":"(Jones,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0E234C">
        <w:rPr>
          <w:rFonts w:ascii="Times New Roman" w:hAnsi="Times New Roman"/>
          <w:sz w:val="24"/>
          <w:szCs w:val="24"/>
        </w:rPr>
        <w:fldChar w:fldCharType="separate"/>
      </w:r>
      <w:ins w:id="139" w:author="Linderhof, Vincent" w:date="2016-03-05T22:12:00Z">
        <w:r w:rsidR="000E234C" w:rsidRPr="000E234C">
          <w:rPr>
            <w:rFonts w:ascii="Times New Roman" w:hAnsi="Times New Roman"/>
            <w:sz w:val="24"/>
            <w:rPrChange w:id="140" w:author="Linderhof, Vincent" w:date="2016-03-05T22:12:00Z">
              <w:rPr/>
            </w:rPrChange>
          </w:rPr>
          <w:t>Jones</w:t>
        </w:r>
      </w:ins>
      <w:ins w:id="141" w:author="Linderhof, Vincent" w:date="2016-03-05T22:13:00Z">
        <w:r w:rsidR="000E234C">
          <w:rPr>
            <w:rFonts w:ascii="Times New Roman" w:hAnsi="Times New Roman"/>
            <w:sz w:val="24"/>
          </w:rPr>
          <w:t xml:space="preserve"> et al. (</w:t>
        </w:r>
      </w:ins>
      <w:ins w:id="142" w:author="Linderhof, Vincent" w:date="2016-03-05T22:12:00Z">
        <w:r w:rsidR="000E234C" w:rsidRPr="000E234C">
          <w:rPr>
            <w:rFonts w:ascii="Times New Roman" w:hAnsi="Times New Roman"/>
            <w:sz w:val="24"/>
            <w:rPrChange w:id="143" w:author="Linderhof, Vincent" w:date="2016-03-05T22:12:00Z">
              <w:rPr/>
            </w:rPrChange>
          </w:rPr>
          <w:t>2014)</w:t>
        </w:r>
        <w:r w:rsidR="000E234C">
          <w:rPr>
            <w:rFonts w:ascii="Times New Roman" w:hAnsi="Times New Roman"/>
            <w:sz w:val="24"/>
            <w:szCs w:val="24"/>
          </w:rPr>
          <w:fldChar w:fldCharType="end"/>
        </w:r>
      </w:ins>
      <w:ins w:id="144" w:author="Linderhof, Vincent" w:date="2016-03-05T22:13:00Z">
        <w:r w:rsidR="000E234C">
          <w:rPr>
            <w:rFonts w:ascii="Times New Roman" w:hAnsi="Times New Roman"/>
            <w:sz w:val="24"/>
            <w:szCs w:val="24"/>
          </w:rPr>
          <w:t xml:space="preserve"> </w:t>
        </w:r>
      </w:ins>
      <w:del w:id="145" w:author="Linderhof, Vincent" w:date="2016-03-05T22:13:00Z">
        <w:r w:rsidRPr="0051759F" w:rsidDel="000E234C">
          <w:rPr>
            <w:rFonts w:ascii="Times New Roman" w:hAnsi="Times New Roman"/>
            <w:sz w:val="24"/>
            <w:szCs w:val="24"/>
          </w:rPr>
          <w:delText xml:space="preserve">in their analyses </w:delText>
        </w:r>
      </w:del>
      <w:r w:rsidRPr="0051759F">
        <w:rPr>
          <w:rFonts w:ascii="Times New Roman" w:hAnsi="Times New Roman"/>
          <w:sz w:val="24"/>
          <w:szCs w:val="24"/>
        </w:rPr>
        <w:t xml:space="preserve">namely </w:t>
      </w:r>
      <w:del w:id="146" w:author="Linderhof, Vincent" w:date="2016-03-05T22:12:00Z">
        <w:r w:rsidRPr="0051759F" w:rsidDel="000E234C">
          <w:rPr>
            <w:rFonts w:ascii="Times New Roman" w:hAnsi="Times New Roman"/>
            <w:sz w:val="24"/>
            <w:szCs w:val="24"/>
          </w:rPr>
          <w:delText xml:space="preserve">Household </w:delText>
        </w:r>
      </w:del>
      <w:r w:rsidRPr="0051759F">
        <w:rPr>
          <w:rFonts w:ascii="Times New Roman" w:hAnsi="Times New Roman"/>
          <w:sz w:val="24"/>
          <w:szCs w:val="24"/>
        </w:rPr>
        <w:t xml:space="preserve">Dietary </w:t>
      </w:r>
      <w:r w:rsidRPr="0051759F">
        <w:rPr>
          <w:rFonts w:ascii="Times New Roman" w:hAnsi="Times New Roman"/>
          <w:sz w:val="24"/>
          <w:szCs w:val="24"/>
        </w:rPr>
        <w:lastRenderedPageBreak/>
        <w:t>Diversity Score (</w:t>
      </w:r>
      <w:del w:id="147" w:author="Linderhof, Vincent" w:date="2016-03-05T22:12:00Z">
        <w:r w:rsidRPr="0051759F" w:rsidDel="000E234C">
          <w:rPr>
            <w:rFonts w:ascii="Times New Roman" w:hAnsi="Times New Roman"/>
            <w:sz w:val="24"/>
            <w:szCs w:val="24"/>
          </w:rPr>
          <w:delText>H</w:delText>
        </w:r>
      </w:del>
      <w:r w:rsidRPr="0051759F">
        <w:rPr>
          <w:rFonts w:ascii="Times New Roman" w:hAnsi="Times New Roman"/>
          <w:sz w:val="24"/>
          <w:szCs w:val="24"/>
        </w:rPr>
        <w:t>DDS), and the Food Consumption Score (FCS)</w:t>
      </w:r>
      <w:ins w:id="148" w:author="Linderhof, Vincent" w:date="2016-03-05T22:12:00Z">
        <w:r w:rsidR="000E234C">
          <w:rPr>
            <w:rFonts w:ascii="Times New Roman" w:hAnsi="Times New Roman"/>
            <w:sz w:val="24"/>
            <w:szCs w:val="24"/>
          </w:rPr>
          <w:t xml:space="preserve">, </w:t>
        </w:r>
      </w:ins>
      <w:del w:id="149" w:author="Linderhof, Vincent" w:date="2016-03-05T22:12:00Z">
        <w:r w:rsidRPr="0051759F" w:rsidDel="000E234C">
          <w:rPr>
            <w:rFonts w:ascii="Times New Roman" w:hAnsi="Times New Roman"/>
            <w:sz w:val="24"/>
            <w:szCs w:val="24"/>
          </w:rPr>
          <w:delText xml:space="preserve">. </w:delText>
        </w:r>
      </w:del>
      <w:ins w:id="150" w:author="Linderhof, Vincent" w:date="2016-03-05T22:12:00Z">
        <w:r w:rsidR="000E234C">
          <w:rPr>
            <w:rFonts w:ascii="Times New Roman" w:hAnsi="Times New Roman"/>
            <w:sz w:val="24"/>
            <w:szCs w:val="24"/>
          </w:rPr>
          <w:t>w</w:t>
        </w:r>
      </w:ins>
      <w:del w:id="151" w:author="Linderhof, Vincent" w:date="2016-03-05T22:12:00Z">
        <w:r w:rsidRPr="0051759F" w:rsidDel="000E234C">
          <w:rPr>
            <w:rFonts w:ascii="Times New Roman" w:hAnsi="Times New Roman"/>
            <w:sz w:val="24"/>
            <w:szCs w:val="24"/>
          </w:rPr>
          <w:delText>W</w:delText>
        </w:r>
      </w:del>
      <w:r w:rsidRPr="0051759F">
        <w:rPr>
          <w:rFonts w:ascii="Times New Roman" w:hAnsi="Times New Roman"/>
          <w:sz w:val="24"/>
          <w:szCs w:val="24"/>
        </w:rPr>
        <w:t xml:space="preserve">e add </w:t>
      </w:r>
      <w:del w:id="152" w:author="Linderhof, Vincent" w:date="2016-03-05T22:13:00Z">
        <w:r w:rsidRPr="0051759F" w:rsidDel="000E234C">
          <w:rPr>
            <w:rFonts w:ascii="Times New Roman" w:hAnsi="Times New Roman"/>
            <w:sz w:val="24"/>
            <w:szCs w:val="24"/>
          </w:rPr>
          <w:delText xml:space="preserve">another </w:delText>
        </w:r>
      </w:del>
      <w:ins w:id="153" w:author="Linderhof, Vincent" w:date="2016-03-05T22:13:00Z">
        <w:r w:rsidR="000E234C">
          <w:rPr>
            <w:rFonts w:ascii="Times New Roman" w:hAnsi="Times New Roman"/>
            <w:sz w:val="24"/>
            <w:szCs w:val="24"/>
          </w:rPr>
          <w:t xml:space="preserve">a </w:t>
        </w:r>
      </w:ins>
      <w:r w:rsidRPr="0051759F">
        <w:rPr>
          <w:rFonts w:ascii="Times New Roman" w:hAnsi="Times New Roman"/>
          <w:sz w:val="24"/>
          <w:szCs w:val="24"/>
        </w:rPr>
        <w:t>dietary diversity indicator that links household caloric intake to farm production diversity.</w:t>
      </w:r>
      <w:r w:rsidR="009C54AD" w:rsidRPr="0051759F">
        <w:rPr>
          <w:rFonts w:ascii="Times New Roman" w:hAnsi="Times New Roman"/>
          <w:sz w:val="24"/>
          <w:szCs w:val="24"/>
        </w:rPr>
        <w:t xml:space="preserve"> </w:t>
      </w:r>
      <w:commentRangeStart w:id="154"/>
      <w:r w:rsidR="009C54AD" w:rsidRPr="0051759F">
        <w:rPr>
          <w:rFonts w:ascii="Times New Roman" w:hAnsi="Times New Roman"/>
          <w:sz w:val="24"/>
          <w:szCs w:val="24"/>
        </w:rPr>
        <w:t xml:space="preserve">Our </w:t>
      </w:r>
      <w:r w:rsidR="0055350D" w:rsidRPr="0051759F">
        <w:rPr>
          <w:rFonts w:ascii="Times New Roman" w:hAnsi="Times New Roman"/>
          <w:sz w:val="24"/>
          <w:szCs w:val="24"/>
        </w:rPr>
        <w:t xml:space="preserve">hypothesis </w:t>
      </w:r>
      <w:r w:rsidR="009C54AD" w:rsidRPr="0051759F">
        <w:rPr>
          <w:rFonts w:ascii="Times New Roman" w:hAnsi="Times New Roman"/>
          <w:sz w:val="24"/>
          <w:szCs w:val="24"/>
        </w:rPr>
        <w:t xml:space="preserve">is that an index which combines both nutrient diversity and caloric content will provide a better indication of health than </w:t>
      </w:r>
      <w:r w:rsidR="009612BE" w:rsidRPr="0051759F">
        <w:rPr>
          <w:rFonts w:ascii="Times New Roman" w:hAnsi="Times New Roman"/>
          <w:sz w:val="24"/>
          <w:szCs w:val="24"/>
        </w:rPr>
        <w:t xml:space="preserve">either a nutrient diversity or caloric content </w:t>
      </w:r>
      <w:r w:rsidR="009C54AD" w:rsidRPr="0051759F">
        <w:rPr>
          <w:rFonts w:ascii="Times New Roman" w:hAnsi="Times New Roman"/>
          <w:sz w:val="24"/>
          <w:szCs w:val="24"/>
        </w:rPr>
        <w:t xml:space="preserve">index alone. </w:t>
      </w:r>
      <w:commentRangeEnd w:id="154"/>
      <w:r w:rsidR="0055350D" w:rsidRPr="0051759F">
        <w:rPr>
          <w:rStyle w:val="CommentReference"/>
          <w:rFonts w:ascii="Times New Roman" w:hAnsi="Times New Roman"/>
          <w:sz w:val="24"/>
          <w:szCs w:val="24"/>
        </w:rPr>
        <w:commentReference w:id="154"/>
      </w:r>
      <w:r w:rsidR="009C54AD" w:rsidRPr="0051759F">
        <w:rPr>
          <w:rFonts w:ascii="Times New Roman" w:hAnsi="Times New Roman"/>
          <w:sz w:val="24"/>
          <w:szCs w:val="24"/>
        </w:rPr>
        <w:t>By doing so, we hope to provide a convenient, first approximation of the level of household food security and allow policy makers to better target potential policies.</w:t>
      </w:r>
    </w:p>
    <w:p w14:paraId="550FD99E" w14:textId="14A2D3B9" w:rsidR="005D0EBF" w:rsidRPr="0051759F" w:rsidRDefault="00D47918" w:rsidP="00F77985">
      <w:pPr>
        <w:rPr>
          <w:rFonts w:ascii="Times New Roman" w:hAnsi="Times New Roman"/>
          <w:sz w:val="24"/>
          <w:szCs w:val="24"/>
        </w:rPr>
      </w:pPr>
      <w:r w:rsidRPr="0051759F">
        <w:rPr>
          <w:rFonts w:ascii="Times New Roman" w:hAnsi="Times New Roman"/>
          <w:sz w:val="24"/>
          <w:szCs w:val="24"/>
        </w:rPr>
        <w:t>Th</w:t>
      </w:r>
      <w:r w:rsidR="00383B76" w:rsidRPr="0051759F">
        <w:rPr>
          <w:rFonts w:ascii="Times New Roman" w:hAnsi="Times New Roman"/>
          <w:sz w:val="24"/>
          <w:szCs w:val="24"/>
        </w:rPr>
        <w:t xml:space="preserve">e remainder of the </w:t>
      </w:r>
      <w:r w:rsidRPr="0051759F">
        <w:rPr>
          <w:rFonts w:ascii="Times New Roman" w:hAnsi="Times New Roman"/>
          <w:sz w:val="24"/>
          <w:szCs w:val="24"/>
        </w:rPr>
        <w:t>paper is organized as follow</w:t>
      </w:r>
      <w:r w:rsidR="00383B76" w:rsidRPr="0051759F">
        <w:rPr>
          <w:rFonts w:ascii="Times New Roman" w:hAnsi="Times New Roman"/>
          <w:sz w:val="24"/>
          <w:szCs w:val="24"/>
        </w:rPr>
        <w:t>s</w:t>
      </w:r>
      <w:r w:rsidRPr="0051759F">
        <w:rPr>
          <w:rFonts w:ascii="Times New Roman" w:hAnsi="Times New Roman"/>
          <w:sz w:val="24"/>
          <w:szCs w:val="24"/>
        </w:rPr>
        <w:t xml:space="preserve">, </w:t>
      </w:r>
      <w:r w:rsidR="004017D1" w:rsidRPr="0051759F">
        <w:rPr>
          <w:rFonts w:ascii="Times New Roman" w:hAnsi="Times New Roman"/>
          <w:sz w:val="24"/>
          <w:szCs w:val="24"/>
        </w:rPr>
        <w:t xml:space="preserve">the </w:t>
      </w:r>
      <w:r w:rsidR="0042153B" w:rsidRPr="0051759F">
        <w:rPr>
          <w:rFonts w:ascii="Times New Roman" w:hAnsi="Times New Roman"/>
          <w:sz w:val="24"/>
          <w:szCs w:val="24"/>
        </w:rPr>
        <w:t>next</w:t>
      </w:r>
      <w:r w:rsidR="00636691" w:rsidRPr="0051759F">
        <w:rPr>
          <w:rFonts w:ascii="Times New Roman" w:hAnsi="Times New Roman"/>
          <w:sz w:val="24"/>
          <w:szCs w:val="24"/>
        </w:rPr>
        <w:t xml:space="preserve"> </w:t>
      </w:r>
      <w:r w:rsidR="004017D1" w:rsidRPr="0051759F">
        <w:rPr>
          <w:rFonts w:ascii="Times New Roman" w:hAnsi="Times New Roman"/>
          <w:sz w:val="24"/>
          <w:szCs w:val="24"/>
        </w:rPr>
        <w:t>section describes</w:t>
      </w:r>
      <w:r w:rsidR="00383B76" w:rsidRPr="0051759F">
        <w:rPr>
          <w:rFonts w:ascii="Times New Roman" w:hAnsi="Times New Roman"/>
          <w:sz w:val="24"/>
          <w:szCs w:val="24"/>
        </w:rPr>
        <w:t xml:space="preserve"> </w:t>
      </w:r>
      <w:r w:rsidR="00DE68A2" w:rsidRPr="0051759F">
        <w:rPr>
          <w:rFonts w:ascii="Times New Roman" w:hAnsi="Times New Roman"/>
          <w:sz w:val="24"/>
          <w:szCs w:val="24"/>
        </w:rPr>
        <w:t xml:space="preserve">the </w:t>
      </w:r>
      <w:r w:rsidR="00383B76" w:rsidRPr="0051759F">
        <w:rPr>
          <w:rFonts w:ascii="Times New Roman" w:hAnsi="Times New Roman"/>
          <w:sz w:val="24"/>
          <w:szCs w:val="24"/>
        </w:rPr>
        <w:t xml:space="preserve">data and methods used, emphasizing the process of selecting </w:t>
      </w:r>
      <w:r w:rsidR="00DE68A2" w:rsidRPr="0051759F">
        <w:rPr>
          <w:rFonts w:ascii="Times New Roman" w:hAnsi="Times New Roman"/>
          <w:sz w:val="24"/>
          <w:szCs w:val="24"/>
        </w:rPr>
        <w:t xml:space="preserve">the </w:t>
      </w:r>
      <w:r w:rsidR="00383B76" w:rsidRPr="0051759F">
        <w:rPr>
          <w:rFonts w:ascii="Times New Roman" w:hAnsi="Times New Roman"/>
          <w:sz w:val="24"/>
          <w:szCs w:val="24"/>
        </w:rPr>
        <w:t xml:space="preserve">variables eventually used in the analysis and </w:t>
      </w:r>
      <w:r w:rsidR="004017D1" w:rsidRPr="0051759F">
        <w:rPr>
          <w:rFonts w:ascii="Times New Roman" w:hAnsi="Times New Roman"/>
          <w:sz w:val="24"/>
          <w:szCs w:val="24"/>
        </w:rPr>
        <w:t xml:space="preserve">the panel techniques employed. </w:t>
      </w:r>
      <w:r w:rsidR="00383B76" w:rsidRPr="0051759F">
        <w:rPr>
          <w:rFonts w:ascii="Times New Roman" w:hAnsi="Times New Roman"/>
          <w:sz w:val="24"/>
          <w:szCs w:val="24"/>
        </w:rPr>
        <w:t>Thereafter follows the results and discussion sections</w:t>
      </w:r>
      <w:r w:rsidR="005D0EBF" w:rsidRPr="0051759F">
        <w:rPr>
          <w:rFonts w:ascii="Times New Roman" w:hAnsi="Times New Roman"/>
          <w:sz w:val="24"/>
          <w:szCs w:val="24"/>
        </w:rPr>
        <w:t>.</w:t>
      </w:r>
      <w:r w:rsidR="00E0599D" w:rsidRPr="0051759F">
        <w:rPr>
          <w:rFonts w:ascii="Times New Roman" w:hAnsi="Times New Roman"/>
          <w:sz w:val="24"/>
          <w:szCs w:val="24"/>
        </w:rPr>
        <w:t xml:space="preserve"> </w:t>
      </w:r>
      <w:r w:rsidR="00383B76" w:rsidRPr="0051759F">
        <w:rPr>
          <w:rFonts w:ascii="Times New Roman" w:hAnsi="Times New Roman"/>
          <w:sz w:val="24"/>
          <w:szCs w:val="24"/>
        </w:rPr>
        <w:t>Finally, the conclusions section describes general conclusions and sugges</w:t>
      </w:r>
      <w:r w:rsidR="005D0EBF" w:rsidRPr="0051759F">
        <w:rPr>
          <w:rFonts w:ascii="Times New Roman" w:hAnsi="Times New Roman"/>
          <w:sz w:val="24"/>
          <w:szCs w:val="24"/>
        </w:rPr>
        <w:t xml:space="preserve">ts </w:t>
      </w:r>
      <w:r w:rsidR="004017D1" w:rsidRPr="0051759F">
        <w:rPr>
          <w:rFonts w:ascii="Times New Roman" w:hAnsi="Times New Roman"/>
          <w:sz w:val="24"/>
          <w:szCs w:val="24"/>
        </w:rPr>
        <w:t>p</w:t>
      </w:r>
      <w:r w:rsidR="005D0EBF" w:rsidRPr="0051759F">
        <w:rPr>
          <w:rFonts w:ascii="Times New Roman" w:hAnsi="Times New Roman"/>
          <w:sz w:val="24"/>
          <w:szCs w:val="24"/>
        </w:rPr>
        <w:t>olicy implications.</w:t>
      </w:r>
    </w:p>
    <w:p w14:paraId="6A0D1765" w14:textId="07C65B82" w:rsidR="007B33EB" w:rsidRPr="0051759F" w:rsidRDefault="00BA6F7E" w:rsidP="00F77985">
      <w:pPr>
        <w:pStyle w:val="Heading1"/>
        <w:rPr>
          <w:rFonts w:ascii="Times New Roman" w:hAnsi="Times New Roman" w:cs="Times New Roman"/>
          <w:sz w:val="24"/>
          <w:szCs w:val="24"/>
        </w:rPr>
      </w:pPr>
      <w:r w:rsidRPr="0051759F">
        <w:rPr>
          <w:rFonts w:ascii="Times New Roman" w:hAnsi="Times New Roman" w:cs="Times New Roman"/>
          <w:sz w:val="24"/>
          <w:szCs w:val="24"/>
        </w:rPr>
        <w:t xml:space="preserve">2. </w:t>
      </w:r>
      <w:r w:rsidR="00D47918" w:rsidRPr="0051759F">
        <w:rPr>
          <w:rFonts w:ascii="Times New Roman" w:hAnsi="Times New Roman" w:cs="Times New Roman"/>
          <w:sz w:val="24"/>
          <w:szCs w:val="24"/>
        </w:rPr>
        <w:t>Method</w:t>
      </w:r>
      <w:r w:rsidR="00065000" w:rsidRPr="0051759F">
        <w:rPr>
          <w:rFonts w:ascii="Times New Roman" w:hAnsi="Times New Roman" w:cs="Times New Roman"/>
          <w:sz w:val="24"/>
          <w:szCs w:val="24"/>
        </w:rPr>
        <w:t>ol</w:t>
      </w:r>
      <w:r w:rsidR="00332939" w:rsidRPr="0051759F">
        <w:rPr>
          <w:rFonts w:ascii="Times New Roman" w:hAnsi="Times New Roman" w:cs="Times New Roman"/>
          <w:sz w:val="24"/>
          <w:szCs w:val="24"/>
        </w:rPr>
        <w:t>o</w:t>
      </w:r>
      <w:r w:rsidR="00065000" w:rsidRPr="0051759F">
        <w:rPr>
          <w:rFonts w:ascii="Times New Roman" w:hAnsi="Times New Roman" w:cs="Times New Roman"/>
          <w:sz w:val="24"/>
          <w:szCs w:val="24"/>
        </w:rPr>
        <w:t>gy</w:t>
      </w:r>
    </w:p>
    <w:p w14:paraId="3CD1A4EA" w14:textId="43AE2165" w:rsidR="00067D61" w:rsidRPr="0051759F" w:rsidDel="00E749ED" w:rsidRDefault="00067D61" w:rsidP="008429BD">
      <w:pPr>
        <w:rPr>
          <w:moveFrom w:id="155" w:author="Linderhof, Vincent" w:date="2016-03-05T22:24:00Z"/>
          <w:rFonts w:ascii="Times New Roman" w:hAnsi="Times New Roman"/>
          <w:sz w:val="24"/>
          <w:szCs w:val="24"/>
        </w:rPr>
      </w:pPr>
      <w:moveFromRangeStart w:id="156" w:author="Linderhof, Vincent" w:date="2016-03-05T22:24:00Z" w:name="move444980009"/>
      <w:moveFrom w:id="157" w:author="Linderhof, Vincent" w:date="2016-03-05T22:24:00Z">
        <w:r w:rsidRPr="0051759F" w:rsidDel="00E749ED">
          <w:rPr>
            <w:rFonts w:ascii="Times New Roman" w:hAnsi="Times New Roman"/>
            <w:sz w:val="24"/>
            <w:szCs w:val="24"/>
          </w:rPr>
          <w:t xml:space="preserve">For smallholders, production and consumption decisions are non-separable. This means that production decisions are affected by household preferences (consumption decisions). Therefore, we analyse the relationship between production diversity, food consumption and dietary diversity within the theory of agricultural household models </w:t>
        </w:r>
        <w:r w:rsidRPr="00176C3C" w:rsidDel="00E749ED">
          <w:rPr>
            <w:rFonts w:ascii="Times New Roman" w:hAnsi="Times New Roman"/>
            <w:sz w:val="24"/>
            <w:szCs w:val="24"/>
          </w:rPr>
          <w:fldChar w:fldCharType="begin"/>
        </w:r>
        <w:r w:rsidR="0094686F" w:rsidRPr="00176C3C" w:rsidDel="00E749ED">
          <w:rPr>
            <w:rFonts w:ascii="Times New Roman" w:hAnsi="Times New Roman"/>
            <w:sz w:val="24"/>
            <w:szCs w:val="24"/>
          </w:rPr>
          <w:instrText xml:space="preserve"> ADDIN ZOTERO_ITEM CSL_CITATION {"citationID":"tR4ZdZVh","properties":{"formattedCitation":"(Singh et al. 1986; Sadoulet and De Janvry 1995)","plainCitation":"(Singh et al. 1986; Sadoulet and De Janvry 1995)"},"citationItems":[{"id":952,"uris":["http://zotero.org/groups/462481/items/HI3SZITR"],"uri":["http://zotero.org/groups/462481/items/HI3SZITR"],"itemData":{"id":952,"type":"book","title":"Agricultural household models: extensions, applications, and policy","collection-title":"A World Bank research publication","publisher":"Johns Hopkins University Press","publisher-place":"Baltimore","number-of-pages":"335","source":"Library of Congress ISBN","event-place":"Baltimore","ISBN":"978-0-8018-3149-2","call-number":"HD1542 .A34 1986","shortTitle":"Agricultural household models","editor":[{"family":"Singh","given":"Inderjit"},{"family":"Squire","given":"Lyn"},{"family":"Strauss","given":"John"},{"literal":"World Bank"}],"issued":{"date-parts":[["1986"]]}}},{"id":963,"uris":["http://zotero.org/groups/462481/items/PTKEPG7W"],"uri":["http://zotero.org/groups/462481/items/PTKEPG7W"],"itemData":{"id":963,"type":"book","title":"Quantitative development policy analysis","publisher":"Johns Hopkins University Press","publisher-place":"Baltimore","number-of-pages":"397","source":"Library of Congress ISBN","event-place":"Baltimore","ISBN":"978-0-8018-4782-0","call-number":"HD75.5 .S23 1995","author":[{"family":"Sadoulet","given":"Elisabeth"},{"family":"De Janvry","given":"Alain"}],"issued":{"date-parts":[["1995"]]}}}],"schema":"https://github.com/citation-style-language/schema/raw/master/csl-citation.json"} </w:instrText>
        </w:r>
        <w:r w:rsidRPr="00176C3C" w:rsidDel="00E749ED">
          <w:rPr>
            <w:rFonts w:ascii="Times New Roman" w:hAnsi="Times New Roman"/>
            <w:sz w:val="24"/>
            <w:szCs w:val="24"/>
          </w:rPr>
          <w:fldChar w:fldCharType="separate"/>
        </w:r>
        <w:r w:rsidR="0094686F" w:rsidRPr="00176C3C" w:rsidDel="00E749ED">
          <w:rPr>
            <w:rFonts w:ascii="Times New Roman" w:hAnsi="Times New Roman"/>
            <w:sz w:val="24"/>
            <w:szCs w:val="24"/>
          </w:rPr>
          <w:t>(Singh et al. 1986; Sadoulet and De Janvry 1995)</w:t>
        </w:r>
        <w:r w:rsidRPr="00176C3C" w:rsidDel="00E749ED">
          <w:rPr>
            <w:rFonts w:ascii="Times New Roman" w:hAnsi="Times New Roman"/>
            <w:sz w:val="24"/>
            <w:szCs w:val="24"/>
          </w:rPr>
          <w:fldChar w:fldCharType="end"/>
        </w:r>
        <w:r w:rsidRPr="0051759F" w:rsidDel="00E749ED">
          <w:rPr>
            <w:rFonts w:ascii="Times New Roman" w:hAnsi="Times New Roman"/>
            <w:sz w:val="24"/>
            <w:szCs w:val="24"/>
          </w:rPr>
          <w:t>. In this theory, household members organize their labo</w:t>
        </w:r>
        <w:r w:rsidR="00671714" w:rsidRPr="0051759F" w:rsidDel="00E749ED">
          <w:rPr>
            <w:rFonts w:ascii="Times New Roman" w:hAnsi="Times New Roman"/>
            <w:sz w:val="24"/>
            <w:szCs w:val="24"/>
          </w:rPr>
          <w:t>u</w:t>
        </w:r>
        <w:r w:rsidRPr="0051759F" w:rsidDel="00E749ED">
          <w:rPr>
            <w:rFonts w:ascii="Times New Roman" w:hAnsi="Times New Roman"/>
            <w:sz w:val="24"/>
            <w:szCs w:val="24"/>
          </w:rPr>
          <w:t xml:space="preserve">r and farm resources with the objective of maximizing utility over consumption goods and leisure in an economic environment defined by market failures, such as controlled prices and overt subsidies, and market uncertainties inherent in rain-fed agriculture where market infrastructure is inadequate. Small holders produce goods for consumption and for sale (at local markets). Access to credit markets </w:t>
        </w:r>
        <w:r w:rsidR="0094686F" w:rsidRPr="0051759F" w:rsidDel="00E749ED">
          <w:rPr>
            <w:rFonts w:ascii="Times New Roman" w:hAnsi="Times New Roman"/>
            <w:sz w:val="24"/>
            <w:szCs w:val="24"/>
          </w:rPr>
          <w:t>is</w:t>
        </w:r>
        <w:r w:rsidRPr="0051759F" w:rsidDel="00E749ED">
          <w:rPr>
            <w:rFonts w:ascii="Times New Roman" w:hAnsi="Times New Roman"/>
            <w:sz w:val="24"/>
            <w:szCs w:val="24"/>
          </w:rPr>
          <w:t xml:space="preserve"> still limited</w:t>
        </w:r>
        <w:r w:rsidR="0094686F" w:rsidRPr="0051759F" w:rsidDel="00E749ED">
          <w:rPr>
            <w:rFonts w:ascii="Times New Roman" w:hAnsi="Times New Roman"/>
            <w:sz w:val="24"/>
            <w:szCs w:val="24"/>
          </w:rPr>
          <w:t xml:space="preserve"> for them, and to overcome cash constraints primarily through farm sales family members take on off-farm jobs. In the case of cash constraints for (food) consumption, farmers also sell livestock or farm equipment. </w:t>
        </w:r>
      </w:moveFrom>
    </w:p>
    <w:moveFromRangeEnd w:id="156"/>
    <w:p w14:paraId="5AD276BF" w14:textId="2F8A54AF" w:rsidR="00ED7EFA" w:rsidRPr="00176C3C" w:rsidRDefault="00065000" w:rsidP="00F77985">
      <w:pPr>
        <w:rPr>
          <w:rFonts w:ascii="Times New Roman" w:hAnsi="Times New Roman"/>
          <w:sz w:val="24"/>
          <w:szCs w:val="24"/>
        </w:rPr>
      </w:pPr>
      <w:r w:rsidRPr="0051759F">
        <w:rPr>
          <w:rFonts w:ascii="Times New Roman" w:hAnsi="Times New Roman"/>
          <w:sz w:val="24"/>
          <w:szCs w:val="24"/>
        </w:rPr>
        <w:t xml:space="preserve">The link we draw between production diversity and nutritional adequacy rests on the link between </w:t>
      </w:r>
      <w:r w:rsidR="002570FB" w:rsidRPr="0051759F">
        <w:rPr>
          <w:rFonts w:ascii="Times New Roman" w:hAnsi="Times New Roman"/>
          <w:sz w:val="24"/>
          <w:szCs w:val="24"/>
        </w:rPr>
        <w:t xml:space="preserve">food </w:t>
      </w:r>
      <w:r w:rsidRPr="0051759F">
        <w:rPr>
          <w:rFonts w:ascii="Times New Roman" w:hAnsi="Times New Roman"/>
          <w:sz w:val="24"/>
          <w:szCs w:val="24"/>
        </w:rPr>
        <w:t xml:space="preserve">consumption diversity and nutritional adequacy. There </w:t>
      </w:r>
      <w:r w:rsidR="000F499E">
        <w:rPr>
          <w:rFonts w:ascii="Times New Roman" w:hAnsi="Times New Roman"/>
          <w:sz w:val="24"/>
          <w:szCs w:val="24"/>
        </w:rPr>
        <w:t>are</w:t>
      </w:r>
      <w:r w:rsidRPr="00176C3C">
        <w:rPr>
          <w:rFonts w:ascii="Times New Roman" w:hAnsi="Times New Roman"/>
          <w:sz w:val="24"/>
          <w:szCs w:val="24"/>
        </w:rPr>
        <w:t xml:space="preserve"> several papers arguing that there is a significant </w:t>
      </w:r>
      <w:r w:rsidR="00314D7F">
        <w:rPr>
          <w:rFonts w:ascii="Times New Roman" w:hAnsi="Times New Roman"/>
          <w:sz w:val="24"/>
          <w:szCs w:val="24"/>
        </w:rPr>
        <w:t xml:space="preserve">positive </w:t>
      </w:r>
      <w:r w:rsidRPr="00176C3C">
        <w:rPr>
          <w:rFonts w:ascii="Times New Roman" w:hAnsi="Times New Roman"/>
          <w:sz w:val="24"/>
          <w:szCs w:val="24"/>
        </w:rPr>
        <w:t>relationship between diet diversity and micro-nutrient intake</w:t>
      </w:r>
      <w:r w:rsidR="000F499E">
        <w:rPr>
          <w:rFonts w:ascii="Times New Roman" w:hAnsi="Times New Roman"/>
          <w:sz w:val="24"/>
          <w:szCs w:val="24"/>
        </w:rPr>
        <w:t xml:space="preserve"> </w:t>
      </w:r>
      <w:r w:rsidR="000F499E">
        <w:rPr>
          <w:rFonts w:ascii="Times New Roman" w:hAnsi="Times New Roman"/>
          <w:sz w:val="24"/>
          <w:szCs w:val="24"/>
        </w:rPr>
        <w:fldChar w:fldCharType="begin"/>
      </w:r>
      <w:r w:rsidR="000F499E">
        <w:rPr>
          <w:rFonts w:ascii="Times New Roman" w:hAnsi="Times New Roman"/>
          <w:sz w:val="24"/>
          <w:szCs w:val="24"/>
        </w:rPr>
        <w:instrText xml:space="preserve"> ADDIN ZOTERO_ITEM CSL_CITATION {"citationID":"nXBqyqqg","properties":{"formattedCitation":"(Katz 1994; Rose et al. 2002)","plainCitation":"(Katz 1994; Rose et al. 2002)"},"citationItems":[{"id":1021,"uris":["http://zotero.org/groups/462478/items/2QHVMXZC"],"uri":["http://zotero.org/groups/462478/items/2QHVMXZC"],"itemData":{"id":1021,"type":"article-journal","title":"The impact of non-traditional export agriculture on income and food availability in Guatemala: an intra-household perspective","container-title":"Food Nutrition Bulletin","page":"295-302","volume":"15","abstract":"This paper assesses the impact of non-traditional agriculture exports (NTAE) in highland Guatemala on the level and distribution of household income, and the financing and purchase of food items. Heckman's two-step procedure was used to control for self-selection of NTAE producers and potential correlation of preferences. Farmers with greater extension of land, as well as younger Catholic farmers with high-quality land, are most likely to adopt the new crops (broccoli, snow peas (mange-tout), and NTAE crops are highly profitable for those who adopt them. Land devoted to the new crops exhibits a strong positive relationship with subsistence production of corn and beans. Weak evidence supports the hypothesis that distinct intra-household income transfer patterns obtained in NTAE crop-adopting households compared with non-adopting households. A simulation exercise showed that households that have not adopted new crops would use increases in income to augment food expenditures to a much greater extent than adopting households. The nutritional impact of NTAE in highland Guatemala is assessed in a conceptual \nframework that accounts for the mediating influences of changes in household income, subsistence food production, and alterations in intra-household resource transfers. The data were drawn from a survey of over 300 rural households in five central highland communities between October 1990 and August 1991.","author":[{"family":"Katz","given":"E."}],"issued":{"date-parts":[["1994"]]}}},{"id":1138,"uris":["http://zotero.org/users/2482169/items/X3RIWMAU"],"uri":["http://zotero.org/users/2482169/items/X3RIWMAU"],"itemData":{"id":1138,"type":"webpage","title":"Evaluation of a rapid field tool for assessing household diet quality in Mozambique","genre":"Text","URL":"http://landbouwwagennld.library.ingentaconnect.com/content/nsinf/fnb/2002/00000023/00000002/art00007","author":[{"family":"Rose","given":"Donald"},{"family":"Meershoek","given":"Stephan"},{"family":"Ismael","given":"Carina"},{"family":"McEwan","given":"Margaret"}],"issued":{"date-parts":[["2002",6]]},"accessed":{"date-parts":[["2015",3,18]]}}}],"schema":"https://github.com/citation-style-language/schema/raw/master/csl-citation.json"} </w:instrText>
      </w:r>
      <w:r w:rsidR="000F499E">
        <w:rPr>
          <w:rFonts w:ascii="Times New Roman" w:hAnsi="Times New Roman"/>
          <w:sz w:val="24"/>
          <w:szCs w:val="24"/>
        </w:rPr>
        <w:fldChar w:fldCharType="separate"/>
      </w:r>
      <w:r w:rsidR="000F499E" w:rsidRPr="00176C3C">
        <w:rPr>
          <w:rFonts w:ascii="Times New Roman" w:hAnsi="Times New Roman"/>
          <w:sz w:val="24"/>
        </w:rPr>
        <w:t>(Katz 1994; Rose et al. 2002)</w:t>
      </w:r>
      <w:r w:rsidR="000F499E">
        <w:rPr>
          <w:rFonts w:ascii="Times New Roman" w:hAnsi="Times New Roman"/>
          <w:sz w:val="24"/>
          <w:szCs w:val="24"/>
        </w:rPr>
        <w:fldChar w:fldCharType="end"/>
      </w:r>
      <w:r w:rsidR="00314D7F">
        <w:rPr>
          <w:rFonts w:ascii="Times New Roman" w:hAnsi="Times New Roman"/>
          <w:sz w:val="24"/>
          <w:szCs w:val="24"/>
        </w:rPr>
        <w:t xml:space="preserve"> and even between diet diversity and anthropometric outcomes for adults and children </w:t>
      </w:r>
      <w:r w:rsidR="00314D7F">
        <w:rPr>
          <w:rFonts w:ascii="Times New Roman" w:hAnsi="Times New Roman"/>
          <w:sz w:val="24"/>
          <w:szCs w:val="24"/>
        </w:rPr>
        <w:fldChar w:fldCharType="begin"/>
      </w:r>
      <w:r w:rsidR="00314D7F">
        <w:rPr>
          <w:rFonts w:ascii="Times New Roman" w:hAnsi="Times New Roman"/>
          <w:sz w:val="24"/>
          <w:szCs w:val="24"/>
        </w:rPr>
        <w:instrText xml:space="preserve"> ADDIN ZOTERO_ITEM CSL_CITATION {"citationID":"lXlW3yYG","properties":{"formattedCitation":"(Arimond and Ruel 2004; Rah et al. 2010; Hawkes and Ruel 2006)","plainCitation":"(Arimond and Ruel 2004; Rah et al. 2010; Hawkes and Ruel 2006)"},"citationItems":[{"id":779,"uris":["http://zotero.org/groups/462478/items/BAFDGUTW"],"uri":["http://zotero.org/groups/462478/items/BAFDGUTW"],"itemData":{"id":779,"type":"article-journal","title":"Dietary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3XeWDzgW/V6U3fX35","uris":["http://zotero.org/users/1201560/items/JC94UN69"],"uri":["http://zotero.org/users/1201560/items/JC94UN69"],"itemData":{"id":"3XeWDzgW/V6U3fX35","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A."},{"family":"Moench-Pfanner","given":"R."},{"family":"Sun","given":"K."},{"family":"Badham","given":"J."},{"family":"Kraemer","given":"K."}],"issued":{"year":2010,"month":12},"page-first":"1393","container-title-short":"Eur. J. Clin. Nutr."}},{"id":790,"uris":["http://zotero.org/groups/462478/items/N5ST72VK"],"uri":["http://zotero.org/groups/462478/items/N5ST72VK"],"itemData":{"id":790,"type":"article-journal","title":"Understanding the links between agriculture and health","source":"Google Scholar","URL":"http://www.mtnforum.org/sites/default/files/publication/files/4389.pdf","author":[{"family":"Hawkes","given":"Corinna"},{"family":"Ruel","given":"Marie T."}],"issued":{"date-parts":[["2006"]]},"accessed":{"date-parts":[["2015",3,18]]}}}],"schema":"https://github.com/citation-style-language/schema/raw/master/csl-citation.json"} </w:instrText>
      </w:r>
      <w:r w:rsidR="00314D7F">
        <w:rPr>
          <w:rFonts w:ascii="Times New Roman" w:hAnsi="Times New Roman"/>
          <w:sz w:val="24"/>
          <w:szCs w:val="24"/>
        </w:rPr>
        <w:fldChar w:fldCharType="separate"/>
      </w:r>
      <w:r w:rsidR="00314D7F" w:rsidRPr="00176C3C">
        <w:rPr>
          <w:rFonts w:ascii="Times New Roman" w:hAnsi="Times New Roman"/>
          <w:sz w:val="24"/>
        </w:rPr>
        <w:t>(Arimond and Ruel 2004; Rah et al. 2010; Hawkes and Ruel 2006)</w:t>
      </w:r>
      <w:r w:rsidR="00314D7F">
        <w:rPr>
          <w:rFonts w:ascii="Times New Roman" w:hAnsi="Times New Roman"/>
          <w:sz w:val="24"/>
          <w:szCs w:val="24"/>
        </w:rPr>
        <w:fldChar w:fldCharType="end"/>
      </w:r>
      <w:r w:rsidRPr="00176C3C">
        <w:rPr>
          <w:rFonts w:ascii="Times New Roman" w:hAnsi="Times New Roman"/>
          <w:sz w:val="24"/>
          <w:szCs w:val="24"/>
        </w:rPr>
        <w:t xml:space="preserve">. </w:t>
      </w:r>
    </w:p>
    <w:p w14:paraId="17D58106" w14:textId="7AAD0988" w:rsidR="003829FF" w:rsidRPr="008429BD" w:rsidDel="00E749ED" w:rsidRDefault="00065000" w:rsidP="00F77985">
      <w:pPr>
        <w:rPr>
          <w:del w:id="158" w:author="Linderhof, Vincent" w:date="2016-03-05T22:22:00Z"/>
          <w:rFonts w:ascii="Times New Roman" w:hAnsi="Times New Roman"/>
          <w:sz w:val="24"/>
          <w:szCs w:val="24"/>
        </w:rPr>
      </w:pPr>
      <w:del w:id="159" w:author="Linderhof, Vincent" w:date="2016-03-05T22:22:00Z">
        <w:r w:rsidRPr="00176C3C" w:rsidDel="00E749ED">
          <w:rPr>
            <w:rFonts w:ascii="Times New Roman" w:hAnsi="Times New Roman"/>
            <w:sz w:val="24"/>
            <w:szCs w:val="24"/>
          </w:rPr>
          <w:delText>Nutrient adequacy is commonly calculated using the Nutrient Adequacy Ratio (NAR), a measure that compares an individual’s intake of nutrients to the recommended intake levels of those nutrients. The sum of the NAR by nutrient, divided by the number of nutrients, gives an overall indicator known as the Mean Adequacy Ratio (MAR). Two studies in Mali found a positive relationship between the Food Varity Score (FVS), which corresponds to the number of different food items consumed over a period</w:delText>
        </w:r>
        <w:r w:rsidR="003829FF" w:rsidRPr="00176C3C" w:rsidDel="00E749ED">
          <w:rPr>
            <w:rFonts w:ascii="Times New Roman" w:hAnsi="Times New Roman"/>
            <w:sz w:val="24"/>
            <w:szCs w:val="24"/>
          </w:rPr>
          <w:delText xml:space="preserve"> of time</w:delText>
        </w:r>
        <w:r w:rsidRPr="00176C3C" w:rsidDel="00E749ED">
          <w:rPr>
            <w:rFonts w:ascii="Times New Roman" w:hAnsi="Times New Roman"/>
            <w:sz w:val="24"/>
            <w:szCs w:val="24"/>
          </w:rPr>
          <w:delText xml:space="preserve">, and the MAR. In addition, it has been shown that a significant level of correlation exists between the Dietary Diversity Score (DDS) which, like the FVS, focuses on nutritional food groups, and the MAR </w:delText>
        </w:r>
        <w:r w:rsidR="002D619E" w:rsidRPr="008429BD" w:rsidDel="00E749ED">
          <w:rPr>
            <w:rFonts w:ascii="Times New Roman" w:hAnsi="Times New Roman"/>
            <w:sz w:val="24"/>
            <w:szCs w:val="24"/>
          </w:rPr>
          <w:fldChar w:fldCharType="begin"/>
        </w:r>
        <w:r w:rsidR="002D619E" w:rsidRPr="00176C3C" w:rsidDel="00E749ED">
          <w:rPr>
            <w:rFonts w:ascii="Times New Roman" w:hAnsi="Times New Roman"/>
            <w:sz w:val="24"/>
            <w:szCs w:val="24"/>
          </w:rPr>
          <w:delInstrText xml:space="preserve"> ADDIN ZOTERO_ITEM CSL_CITATION {"citationID":"dW4u1tzY","properties":{"formattedCitation":"(Hatluy, Torheim, and Oshaug 1998; Torheim et al. 2004; Kennedy et al. 2007)","plainCitation":"(Hatluy, Torheim, and Oshaug 1998; Torheim et al. 2004; Kennedy et al. 2007)"},"citationItems":[{"id":789,"uris":["http://zotero.org/groups/462478/items/4UHDUX5G"],"uri":["http://zotero.org/groups/462478/items/4UHDUX5G"],"itemData":{"id":789,"type":"article-journal","title":"Food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delInstrText>
        </w:r>
        <w:r w:rsidR="002D619E" w:rsidRPr="008429BD" w:rsidDel="00E749ED">
          <w:rPr>
            <w:rFonts w:ascii="Times New Roman" w:hAnsi="Times New Roman"/>
            <w:sz w:val="24"/>
            <w:szCs w:val="24"/>
          </w:rPr>
          <w:fldChar w:fldCharType="separate"/>
        </w:r>
        <w:r w:rsidR="002D619E" w:rsidRPr="00176C3C" w:rsidDel="00E749ED">
          <w:rPr>
            <w:rFonts w:ascii="Times New Roman" w:hAnsi="Times New Roman"/>
            <w:sz w:val="24"/>
            <w:szCs w:val="24"/>
          </w:rPr>
          <w:delText>(Hatluy, Torheim, and Oshaug 1998; Torheim et al. 2004; Kennedy et al. 2007)</w:delText>
        </w:r>
        <w:r w:rsidR="002D619E" w:rsidRPr="008429BD" w:rsidDel="00E749ED">
          <w:rPr>
            <w:rFonts w:ascii="Times New Roman" w:hAnsi="Times New Roman"/>
            <w:sz w:val="24"/>
            <w:szCs w:val="24"/>
          </w:rPr>
          <w:fldChar w:fldCharType="end"/>
        </w:r>
        <w:r w:rsidRPr="008429BD" w:rsidDel="00E749ED">
          <w:rPr>
            <w:rFonts w:ascii="Times New Roman" w:hAnsi="Times New Roman"/>
            <w:sz w:val="24"/>
            <w:szCs w:val="24"/>
          </w:rPr>
          <w:delText>.</w:delText>
        </w:r>
        <w:r w:rsidR="002D619E" w:rsidRPr="008429BD" w:rsidDel="00E749ED">
          <w:rPr>
            <w:rFonts w:ascii="Times New Roman" w:hAnsi="Times New Roman"/>
            <w:sz w:val="24"/>
            <w:szCs w:val="24"/>
          </w:rPr>
          <w:delText xml:space="preserve"> </w:delText>
        </w:r>
        <w:r w:rsidRPr="008429BD" w:rsidDel="00E749ED">
          <w:rPr>
            <w:rFonts w:ascii="Times New Roman" w:hAnsi="Times New Roman"/>
            <w:sz w:val="24"/>
            <w:szCs w:val="24"/>
          </w:rPr>
          <w:delText xml:space="preserve">Both the DDS and the FVS have been used as indicators of dietary adequacy of children </w:delText>
        </w:r>
        <w:r w:rsidR="002D619E" w:rsidRPr="008429BD" w:rsidDel="00E749ED">
          <w:rPr>
            <w:rFonts w:ascii="Times New Roman" w:hAnsi="Times New Roman"/>
            <w:sz w:val="24"/>
            <w:szCs w:val="24"/>
          </w:rPr>
          <w:fldChar w:fldCharType="begin"/>
        </w:r>
        <w:r w:rsidR="002F284D" w:rsidRPr="008429BD" w:rsidDel="00E749ED">
          <w:rPr>
            <w:rFonts w:ascii="Times New Roman" w:hAnsi="Times New Roman"/>
            <w:sz w:val="24"/>
            <w:szCs w:val="24"/>
          </w:rPr>
          <w:delInstrText xml:space="preserve"> ADDIN ZOTERO_ITEM CSL_CITATION {"citationID":"hsifIh63","properties":{"formattedCitation":"(Arimond and Ruel 2004; Steyn et al. 2006)","plainCitation":"(Arimond and Ruel 2004; Steyn et al. 2006)"},"citationItems":[{"id":779,"uris":["http://zotero.org/groups/462478/items/BAFDGUTW"],"uri":["http://zotero.org/groups/462478/items/BAFDGUTW"],"itemData":{"id":779,"type":"article-journal","title":"Dietary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delInstrText>
        </w:r>
        <w:r w:rsidR="002D619E" w:rsidRPr="008429BD" w:rsidDel="00E749ED">
          <w:rPr>
            <w:rFonts w:ascii="Times New Roman" w:hAnsi="Times New Roman"/>
            <w:sz w:val="24"/>
            <w:szCs w:val="24"/>
          </w:rPr>
          <w:fldChar w:fldCharType="separate"/>
        </w:r>
        <w:r w:rsidR="002F284D" w:rsidRPr="008429BD" w:rsidDel="00E749ED">
          <w:rPr>
            <w:rFonts w:ascii="Times New Roman" w:hAnsi="Times New Roman"/>
            <w:sz w:val="24"/>
            <w:szCs w:val="24"/>
          </w:rPr>
          <w:delText>(Arimond and Ruel 2004; Steyn et al. 2006)</w:delText>
        </w:r>
        <w:r w:rsidR="002D619E" w:rsidRPr="008429BD" w:rsidDel="00E749ED">
          <w:rPr>
            <w:rFonts w:ascii="Times New Roman" w:hAnsi="Times New Roman"/>
            <w:sz w:val="24"/>
            <w:szCs w:val="24"/>
          </w:rPr>
          <w:fldChar w:fldCharType="end"/>
        </w:r>
        <w:r w:rsidR="002D619E" w:rsidRPr="008429BD" w:rsidDel="00E749ED">
          <w:rPr>
            <w:rFonts w:ascii="Times New Roman" w:hAnsi="Times New Roman"/>
            <w:sz w:val="24"/>
            <w:szCs w:val="24"/>
          </w:rPr>
          <w:delText>.</w:delText>
        </w:r>
        <w:r w:rsidRPr="008429BD" w:rsidDel="00E749ED">
          <w:rPr>
            <w:rFonts w:ascii="Times New Roman" w:hAnsi="Times New Roman"/>
            <w:sz w:val="24"/>
            <w:szCs w:val="24"/>
          </w:rPr>
          <w:delText xml:space="preserve"> </w:delText>
        </w:r>
        <w:r w:rsidR="002D619E" w:rsidRPr="008429BD" w:rsidDel="00E749ED">
          <w:rPr>
            <w:rFonts w:ascii="Times New Roman" w:hAnsi="Times New Roman"/>
            <w:sz w:val="24"/>
            <w:szCs w:val="24"/>
          </w:rPr>
          <w:fldChar w:fldCharType="begin"/>
        </w:r>
        <w:r w:rsidR="002F284D" w:rsidRPr="008429BD" w:rsidDel="00E749ED">
          <w:rPr>
            <w:rFonts w:ascii="Times New Roman" w:hAnsi="Times New Roman"/>
            <w:sz w:val="24"/>
            <w:szCs w:val="24"/>
          </w:rPr>
          <w:delInstrText xml:space="preserve"> ADDIN ZOTERO_ITEM CSL_CITATION {"citationID":"bIGA0F03","properties":{"formattedCitation":"(Steyn et al. 2006)","plainCitation":"(Steyn et al. 2006)"},"citationItems":[{"id":824,"uris":["http://zotero.org/groups/462478/items/4BSVMNC4"],"uri":["http://zotero.org/groups/462478/items/4BSVMNC4"],"itemData":{"id":824,"type":"article-journal","title":"Food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delInstrText>
        </w:r>
        <w:r w:rsidR="002D619E" w:rsidRPr="008429BD" w:rsidDel="00E749ED">
          <w:rPr>
            <w:rFonts w:ascii="Times New Roman" w:hAnsi="Times New Roman"/>
            <w:sz w:val="24"/>
            <w:szCs w:val="24"/>
          </w:rPr>
          <w:fldChar w:fldCharType="separate"/>
        </w:r>
        <w:r w:rsidR="002F284D" w:rsidRPr="008429BD" w:rsidDel="00E749ED">
          <w:rPr>
            <w:rFonts w:ascii="Times New Roman" w:hAnsi="Times New Roman"/>
            <w:sz w:val="24"/>
            <w:szCs w:val="24"/>
          </w:rPr>
          <w:delText xml:space="preserve">Steyn et al. </w:delText>
        </w:r>
        <w:r w:rsidR="003829FF" w:rsidRPr="008429BD" w:rsidDel="00E749ED">
          <w:rPr>
            <w:rFonts w:ascii="Times New Roman" w:hAnsi="Times New Roman"/>
            <w:sz w:val="24"/>
            <w:szCs w:val="24"/>
          </w:rPr>
          <w:delText>(</w:delText>
        </w:r>
        <w:r w:rsidR="002F284D" w:rsidRPr="008429BD" w:rsidDel="00E749ED">
          <w:rPr>
            <w:rFonts w:ascii="Times New Roman" w:hAnsi="Times New Roman"/>
            <w:sz w:val="24"/>
            <w:szCs w:val="24"/>
          </w:rPr>
          <w:delText>2006)</w:delText>
        </w:r>
        <w:r w:rsidR="002D619E" w:rsidRPr="008429BD" w:rsidDel="00E749ED">
          <w:rPr>
            <w:rFonts w:ascii="Times New Roman" w:hAnsi="Times New Roman"/>
            <w:sz w:val="24"/>
            <w:szCs w:val="24"/>
          </w:rPr>
          <w:fldChar w:fldCharType="end"/>
        </w:r>
        <w:r w:rsidR="002D619E" w:rsidRPr="008429BD" w:rsidDel="00E749ED">
          <w:rPr>
            <w:rFonts w:ascii="Times New Roman" w:hAnsi="Times New Roman"/>
            <w:sz w:val="24"/>
            <w:szCs w:val="24"/>
          </w:rPr>
          <w:delText xml:space="preserve"> </w:delText>
        </w:r>
        <w:r w:rsidRPr="008429BD" w:rsidDel="00E749ED">
          <w:rPr>
            <w:rFonts w:ascii="Times New Roman" w:hAnsi="Times New Roman"/>
            <w:sz w:val="24"/>
            <w:szCs w:val="24"/>
          </w:rPr>
          <w:delText>conclude</w:delText>
        </w:r>
        <w:r w:rsidR="003829FF" w:rsidRPr="008429BD" w:rsidDel="00E749ED">
          <w:rPr>
            <w:rFonts w:ascii="Times New Roman" w:hAnsi="Times New Roman"/>
            <w:sz w:val="24"/>
            <w:szCs w:val="24"/>
          </w:rPr>
          <w:delText>d</w:delText>
        </w:r>
        <w:r w:rsidRPr="008429BD" w:rsidDel="00E749ED">
          <w:rPr>
            <w:rFonts w:ascii="Times New Roman" w:hAnsi="Times New Roman"/>
            <w:sz w:val="24"/>
            <w:szCs w:val="24"/>
          </w:rPr>
          <w:delText xml:space="preserve"> that either the FVS or DD</w:delText>
        </w:r>
        <w:r w:rsidR="00B20283" w:rsidRPr="008429BD" w:rsidDel="00E749ED">
          <w:rPr>
            <w:rFonts w:ascii="Times New Roman" w:hAnsi="Times New Roman"/>
            <w:sz w:val="24"/>
            <w:szCs w:val="24"/>
          </w:rPr>
          <w:delText>S</w:delText>
        </w:r>
        <w:r w:rsidRPr="008429BD" w:rsidDel="00E749ED">
          <w:rPr>
            <w:rFonts w:ascii="Times New Roman" w:hAnsi="Times New Roman"/>
            <w:sz w:val="24"/>
            <w:szCs w:val="24"/>
          </w:rPr>
          <w:delText xml:space="preserve"> can be used as a simple and quick indicator of the nutritional adequacy of a diet.  In the Philippines, a significant relationship was found between nutrient adequacy intake and the DDS for children which were not breast feed </w:delText>
        </w:r>
        <w:r w:rsidR="002D619E" w:rsidRPr="008429BD" w:rsidDel="00E749ED">
          <w:rPr>
            <w:rFonts w:ascii="Times New Roman" w:hAnsi="Times New Roman"/>
            <w:sz w:val="24"/>
            <w:szCs w:val="24"/>
          </w:rPr>
          <w:fldChar w:fldCharType="begin"/>
        </w:r>
        <w:r w:rsidR="002D619E" w:rsidRPr="008429BD" w:rsidDel="00E749ED">
          <w:rPr>
            <w:rFonts w:ascii="Times New Roman" w:hAnsi="Times New Roman"/>
            <w:sz w:val="24"/>
            <w:szCs w:val="24"/>
          </w:rPr>
          <w:delInstrText xml:space="preserve"> ADDIN ZOTERO_ITEM CSL_CITATION {"citationID":"0IX8hQ19","properties":{"formattedCitation":"(Kennedy et al. 2007)","plainCitation":"(Kennedy et al. 2007)"},"citationItems":[{"id":802,"uris":["http://zotero.org/groups/462478/items/H5RRDEH6"],"uri":["http://zotero.org/groups/462478/items/H5RRDEH6"],"itemData":{"id":802,"type":"article-journal","title":"Dietary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w:delInstrText>
        </w:r>
        <w:r w:rsidR="002D619E" w:rsidRPr="008429BD" w:rsidDel="00E749ED">
          <w:rPr>
            <w:rFonts w:ascii="Times New Roman" w:hAnsi="Times New Roman"/>
            <w:sz w:val="24"/>
            <w:szCs w:val="24"/>
            <w:lang w:val="nl-NL"/>
          </w:rPr>
          <w:delInstrText>ity of DDS and D</w:delInstrText>
        </w:r>
        <w:r w:rsidR="002D619E" w:rsidRPr="008429BD" w:rsidDel="00E749ED">
          <w:rPr>
            <w:rFonts w:ascii="Times New Roman" w:hAnsi="Times New Roman"/>
            <w:sz w:val="24"/>
            <w:szCs w:val="24"/>
          </w:rPr>
          <w:delInstrText xml:space="preserve">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delInstrText>
        </w:r>
        <w:r w:rsidR="002D619E" w:rsidRPr="008429BD" w:rsidDel="00E749ED">
          <w:rPr>
            <w:rFonts w:ascii="Times New Roman" w:hAnsi="Times New Roman"/>
            <w:sz w:val="24"/>
            <w:szCs w:val="24"/>
          </w:rPr>
          <w:fldChar w:fldCharType="separate"/>
        </w:r>
        <w:r w:rsidR="002D619E" w:rsidRPr="008429BD" w:rsidDel="00E749ED">
          <w:rPr>
            <w:rFonts w:ascii="Times New Roman" w:hAnsi="Times New Roman"/>
            <w:sz w:val="24"/>
            <w:szCs w:val="24"/>
          </w:rPr>
          <w:delText>(Kennedy et al. 2007)</w:delText>
        </w:r>
        <w:r w:rsidR="002D619E" w:rsidRPr="008429BD" w:rsidDel="00E749ED">
          <w:rPr>
            <w:rFonts w:ascii="Times New Roman" w:hAnsi="Times New Roman"/>
            <w:sz w:val="24"/>
            <w:szCs w:val="24"/>
          </w:rPr>
          <w:fldChar w:fldCharType="end"/>
        </w:r>
        <w:r w:rsidR="002D619E" w:rsidRPr="008429BD" w:rsidDel="00E749ED">
          <w:rPr>
            <w:rFonts w:ascii="Times New Roman" w:hAnsi="Times New Roman"/>
            <w:sz w:val="24"/>
            <w:szCs w:val="24"/>
          </w:rPr>
          <w:delText>.</w:delText>
        </w:r>
        <w:r w:rsidRPr="008429BD" w:rsidDel="00E749ED">
          <w:rPr>
            <w:rFonts w:ascii="Times New Roman" w:hAnsi="Times New Roman"/>
            <w:sz w:val="24"/>
            <w:szCs w:val="24"/>
          </w:rPr>
          <w:delText xml:space="preserve"> These studies </w:delText>
        </w:r>
        <w:r w:rsidR="003829FF" w:rsidRPr="008429BD" w:rsidDel="00E749ED">
          <w:rPr>
            <w:rFonts w:ascii="Times New Roman" w:hAnsi="Times New Roman"/>
            <w:sz w:val="24"/>
            <w:szCs w:val="24"/>
          </w:rPr>
          <w:delText xml:space="preserve">explored nutrient adequacy indicators </w:delText>
        </w:r>
        <w:r w:rsidRPr="008429BD" w:rsidDel="00E749ED">
          <w:rPr>
            <w:rFonts w:ascii="Times New Roman" w:hAnsi="Times New Roman"/>
            <w:sz w:val="24"/>
            <w:szCs w:val="24"/>
          </w:rPr>
          <w:delText xml:space="preserve">at the individual level with the exception of </w:delText>
        </w:r>
        <w:r w:rsidR="00CB6828" w:rsidRPr="008429BD" w:rsidDel="00E749ED">
          <w:rPr>
            <w:rFonts w:ascii="Times New Roman" w:hAnsi="Times New Roman"/>
            <w:sz w:val="24"/>
            <w:szCs w:val="24"/>
          </w:rPr>
          <w:fldChar w:fldCharType="begin"/>
        </w:r>
        <w:r w:rsidR="00CB6828" w:rsidRPr="008429BD" w:rsidDel="00E749ED">
          <w:rPr>
            <w:rFonts w:ascii="Times New Roman" w:hAnsi="Times New Roman"/>
            <w:sz w:val="24"/>
            <w:szCs w:val="24"/>
          </w:rPr>
          <w:delInstrText xml:space="preserve"> ADDIN ZOTERO_ITEM CSL_CITATION {"citationID":"MGfrYImV","properties":{"formattedCitation":"(Torheim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delInstrText>
        </w:r>
        <w:r w:rsidR="00CB6828" w:rsidRPr="008429BD" w:rsidDel="00E749ED">
          <w:rPr>
            <w:rFonts w:ascii="Times New Roman" w:hAnsi="Times New Roman"/>
            <w:sz w:val="24"/>
            <w:szCs w:val="24"/>
          </w:rPr>
          <w:fldChar w:fldCharType="separate"/>
        </w:r>
        <w:r w:rsidR="00CB6828" w:rsidRPr="008429BD" w:rsidDel="00E749ED">
          <w:rPr>
            <w:rFonts w:ascii="Times New Roman" w:hAnsi="Times New Roman"/>
            <w:sz w:val="24"/>
            <w:szCs w:val="24"/>
          </w:rPr>
          <w:delText>Torheim et al. (2004)</w:delText>
        </w:r>
        <w:r w:rsidR="00CB6828" w:rsidRPr="008429BD" w:rsidDel="00E749ED">
          <w:rPr>
            <w:rFonts w:ascii="Times New Roman" w:hAnsi="Times New Roman"/>
            <w:sz w:val="24"/>
            <w:szCs w:val="24"/>
          </w:rPr>
          <w:fldChar w:fldCharType="end"/>
        </w:r>
        <w:r w:rsidRPr="008429BD" w:rsidDel="00E749ED">
          <w:rPr>
            <w:rFonts w:ascii="Times New Roman" w:hAnsi="Times New Roman"/>
            <w:sz w:val="24"/>
            <w:szCs w:val="24"/>
          </w:rPr>
          <w:delText xml:space="preserve">, who considered both individual and household levels using both DDS and FVS measures. </w:delText>
        </w:r>
      </w:del>
    </w:p>
    <w:p w14:paraId="471A918A" w14:textId="6D38C308" w:rsidR="00065000" w:rsidRPr="008429BD" w:rsidRDefault="003829FF" w:rsidP="00F77985">
      <w:pPr>
        <w:rPr>
          <w:rFonts w:ascii="Times New Roman" w:hAnsi="Times New Roman"/>
          <w:sz w:val="24"/>
          <w:szCs w:val="24"/>
        </w:rPr>
      </w:pPr>
      <w:r w:rsidRPr="008429BD">
        <w:rPr>
          <w:rFonts w:ascii="Times New Roman" w:hAnsi="Times New Roman"/>
          <w:sz w:val="24"/>
          <w:szCs w:val="24"/>
        </w:rPr>
        <w:t>Ideally, the nutrient adequacy is measured for individuals. Unfortunately</w:t>
      </w:r>
      <w:r w:rsidR="00671714" w:rsidRPr="008429BD">
        <w:rPr>
          <w:rFonts w:ascii="Times New Roman" w:hAnsi="Times New Roman"/>
          <w:sz w:val="24"/>
          <w:szCs w:val="24"/>
        </w:rPr>
        <w:t>,</w:t>
      </w:r>
      <w:r w:rsidRPr="008429BD">
        <w:rPr>
          <w:rFonts w:ascii="Times New Roman" w:hAnsi="Times New Roman"/>
          <w:sz w:val="24"/>
          <w:szCs w:val="24"/>
        </w:rPr>
        <w:t xml:space="preserve"> individual consumption data is  not available in the LSMS-ISA surveys in Uganda. Therefore, we </w:t>
      </w:r>
      <w:r w:rsidR="00065000" w:rsidRPr="008429BD">
        <w:rPr>
          <w:rFonts w:ascii="Times New Roman" w:hAnsi="Times New Roman"/>
          <w:sz w:val="24"/>
          <w:szCs w:val="24"/>
        </w:rPr>
        <w:t xml:space="preserve">examine household dietary diversity </w:t>
      </w:r>
      <w:r w:rsidRPr="008429BD">
        <w:rPr>
          <w:rFonts w:ascii="Times New Roman" w:hAnsi="Times New Roman"/>
          <w:sz w:val="24"/>
          <w:szCs w:val="24"/>
        </w:rPr>
        <w:t>and w</w:t>
      </w:r>
      <w:r w:rsidR="00065000" w:rsidRPr="008429BD">
        <w:rPr>
          <w:rFonts w:ascii="Times New Roman" w:hAnsi="Times New Roman"/>
          <w:sz w:val="24"/>
          <w:szCs w:val="24"/>
        </w:rPr>
        <w:t xml:space="preserve">e assume that </w:t>
      </w:r>
      <w:r w:rsidRPr="008429BD">
        <w:rPr>
          <w:rFonts w:ascii="Times New Roman" w:hAnsi="Times New Roman"/>
          <w:sz w:val="24"/>
          <w:szCs w:val="24"/>
        </w:rPr>
        <w:t xml:space="preserve">household distribute </w:t>
      </w:r>
      <w:r w:rsidR="00065000" w:rsidRPr="008429BD">
        <w:rPr>
          <w:rFonts w:ascii="Times New Roman" w:hAnsi="Times New Roman"/>
          <w:sz w:val="24"/>
          <w:szCs w:val="24"/>
        </w:rPr>
        <w:t>food equitably to optimize the diet of each member according to the total of foods available</w:t>
      </w:r>
      <w:r w:rsidRPr="008429BD">
        <w:rPr>
          <w:rFonts w:ascii="Times New Roman" w:hAnsi="Times New Roman"/>
          <w:sz w:val="24"/>
          <w:szCs w:val="24"/>
        </w:rPr>
        <w:t xml:space="preserve">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{"citationID":"DDLwi7i2","properties":{"formattedCitation":"(Thorne-Lyman et al. 2010; Jones, Shrinivas, and Bezner-Kerr 2014)","plainCitation":"(Thorne-Lyman et al. 2010; Jones, Shrinivas, and Bezner-Kerr 2014)"},"citationItems":[{"id":203,"uris":["http://zotero.org/users/1201560/items/RH2R3NEH"],"uri":["http://zotero.org/users/1201560/items/RH2R3NEH"],"itemData":{"id":203,"type":"article-journal","title":"Household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r w:rsidRPr="008429BD">
        <w:rPr>
          <w:rFonts w:ascii="Times New Roman" w:hAnsi="Times New Roman"/>
          <w:sz w:val="24"/>
          <w:szCs w:val="24"/>
        </w:rPr>
        <w:t>(Thorne-Lyman et al. 2010; Jones, Shrinivas, and Bezner-Kerr 2014)</w:t>
      </w:r>
      <w:r w:rsidRPr="008429BD">
        <w:rPr>
          <w:rFonts w:ascii="Times New Roman" w:hAnsi="Times New Roman"/>
          <w:sz w:val="24"/>
          <w:szCs w:val="24"/>
        </w:rPr>
        <w:fldChar w:fldCharType="end"/>
      </w:r>
      <w:r w:rsidR="00065000" w:rsidRPr="008429BD">
        <w:rPr>
          <w:rFonts w:ascii="Times New Roman" w:hAnsi="Times New Roman"/>
          <w:sz w:val="24"/>
          <w:szCs w:val="24"/>
        </w:rPr>
        <w:t xml:space="preserve">. </w:t>
      </w:r>
      <w:r w:rsidRPr="008429BD">
        <w:rPr>
          <w:rFonts w:ascii="Times New Roman" w:hAnsi="Times New Roman"/>
          <w:sz w:val="24"/>
          <w:szCs w:val="24"/>
        </w:rPr>
        <w:t>A</w:t>
      </w:r>
      <w:r w:rsidR="00065000" w:rsidRPr="008429BD">
        <w:rPr>
          <w:rFonts w:ascii="Times New Roman" w:hAnsi="Times New Roman"/>
          <w:sz w:val="24"/>
          <w:szCs w:val="24"/>
        </w:rPr>
        <w:t xml:space="preserve">ccording to </w:t>
      </w:r>
      <w:r w:rsidR="00CB6828" w:rsidRPr="008429BD">
        <w:rPr>
          <w:rFonts w:ascii="Times New Roman" w:hAnsi="Times New Roman"/>
          <w:sz w:val="24"/>
          <w:szCs w:val="24"/>
        </w:rPr>
        <w:fldChar w:fldCharType="begin"/>
      </w:r>
      <w:r w:rsidR="00CB6828" w:rsidRPr="008429BD">
        <w:rPr>
          <w:rFonts w:ascii="Times New Roman" w:hAnsi="Times New Roman"/>
          <w:sz w:val="24"/>
          <w:szCs w:val="24"/>
        </w:rPr>
        <w:instrText xml:space="preserve"> ADDIN ZOTERO_ITEM CSL_CITATION {"citationID":"SXx99QZ3","properties":{"formattedCitation":"(Thorne-Lyman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CB6828" w:rsidRPr="008429BD">
        <w:rPr>
          <w:rFonts w:ascii="Times New Roman" w:hAnsi="Times New Roman"/>
          <w:sz w:val="24"/>
          <w:szCs w:val="24"/>
        </w:rPr>
        <w:fldChar w:fldCharType="separate"/>
      </w:r>
      <w:r w:rsidR="00CB6828" w:rsidRPr="008429BD">
        <w:rPr>
          <w:rFonts w:ascii="Times New Roman" w:hAnsi="Times New Roman"/>
          <w:sz w:val="24"/>
          <w:szCs w:val="24"/>
        </w:rPr>
        <w:t>Thorne-Lyman et al. (2010)</w:t>
      </w:r>
      <w:r w:rsidR="00CB6828" w:rsidRPr="008429BD">
        <w:rPr>
          <w:rFonts w:ascii="Times New Roman" w:hAnsi="Times New Roman"/>
          <w:sz w:val="24"/>
          <w:szCs w:val="24"/>
        </w:rPr>
        <w:fldChar w:fldCharType="end"/>
      </w:r>
      <w:r w:rsidR="00065000" w:rsidRPr="008429BD">
        <w:rPr>
          <w:rFonts w:ascii="Times New Roman" w:hAnsi="Times New Roman"/>
          <w:sz w:val="24"/>
          <w:szCs w:val="24"/>
        </w:rPr>
        <w:t xml:space="preserve">, </w:t>
      </w:r>
      <w:r w:rsidRPr="008429BD">
        <w:rPr>
          <w:rFonts w:ascii="Times New Roman" w:hAnsi="Times New Roman"/>
          <w:sz w:val="24"/>
          <w:szCs w:val="24"/>
        </w:rPr>
        <w:t xml:space="preserve">dietary diversity scores are increasingly used as measures of food security and as proxies for nutrient adequacy </w:t>
      </w:r>
      <w:r w:rsidR="00E02A8C" w:rsidRPr="008429BD">
        <w:rPr>
          <w:rFonts w:ascii="Times New Roman" w:hAnsi="Times New Roman"/>
          <w:sz w:val="24"/>
          <w:szCs w:val="24"/>
        </w:rPr>
        <w:t xml:space="preserve">because </w:t>
      </w:r>
      <w:r w:rsidR="00065000" w:rsidRPr="008429BD">
        <w:rPr>
          <w:rFonts w:ascii="Times New Roman" w:hAnsi="Times New Roman"/>
          <w:sz w:val="24"/>
          <w:szCs w:val="24"/>
        </w:rPr>
        <w:t xml:space="preserve">the collection of reliable </w:t>
      </w:r>
      <w:r w:rsidR="00065000" w:rsidRPr="00E749ED">
        <w:rPr>
          <w:rFonts w:ascii="Times New Roman" w:hAnsi="Times New Roman"/>
          <w:sz w:val="24"/>
          <w:szCs w:val="24"/>
          <w:rPrChange w:id="160" w:author="Linderhof, Vincent" w:date="2016-03-05T22:25:00Z">
            <w:rPr>
              <w:rFonts w:ascii="Times New Roman" w:hAnsi="Times New Roman"/>
              <w:sz w:val="24"/>
              <w:szCs w:val="24"/>
            </w:rPr>
          </w:rPrChange>
        </w:rPr>
        <w:t xml:space="preserve">household expenditures </w:t>
      </w:r>
      <w:r w:rsidR="00E02A8C" w:rsidRPr="00E749ED">
        <w:rPr>
          <w:rFonts w:ascii="Times New Roman" w:hAnsi="Times New Roman"/>
          <w:sz w:val="24"/>
          <w:szCs w:val="24"/>
          <w:rPrChange w:id="161" w:author="Linderhof, Vincent" w:date="2016-03-05T22:25:00Z">
            <w:rPr>
              <w:rFonts w:ascii="Times New Roman" w:hAnsi="Times New Roman"/>
              <w:sz w:val="24"/>
              <w:szCs w:val="24"/>
            </w:rPr>
          </w:rPrChange>
        </w:rPr>
        <w:t xml:space="preserve">data </w:t>
      </w:r>
      <w:r w:rsidR="00065000" w:rsidRPr="00E749ED">
        <w:rPr>
          <w:rFonts w:ascii="Times New Roman" w:hAnsi="Times New Roman"/>
          <w:sz w:val="24"/>
          <w:szCs w:val="24"/>
          <w:rPrChange w:id="162" w:author="Linderhof, Vincent" w:date="2016-03-05T22:25:00Z">
            <w:rPr>
              <w:rFonts w:ascii="Times New Roman" w:hAnsi="Times New Roman"/>
              <w:sz w:val="24"/>
              <w:szCs w:val="24"/>
            </w:rPr>
          </w:rPrChange>
        </w:rPr>
        <w:t>is relatively time consuming and</w:t>
      </w:r>
      <w:r w:rsidRPr="00E749ED">
        <w:rPr>
          <w:rFonts w:ascii="Times New Roman" w:hAnsi="Times New Roman"/>
          <w:sz w:val="24"/>
          <w:szCs w:val="24"/>
          <w:rPrChange w:id="163" w:author="Linderhof, Vincent" w:date="2016-03-05T22:25:00Z">
            <w:rPr>
              <w:rFonts w:ascii="Times New Roman" w:hAnsi="Times New Roman"/>
              <w:sz w:val="24"/>
              <w:szCs w:val="24"/>
            </w:rPr>
          </w:rPrChange>
        </w:rPr>
        <w:t xml:space="preserve"> rather</w:t>
      </w:r>
      <w:r w:rsidR="00065000" w:rsidRPr="00E749ED">
        <w:rPr>
          <w:rFonts w:ascii="Times New Roman" w:hAnsi="Times New Roman"/>
          <w:sz w:val="24"/>
          <w:szCs w:val="24"/>
          <w:rPrChange w:id="164" w:author="Linderhof, Vincent" w:date="2016-03-05T22:25:00Z">
            <w:rPr>
              <w:rFonts w:ascii="Times New Roman" w:hAnsi="Times New Roman"/>
              <w:sz w:val="24"/>
              <w:szCs w:val="24"/>
            </w:rPr>
          </w:rPrChange>
        </w:rPr>
        <w:t xml:space="preserve"> complex</w:t>
      </w:r>
      <w:r w:rsidR="00E02A8C" w:rsidRPr="00E749ED">
        <w:rPr>
          <w:rFonts w:ascii="Times New Roman" w:hAnsi="Times New Roman"/>
          <w:sz w:val="24"/>
          <w:szCs w:val="24"/>
          <w:rPrChange w:id="165" w:author="Linderhof, Vincent" w:date="2016-03-05T22:25:00Z">
            <w:rPr>
              <w:rFonts w:ascii="Times New Roman" w:hAnsi="Times New Roman"/>
              <w:sz w:val="24"/>
              <w:szCs w:val="24"/>
            </w:rPr>
          </w:rPrChange>
        </w:rPr>
        <w:t xml:space="preserve">. </w:t>
      </w:r>
      <w:commentRangeStart w:id="166"/>
      <w:r w:rsidR="00065000" w:rsidRPr="00E749ED">
        <w:rPr>
          <w:rFonts w:ascii="Times New Roman" w:hAnsi="Times New Roman"/>
          <w:sz w:val="24"/>
          <w:szCs w:val="24"/>
          <w:rPrChange w:id="167" w:author="Linderhof, Vincent" w:date="2016-03-05T22:25:00Z">
            <w:rPr>
              <w:rFonts w:ascii="Times New Roman" w:hAnsi="Times New Roman"/>
              <w:sz w:val="24"/>
              <w:szCs w:val="24"/>
            </w:rPr>
          </w:rPrChange>
        </w:rPr>
        <w:t>However, as argued in</w:t>
      </w:r>
      <w:r w:rsidR="00CB6828" w:rsidRPr="00E749ED">
        <w:rPr>
          <w:rFonts w:ascii="Times New Roman" w:hAnsi="Times New Roman"/>
          <w:sz w:val="24"/>
          <w:szCs w:val="24"/>
          <w:rPrChange w:id="168" w:author="Linderhof, Vincent" w:date="2016-03-05T22:25:00Z">
            <w:rPr>
              <w:rFonts w:ascii="Times New Roman" w:hAnsi="Times New Roman"/>
              <w:sz w:val="24"/>
              <w:szCs w:val="24"/>
            </w:rPr>
          </w:rPrChange>
        </w:rPr>
        <w:t xml:space="preserve"> </w:t>
      </w:r>
      <w:r w:rsidR="00065000" w:rsidRPr="00E749ED">
        <w:rPr>
          <w:rFonts w:ascii="Times New Roman" w:hAnsi="Times New Roman"/>
          <w:sz w:val="24"/>
          <w:szCs w:val="24"/>
          <w:rPrChange w:id="169" w:author="Linderhof, Vincent" w:date="2016-03-05T22:25:00Z">
            <w:rPr>
              <w:rFonts w:ascii="Times New Roman" w:hAnsi="Times New Roman"/>
              <w:sz w:val="24"/>
              <w:szCs w:val="24"/>
              <w:highlight w:val="yellow"/>
            </w:rPr>
          </w:rPrChange>
        </w:rPr>
        <w:fldChar w:fldCharType="begin"/>
      </w:r>
      <w:r w:rsidR="00CB6828" w:rsidRPr="00E749ED">
        <w:rPr>
          <w:rFonts w:ascii="Times New Roman" w:hAnsi="Times New Roman"/>
          <w:sz w:val="24"/>
          <w:szCs w:val="24"/>
          <w:rPrChange w:id="170" w:author="Linderhof, Vincent" w:date="2016-03-05T22:25:00Z">
            <w:rPr>
              <w:rFonts w:ascii="Times New Roman" w:hAnsi="Times New Roman"/>
              <w:sz w:val="24"/>
              <w:szCs w:val="24"/>
              <w:highlight w:val="yellow"/>
            </w:rPr>
          </w:rPrChange>
        </w:rPr>
        <w:instrText xml:space="preserve"> ADDIN ZOTERO_ITEM CSL_CITATION {"citationID":"cDvql6K9","properties":{"formattedCitation":"(Pitt,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instrText>
      </w:r>
      <w:r w:rsidR="00065000" w:rsidRPr="00E749ED">
        <w:rPr>
          <w:rFonts w:ascii="Times New Roman" w:hAnsi="Times New Roman"/>
          <w:sz w:val="24"/>
          <w:szCs w:val="24"/>
          <w:rPrChange w:id="171" w:author="Linderhof, Vincent" w:date="2016-03-05T22:25:00Z">
            <w:rPr>
              <w:rFonts w:ascii="Times New Roman" w:hAnsi="Times New Roman"/>
              <w:sz w:val="24"/>
              <w:szCs w:val="24"/>
              <w:highlight w:val="yellow"/>
            </w:rPr>
          </w:rPrChange>
        </w:rPr>
        <w:fldChar w:fldCharType="separate"/>
      </w:r>
      <w:r w:rsidR="00CB6828" w:rsidRPr="00E749ED">
        <w:rPr>
          <w:rFonts w:ascii="Times New Roman" w:hAnsi="Times New Roman"/>
          <w:sz w:val="24"/>
          <w:szCs w:val="24"/>
          <w:rPrChange w:id="172" w:author="Linderhof, Vincent" w:date="2016-03-05T22:25:00Z">
            <w:rPr>
              <w:rFonts w:ascii="Times New Roman" w:hAnsi="Times New Roman"/>
              <w:sz w:val="24"/>
              <w:szCs w:val="24"/>
              <w:highlight w:val="yellow"/>
            </w:rPr>
          </w:rPrChange>
        </w:rPr>
        <w:t>(Pitt et al.(1990)</w:t>
      </w:r>
      <w:r w:rsidR="00065000" w:rsidRPr="00E749ED">
        <w:rPr>
          <w:rFonts w:ascii="Times New Roman" w:hAnsi="Times New Roman"/>
          <w:sz w:val="24"/>
          <w:szCs w:val="24"/>
          <w:rPrChange w:id="173" w:author="Linderhof, Vincent" w:date="2016-03-05T22:25:00Z">
            <w:rPr>
              <w:rFonts w:ascii="Times New Roman" w:hAnsi="Times New Roman"/>
              <w:sz w:val="24"/>
              <w:szCs w:val="24"/>
              <w:highlight w:val="yellow"/>
            </w:rPr>
          </w:rPrChange>
        </w:rPr>
        <w:fldChar w:fldCharType="end"/>
      </w:r>
      <w:r w:rsidR="00065000" w:rsidRPr="00E749ED">
        <w:rPr>
          <w:rFonts w:ascii="Times New Roman" w:hAnsi="Times New Roman"/>
          <w:sz w:val="24"/>
          <w:szCs w:val="24"/>
          <w:rPrChange w:id="174" w:author="Linderhof, Vincent" w:date="2016-03-05T22:25:00Z">
            <w:rPr>
              <w:rFonts w:ascii="Times New Roman" w:hAnsi="Times New Roman"/>
              <w:sz w:val="24"/>
              <w:szCs w:val="24"/>
            </w:rPr>
          </w:rPrChange>
        </w:rPr>
        <w:t>,</w:t>
      </w:r>
      <w:r w:rsidR="00065000" w:rsidRPr="008429BD">
        <w:rPr>
          <w:rFonts w:ascii="Times New Roman" w:hAnsi="Times New Roman"/>
          <w:sz w:val="24"/>
          <w:szCs w:val="24"/>
        </w:rPr>
        <w:t xml:space="preserve"> although intra-household calories allocation varies between members, especially in relationship to gender, the work and other activities of each household member can explain those differences. According to the authors, </w:t>
      </w:r>
      <w:r w:rsidR="00065000" w:rsidRPr="008429BD">
        <w:rPr>
          <w:rFonts w:ascii="Times New Roman" w:hAnsi="Times New Roman"/>
          <w:i/>
          <w:sz w:val="24"/>
          <w:szCs w:val="24"/>
        </w:rPr>
        <w:t>“household are averse to inequality”</w:t>
      </w:r>
      <w:r w:rsidR="00065000" w:rsidRPr="008429BD">
        <w:rPr>
          <w:rFonts w:ascii="Times New Roman" w:hAnsi="Times New Roman"/>
          <w:sz w:val="24"/>
          <w:szCs w:val="24"/>
        </w:rPr>
        <w:t>.   Accordingly, as a second best solution we take household consumption as imperfectly reflecting the dietary condition of individual household members.</w:t>
      </w:r>
      <w:commentRangeEnd w:id="166"/>
      <w:r w:rsidR="00E02A8C" w:rsidRPr="008429BD">
        <w:rPr>
          <w:rStyle w:val="CommentReference"/>
          <w:rFonts w:ascii="Times New Roman" w:hAnsi="Times New Roman"/>
          <w:sz w:val="24"/>
          <w:szCs w:val="24"/>
        </w:rPr>
        <w:commentReference w:id="166"/>
      </w:r>
      <w:ins w:id="175" w:author="Linderhof, Vincent" w:date="2016-03-05T22:25:00Z">
        <w:r w:rsidR="00E749ED">
          <w:rPr>
            <w:rFonts w:ascii="Times New Roman" w:hAnsi="Times New Roman"/>
            <w:sz w:val="24"/>
            <w:szCs w:val="24"/>
          </w:rPr>
          <w:t xml:space="preserve"> </w:t>
        </w:r>
      </w:ins>
    </w:p>
    <w:p w14:paraId="0A43FC75" w14:textId="359F0264" w:rsidR="00E749ED" w:rsidRPr="0051759F" w:rsidRDefault="00E749ED" w:rsidP="00E749ED">
      <w:pPr>
        <w:rPr>
          <w:moveTo w:id="176" w:author="Linderhof, Vincent" w:date="2016-03-05T22:24:00Z"/>
          <w:rFonts w:ascii="Times New Roman" w:hAnsi="Times New Roman"/>
          <w:sz w:val="24"/>
          <w:szCs w:val="24"/>
        </w:rPr>
      </w:pPr>
      <w:moveToRangeStart w:id="177" w:author="Linderhof, Vincent" w:date="2016-03-05T22:24:00Z" w:name="move444980009"/>
      <w:moveTo w:id="178" w:author="Linderhof, Vincent" w:date="2016-03-05T22:24:00Z">
        <w:r w:rsidRPr="0051759F">
          <w:rPr>
            <w:rFonts w:ascii="Times New Roman" w:hAnsi="Times New Roman"/>
            <w:sz w:val="24"/>
            <w:szCs w:val="24"/>
          </w:rPr>
          <w:t>For smallholders</w:t>
        </w:r>
      </w:moveTo>
      <w:ins w:id="179" w:author="Linderhof, Vincent" w:date="2016-03-05T22:25:00Z">
        <w:r>
          <w:rPr>
            <w:rFonts w:ascii="Times New Roman" w:hAnsi="Times New Roman"/>
            <w:sz w:val="24"/>
            <w:szCs w:val="24"/>
          </w:rPr>
          <w:t xml:space="preserve"> in developing countries</w:t>
        </w:r>
      </w:ins>
      <w:moveTo w:id="180" w:author="Linderhof, Vincent" w:date="2016-03-05T22:24:00Z">
        <w:r w:rsidRPr="0051759F">
          <w:rPr>
            <w:rFonts w:ascii="Times New Roman" w:hAnsi="Times New Roman"/>
            <w:sz w:val="24"/>
            <w:szCs w:val="24"/>
          </w:rPr>
          <w:t xml:space="preserve">, production and consumption decisions are non-separable. This means that production decisions are affected by household preferences (consumption decisions). Therefore, we analyse the relationship between production diversity, food consumption and dietary diversity within the theory of agricultural household models </w:t>
        </w:r>
        <w:r w:rsidRPr="00176C3C">
          <w:rPr>
            <w:rFonts w:ascii="Times New Roman" w:hAnsi="Times New Roman"/>
            <w:sz w:val="24"/>
            <w:szCs w:val="24"/>
          </w:rPr>
          <w:fldChar w:fldCharType="begin"/>
        </w:r>
        <w:r w:rsidRPr="00176C3C">
          <w:rPr>
            <w:rFonts w:ascii="Times New Roman" w:hAnsi="Times New Roman"/>
            <w:sz w:val="24"/>
            <w:szCs w:val="24"/>
          </w:rPr>
          <w:instrText xml:space="preserve"> ADDIN ZOTERO_ITEM CSL_CITATION {"citationID":"tR4ZdZVh","properties":{"formattedCitation":"(Singh et al. 1986; Sadoulet and De Janvry 1995)","plainCitation":"(Singh et al. 1986; Sadoulet and De Janvry 1995)"},"citationItems":[{"id":952,"uris":["http://zotero.org/groups/462481/items/HI3SZITR"],"uri":["http://zotero.org/groups/462481/items/HI3SZITR"],"itemData":{"id":952,"type":"book","title":"Agricultural household models: extensions, applications, and policy","collection-title":"A World Bank research publication","publisher":"Johns Hopkins University Press","publisher-place":"Baltimore","number-of-pages":"335","source":"Library of Congress ISBN","event-place":"Baltimore","ISBN":"978-0-8018-3149-2","call-number":"HD1542 .A34 1986","shortTitle":"Agricultural household models","editor":[{"family":"Singh","given":"Inderjit"},{"family":"Squire","given":"Lyn"},{"family":"Strauss","given":"John"},{"literal":"World Bank"}],"issued":{"date-parts":[["1986"]]}}},{"id":963,"uris":["http://zotero.org/groups/462481/items/PTKEPG7W"],"uri":["http://zotero.org/groups/462481/items/PTKEPG7W"],"itemData":{"id":963,"type":"book","title":"Quantitative development policy analysis","publisher":"Johns Hopkins University Press","publisher-place":"Baltimore","number-of-pages":"397","source":"Library of Congress ISBN","event-place":"Baltimore","ISBN":"978-0-8018-4782-0","call-number":"HD75.5 .S23 1995","author":[{"family":"Sadoulet","given":"Elisabeth"},{"family":"De Janvry","given":"Alain"}],"issued":{"date-parts":[["1995"]]}}}],"schema":"https://github.com/citation-style-language/schema/raw/master/csl-citation.json"} </w:instrText>
        </w:r>
        <w:r w:rsidRPr="00176C3C">
          <w:rPr>
            <w:rFonts w:ascii="Times New Roman" w:hAnsi="Times New Roman"/>
            <w:sz w:val="24"/>
            <w:szCs w:val="24"/>
          </w:rPr>
          <w:fldChar w:fldCharType="separate"/>
        </w:r>
        <w:r w:rsidRPr="00176C3C">
          <w:rPr>
            <w:rFonts w:ascii="Times New Roman" w:hAnsi="Times New Roman"/>
            <w:sz w:val="24"/>
            <w:szCs w:val="24"/>
          </w:rPr>
          <w:t xml:space="preserve">(Singh et al. 1986; </w:t>
        </w:r>
        <w:proofErr w:type="spellStart"/>
        <w:r w:rsidRPr="00176C3C">
          <w:rPr>
            <w:rFonts w:ascii="Times New Roman" w:hAnsi="Times New Roman"/>
            <w:sz w:val="24"/>
            <w:szCs w:val="24"/>
          </w:rPr>
          <w:t>Sadoulet</w:t>
        </w:r>
        <w:proofErr w:type="spellEnd"/>
        <w:r w:rsidRPr="00176C3C">
          <w:rPr>
            <w:rFonts w:ascii="Times New Roman" w:hAnsi="Times New Roman"/>
            <w:sz w:val="24"/>
            <w:szCs w:val="24"/>
          </w:rPr>
          <w:t xml:space="preserve"> and De </w:t>
        </w:r>
        <w:proofErr w:type="spellStart"/>
        <w:r w:rsidRPr="00176C3C">
          <w:rPr>
            <w:rFonts w:ascii="Times New Roman" w:hAnsi="Times New Roman"/>
            <w:sz w:val="24"/>
            <w:szCs w:val="24"/>
          </w:rPr>
          <w:t>Janvry</w:t>
        </w:r>
        <w:proofErr w:type="spellEnd"/>
        <w:r w:rsidRPr="00176C3C">
          <w:rPr>
            <w:rFonts w:ascii="Times New Roman" w:hAnsi="Times New Roman"/>
            <w:sz w:val="24"/>
            <w:szCs w:val="24"/>
          </w:rPr>
          <w:t xml:space="preserve"> 1995)</w:t>
        </w:r>
        <w:r w:rsidRPr="00176C3C">
          <w:rPr>
            <w:rFonts w:ascii="Times New Roman" w:hAnsi="Times New Roman"/>
            <w:sz w:val="24"/>
            <w:szCs w:val="24"/>
          </w:rPr>
          <w:fldChar w:fldCharType="end"/>
        </w:r>
        <w:r w:rsidRPr="0051759F">
          <w:rPr>
            <w:rFonts w:ascii="Times New Roman" w:hAnsi="Times New Roman"/>
            <w:sz w:val="24"/>
            <w:szCs w:val="24"/>
          </w:rPr>
          <w:t xml:space="preserve">. In this theory, household members organize their labour and farm resources with the objective of maximizing utility over consumption goods and leisure in an economic environment defined by market failures, such as controlled prices and overt subsidies, and market uncertainties inherent in rain-fed agriculture where market infrastructure is inadequate. Small holders produce goods for </w:t>
        </w:r>
        <w:r w:rsidRPr="0051759F">
          <w:rPr>
            <w:rFonts w:ascii="Times New Roman" w:hAnsi="Times New Roman"/>
            <w:sz w:val="24"/>
            <w:szCs w:val="24"/>
          </w:rPr>
          <w:lastRenderedPageBreak/>
          <w:t xml:space="preserve">consumption and for sale (at local markets). Access to credit markets is still limited for them, and to overcome cash constraints primarily through farm sales family members take on off-farm jobs. In the case of cash constraints for (food) consumption, farmers also sell livestock or farm equipment. </w:t>
        </w:r>
      </w:moveTo>
    </w:p>
    <w:moveToRangeEnd w:id="177"/>
    <w:p w14:paraId="614E423C" w14:textId="09D00BA8" w:rsidR="00065000" w:rsidRPr="008429BD" w:rsidDel="00E749ED" w:rsidRDefault="00C421EA" w:rsidP="00F77985">
      <w:pPr>
        <w:rPr>
          <w:del w:id="181" w:author="Linderhof, Vincent" w:date="2016-03-05T22:28:00Z"/>
          <w:rFonts w:ascii="Times New Roman" w:hAnsi="Times New Roman"/>
          <w:sz w:val="24"/>
          <w:szCs w:val="24"/>
        </w:rPr>
      </w:pPr>
      <w:del w:id="182" w:author="Linderhof, Vincent" w:date="2016-03-05T22:28:00Z">
        <w:r w:rsidRPr="008429BD" w:rsidDel="00E749ED">
          <w:rPr>
            <w:rFonts w:ascii="Times New Roman" w:hAnsi="Times New Roman"/>
            <w:sz w:val="24"/>
            <w:szCs w:val="24"/>
          </w:rPr>
          <w:delText xml:space="preserve"> </w:delText>
        </w:r>
      </w:del>
    </w:p>
    <w:p w14:paraId="2CFFFA78" w14:textId="561D712D" w:rsidR="007B33EB" w:rsidRPr="008429BD" w:rsidRDefault="00D47918" w:rsidP="00F77985">
      <w:pPr>
        <w:rPr>
          <w:rFonts w:ascii="Times New Roman" w:hAnsi="Times New Roman"/>
          <w:i/>
          <w:sz w:val="24"/>
          <w:szCs w:val="24"/>
        </w:rPr>
      </w:pPr>
      <w:r w:rsidRPr="008429BD">
        <w:rPr>
          <w:rFonts w:ascii="Times New Roman" w:hAnsi="Times New Roman"/>
          <w:i/>
          <w:sz w:val="24"/>
          <w:szCs w:val="24"/>
        </w:rPr>
        <w:t>Measurement of dietary diversity</w:t>
      </w:r>
    </w:p>
    <w:p w14:paraId="352A8D08" w14:textId="5D36817D" w:rsidR="00A546B9" w:rsidRPr="00E749ED" w:rsidRDefault="00E749ED" w:rsidP="00F77985">
      <w:pPr>
        <w:rPr>
          <w:rFonts w:ascii="Times New Roman" w:hAnsi="Times New Roman"/>
          <w:sz w:val="24"/>
          <w:szCs w:val="24"/>
          <w:lang w:val="nl-NL"/>
          <w:rPrChange w:id="183" w:author="Linderhof, Vincent" w:date="2016-03-05T22:29:00Z">
            <w:rPr>
              <w:rFonts w:ascii="Times New Roman" w:hAnsi="Times New Roman"/>
              <w:sz w:val="24"/>
              <w:szCs w:val="24"/>
            </w:rPr>
          </w:rPrChange>
        </w:rPr>
      </w:pPr>
      <w:ins w:id="184" w:author="Linderhof, Vincent" w:date="2016-03-05T22:29:00Z">
        <w:r>
          <w:rPr>
            <w:rFonts w:ascii="Times New Roman" w:hAnsi="Times New Roman"/>
            <w:sz w:val="24"/>
            <w:szCs w:val="24"/>
          </w:rPr>
          <w:t>For nutrition diversity</w:t>
        </w:r>
        <w:r w:rsidRPr="008429BD">
          <w:rPr>
            <w:rFonts w:ascii="Times New Roman" w:hAnsi="Times New Roman"/>
            <w:sz w:val="24"/>
            <w:szCs w:val="24"/>
          </w:rPr>
          <w:t xml:space="preserve"> in Uganda</w:t>
        </w:r>
        <w:r>
          <w:rPr>
            <w:rFonts w:ascii="Times New Roman" w:hAnsi="Times New Roman"/>
            <w:sz w:val="24"/>
            <w:szCs w:val="24"/>
          </w:rPr>
          <w:t xml:space="preserve">, we use the same indicators as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{"citationID":"T4w9EieJ","properties":{"formattedCitation":"(Jones,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r w:rsidRPr="008429BD">
          <w:rPr>
            <w:rFonts w:ascii="Times New Roman" w:hAnsi="Times New Roman"/>
            <w:sz w:val="24"/>
            <w:szCs w:val="24"/>
          </w:rPr>
          <w:t>Jones</w:t>
        </w:r>
        <w:r>
          <w:rPr>
            <w:rFonts w:ascii="Times New Roman" w:hAnsi="Times New Roman"/>
            <w:sz w:val="24"/>
            <w:szCs w:val="24"/>
          </w:rPr>
          <w:t xml:space="preserve"> et al. (</w:t>
        </w:r>
        <w:r w:rsidRPr="008429BD">
          <w:rPr>
            <w:rFonts w:ascii="Times New Roman" w:hAnsi="Times New Roman"/>
            <w:sz w:val="24"/>
            <w:szCs w:val="24"/>
          </w:rPr>
          <w:t>2014)</w:t>
        </w:r>
        <w:r w:rsidRPr="008429BD">
          <w:rPr>
            <w:rFonts w:ascii="Times New Roman" w:hAnsi="Times New Roman"/>
            <w:sz w:val="24"/>
            <w:szCs w:val="24"/>
          </w:rPr>
          <w:fldChar w:fldCharType="end"/>
        </w:r>
        <w:r w:rsidRPr="008429BD">
          <w:rPr>
            <w:rFonts w:ascii="Times New Roman" w:hAnsi="Times New Roman"/>
            <w:sz w:val="24"/>
            <w:szCs w:val="24"/>
          </w:rPr>
          <w:t xml:space="preserve"> for Malawi. </w:t>
        </w:r>
      </w:ins>
      <w:del w:id="185" w:author="Linderhof, Vincent" w:date="2016-03-05T22:28:00Z">
        <w:r w:rsidR="00E02A8C" w:rsidRPr="008429BD" w:rsidDel="00E749ED">
          <w:rPr>
            <w:rFonts w:ascii="Times New Roman" w:hAnsi="Times New Roman"/>
            <w:sz w:val="24"/>
            <w:szCs w:val="24"/>
          </w:rPr>
          <w:delText xml:space="preserve">We </w:delText>
        </w:r>
        <w:r w:rsidR="009A7CDB" w:rsidRPr="008429BD" w:rsidDel="00E749ED">
          <w:rPr>
            <w:rFonts w:ascii="Times New Roman" w:hAnsi="Times New Roman"/>
            <w:sz w:val="24"/>
            <w:szCs w:val="24"/>
          </w:rPr>
          <w:delText>aim to link production diversity and the diver</w:delText>
        </w:r>
        <w:r w:rsidR="003C681F" w:rsidRPr="008429BD" w:rsidDel="00E749ED">
          <w:rPr>
            <w:rFonts w:ascii="Times New Roman" w:hAnsi="Times New Roman"/>
            <w:sz w:val="24"/>
            <w:szCs w:val="24"/>
          </w:rPr>
          <w:delText>sity of household consumption</w:delText>
        </w:r>
      </w:del>
      <w:del w:id="186" w:author="Linderhof, Vincent" w:date="2016-03-05T22:29:00Z">
        <w:r w:rsidR="000F6904" w:rsidRPr="008429BD" w:rsidDel="00E749ED">
          <w:rPr>
            <w:rFonts w:ascii="Times New Roman" w:hAnsi="Times New Roman"/>
            <w:sz w:val="24"/>
            <w:szCs w:val="24"/>
          </w:rPr>
          <w:delText xml:space="preserve"> in Uganda</w:delText>
        </w:r>
      </w:del>
      <w:del w:id="187" w:author="Linderhof, Vincent" w:date="2016-03-05T22:28:00Z">
        <w:r w:rsidR="000F6904" w:rsidRPr="008429BD" w:rsidDel="00E749ED">
          <w:rPr>
            <w:rFonts w:ascii="Times New Roman" w:hAnsi="Times New Roman"/>
            <w:sz w:val="24"/>
            <w:szCs w:val="24"/>
          </w:rPr>
          <w:delText xml:space="preserve"> similar to </w:delText>
        </w:r>
      </w:del>
      <w:del w:id="188" w:author="Linderhof, Vincent" w:date="2016-03-05T22:29:00Z">
        <w:r w:rsidR="000F6904" w:rsidRPr="008429BD" w:rsidDel="00E749ED">
          <w:rPr>
            <w:rFonts w:ascii="Times New Roman" w:hAnsi="Times New Roman"/>
            <w:sz w:val="24"/>
            <w:szCs w:val="24"/>
          </w:rPr>
          <w:fldChar w:fldCharType="begin"/>
        </w:r>
        <w:r w:rsidR="000F6904" w:rsidRPr="008429BD" w:rsidDel="00E749ED">
          <w:rPr>
            <w:rFonts w:ascii="Times New Roman" w:hAnsi="Times New Roman"/>
            <w:sz w:val="24"/>
            <w:szCs w:val="24"/>
          </w:rPr>
          <w:delInstrText xml:space="preserve"> ADDIN ZOTERO_ITEM CSL_CITATION {"citationID":"T4w9EieJ","properties":{"formattedCitation":"(Jones,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000F6904" w:rsidRPr="008429BD" w:rsidDel="00E749ED">
          <w:rPr>
            <w:rFonts w:ascii="Times New Roman" w:hAnsi="Times New Roman"/>
            <w:sz w:val="24"/>
            <w:szCs w:val="24"/>
          </w:rPr>
          <w:fldChar w:fldCharType="separate"/>
        </w:r>
      </w:del>
      <w:del w:id="189" w:author="Linderhof, Vincent" w:date="2016-03-05T22:28:00Z">
        <w:r w:rsidR="000F6904" w:rsidRPr="008429BD" w:rsidDel="00E749ED">
          <w:rPr>
            <w:rFonts w:ascii="Times New Roman" w:hAnsi="Times New Roman"/>
            <w:sz w:val="24"/>
            <w:szCs w:val="24"/>
          </w:rPr>
          <w:delText>(</w:delText>
        </w:r>
      </w:del>
      <w:del w:id="190" w:author="Linderhof, Vincent" w:date="2016-03-05T22:29:00Z">
        <w:r w:rsidR="000F6904" w:rsidRPr="008429BD" w:rsidDel="00E749ED">
          <w:rPr>
            <w:rFonts w:ascii="Times New Roman" w:hAnsi="Times New Roman"/>
            <w:sz w:val="24"/>
            <w:szCs w:val="24"/>
          </w:rPr>
          <w:delText>Jones</w:delText>
        </w:r>
      </w:del>
      <w:del w:id="191" w:author="Linderhof, Vincent" w:date="2016-03-05T22:27:00Z">
        <w:r w:rsidR="000F6904" w:rsidRPr="008429BD" w:rsidDel="00E749ED">
          <w:rPr>
            <w:rFonts w:ascii="Times New Roman" w:hAnsi="Times New Roman"/>
            <w:sz w:val="24"/>
            <w:szCs w:val="24"/>
          </w:rPr>
          <w:delText xml:space="preserve">, Shrinivas, and Bezner-Kerr </w:delText>
        </w:r>
      </w:del>
      <w:del w:id="192" w:author="Linderhof, Vincent" w:date="2016-03-05T22:29:00Z">
        <w:r w:rsidR="000F6904" w:rsidRPr="008429BD" w:rsidDel="00E749ED">
          <w:rPr>
            <w:rFonts w:ascii="Times New Roman" w:hAnsi="Times New Roman"/>
            <w:sz w:val="24"/>
            <w:szCs w:val="24"/>
          </w:rPr>
          <w:delText>2014)</w:delText>
        </w:r>
        <w:r w:rsidR="000F6904" w:rsidRPr="008429BD" w:rsidDel="00E749ED">
          <w:rPr>
            <w:rFonts w:ascii="Times New Roman" w:hAnsi="Times New Roman"/>
            <w:sz w:val="24"/>
            <w:szCs w:val="24"/>
          </w:rPr>
          <w:fldChar w:fldCharType="end"/>
        </w:r>
        <w:r w:rsidR="000F6904" w:rsidRPr="008429BD" w:rsidDel="00E749ED">
          <w:rPr>
            <w:rFonts w:ascii="Times New Roman" w:hAnsi="Times New Roman"/>
            <w:sz w:val="24"/>
            <w:szCs w:val="24"/>
          </w:rPr>
          <w:delText xml:space="preserve"> </w:delText>
        </w:r>
      </w:del>
      <w:del w:id="193" w:author="Linderhof, Vincent" w:date="2016-03-05T22:28:00Z">
        <w:r w:rsidR="000F6904" w:rsidRPr="008429BD" w:rsidDel="00E749ED">
          <w:rPr>
            <w:rFonts w:ascii="Times New Roman" w:hAnsi="Times New Roman"/>
            <w:sz w:val="24"/>
            <w:szCs w:val="24"/>
          </w:rPr>
          <w:delText xml:space="preserve">with their analysis </w:delText>
        </w:r>
      </w:del>
      <w:del w:id="194" w:author="Linderhof, Vincent" w:date="2016-03-05T22:29:00Z">
        <w:r w:rsidR="000F6904" w:rsidRPr="008429BD" w:rsidDel="00E749ED">
          <w:rPr>
            <w:rFonts w:ascii="Times New Roman" w:hAnsi="Times New Roman"/>
            <w:sz w:val="24"/>
            <w:szCs w:val="24"/>
          </w:rPr>
          <w:delText>for Malawi</w:delText>
        </w:r>
        <w:r w:rsidR="003C681F" w:rsidRPr="008429BD" w:rsidDel="00E749ED">
          <w:rPr>
            <w:rFonts w:ascii="Times New Roman" w:hAnsi="Times New Roman"/>
            <w:sz w:val="24"/>
            <w:szCs w:val="24"/>
          </w:rPr>
          <w:delText>.</w:delText>
        </w:r>
        <w:r w:rsidR="009A7CDB" w:rsidRPr="008429BD" w:rsidDel="00E749ED">
          <w:rPr>
            <w:rFonts w:ascii="Times New Roman" w:hAnsi="Times New Roman"/>
            <w:sz w:val="24"/>
            <w:szCs w:val="24"/>
          </w:rPr>
          <w:delText xml:space="preserve"> </w:delText>
        </w:r>
        <w:r w:rsidR="00B9031E" w:rsidRPr="008429BD" w:rsidDel="00E749ED">
          <w:rPr>
            <w:rFonts w:ascii="Times New Roman" w:hAnsi="Times New Roman"/>
            <w:sz w:val="24"/>
            <w:szCs w:val="24"/>
          </w:rPr>
          <w:delText>In keeping with the literature on this topic</w:delText>
        </w:r>
        <w:r w:rsidR="006F241F" w:rsidRPr="008429BD" w:rsidDel="00E749ED">
          <w:rPr>
            <w:rFonts w:ascii="Times New Roman" w:hAnsi="Times New Roman"/>
            <w:sz w:val="24"/>
            <w:szCs w:val="24"/>
          </w:rPr>
          <w:delText xml:space="preserve"> and to provide a rough crosscheck</w:delText>
        </w:r>
        <w:r w:rsidR="009E2C95" w:rsidRPr="008429BD" w:rsidDel="00E749ED">
          <w:rPr>
            <w:rFonts w:ascii="Times New Roman" w:hAnsi="Times New Roman"/>
            <w:sz w:val="24"/>
            <w:szCs w:val="24"/>
          </w:rPr>
          <w:delText xml:space="preserve"> of outcomes</w:delText>
        </w:r>
        <w:r w:rsidR="00B9031E" w:rsidRPr="008429BD" w:rsidDel="00E749ED">
          <w:rPr>
            <w:rFonts w:ascii="Times New Roman" w:hAnsi="Times New Roman"/>
            <w:sz w:val="24"/>
            <w:szCs w:val="24"/>
          </w:rPr>
          <w:delText xml:space="preserve">, we use several measures of </w:delText>
        </w:r>
        <w:r w:rsidR="009A7CDB" w:rsidRPr="008429BD" w:rsidDel="00E749ED">
          <w:rPr>
            <w:rFonts w:ascii="Times New Roman" w:hAnsi="Times New Roman"/>
            <w:sz w:val="24"/>
            <w:szCs w:val="24"/>
          </w:rPr>
          <w:delText>dietary diversity</w:delText>
        </w:r>
        <w:r w:rsidR="00B9031E" w:rsidRPr="008429BD" w:rsidDel="00E749ED">
          <w:rPr>
            <w:rFonts w:ascii="Times New Roman" w:hAnsi="Times New Roman"/>
            <w:sz w:val="24"/>
            <w:szCs w:val="24"/>
          </w:rPr>
          <w:delText xml:space="preserve">. </w:delText>
        </w:r>
        <w:r w:rsidR="00164494" w:rsidRPr="008429BD" w:rsidDel="00E749ED">
          <w:rPr>
            <w:rFonts w:ascii="Times New Roman" w:hAnsi="Times New Roman"/>
            <w:sz w:val="24"/>
            <w:szCs w:val="24"/>
          </w:rPr>
          <w:delText xml:space="preserve"> </w:delText>
        </w:r>
        <w:r w:rsidR="00B9031E" w:rsidRPr="008429BD" w:rsidDel="00E749ED">
          <w:rPr>
            <w:rFonts w:ascii="Times New Roman" w:hAnsi="Times New Roman"/>
            <w:sz w:val="24"/>
            <w:szCs w:val="24"/>
          </w:rPr>
          <w:delText>I</w:delText>
        </w:r>
        <w:r w:rsidR="00C13B8A" w:rsidRPr="008429BD" w:rsidDel="00E749ED">
          <w:rPr>
            <w:rFonts w:ascii="Times New Roman" w:hAnsi="Times New Roman"/>
            <w:sz w:val="24"/>
            <w:szCs w:val="24"/>
          </w:rPr>
          <w:delText xml:space="preserve">n order to </w:delText>
        </w:r>
        <w:r w:rsidR="00E02A8C" w:rsidRPr="008429BD" w:rsidDel="00E749ED">
          <w:rPr>
            <w:rFonts w:ascii="Times New Roman" w:hAnsi="Times New Roman"/>
            <w:sz w:val="24"/>
            <w:szCs w:val="24"/>
          </w:rPr>
          <w:delText xml:space="preserve">compare </w:delText>
        </w:r>
        <w:r w:rsidR="00B9031E" w:rsidRPr="008429BD" w:rsidDel="00E749ED">
          <w:rPr>
            <w:rFonts w:ascii="Times New Roman" w:hAnsi="Times New Roman"/>
            <w:sz w:val="24"/>
            <w:szCs w:val="24"/>
          </w:rPr>
          <w:delText xml:space="preserve">our work </w:delText>
        </w:r>
        <w:r w:rsidR="00385728" w:rsidRPr="008429BD" w:rsidDel="00E749ED">
          <w:rPr>
            <w:rFonts w:ascii="Times New Roman" w:hAnsi="Times New Roman"/>
            <w:sz w:val="24"/>
            <w:szCs w:val="24"/>
          </w:rPr>
          <w:delText xml:space="preserve">with </w:delText>
        </w:r>
        <w:r w:rsidR="00B9031E" w:rsidRPr="008429BD" w:rsidDel="00E749ED">
          <w:rPr>
            <w:rFonts w:ascii="Times New Roman" w:hAnsi="Times New Roman"/>
            <w:sz w:val="24"/>
            <w:szCs w:val="24"/>
          </w:rPr>
          <w:delText xml:space="preserve">previous results </w:delText>
        </w:r>
      </w:del>
      <w:ins w:id="195" w:author="Linderhof, Vincent" w:date="2016-03-05T22:29:00Z">
        <w:r>
          <w:rPr>
            <w:rFonts w:ascii="Times New Roman" w:hAnsi="Times New Roman"/>
            <w:sz w:val="24"/>
            <w:szCs w:val="24"/>
          </w:rPr>
          <w:t>W</w:t>
        </w:r>
      </w:ins>
      <w:del w:id="196" w:author="Linderhof, Vincent" w:date="2016-03-05T22:29:00Z">
        <w:r w:rsidR="00B9031E" w:rsidRPr="008429BD" w:rsidDel="00E749ED">
          <w:rPr>
            <w:rFonts w:ascii="Times New Roman" w:hAnsi="Times New Roman"/>
            <w:sz w:val="24"/>
            <w:szCs w:val="24"/>
          </w:rPr>
          <w:delText>w</w:delText>
        </w:r>
      </w:del>
      <w:r w:rsidR="00B9031E" w:rsidRPr="008429BD">
        <w:rPr>
          <w:rFonts w:ascii="Times New Roman" w:hAnsi="Times New Roman"/>
          <w:sz w:val="24"/>
          <w:szCs w:val="24"/>
        </w:rPr>
        <w:t xml:space="preserve">e </w:t>
      </w:r>
      <w:r w:rsidR="00D01FF4" w:rsidRPr="008429BD">
        <w:rPr>
          <w:rFonts w:ascii="Times New Roman" w:hAnsi="Times New Roman"/>
          <w:sz w:val="24"/>
          <w:szCs w:val="24"/>
        </w:rPr>
        <w:t xml:space="preserve">test two commonly accepted measures of </w:t>
      </w:r>
      <w:r w:rsidR="00C13B8A" w:rsidRPr="008429BD">
        <w:rPr>
          <w:rFonts w:ascii="Times New Roman" w:hAnsi="Times New Roman"/>
          <w:sz w:val="24"/>
          <w:szCs w:val="24"/>
        </w:rPr>
        <w:t xml:space="preserve">dietary </w:t>
      </w:r>
      <w:r w:rsidR="00D01FF4" w:rsidRPr="008429BD">
        <w:rPr>
          <w:rFonts w:ascii="Times New Roman" w:hAnsi="Times New Roman"/>
          <w:sz w:val="24"/>
          <w:szCs w:val="24"/>
        </w:rPr>
        <w:t>diversity whic</w:t>
      </w:r>
      <w:r w:rsidR="00BD425D" w:rsidRPr="008429BD">
        <w:rPr>
          <w:rFonts w:ascii="Times New Roman" w:hAnsi="Times New Roman"/>
          <w:sz w:val="24"/>
          <w:szCs w:val="24"/>
        </w:rPr>
        <w:t xml:space="preserve">h </w:t>
      </w:r>
      <w:r w:rsidR="00B9031E" w:rsidRPr="008429BD">
        <w:rPr>
          <w:rFonts w:ascii="Times New Roman" w:hAnsi="Times New Roman"/>
          <w:sz w:val="24"/>
          <w:szCs w:val="24"/>
        </w:rPr>
        <w:t>have been</w:t>
      </w:r>
      <w:r w:rsidR="003C681F" w:rsidRPr="008429BD">
        <w:rPr>
          <w:rFonts w:ascii="Times New Roman" w:hAnsi="Times New Roman"/>
          <w:sz w:val="24"/>
          <w:szCs w:val="24"/>
        </w:rPr>
        <w:t xml:space="preserve"> </w:t>
      </w:r>
      <w:r w:rsidR="00BD425D" w:rsidRPr="008429BD">
        <w:rPr>
          <w:rFonts w:ascii="Times New Roman" w:hAnsi="Times New Roman"/>
          <w:sz w:val="24"/>
          <w:szCs w:val="24"/>
        </w:rPr>
        <w:t>linked to a healthy nutrient</w:t>
      </w:r>
      <w:r w:rsidR="00D01FF4" w:rsidRPr="008429BD">
        <w:rPr>
          <w:rFonts w:ascii="Times New Roman" w:hAnsi="Times New Roman"/>
          <w:sz w:val="24"/>
          <w:szCs w:val="24"/>
        </w:rPr>
        <w:t xml:space="preserve"> diet, namely</w:t>
      </w:r>
      <w:r w:rsidR="00315792" w:rsidRPr="008429BD">
        <w:rPr>
          <w:rFonts w:ascii="Times New Roman" w:hAnsi="Times New Roman"/>
          <w:sz w:val="24"/>
          <w:szCs w:val="24"/>
        </w:rPr>
        <w:t>,</w:t>
      </w:r>
      <w:r w:rsidR="00E97EFC" w:rsidRPr="008429BD">
        <w:rPr>
          <w:rFonts w:ascii="Times New Roman" w:hAnsi="Times New Roman"/>
          <w:sz w:val="24"/>
          <w:szCs w:val="24"/>
        </w:rPr>
        <w:t xml:space="preserve"> the FV</w:t>
      </w:r>
      <w:r w:rsidR="00D01FF4" w:rsidRPr="008429BD">
        <w:rPr>
          <w:rFonts w:ascii="Times New Roman" w:hAnsi="Times New Roman"/>
          <w:sz w:val="24"/>
          <w:szCs w:val="24"/>
        </w:rPr>
        <w:t xml:space="preserve">S and DDS </w:t>
      </w:r>
      <w:r w:rsidR="00385728" w:rsidRPr="008429BD">
        <w:rPr>
          <w:rFonts w:ascii="Times New Roman" w:hAnsi="Times New Roman"/>
          <w:sz w:val="24"/>
          <w:szCs w:val="24"/>
        </w:rPr>
        <w:t xml:space="preserve">measures previously </w:t>
      </w:r>
      <w:r w:rsidR="00BD425D" w:rsidRPr="008429BD">
        <w:rPr>
          <w:rFonts w:ascii="Times New Roman" w:hAnsi="Times New Roman"/>
          <w:sz w:val="24"/>
          <w:szCs w:val="24"/>
        </w:rPr>
        <w:t>presented</w:t>
      </w:r>
      <w:r w:rsidR="00CB6828" w:rsidRPr="008429BD">
        <w:rPr>
          <w:rFonts w:ascii="Times New Roman" w:hAnsi="Times New Roman"/>
          <w:sz w:val="24"/>
          <w:szCs w:val="24"/>
        </w:rPr>
        <w:t xml:space="preserve"> </w:t>
      </w:r>
      <w:r w:rsidR="00CB6828"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{"citationID":"AnlV2H1n","properties":{"formattedCitation":"(Hatluy, Torheim, and Oshaug 1998; Arimond and Ruel 2004; Torheim et al. 2004; Steyn et al. 2006; Kennedy et al. 2007)","plainCitation":"(Hatluy, Torheim, and Oshaug 1998; Arimond and Ruel 2004; Torheim et al. 2004; Steyn et al. 2006; Kennedy et al. 2007)"},"citationItems":[{"id":789,"uris":["http://zotero.org/groups/462478/items/4UHDUX5G"],"uri":["http://zotero.org/groups/462478/items/4UHDUX5G"],"itemData":{"id":789,"type":"article-journal","title":"Food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w:instrText>
      </w:r>
      <w:r w:rsidR="002F284D" w:rsidRPr="00E749ED">
        <w:rPr>
          <w:rFonts w:ascii="Times New Roman" w:hAnsi="Times New Roman"/>
          <w:sz w:val="24"/>
          <w:szCs w:val="24"/>
          <w:lang w:val="nl-NL"/>
          <w:rPrChange w:id="197" w:author="Linderhof, Vincent" w:date="2016-03-05T22:29:00Z">
            <w:rPr>
              <w:rFonts w:ascii="Times New Roman" w:hAnsi="Times New Roman"/>
              <w:sz w:val="24"/>
              <w:szCs w:val="24"/>
            </w:rPr>
          </w:rPrChange>
        </w:rPr>
        <w:instrText xml:space="preserve">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CB6828" w:rsidRPr="008429BD">
        <w:rPr>
          <w:rFonts w:ascii="Times New Roman" w:hAnsi="Times New Roman"/>
          <w:sz w:val="24"/>
          <w:szCs w:val="24"/>
        </w:rPr>
        <w:fldChar w:fldCharType="separate"/>
      </w:r>
      <w:r w:rsidR="002F284D" w:rsidRPr="00E749ED">
        <w:rPr>
          <w:rFonts w:ascii="Times New Roman" w:hAnsi="Times New Roman"/>
          <w:sz w:val="24"/>
          <w:szCs w:val="24"/>
          <w:lang w:val="nl-NL"/>
          <w:rPrChange w:id="198" w:author="Linderhof, Vincent" w:date="2016-03-05T22:29:00Z">
            <w:rPr>
              <w:rFonts w:ascii="Times New Roman" w:hAnsi="Times New Roman"/>
              <w:sz w:val="24"/>
              <w:szCs w:val="24"/>
            </w:rPr>
          </w:rPrChange>
        </w:rPr>
        <w:t>(</w:t>
      </w:r>
      <w:proofErr w:type="spellStart"/>
      <w:r w:rsidR="002F284D" w:rsidRPr="00E749ED">
        <w:rPr>
          <w:rFonts w:ascii="Times New Roman" w:hAnsi="Times New Roman"/>
          <w:sz w:val="24"/>
          <w:szCs w:val="24"/>
          <w:lang w:val="nl-NL"/>
          <w:rPrChange w:id="199" w:author="Linderhof, Vincent" w:date="2016-03-05T22:29:00Z">
            <w:rPr>
              <w:rFonts w:ascii="Times New Roman" w:hAnsi="Times New Roman"/>
              <w:sz w:val="24"/>
              <w:szCs w:val="24"/>
            </w:rPr>
          </w:rPrChange>
        </w:rPr>
        <w:t>Hatluy</w:t>
      </w:r>
      <w:proofErr w:type="spellEnd"/>
      <w:ins w:id="200" w:author="Linderhof, Vincent" w:date="2016-03-05T22:27:00Z">
        <w:r w:rsidRPr="00E749ED">
          <w:rPr>
            <w:rFonts w:ascii="Times New Roman" w:hAnsi="Times New Roman"/>
            <w:sz w:val="24"/>
            <w:szCs w:val="24"/>
            <w:lang w:val="nl-NL"/>
            <w:rPrChange w:id="201" w:author="Linderhof, Vincent" w:date="2016-03-05T22:29:00Z">
              <w:rPr>
                <w:rFonts w:ascii="Times New Roman" w:hAnsi="Times New Roman"/>
                <w:sz w:val="24"/>
                <w:szCs w:val="24"/>
              </w:rPr>
            </w:rPrChange>
          </w:rPr>
          <w:t xml:space="preserve"> et al.</w:t>
        </w:r>
      </w:ins>
      <w:del w:id="202" w:author="Linderhof, Vincent" w:date="2016-03-05T22:27:00Z">
        <w:r w:rsidR="002F284D" w:rsidRPr="00E749ED" w:rsidDel="00E749ED">
          <w:rPr>
            <w:rFonts w:ascii="Times New Roman" w:hAnsi="Times New Roman"/>
            <w:sz w:val="24"/>
            <w:szCs w:val="24"/>
            <w:lang w:val="nl-NL"/>
            <w:rPrChange w:id="203" w:author="Linderhof, Vincent" w:date="2016-03-05T22:29:00Z">
              <w:rPr>
                <w:rFonts w:ascii="Times New Roman" w:hAnsi="Times New Roman"/>
                <w:sz w:val="24"/>
                <w:szCs w:val="24"/>
              </w:rPr>
            </w:rPrChange>
          </w:rPr>
          <w:delText>, Torheim, and Oshaug</w:delText>
        </w:r>
      </w:del>
      <w:r w:rsidR="002F284D" w:rsidRPr="00E749ED">
        <w:rPr>
          <w:rFonts w:ascii="Times New Roman" w:hAnsi="Times New Roman"/>
          <w:sz w:val="24"/>
          <w:szCs w:val="24"/>
          <w:lang w:val="nl-NL"/>
          <w:rPrChange w:id="204" w:author="Linderhof, Vincent" w:date="2016-03-05T22:29:00Z">
            <w:rPr>
              <w:rFonts w:ascii="Times New Roman" w:hAnsi="Times New Roman"/>
              <w:sz w:val="24"/>
              <w:szCs w:val="24"/>
            </w:rPr>
          </w:rPrChange>
        </w:rPr>
        <w:t xml:space="preserve"> 1998; </w:t>
      </w:r>
      <w:proofErr w:type="spellStart"/>
      <w:r w:rsidR="002F284D" w:rsidRPr="00E749ED">
        <w:rPr>
          <w:rFonts w:ascii="Times New Roman" w:hAnsi="Times New Roman"/>
          <w:sz w:val="24"/>
          <w:szCs w:val="24"/>
          <w:lang w:val="nl-NL"/>
          <w:rPrChange w:id="205" w:author="Linderhof, Vincent" w:date="2016-03-05T22:29:00Z">
            <w:rPr>
              <w:rFonts w:ascii="Times New Roman" w:hAnsi="Times New Roman"/>
              <w:sz w:val="24"/>
              <w:szCs w:val="24"/>
            </w:rPr>
          </w:rPrChange>
        </w:rPr>
        <w:t>Arimond</w:t>
      </w:r>
      <w:proofErr w:type="spellEnd"/>
      <w:r w:rsidR="002F284D" w:rsidRPr="00E749ED">
        <w:rPr>
          <w:rFonts w:ascii="Times New Roman" w:hAnsi="Times New Roman"/>
          <w:sz w:val="24"/>
          <w:szCs w:val="24"/>
          <w:lang w:val="nl-NL"/>
          <w:rPrChange w:id="206" w:author="Linderhof, Vincent" w:date="2016-03-05T22:29:00Z">
            <w:rPr>
              <w:rFonts w:ascii="Times New Roman" w:hAnsi="Times New Roman"/>
              <w:sz w:val="24"/>
              <w:szCs w:val="24"/>
            </w:rPr>
          </w:rPrChange>
        </w:rPr>
        <w:t xml:space="preserve"> and </w:t>
      </w:r>
      <w:proofErr w:type="spellStart"/>
      <w:r w:rsidR="002F284D" w:rsidRPr="00E749ED">
        <w:rPr>
          <w:rFonts w:ascii="Times New Roman" w:hAnsi="Times New Roman"/>
          <w:sz w:val="24"/>
          <w:szCs w:val="24"/>
          <w:lang w:val="nl-NL"/>
          <w:rPrChange w:id="207" w:author="Linderhof, Vincent" w:date="2016-03-05T22:29:00Z">
            <w:rPr>
              <w:rFonts w:ascii="Times New Roman" w:hAnsi="Times New Roman"/>
              <w:sz w:val="24"/>
              <w:szCs w:val="24"/>
            </w:rPr>
          </w:rPrChange>
        </w:rPr>
        <w:t>Ruel</w:t>
      </w:r>
      <w:proofErr w:type="spellEnd"/>
      <w:r w:rsidR="002F284D" w:rsidRPr="00E749ED">
        <w:rPr>
          <w:rFonts w:ascii="Times New Roman" w:hAnsi="Times New Roman"/>
          <w:sz w:val="24"/>
          <w:szCs w:val="24"/>
          <w:lang w:val="nl-NL"/>
          <w:rPrChange w:id="208" w:author="Linderhof, Vincent" w:date="2016-03-05T22:29:00Z">
            <w:rPr>
              <w:rFonts w:ascii="Times New Roman" w:hAnsi="Times New Roman"/>
              <w:sz w:val="24"/>
              <w:szCs w:val="24"/>
            </w:rPr>
          </w:rPrChange>
        </w:rPr>
        <w:t xml:space="preserve"> 2004; </w:t>
      </w:r>
      <w:proofErr w:type="spellStart"/>
      <w:r w:rsidR="002F284D" w:rsidRPr="00E749ED">
        <w:rPr>
          <w:rFonts w:ascii="Times New Roman" w:hAnsi="Times New Roman"/>
          <w:sz w:val="24"/>
          <w:szCs w:val="24"/>
          <w:lang w:val="nl-NL"/>
          <w:rPrChange w:id="209" w:author="Linderhof, Vincent" w:date="2016-03-05T22:29:00Z">
            <w:rPr>
              <w:rFonts w:ascii="Times New Roman" w:hAnsi="Times New Roman"/>
              <w:sz w:val="24"/>
              <w:szCs w:val="24"/>
            </w:rPr>
          </w:rPrChange>
        </w:rPr>
        <w:t>Torheim</w:t>
      </w:r>
      <w:proofErr w:type="spellEnd"/>
      <w:r w:rsidR="002F284D" w:rsidRPr="00E749ED">
        <w:rPr>
          <w:rFonts w:ascii="Times New Roman" w:hAnsi="Times New Roman"/>
          <w:sz w:val="24"/>
          <w:szCs w:val="24"/>
          <w:lang w:val="nl-NL"/>
          <w:rPrChange w:id="210" w:author="Linderhof, Vincent" w:date="2016-03-05T22:29:00Z">
            <w:rPr>
              <w:rFonts w:ascii="Times New Roman" w:hAnsi="Times New Roman"/>
              <w:sz w:val="24"/>
              <w:szCs w:val="24"/>
            </w:rPr>
          </w:rPrChange>
        </w:rPr>
        <w:t xml:space="preserve"> et al. 2004; Steyn et al. 2006; Kennedy et al. 2007)</w:t>
      </w:r>
      <w:r w:rsidR="00CB6828" w:rsidRPr="008429BD">
        <w:rPr>
          <w:rFonts w:ascii="Times New Roman" w:hAnsi="Times New Roman"/>
          <w:sz w:val="24"/>
          <w:szCs w:val="24"/>
        </w:rPr>
        <w:fldChar w:fldCharType="end"/>
      </w:r>
      <w:r w:rsidR="0030178E" w:rsidRPr="00E749ED">
        <w:rPr>
          <w:rFonts w:ascii="Times New Roman" w:hAnsi="Times New Roman"/>
          <w:sz w:val="24"/>
          <w:szCs w:val="24"/>
          <w:lang w:val="nl-NL"/>
          <w:rPrChange w:id="211" w:author="Linderhof, Vincent" w:date="2016-03-05T22:29:00Z">
            <w:rPr>
              <w:rFonts w:ascii="Times New Roman" w:hAnsi="Times New Roman"/>
              <w:sz w:val="24"/>
              <w:szCs w:val="24"/>
            </w:rPr>
          </w:rPrChange>
        </w:rPr>
        <w:t xml:space="preserve">. </w:t>
      </w:r>
    </w:p>
    <w:p w14:paraId="67794ED6" w14:textId="3AF12863" w:rsidR="00682037" w:rsidRPr="008429BD" w:rsidDel="00034885" w:rsidRDefault="00682037" w:rsidP="00034885">
      <w:pPr>
        <w:rPr>
          <w:del w:id="212" w:author="Linderhof, Vincent" w:date="2016-03-06T18:58:00Z"/>
          <w:rFonts w:ascii="Times New Roman" w:hAnsi="Times New Roman"/>
          <w:sz w:val="24"/>
          <w:szCs w:val="24"/>
        </w:rPr>
        <w:pPrChange w:id="213" w:author="Linderhof, Vincent" w:date="2016-03-06T18:58:00Z">
          <w:pPr/>
        </w:pPrChange>
      </w:pPr>
      <w:r w:rsidRPr="008429BD">
        <w:rPr>
          <w:rFonts w:ascii="Times New Roman" w:hAnsi="Times New Roman"/>
          <w:sz w:val="24"/>
          <w:szCs w:val="24"/>
        </w:rPr>
        <w:t>The DDS is the count of the number of nutritional food groups consumed by a household in a reference period</w:t>
      </w:r>
      <w:r w:rsidR="00DF0EBD" w:rsidRPr="008429BD">
        <w:rPr>
          <w:rFonts w:ascii="Times New Roman" w:hAnsi="Times New Roman"/>
          <w:sz w:val="24"/>
          <w:szCs w:val="24"/>
        </w:rPr>
        <w:t xml:space="preserve"> </w:t>
      </w:r>
      <w:r w:rsidR="00DF0EBD" w:rsidRPr="008429BD">
        <w:rPr>
          <w:rFonts w:ascii="Times New Roman" w:hAnsi="Times New Roman"/>
          <w:sz w:val="24"/>
          <w:szCs w:val="24"/>
        </w:rPr>
        <w:fldChar w:fldCharType="begin"/>
      </w:r>
      <w:r w:rsidR="00DF0EBD" w:rsidRPr="008429BD">
        <w:rPr>
          <w:rFonts w:ascii="Times New Roman" w:hAnsi="Times New Roman"/>
          <w:sz w:val="24"/>
          <w:szCs w:val="24"/>
        </w:rPr>
        <w:instrText xml:space="preserve"> ADDIN ZOTERO_ITEM CSL_CITATION {"citationID":"RHuWxvel","properties":{"formattedCitation":"(Swindale and Bilinsky 2006)","plainCitation":"(Swindale and Bilinsky 2006)"},"citationItems":[{"id":826,"uris":["http://zotero.org/groups/462478/items/5CUM7WZZ"],"uri":["http://zotero.org/groups/462478/items/5CUM7WZZ"],"itemData":{"id":826,"type":"article-journal","title":"Development of a Universally Applicable Household Food Insecurity Measurement Tool: Process, Current Status, and Outstanding Issues","container-title":"The Journal of Nutrition","page":"1449S-1452S","volume":"136","issue":"5","source":"jn.nutrition.org","abstract":"The United States Public Law 480 Title II food aid program is the largest U.S. government program directed at reducing hunger, malnutrition, and food insecurity in the developing world. USAID and Title II implementing partners face challenges in measuring the success of Title II programs in reducing household food insecurity because of the technical difficulty and cost of collecting and analyzing data on traditional food security indicators, such as per capita income and caloric adequacy. The Household Food Insecurity Access Scale (HFIAS) holds promise as an easier and more user-friendly approach for measuring the access component of household food security. To support the consistent and comparable collection of the HFIAS, efforts are under way to develop a guide with a standardized questionnaire and data collection and analysis instructions. A set of domains have been identified that is deemed to capture the universal experience of the access component of household food insecurity across countries and cultures. Based on these domains, a set of questions has been developed with wording that is deemed to be universally appropriate, with minor adaptation to local contexts. These underlying suppositions, based on research in multiple countries, are being verified by potential users of the guide. The key remaining issue relates to the process for creating a categorical indicator of food insecurity status from the HFIAS.","ISSN":"0022-3166, 1541-6100","note":"PMID: 16614442","shortTitle":"Development of a Universally Applicable Household Food Insecurity Measurement Tool","journalAbbreviation":"J. Nutr.","language":"en","author":[{"family":"Swindale","given":"Anne"},{"family":"Bilinsky","given":"Paula"}],"issued":{"date-parts":[["2006",5,1]]},"PMID":"16614442"}}],"schema":"https://github.com/citation-style-language/schema/raw/master/csl-citation.json"} </w:instrText>
      </w:r>
      <w:r w:rsidR="00DF0EBD" w:rsidRPr="008429BD">
        <w:rPr>
          <w:rFonts w:ascii="Times New Roman" w:hAnsi="Times New Roman"/>
          <w:sz w:val="24"/>
          <w:szCs w:val="24"/>
        </w:rPr>
        <w:fldChar w:fldCharType="separate"/>
      </w:r>
      <w:r w:rsidR="00DF0EBD" w:rsidRPr="008429BD">
        <w:rPr>
          <w:rFonts w:ascii="Times New Roman" w:hAnsi="Times New Roman"/>
          <w:sz w:val="24"/>
          <w:szCs w:val="24"/>
        </w:rPr>
        <w:t>(Swindale and Bilinsky 2006)</w:t>
      </w:r>
      <w:r w:rsidR="00DF0EBD" w:rsidRPr="008429BD">
        <w:rPr>
          <w:rFonts w:ascii="Times New Roman" w:hAnsi="Times New Roman"/>
          <w:sz w:val="24"/>
          <w:szCs w:val="24"/>
        </w:rPr>
        <w:fldChar w:fldCharType="end"/>
      </w:r>
      <w:r w:rsidRPr="008429BD">
        <w:rPr>
          <w:rFonts w:ascii="Times New Roman" w:hAnsi="Times New Roman"/>
          <w:sz w:val="24"/>
          <w:szCs w:val="24"/>
        </w:rPr>
        <w:t xml:space="preserve">. The maximum score for a household is 12 as there are </w:t>
      </w:r>
      <w:r w:rsidR="00A546B9" w:rsidRPr="008429BD">
        <w:rPr>
          <w:rFonts w:ascii="Times New Roman" w:hAnsi="Times New Roman"/>
          <w:sz w:val="24"/>
          <w:szCs w:val="24"/>
        </w:rPr>
        <w:t xml:space="preserve">12 nutritional food groups: </w:t>
      </w:r>
      <w:proofErr w:type="spellStart"/>
      <w:r w:rsidR="00DF0EBD" w:rsidRPr="008429BD">
        <w:rPr>
          <w:rFonts w:ascii="Times New Roman" w:hAnsi="Times New Roman"/>
          <w:i/>
          <w:sz w:val="24"/>
          <w:szCs w:val="24"/>
        </w:rPr>
        <w:t>i</w:t>
      </w:r>
      <w:proofErr w:type="spellEnd"/>
      <w:r w:rsidR="00DF0EBD" w:rsidRPr="008429BD">
        <w:rPr>
          <w:rFonts w:ascii="Times New Roman" w:hAnsi="Times New Roman"/>
          <w:sz w:val="24"/>
          <w:szCs w:val="24"/>
        </w:rPr>
        <w:t xml:space="preserve">. </w:t>
      </w:r>
      <w:r w:rsidR="00A546B9" w:rsidRPr="008429BD">
        <w:rPr>
          <w:rFonts w:ascii="Times New Roman" w:hAnsi="Times New Roman"/>
          <w:sz w:val="24"/>
          <w:szCs w:val="24"/>
        </w:rPr>
        <w:t xml:space="preserve">cereals, </w:t>
      </w:r>
      <w:r w:rsidR="00DF0EBD" w:rsidRPr="008429BD">
        <w:rPr>
          <w:rFonts w:ascii="Times New Roman" w:hAnsi="Times New Roman"/>
          <w:i/>
          <w:sz w:val="24"/>
          <w:szCs w:val="24"/>
        </w:rPr>
        <w:t>ii</w:t>
      </w:r>
      <w:r w:rsidR="00DF0EBD" w:rsidRPr="008429BD">
        <w:rPr>
          <w:rFonts w:ascii="Times New Roman" w:hAnsi="Times New Roman"/>
          <w:sz w:val="24"/>
          <w:szCs w:val="24"/>
        </w:rPr>
        <w:t>. </w:t>
      </w:r>
      <w:r w:rsidR="00A546B9" w:rsidRPr="008429BD">
        <w:rPr>
          <w:rFonts w:ascii="Times New Roman" w:hAnsi="Times New Roman"/>
          <w:sz w:val="24"/>
          <w:szCs w:val="24"/>
        </w:rPr>
        <w:t xml:space="preserve">roots and tubers, </w:t>
      </w:r>
      <w:r w:rsidR="00DF0EBD" w:rsidRPr="008429BD">
        <w:rPr>
          <w:rFonts w:ascii="Times New Roman" w:hAnsi="Times New Roman"/>
          <w:i/>
          <w:sz w:val="24"/>
          <w:szCs w:val="24"/>
        </w:rPr>
        <w:t>iii</w:t>
      </w:r>
      <w:r w:rsidR="00DF0EBD" w:rsidRPr="008429BD">
        <w:rPr>
          <w:rFonts w:ascii="Times New Roman" w:hAnsi="Times New Roman"/>
          <w:sz w:val="24"/>
          <w:szCs w:val="24"/>
        </w:rPr>
        <w:t>. </w:t>
      </w:r>
      <w:r w:rsidR="00A546B9" w:rsidRPr="008429BD">
        <w:rPr>
          <w:rFonts w:ascii="Times New Roman" w:hAnsi="Times New Roman"/>
          <w:sz w:val="24"/>
          <w:szCs w:val="24"/>
        </w:rPr>
        <w:t xml:space="preserve">pulses and nuts, </w:t>
      </w:r>
      <w:r w:rsidR="00DF0EBD" w:rsidRPr="008429BD">
        <w:rPr>
          <w:rFonts w:ascii="Times New Roman" w:hAnsi="Times New Roman"/>
          <w:i/>
          <w:sz w:val="24"/>
          <w:szCs w:val="24"/>
        </w:rPr>
        <w:t>iv</w:t>
      </w:r>
      <w:r w:rsidR="00DF0EBD" w:rsidRPr="008429BD">
        <w:rPr>
          <w:rFonts w:ascii="Times New Roman" w:hAnsi="Times New Roman"/>
          <w:sz w:val="24"/>
          <w:szCs w:val="24"/>
        </w:rPr>
        <w:t>. </w:t>
      </w:r>
      <w:r w:rsidR="00A546B9" w:rsidRPr="008429BD">
        <w:rPr>
          <w:rFonts w:ascii="Times New Roman" w:hAnsi="Times New Roman"/>
          <w:sz w:val="24"/>
          <w:szCs w:val="24"/>
        </w:rPr>
        <w:t xml:space="preserve">vegetables, </w:t>
      </w:r>
      <w:r w:rsidR="00DF0EBD" w:rsidRPr="008429BD">
        <w:rPr>
          <w:rFonts w:ascii="Times New Roman" w:hAnsi="Times New Roman"/>
          <w:i/>
          <w:sz w:val="24"/>
          <w:szCs w:val="24"/>
        </w:rPr>
        <w:t>v</w:t>
      </w:r>
      <w:r w:rsidR="00DF0EBD" w:rsidRPr="008429BD">
        <w:rPr>
          <w:rFonts w:ascii="Times New Roman" w:hAnsi="Times New Roman"/>
          <w:sz w:val="24"/>
          <w:szCs w:val="24"/>
        </w:rPr>
        <w:t>. </w:t>
      </w:r>
      <w:r w:rsidR="00A546B9" w:rsidRPr="008429BD">
        <w:rPr>
          <w:rFonts w:ascii="Times New Roman" w:hAnsi="Times New Roman"/>
          <w:sz w:val="24"/>
          <w:szCs w:val="24"/>
        </w:rPr>
        <w:t xml:space="preserve">fruit, </w:t>
      </w:r>
      <w:r w:rsidR="00DF0EBD" w:rsidRPr="008429BD">
        <w:rPr>
          <w:rFonts w:ascii="Times New Roman" w:hAnsi="Times New Roman"/>
          <w:i/>
          <w:sz w:val="24"/>
          <w:szCs w:val="24"/>
        </w:rPr>
        <w:t>vi</w:t>
      </w:r>
      <w:r w:rsidR="00DF0EBD" w:rsidRPr="008429BD">
        <w:rPr>
          <w:rFonts w:ascii="Times New Roman" w:hAnsi="Times New Roman"/>
          <w:sz w:val="24"/>
          <w:szCs w:val="24"/>
        </w:rPr>
        <w:t>. </w:t>
      </w:r>
      <w:r w:rsidR="00A546B9" w:rsidRPr="008429BD">
        <w:rPr>
          <w:rFonts w:ascii="Times New Roman" w:hAnsi="Times New Roman"/>
          <w:sz w:val="24"/>
          <w:szCs w:val="24"/>
        </w:rPr>
        <w:t xml:space="preserve">meat, </w:t>
      </w:r>
      <w:r w:rsidR="00DF0EBD" w:rsidRPr="008429BD">
        <w:rPr>
          <w:rFonts w:ascii="Times New Roman" w:hAnsi="Times New Roman"/>
          <w:i/>
          <w:sz w:val="24"/>
          <w:szCs w:val="24"/>
        </w:rPr>
        <w:t>vii</w:t>
      </w:r>
      <w:r w:rsidR="00DF0EBD" w:rsidRPr="008429BD">
        <w:rPr>
          <w:rFonts w:ascii="Times New Roman" w:hAnsi="Times New Roman"/>
          <w:sz w:val="24"/>
          <w:szCs w:val="24"/>
        </w:rPr>
        <w:t>. </w:t>
      </w:r>
      <w:r w:rsidR="00A546B9" w:rsidRPr="008429BD">
        <w:rPr>
          <w:rFonts w:ascii="Times New Roman" w:hAnsi="Times New Roman"/>
          <w:sz w:val="24"/>
          <w:szCs w:val="24"/>
        </w:rPr>
        <w:t xml:space="preserve">eggs, </w:t>
      </w:r>
      <w:r w:rsidR="00DF0EBD" w:rsidRPr="008429BD">
        <w:rPr>
          <w:rFonts w:ascii="Times New Roman" w:hAnsi="Times New Roman"/>
          <w:i/>
          <w:sz w:val="24"/>
          <w:szCs w:val="24"/>
        </w:rPr>
        <w:t>viii</w:t>
      </w:r>
      <w:r w:rsidR="00DF0EBD" w:rsidRPr="008429BD">
        <w:rPr>
          <w:rFonts w:ascii="Times New Roman" w:hAnsi="Times New Roman"/>
          <w:sz w:val="24"/>
          <w:szCs w:val="24"/>
        </w:rPr>
        <w:t>. </w:t>
      </w:r>
      <w:r w:rsidR="00A546B9" w:rsidRPr="008429BD">
        <w:rPr>
          <w:rFonts w:ascii="Times New Roman" w:hAnsi="Times New Roman"/>
          <w:sz w:val="24"/>
          <w:szCs w:val="24"/>
        </w:rPr>
        <w:t xml:space="preserve">fish and seafood, </w:t>
      </w:r>
      <w:r w:rsidR="00DF0EBD" w:rsidRPr="008429BD">
        <w:rPr>
          <w:rFonts w:ascii="Times New Roman" w:hAnsi="Times New Roman"/>
          <w:i/>
          <w:sz w:val="24"/>
          <w:szCs w:val="24"/>
        </w:rPr>
        <w:t>ix</w:t>
      </w:r>
      <w:r w:rsidR="00DF0EBD" w:rsidRPr="008429BD">
        <w:rPr>
          <w:rFonts w:ascii="Times New Roman" w:hAnsi="Times New Roman"/>
          <w:sz w:val="24"/>
          <w:szCs w:val="24"/>
        </w:rPr>
        <w:t>. </w:t>
      </w:r>
      <w:r w:rsidR="00A546B9" w:rsidRPr="008429BD">
        <w:rPr>
          <w:rFonts w:ascii="Times New Roman" w:hAnsi="Times New Roman"/>
          <w:sz w:val="24"/>
          <w:szCs w:val="24"/>
        </w:rPr>
        <w:t xml:space="preserve">milk and dairy products, </w:t>
      </w:r>
      <w:r w:rsidR="00DF0EBD" w:rsidRPr="008429BD">
        <w:rPr>
          <w:rFonts w:ascii="Times New Roman" w:hAnsi="Times New Roman"/>
          <w:i/>
          <w:sz w:val="24"/>
          <w:szCs w:val="24"/>
        </w:rPr>
        <w:t>x</w:t>
      </w:r>
      <w:r w:rsidR="00DF0EBD" w:rsidRPr="008429BD">
        <w:rPr>
          <w:rFonts w:ascii="Times New Roman" w:hAnsi="Times New Roman"/>
          <w:sz w:val="24"/>
          <w:szCs w:val="24"/>
        </w:rPr>
        <w:t>. </w:t>
      </w:r>
      <w:r w:rsidR="00A546B9" w:rsidRPr="008429BD">
        <w:rPr>
          <w:rFonts w:ascii="Times New Roman" w:hAnsi="Times New Roman"/>
          <w:sz w:val="24"/>
          <w:szCs w:val="24"/>
        </w:rPr>
        <w:t xml:space="preserve">oil and fats, </w:t>
      </w:r>
      <w:r w:rsidR="00DF0EBD" w:rsidRPr="008429BD">
        <w:rPr>
          <w:rFonts w:ascii="Times New Roman" w:hAnsi="Times New Roman"/>
          <w:i/>
          <w:sz w:val="24"/>
          <w:szCs w:val="24"/>
        </w:rPr>
        <w:t>xi</w:t>
      </w:r>
      <w:r w:rsidR="00DF0EBD" w:rsidRPr="008429BD">
        <w:rPr>
          <w:rFonts w:ascii="Times New Roman" w:hAnsi="Times New Roman"/>
          <w:sz w:val="24"/>
          <w:szCs w:val="24"/>
        </w:rPr>
        <w:t>. </w:t>
      </w:r>
      <w:r w:rsidR="00A546B9" w:rsidRPr="008429BD">
        <w:rPr>
          <w:rFonts w:ascii="Times New Roman" w:hAnsi="Times New Roman"/>
          <w:sz w:val="24"/>
          <w:szCs w:val="24"/>
        </w:rPr>
        <w:t xml:space="preserve">condiments, and </w:t>
      </w:r>
      <w:r w:rsidR="00DF0EBD" w:rsidRPr="008429BD">
        <w:rPr>
          <w:rFonts w:ascii="Times New Roman" w:hAnsi="Times New Roman"/>
          <w:i/>
          <w:sz w:val="24"/>
          <w:szCs w:val="24"/>
        </w:rPr>
        <w:t>xii</w:t>
      </w:r>
      <w:r w:rsidR="00DF0EBD" w:rsidRPr="008429BD">
        <w:rPr>
          <w:rFonts w:ascii="Times New Roman" w:hAnsi="Times New Roman"/>
          <w:sz w:val="24"/>
          <w:szCs w:val="24"/>
        </w:rPr>
        <w:t>. </w:t>
      </w:r>
      <w:r w:rsidR="00A546B9" w:rsidRPr="008429BD">
        <w:rPr>
          <w:rFonts w:ascii="Times New Roman" w:hAnsi="Times New Roman"/>
          <w:sz w:val="24"/>
          <w:szCs w:val="24"/>
        </w:rPr>
        <w:t>sugar</w:t>
      </w:r>
      <w:r w:rsidRPr="008429BD">
        <w:rPr>
          <w:rFonts w:ascii="Times New Roman" w:hAnsi="Times New Roman"/>
          <w:sz w:val="24"/>
          <w:szCs w:val="24"/>
        </w:rPr>
        <w:t xml:space="preserve">. </w:t>
      </w:r>
      <w:del w:id="214" w:author="Linderhof, Vincent" w:date="2016-03-06T18:58:00Z">
        <w:r w:rsidRPr="008429BD" w:rsidDel="00034885">
          <w:rPr>
            <w:rFonts w:ascii="Times New Roman" w:hAnsi="Times New Roman"/>
            <w:sz w:val="24"/>
            <w:szCs w:val="24"/>
          </w:rPr>
          <w:delText xml:space="preserve">The advantages of the DDS indicator are: </w:delText>
        </w:r>
      </w:del>
    </w:p>
    <w:p w14:paraId="5D91C130" w14:textId="50A72200" w:rsidR="00682037" w:rsidRPr="008429BD" w:rsidDel="00034885" w:rsidRDefault="00682037" w:rsidP="00034885">
      <w:pPr>
        <w:rPr>
          <w:del w:id="215" w:author="Linderhof, Vincent" w:date="2016-03-06T18:58:00Z"/>
          <w:rFonts w:ascii="Times New Roman" w:hAnsi="Times New Roman"/>
          <w:sz w:val="24"/>
          <w:szCs w:val="24"/>
        </w:rPr>
        <w:pPrChange w:id="216" w:author="Linderhof, Vincent" w:date="2016-03-06T18:58:00Z">
          <w:pPr>
            <w:pStyle w:val="ListParagraph"/>
            <w:numPr>
              <w:numId w:val="6"/>
            </w:numPr>
            <w:ind w:hanging="360"/>
          </w:pPr>
        </w:pPrChange>
      </w:pPr>
      <w:del w:id="217" w:author="Linderhof, Vincent" w:date="2016-03-06T18:58:00Z">
        <w:r w:rsidRPr="008429BD" w:rsidDel="00034885">
          <w:rPr>
            <w:rFonts w:ascii="Times New Roman" w:hAnsi="Times New Roman"/>
            <w:sz w:val="24"/>
            <w:szCs w:val="24"/>
          </w:rPr>
          <w:delText>It shows dietary diversity as it distinguishes 12 food groups;</w:delText>
        </w:r>
      </w:del>
    </w:p>
    <w:p w14:paraId="4EDF671F" w14:textId="02B783CC" w:rsidR="00682037" w:rsidRPr="008429BD" w:rsidDel="00034885" w:rsidRDefault="00682037" w:rsidP="00034885">
      <w:pPr>
        <w:rPr>
          <w:del w:id="218" w:author="Linderhof, Vincent" w:date="2016-03-06T18:59:00Z"/>
          <w:rFonts w:ascii="Times New Roman" w:hAnsi="Times New Roman"/>
          <w:sz w:val="24"/>
          <w:szCs w:val="24"/>
        </w:rPr>
        <w:pPrChange w:id="219" w:author="Linderhof, Vincent" w:date="2016-03-06T18:59:00Z">
          <w:pPr>
            <w:pStyle w:val="ListParagraph"/>
            <w:numPr>
              <w:numId w:val="6"/>
            </w:numPr>
            <w:ind w:hanging="360"/>
          </w:pPr>
        </w:pPrChange>
      </w:pPr>
      <w:moveFromRangeStart w:id="220" w:author="Linderhof, Vincent" w:date="2016-03-06T18:59:00Z" w:name="move445054087"/>
      <w:moveFrom w:id="221" w:author="Linderhof, Vincent" w:date="2016-03-06T18:59:00Z">
        <w:r w:rsidRPr="008429BD" w:rsidDel="00034885">
          <w:rPr>
            <w:rFonts w:ascii="Times New Roman" w:hAnsi="Times New Roman"/>
            <w:sz w:val="24"/>
            <w:szCs w:val="24"/>
          </w:rPr>
          <w:t>It is associated to improved outcomes in areas such as birth weight, child anthropometric status, and improved hemoglobin concentrations;</w:t>
        </w:r>
      </w:moveFrom>
      <w:moveFromRangeEnd w:id="220"/>
    </w:p>
    <w:p w14:paraId="2D6C29BA" w14:textId="2AB4930C" w:rsidR="00682037" w:rsidRPr="008429BD" w:rsidDel="00034885" w:rsidRDefault="00682037" w:rsidP="00034885">
      <w:pPr>
        <w:rPr>
          <w:del w:id="222" w:author="Linderhof, Vincent" w:date="2016-03-06T19:00:00Z"/>
          <w:rFonts w:ascii="Times New Roman" w:hAnsi="Times New Roman"/>
          <w:sz w:val="24"/>
          <w:szCs w:val="24"/>
        </w:rPr>
        <w:pPrChange w:id="223" w:author="Linderhof, Vincent" w:date="2016-03-06T19:00:00Z">
          <w:pPr>
            <w:pStyle w:val="ListParagraph"/>
            <w:numPr>
              <w:numId w:val="6"/>
            </w:numPr>
            <w:ind w:hanging="360"/>
          </w:pPr>
        </w:pPrChange>
      </w:pPr>
      <w:r w:rsidRPr="008429BD">
        <w:rPr>
          <w:rFonts w:ascii="Times New Roman" w:hAnsi="Times New Roman"/>
          <w:sz w:val="24"/>
          <w:szCs w:val="24"/>
        </w:rPr>
        <w:t xml:space="preserve">It is highly correlated with </w:t>
      </w:r>
      <w:del w:id="224" w:author="Linderhof, Vincent" w:date="2016-03-06T18:59:00Z">
        <w:r w:rsidRPr="008429BD" w:rsidDel="00034885">
          <w:rPr>
            <w:rFonts w:ascii="Times New Roman" w:hAnsi="Times New Roman"/>
            <w:sz w:val="24"/>
            <w:szCs w:val="24"/>
          </w:rPr>
          <w:delText xml:space="preserve">such </w:delText>
        </w:r>
      </w:del>
      <w:r w:rsidRPr="008429BD">
        <w:rPr>
          <w:rFonts w:ascii="Times New Roman" w:hAnsi="Times New Roman"/>
          <w:sz w:val="24"/>
          <w:szCs w:val="24"/>
        </w:rPr>
        <w:t xml:space="preserve">factors </w:t>
      </w:r>
      <w:ins w:id="225" w:author="Linderhof, Vincent" w:date="2016-03-06T18:59:00Z">
        <w:r w:rsidR="00034885">
          <w:rPr>
            <w:rFonts w:ascii="Times New Roman" w:hAnsi="Times New Roman"/>
            <w:sz w:val="24"/>
            <w:szCs w:val="24"/>
          </w:rPr>
          <w:t xml:space="preserve">such </w:t>
        </w:r>
      </w:ins>
      <w:r w:rsidRPr="008429BD">
        <w:rPr>
          <w:rFonts w:ascii="Times New Roman" w:hAnsi="Times New Roman"/>
          <w:sz w:val="24"/>
          <w:szCs w:val="24"/>
        </w:rPr>
        <w:t xml:space="preserve">as caloric and protein adequacy, </w:t>
      </w:r>
      <w:del w:id="226" w:author="Linderhof, Vincent" w:date="2016-03-06T18:59:00Z">
        <w:r w:rsidRPr="008429BD" w:rsidDel="00034885">
          <w:rPr>
            <w:rFonts w:ascii="Times New Roman" w:hAnsi="Times New Roman"/>
            <w:sz w:val="24"/>
            <w:szCs w:val="24"/>
          </w:rPr>
          <w:delText xml:space="preserve">percentage of protein from animal sources (high quality protein), </w:delText>
        </w:r>
      </w:del>
      <w:r w:rsidRPr="008429BD">
        <w:rPr>
          <w:rFonts w:ascii="Times New Roman" w:hAnsi="Times New Roman"/>
          <w:sz w:val="24"/>
          <w:szCs w:val="24"/>
        </w:rPr>
        <w:t>and household income</w:t>
      </w:r>
      <w:ins w:id="227" w:author="Linderhof, Vincent" w:date="2016-03-06T19:00:00Z">
        <w:r w:rsidR="00034885">
          <w:rPr>
            <w:rFonts w:ascii="Times New Roman" w:hAnsi="Times New Roman"/>
            <w:sz w:val="24"/>
            <w:szCs w:val="24"/>
          </w:rPr>
          <w:t xml:space="preserve">. Furthermore, </w:t>
        </w:r>
      </w:ins>
      <w:del w:id="228" w:author="Linderhof, Vincent" w:date="2016-03-06T19:00:00Z">
        <w:r w:rsidRPr="008429BD" w:rsidDel="00034885">
          <w:rPr>
            <w:rFonts w:ascii="Times New Roman" w:hAnsi="Times New Roman"/>
            <w:sz w:val="24"/>
            <w:szCs w:val="24"/>
          </w:rPr>
          <w:delText xml:space="preserve">; </w:delText>
        </w:r>
      </w:del>
      <w:moveToRangeStart w:id="229" w:author="Linderhof, Vincent" w:date="2016-03-06T18:59:00Z" w:name="move445054087"/>
      <w:moveTo w:id="230" w:author="Linderhof, Vincent" w:date="2016-03-06T18:59:00Z">
        <w:del w:id="231" w:author="Linderhof, Vincent" w:date="2016-03-06T19:00:00Z">
          <w:r w:rsidR="00034885" w:rsidRPr="008429BD" w:rsidDel="00034885">
            <w:rPr>
              <w:rFonts w:ascii="Times New Roman" w:hAnsi="Times New Roman"/>
              <w:sz w:val="24"/>
              <w:szCs w:val="24"/>
            </w:rPr>
            <w:delText>I</w:delText>
          </w:r>
        </w:del>
      </w:moveTo>
      <w:ins w:id="232" w:author="Linderhof, Vincent" w:date="2016-03-06T19:00:00Z">
        <w:r w:rsidR="00034885">
          <w:rPr>
            <w:rFonts w:ascii="Times New Roman" w:hAnsi="Times New Roman"/>
            <w:sz w:val="24"/>
            <w:szCs w:val="24"/>
          </w:rPr>
          <w:t>i</w:t>
        </w:r>
      </w:ins>
      <w:moveTo w:id="233" w:author="Linderhof, Vincent" w:date="2016-03-06T18:59:00Z">
        <w:r w:rsidR="00034885" w:rsidRPr="008429BD">
          <w:rPr>
            <w:rFonts w:ascii="Times New Roman" w:hAnsi="Times New Roman"/>
            <w:sz w:val="24"/>
            <w:szCs w:val="24"/>
          </w:rPr>
          <w:t xml:space="preserve">t is associated to improved outcomes in </w:t>
        </w:r>
        <w:del w:id="234" w:author="Linderhof, Vincent" w:date="2016-03-06T19:00:00Z">
          <w:r w:rsidR="00034885" w:rsidRPr="008429BD" w:rsidDel="00034885">
            <w:rPr>
              <w:rFonts w:ascii="Times New Roman" w:hAnsi="Times New Roman"/>
              <w:sz w:val="24"/>
              <w:szCs w:val="24"/>
            </w:rPr>
            <w:delText xml:space="preserve">areas such as birth weight, </w:delText>
          </w:r>
        </w:del>
        <w:r w:rsidR="00034885" w:rsidRPr="008429BD">
          <w:rPr>
            <w:rFonts w:ascii="Times New Roman" w:hAnsi="Times New Roman"/>
            <w:sz w:val="24"/>
            <w:szCs w:val="24"/>
          </w:rPr>
          <w:t>child anthropometric status</w:t>
        </w:r>
      </w:moveTo>
      <w:ins w:id="235" w:author="Linderhof, Vincent" w:date="2016-03-06T19:00:00Z">
        <w:r w:rsidR="00034885">
          <w:rPr>
            <w:rFonts w:ascii="Times New Roman" w:hAnsi="Times New Roman"/>
            <w:sz w:val="24"/>
            <w:szCs w:val="24"/>
          </w:rPr>
          <w:t>.</w:t>
        </w:r>
      </w:ins>
      <w:moveTo w:id="236" w:author="Linderhof, Vincent" w:date="2016-03-06T18:59:00Z">
        <w:del w:id="237" w:author="Linderhof, Vincent" w:date="2016-03-06T19:00:00Z">
          <w:r w:rsidR="00034885" w:rsidRPr="008429BD" w:rsidDel="00034885">
            <w:rPr>
              <w:rFonts w:ascii="Times New Roman" w:hAnsi="Times New Roman"/>
              <w:sz w:val="24"/>
              <w:szCs w:val="24"/>
            </w:rPr>
            <w:delText>, and improved hemoglobin concentrations;</w:delText>
          </w:r>
        </w:del>
      </w:moveTo>
      <w:moveToRangeEnd w:id="229"/>
    </w:p>
    <w:p w14:paraId="3454CA57" w14:textId="2136B0C1" w:rsidR="00682037" w:rsidRPr="008429BD" w:rsidDel="00034885" w:rsidRDefault="00682037" w:rsidP="00034885">
      <w:pPr>
        <w:rPr>
          <w:del w:id="238" w:author="Linderhof, Vincent" w:date="2016-03-06T19:00:00Z"/>
          <w:rFonts w:ascii="Times New Roman" w:hAnsi="Times New Roman"/>
          <w:sz w:val="24"/>
          <w:szCs w:val="24"/>
        </w:rPr>
        <w:pPrChange w:id="239" w:author="Linderhof, Vincent" w:date="2016-03-06T19:00:00Z">
          <w:pPr>
            <w:pStyle w:val="ListParagraph"/>
            <w:numPr>
              <w:numId w:val="6"/>
            </w:numPr>
            <w:ind w:hanging="360"/>
          </w:pPr>
        </w:pPrChange>
      </w:pPr>
      <w:del w:id="240" w:author="Linderhof, Vincent" w:date="2016-03-06T19:00:00Z">
        <w:r w:rsidRPr="008429BD" w:rsidDel="00034885">
          <w:rPr>
            <w:rFonts w:ascii="Times New Roman" w:hAnsi="Times New Roman"/>
            <w:sz w:val="24"/>
            <w:szCs w:val="24"/>
          </w:rPr>
          <w:delText>It can be asked at household or individual level; and</w:delText>
        </w:r>
      </w:del>
    </w:p>
    <w:p w14:paraId="3C92E663" w14:textId="6C549329" w:rsidR="00682037" w:rsidRPr="008429BD" w:rsidRDefault="00682037" w:rsidP="00034885">
      <w:pPr>
        <w:rPr>
          <w:rFonts w:ascii="Times New Roman" w:hAnsi="Times New Roman"/>
          <w:sz w:val="24"/>
          <w:szCs w:val="24"/>
        </w:rPr>
        <w:pPrChange w:id="241" w:author="Linderhof, Vincent" w:date="2016-03-06T19:00:00Z">
          <w:pPr>
            <w:pStyle w:val="ListParagraph"/>
            <w:numPr>
              <w:numId w:val="6"/>
            </w:numPr>
            <w:ind w:hanging="360"/>
          </w:pPr>
        </w:pPrChange>
      </w:pPr>
      <w:del w:id="242" w:author="Linderhof, Vincent" w:date="2016-03-06T19:00:00Z">
        <w:r w:rsidRPr="008429BD" w:rsidDel="00034885">
          <w:rPr>
            <w:rFonts w:ascii="Times New Roman" w:hAnsi="Times New Roman"/>
            <w:sz w:val="24"/>
            <w:szCs w:val="24"/>
          </w:rPr>
          <w:delText>The data for the DDS are relatively easy to collect.</w:delText>
        </w:r>
      </w:del>
      <w:r w:rsidRPr="008429BD">
        <w:rPr>
          <w:rFonts w:ascii="Times New Roman" w:hAnsi="Times New Roman"/>
          <w:sz w:val="24"/>
          <w:szCs w:val="24"/>
        </w:rPr>
        <w:t xml:space="preserve"> </w:t>
      </w:r>
    </w:p>
    <w:p w14:paraId="25E2A9DD" w14:textId="23CD6738" w:rsidR="00904500" w:rsidRPr="008429BD" w:rsidRDefault="00904500" w:rsidP="00F77985">
      <w:pPr>
        <w:rPr>
          <w:rFonts w:ascii="Times New Roman" w:hAnsi="Times New Roman"/>
          <w:sz w:val="24"/>
          <w:szCs w:val="24"/>
        </w:rPr>
      </w:pPr>
      <w:r w:rsidRPr="008429BD">
        <w:rPr>
          <w:rFonts w:ascii="Times New Roman" w:hAnsi="Times New Roman"/>
          <w:sz w:val="24"/>
          <w:szCs w:val="24"/>
        </w:rPr>
        <w:t>The Food Variety Score counts individual food items</w:t>
      </w:r>
      <w:r w:rsidR="00873C8B" w:rsidRPr="008429BD">
        <w:rPr>
          <w:rFonts w:ascii="Times New Roman" w:hAnsi="Times New Roman"/>
          <w:sz w:val="24"/>
          <w:szCs w:val="24"/>
        </w:rPr>
        <w:t xml:space="preserve"> </w:t>
      </w:r>
      <w:r w:rsidR="00873C8B" w:rsidRPr="008429BD">
        <w:rPr>
          <w:rFonts w:ascii="Times New Roman" w:hAnsi="Times New Roman"/>
          <w:sz w:val="24"/>
          <w:szCs w:val="24"/>
        </w:rPr>
        <w:fldChar w:fldCharType="begin"/>
      </w:r>
      <w:r w:rsidR="00873C8B" w:rsidRPr="008429BD">
        <w:rPr>
          <w:rFonts w:ascii="Times New Roman" w:hAnsi="Times New Roman"/>
          <w:sz w:val="24"/>
          <w:szCs w:val="24"/>
        </w:rPr>
        <w:instrText xml:space="preserve"> ADDIN ZOTERO_ITEM CSL_CITATION {"citationID":"JPrZQwuD","properties":{"formattedCitation":"(Torheim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r w:rsidR="00873C8B" w:rsidRPr="008429BD">
        <w:rPr>
          <w:rFonts w:ascii="Times New Roman" w:hAnsi="Times New Roman"/>
          <w:sz w:val="24"/>
          <w:szCs w:val="24"/>
        </w:rPr>
        <w:fldChar w:fldCharType="separate"/>
      </w:r>
      <w:r w:rsidR="00873C8B" w:rsidRPr="008429BD">
        <w:rPr>
          <w:rFonts w:ascii="Times New Roman" w:hAnsi="Times New Roman"/>
          <w:sz w:val="24"/>
          <w:szCs w:val="24"/>
        </w:rPr>
        <w:t>(Torheim et al. 2004)</w:t>
      </w:r>
      <w:r w:rsidR="00873C8B" w:rsidRPr="008429BD">
        <w:rPr>
          <w:rFonts w:ascii="Times New Roman" w:hAnsi="Times New Roman"/>
          <w:sz w:val="24"/>
          <w:szCs w:val="24"/>
        </w:rPr>
        <w:fldChar w:fldCharType="end"/>
      </w:r>
      <w:r w:rsidR="00FC2951" w:rsidRPr="008429BD">
        <w:rPr>
          <w:rFonts w:ascii="Times New Roman" w:hAnsi="Times New Roman"/>
          <w:sz w:val="24"/>
          <w:szCs w:val="24"/>
        </w:rPr>
        <w:t xml:space="preserve"> in a given reference period</w:t>
      </w:r>
      <w:r w:rsidRPr="008429BD">
        <w:rPr>
          <w:rFonts w:ascii="Times New Roman" w:hAnsi="Times New Roman"/>
          <w:sz w:val="24"/>
          <w:szCs w:val="24"/>
        </w:rPr>
        <w:t>. Each food groups consists of a number of food items</w:t>
      </w:r>
      <w:r w:rsidR="00FC2951" w:rsidRPr="008429BD">
        <w:rPr>
          <w:rFonts w:ascii="Times New Roman" w:hAnsi="Times New Roman"/>
          <w:sz w:val="24"/>
          <w:szCs w:val="24"/>
        </w:rPr>
        <w:t xml:space="preserve">, see </w:t>
      </w:r>
      <w:proofErr w:type="spellStart"/>
      <w:r w:rsidR="00FC2951" w:rsidRPr="008429BD">
        <w:rPr>
          <w:rFonts w:ascii="Times New Roman" w:hAnsi="Times New Roman"/>
          <w:sz w:val="24"/>
          <w:szCs w:val="24"/>
        </w:rPr>
        <w:t>Torheim</w:t>
      </w:r>
      <w:proofErr w:type="spellEnd"/>
      <w:r w:rsidR="00FC2951" w:rsidRPr="008429BD">
        <w:rPr>
          <w:rFonts w:ascii="Times New Roman" w:hAnsi="Times New Roman"/>
          <w:sz w:val="24"/>
          <w:szCs w:val="24"/>
        </w:rPr>
        <w:t xml:space="preserve"> et al</w:t>
      </w:r>
      <w:r w:rsidRPr="008429BD">
        <w:rPr>
          <w:rFonts w:ascii="Times New Roman" w:hAnsi="Times New Roman"/>
          <w:sz w:val="24"/>
          <w:szCs w:val="24"/>
        </w:rPr>
        <w:t xml:space="preserve">. </w:t>
      </w:r>
      <w:r w:rsidR="00FC2951" w:rsidRPr="008429BD">
        <w:rPr>
          <w:rFonts w:ascii="Times New Roman" w:hAnsi="Times New Roman"/>
          <w:sz w:val="24"/>
          <w:szCs w:val="24"/>
        </w:rPr>
        <w:t>The calculation of the FVS score requires more detailed data</w:t>
      </w:r>
      <w:r w:rsidR="00163988" w:rsidRPr="008429BD">
        <w:rPr>
          <w:rFonts w:ascii="Times New Roman" w:hAnsi="Times New Roman"/>
          <w:sz w:val="24"/>
          <w:szCs w:val="24"/>
        </w:rPr>
        <w:t xml:space="preserve"> on food items</w:t>
      </w:r>
      <w:r w:rsidR="00FC2951" w:rsidRPr="008429BD">
        <w:rPr>
          <w:rFonts w:ascii="Times New Roman" w:hAnsi="Times New Roman"/>
          <w:sz w:val="24"/>
          <w:szCs w:val="24"/>
        </w:rPr>
        <w:t xml:space="preserve">. As the DDS, the FVS score does not take into account the frequency of consumption of food items given a reference period. </w:t>
      </w:r>
    </w:p>
    <w:p w14:paraId="71F74670" w14:textId="2FB409DD" w:rsidR="00A546B9" w:rsidRPr="008429BD" w:rsidDel="004717E5" w:rsidRDefault="003C681F" w:rsidP="00F77985">
      <w:pPr>
        <w:rPr>
          <w:del w:id="243" w:author="Linderhof, Vincent" w:date="2016-03-06T10:55:00Z"/>
          <w:rFonts w:ascii="Times New Roman" w:hAnsi="Times New Roman"/>
          <w:sz w:val="24"/>
          <w:szCs w:val="24"/>
        </w:rPr>
      </w:pPr>
      <w:commentRangeStart w:id="244"/>
      <w:r w:rsidRPr="008429BD">
        <w:rPr>
          <w:rFonts w:ascii="Times New Roman" w:hAnsi="Times New Roman"/>
          <w:sz w:val="24"/>
          <w:szCs w:val="24"/>
        </w:rPr>
        <w:t>However, i</w:t>
      </w:r>
      <w:r w:rsidR="00F01F26" w:rsidRPr="008429BD">
        <w:rPr>
          <w:rFonts w:ascii="Times New Roman" w:hAnsi="Times New Roman"/>
          <w:sz w:val="24"/>
          <w:szCs w:val="24"/>
        </w:rPr>
        <w:t xml:space="preserve">n </w:t>
      </w:r>
      <w:r w:rsidR="00197356" w:rsidRPr="008429BD">
        <w:rPr>
          <w:rFonts w:ascii="Times New Roman" w:hAnsi="Times New Roman"/>
          <w:sz w:val="24"/>
          <w:szCs w:val="24"/>
        </w:rPr>
        <w:t xml:space="preserve">order to </w:t>
      </w:r>
      <w:r w:rsidR="009E2C95" w:rsidRPr="008429BD">
        <w:rPr>
          <w:rFonts w:ascii="Times New Roman" w:hAnsi="Times New Roman"/>
          <w:sz w:val="24"/>
          <w:szCs w:val="24"/>
        </w:rPr>
        <w:t>approximate</w:t>
      </w:r>
      <w:r w:rsidR="00197356" w:rsidRPr="008429BD">
        <w:rPr>
          <w:rFonts w:ascii="Times New Roman" w:hAnsi="Times New Roman"/>
          <w:sz w:val="24"/>
          <w:szCs w:val="24"/>
        </w:rPr>
        <w:t xml:space="preserve"> the results in </w:t>
      </w:r>
      <w:r w:rsidR="00CB6828" w:rsidRPr="00A0183E">
        <w:rPr>
          <w:rFonts w:ascii="Times New Roman" w:hAnsi="Times New Roman"/>
          <w:sz w:val="24"/>
          <w:szCs w:val="24"/>
          <w:rPrChange w:id="245" w:author="Linderhof, Vincent" w:date="2016-03-04T20:50:00Z">
            <w:rPr/>
          </w:rPrChange>
        </w:rPr>
        <w:fldChar w:fldCharType="begin"/>
      </w:r>
      <w:r w:rsidR="00E02A8C" w:rsidRPr="008429BD">
        <w:rPr>
          <w:rFonts w:ascii="Times New Roman" w:hAnsi="Times New Roman"/>
          <w:sz w:val="24"/>
          <w:szCs w:val="24"/>
        </w:rPr>
        <w:instrText xml:space="preserve"> ADDIN ZOTERO_ITEM CSL_CITATION {"citationID":"In416BZg","properties":{"formattedCitation":"(Jones,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CB6828" w:rsidRPr="00A0183E">
        <w:rPr>
          <w:rFonts w:ascii="Times New Roman" w:hAnsi="Times New Roman"/>
          <w:sz w:val="24"/>
          <w:szCs w:val="24"/>
          <w:rPrChange w:id="246" w:author="Linderhof, Vincent" w:date="2016-03-04T20:50:00Z">
            <w:rPr/>
          </w:rPrChange>
        </w:rPr>
        <w:fldChar w:fldCharType="separate"/>
      </w:r>
      <w:r w:rsidR="00E02A8C" w:rsidRPr="008429BD">
        <w:rPr>
          <w:rFonts w:ascii="Times New Roman" w:hAnsi="Times New Roman"/>
          <w:sz w:val="24"/>
          <w:szCs w:val="24"/>
        </w:rPr>
        <w:t>(Jones</w:t>
      </w:r>
      <w:ins w:id="247" w:author="Linderhof, Vincent" w:date="2016-03-06T11:34:00Z">
        <w:r w:rsidR="00DA4F80">
          <w:rPr>
            <w:rFonts w:ascii="Times New Roman" w:hAnsi="Times New Roman"/>
            <w:sz w:val="24"/>
            <w:szCs w:val="24"/>
          </w:rPr>
          <w:t xml:space="preserve"> et al.</w:t>
        </w:r>
      </w:ins>
      <w:del w:id="248" w:author="Linderhof, Vincent" w:date="2016-03-06T11:35:00Z">
        <w:r w:rsidR="00E02A8C" w:rsidRPr="008429BD" w:rsidDel="00DA4F80">
          <w:rPr>
            <w:rFonts w:ascii="Times New Roman" w:hAnsi="Times New Roman"/>
            <w:sz w:val="24"/>
            <w:szCs w:val="24"/>
          </w:rPr>
          <w:delText>, Shrinivas, and Bezner-Kerr</w:delText>
        </w:r>
      </w:del>
      <w:r w:rsidR="00E02A8C" w:rsidRPr="008429BD">
        <w:rPr>
          <w:rFonts w:ascii="Times New Roman" w:hAnsi="Times New Roman"/>
          <w:sz w:val="24"/>
          <w:szCs w:val="24"/>
        </w:rPr>
        <w:t xml:space="preserve"> 2014)</w:t>
      </w:r>
      <w:r w:rsidR="00CB6828" w:rsidRPr="00A0183E">
        <w:rPr>
          <w:rFonts w:ascii="Times New Roman" w:hAnsi="Times New Roman"/>
          <w:sz w:val="24"/>
          <w:szCs w:val="24"/>
          <w:rPrChange w:id="249" w:author="Linderhof, Vincent" w:date="2016-03-04T20:50:00Z">
            <w:rPr/>
          </w:rPrChange>
        </w:rPr>
        <w:fldChar w:fldCharType="end"/>
      </w:r>
      <w:r w:rsidR="00F01F26" w:rsidRPr="008429BD">
        <w:rPr>
          <w:rFonts w:ascii="Times New Roman" w:hAnsi="Times New Roman"/>
          <w:sz w:val="24"/>
          <w:szCs w:val="24"/>
        </w:rPr>
        <w:t>,</w:t>
      </w:r>
      <w:r w:rsidR="00E3446F" w:rsidRPr="008429BD">
        <w:rPr>
          <w:rFonts w:ascii="Times New Roman" w:hAnsi="Times New Roman"/>
          <w:sz w:val="24"/>
          <w:szCs w:val="24"/>
        </w:rPr>
        <w:t xml:space="preserve"> we use a derivate</w:t>
      </w:r>
      <w:r w:rsidR="00D01FF4" w:rsidRPr="008429BD">
        <w:rPr>
          <w:rFonts w:ascii="Times New Roman" w:hAnsi="Times New Roman"/>
          <w:sz w:val="24"/>
          <w:szCs w:val="24"/>
        </w:rPr>
        <w:t xml:space="preserve"> of the</w:t>
      </w:r>
      <w:r w:rsidR="00E3446F" w:rsidRPr="008429BD">
        <w:rPr>
          <w:rFonts w:ascii="Times New Roman" w:hAnsi="Times New Roman"/>
          <w:sz w:val="24"/>
          <w:szCs w:val="24"/>
        </w:rPr>
        <w:t xml:space="preserve"> FVS</w:t>
      </w:r>
      <w:r w:rsidR="00D01FF4" w:rsidRPr="008429BD">
        <w:rPr>
          <w:rFonts w:ascii="Times New Roman" w:hAnsi="Times New Roman"/>
          <w:sz w:val="24"/>
          <w:szCs w:val="24"/>
        </w:rPr>
        <w:t xml:space="preserve"> known as </w:t>
      </w:r>
      <w:r w:rsidR="00E3446F" w:rsidRPr="008429BD">
        <w:rPr>
          <w:rFonts w:ascii="Times New Roman" w:hAnsi="Times New Roman"/>
          <w:sz w:val="24"/>
          <w:szCs w:val="24"/>
        </w:rPr>
        <w:t xml:space="preserve">the </w:t>
      </w:r>
      <w:r w:rsidR="00F01F26" w:rsidRPr="008429BD">
        <w:rPr>
          <w:rFonts w:ascii="Times New Roman" w:hAnsi="Times New Roman"/>
          <w:sz w:val="24"/>
          <w:szCs w:val="24"/>
        </w:rPr>
        <w:t>Food Consumption Score (</w:t>
      </w:r>
      <w:r w:rsidR="00E3446F" w:rsidRPr="008429BD">
        <w:rPr>
          <w:rFonts w:ascii="Times New Roman" w:hAnsi="Times New Roman"/>
          <w:sz w:val="24"/>
          <w:szCs w:val="24"/>
        </w:rPr>
        <w:t>FC</w:t>
      </w:r>
      <w:r w:rsidR="00D47918" w:rsidRPr="008429BD">
        <w:rPr>
          <w:rFonts w:ascii="Times New Roman" w:hAnsi="Times New Roman"/>
          <w:sz w:val="24"/>
          <w:szCs w:val="24"/>
        </w:rPr>
        <w:t>S</w:t>
      </w:r>
      <w:r w:rsidR="00F01F26" w:rsidRPr="008429BD">
        <w:rPr>
          <w:rFonts w:ascii="Times New Roman" w:hAnsi="Times New Roman"/>
          <w:sz w:val="24"/>
          <w:szCs w:val="24"/>
        </w:rPr>
        <w:t>)</w:t>
      </w:r>
      <w:r w:rsidR="0030178E" w:rsidRPr="008429BD">
        <w:rPr>
          <w:rFonts w:ascii="Times New Roman" w:hAnsi="Times New Roman"/>
          <w:sz w:val="24"/>
          <w:szCs w:val="24"/>
        </w:rPr>
        <w:t xml:space="preserve">. </w:t>
      </w:r>
      <w:r w:rsidR="00385728" w:rsidRPr="008429BD">
        <w:rPr>
          <w:rFonts w:ascii="Times New Roman" w:hAnsi="Times New Roman"/>
          <w:sz w:val="24"/>
          <w:szCs w:val="24"/>
        </w:rPr>
        <w:t xml:space="preserve">The </w:t>
      </w:r>
      <w:r w:rsidR="00CB6828" w:rsidRPr="008429BD">
        <w:rPr>
          <w:rFonts w:ascii="Times New Roman" w:hAnsi="Times New Roman"/>
          <w:sz w:val="24"/>
          <w:szCs w:val="24"/>
        </w:rPr>
        <w:t>FCS</w:t>
      </w:r>
      <w:r w:rsidR="00385728" w:rsidRPr="008429BD">
        <w:rPr>
          <w:rFonts w:ascii="Times New Roman" w:hAnsi="Times New Roman"/>
          <w:sz w:val="24"/>
          <w:szCs w:val="24"/>
        </w:rPr>
        <w:t xml:space="preserve"> uses weighted food groups, the Dietary Diversity Score uses </w:t>
      </w:r>
      <w:r w:rsidR="00B04199" w:rsidRPr="008429BD">
        <w:rPr>
          <w:rFonts w:ascii="Times New Roman" w:hAnsi="Times New Roman"/>
          <w:sz w:val="24"/>
          <w:szCs w:val="24"/>
        </w:rPr>
        <w:t>also uses f</w:t>
      </w:r>
      <w:r w:rsidR="00385728" w:rsidRPr="008429BD">
        <w:rPr>
          <w:rFonts w:ascii="Times New Roman" w:hAnsi="Times New Roman"/>
          <w:sz w:val="24"/>
          <w:szCs w:val="24"/>
        </w:rPr>
        <w:t xml:space="preserve">ood groups but with weights set to one and the Food Variety Score counts individual food items.  </w:t>
      </w:r>
      <w:r w:rsidR="00C267AC" w:rsidRPr="008429BD">
        <w:rPr>
          <w:rFonts w:ascii="Times New Roman" w:hAnsi="Times New Roman"/>
          <w:sz w:val="24"/>
          <w:szCs w:val="24"/>
        </w:rPr>
        <w:t>Therefore, w</w:t>
      </w:r>
      <w:r w:rsidR="00B9031E" w:rsidRPr="008429BD">
        <w:rPr>
          <w:rFonts w:ascii="Times New Roman" w:hAnsi="Times New Roman"/>
          <w:sz w:val="24"/>
          <w:szCs w:val="24"/>
        </w:rPr>
        <w:t xml:space="preserve">hile </w:t>
      </w:r>
      <w:r w:rsidR="009E2C95" w:rsidRPr="008429BD">
        <w:rPr>
          <w:rFonts w:ascii="Times New Roman" w:hAnsi="Times New Roman"/>
          <w:sz w:val="24"/>
          <w:szCs w:val="24"/>
        </w:rPr>
        <w:t xml:space="preserve">both </w:t>
      </w:r>
      <w:r w:rsidR="00B9031E" w:rsidRPr="008429BD">
        <w:rPr>
          <w:rFonts w:ascii="Times New Roman" w:hAnsi="Times New Roman"/>
          <w:sz w:val="24"/>
          <w:szCs w:val="24"/>
        </w:rPr>
        <w:t>t</w:t>
      </w:r>
      <w:r w:rsidR="00E97EFC" w:rsidRPr="008429BD">
        <w:rPr>
          <w:rFonts w:ascii="Times New Roman" w:hAnsi="Times New Roman"/>
          <w:sz w:val="24"/>
          <w:szCs w:val="24"/>
        </w:rPr>
        <w:t>he FV</w:t>
      </w:r>
      <w:r w:rsidR="00D01FF4" w:rsidRPr="008429BD">
        <w:rPr>
          <w:rFonts w:ascii="Times New Roman" w:hAnsi="Times New Roman"/>
          <w:sz w:val="24"/>
          <w:szCs w:val="24"/>
        </w:rPr>
        <w:t>S</w:t>
      </w:r>
      <w:r w:rsidR="009E2C95" w:rsidRPr="008429BD">
        <w:rPr>
          <w:rFonts w:ascii="Times New Roman" w:hAnsi="Times New Roman"/>
          <w:sz w:val="24"/>
          <w:szCs w:val="24"/>
        </w:rPr>
        <w:t xml:space="preserve"> and FCS </w:t>
      </w:r>
      <w:r w:rsidR="00D01FF4" w:rsidRPr="008429BD">
        <w:rPr>
          <w:rFonts w:ascii="Times New Roman" w:hAnsi="Times New Roman"/>
          <w:sz w:val="24"/>
          <w:szCs w:val="24"/>
        </w:rPr>
        <w:t xml:space="preserve">measure </w:t>
      </w:r>
      <w:r w:rsidR="00D47918" w:rsidRPr="008429BD">
        <w:rPr>
          <w:rFonts w:ascii="Times New Roman" w:hAnsi="Times New Roman"/>
          <w:sz w:val="24"/>
          <w:szCs w:val="24"/>
        </w:rPr>
        <w:t xml:space="preserve">the number of different food items consumed </w:t>
      </w:r>
      <w:r w:rsidR="00D01FF4" w:rsidRPr="008429BD">
        <w:rPr>
          <w:rFonts w:ascii="Times New Roman" w:hAnsi="Times New Roman"/>
          <w:sz w:val="24"/>
          <w:szCs w:val="24"/>
        </w:rPr>
        <w:t xml:space="preserve">over </w:t>
      </w:r>
      <w:r w:rsidR="00D47918" w:rsidRPr="008429BD">
        <w:rPr>
          <w:rFonts w:ascii="Times New Roman" w:hAnsi="Times New Roman"/>
          <w:sz w:val="24"/>
          <w:szCs w:val="24"/>
        </w:rPr>
        <w:t xml:space="preserve">a defined </w:t>
      </w:r>
      <w:r w:rsidR="00D01FF4" w:rsidRPr="008429BD">
        <w:rPr>
          <w:rFonts w:ascii="Times New Roman" w:hAnsi="Times New Roman"/>
          <w:sz w:val="24"/>
          <w:szCs w:val="24"/>
        </w:rPr>
        <w:t>period</w:t>
      </w:r>
      <w:r w:rsidR="00E97EFC" w:rsidRPr="008429BD">
        <w:rPr>
          <w:rFonts w:ascii="Times New Roman" w:hAnsi="Times New Roman"/>
          <w:sz w:val="24"/>
          <w:szCs w:val="24"/>
        </w:rPr>
        <w:t>, the FC</w:t>
      </w:r>
      <w:r w:rsidR="00B9031E" w:rsidRPr="008429BD">
        <w:rPr>
          <w:rFonts w:ascii="Times New Roman" w:hAnsi="Times New Roman"/>
          <w:sz w:val="24"/>
          <w:szCs w:val="24"/>
        </w:rPr>
        <w:t xml:space="preserve">S </w:t>
      </w:r>
      <w:r w:rsidR="00D01FF4" w:rsidRPr="008429BD">
        <w:rPr>
          <w:rFonts w:ascii="Times New Roman" w:hAnsi="Times New Roman"/>
          <w:sz w:val="24"/>
          <w:szCs w:val="24"/>
        </w:rPr>
        <w:t>weight</w:t>
      </w:r>
      <w:r w:rsidR="00C267AC" w:rsidRPr="008429BD">
        <w:rPr>
          <w:rFonts w:ascii="Times New Roman" w:hAnsi="Times New Roman"/>
          <w:sz w:val="24"/>
          <w:szCs w:val="24"/>
        </w:rPr>
        <w:t>s</w:t>
      </w:r>
      <w:r w:rsidR="001D1F9F" w:rsidRPr="008429BD">
        <w:rPr>
          <w:rFonts w:ascii="Times New Roman" w:hAnsi="Times New Roman"/>
          <w:sz w:val="24"/>
          <w:szCs w:val="24"/>
        </w:rPr>
        <w:t xml:space="preserve"> </w:t>
      </w:r>
    </w:p>
    <w:p w14:paraId="5D2BF9A3" w14:textId="40C7D801" w:rsidR="007B33EB" w:rsidRPr="008429BD" w:rsidRDefault="001D1F9F" w:rsidP="00F77985">
      <w:pPr>
        <w:rPr>
          <w:rFonts w:ascii="Times New Roman" w:hAnsi="Times New Roman"/>
          <w:sz w:val="24"/>
          <w:szCs w:val="24"/>
        </w:rPr>
      </w:pPr>
      <w:r w:rsidRPr="008429BD">
        <w:rPr>
          <w:rFonts w:ascii="Times New Roman" w:hAnsi="Times New Roman"/>
          <w:sz w:val="24"/>
          <w:szCs w:val="24"/>
        </w:rPr>
        <w:t>each food item</w:t>
      </w:r>
      <w:r w:rsidR="00D01FF4" w:rsidRPr="008429BD">
        <w:rPr>
          <w:rFonts w:ascii="Times New Roman" w:hAnsi="Times New Roman"/>
          <w:sz w:val="24"/>
          <w:szCs w:val="24"/>
        </w:rPr>
        <w:t xml:space="preserve"> according to its</w:t>
      </w:r>
      <w:r w:rsidR="00E3446F" w:rsidRPr="008429BD">
        <w:rPr>
          <w:rFonts w:ascii="Times New Roman" w:hAnsi="Times New Roman"/>
          <w:sz w:val="24"/>
          <w:szCs w:val="24"/>
        </w:rPr>
        <w:t xml:space="preserve"> nutritional </w:t>
      </w:r>
      <w:r w:rsidR="00D01FF4" w:rsidRPr="008429BD">
        <w:rPr>
          <w:rFonts w:ascii="Times New Roman" w:hAnsi="Times New Roman"/>
          <w:sz w:val="24"/>
          <w:szCs w:val="24"/>
        </w:rPr>
        <w:t xml:space="preserve">contribution to the diet </w:t>
      </w:r>
      <w:r w:rsidR="00CB6828" w:rsidRPr="00A0183E">
        <w:rPr>
          <w:rFonts w:ascii="Times New Roman" w:hAnsi="Times New Roman"/>
          <w:sz w:val="24"/>
          <w:szCs w:val="24"/>
          <w:rPrChange w:id="250" w:author="Linderhof, Vincent" w:date="2016-03-04T20:50:00Z">
            <w:rPr/>
          </w:rPrChange>
        </w:rPr>
        <w:fldChar w:fldCharType="begin"/>
      </w:r>
      <w:r w:rsidR="00D975C8" w:rsidRPr="008429BD">
        <w:rPr>
          <w:rFonts w:ascii="Times New Roman" w:hAnsi="Times New Roman"/>
          <w:sz w:val="24"/>
          <w:szCs w:val="24"/>
        </w:rPr>
        <w:instrText xml:space="preserve"> ADDIN ZOTERO_ITEM CSL_CITATION {"citationID":"8EO0HjIW","properties":{"formattedCitation":"(United Nations World Food Programme 2008)","plainCitation":"(United Nations World Food Programme 2008)"},"citationItems":[{"id":835,"uris":["http://zotero.org/groups/462478/items/BHS7TXGX"],"uri":["http://zotero.org/groups/462478/items/BHS7TXGX"],"itemData":{"id":835,"type":"report","title":"Food consumption analysis: Calculation and use of the food consumption score in food security analysis.","publisher":"United Nations World Food Programme","publisher-place":"Rome","event-place":"Rome","URL":"http://foodsecuritycluster.net/sites/default/files/WFP%20FCS%20Guideline%20%281%29.pdf","author":[{"family":"United Nations World Food Programme","given":""}],"issued":{"date-parts":[["2008"]]}}}],"schema":"https://github.com/citation-style-language/schema/raw/master/csl-citation.json"} </w:instrText>
      </w:r>
      <w:r w:rsidR="00CB6828" w:rsidRPr="00A0183E">
        <w:rPr>
          <w:rFonts w:ascii="Times New Roman" w:hAnsi="Times New Roman"/>
          <w:sz w:val="24"/>
          <w:szCs w:val="24"/>
          <w:rPrChange w:id="251" w:author="Linderhof, Vincent" w:date="2016-03-04T20:50:00Z">
            <w:rPr/>
          </w:rPrChange>
        </w:rPr>
        <w:fldChar w:fldCharType="separate"/>
      </w:r>
      <w:r w:rsidR="00CB6828" w:rsidRPr="008429BD">
        <w:rPr>
          <w:rFonts w:ascii="Times New Roman" w:hAnsi="Times New Roman"/>
          <w:sz w:val="24"/>
          <w:szCs w:val="24"/>
        </w:rPr>
        <w:t>(United Nations World Food Programme 2008)</w:t>
      </w:r>
      <w:r w:rsidR="00CB6828" w:rsidRPr="00A0183E">
        <w:rPr>
          <w:rFonts w:ascii="Times New Roman" w:hAnsi="Times New Roman"/>
          <w:sz w:val="24"/>
          <w:szCs w:val="24"/>
          <w:rPrChange w:id="252" w:author="Linderhof, Vincent" w:date="2016-03-04T20:50:00Z">
            <w:rPr/>
          </w:rPrChange>
        </w:rPr>
        <w:fldChar w:fldCharType="end"/>
      </w:r>
      <w:r w:rsidR="00D47918" w:rsidRPr="008429BD">
        <w:rPr>
          <w:rFonts w:ascii="Times New Roman" w:hAnsi="Times New Roman"/>
          <w:sz w:val="24"/>
          <w:szCs w:val="24"/>
        </w:rPr>
        <w:t>.</w:t>
      </w:r>
      <w:r w:rsidR="0030178E" w:rsidRPr="008429BD">
        <w:rPr>
          <w:rFonts w:ascii="Times New Roman" w:hAnsi="Times New Roman"/>
          <w:sz w:val="24"/>
          <w:szCs w:val="24"/>
        </w:rPr>
        <w:t xml:space="preserve"> Household</w:t>
      </w:r>
      <w:r w:rsidR="00B9031E" w:rsidRPr="008429BD">
        <w:rPr>
          <w:rFonts w:ascii="Times New Roman" w:hAnsi="Times New Roman"/>
          <w:sz w:val="24"/>
          <w:szCs w:val="24"/>
        </w:rPr>
        <w:t>s</w:t>
      </w:r>
      <w:r w:rsidR="0030178E" w:rsidRPr="008429BD">
        <w:rPr>
          <w:rFonts w:ascii="Times New Roman" w:hAnsi="Times New Roman"/>
          <w:sz w:val="24"/>
          <w:szCs w:val="24"/>
        </w:rPr>
        <w:t xml:space="preserve"> were </w:t>
      </w:r>
      <w:r w:rsidR="00B9031E" w:rsidRPr="008429BD">
        <w:rPr>
          <w:rFonts w:ascii="Times New Roman" w:hAnsi="Times New Roman"/>
          <w:sz w:val="24"/>
          <w:szCs w:val="24"/>
        </w:rPr>
        <w:t xml:space="preserve">interviewed in regards to </w:t>
      </w:r>
      <w:r w:rsidR="0030178E" w:rsidRPr="008429BD">
        <w:rPr>
          <w:rFonts w:ascii="Times New Roman" w:hAnsi="Times New Roman"/>
          <w:sz w:val="24"/>
          <w:szCs w:val="24"/>
        </w:rPr>
        <w:t>their consumption of</w:t>
      </w:r>
      <w:r w:rsidR="00E3446F" w:rsidRPr="008429BD">
        <w:rPr>
          <w:rFonts w:ascii="Times New Roman" w:hAnsi="Times New Roman"/>
          <w:sz w:val="24"/>
          <w:szCs w:val="24"/>
        </w:rPr>
        <w:t xml:space="preserve"> </w:t>
      </w:r>
      <w:r w:rsidR="00ED6C72" w:rsidRPr="008429BD">
        <w:rPr>
          <w:rFonts w:ascii="Times New Roman" w:hAnsi="Times New Roman"/>
          <w:sz w:val="24"/>
          <w:szCs w:val="24"/>
        </w:rPr>
        <w:t>69</w:t>
      </w:r>
      <w:r w:rsidR="00D47918" w:rsidRPr="008429BD">
        <w:rPr>
          <w:rFonts w:ascii="Times New Roman" w:hAnsi="Times New Roman"/>
          <w:sz w:val="24"/>
          <w:szCs w:val="24"/>
        </w:rPr>
        <w:t xml:space="preserve"> </w:t>
      </w:r>
      <w:r w:rsidR="00B64E35" w:rsidRPr="008429BD">
        <w:rPr>
          <w:rFonts w:ascii="Times New Roman" w:hAnsi="Times New Roman"/>
          <w:sz w:val="24"/>
          <w:szCs w:val="24"/>
        </w:rPr>
        <w:t xml:space="preserve">food </w:t>
      </w:r>
      <w:r w:rsidR="00D47918" w:rsidRPr="008429BD">
        <w:rPr>
          <w:rFonts w:ascii="Times New Roman" w:hAnsi="Times New Roman"/>
          <w:sz w:val="24"/>
          <w:szCs w:val="24"/>
        </w:rPr>
        <w:t>items</w:t>
      </w:r>
      <w:r w:rsidR="0030178E" w:rsidRPr="008429BD">
        <w:rPr>
          <w:rFonts w:ascii="Times New Roman" w:hAnsi="Times New Roman"/>
          <w:sz w:val="24"/>
          <w:szCs w:val="24"/>
        </w:rPr>
        <w:t xml:space="preserve"> over</w:t>
      </w:r>
      <w:r w:rsidR="00D47918" w:rsidRPr="008429BD">
        <w:rPr>
          <w:rFonts w:ascii="Times New Roman" w:hAnsi="Times New Roman"/>
          <w:sz w:val="24"/>
          <w:szCs w:val="24"/>
        </w:rPr>
        <w:t xml:space="preserve"> the last 7 days before the interview</w:t>
      </w:r>
      <w:r w:rsidR="0030178E" w:rsidRPr="008429BD">
        <w:rPr>
          <w:rFonts w:ascii="Times New Roman" w:hAnsi="Times New Roman"/>
          <w:sz w:val="24"/>
          <w:szCs w:val="24"/>
        </w:rPr>
        <w:t xml:space="preserve"> da</w:t>
      </w:r>
      <w:r w:rsidR="004402A4" w:rsidRPr="008429BD">
        <w:rPr>
          <w:rFonts w:ascii="Times New Roman" w:hAnsi="Times New Roman"/>
          <w:sz w:val="24"/>
          <w:szCs w:val="24"/>
        </w:rPr>
        <w:t>te</w:t>
      </w:r>
      <w:r w:rsidR="00D47918" w:rsidRPr="008429BD">
        <w:rPr>
          <w:rFonts w:ascii="Times New Roman" w:hAnsi="Times New Roman"/>
          <w:sz w:val="24"/>
          <w:szCs w:val="24"/>
        </w:rPr>
        <w:t xml:space="preserve">. </w:t>
      </w:r>
      <w:r w:rsidR="00164494" w:rsidRPr="008429BD">
        <w:rPr>
          <w:rFonts w:ascii="Times New Roman" w:hAnsi="Times New Roman"/>
          <w:sz w:val="24"/>
          <w:szCs w:val="24"/>
        </w:rPr>
        <w:t xml:space="preserve"> </w:t>
      </w:r>
      <w:commentRangeEnd w:id="244"/>
      <w:r w:rsidR="00B57B38" w:rsidRPr="008429BD">
        <w:rPr>
          <w:rStyle w:val="CommentReference"/>
          <w:rFonts w:ascii="Times New Roman" w:hAnsi="Times New Roman"/>
          <w:sz w:val="24"/>
          <w:szCs w:val="24"/>
        </w:rPr>
        <w:commentReference w:id="244"/>
      </w:r>
    </w:p>
    <w:p w14:paraId="7B14C08C" w14:textId="77777777" w:rsidR="007B33EB" w:rsidRPr="008429BD" w:rsidRDefault="00D47918" w:rsidP="00F77985">
      <w:pPr>
        <w:rPr>
          <w:rFonts w:ascii="Times New Roman" w:hAnsi="Times New Roman"/>
          <w:sz w:val="24"/>
          <w:szCs w:val="24"/>
        </w:rPr>
      </w:pPr>
      <w:r w:rsidRPr="008429BD">
        <w:rPr>
          <w:rFonts w:ascii="Times New Roman" w:hAnsi="Times New Roman"/>
          <w:sz w:val="24"/>
          <w:szCs w:val="24"/>
        </w:rPr>
        <w:t xml:space="preserve">Measurement of farm </w:t>
      </w:r>
      <w:r w:rsidR="009B40C6" w:rsidRPr="008429BD">
        <w:rPr>
          <w:rFonts w:ascii="Times New Roman" w:hAnsi="Times New Roman"/>
          <w:sz w:val="24"/>
          <w:szCs w:val="24"/>
        </w:rPr>
        <w:t>production</w:t>
      </w:r>
      <w:r w:rsidRPr="008429BD">
        <w:rPr>
          <w:rFonts w:ascii="Times New Roman" w:hAnsi="Times New Roman"/>
          <w:sz w:val="24"/>
          <w:szCs w:val="24"/>
        </w:rPr>
        <w:t xml:space="preserve"> diversity</w:t>
      </w:r>
    </w:p>
    <w:p w14:paraId="7F927AF3" w14:textId="1CFBA0E7" w:rsidR="00810E49" w:rsidRPr="008429BD" w:rsidRDefault="004A5D5C" w:rsidP="00F77985">
      <w:pPr>
        <w:rPr>
          <w:rFonts w:ascii="Times New Roman" w:hAnsi="Times New Roman"/>
          <w:sz w:val="24"/>
          <w:szCs w:val="24"/>
        </w:rPr>
      </w:pPr>
      <w:r w:rsidRPr="008429BD">
        <w:rPr>
          <w:rFonts w:ascii="Times New Roman" w:hAnsi="Times New Roman"/>
          <w:sz w:val="24"/>
          <w:szCs w:val="24"/>
        </w:rPr>
        <w:t>In addition to the three measures of dietary diversity</w:t>
      </w:r>
      <w:r w:rsidR="004402A4" w:rsidRPr="008429BD">
        <w:rPr>
          <w:rFonts w:ascii="Times New Roman" w:hAnsi="Times New Roman"/>
          <w:sz w:val="24"/>
          <w:szCs w:val="24"/>
        </w:rPr>
        <w:t>,</w:t>
      </w:r>
      <w:r w:rsidR="00832122" w:rsidRPr="008429BD">
        <w:rPr>
          <w:rFonts w:ascii="Times New Roman" w:hAnsi="Times New Roman"/>
          <w:sz w:val="24"/>
          <w:szCs w:val="24"/>
        </w:rPr>
        <w:t xml:space="preserve"> </w:t>
      </w:r>
      <w:r w:rsidRPr="008429BD">
        <w:rPr>
          <w:rFonts w:ascii="Times New Roman" w:hAnsi="Times New Roman"/>
          <w:sz w:val="24"/>
          <w:szCs w:val="24"/>
        </w:rPr>
        <w:t>t</w:t>
      </w:r>
      <w:r w:rsidR="00B64E35" w:rsidRPr="008429BD">
        <w:rPr>
          <w:rFonts w:ascii="Times New Roman" w:hAnsi="Times New Roman"/>
          <w:sz w:val="24"/>
          <w:szCs w:val="24"/>
        </w:rPr>
        <w:t>hree</w:t>
      </w:r>
      <w:r w:rsidR="00D47918" w:rsidRPr="008429BD">
        <w:rPr>
          <w:rFonts w:ascii="Times New Roman" w:hAnsi="Times New Roman"/>
          <w:sz w:val="24"/>
          <w:szCs w:val="24"/>
        </w:rPr>
        <w:t xml:space="preserve"> indicators </w:t>
      </w:r>
      <w:r w:rsidRPr="008429BD">
        <w:rPr>
          <w:rFonts w:ascii="Times New Roman" w:hAnsi="Times New Roman"/>
          <w:sz w:val="24"/>
          <w:szCs w:val="24"/>
        </w:rPr>
        <w:t xml:space="preserve">were used </w:t>
      </w:r>
      <w:r w:rsidR="00832122" w:rsidRPr="008429BD">
        <w:rPr>
          <w:rFonts w:ascii="Times New Roman" w:hAnsi="Times New Roman"/>
          <w:sz w:val="24"/>
          <w:szCs w:val="24"/>
        </w:rPr>
        <w:t xml:space="preserve">to </w:t>
      </w:r>
      <w:r w:rsidR="00D47918" w:rsidRPr="008429BD">
        <w:rPr>
          <w:rFonts w:ascii="Times New Roman" w:hAnsi="Times New Roman"/>
          <w:sz w:val="24"/>
          <w:szCs w:val="24"/>
        </w:rPr>
        <w:t xml:space="preserve">estimate farm </w:t>
      </w:r>
      <w:r w:rsidR="00432CD6" w:rsidRPr="008429BD">
        <w:rPr>
          <w:rFonts w:ascii="Times New Roman" w:hAnsi="Times New Roman"/>
          <w:sz w:val="24"/>
          <w:szCs w:val="24"/>
        </w:rPr>
        <w:t>production</w:t>
      </w:r>
      <w:r w:rsidR="00D47918" w:rsidRPr="008429BD">
        <w:rPr>
          <w:rFonts w:ascii="Times New Roman" w:hAnsi="Times New Roman"/>
          <w:sz w:val="24"/>
          <w:szCs w:val="24"/>
        </w:rPr>
        <w:t xml:space="preserve"> diversity</w:t>
      </w:r>
      <w:r w:rsidR="00542574" w:rsidRPr="008429BD">
        <w:rPr>
          <w:rFonts w:ascii="Times New Roman" w:hAnsi="Times New Roman"/>
          <w:sz w:val="24"/>
          <w:szCs w:val="24"/>
        </w:rPr>
        <w:t xml:space="preserve">; recall that </w:t>
      </w:r>
      <w:commentRangeStart w:id="253"/>
      <w:r w:rsidR="00542574" w:rsidRPr="008429BD">
        <w:rPr>
          <w:rFonts w:ascii="Times New Roman" w:hAnsi="Times New Roman"/>
          <w:sz w:val="24"/>
          <w:szCs w:val="24"/>
        </w:rPr>
        <w:t xml:space="preserve">farm production diversity is an exogenous variable </w:t>
      </w:r>
      <w:commentRangeEnd w:id="253"/>
      <w:r w:rsidR="00B57B38" w:rsidRPr="008429BD">
        <w:rPr>
          <w:rStyle w:val="CommentReference"/>
          <w:rFonts w:ascii="Times New Roman" w:hAnsi="Times New Roman"/>
          <w:sz w:val="24"/>
          <w:szCs w:val="24"/>
        </w:rPr>
        <w:commentReference w:id="253"/>
      </w:r>
      <w:r w:rsidR="00542574" w:rsidRPr="008429BD">
        <w:rPr>
          <w:rFonts w:ascii="Times New Roman" w:hAnsi="Times New Roman"/>
          <w:sz w:val="24"/>
          <w:szCs w:val="24"/>
        </w:rPr>
        <w:t>in our model</w:t>
      </w:r>
      <w:r w:rsidR="00D47918" w:rsidRPr="008429BD">
        <w:rPr>
          <w:rFonts w:ascii="Times New Roman" w:hAnsi="Times New Roman"/>
          <w:sz w:val="24"/>
          <w:szCs w:val="24"/>
        </w:rPr>
        <w:t xml:space="preserve">. </w:t>
      </w:r>
      <w:r w:rsidR="000E3E23" w:rsidRPr="008429BD">
        <w:rPr>
          <w:rFonts w:ascii="Times New Roman" w:hAnsi="Times New Roman"/>
          <w:sz w:val="24"/>
          <w:szCs w:val="24"/>
        </w:rPr>
        <w:t xml:space="preserve">All </w:t>
      </w:r>
      <w:r w:rsidRPr="008429BD">
        <w:rPr>
          <w:rFonts w:ascii="Times New Roman" w:hAnsi="Times New Roman"/>
          <w:sz w:val="24"/>
          <w:szCs w:val="24"/>
        </w:rPr>
        <w:t xml:space="preserve">three </w:t>
      </w:r>
      <w:r w:rsidR="00810E49" w:rsidRPr="008429BD">
        <w:rPr>
          <w:rFonts w:ascii="Times New Roman" w:hAnsi="Times New Roman"/>
          <w:sz w:val="24"/>
          <w:szCs w:val="24"/>
        </w:rPr>
        <w:t xml:space="preserve">production diversity indicators </w:t>
      </w:r>
      <w:r w:rsidRPr="008429BD">
        <w:rPr>
          <w:rFonts w:ascii="Times New Roman" w:hAnsi="Times New Roman"/>
          <w:sz w:val="24"/>
          <w:szCs w:val="24"/>
        </w:rPr>
        <w:t xml:space="preserve">are postulated to be positively linked </w:t>
      </w:r>
      <w:r w:rsidR="000E3E23" w:rsidRPr="008429BD">
        <w:rPr>
          <w:rFonts w:ascii="Times New Roman" w:hAnsi="Times New Roman"/>
          <w:sz w:val="24"/>
          <w:szCs w:val="24"/>
        </w:rPr>
        <w:t xml:space="preserve">to </w:t>
      </w:r>
      <w:r w:rsidRPr="008429BD">
        <w:rPr>
          <w:rFonts w:ascii="Times New Roman" w:hAnsi="Times New Roman"/>
          <w:sz w:val="24"/>
          <w:szCs w:val="24"/>
        </w:rPr>
        <w:t xml:space="preserve">our measures of </w:t>
      </w:r>
      <w:r w:rsidR="000E3E23" w:rsidRPr="008429BD">
        <w:rPr>
          <w:rFonts w:ascii="Times New Roman" w:hAnsi="Times New Roman"/>
          <w:sz w:val="24"/>
          <w:szCs w:val="24"/>
        </w:rPr>
        <w:t>dietary diversity</w:t>
      </w:r>
      <w:r w:rsidR="00832122" w:rsidRPr="008429BD">
        <w:rPr>
          <w:rFonts w:ascii="Times New Roman" w:hAnsi="Times New Roman"/>
          <w:sz w:val="24"/>
          <w:szCs w:val="24"/>
        </w:rPr>
        <w:t xml:space="preserve"> and t</w:t>
      </w:r>
      <w:r w:rsidR="00B64E35" w:rsidRPr="008429BD">
        <w:rPr>
          <w:rFonts w:ascii="Times New Roman" w:hAnsi="Times New Roman"/>
          <w:sz w:val="24"/>
          <w:szCs w:val="24"/>
        </w:rPr>
        <w:t>wo</w:t>
      </w:r>
      <w:r w:rsidR="00832122" w:rsidRPr="008429BD">
        <w:rPr>
          <w:rFonts w:ascii="Times New Roman" w:hAnsi="Times New Roman"/>
          <w:sz w:val="24"/>
          <w:szCs w:val="24"/>
        </w:rPr>
        <w:t xml:space="preserve"> </w:t>
      </w:r>
      <w:r w:rsidR="00B64E35" w:rsidRPr="008429BD">
        <w:rPr>
          <w:rFonts w:ascii="Times New Roman" w:hAnsi="Times New Roman"/>
          <w:sz w:val="24"/>
          <w:szCs w:val="24"/>
        </w:rPr>
        <w:t>of them</w:t>
      </w:r>
      <w:r w:rsidR="00432CD6" w:rsidRPr="008429BD">
        <w:rPr>
          <w:rFonts w:ascii="Times New Roman" w:hAnsi="Times New Roman"/>
          <w:sz w:val="24"/>
          <w:szCs w:val="24"/>
        </w:rPr>
        <w:t xml:space="preserve"> </w:t>
      </w:r>
      <w:r w:rsidR="00542574" w:rsidRPr="008429BD">
        <w:rPr>
          <w:rFonts w:ascii="Times New Roman" w:hAnsi="Times New Roman"/>
          <w:sz w:val="24"/>
          <w:szCs w:val="24"/>
        </w:rPr>
        <w:t xml:space="preserve">have been previously </w:t>
      </w:r>
      <w:r w:rsidR="00432CD6" w:rsidRPr="008429BD">
        <w:rPr>
          <w:rFonts w:ascii="Times New Roman" w:hAnsi="Times New Roman"/>
          <w:sz w:val="24"/>
          <w:szCs w:val="24"/>
        </w:rPr>
        <w:t>used</w:t>
      </w:r>
      <w:r w:rsidR="00D47918" w:rsidRPr="008429BD">
        <w:rPr>
          <w:rFonts w:ascii="Times New Roman" w:hAnsi="Times New Roman"/>
          <w:sz w:val="24"/>
          <w:szCs w:val="24"/>
        </w:rPr>
        <w:t xml:space="preserve"> </w:t>
      </w:r>
      <w:r w:rsidR="00CB6828"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{"citationID":"FgcpBFgg","properties":{"formattedCitation":"(Jones,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CB6828" w:rsidRPr="008429BD">
        <w:rPr>
          <w:rFonts w:ascii="Times New Roman" w:hAnsi="Times New Roman"/>
          <w:sz w:val="24"/>
          <w:szCs w:val="24"/>
        </w:rPr>
        <w:fldChar w:fldCharType="separate"/>
      </w:r>
      <w:r w:rsidR="002F284D" w:rsidRPr="008429BD">
        <w:rPr>
          <w:rFonts w:ascii="Times New Roman" w:hAnsi="Times New Roman"/>
          <w:sz w:val="24"/>
          <w:szCs w:val="24"/>
        </w:rPr>
        <w:t>(Jones</w:t>
      </w:r>
      <w:ins w:id="254" w:author="Linderhof, Vincent" w:date="2016-03-06T11:11:00Z">
        <w:r w:rsidR="00560A37">
          <w:rPr>
            <w:rFonts w:ascii="Times New Roman" w:hAnsi="Times New Roman"/>
            <w:sz w:val="24"/>
            <w:szCs w:val="24"/>
          </w:rPr>
          <w:t> </w:t>
        </w:r>
      </w:ins>
      <w:ins w:id="255" w:author="Linderhof, Vincent" w:date="2016-03-06T11:10:00Z">
        <w:r w:rsidR="00560A37">
          <w:rPr>
            <w:rFonts w:ascii="Times New Roman" w:hAnsi="Times New Roman"/>
            <w:sz w:val="24"/>
            <w:szCs w:val="24"/>
          </w:rPr>
          <w:t>et</w:t>
        </w:r>
      </w:ins>
      <w:ins w:id="256" w:author="Linderhof, Vincent" w:date="2016-03-06T11:11:00Z">
        <w:r w:rsidR="00560A37">
          <w:rPr>
            <w:rFonts w:ascii="Times New Roman" w:hAnsi="Times New Roman"/>
            <w:sz w:val="24"/>
            <w:szCs w:val="24"/>
          </w:rPr>
          <w:t> </w:t>
        </w:r>
      </w:ins>
      <w:ins w:id="257" w:author="Linderhof, Vincent" w:date="2016-03-06T11:10:00Z">
        <w:r w:rsidR="00560A37">
          <w:rPr>
            <w:rFonts w:ascii="Times New Roman" w:hAnsi="Times New Roman"/>
            <w:sz w:val="24"/>
            <w:szCs w:val="24"/>
          </w:rPr>
          <w:t>al.</w:t>
        </w:r>
      </w:ins>
      <w:ins w:id="258" w:author="Linderhof, Vincent" w:date="2016-03-06T11:11:00Z">
        <w:r w:rsidR="00560A37">
          <w:rPr>
            <w:rFonts w:ascii="Times New Roman" w:hAnsi="Times New Roman"/>
            <w:sz w:val="24"/>
            <w:szCs w:val="24"/>
          </w:rPr>
          <w:t> </w:t>
        </w:r>
      </w:ins>
      <w:del w:id="259" w:author="Linderhof, Vincent" w:date="2016-03-06T11:10:00Z">
        <w:r w:rsidR="002F284D" w:rsidRPr="008429BD" w:rsidDel="00560A37">
          <w:rPr>
            <w:rFonts w:ascii="Times New Roman" w:hAnsi="Times New Roman"/>
            <w:sz w:val="24"/>
            <w:szCs w:val="24"/>
          </w:rPr>
          <w:delText xml:space="preserve">, Shrinivas, and Bezner-Kerr </w:delText>
        </w:r>
      </w:del>
      <w:r w:rsidR="002F284D" w:rsidRPr="008429BD">
        <w:rPr>
          <w:rFonts w:ascii="Times New Roman" w:hAnsi="Times New Roman"/>
          <w:sz w:val="24"/>
          <w:szCs w:val="24"/>
        </w:rPr>
        <w:t>2014)</w:t>
      </w:r>
      <w:r w:rsidR="00CB6828" w:rsidRPr="008429BD">
        <w:rPr>
          <w:rFonts w:ascii="Times New Roman" w:hAnsi="Times New Roman"/>
          <w:sz w:val="24"/>
          <w:szCs w:val="24"/>
        </w:rPr>
        <w:fldChar w:fldCharType="end"/>
      </w:r>
      <w:r w:rsidR="009D6491" w:rsidRPr="008429BD">
        <w:rPr>
          <w:rFonts w:ascii="Times New Roman" w:hAnsi="Times New Roman"/>
          <w:sz w:val="24"/>
          <w:szCs w:val="24"/>
        </w:rPr>
        <w:t>.</w:t>
      </w:r>
      <w:r w:rsidR="0066094A" w:rsidRPr="008429BD">
        <w:rPr>
          <w:rFonts w:ascii="Times New Roman" w:hAnsi="Times New Roman"/>
          <w:sz w:val="24"/>
          <w:szCs w:val="24"/>
        </w:rPr>
        <w:t xml:space="preserve"> </w:t>
      </w:r>
    </w:p>
    <w:p w14:paraId="4E40217E" w14:textId="619DE490" w:rsidR="00560A37" w:rsidRDefault="00AC0DB4" w:rsidP="00F77985">
      <w:pPr>
        <w:rPr>
          <w:ins w:id="260" w:author="Linderhof, Vincent" w:date="2016-03-06T11:17:00Z"/>
          <w:rFonts w:ascii="Times New Roman" w:hAnsi="Times New Roman"/>
          <w:sz w:val="24"/>
          <w:szCs w:val="24"/>
        </w:rPr>
      </w:pPr>
      <w:r w:rsidRPr="008429BD">
        <w:rPr>
          <w:rFonts w:ascii="Times New Roman" w:hAnsi="Times New Roman"/>
          <w:sz w:val="24"/>
          <w:szCs w:val="24"/>
        </w:rPr>
        <w:t>The f</w:t>
      </w:r>
      <w:r w:rsidR="00F01F26" w:rsidRPr="008429BD">
        <w:rPr>
          <w:rFonts w:ascii="Times New Roman" w:hAnsi="Times New Roman"/>
          <w:sz w:val="24"/>
          <w:szCs w:val="24"/>
        </w:rPr>
        <w:t>irst</w:t>
      </w:r>
      <w:r w:rsidR="004A5D5C" w:rsidRPr="008429BD">
        <w:rPr>
          <w:rFonts w:ascii="Times New Roman" w:hAnsi="Times New Roman"/>
          <w:sz w:val="24"/>
          <w:szCs w:val="24"/>
        </w:rPr>
        <w:t xml:space="preserve"> </w:t>
      </w:r>
      <w:del w:id="261" w:author="Linderhof, Vincent" w:date="2016-03-06T11:11:00Z">
        <w:r w:rsidR="004A5D5C" w:rsidRPr="008429BD" w:rsidDel="00560A37">
          <w:rPr>
            <w:rFonts w:ascii="Times New Roman" w:hAnsi="Times New Roman"/>
            <w:sz w:val="24"/>
            <w:szCs w:val="24"/>
          </w:rPr>
          <w:delText xml:space="preserve">measure of </w:delText>
        </w:r>
      </w:del>
      <w:r w:rsidR="004A5D5C" w:rsidRPr="008429BD">
        <w:rPr>
          <w:rFonts w:ascii="Times New Roman" w:hAnsi="Times New Roman"/>
          <w:sz w:val="24"/>
          <w:szCs w:val="24"/>
        </w:rPr>
        <w:t xml:space="preserve">farm production diversity </w:t>
      </w:r>
      <w:ins w:id="262" w:author="Linderhof, Vincent" w:date="2016-03-06T11:12:00Z">
        <w:r w:rsidR="00560A37">
          <w:rPr>
            <w:rFonts w:ascii="Times New Roman" w:hAnsi="Times New Roman"/>
            <w:sz w:val="24"/>
            <w:szCs w:val="24"/>
          </w:rPr>
          <w:t xml:space="preserve">indicator </w:t>
        </w:r>
      </w:ins>
      <w:r w:rsidR="00B57B38" w:rsidRPr="008429BD">
        <w:rPr>
          <w:rFonts w:ascii="Times New Roman" w:hAnsi="Times New Roman"/>
          <w:sz w:val="24"/>
          <w:szCs w:val="24"/>
        </w:rPr>
        <w:t xml:space="preserve">is </w:t>
      </w:r>
      <w:ins w:id="263" w:author="Linderhof, Vincent" w:date="2016-03-06T11:27:00Z">
        <w:r w:rsidR="0087321E">
          <w:rPr>
            <w:rFonts w:ascii="Times New Roman" w:hAnsi="Times New Roman"/>
            <w:sz w:val="24"/>
            <w:szCs w:val="24"/>
          </w:rPr>
          <w:t xml:space="preserve">the crop count, which is </w:t>
        </w:r>
      </w:ins>
      <w:r w:rsidR="00B57B38" w:rsidRPr="008429BD">
        <w:rPr>
          <w:rFonts w:ascii="Times New Roman" w:hAnsi="Times New Roman"/>
          <w:sz w:val="24"/>
          <w:szCs w:val="24"/>
        </w:rPr>
        <w:t xml:space="preserve">the count of </w:t>
      </w:r>
      <w:r w:rsidR="00D47918" w:rsidRPr="008429BD">
        <w:rPr>
          <w:rFonts w:ascii="Times New Roman" w:hAnsi="Times New Roman"/>
          <w:sz w:val="24"/>
          <w:szCs w:val="24"/>
        </w:rPr>
        <w:t xml:space="preserve">the </w:t>
      </w:r>
      <w:r w:rsidR="004402A4" w:rsidRPr="008429BD">
        <w:rPr>
          <w:rFonts w:ascii="Times New Roman" w:hAnsi="Times New Roman"/>
          <w:sz w:val="24"/>
          <w:szCs w:val="24"/>
        </w:rPr>
        <w:t xml:space="preserve">number of </w:t>
      </w:r>
      <w:r w:rsidR="00D47918" w:rsidRPr="008429BD">
        <w:rPr>
          <w:rFonts w:ascii="Times New Roman" w:hAnsi="Times New Roman"/>
          <w:sz w:val="24"/>
          <w:szCs w:val="24"/>
        </w:rPr>
        <w:t xml:space="preserve">different </w:t>
      </w:r>
      <w:r w:rsidR="00B57B38" w:rsidRPr="008429BD">
        <w:rPr>
          <w:rFonts w:ascii="Times New Roman" w:hAnsi="Times New Roman"/>
          <w:sz w:val="24"/>
          <w:szCs w:val="24"/>
        </w:rPr>
        <w:t xml:space="preserve">crops harvested by </w:t>
      </w:r>
      <w:r w:rsidR="00D47918" w:rsidRPr="008429BD">
        <w:rPr>
          <w:rFonts w:ascii="Times New Roman" w:hAnsi="Times New Roman"/>
          <w:sz w:val="24"/>
          <w:szCs w:val="24"/>
        </w:rPr>
        <w:t>the household farm</w:t>
      </w:r>
      <w:ins w:id="264" w:author="Linderhof, Vincent" w:date="2016-03-06T11:17:00Z">
        <w:r w:rsidR="00560A37">
          <w:rPr>
            <w:rFonts w:ascii="Times New Roman" w:hAnsi="Times New Roman"/>
            <w:sz w:val="24"/>
            <w:szCs w:val="24"/>
          </w:rPr>
          <w:t>:</w:t>
        </w:r>
      </w:ins>
    </w:p>
    <w:p w14:paraId="14C6A735" w14:textId="22394441" w:rsidR="0087321E" w:rsidRDefault="00560A37" w:rsidP="00F77985">
      <w:pPr>
        <w:rPr>
          <w:ins w:id="265" w:author="Linderhof, Vincent" w:date="2016-03-06T11:22:00Z"/>
          <w:rFonts w:ascii="Times New Roman" w:hAnsi="Times New Roman"/>
          <w:sz w:val="24"/>
          <w:szCs w:val="24"/>
        </w:rPr>
      </w:pPr>
      <m:oMath>
        <m:sSub>
          <m:sSubPr>
            <m:ctrlPr>
              <w:ins w:id="266" w:author="Linderhof, Vincent" w:date="2016-03-06T11:17:00Z">
                <w:rPr>
                  <w:rFonts w:ascii="Cambria Math" w:hAnsi="Cambria Math"/>
                  <w:sz w:val="24"/>
                  <w:szCs w:val="24"/>
                </w:rPr>
              </w:ins>
            </m:ctrlPr>
          </m:sSubPr>
          <m:e>
            <m:r>
              <w:ins w:id="267" w:author="Linderhof, Vincent" w:date="2016-03-06T11:18:00Z">
                <w:rPr>
                  <w:rFonts w:ascii="Cambria Math" w:hAnsi="Cambria Math"/>
                  <w:sz w:val="24"/>
                  <w:szCs w:val="24"/>
                </w:rPr>
                <m:t>Crop count</m:t>
              </w:ins>
            </m:r>
          </m:e>
          <m:sub>
            <m:r>
              <w:ins w:id="268" w:author="Linderhof, Vincent" w:date="2016-03-06T11:17:00Z">
                <w:rPr>
                  <w:rFonts w:ascii="Cambria Math" w:hAnsi="Cambria Math"/>
                  <w:sz w:val="24"/>
                  <w:szCs w:val="24"/>
                </w:rPr>
                <m:t>i</m:t>
              </w:ins>
            </m:r>
          </m:sub>
        </m:sSub>
        <m:r>
          <w:ins w:id="269" w:author="Linderhof, Vincent" w:date="2016-03-06T11:17:00Z">
            <m:rPr>
              <m:sty m:val="p"/>
            </m:rPr>
            <w:rPr>
              <w:rFonts w:ascii="Cambria Math" w:hAnsi="Cambria Math"/>
              <w:sz w:val="24"/>
              <w:szCs w:val="24"/>
            </w:rPr>
            <m:t>=1-</m:t>
          </w:ins>
        </m:r>
        <m:nary>
          <m:naryPr>
            <m:chr m:val="∑"/>
            <m:subHide m:val="1"/>
            <m:supHide m:val="1"/>
            <m:ctrlPr>
              <w:ins w:id="270" w:author="Linderhof, Vincent" w:date="2016-03-06T11:17:00Z">
                <w:rPr>
                  <w:rFonts w:ascii="Cambria Math" w:hAnsi="Cambria Math"/>
                  <w:sz w:val="24"/>
                  <w:szCs w:val="24"/>
                </w:rPr>
              </w:ins>
            </m:ctrlPr>
          </m:naryPr>
          <m:sub/>
          <m:sup/>
          <m:e>
            <m:sSubSup>
              <m:sSubSupPr>
                <m:ctrlPr>
                  <w:ins w:id="271" w:author="Linderhof, Vincent" w:date="2016-03-06T11:17:00Z">
                    <w:rPr>
                      <w:rFonts w:ascii="Cambria Math" w:hAnsi="Cambria Math"/>
                      <w:sz w:val="24"/>
                      <w:szCs w:val="24"/>
                    </w:rPr>
                  </w:ins>
                </m:ctrlPr>
              </m:sSubSupPr>
              <m:e>
                <m:r>
                  <w:ins w:id="272" w:author="Linderhof, Vincent" w:date="2016-03-06T11:19:00Z">
                    <w:rPr>
                      <w:rFonts w:ascii="Cambria Math" w:hAnsi="Cambria Math"/>
                      <w:sz w:val="24"/>
                      <w:szCs w:val="24"/>
                    </w:rPr>
                    <m:t>I</m:t>
                  </w:ins>
                </m:r>
              </m:e>
              <m:sub>
                <m:r>
                  <w:ins w:id="273" w:author="Linderhof, Vincent" w:date="2016-03-06T11:25:00Z">
                    <w:rPr>
                      <w:rFonts w:ascii="Cambria Math" w:hAnsi="Cambria Math"/>
                      <w:sz w:val="24"/>
                      <w:szCs w:val="24"/>
                    </w:rPr>
                    <m:t>i</m:t>
                  </w:ins>
                </m:r>
                <m:r>
                  <w:ins w:id="274" w:author="Linderhof, Vincent" w:date="2016-03-06T11:24:00Z">
                    <w:rPr>
                      <w:rFonts w:ascii="Cambria Math" w:hAnsi="Cambria Math"/>
                      <w:sz w:val="24"/>
                      <w:szCs w:val="24"/>
                    </w:rPr>
                    <m:t>j</m:t>
                  </w:ins>
                </m:r>
              </m:sub>
              <m:sup/>
            </m:sSubSup>
          </m:e>
        </m:nary>
      </m:oMath>
      <w:ins w:id="275" w:author="Linderhof, Vincent" w:date="2016-03-06T11:17:00Z">
        <w:r w:rsidRPr="008429BD">
          <w:rPr>
            <w:rFonts w:ascii="Times New Roman" w:hAnsi="Times New Roman"/>
            <w:sz w:val="24"/>
            <w:szCs w:val="24"/>
          </w:rPr>
          <w:t xml:space="preserve"> </w:t>
        </w:r>
      </w:ins>
    </w:p>
    <w:p w14:paraId="34E55B75" w14:textId="257F5FC0" w:rsidR="009D6491" w:rsidRPr="008429BD" w:rsidRDefault="00560A37" w:rsidP="00F77985">
      <w:pPr>
        <w:rPr>
          <w:rFonts w:ascii="Times New Roman" w:hAnsi="Times New Roman"/>
          <w:sz w:val="24"/>
          <w:szCs w:val="24"/>
        </w:rPr>
      </w:pPr>
      <w:ins w:id="276" w:author="Linderhof, Vincent" w:date="2016-03-06T11:17:00Z">
        <w:r w:rsidRPr="008429BD">
          <w:rPr>
            <w:rFonts w:ascii="Times New Roman" w:hAnsi="Times New Roman"/>
            <w:sz w:val="24"/>
            <w:szCs w:val="24"/>
          </w:rPr>
          <w:t xml:space="preserve">with </w:t>
        </w:r>
      </w:ins>
      <w:ins w:id="277" w:author="Linderhof, Vincent" w:date="2016-03-06T11:21:00Z">
        <w:r w:rsidR="0087321E" w:rsidRPr="0087321E">
          <w:rPr>
            <w:rFonts w:ascii="Times New Roman" w:hAnsi="Times New Roman"/>
            <w:i/>
            <w:sz w:val="24"/>
            <w:szCs w:val="24"/>
            <w:rPrChange w:id="278" w:author="Linderhof, Vincent" w:date="2016-03-06T11:22:00Z">
              <w:rPr>
                <w:rFonts w:ascii="Times New Roman" w:hAnsi="Times New Roman"/>
                <w:sz w:val="24"/>
                <w:szCs w:val="24"/>
              </w:rPr>
            </w:rPrChange>
          </w:rPr>
          <w:t>j</w:t>
        </w:r>
        <w:r w:rsidR="0087321E">
          <w:rPr>
            <w:rFonts w:ascii="Times New Roman" w:hAnsi="Times New Roman"/>
            <w:sz w:val="24"/>
            <w:szCs w:val="24"/>
          </w:rPr>
          <w:t xml:space="preserve"> </w:t>
        </w:r>
      </w:ins>
      <w:ins w:id="279" w:author="Linderhof, Vincent" w:date="2016-03-06T11:24:00Z">
        <w:r w:rsidR="0087321E">
          <w:rPr>
            <w:rFonts w:ascii="Times New Roman" w:hAnsi="Times New Roman"/>
            <w:sz w:val="24"/>
            <w:szCs w:val="24"/>
          </w:rPr>
          <w:t xml:space="preserve">the </w:t>
        </w:r>
      </w:ins>
      <w:ins w:id="280" w:author="Linderhof, Vincent" w:date="2016-03-06T11:26:00Z">
        <w:r w:rsidR="0087321E">
          <w:rPr>
            <w:rFonts w:ascii="Times New Roman" w:hAnsi="Times New Roman"/>
            <w:sz w:val="24"/>
            <w:szCs w:val="24"/>
          </w:rPr>
          <w:t xml:space="preserve">different </w:t>
        </w:r>
      </w:ins>
      <w:ins w:id="281" w:author="Linderhof, Vincent" w:date="2016-03-06T11:24:00Z">
        <w:r w:rsidR="0087321E">
          <w:rPr>
            <w:rFonts w:ascii="Times New Roman" w:hAnsi="Times New Roman"/>
            <w:sz w:val="24"/>
            <w:szCs w:val="24"/>
          </w:rPr>
          <w:t>crop</w:t>
        </w:r>
      </w:ins>
      <w:ins w:id="282" w:author="Linderhof, Vincent" w:date="2016-03-06T11:26:00Z">
        <w:r w:rsidR="0087321E">
          <w:rPr>
            <w:rFonts w:ascii="Times New Roman" w:hAnsi="Times New Roman"/>
            <w:sz w:val="24"/>
            <w:szCs w:val="24"/>
          </w:rPr>
          <w:t>s</w:t>
        </w:r>
      </w:ins>
      <w:ins w:id="283" w:author="Linderhof, Vincent" w:date="2016-03-06T11:24:00Z">
        <w:r w:rsidR="0087321E">
          <w:rPr>
            <w:rFonts w:ascii="Times New Roman" w:hAnsi="Times New Roman"/>
            <w:sz w:val="24"/>
            <w:szCs w:val="24"/>
          </w:rPr>
          <w:t xml:space="preserve"> </w:t>
        </w:r>
      </w:ins>
      <w:ins w:id="284" w:author="Linderhof, Vincent" w:date="2016-03-06T11:21:00Z">
        <w:r w:rsidR="0087321E">
          <w:rPr>
            <w:rFonts w:ascii="Times New Roman" w:hAnsi="Times New Roman"/>
            <w:sz w:val="24"/>
            <w:szCs w:val="24"/>
          </w:rPr>
          <w:t>grown by househo</w:t>
        </w:r>
      </w:ins>
      <w:ins w:id="285" w:author="Linderhof, Vincent" w:date="2016-03-06T11:22:00Z">
        <w:r w:rsidR="0087321E">
          <w:rPr>
            <w:rFonts w:ascii="Times New Roman" w:hAnsi="Times New Roman"/>
            <w:sz w:val="24"/>
            <w:szCs w:val="24"/>
          </w:rPr>
          <w:t>l</w:t>
        </w:r>
      </w:ins>
      <w:ins w:id="286" w:author="Linderhof, Vincent" w:date="2016-03-06T11:21:00Z">
        <w:r w:rsidR="0087321E">
          <w:rPr>
            <w:rFonts w:ascii="Times New Roman" w:hAnsi="Times New Roman"/>
            <w:sz w:val="24"/>
            <w:szCs w:val="24"/>
          </w:rPr>
          <w:t>d</w:t>
        </w:r>
      </w:ins>
      <w:ins w:id="287" w:author="Linderhof, Vincent" w:date="2016-03-06T11:24:00Z">
        <w:r w:rsidR="0087321E">
          <w:rPr>
            <w:rFonts w:ascii="Times New Roman" w:hAnsi="Times New Roman"/>
            <w:sz w:val="24"/>
            <w:szCs w:val="24"/>
          </w:rPr>
          <w:t xml:space="preserve"> </w:t>
        </w:r>
        <w:proofErr w:type="spellStart"/>
        <w:r w:rsidR="0087321E" w:rsidRPr="0087321E">
          <w:rPr>
            <w:rFonts w:ascii="Times New Roman" w:hAnsi="Times New Roman"/>
            <w:i/>
            <w:sz w:val="24"/>
            <w:szCs w:val="24"/>
            <w:rPrChange w:id="288" w:author="Linderhof, Vincent" w:date="2016-03-06T11:26:00Z">
              <w:rPr>
                <w:rFonts w:ascii="Times New Roman" w:hAnsi="Times New Roman"/>
                <w:sz w:val="24"/>
                <w:szCs w:val="24"/>
              </w:rPr>
            </w:rPrChange>
          </w:rPr>
          <w:t>i</w:t>
        </w:r>
      </w:ins>
      <w:proofErr w:type="spellEnd"/>
      <w:ins w:id="289" w:author="Linderhof, Vincent" w:date="2016-03-06T11:22:00Z">
        <w:r w:rsidR="0087321E">
          <w:rPr>
            <w:rFonts w:ascii="Times New Roman" w:hAnsi="Times New Roman"/>
            <w:sz w:val="24"/>
            <w:szCs w:val="24"/>
          </w:rPr>
          <w:t>.</w:t>
        </w:r>
      </w:ins>
      <w:ins w:id="290" w:author="Linderhof, Vincent" w:date="2016-03-06T11:21:00Z">
        <w:r w:rsidR="0087321E">
          <w:rPr>
            <w:rFonts w:ascii="Times New Roman" w:hAnsi="Times New Roman"/>
            <w:sz w:val="24"/>
            <w:szCs w:val="24"/>
          </w:rPr>
          <w:t xml:space="preserve"> </w:t>
        </w:r>
      </w:ins>
      <w:del w:id="291" w:author="Linderhof, Vincent" w:date="2016-03-06T11:27:00Z">
        <w:r w:rsidR="009D6491" w:rsidRPr="008429BD" w:rsidDel="0087321E">
          <w:rPr>
            <w:rFonts w:ascii="Times New Roman" w:hAnsi="Times New Roman"/>
            <w:sz w:val="24"/>
            <w:szCs w:val="24"/>
          </w:rPr>
          <w:delText xml:space="preserve">. </w:delText>
        </w:r>
      </w:del>
      <w:r w:rsidR="00B57B38" w:rsidRPr="008429BD">
        <w:rPr>
          <w:rFonts w:ascii="Times New Roman" w:hAnsi="Times New Roman"/>
          <w:sz w:val="24"/>
          <w:szCs w:val="24"/>
        </w:rPr>
        <w:t>It</w:t>
      </w:r>
      <w:r w:rsidR="00571027" w:rsidRPr="008429BD">
        <w:rPr>
          <w:rFonts w:ascii="Times New Roman" w:hAnsi="Times New Roman"/>
          <w:sz w:val="24"/>
          <w:szCs w:val="24"/>
        </w:rPr>
        <w:t xml:space="preserve"> only</w:t>
      </w:r>
      <w:r w:rsidR="00B64E35" w:rsidRPr="008429BD">
        <w:rPr>
          <w:rFonts w:ascii="Times New Roman" w:hAnsi="Times New Roman"/>
          <w:sz w:val="24"/>
          <w:szCs w:val="24"/>
        </w:rPr>
        <w:t xml:space="preserve"> take</w:t>
      </w:r>
      <w:r w:rsidR="004A5D5C" w:rsidRPr="008429BD">
        <w:rPr>
          <w:rFonts w:ascii="Times New Roman" w:hAnsi="Times New Roman"/>
          <w:sz w:val="24"/>
          <w:szCs w:val="24"/>
        </w:rPr>
        <w:t>s</w:t>
      </w:r>
      <w:r w:rsidR="00B64E35" w:rsidRPr="008429BD">
        <w:rPr>
          <w:rFonts w:ascii="Times New Roman" w:hAnsi="Times New Roman"/>
          <w:sz w:val="24"/>
          <w:szCs w:val="24"/>
        </w:rPr>
        <w:t xml:space="preserve"> in</w:t>
      </w:r>
      <w:r w:rsidR="00430141" w:rsidRPr="008429BD">
        <w:rPr>
          <w:rFonts w:ascii="Times New Roman" w:hAnsi="Times New Roman"/>
          <w:sz w:val="24"/>
          <w:szCs w:val="24"/>
        </w:rPr>
        <w:t>to</w:t>
      </w:r>
      <w:r w:rsidR="00B64E35" w:rsidRPr="008429BD">
        <w:rPr>
          <w:rFonts w:ascii="Times New Roman" w:hAnsi="Times New Roman"/>
          <w:sz w:val="24"/>
          <w:szCs w:val="24"/>
        </w:rPr>
        <w:t xml:space="preserve"> account crops which </w:t>
      </w:r>
      <w:r w:rsidR="009D6491" w:rsidRPr="008429BD">
        <w:rPr>
          <w:rFonts w:ascii="Times New Roman" w:hAnsi="Times New Roman"/>
          <w:sz w:val="24"/>
          <w:szCs w:val="24"/>
        </w:rPr>
        <w:t>have</w:t>
      </w:r>
      <w:r w:rsidR="00B64E35" w:rsidRPr="008429BD">
        <w:rPr>
          <w:rFonts w:ascii="Times New Roman" w:hAnsi="Times New Roman"/>
          <w:sz w:val="24"/>
          <w:szCs w:val="24"/>
        </w:rPr>
        <w:t xml:space="preserve"> </w:t>
      </w:r>
      <w:r w:rsidR="009D6491" w:rsidRPr="008429BD">
        <w:rPr>
          <w:rFonts w:ascii="Times New Roman" w:hAnsi="Times New Roman"/>
          <w:sz w:val="24"/>
          <w:szCs w:val="24"/>
        </w:rPr>
        <w:t>been</w:t>
      </w:r>
      <w:r w:rsidR="00B64E35" w:rsidRPr="008429BD">
        <w:rPr>
          <w:rFonts w:ascii="Times New Roman" w:hAnsi="Times New Roman"/>
          <w:sz w:val="24"/>
          <w:szCs w:val="24"/>
        </w:rPr>
        <w:t xml:space="preserve"> </w:t>
      </w:r>
      <w:r w:rsidR="009D6491" w:rsidRPr="008429BD">
        <w:rPr>
          <w:rFonts w:ascii="Times New Roman" w:hAnsi="Times New Roman"/>
          <w:sz w:val="24"/>
          <w:szCs w:val="24"/>
        </w:rPr>
        <w:t>harvested</w:t>
      </w:r>
      <w:r w:rsidR="00B64E35" w:rsidRPr="008429BD">
        <w:rPr>
          <w:rFonts w:ascii="Times New Roman" w:hAnsi="Times New Roman"/>
          <w:sz w:val="24"/>
          <w:szCs w:val="24"/>
        </w:rPr>
        <w:t xml:space="preserve"> at the time</w:t>
      </w:r>
      <w:r w:rsidR="009D6491" w:rsidRPr="008429BD">
        <w:rPr>
          <w:rFonts w:ascii="Times New Roman" w:hAnsi="Times New Roman"/>
          <w:sz w:val="24"/>
          <w:szCs w:val="24"/>
        </w:rPr>
        <w:t xml:space="preserve"> </w:t>
      </w:r>
      <w:r w:rsidR="004A5D5C" w:rsidRPr="008429BD">
        <w:rPr>
          <w:rFonts w:ascii="Times New Roman" w:hAnsi="Times New Roman"/>
          <w:sz w:val="24"/>
          <w:szCs w:val="24"/>
        </w:rPr>
        <w:t xml:space="preserve">the household was </w:t>
      </w:r>
      <w:r w:rsidR="009D6491" w:rsidRPr="008429BD">
        <w:rPr>
          <w:rFonts w:ascii="Times New Roman" w:hAnsi="Times New Roman"/>
          <w:sz w:val="24"/>
          <w:szCs w:val="24"/>
        </w:rPr>
        <w:t>interview</w:t>
      </w:r>
      <w:r w:rsidR="004A5D5C" w:rsidRPr="008429BD">
        <w:rPr>
          <w:rFonts w:ascii="Times New Roman" w:hAnsi="Times New Roman"/>
          <w:sz w:val="24"/>
          <w:szCs w:val="24"/>
        </w:rPr>
        <w:t>ed</w:t>
      </w:r>
      <w:r w:rsidR="009D6491" w:rsidRPr="008429BD">
        <w:rPr>
          <w:rFonts w:ascii="Times New Roman" w:hAnsi="Times New Roman"/>
          <w:sz w:val="24"/>
          <w:szCs w:val="24"/>
        </w:rPr>
        <w:t>.</w:t>
      </w:r>
      <w:r w:rsidR="00D47918" w:rsidRPr="008429BD">
        <w:rPr>
          <w:rFonts w:ascii="Times New Roman" w:hAnsi="Times New Roman"/>
          <w:sz w:val="24"/>
          <w:szCs w:val="24"/>
        </w:rPr>
        <w:t xml:space="preserve"> </w:t>
      </w:r>
      <w:r w:rsidR="00571027" w:rsidRPr="008429BD">
        <w:rPr>
          <w:rFonts w:ascii="Times New Roman" w:hAnsi="Times New Roman"/>
          <w:sz w:val="24"/>
          <w:szCs w:val="24"/>
        </w:rPr>
        <w:t xml:space="preserve">Current crops on the plots were not taken into account, because </w:t>
      </w:r>
      <w:r w:rsidR="009D6491" w:rsidRPr="008429BD">
        <w:rPr>
          <w:rFonts w:ascii="Times New Roman" w:hAnsi="Times New Roman"/>
          <w:sz w:val="24"/>
          <w:szCs w:val="24"/>
        </w:rPr>
        <w:t>we can</w:t>
      </w:r>
      <w:r w:rsidR="004A5D5C" w:rsidRPr="008429BD">
        <w:rPr>
          <w:rFonts w:ascii="Times New Roman" w:hAnsi="Times New Roman"/>
          <w:sz w:val="24"/>
          <w:szCs w:val="24"/>
        </w:rPr>
        <w:t>not</w:t>
      </w:r>
      <w:r w:rsidR="009D6491" w:rsidRPr="008429BD">
        <w:rPr>
          <w:rFonts w:ascii="Times New Roman" w:hAnsi="Times New Roman"/>
          <w:sz w:val="24"/>
          <w:szCs w:val="24"/>
        </w:rPr>
        <w:t xml:space="preserve"> </w:t>
      </w:r>
      <w:r w:rsidR="00AC0DB4" w:rsidRPr="008429BD">
        <w:rPr>
          <w:rFonts w:ascii="Times New Roman" w:hAnsi="Times New Roman"/>
          <w:sz w:val="24"/>
          <w:szCs w:val="24"/>
        </w:rPr>
        <w:t>be certain that</w:t>
      </w:r>
      <w:r w:rsidR="009D6491" w:rsidRPr="008429BD">
        <w:rPr>
          <w:rFonts w:ascii="Times New Roman" w:hAnsi="Times New Roman"/>
          <w:sz w:val="24"/>
          <w:szCs w:val="24"/>
        </w:rPr>
        <w:t xml:space="preserve"> th</w:t>
      </w:r>
      <w:r w:rsidR="004A5D5C" w:rsidRPr="008429BD">
        <w:rPr>
          <w:rFonts w:ascii="Times New Roman" w:hAnsi="Times New Roman"/>
          <w:sz w:val="24"/>
          <w:szCs w:val="24"/>
        </w:rPr>
        <w:t>ose</w:t>
      </w:r>
      <w:r w:rsidR="009D6491" w:rsidRPr="008429BD">
        <w:rPr>
          <w:rFonts w:ascii="Times New Roman" w:hAnsi="Times New Roman"/>
          <w:sz w:val="24"/>
          <w:szCs w:val="24"/>
        </w:rPr>
        <w:t xml:space="preserve"> crops will </w:t>
      </w:r>
      <w:r w:rsidR="004A5D5C" w:rsidRPr="008429BD">
        <w:rPr>
          <w:rFonts w:ascii="Times New Roman" w:hAnsi="Times New Roman"/>
          <w:sz w:val="24"/>
          <w:szCs w:val="24"/>
        </w:rPr>
        <w:t>eventually</w:t>
      </w:r>
      <w:r w:rsidR="009D6491" w:rsidRPr="008429BD">
        <w:rPr>
          <w:rFonts w:ascii="Times New Roman" w:hAnsi="Times New Roman"/>
          <w:sz w:val="24"/>
          <w:szCs w:val="24"/>
        </w:rPr>
        <w:t xml:space="preserve"> be </w:t>
      </w:r>
      <w:r w:rsidR="004402A4" w:rsidRPr="008429BD">
        <w:rPr>
          <w:rFonts w:ascii="Times New Roman" w:hAnsi="Times New Roman"/>
          <w:sz w:val="24"/>
          <w:szCs w:val="24"/>
        </w:rPr>
        <w:t xml:space="preserve">consumed </w:t>
      </w:r>
      <w:r w:rsidR="00DA4B39" w:rsidRPr="008429BD">
        <w:rPr>
          <w:rFonts w:ascii="Times New Roman" w:hAnsi="Times New Roman"/>
          <w:sz w:val="24"/>
          <w:szCs w:val="24"/>
        </w:rPr>
        <w:t>or s</w:t>
      </w:r>
      <w:r w:rsidR="00542574" w:rsidRPr="008429BD">
        <w:rPr>
          <w:rFonts w:ascii="Times New Roman" w:hAnsi="Times New Roman"/>
          <w:sz w:val="24"/>
          <w:szCs w:val="24"/>
        </w:rPr>
        <w:t xml:space="preserve">old </w:t>
      </w:r>
      <w:r w:rsidR="00571027" w:rsidRPr="008429BD">
        <w:rPr>
          <w:rFonts w:ascii="Times New Roman" w:hAnsi="Times New Roman"/>
          <w:sz w:val="24"/>
          <w:szCs w:val="24"/>
        </w:rPr>
        <w:t xml:space="preserve">due to </w:t>
      </w:r>
      <w:r w:rsidR="009D6491" w:rsidRPr="008429BD">
        <w:rPr>
          <w:rFonts w:ascii="Times New Roman" w:hAnsi="Times New Roman"/>
          <w:sz w:val="24"/>
          <w:szCs w:val="24"/>
        </w:rPr>
        <w:t>health</w:t>
      </w:r>
      <w:r w:rsidR="004A5D5C" w:rsidRPr="008429BD">
        <w:rPr>
          <w:rFonts w:ascii="Times New Roman" w:hAnsi="Times New Roman"/>
          <w:sz w:val="24"/>
          <w:szCs w:val="24"/>
        </w:rPr>
        <w:t xml:space="preserve"> concerns </w:t>
      </w:r>
      <w:r w:rsidR="00571027" w:rsidRPr="008429BD">
        <w:rPr>
          <w:rFonts w:ascii="Times New Roman" w:hAnsi="Times New Roman"/>
          <w:sz w:val="24"/>
          <w:szCs w:val="24"/>
        </w:rPr>
        <w:t xml:space="preserve">of the farmer, </w:t>
      </w:r>
      <w:r w:rsidR="004A5D5C" w:rsidRPr="008429BD">
        <w:rPr>
          <w:rFonts w:ascii="Times New Roman" w:hAnsi="Times New Roman"/>
          <w:sz w:val="24"/>
          <w:szCs w:val="24"/>
        </w:rPr>
        <w:t>and the threat</w:t>
      </w:r>
      <w:r w:rsidR="00C758F6" w:rsidRPr="008429BD">
        <w:rPr>
          <w:rFonts w:ascii="Times New Roman" w:hAnsi="Times New Roman"/>
          <w:sz w:val="24"/>
          <w:szCs w:val="24"/>
        </w:rPr>
        <w:t>s</w:t>
      </w:r>
      <w:r w:rsidR="004A5D5C" w:rsidRPr="008429BD">
        <w:rPr>
          <w:rFonts w:ascii="Times New Roman" w:hAnsi="Times New Roman"/>
          <w:sz w:val="24"/>
          <w:szCs w:val="24"/>
        </w:rPr>
        <w:t xml:space="preserve"> of </w:t>
      </w:r>
      <w:r w:rsidR="00D829AA" w:rsidRPr="008429BD">
        <w:rPr>
          <w:rFonts w:ascii="Times New Roman" w:hAnsi="Times New Roman"/>
          <w:sz w:val="24"/>
          <w:szCs w:val="24"/>
        </w:rPr>
        <w:t xml:space="preserve">insects, rodents, </w:t>
      </w:r>
      <w:r w:rsidR="00571027" w:rsidRPr="008429BD">
        <w:rPr>
          <w:rFonts w:ascii="Times New Roman" w:hAnsi="Times New Roman"/>
          <w:sz w:val="24"/>
          <w:szCs w:val="24"/>
        </w:rPr>
        <w:t xml:space="preserve">droughts, </w:t>
      </w:r>
      <w:r w:rsidR="00D829AA" w:rsidRPr="008429BD">
        <w:rPr>
          <w:rFonts w:ascii="Times New Roman" w:hAnsi="Times New Roman"/>
          <w:sz w:val="24"/>
          <w:szCs w:val="24"/>
        </w:rPr>
        <w:t>flood</w:t>
      </w:r>
      <w:r w:rsidR="00164494" w:rsidRPr="008429BD">
        <w:rPr>
          <w:rFonts w:ascii="Times New Roman" w:hAnsi="Times New Roman"/>
          <w:sz w:val="24"/>
          <w:szCs w:val="24"/>
        </w:rPr>
        <w:t>s</w:t>
      </w:r>
      <w:r w:rsidR="00D829AA" w:rsidRPr="008429BD">
        <w:rPr>
          <w:rFonts w:ascii="Times New Roman" w:hAnsi="Times New Roman"/>
          <w:sz w:val="24"/>
          <w:szCs w:val="24"/>
        </w:rPr>
        <w:t>,</w:t>
      </w:r>
      <w:r w:rsidR="004A5D5C" w:rsidRPr="008429BD">
        <w:rPr>
          <w:rFonts w:ascii="Times New Roman" w:hAnsi="Times New Roman"/>
          <w:sz w:val="24"/>
          <w:szCs w:val="24"/>
        </w:rPr>
        <w:t xml:space="preserve"> </w:t>
      </w:r>
      <w:r w:rsidR="00D829AA" w:rsidRPr="008429BD">
        <w:rPr>
          <w:rFonts w:ascii="Times New Roman" w:hAnsi="Times New Roman"/>
          <w:sz w:val="24"/>
          <w:szCs w:val="24"/>
        </w:rPr>
        <w:t xml:space="preserve">other </w:t>
      </w:r>
      <w:r w:rsidR="00F01F26" w:rsidRPr="008429BD">
        <w:rPr>
          <w:rFonts w:ascii="Times New Roman" w:hAnsi="Times New Roman"/>
          <w:sz w:val="24"/>
          <w:szCs w:val="24"/>
        </w:rPr>
        <w:t>pests</w:t>
      </w:r>
      <w:r w:rsidR="00D829AA" w:rsidRPr="008429BD">
        <w:rPr>
          <w:rFonts w:ascii="Times New Roman" w:hAnsi="Times New Roman"/>
          <w:sz w:val="24"/>
          <w:szCs w:val="24"/>
        </w:rPr>
        <w:t xml:space="preserve"> and thefts</w:t>
      </w:r>
      <w:r w:rsidR="000B3F1B" w:rsidRPr="008429BD">
        <w:rPr>
          <w:rFonts w:ascii="Times New Roman" w:hAnsi="Times New Roman"/>
          <w:sz w:val="24"/>
          <w:szCs w:val="24"/>
        </w:rPr>
        <w:t>.</w:t>
      </w:r>
    </w:p>
    <w:p w14:paraId="5DF263C8" w14:textId="2730994F" w:rsidR="007B33EB" w:rsidRPr="008429BD" w:rsidRDefault="004A5D5C" w:rsidP="00F77985">
      <w:pPr>
        <w:rPr>
          <w:rFonts w:ascii="Times New Roman" w:hAnsi="Times New Roman"/>
          <w:sz w:val="24"/>
          <w:szCs w:val="24"/>
        </w:rPr>
      </w:pPr>
      <w:r w:rsidRPr="008429BD">
        <w:rPr>
          <w:rFonts w:ascii="Times New Roman" w:hAnsi="Times New Roman"/>
          <w:sz w:val="24"/>
          <w:szCs w:val="24"/>
        </w:rPr>
        <w:t>The second measure of production diversity is t</w:t>
      </w:r>
      <w:r w:rsidR="00D47918" w:rsidRPr="008429BD">
        <w:rPr>
          <w:rFonts w:ascii="Times New Roman" w:hAnsi="Times New Roman"/>
          <w:sz w:val="24"/>
          <w:szCs w:val="24"/>
        </w:rPr>
        <w:t xml:space="preserve">he Simpson’s index </w:t>
      </w:r>
      <w:r w:rsidR="007E3267" w:rsidRPr="008429BD">
        <w:rPr>
          <w:rFonts w:ascii="Times New Roman" w:hAnsi="Times New Roman"/>
          <w:sz w:val="24"/>
          <w:szCs w:val="24"/>
        </w:rPr>
        <w:t xml:space="preserve">which </w:t>
      </w:r>
      <w:r w:rsidRPr="008429BD">
        <w:rPr>
          <w:rFonts w:ascii="Times New Roman" w:hAnsi="Times New Roman"/>
          <w:sz w:val="24"/>
          <w:szCs w:val="24"/>
        </w:rPr>
        <w:t>was</w:t>
      </w:r>
      <w:r w:rsidR="000E2B44" w:rsidRPr="008429BD">
        <w:rPr>
          <w:rFonts w:ascii="Times New Roman" w:hAnsi="Times New Roman"/>
          <w:sz w:val="24"/>
          <w:szCs w:val="24"/>
        </w:rPr>
        <w:t xml:space="preserve"> initially used in ecology to define</w:t>
      </w:r>
      <w:r w:rsidRPr="008429BD">
        <w:rPr>
          <w:rFonts w:ascii="Times New Roman" w:hAnsi="Times New Roman"/>
          <w:sz w:val="24"/>
          <w:szCs w:val="24"/>
        </w:rPr>
        <w:t xml:space="preserve"> the</w:t>
      </w:r>
      <w:r w:rsidR="000E2B44" w:rsidRPr="008429BD">
        <w:rPr>
          <w:rFonts w:ascii="Times New Roman" w:hAnsi="Times New Roman"/>
          <w:sz w:val="24"/>
          <w:szCs w:val="24"/>
        </w:rPr>
        <w:t xml:space="preserve"> diversity o</w:t>
      </w:r>
      <w:r w:rsidRPr="008429BD">
        <w:rPr>
          <w:rFonts w:ascii="Times New Roman" w:hAnsi="Times New Roman"/>
          <w:sz w:val="24"/>
          <w:szCs w:val="24"/>
        </w:rPr>
        <w:t>f</w:t>
      </w:r>
      <w:r w:rsidR="000E2B44" w:rsidRPr="008429BD">
        <w:rPr>
          <w:rFonts w:ascii="Times New Roman" w:hAnsi="Times New Roman"/>
          <w:sz w:val="24"/>
          <w:szCs w:val="24"/>
        </w:rPr>
        <w:t xml:space="preserve"> a given population</w:t>
      </w:r>
      <w:r w:rsidR="007E3267" w:rsidRPr="008429BD">
        <w:rPr>
          <w:rFonts w:ascii="Times New Roman" w:hAnsi="Times New Roman"/>
          <w:sz w:val="24"/>
          <w:szCs w:val="24"/>
        </w:rPr>
        <w:t xml:space="preserve"> </w:t>
      </w:r>
      <w:r w:rsidR="007E3267" w:rsidRPr="008429BD">
        <w:rPr>
          <w:rFonts w:ascii="Times New Roman" w:hAnsi="Times New Roman"/>
          <w:sz w:val="24"/>
          <w:szCs w:val="24"/>
        </w:rPr>
        <w:fldChar w:fldCharType="begin"/>
      </w:r>
      <w:r w:rsidR="00CB6828" w:rsidRPr="008429BD">
        <w:rPr>
          <w:rFonts w:ascii="Times New Roman" w:hAnsi="Times New Roman"/>
          <w:sz w:val="24"/>
          <w:szCs w:val="24"/>
        </w:rPr>
        <w:instrText xml:space="preserve"> ADDIN ZOTERO_ITEM CSL_CITATION {"citationID":"k9Iu3GWG","properties":{"formattedCitation":"(Simpson 1949)","plainCitation":"(Simpson 1949)"},"citationItems":[{"id":157,"uris":["http://zotero.org/users/1201560/items/ENAV74ZH"],"uri":["http://zotero.org/users/1201560/items/ENAV74ZH"],"itemData":{"id":157,"type":"article-journal","title":"Measurement of Diversity","page":"688","volume":"163","DOI":"10.1038/163688a0","journalAbbreviation":"Nature","author":[{"family":"Simpson","given":"E. H."}],"issued":{"date-parts":[["1949"]]}}}],"schema":"https://github.com/citation-style-language/schema/raw/master/csl-citation.json"} </w:instrText>
      </w:r>
      <w:r w:rsidR="007E3267" w:rsidRPr="008429BD">
        <w:rPr>
          <w:rFonts w:ascii="Times New Roman" w:hAnsi="Times New Roman"/>
          <w:sz w:val="24"/>
          <w:szCs w:val="24"/>
        </w:rPr>
        <w:fldChar w:fldCharType="separate"/>
      </w:r>
      <w:r w:rsidR="00CB6828" w:rsidRPr="008429BD">
        <w:rPr>
          <w:rFonts w:ascii="Times New Roman" w:hAnsi="Times New Roman"/>
          <w:sz w:val="24"/>
          <w:szCs w:val="24"/>
        </w:rPr>
        <w:t>(Simpson 1949)</w:t>
      </w:r>
      <w:r w:rsidR="007E3267" w:rsidRPr="008429BD">
        <w:rPr>
          <w:rFonts w:ascii="Times New Roman" w:hAnsi="Times New Roman"/>
          <w:sz w:val="24"/>
          <w:szCs w:val="24"/>
        </w:rPr>
        <w:fldChar w:fldCharType="end"/>
      </w:r>
      <w:r w:rsidR="00D47918" w:rsidRPr="008429BD">
        <w:rPr>
          <w:rFonts w:ascii="Times New Roman" w:hAnsi="Times New Roman"/>
          <w:sz w:val="24"/>
          <w:szCs w:val="24"/>
        </w:rPr>
        <w:t>.</w:t>
      </w:r>
    </w:p>
    <w:p w14:paraId="4B097D9E" w14:textId="4174EB8F" w:rsidR="007B33EB" w:rsidRPr="008429BD" w:rsidRDefault="0051759F" w:rsidP="00F77985">
      <w:pPr>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Simpso</m:t>
            </m:r>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m:t>
                </m:r>
              </m:sup>
            </m:sSup>
            <m:r>
              <w:rPr>
                <w:rFonts w:ascii="Cambria Math" w:hAnsi="Cambria Math"/>
                <w:sz w:val="24"/>
                <w:szCs w:val="24"/>
              </w:rPr>
              <m:t>s</m:t>
            </m:r>
            <m:r>
              <m:rPr>
                <m:sty m:val="p"/>
              </m:rPr>
              <w:rPr>
                <w:rFonts w:ascii="Cambria Math" w:hAnsi="Cambria Math"/>
                <w:sz w:val="24"/>
                <w:szCs w:val="24"/>
              </w:rPr>
              <m:t xml:space="preserve"> </m:t>
            </m:r>
            <m:r>
              <w:rPr>
                <w:rFonts w:ascii="Cambria Math" w:hAnsi="Cambria Math"/>
                <w:sz w:val="24"/>
                <w:szCs w:val="24"/>
              </w:rPr>
              <m:t>index</m:t>
            </m:r>
          </m:e>
          <m:sub>
            <m:r>
              <w:rPr>
                <w:rFonts w:ascii="Cambria Math" w:hAnsi="Cambria Math"/>
                <w:sz w:val="24"/>
                <w:szCs w:val="24"/>
              </w:rPr>
              <m:t>i</m:t>
            </m:r>
          </m:sub>
        </m:sSub>
        <m:r>
          <m:rPr>
            <m:sty m:val="p"/>
          </m:rPr>
          <w:rPr>
            <w:rFonts w:ascii="Cambria Math" w:hAnsi="Cambria Math"/>
            <w:sz w:val="24"/>
            <w:szCs w:val="24"/>
          </w:rPr>
          <m:t>=1-</m:t>
        </m:r>
        <m:nary>
          <m:naryPr>
            <m:chr m:val="∑"/>
            <m:subHide m:val="1"/>
            <m:supHide m:val="1"/>
            <m:ctrlPr>
              <w:rPr>
                <w:rFonts w:ascii="Cambria Math" w:hAnsi="Cambria Math"/>
                <w:sz w:val="24"/>
                <w:szCs w:val="24"/>
              </w:rPr>
            </m:ctrlPr>
          </m:naryPr>
          <m:sub/>
          <m:sup/>
          <m:e>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j</m:t>
                </m:r>
              </m:sub>
              <m:sup>
                <m:r>
                  <m:rPr>
                    <m:sty m:val="p"/>
                  </m:rPr>
                  <w:rPr>
                    <w:rFonts w:ascii="Cambria Math" w:hAnsi="Cambria Math"/>
                    <w:sz w:val="24"/>
                    <w:szCs w:val="24"/>
                  </w:rPr>
                  <m:t>2</m:t>
                </m:r>
              </m:sup>
            </m:sSubSup>
          </m:e>
        </m:nary>
      </m:oMath>
      <w:r w:rsidR="003B221E" w:rsidRPr="008429BD">
        <w:rPr>
          <w:rFonts w:ascii="Times New Roman" w:hAnsi="Times New Roman"/>
          <w:sz w:val="24"/>
          <w:szCs w:val="24"/>
        </w:rPr>
        <w:t xml:space="preserve"> with </w:t>
      </w:r>
      <m:oMath>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j</m:t>
            </m:r>
          </m:sub>
          <m:sup/>
        </m:sSubSup>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den>
        </m:f>
      </m:oMath>
      <w:ins w:id="292" w:author="Linderhof, Vincent" w:date="2016-03-06T11:18:00Z">
        <w:r w:rsidR="00560A37">
          <w:rPr>
            <w:rFonts w:ascii="Times New Roman" w:hAnsi="Times New Roman"/>
            <w:sz w:val="24"/>
            <w:szCs w:val="24"/>
          </w:rPr>
          <w:t xml:space="preserve"> </w:t>
        </w:r>
      </w:ins>
    </w:p>
    <w:p w14:paraId="4624F9C1" w14:textId="77074931" w:rsidR="00DC5B62" w:rsidRPr="008429BD" w:rsidRDefault="00D47918" w:rsidP="00F77985">
      <w:pPr>
        <w:rPr>
          <w:rFonts w:ascii="Times New Roman" w:hAnsi="Times New Roman"/>
          <w:sz w:val="24"/>
          <w:szCs w:val="24"/>
        </w:rPr>
      </w:pPr>
      <w:r w:rsidRPr="008429BD">
        <w:rPr>
          <w:rFonts w:ascii="Times New Roman" w:hAnsi="Times New Roman"/>
          <w:sz w:val="24"/>
          <w:szCs w:val="24"/>
        </w:rPr>
        <w:t xml:space="preserve">Where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oMath>
      <w:r w:rsidR="003B221E" w:rsidRPr="008429BD">
        <w:rPr>
          <w:rFonts w:ascii="Times New Roman" w:hAnsi="Times New Roman"/>
          <w:sz w:val="24"/>
          <w:szCs w:val="24"/>
        </w:rPr>
        <w:t xml:space="preserve"> is the area of the crop </w:t>
      </w:r>
      <w:r w:rsidR="003B221E" w:rsidRPr="008429BD">
        <w:rPr>
          <w:rFonts w:ascii="Times New Roman" w:hAnsi="Times New Roman"/>
          <w:i/>
          <w:sz w:val="24"/>
          <w:szCs w:val="24"/>
        </w:rPr>
        <w:t>j</w:t>
      </w:r>
      <w:r w:rsidR="003B221E" w:rsidRPr="008429BD">
        <w:rPr>
          <w:rFonts w:ascii="Times New Roman" w:hAnsi="Times New Roman"/>
          <w:sz w:val="24"/>
          <w:szCs w:val="24"/>
        </w:rPr>
        <w:t xml:space="preserve"> used by household </w:t>
      </w:r>
      <w:proofErr w:type="spellStart"/>
      <w:r w:rsidR="003B221E" w:rsidRPr="008429BD">
        <w:rPr>
          <w:rFonts w:ascii="Times New Roman" w:hAnsi="Times New Roman"/>
          <w:i/>
          <w:sz w:val="24"/>
          <w:szCs w:val="24"/>
        </w:rPr>
        <w:t>i</w:t>
      </w:r>
      <w:proofErr w:type="spellEnd"/>
      <w:r w:rsidR="003B221E" w:rsidRPr="008429BD">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oMath>
      <w:r w:rsidR="003B221E" w:rsidRPr="008429BD">
        <w:rPr>
          <w:rFonts w:ascii="Times New Roman" w:hAnsi="Times New Roman"/>
          <w:sz w:val="24"/>
          <w:szCs w:val="24"/>
        </w:rPr>
        <w:t xml:space="preserve"> is the total cropped area cultivated by the household </w:t>
      </w:r>
      <w:proofErr w:type="spellStart"/>
      <w:r w:rsidR="003B221E" w:rsidRPr="008429BD">
        <w:rPr>
          <w:rFonts w:ascii="Times New Roman" w:hAnsi="Times New Roman"/>
          <w:i/>
          <w:sz w:val="24"/>
          <w:szCs w:val="24"/>
        </w:rPr>
        <w:t>i</w:t>
      </w:r>
      <w:proofErr w:type="spellEnd"/>
      <w:r w:rsidR="00C421EA" w:rsidRPr="008429BD">
        <w:rPr>
          <w:rFonts w:ascii="Times New Roman" w:hAnsi="Times New Roman"/>
          <w:sz w:val="24"/>
          <w:szCs w:val="24"/>
        </w:rPr>
        <w:t xml:space="preserve"> </w:t>
      </w:r>
      <w:r w:rsidR="003B221E" w:rsidRPr="008429BD">
        <w:rPr>
          <w:rFonts w:ascii="Times New Roman" w:hAnsi="Times New Roman"/>
          <w:sz w:val="24"/>
          <w:szCs w:val="24"/>
        </w:rPr>
        <w:t xml:space="preserve">and </w:t>
      </w:r>
      <m:oMath>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j</m:t>
            </m:r>
          </m:sub>
        </m:sSub>
      </m:oMath>
      <w:r w:rsidRPr="008429BD">
        <w:rPr>
          <w:rFonts w:ascii="Times New Roman" w:hAnsi="Times New Roman"/>
          <w:sz w:val="24"/>
          <w:szCs w:val="24"/>
        </w:rPr>
        <w:t xml:space="preserve"> is the </w:t>
      </w:r>
      <w:r w:rsidR="003B221E" w:rsidRPr="008429BD">
        <w:rPr>
          <w:rFonts w:ascii="Times New Roman" w:hAnsi="Times New Roman"/>
          <w:sz w:val="24"/>
          <w:szCs w:val="24"/>
        </w:rPr>
        <w:t xml:space="preserve">share </w:t>
      </w:r>
      <w:r w:rsidRPr="008429BD">
        <w:rPr>
          <w:rFonts w:ascii="Times New Roman" w:hAnsi="Times New Roman"/>
          <w:sz w:val="24"/>
          <w:szCs w:val="24"/>
        </w:rPr>
        <w:t xml:space="preserve">of </w:t>
      </w:r>
      <w:r w:rsidR="003B221E" w:rsidRPr="008429BD">
        <w:rPr>
          <w:rFonts w:ascii="Times New Roman" w:hAnsi="Times New Roman"/>
          <w:sz w:val="24"/>
          <w:szCs w:val="24"/>
        </w:rPr>
        <w:t xml:space="preserve">cultivated land with </w:t>
      </w:r>
      <w:r w:rsidR="00BD12FB" w:rsidRPr="008429BD">
        <w:rPr>
          <w:rFonts w:ascii="Times New Roman" w:hAnsi="Times New Roman"/>
          <w:sz w:val="24"/>
          <w:szCs w:val="24"/>
        </w:rPr>
        <w:t xml:space="preserve">crop </w:t>
      </w:r>
      <w:r w:rsidRPr="008429BD">
        <w:rPr>
          <w:rFonts w:ascii="Times New Roman" w:hAnsi="Times New Roman"/>
          <w:i/>
          <w:sz w:val="24"/>
          <w:szCs w:val="24"/>
        </w:rPr>
        <w:t>j</w:t>
      </w:r>
      <w:r w:rsidRPr="008429BD">
        <w:rPr>
          <w:rFonts w:ascii="Times New Roman" w:hAnsi="Times New Roman"/>
          <w:sz w:val="24"/>
          <w:szCs w:val="24"/>
        </w:rPr>
        <w:t xml:space="preserve"> in the total area cultivated by the household </w:t>
      </w:r>
      <w:proofErr w:type="spellStart"/>
      <w:r w:rsidRPr="008429BD">
        <w:rPr>
          <w:rFonts w:ascii="Times New Roman" w:hAnsi="Times New Roman"/>
          <w:i/>
          <w:sz w:val="24"/>
          <w:szCs w:val="24"/>
        </w:rPr>
        <w:t>i</w:t>
      </w:r>
      <w:proofErr w:type="spellEnd"/>
      <w:ins w:id="293" w:author="Linderhof, Vincent" w:date="2016-03-06T11:19:00Z">
        <w:r w:rsidR="00560A37">
          <w:rPr>
            <w:rFonts w:ascii="Times New Roman" w:hAnsi="Times New Roman"/>
            <w:i/>
            <w:sz w:val="24"/>
            <w:szCs w:val="24"/>
          </w:rPr>
          <w:t xml:space="preserve"> </w:t>
        </w:r>
        <w:r w:rsidR="00560A37" w:rsidRPr="00560A37">
          <w:rPr>
            <w:rFonts w:ascii="Times New Roman" w:hAnsi="Times New Roman"/>
            <w:sz w:val="24"/>
            <w:szCs w:val="24"/>
            <w:rPrChange w:id="294" w:author="Linderhof, Vincent" w:date="2016-03-06T11:19:00Z">
              <w:rPr>
                <w:rFonts w:ascii="Times New Roman" w:hAnsi="Times New Roman"/>
                <w:i/>
                <w:sz w:val="24"/>
                <w:szCs w:val="24"/>
              </w:rPr>
            </w:rPrChange>
          </w:rPr>
          <w:t xml:space="preserve">with </w:t>
        </w:r>
        <w:r w:rsidR="00560A37" w:rsidRPr="00560A37">
          <w:rPr>
            <w:rFonts w:ascii="Times New Roman" w:hAnsi="Times New Roman"/>
            <w:i/>
            <w:sz w:val="24"/>
            <w:szCs w:val="24"/>
            <w:rPrChange w:id="295" w:author="Linderhof, Vincent" w:date="2016-03-06T11:19:00Z">
              <w:rPr>
                <w:rFonts w:ascii="Times New Roman" w:hAnsi="Times New Roman"/>
                <w:i/>
                <w:sz w:val="24"/>
                <w:szCs w:val="24"/>
              </w:rPr>
            </w:rPrChange>
          </w:rPr>
          <w:t>j</w:t>
        </w:r>
        <w:r w:rsidR="00560A37" w:rsidRPr="00560A37">
          <w:rPr>
            <w:rFonts w:ascii="Times New Roman" w:hAnsi="Times New Roman"/>
            <w:sz w:val="24"/>
            <w:szCs w:val="24"/>
            <w:rPrChange w:id="296" w:author="Linderhof, Vincent" w:date="2016-03-06T11:19:00Z">
              <w:rPr>
                <w:rFonts w:ascii="Times New Roman" w:hAnsi="Times New Roman"/>
                <w:i/>
                <w:sz w:val="24"/>
                <w:szCs w:val="24"/>
              </w:rPr>
            </w:rPrChange>
          </w:rPr>
          <w:t>=1</w:t>
        </w:r>
        <w:r w:rsidR="00560A37">
          <w:rPr>
            <w:rFonts w:ascii="Times New Roman" w:hAnsi="Times New Roman"/>
            <w:sz w:val="24"/>
            <w:szCs w:val="24"/>
          </w:rPr>
          <w:t>,</w:t>
        </w:r>
        <w:r w:rsidR="00560A37" w:rsidRPr="00560A37">
          <w:rPr>
            <w:rFonts w:ascii="Times New Roman" w:hAnsi="Times New Roman"/>
            <w:sz w:val="24"/>
            <w:szCs w:val="24"/>
            <w:rPrChange w:id="297" w:author="Linderhof, Vincent" w:date="2016-03-06T11:19:00Z">
              <w:rPr>
                <w:rFonts w:ascii="Times New Roman" w:hAnsi="Times New Roman"/>
                <w:i/>
                <w:sz w:val="24"/>
                <w:szCs w:val="24"/>
              </w:rPr>
            </w:rPrChange>
          </w:rPr>
          <w:t>..</w:t>
        </w:r>
        <w:r w:rsidR="00560A37">
          <w:rPr>
            <w:rFonts w:ascii="Times New Roman" w:hAnsi="Times New Roman"/>
            <w:sz w:val="24"/>
            <w:szCs w:val="24"/>
          </w:rPr>
          <w:t>,</w:t>
        </w:r>
        <w:r w:rsidR="00560A37" w:rsidRPr="00560A37">
          <w:rPr>
            <w:rFonts w:ascii="Times New Roman" w:hAnsi="Times New Roman"/>
            <w:sz w:val="24"/>
            <w:szCs w:val="24"/>
            <w:rPrChange w:id="298" w:author="Linderhof, Vincent" w:date="2016-03-06T11:19:00Z">
              <w:rPr>
                <w:rFonts w:ascii="Times New Roman" w:hAnsi="Times New Roman"/>
                <w:i/>
                <w:sz w:val="24"/>
                <w:szCs w:val="24"/>
              </w:rPr>
            </w:rPrChange>
          </w:rPr>
          <w:t>12</w:t>
        </w:r>
      </w:ins>
      <w:r w:rsidRPr="008429BD">
        <w:rPr>
          <w:rFonts w:ascii="Times New Roman" w:hAnsi="Times New Roman"/>
          <w:sz w:val="24"/>
          <w:szCs w:val="24"/>
        </w:rPr>
        <w:t xml:space="preserve">. </w:t>
      </w:r>
      <w:del w:id="299" w:author="Linderhof, Vincent" w:date="2016-03-06T11:19:00Z">
        <w:r w:rsidR="006312A8" w:rsidRPr="008429BD" w:rsidDel="00560A37">
          <w:rPr>
            <w:rFonts w:ascii="Times New Roman" w:hAnsi="Times New Roman"/>
            <w:sz w:val="24"/>
            <w:szCs w:val="24"/>
          </w:rPr>
          <w:delText xml:space="preserve"> </w:delText>
        </w:r>
      </w:del>
      <w:r w:rsidR="004402A4" w:rsidRPr="008429BD">
        <w:rPr>
          <w:rFonts w:ascii="Times New Roman" w:hAnsi="Times New Roman"/>
          <w:sz w:val="24"/>
          <w:szCs w:val="24"/>
        </w:rPr>
        <w:t xml:space="preserve">The </w:t>
      </w:r>
      <w:r w:rsidR="006312A8" w:rsidRPr="008429BD">
        <w:rPr>
          <w:rFonts w:ascii="Times New Roman" w:hAnsi="Times New Roman"/>
          <w:sz w:val="24"/>
          <w:szCs w:val="24"/>
        </w:rPr>
        <w:t>Simpson’s index w</w:t>
      </w:r>
      <w:r w:rsidR="004402A4" w:rsidRPr="008429BD">
        <w:rPr>
          <w:rFonts w:ascii="Times New Roman" w:hAnsi="Times New Roman"/>
          <w:sz w:val="24"/>
          <w:szCs w:val="24"/>
        </w:rPr>
        <w:t>as</w:t>
      </w:r>
      <w:r w:rsidR="006312A8" w:rsidRPr="008429BD">
        <w:rPr>
          <w:rFonts w:ascii="Times New Roman" w:hAnsi="Times New Roman"/>
          <w:sz w:val="24"/>
          <w:szCs w:val="24"/>
        </w:rPr>
        <w:t xml:space="preserve"> estimated </w:t>
      </w:r>
      <w:r w:rsidR="004402A4" w:rsidRPr="008429BD">
        <w:rPr>
          <w:rFonts w:ascii="Times New Roman" w:hAnsi="Times New Roman"/>
          <w:sz w:val="24"/>
          <w:szCs w:val="24"/>
        </w:rPr>
        <w:t xml:space="preserve">for </w:t>
      </w:r>
      <w:r w:rsidR="00164494" w:rsidRPr="008429BD">
        <w:rPr>
          <w:rFonts w:ascii="Times New Roman" w:hAnsi="Times New Roman"/>
          <w:sz w:val="24"/>
          <w:szCs w:val="24"/>
        </w:rPr>
        <w:t xml:space="preserve">a </w:t>
      </w:r>
      <w:r w:rsidR="006312A8" w:rsidRPr="008429BD">
        <w:rPr>
          <w:rFonts w:ascii="Times New Roman" w:hAnsi="Times New Roman"/>
          <w:sz w:val="24"/>
          <w:szCs w:val="24"/>
        </w:rPr>
        <w:t xml:space="preserve">household for each </w:t>
      </w:r>
      <w:r w:rsidR="0045506A" w:rsidRPr="008429BD">
        <w:rPr>
          <w:rFonts w:ascii="Times New Roman" w:hAnsi="Times New Roman"/>
          <w:sz w:val="24"/>
          <w:szCs w:val="24"/>
        </w:rPr>
        <w:t>of</w:t>
      </w:r>
      <w:r w:rsidR="00164494" w:rsidRPr="008429BD">
        <w:rPr>
          <w:rFonts w:ascii="Times New Roman" w:hAnsi="Times New Roman"/>
          <w:sz w:val="24"/>
          <w:szCs w:val="24"/>
        </w:rPr>
        <w:t xml:space="preserve"> the </w:t>
      </w:r>
      <w:r w:rsidR="006312A8" w:rsidRPr="008429BD">
        <w:rPr>
          <w:rFonts w:ascii="Times New Roman" w:hAnsi="Times New Roman"/>
          <w:sz w:val="24"/>
          <w:szCs w:val="24"/>
        </w:rPr>
        <w:t>three year</w:t>
      </w:r>
      <w:r w:rsidR="00AD693D" w:rsidRPr="008429BD">
        <w:rPr>
          <w:rFonts w:ascii="Times New Roman" w:hAnsi="Times New Roman"/>
          <w:sz w:val="24"/>
          <w:szCs w:val="24"/>
        </w:rPr>
        <w:t>s</w:t>
      </w:r>
      <w:r w:rsidR="006312A8" w:rsidRPr="008429BD">
        <w:rPr>
          <w:rFonts w:ascii="Times New Roman" w:hAnsi="Times New Roman"/>
          <w:sz w:val="24"/>
          <w:szCs w:val="24"/>
        </w:rPr>
        <w:t xml:space="preserve"> of the panel</w:t>
      </w:r>
      <w:r w:rsidRPr="008429BD">
        <w:rPr>
          <w:rFonts w:ascii="Times New Roman" w:hAnsi="Times New Roman"/>
          <w:sz w:val="24"/>
          <w:szCs w:val="24"/>
        </w:rPr>
        <w:t xml:space="preserve">. </w:t>
      </w:r>
      <w:r w:rsidR="00ED6C72" w:rsidRPr="008429BD">
        <w:rPr>
          <w:rFonts w:ascii="Times New Roman" w:hAnsi="Times New Roman"/>
          <w:sz w:val="24"/>
          <w:szCs w:val="24"/>
        </w:rPr>
        <w:t>T</w:t>
      </w:r>
      <w:r w:rsidRPr="008429BD">
        <w:rPr>
          <w:rFonts w:ascii="Times New Roman" w:hAnsi="Times New Roman"/>
          <w:sz w:val="24"/>
          <w:szCs w:val="24"/>
        </w:rPr>
        <w:t>h</w:t>
      </w:r>
      <w:r w:rsidR="004402A4" w:rsidRPr="008429BD">
        <w:rPr>
          <w:rFonts w:ascii="Times New Roman" w:hAnsi="Times New Roman"/>
          <w:sz w:val="24"/>
          <w:szCs w:val="24"/>
        </w:rPr>
        <w:t>e</w:t>
      </w:r>
      <w:r w:rsidRPr="008429BD">
        <w:rPr>
          <w:rFonts w:ascii="Times New Roman" w:hAnsi="Times New Roman"/>
          <w:sz w:val="24"/>
          <w:szCs w:val="24"/>
        </w:rPr>
        <w:t xml:space="preserve"> index is bound</w:t>
      </w:r>
      <w:r w:rsidR="00BA5F01" w:rsidRPr="008429BD">
        <w:rPr>
          <w:rFonts w:ascii="Times New Roman" w:hAnsi="Times New Roman"/>
          <w:sz w:val="24"/>
          <w:szCs w:val="24"/>
        </w:rPr>
        <w:t>ed</w:t>
      </w:r>
      <w:r w:rsidRPr="008429BD">
        <w:rPr>
          <w:rFonts w:ascii="Times New Roman" w:hAnsi="Times New Roman"/>
          <w:sz w:val="24"/>
          <w:szCs w:val="24"/>
        </w:rPr>
        <w:t xml:space="preserve"> by 0 and 1 and allow</w:t>
      </w:r>
      <w:r w:rsidR="004402A4" w:rsidRPr="008429BD">
        <w:rPr>
          <w:rFonts w:ascii="Times New Roman" w:hAnsi="Times New Roman"/>
          <w:sz w:val="24"/>
          <w:szCs w:val="24"/>
        </w:rPr>
        <w:t>s</w:t>
      </w:r>
      <w:r w:rsidRPr="008429BD">
        <w:rPr>
          <w:rFonts w:ascii="Times New Roman" w:hAnsi="Times New Roman"/>
          <w:sz w:val="24"/>
          <w:szCs w:val="24"/>
        </w:rPr>
        <w:t xml:space="preserve"> us to </w:t>
      </w:r>
      <w:r w:rsidR="00BA5F01" w:rsidRPr="008429BD">
        <w:rPr>
          <w:rFonts w:ascii="Times New Roman" w:hAnsi="Times New Roman"/>
          <w:sz w:val="24"/>
          <w:szCs w:val="24"/>
        </w:rPr>
        <w:t xml:space="preserve">measure </w:t>
      </w:r>
      <w:r w:rsidRPr="008429BD">
        <w:rPr>
          <w:rFonts w:ascii="Times New Roman" w:hAnsi="Times New Roman"/>
          <w:sz w:val="24"/>
          <w:szCs w:val="24"/>
        </w:rPr>
        <w:t xml:space="preserve">the </w:t>
      </w:r>
      <w:r w:rsidR="004402A4" w:rsidRPr="008429BD">
        <w:rPr>
          <w:rFonts w:ascii="Times New Roman" w:hAnsi="Times New Roman"/>
          <w:sz w:val="24"/>
          <w:szCs w:val="24"/>
        </w:rPr>
        <w:t xml:space="preserve">diversity </w:t>
      </w:r>
      <w:r w:rsidRPr="008429BD">
        <w:rPr>
          <w:rFonts w:ascii="Times New Roman" w:hAnsi="Times New Roman"/>
          <w:sz w:val="24"/>
          <w:szCs w:val="24"/>
        </w:rPr>
        <w:t xml:space="preserve">of farm production. </w:t>
      </w:r>
      <w:r w:rsidR="00B001A3" w:rsidRPr="008429BD">
        <w:rPr>
          <w:rFonts w:ascii="Times New Roman" w:hAnsi="Times New Roman"/>
          <w:sz w:val="24"/>
          <w:szCs w:val="24"/>
        </w:rPr>
        <w:t xml:space="preserve">If a household cultivated one single crop, the value of the Simpson’s index is zero. </w:t>
      </w:r>
      <w:r w:rsidR="00BA5F01" w:rsidRPr="008429BD">
        <w:rPr>
          <w:rFonts w:ascii="Times New Roman" w:hAnsi="Times New Roman"/>
          <w:sz w:val="24"/>
          <w:szCs w:val="24"/>
        </w:rPr>
        <w:t>Values approaching</w:t>
      </w:r>
      <w:r w:rsidRPr="008429BD">
        <w:rPr>
          <w:rFonts w:ascii="Times New Roman" w:hAnsi="Times New Roman"/>
          <w:sz w:val="24"/>
          <w:szCs w:val="24"/>
        </w:rPr>
        <w:t xml:space="preserve"> zero </w:t>
      </w:r>
      <w:r w:rsidR="00BA5F01" w:rsidRPr="008429BD">
        <w:rPr>
          <w:rFonts w:ascii="Times New Roman" w:hAnsi="Times New Roman"/>
          <w:sz w:val="24"/>
          <w:szCs w:val="24"/>
        </w:rPr>
        <w:t>indicate that a</w:t>
      </w:r>
      <w:r w:rsidRPr="008429BD">
        <w:rPr>
          <w:rFonts w:ascii="Times New Roman" w:hAnsi="Times New Roman"/>
          <w:sz w:val="24"/>
          <w:szCs w:val="24"/>
        </w:rPr>
        <w:t xml:space="preserve"> household </w:t>
      </w:r>
      <w:r w:rsidR="00986F8F" w:rsidRPr="008429BD">
        <w:rPr>
          <w:rFonts w:ascii="Times New Roman" w:hAnsi="Times New Roman"/>
          <w:sz w:val="24"/>
          <w:szCs w:val="24"/>
        </w:rPr>
        <w:t xml:space="preserve">cultivates one main crop with small plots with other crops. </w:t>
      </w:r>
      <w:r w:rsidR="00BA5F01" w:rsidRPr="008429BD">
        <w:rPr>
          <w:rFonts w:ascii="Times New Roman" w:hAnsi="Times New Roman"/>
          <w:sz w:val="24"/>
          <w:szCs w:val="24"/>
        </w:rPr>
        <w:t>has</w:t>
      </w:r>
      <w:r w:rsidRPr="008429BD">
        <w:rPr>
          <w:rFonts w:ascii="Times New Roman" w:hAnsi="Times New Roman"/>
          <w:sz w:val="24"/>
          <w:szCs w:val="24"/>
        </w:rPr>
        <w:t xml:space="preserve"> an unequal </w:t>
      </w:r>
      <w:r w:rsidR="000000D3" w:rsidRPr="008429BD">
        <w:rPr>
          <w:rFonts w:ascii="Times New Roman" w:hAnsi="Times New Roman"/>
          <w:sz w:val="24"/>
          <w:szCs w:val="24"/>
        </w:rPr>
        <w:t>distribution</w:t>
      </w:r>
      <w:r w:rsidRPr="008429BD">
        <w:rPr>
          <w:rFonts w:ascii="Times New Roman" w:hAnsi="Times New Roman"/>
          <w:sz w:val="24"/>
          <w:szCs w:val="24"/>
        </w:rPr>
        <w:t xml:space="preserve"> of crops</w:t>
      </w:r>
      <w:r w:rsidR="00BA5F01" w:rsidRPr="008429BD">
        <w:rPr>
          <w:rFonts w:ascii="Times New Roman" w:hAnsi="Times New Roman"/>
          <w:sz w:val="24"/>
          <w:szCs w:val="24"/>
        </w:rPr>
        <w:t xml:space="preserve">, while a </w:t>
      </w:r>
      <w:r w:rsidRPr="008429BD">
        <w:rPr>
          <w:rFonts w:ascii="Times New Roman" w:hAnsi="Times New Roman"/>
          <w:sz w:val="24"/>
          <w:szCs w:val="24"/>
        </w:rPr>
        <w:t xml:space="preserve">value </w:t>
      </w:r>
      <w:r w:rsidR="00BA5F01" w:rsidRPr="008429BD">
        <w:rPr>
          <w:rFonts w:ascii="Times New Roman" w:hAnsi="Times New Roman"/>
          <w:sz w:val="24"/>
          <w:szCs w:val="24"/>
        </w:rPr>
        <w:t xml:space="preserve">approaching </w:t>
      </w:r>
      <w:r w:rsidRPr="008429BD">
        <w:rPr>
          <w:rFonts w:ascii="Times New Roman" w:hAnsi="Times New Roman"/>
          <w:sz w:val="24"/>
          <w:szCs w:val="24"/>
        </w:rPr>
        <w:t>one reflect</w:t>
      </w:r>
      <w:r w:rsidR="00BA5F01" w:rsidRPr="008429BD">
        <w:rPr>
          <w:rFonts w:ascii="Times New Roman" w:hAnsi="Times New Roman"/>
          <w:sz w:val="24"/>
          <w:szCs w:val="24"/>
        </w:rPr>
        <w:t>s</w:t>
      </w:r>
      <w:r w:rsidRPr="008429BD">
        <w:rPr>
          <w:rFonts w:ascii="Times New Roman" w:hAnsi="Times New Roman"/>
          <w:sz w:val="24"/>
          <w:szCs w:val="24"/>
        </w:rPr>
        <w:t xml:space="preserve"> an equal crop </w:t>
      </w:r>
      <w:r w:rsidR="00636691" w:rsidRPr="008429BD">
        <w:rPr>
          <w:rFonts w:ascii="Times New Roman" w:hAnsi="Times New Roman"/>
          <w:sz w:val="24"/>
          <w:szCs w:val="24"/>
        </w:rPr>
        <w:t>distribution</w:t>
      </w:r>
      <w:r w:rsidR="004402A4" w:rsidRPr="008429BD">
        <w:rPr>
          <w:rFonts w:ascii="Times New Roman" w:hAnsi="Times New Roman"/>
          <w:sz w:val="24"/>
          <w:szCs w:val="24"/>
        </w:rPr>
        <w:t xml:space="preserve"> across cultivated </w:t>
      </w:r>
      <w:r w:rsidR="00636691" w:rsidRPr="008429BD">
        <w:rPr>
          <w:rFonts w:ascii="Times New Roman" w:hAnsi="Times New Roman"/>
          <w:sz w:val="24"/>
          <w:szCs w:val="24"/>
        </w:rPr>
        <w:t>area</w:t>
      </w:r>
      <w:r w:rsidR="00ED6C72" w:rsidRPr="008429BD">
        <w:rPr>
          <w:rFonts w:ascii="Times New Roman" w:hAnsi="Times New Roman"/>
          <w:sz w:val="24"/>
          <w:szCs w:val="24"/>
        </w:rPr>
        <w:t>.</w:t>
      </w:r>
      <w:r w:rsidR="00DC1776" w:rsidRPr="008429BD">
        <w:rPr>
          <w:rFonts w:ascii="Times New Roman" w:hAnsi="Times New Roman"/>
          <w:sz w:val="24"/>
          <w:szCs w:val="24"/>
        </w:rPr>
        <w:t xml:space="preserve"> </w:t>
      </w:r>
    </w:p>
    <w:p w14:paraId="22891A0D" w14:textId="77777777" w:rsidR="0087321E" w:rsidRDefault="00D47918" w:rsidP="00F77985">
      <w:pPr>
        <w:rPr>
          <w:ins w:id="300" w:author="Linderhof, Vincent" w:date="2016-03-06T11:28:00Z"/>
          <w:rFonts w:ascii="Times New Roman" w:hAnsi="Times New Roman"/>
          <w:sz w:val="24"/>
          <w:szCs w:val="24"/>
        </w:rPr>
      </w:pPr>
      <w:commentRangeStart w:id="301"/>
      <w:r w:rsidRPr="008429BD">
        <w:rPr>
          <w:rFonts w:ascii="Times New Roman" w:hAnsi="Times New Roman"/>
          <w:sz w:val="24"/>
          <w:szCs w:val="24"/>
        </w:rPr>
        <w:t>The third</w:t>
      </w:r>
      <w:r w:rsidR="00A87355" w:rsidRPr="008429BD">
        <w:rPr>
          <w:rFonts w:ascii="Times New Roman" w:hAnsi="Times New Roman"/>
          <w:sz w:val="24"/>
          <w:szCs w:val="24"/>
        </w:rPr>
        <w:t xml:space="preserve"> </w:t>
      </w:r>
      <w:r w:rsidR="001C5DE5" w:rsidRPr="008429BD">
        <w:rPr>
          <w:rFonts w:ascii="Times New Roman" w:hAnsi="Times New Roman"/>
          <w:sz w:val="24"/>
          <w:szCs w:val="24"/>
        </w:rPr>
        <w:t xml:space="preserve">production </w:t>
      </w:r>
      <w:r w:rsidRPr="008429BD">
        <w:rPr>
          <w:rFonts w:ascii="Times New Roman" w:hAnsi="Times New Roman"/>
          <w:sz w:val="24"/>
          <w:szCs w:val="24"/>
        </w:rPr>
        <w:t>indicator</w:t>
      </w:r>
      <w:r w:rsidR="001C5DE5" w:rsidRPr="008429BD">
        <w:rPr>
          <w:rFonts w:ascii="Times New Roman" w:hAnsi="Times New Roman"/>
          <w:sz w:val="24"/>
          <w:szCs w:val="24"/>
        </w:rPr>
        <w:t xml:space="preserve"> </w:t>
      </w:r>
      <w:ins w:id="302" w:author="Linderhof, Vincent" w:date="2016-03-06T11:08:00Z">
        <w:r w:rsidR="00304F95">
          <w:rPr>
            <w:rFonts w:ascii="Times New Roman" w:hAnsi="Times New Roman"/>
            <w:sz w:val="24"/>
            <w:szCs w:val="24"/>
          </w:rPr>
          <w:t xml:space="preserve">is the </w:t>
        </w:r>
        <w:r w:rsidR="00304F95" w:rsidRPr="0087321E">
          <w:rPr>
            <w:rFonts w:ascii="Times New Roman" w:hAnsi="Times New Roman"/>
            <w:i/>
            <w:sz w:val="24"/>
            <w:szCs w:val="24"/>
            <w:rPrChange w:id="303" w:author="Linderhof, Vincent" w:date="2016-03-06T11:27:00Z">
              <w:rPr>
                <w:rFonts w:ascii="Times New Roman" w:hAnsi="Times New Roman"/>
                <w:sz w:val="24"/>
                <w:szCs w:val="24"/>
              </w:rPr>
            </w:rPrChange>
          </w:rPr>
          <w:t>own production ratio</w:t>
        </w:r>
        <w:r w:rsidR="00304F95">
          <w:rPr>
            <w:rFonts w:ascii="Times New Roman" w:hAnsi="Times New Roman"/>
            <w:sz w:val="24"/>
            <w:szCs w:val="24"/>
          </w:rPr>
          <w:t xml:space="preserve"> which </w:t>
        </w:r>
      </w:ins>
      <w:r w:rsidR="001C5DE5" w:rsidRPr="008429BD">
        <w:rPr>
          <w:rFonts w:ascii="Times New Roman" w:hAnsi="Times New Roman"/>
          <w:sz w:val="24"/>
          <w:szCs w:val="24"/>
        </w:rPr>
        <w:t>has</w:t>
      </w:r>
      <w:r w:rsidR="002C7BFC" w:rsidRPr="008429BD">
        <w:rPr>
          <w:rFonts w:ascii="Times New Roman" w:hAnsi="Times New Roman"/>
          <w:sz w:val="24"/>
          <w:szCs w:val="24"/>
        </w:rPr>
        <w:t xml:space="preserve"> not </w:t>
      </w:r>
      <w:del w:id="304" w:author="Linderhof, Vincent" w:date="2016-03-06T11:08:00Z">
        <w:r w:rsidR="001C5DE5" w:rsidRPr="008429BD" w:rsidDel="00304F95">
          <w:rPr>
            <w:rFonts w:ascii="Times New Roman" w:hAnsi="Times New Roman"/>
            <w:sz w:val="24"/>
            <w:szCs w:val="24"/>
          </w:rPr>
          <w:delText xml:space="preserve">previously </w:delText>
        </w:r>
      </w:del>
      <w:r w:rsidR="001C5DE5" w:rsidRPr="008429BD">
        <w:rPr>
          <w:rFonts w:ascii="Times New Roman" w:hAnsi="Times New Roman"/>
          <w:sz w:val="24"/>
          <w:szCs w:val="24"/>
        </w:rPr>
        <w:t xml:space="preserve">been used </w:t>
      </w:r>
      <w:r w:rsidR="002C7BFC" w:rsidRPr="008429BD">
        <w:rPr>
          <w:rFonts w:ascii="Times New Roman" w:hAnsi="Times New Roman"/>
          <w:sz w:val="24"/>
          <w:szCs w:val="24"/>
        </w:rPr>
        <w:t>in the literature</w:t>
      </w:r>
      <w:commentRangeEnd w:id="301"/>
      <w:r w:rsidR="00595A6D" w:rsidRPr="008429BD">
        <w:rPr>
          <w:rStyle w:val="CommentReference"/>
          <w:rFonts w:ascii="Times New Roman" w:hAnsi="Times New Roman"/>
          <w:sz w:val="24"/>
          <w:szCs w:val="24"/>
        </w:rPr>
        <w:commentReference w:id="301"/>
      </w:r>
      <w:ins w:id="305" w:author="Linderhof, Vincent" w:date="2016-03-06T11:08:00Z">
        <w:r w:rsidR="00304F95">
          <w:rPr>
            <w:rFonts w:ascii="Times New Roman" w:hAnsi="Times New Roman"/>
            <w:sz w:val="24"/>
            <w:szCs w:val="24"/>
          </w:rPr>
          <w:t xml:space="preserve"> before</w:t>
        </w:r>
      </w:ins>
      <w:r w:rsidR="001C5DE5" w:rsidRPr="008429BD">
        <w:rPr>
          <w:rFonts w:ascii="Times New Roman" w:hAnsi="Times New Roman"/>
          <w:sz w:val="24"/>
          <w:szCs w:val="24"/>
        </w:rPr>
        <w:t>.</w:t>
      </w:r>
      <w:r w:rsidR="002C7BFC" w:rsidRPr="008429BD">
        <w:rPr>
          <w:rFonts w:ascii="Times New Roman" w:hAnsi="Times New Roman"/>
          <w:sz w:val="24"/>
          <w:szCs w:val="24"/>
        </w:rPr>
        <w:t xml:space="preserve"> </w:t>
      </w:r>
    </w:p>
    <w:p w14:paraId="09254B0A" w14:textId="77777777" w:rsidR="00DA4F80" w:rsidRDefault="0087321E" w:rsidP="00F77985">
      <w:pPr>
        <w:rPr>
          <w:ins w:id="306" w:author="Linderhof, Vincent" w:date="2016-03-06T11:36:00Z"/>
          <w:rFonts w:ascii="Times New Roman" w:hAnsi="Times New Roman"/>
          <w:sz w:val="24"/>
          <w:szCs w:val="24"/>
        </w:rPr>
      </w:pPr>
      <m:oMath>
        <m:sSub>
          <m:sSubPr>
            <m:ctrlPr>
              <w:ins w:id="307" w:author="Linderhof, Vincent" w:date="2016-03-06T11:28:00Z">
                <w:rPr>
                  <w:rFonts w:ascii="Cambria Math" w:hAnsi="Cambria Math"/>
                  <w:sz w:val="24"/>
                  <w:szCs w:val="24"/>
                </w:rPr>
              </w:ins>
            </m:ctrlPr>
          </m:sSubPr>
          <m:e>
            <m:r>
              <w:ins w:id="308" w:author="Linderhof, Vincent" w:date="2016-03-06T11:28:00Z">
                <w:rPr>
                  <w:rFonts w:ascii="Cambria Math" w:hAnsi="Cambria Math"/>
                  <w:sz w:val="24"/>
                  <w:szCs w:val="24"/>
                </w:rPr>
                <m:t>Own production ratio</m:t>
              </w:ins>
            </m:r>
          </m:e>
          <m:sub>
            <m:r>
              <w:ins w:id="309" w:author="Linderhof, Vincent" w:date="2016-03-06T11:28:00Z">
                <w:rPr>
                  <w:rFonts w:ascii="Cambria Math" w:hAnsi="Cambria Math"/>
                  <w:sz w:val="24"/>
                  <w:szCs w:val="24"/>
                </w:rPr>
                <m:t>i</m:t>
              </w:ins>
            </m:r>
          </m:sub>
        </m:sSub>
        <m:r>
          <w:ins w:id="310" w:author="Linderhof, Vincent" w:date="2016-03-06T11:28:00Z">
            <m:rPr>
              <m:sty m:val="p"/>
            </m:rPr>
            <w:rPr>
              <w:rFonts w:ascii="Cambria Math" w:hAnsi="Cambria Math"/>
              <w:sz w:val="24"/>
              <w:szCs w:val="24"/>
            </w:rPr>
            <m:t>=</m:t>
          </w:ins>
        </m:r>
        <m:f>
          <m:fPr>
            <m:ctrlPr>
              <w:ins w:id="311" w:author="Linderhof, Vincent" w:date="2016-03-06T11:31:00Z">
                <w:rPr>
                  <w:rFonts w:ascii="Cambria Math" w:hAnsi="Cambria Math"/>
                  <w:sz w:val="24"/>
                  <w:szCs w:val="24"/>
                </w:rPr>
              </w:ins>
            </m:ctrlPr>
          </m:fPr>
          <m:num>
            <m:nary>
              <m:naryPr>
                <m:chr m:val="∑"/>
                <m:subHide m:val="1"/>
                <m:supHide m:val="1"/>
                <m:ctrlPr>
                  <w:ins w:id="312" w:author="Linderhof, Vincent" w:date="2016-03-06T11:32:00Z">
                    <w:rPr>
                      <w:rFonts w:ascii="Cambria Math" w:hAnsi="Cambria Math"/>
                      <w:sz w:val="24"/>
                      <w:szCs w:val="24"/>
                    </w:rPr>
                  </w:ins>
                </m:ctrlPr>
              </m:naryPr>
              <m:sub/>
              <m:sup/>
              <m:e>
                <m:sSubSup>
                  <m:sSubSupPr>
                    <m:ctrlPr>
                      <w:ins w:id="313" w:author="Linderhof, Vincent" w:date="2016-03-06T11:32:00Z">
                        <w:rPr>
                          <w:rFonts w:ascii="Cambria Math" w:hAnsi="Cambria Math"/>
                          <w:sz w:val="24"/>
                          <w:szCs w:val="24"/>
                        </w:rPr>
                      </w:ins>
                    </m:ctrlPr>
                  </m:sSubSupPr>
                  <m:e>
                    <m:r>
                      <w:ins w:id="314" w:author="Linderhof, Vincent" w:date="2016-03-06T11:32:00Z">
                        <w:rPr>
                          <w:rFonts w:ascii="Cambria Math" w:hAnsi="Cambria Math"/>
                          <w:sz w:val="24"/>
                          <w:szCs w:val="24"/>
                        </w:rPr>
                        <m:t>I</m:t>
                      </w:ins>
                    </m:r>
                  </m:e>
                  <m:sub>
                    <m:r>
                      <w:ins w:id="315" w:author="Linderhof, Vincent" w:date="2016-03-06T11:32:00Z">
                        <w:rPr>
                          <w:rFonts w:ascii="Cambria Math" w:hAnsi="Cambria Math"/>
                          <w:sz w:val="24"/>
                          <w:szCs w:val="24"/>
                        </w:rPr>
                        <m:t>ij</m:t>
                      </w:ins>
                    </m:r>
                  </m:sub>
                  <m:sup/>
                </m:sSubSup>
              </m:e>
            </m:nary>
          </m:num>
          <m:den>
            <m:r>
              <w:ins w:id="316" w:author="Linderhof, Vincent" w:date="2016-03-06T11:32:00Z">
                <w:rPr>
                  <w:rFonts w:ascii="Cambria Math" w:hAnsi="Cambria Math"/>
                  <w:sz w:val="24"/>
                  <w:szCs w:val="24"/>
                </w:rPr>
                <m:t>12</m:t>
              </w:ins>
            </m:r>
          </m:den>
        </m:f>
      </m:oMath>
      <w:ins w:id="317" w:author="Linderhof, Vincent" w:date="2016-03-06T11:33:00Z">
        <w:r w:rsidR="00DA4F80">
          <w:rPr>
            <w:rFonts w:ascii="Times New Roman" w:hAnsi="Times New Roman"/>
            <w:sz w:val="24"/>
            <w:szCs w:val="24"/>
          </w:rPr>
          <w:t xml:space="preserve"> </w:t>
        </w:r>
      </w:ins>
    </w:p>
    <w:p w14:paraId="0EC2FD39" w14:textId="1A13B781" w:rsidR="004717E5" w:rsidRDefault="00DA4F80" w:rsidP="00F77985">
      <w:pPr>
        <w:rPr>
          <w:ins w:id="318" w:author="Linderhof, Vincent" w:date="2016-03-06T10:52:00Z"/>
          <w:rFonts w:ascii="Times New Roman" w:hAnsi="Times New Roman"/>
          <w:sz w:val="24"/>
          <w:szCs w:val="24"/>
        </w:rPr>
      </w:pPr>
      <w:ins w:id="319" w:author="Linderhof, Vincent" w:date="2016-03-06T11:33:00Z">
        <w:r>
          <w:rPr>
            <w:rFonts w:ascii="Times New Roman" w:hAnsi="Times New Roman"/>
            <w:sz w:val="24"/>
            <w:szCs w:val="24"/>
          </w:rPr>
          <w:t xml:space="preserve">with </w:t>
        </w:r>
        <w:r w:rsidRPr="00DA4F80">
          <w:rPr>
            <w:rFonts w:ascii="Times New Roman" w:hAnsi="Times New Roman"/>
            <w:i/>
            <w:sz w:val="24"/>
            <w:szCs w:val="24"/>
            <w:rPrChange w:id="320" w:author="Linderhof, Vincent" w:date="2016-03-06T11:35:00Z">
              <w:rPr>
                <w:rFonts w:ascii="Times New Roman" w:hAnsi="Times New Roman"/>
                <w:sz w:val="24"/>
                <w:szCs w:val="24"/>
              </w:rPr>
            </w:rPrChange>
          </w:rPr>
          <w:t>j</w:t>
        </w:r>
      </w:ins>
      <w:ins w:id="321" w:author="Linderhof, Vincent" w:date="2016-03-06T11:36:00Z">
        <w:r>
          <w:rPr>
            <w:rFonts w:ascii="Times New Roman" w:hAnsi="Times New Roman"/>
            <w:sz w:val="24"/>
            <w:szCs w:val="24"/>
          </w:rPr>
          <w:t xml:space="preserve"> is the production of crops from different </w:t>
        </w:r>
      </w:ins>
      <w:ins w:id="322" w:author="Linderhof, Vincent" w:date="2016-03-06T11:33:00Z">
        <w:r>
          <w:rPr>
            <w:rFonts w:ascii="Times New Roman" w:hAnsi="Times New Roman"/>
            <w:sz w:val="24"/>
            <w:szCs w:val="24"/>
          </w:rPr>
          <w:t>food gro</w:t>
        </w:r>
      </w:ins>
      <w:ins w:id="323" w:author="Linderhof, Vincent" w:date="2016-03-06T11:34:00Z">
        <w:r>
          <w:rPr>
            <w:rFonts w:ascii="Times New Roman" w:hAnsi="Times New Roman"/>
            <w:sz w:val="24"/>
            <w:szCs w:val="24"/>
          </w:rPr>
          <w:t>u</w:t>
        </w:r>
      </w:ins>
      <w:ins w:id="324" w:author="Linderhof, Vincent" w:date="2016-03-06T11:33:00Z">
        <w:r>
          <w:rPr>
            <w:rFonts w:ascii="Times New Roman" w:hAnsi="Times New Roman"/>
            <w:sz w:val="24"/>
            <w:szCs w:val="24"/>
          </w:rPr>
          <w:t>p</w:t>
        </w:r>
      </w:ins>
      <w:ins w:id="325" w:author="Linderhof, Vincent" w:date="2016-03-06T11:34:00Z">
        <w:r>
          <w:rPr>
            <w:rFonts w:ascii="Times New Roman" w:hAnsi="Times New Roman"/>
            <w:sz w:val="24"/>
            <w:szCs w:val="24"/>
          </w:rPr>
          <w:t>s</w:t>
        </w:r>
      </w:ins>
      <w:ins w:id="326" w:author="Linderhof, Vincent" w:date="2016-03-06T11:36:00Z">
        <w:r>
          <w:rPr>
            <w:rFonts w:ascii="Times New Roman" w:hAnsi="Times New Roman"/>
            <w:sz w:val="24"/>
            <w:szCs w:val="24"/>
          </w:rPr>
          <w:t>.</w:t>
        </w:r>
      </w:ins>
      <w:ins w:id="327" w:author="Linderhof, Vincent" w:date="2016-03-06T11:28:00Z">
        <w:r w:rsidR="0087321E" w:rsidRPr="008429BD">
          <w:rPr>
            <w:rFonts w:ascii="Times New Roman" w:hAnsi="Times New Roman"/>
            <w:sz w:val="24"/>
            <w:szCs w:val="24"/>
          </w:rPr>
          <w:t xml:space="preserve"> </w:t>
        </w:r>
      </w:ins>
      <w:del w:id="328" w:author="Linderhof, Vincent" w:date="2016-03-06T10:51:00Z">
        <w:r w:rsidR="000F524C" w:rsidRPr="008429BD" w:rsidDel="004717E5">
          <w:rPr>
            <w:rFonts w:ascii="Times New Roman" w:hAnsi="Times New Roman"/>
            <w:sz w:val="24"/>
            <w:szCs w:val="24"/>
          </w:rPr>
          <w:delText xml:space="preserve"> </w:delText>
        </w:r>
        <w:r w:rsidR="001C5DE5" w:rsidRPr="008429BD" w:rsidDel="004717E5">
          <w:rPr>
            <w:rFonts w:ascii="Times New Roman" w:hAnsi="Times New Roman"/>
            <w:sz w:val="24"/>
            <w:szCs w:val="24"/>
          </w:rPr>
          <w:delText xml:space="preserve"> </w:delText>
        </w:r>
      </w:del>
      <w:r w:rsidR="002C7BFC" w:rsidRPr="008429BD">
        <w:rPr>
          <w:rFonts w:ascii="Times New Roman" w:hAnsi="Times New Roman"/>
          <w:sz w:val="24"/>
          <w:szCs w:val="24"/>
        </w:rPr>
        <w:t xml:space="preserve">It </w:t>
      </w:r>
      <w:r w:rsidR="00121B18" w:rsidRPr="008429BD">
        <w:rPr>
          <w:rFonts w:ascii="Times New Roman" w:hAnsi="Times New Roman"/>
          <w:sz w:val="24"/>
          <w:szCs w:val="24"/>
        </w:rPr>
        <w:t>is</w:t>
      </w:r>
      <w:r w:rsidR="0049315E" w:rsidRPr="008429BD">
        <w:rPr>
          <w:rFonts w:ascii="Times New Roman" w:hAnsi="Times New Roman"/>
          <w:sz w:val="24"/>
          <w:szCs w:val="24"/>
        </w:rPr>
        <w:t xml:space="preserve"> </w:t>
      </w:r>
      <w:r w:rsidR="00A87355" w:rsidRPr="008429BD">
        <w:rPr>
          <w:rFonts w:ascii="Times New Roman" w:hAnsi="Times New Roman"/>
          <w:sz w:val="24"/>
          <w:szCs w:val="24"/>
        </w:rPr>
        <w:t xml:space="preserve">designed to </w:t>
      </w:r>
      <w:r w:rsidR="00645521" w:rsidRPr="008429BD">
        <w:rPr>
          <w:rFonts w:ascii="Times New Roman" w:hAnsi="Times New Roman"/>
          <w:sz w:val="24"/>
          <w:szCs w:val="24"/>
        </w:rPr>
        <w:t xml:space="preserve">reflect </w:t>
      </w:r>
      <w:r w:rsidR="00FF75B3" w:rsidRPr="008429BD">
        <w:rPr>
          <w:rFonts w:ascii="Times New Roman" w:hAnsi="Times New Roman"/>
          <w:sz w:val="24"/>
          <w:szCs w:val="24"/>
        </w:rPr>
        <w:t xml:space="preserve">the </w:t>
      </w:r>
      <w:ins w:id="329" w:author="Linderhof, Vincent" w:date="2016-03-06T11:09:00Z">
        <w:r w:rsidR="00304F95">
          <w:rPr>
            <w:rFonts w:ascii="Times New Roman" w:hAnsi="Times New Roman"/>
            <w:sz w:val="24"/>
            <w:szCs w:val="24"/>
          </w:rPr>
          <w:t xml:space="preserve">direct link between </w:t>
        </w:r>
      </w:ins>
      <w:del w:id="330" w:author="Linderhof, Vincent" w:date="2016-03-06T11:09:00Z">
        <w:r w:rsidR="00FF75B3" w:rsidRPr="008429BD" w:rsidDel="00304F95">
          <w:rPr>
            <w:rFonts w:ascii="Times New Roman" w:hAnsi="Times New Roman"/>
            <w:sz w:val="24"/>
            <w:szCs w:val="24"/>
          </w:rPr>
          <w:delText xml:space="preserve">effects of </w:delText>
        </w:r>
      </w:del>
      <w:r w:rsidR="00645521" w:rsidRPr="008429BD">
        <w:rPr>
          <w:rFonts w:ascii="Times New Roman" w:hAnsi="Times New Roman"/>
          <w:sz w:val="24"/>
          <w:szCs w:val="24"/>
        </w:rPr>
        <w:t xml:space="preserve">farm production </w:t>
      </w:r>
      <w:r w:rsidR="00FF75B3" w:rsidRPr="008429BD">
        <w:rPr>
          <w:rFonts w:ascii="Times New Roman" w:hAnsi="Times New Roman"/>
          <w:sz w:val="24"/>
          <w:szCs w:val="24"/>
        </w:rPr>
        <w:t xml:space="preserve">diversity </w:t>
      </w:r>
      <w:r w:rsidR="00D47918" w:rsidRPr="008429BD">
        <w:rPr>
          <w:rFonts w:ascii="Times New Roman" w:hAnsi="Times New Roman"/>
          <w:sz w:val="24"/>
          <w:szCs w:val="24"/>
        </w:rPr>
        <w:t xml:space="preserve">on </w:t>
      </w:r>
      <w:r w:rsidR="00A87355" w:rsidRPr="008429BD">
        <w:rPr>
          <w:rFonts w:ascii="Times New Roman" w:hAnsi="Times New Roman"/>
          <w:sz w:val="24"/>
          <w:szCs w:val="24"/>
        </w:rPr>
        <w:t xml:space="preserve">the number of </w:t>
      </w:r>
      <w:r w:rsidR="00D47918" w:rsidRPr="008429BD">
        <w:rPr>
          <w:rFonts w:ascii="Times New Roman" w:hAnsi="Times New Roman"/>
          <w:sz w:val="24"/>
          <w:szCs w:val="24"/>
        </w:rPr>
        <w:t xml:space="preserve">nutritional </w:t>
      </w:r>
      <w:r w:rsidR="00A87355" w:rsidRPr="008429BD">
        <w:rPr>
          <w:rFonts w:ascii="Times New Roman" w:hAnsi="Times New Roman"/>
          <w:sz w:val="24"/>
          <w:szCs w:val="24"/>
        </w:rPr>
        <w:t>foo</w:t>
      </w:r>
      <w:r w:rsidR="004F2276" w:rsidRPr="008429BD">
        <w:rPr>
          <w:rFonts w:ascii="Times New Roman" w:hAnsi="Times New Roman"/>
          <w:sz w:val="24"/>
          <w:szCs w:val="24"/>
        </w:rPr>
        <w:t>d groups grown by a household.</w:t>
      </w:r>
      <w:r w:rsidR="00915B59" w:rsidRPr="008429BD">
        <w:rPr>
          <w:rFonts w:ascii="Times New Roman" w:hAnsi="Times New Roman"/>
          <w:sz w:val="24"/>
          <w:szCs w:val="24"/>
        </w:rPr>
        <w:t xml:space="preserve"> </w:t>
      </w:r>
      <w:del w:id="331" w:author="Linderhof, Vincent" w:date="2016-03-06T11:35:00Z">
        <w:r w:rsidR="00915B59" w:rsidRPr="008429BD" w:rsidDel="00DA4F80">
          <w:rPr>
            <w:rFonts w:ascii="Times New Roman" w:hAnsi="Times New Roman"/>
            <w:sz w:val="24"/>
            <w:szCs w:val="24"/>
          </w:rPr>
          <w:delText xml:space="preserve"> </w:delText>
        </w:r>
      </w:del>
      <w:r w:rsidR="00121B18" w:rsidRPr="008429BD">
        <w:rPr>
          <w:rFonts w:ascii="Times New Roman" w:hAnsi="Times New Roman"/>
          <w:sz w:val="24"/>
          <w:szCs w:val="24"/>
        </w:rPr>
        <w:t>In a</w:t>
      </w:r>
      <w:r w:rsidR="00542574" w:rsidRPr="008429BD">
        <w:rPr>
          <w:rFonts w:ascii="Times New Roman" w:hAnsi="Times New Roman"/>
          <w:sz w:val="24"/>
          <w:szCs w:val="24"/>
        </w:rPr>
        <w:t xml:space="preserve">n analogous </w:t>
      </w:r>
      <w:r w:rsidR="00121B18" w:rsidRPr="008429BD">
        <w:rPr>
          <w:rFonts w:ascii="Times New Roman" w:hAnsi="Times New Roman"/>
          <w:sz w:val="24"/>
          <w:szCs w:val="24"/>
        </w:rPr>
        <w:t xml:space="preserve">relationship to that between </w:t>
      </w:r>
      <w:r w:rsidR="00542574" w:rsidRPr="008429BD">
        <w:rPr>
          <w:rFonts w:ascii="Times New Roman" w:hAnsi="Times New Roman"/>
          <w:sz w:val="24"/>
          <w:szCs w:val="24"/>
        </w:rPr>
        <w:t>the</w:t>
      </w:r>
      <w:ins w:id="332" w:author="Linderhof, Vincent" w:date="2016-03-06T11:36:00Z">
        <w:r>
          <w:rPr>
            <w:rFonts w:ascii="Times New Roman" w:hAnsi="Times New Roman"/>
            <w:sz w:val="24"/>
            <w:szCs w:val="24"/>
          </w:rPr>
          <w:t xml:space="preserve"> nutrition diversity indicators</w:t>
        </w:r>
      </w:ins>
      <w:r w:rsidR="00542574" w:rsidRPr="008429BD">
        <w:rPr>
          <w:rFonts w:ascii="Times New Roman" w:hAnsi="Times New Roman"/>
          <w:sz w:val="24"/>
          <w:szCs w:val="24"/>
        </w:rPr>
        <w:t xml:space="preserve"> </w:t>
      </w:r>
      <w:r w:rsidR="00D47918" w:rsidRPr="008429BD">
        <w:rPr>
          <w:rFonts w:ascii="Times New Roman" w:hAnsi="Times New Roman"/>
          <w:sz w:val="24"/>
          <w:szCs w:val="24"/>
        </w:rPr>
        <w:t>FVS and DDS</w:t>
      </w:r>
      <w:del w:id="333" w:author="Linderhof, Vincent" w:date="2016-03-06T11:37:00Z">
        <w:r w:rsidR="00542574" w:rsidRPr="008429BD" w:rsidDel="00DA4F80">
          <w:rPr>
            <w:rFonts w:ascii="Times New Roman" w:hAnsi="Times New Roman"/>
            <w:sz w:val="24"/>
            <w:szCs w:val="24"/>
          </w:rPr>
          <w:delText xml:space="preserve"> measures</w:delText>
        </w:r>
      </w:del>
      <w:r w:rsidR="00D47918" w:rsidRPr="008429BD">
        <w:rPr>
          <w:rFonts w:ascii="Times New Roman" w:hAnsi="Times New Roman"/>
          <w:sz w:val="24"/>
          <w:szCs w:val="24"/>
        </w:rPr>
        <w:t xml:space="preserve">, </w:t>
      </w:r>
      <w:r w:rsidR="00121B18" w:rsidRPr="008429BD">
        <w:rPr>
          <w:rFonts w:ascii="Times New Roman" w:hAnsi="Times New Roman"/>
          <w:sz w:val="24"/>
          <w:szCs w:val="24"/>
        </w:rPr>
        <w:t xml:space="preserve">our third </w:t>
      </w:r>
      <w:r w:rsidR="00D47918" w:rsidRPr="008429BD">
        <w:rPr>
          <w:rFonts w:ascii="Times New Roman" w:hAnsi="Times New Roman"/>
          <w:sz w:val="24"/>
          <w:szCs w:val="24"/>
        </w:rPr>
        <w:t>indicator count</w:t>
      </w:r>
      <w:r w:rsidR="00762BBB" w:rsidRPr="008429BD">
        <w:rPr>
          <w:rFonts w:ascii="Times New Roman" w:hAnsi="Times New Roman"/>
          <w:sz w:val="24"/>
          <w:szCs w:val="24"/>
        </w:rPr>
        <w:t>s the number of</w:t>
      </w:r>
      <w:r w:rsidR="00D47918" w:rsidRPr="008429BD">
        <w:rPr>
          <w:rFonts w:ascii="Times New Roman" w:hAnsi="Times New Roman"/>
          <w:sz w:val="24"/>
          <w:szCs w:val="24"/>
        </w:rPr>
        <w:t xml:space="preserve"> food</w:t>
      </w:r>
      <w:r w:rsidR="00121B18" w:rsidRPr="008429BD">
        <w:rPr>
          <w:rFonts w:ascii="Times New Roman" w:hAnsi="Times New Roman"/>
          <w:sz w:val="24"/>
          <w:szCs w:val="24"/>
        </w:rPr>
        <w:t xml:space="preserve"> items</w:t>
      </w:r>
      <w:r w:rsidR="00D47918" w:rsidRPr="008429BD">
        <w:rPr>
          <w:rFonts w:ascii="Times New Roman" w:hAnsi="Times New Roman"/>
          <w:sz w:val="24"/>
          <w:szCs w:val="24"/>
        </w:rPr>
        <w:t xml:space="preserve"> </w:t>
      </w:r>
      <w:r w:rsidR="00D47918" w:rsidRPr="008429BD">
        <w:rPr>
          <w:rFonts w:ascii="Times New Roman" w:hAnsi="Times New Roman"/>
          <w:i/>
          <w:iCs/>
          <w:sz w:val="24"/>
          <w:szCs w:val="24"/>
        </w:rPr>
        <w:t>from differe</w:t>
      </w:r>
      <w:r w:rsidR="004F7FD6" w:rsidRPr="008429BD">
        <w:rPr>
          <w:rFonts w:ascii="Times New Roman" w:hAnsi="Times New Roman"/>
          <w:i/>
          <w:iCs/>
          <w:sz w:val="24"/>
          <w:szCs w:val="24"/>
        </w:rPr>
        <w:t>nt nutritional group</w:t>
      </w:r>
      <w:r w:rsidR="008D4325" w:rsidRPr="008429BD">
        <w:rPr>
          <w:rFonts w:ascii="Times New Roman" w:hAnsi="Times New Roman"/>
          <w:i/>
          <w:iCs/>
          <w:sz w:val="24"/>
          <w:szCs w:val="24"/>
        </w:rPr>
        <w:t>s</w:t>
      </w:r>
      <w:r w:rsidR="004F7FD6" w:rsidRPr="008429BD">
        <w:rPr>
          <w:rFonts w:ascii="Times New Roman" w:hAnsi="Times New Roman"/>
          <w:sz w:val="24"/>
          <w:szCs w:val="24"/>
        </w:rPr>
        <w:t xml:space="preserve"> produced</w:t>
      </w:r>
      <w:r w:rsidR="00D47918" w:rsidRPr="008429BD">
        <w:rPr>
          <w:rFonts w:ascii="Times New Roman" w:hAnsi="Times New Roman"/>
          <w:sz w:val="24"/>
          <w:szCs w:val="24"/>
        </w:rPr>
        <w:t xml:space="preserve"> by</w:t>
      </w:r>
      <w:r w:rsidR="00762BBB" w:rsidRPr="008429BD">
        <w:rPr>
          <w:rFonts w:ascii="Times New Roman" w:hAnsi="Times New Roman"/>
          <w:sz w:val="24"/>
          <w:szCs w:val="24"/>
        </w:rPr>
        <w:t xml:space="preserve"> a </w:t>
      </w:r>
      <w:r w:rsidR="00D47918" w:rsidRPr="008429BD">
        <w:rPr>
          <w:rFonts w:ascii="Times New Roman" w:hAnsi="Times New Roman"/>
          <w:sz w:val="24"/>
          <w:szCs w:val="24"/>
        </w:rPr>
        <w:t xml:space="preserve">household. </w:t>
      </w:r>
      <w:r w:rsidR="00542574" w:rsidRPr="008429BD">
        <w:rPr>
          <w:rFonts w:ascii="Times New Roman" w:hAnsi="Times New Roman"/>
          <w:sz w:val="24"/>
          <w:szCs w:val="24"/>
        </w:rPr>
        <w:t xml:space="preserve">In short, it distinguishes between crops based on their contribution to nutritional diversity. </w:t>
      </w:r>
      <w:moveToRangeStart w:id="334" w:author="Linderhof, Vincent" w:date="2016-03-06T11:38:00Z" w:name="move445027610"/>
      <w:moveTo w:id="335" w:author="Linderhof, Vincent" w:date="2016-03-06T11:38:00Z">
        <w:r w:rsidRPr="008429BD">
          <w:rPr>
            <w:rFonts w:ascii="Times New Roman" w:hAnsi="Times New Roman"/>
            <w:sz w:val="24"/>
            <w:szCs w:val="24"/>
          </w:rPr>
          <w:t xml:space="preserve">The same nutritional matching and groups are considered as in the DDS and as a result a score is calculated between 0 and 12 inclusive. This new indicator is easy to calculate and could provide policy makers with an additional indicator of health. This variable seems important especially for households consuming their own production and we expect that a production of various nutritional food group should improve the diet quality. </w:t>
        </w:r>
      </w:moveTo>
      <w:moveToRangeEnd w:id="334"/>
      <w:r w:rsidR="00542574" w:rsidRPr="008429BD">
        <w:rPr>
          <w:rFonts w:ascii="Times New Roman" w:hAnsi="Times New Roman"/>
          <w:sz w:val="24"/>
          <w:szCs w:val="24"/>
        </w:rPr>
        <w:t xml:space="preserve"> </w:t>
      </w:r>
    </w:p>
    <w:p w14:paraId="7FA63D35" w14:textId="613FDAA3" w:rsidR="00E67275" w:rsidRPr="008429BD" w:rsidRDefault="00FF75B3" w:rsidP="00F77985">
      <w:pPr>
        <w:rPr>
          <w:rFonts w:ascii="Times New Roman" w:hAnsi="Times New Roman"/>
          <w:sz w:val="24"/>
          <w:szCs w:val="24"/>
        </w:rPr>
      </w:pPr>
      <w:r w:rsidRPr="008429BD">
        <w:rPr>
          <w:rFonts w:ascii="Times New Roman" w:hAnsi="Times New Roman"/>
          <w:sz w:val="24"/>
          <w:szCs w:val="24"/>
        </w:rPr>
        <w:t xml:space="preserve">All three </w:t>
      </w:r>
      <w:r w:rsidR="00C73F13" w:rsidRPr="008429BD">
        <w:rPr>
          <w:rFonts w:ascii="Times New Roman" w:hAnsi="Times New Roman"/>
          <w:sz w:val="24"/>
          <w:szCs w:val="24"/>
        </w:rPr>
        <w:t xml:space="preserve">production diversity </w:t>
      </w:r>
      <w:r w:rsidRPr="008429BD">
        <w:rPr>
          <w:rFonts w:ascii="Times New Roman" w:hAnsi="Times New Roman"/>
          <w:sz w:val="24"/>
          <w:szCs w:val="24"/>
        </w:rPr>
        <w:t xml:space="preserve">measures are designed to </w:t>
      </w:r>
      <w:r w:rsidR="00C73F13" w:rsidRPr="008429BD">
        <w:rPr>
          <w:rFonts w:ascii="Times New Roman" w:hAnsi="Times New Roman"/>
          <w:sz w:val="24"/>
          <w:szCs w:val="24"/>
        </w:rPr>
        <w:t xml:space="preserve">estimate the effect of production diversity on </w:t>
      </w:r>
      <w:del w:id="336" w:author="Linderhof, Vincent" w:date="2016-03-06T11:37:00Z">
        <w:r w:rsidR="00C73F13" w:rsidRPr="008429BD" w:rsidDel="00DA4F80">
          <w:rPr>
            <w:rFonts w:ascii="Times New Roman" w:hAnsi="Times New Roman"/>
            <w:sz w:val="24"/>
            <w:szCs w:val="24"/>
          </w:rPr>
          <w:delText xml:space="preserve">consumption </w:delText>
        </w:r>
      </w:del>
      <w:ins w:id="337" w:author="Linderhof, Vincent" w:date="2016-03-06T11:37:00Z">
        <w:r w:rsidR="00DA4F80">
          <w:rPr>
            <w:rFonts w:ascii="Times New Roman" w:hAnsi="Times New Roman"/>
            <w:sz w:val="24"/>
            <w:szCs w:val="24"/>
          </w:rPr>
          <w:t>dietary</w:t>
        </w:r>
        <w:r w:rsidR="00DA4F80" w:rsidRPr="008429BD">
          <w:rPr>
            <w:rFonts w:ascii="Times New Roman" w:hAnsi="Times New Roman"/>
            <w:sz w:val="24"/>
            <w:szCs w:val="24"/>
          </w:rPr>
          <w:t xml:space="preserve"> </w:t>
        </w:r>
      </w:ins>
      <w:r w:rsidR="00C73F13" w:rsidRPr="008429BD">
        <w:rPr>
          <w:rFonts w:ascii="Times New Roman" w:hAnsi="Times New Roman"/>
          <w:sz w:val="24"/>
          <w:szCs w:val="24"/>
        </w:rPr>
        <w:t xml:space="preserve">diversity. </w:t>
      </w:r>
      <w:del w:id="338" w:author="Linderhof, Vincent" w:date="2016-03-06T11:38:00Z">
        <w:r w:rsidR="00C73F13" w:rsidRPr="008429BD" w:rsidDel="00DA4F80">
          <w:rPr>
            <w:rFonts w:ascii="Times New Roman" w:hAnsi="Times New Roman"/>
            <w:sz w:val="24"/>
            <w:szCs w:val="24"/>
          </w:rPr>
          <w:delText xml:space="preserve"> </w:delText>
        </w:r>
      </w:del>
      <w:moveFromRangeStart w:id="339" w:author="Linderhof, Vincent" w:date="2016-03-06T11:38:00Z" w:name="move445027610"/>
      <w:moveFrom w:id="340" w:author="Linderhof, Vincent" w:date="2016-03-06T11:38:00Z">
        <w:r w:rsidR="00D47918" w:rsidRPr="008429BD" w:rsidDel="00DA4F80">
          <w:rPr>
            <w:rFonts w:ascii="Times New Roman" w:hAnsi="Times New Roman"/>
            <w:sz w:val="24"/>
            <w:szCs w:val="24"/>
          </w:rPr>
          <w:t xml:space="preserve">The same </w:t>
        </w:r>
        <w:r w:rsidR="00542574" w:rsidRPr="008429BD" w:rsidDel="00DA4F80">
          <w:rPr>
            <w:rFonts w:ascii="Times New Roman" w:hAnsi="Times New Roman"/>
            <w:sz w:val="24"/>
            <w:szCs w:val="24"/>
          </w:rPr>
          <w:t xml:space="preserve">nutritional </w:t>
        </w:r>
        <w:r w:rsidR="00D47918" w:rsidRPr="008429BD" w:rsidDel="00DA4F80">
          <w:rPr>
            <w:rFonts w:ascii="Times New Roman" w:hAnsi="Times New Roman"/>
            <w:sz w:val="24"/>
            <w:szCs w:val="24"/>
          </w:rPr>
          <w:t>matching and groups are consider</w:t>
        </w:r>
        <w:r w:rsidR="004F7FD6" w:rsidRPr="008429BD" w:rsidDel="00DA4F80">
          <w:rPr>
            <w:rFonts w:ascii="Times New Roman" w:hAnsi="Times New Roman"/>
            <w:sz w:val="24"/>
            <w:szCs w:val="24"/>
          </w:rPr>
          <w:t>ed</w:t>
        </w:r>
        <w:r w:rsidR="00D47918" w:rsidRPr="008429BD" w:rsidDel="00DA4F80">
          <w:rPr>
            <w:rFonts w:ascii="Times New Roman" w:hAnsi="Times New Roman"/>
            <w:sz w:val="24"/>
            <w:szCs w:val="24"/>
          </w:rPr>
          <w:t xml:space="preserve"> </w:t>
        </w:r>
        <w:r w:rsidR="00D6331F" w:rsidRPr="008429BD" w:rsidDel="00DA4F80">
          <w:rPr>
            <w:rFonts w:ascii="Times New Roman" w:hAnsi="Times New Roman"/>
            <w:sz w:val="24"/>
            <w:szCs w:val="24"/>
          </w:rPr>
          <w:t>as in</w:t>
        </w:r>
        <w:r w:rsidR="00D47918" w:rsidRPr="008429BD" w:rsidDel="00DA4F80">
          <w:rPr>
            <w:rFonts w:ascii="Times New Roman" w:hAnsi="Times New Roman"/>
            <w:sz w:val="24"/>
            <w:szCs w:val="24"/>
          </w:rPr>
          <w:t xml:space="preserve"> the </w:t>
        </w:r>
        <w:r w:rsidR="00F7322C" w:rsidRPr="008429BD" w:rsidDel="00DA4F80">
          <w:rPr>
            <w:rFonts w:ascii="Times New Roman" w:hAnsi="Times New Roman"/>
            <w:sz w:val="24"/>
            <w:szCs w:val="24"/>
          </w:rPr>
          <w:t>DDS</w:t>
        </w:r>
        <w:r w:rsidR="00542574" w:rsidRPr="008429BD" w:rsidDel="00DA4F80">
          <w:rPr>
            <w:rFonts w:ascii="Times New Roman" w:hAnsi="Times New Roman"/>
            <w:sz w:val="24"/>
            <w:szCs w:val="24"/>
          </w:rPr>
          <w:t xml:space="preserve"> </w:t>
        </w:r>
        <w:r w:rsidR="000E7D9B" w:rsidRPr="008429BD" w:rsidDel="00DA4F80">
          <w:rPr>
            <w:rFonts w:ascii="Times New Roman" w:hAnsi="Times New Roman"/>
            <w:sz w:val="24"/>
            <w:szCs w:val="24"/>
          </w:rPr>
          <w:t xml:space="preserve">and </w:t>
        </w:r>
        <w:r w:rsidR="00542574" w:rsidRPr="008429BD" w:rsidDel="00DA4F80">
          <w:rPr>
            <w:rFonts w:ascii="Times New Roman" w:hAnsi="Times New Roman"/>
            <w:sz w:val="24"/>
            <w:szCs w:val="24"/>
          </w:rPr>
          <w:t xml:space="preserve">as a </w:t>
        </w:r>
        <w:r w:rsidR="000E7D9B" w:rsidRPr="008429BD" w:rsidDel="00DA4F80">
          <w:rPr>
            <w:rFonts w:ascii="Times New Roman" w:hAnsi="Times New Roman"/>
            <w:sz w:val="24"/>
            <w:szCs w:val="24"/>
          </w:rPr>
          <w:t>result</w:t>
        </w:r>
        <w:r w:rsidR="00121B18" w:rsidRPr="008429BD" w:rsidDel="00DA4F80">
          <w:rPr>
            <w:rFonts w:ascii="Times New Roman" w:hAnsi="Times New Roman"/>
            <w:sz w:val="24"/>
            <w:szCs w:val="24"/>
          </w:rPr>
          <w:t xml:space="preserve"> </w:t>
        </w:r>
        <w:r w:rsidR="00D47918" w:rsidRPr="008429BD" w:rsidDel="00DA4F80">
          <w:rPr>
            <w:rFonts w:ascii="Times New Roman" w:hAnsi="Times New Roman"/>
            <w:sz w:val="24"/>
            <w:szCs w:val="24"/>
          </w:rPr>
          <w:t xml:space="preserve">a score </w:t>
        </w:r>
        <w:r w:rsidR="00542574" w:rsidRPr="008429BD" w:rsidDel="00DA4F80">
          <w:rPr>
            <w:rFonts w:ascii="Times New Roman" w:hAnsi="Times New Roman"/>
            <w:sz w:val="24"/>
            <w:szCs w:val="24"/>
          </w:rPr>
          <w:t xml:space="preserve">is calculated </w:t>
        </w:r>
        <w:r w:rsidR="00121B18" w:rsidRPr="008429BD" w:rsidDel="00DA4F80">
          <w:rPr>
            <w:rFonts w:ascii="Times New Roman" w:hAnsi="Times New Roman"/>
            <w:sz w:val="24"/>
            <w:szCs w:val="24"/>
          </w:rPr>
          <w:t xml:space="preserve">between </w:t>
        </w:r>
        <w:r w:rsidR="0045506A" w:rsidRPr="008429BD" w:rsidDel="00DA4F80">
          <w:rPr>
            <w:rFonts w:ascii="Times New Roman" w:hAnsi="Times New Roman"/>
            <w:sz w:val="24"/>
            <w:szCs w:val="24"/>
          </w:rPr>
          <w:t>0 and</w:t>
        </w:r>
        <w:r w:rsidR="00D47918" w:rsidRPr="008429BD" w:rsidDel="00DA4F80">
          <w:rPr>
            <w:rFonts w:ascii="Times New Roman" w:hAnsi="Times New Roman"/>
            <w:sz w:val="24"/>
            <w:szCs w:val="24"/>
          </w:rPr>
          <w:t xml:space="preserve"> 1</w:t>
        </w:r>
        <w:r w:rsidR="0061143A" w:rsidRPr="008429BD" w:rsidDel="00DA4F80">
          <w:rPr>
            <w:rFonts w:ascii="Times New Roman" w:hAnsi="Times New Roman"/>
            <w:sz w:val="24"/>
            <w:szCs w:val="24"/>
          </w:rPr>
          <w:t>2</w:t>
        </w:r>
        <w:r w:rsidR="00121B18" w:rsidRPr="008429BD" w:rsidDel="00DA4F80">
          <w:rPr>
            <w:rFonts w:ascii="Times New Roman" w:hAnsi="Times New Roman"/>
            <w:sz w:val="24"/>
            <w:szCs w:val="24"/>
          </w:rPr>
          <w:t xml:space="preserve"> inclusive</w:t>
        </w:r>
        <w:r w:rsidR="00D47918" w:rsidRPr="008429BD" w:rsidDel="00DA4F80">
          <w:rPr>
            <w:rFonts w:ascii="Times New Roman" w:hAnsi="Times New Roman"/>
            <w:sz w:val="24"/>
            <w:szCs w:val="24"/>
          </w:rPr>
          <w:t>.</w:t>
        </w:r>
        <w:r w:rsidR="00645521" w:rsidRPr="008429BD" w:rsidDel="00DA4F80">
          <w:rPr>
            <w:rFonts w:ascii="Times New Roman" w:hAnsi="Times New Roman"/>
            <w:sz w:val="24"/>
            <w:szCs w:val="24"/>
          </w:rPr>
          <w:t xml:space="preserve"> This new indicator is easy to calculate and</w:t>
        </w:r>
        <w:r w:rsidR="00121B18" w:rsidRPr="008429BD" w:rsidDel="00DA4F80">
          <w:rPr>
            <w:rFonts w:ascii="Times New Roman" w:hAnsi="Times New Roman"/>
            <w:sz w:val="24"/>
            <w:szCs w:val="24"/>
          </w:rPr>
          <w:t xml:space="preserve"> could provide</w:t>
        </w:r>
        <w:r w:rsidR="00645521" w:rsidRPr="008429BD" w:rsidDel="00DA4F80">
          <w:rPr>
            <w:rFonts w:ascii="Times New Roman" w:hAnsi="Times New Roman"/>
            <w:sz w:val="24"/>
            <w:szCs w:val="24"/>
          </w:rPr>
          <w:t xml:space="preserve"> poli</w:t>
        </w:r>
        <w:r w:rsidR="00121B18" w:rsidRPr="008429BD" w:rsidDel="00DA4F80">
          <w:rPr>
            <w:rFonts w:ascii="Times New Roman" w:hAnsi="Times New Roman"/>
            <w:sz w:val="24"/>
            <w:szCs w:val="24"/>
          </w:rPr>
          <w:t xml:space="preserve">cy makers with an </w:t>
        </w:r>
        <w:r w:rsidR="000E7D9B" w:rsidRPr="008429BD" w:rsidDel="00DA4F80">
          <w:rPr>
            <w:rFonts w:ascii="Times New Roman" w:hAnsi="Times New Roman"/>
            <w:sz w:val="24"/>
            <w:szCs w:val="24"/>
          </w:rPr>
          <w:t>additional indicator of health.</w:t>
        </w:r>
        <w:r w:rsidR="00121B18" w:rsidRPr="008429BD" w:rsidDel="00DA4F80">
          <w:rPr>
            <w:rFonts w:ascii="Times New Roman" w:hAnsi="Times New Roman"/>
            <w:sz w:val="24"/>
            <w:szCs w:val="24"/>
          </w:rPr>
          <w:t xml:space="preserve"> </w:t>
        </w:r>
        <w:r w:rsidR="00455988" w:rsidRPr="008429BD" w:rsidDel="00DA4F80">
          <w:rPr>
            <w:rFonts w:ascii="Times New Roman" w:hAnsi="Times New Roman"/>
            <w:sz w:val="24"/>
            <w:szCs w:val="24"/>
          </w:rPr>
          <w:t>This variable seems important especially for household</w:t>
        </w:r>
        <w:r w:rsidR="00573063" w:rsidRPr="008429BD" w:rsidDel="00DA4F80">
          <w:rPr>
            <w:rFonts w:ascii="Times New Roman" w:hAnsi="Times New Roman"/>
            <w:sz w:val="24"/>
            <w:szCs w:val="24"/>
          </w:rPr>
          <w:t>s</w:t>
        </w:r>
        <w:r w:rsidR="00455988" w:rsidRPr="008429BD" w:rsidDel="00DA4F80">
          <w:rPr>
            <w:rFonts w:ascii="Times New Roman" w:hAnsi="Times New Roman"/>
            <w:sz w:val="24"/>
            <w:szCs w:val="24"/>
          </w:rPr>
          <w:t xml:space="preserve"> </w:t>
        </w:r>
        <w:r w:rsidR="00033DA8" w:rsidRPr="008429BD" w:rsidDel="00DA4F80">
          <w:rPr>
            <w:rFonts w:ascii="Times New Roman" w:hAnsi="Times New Roman"/>
            <w:sz w:val="24"/>
            <w:szCs w:val="24"/>
          </w:rPr>
          <w:t xml:space="preserve">consuming their own production and we expect that </w:t>
        </w:r>
        <w:r w:rsidR="00455988" w:rsidRPr="008429BD" w:rsidDel="00DA4F80">
          <w:rPr>
            <w:rFonts w:ascii="Times New Roman" w:hAnsi="Times New Roman"/>
            <w:sz w:val="24"/>
            <w:szCs w:val="24"/>
          </w:rPr>
          <w:t>a production of various nutritional food group should improve the diet quality.</w:t>
        </w:r>
        <w:r w:rsidR="00C07EAD" w:rsidRPr="008429BD" w:rsidDel="00DA4F80">
          <w:rPr>
            <w:rFonts w:ascii="Times New Roman" w:hAnsi="Times New Roman"/>
            <w:sz w:val="24"/>
            <w:szCs w:val="24"/>
          </w:rPr>
          <w:t xml:space="preserve">  </w:t>
        </w:r>
      </w:moveFrom>
      <w:moveFromRangeEnd w:id="339"/>
      <w:r w:rsidR="00C07EAD" w:rsidRPr="008429BD">
        <w:rPr>
          <w:rFonts w:ascii="Times New Roman" w:hAnsi="Times New Roman"/>
          <w:sz w:val="24"/>
          <w:szCs w:val="24"/>
        </w:rPr>
        <w:t xml:space="preserve">A separate exogenous variable indicating whether households </w:t>
      </w:r>
      <w:ins w:id="341" w:author="Linderhof, Vincent" w:date="2016-03-06T11:38:00Z">
        <w:r w:rsidR="00DA4F80">
          <w:rPr>
            <w:rFonts w:ascii="Times New Roman" w:hAnsi="Times New Roman"/>
            <w:sz w:val="24"/>
            <w:szCs w:val="24"/>
          </w:rPr>
          <w:t xml:space="preserve">is involved in livestock activities </w:t>
        </w:r>
      </w:ins>
      <w:del w:id="342" w:author="Linderhof, Vincent" w:date="2016-03-06T11:38:00Z">
        <w:r w:rsidR="00C07EAD" w:rsidRPr="008429BD" w:rsidDel="00DA4F80">
          <w:rPr>
            <w:rFonts w:ascii="Times New Roman" w:hAnsi="Times New Roman"/>
            <w:sz w:val="24"/>
            <w:szCs w:val="24"/>
          </w:rPr>
          <w:delText xml:space="preserve">raise animals such as chickens or cattle was </w:delText>
        </w:r>
      </w:del>
      <w:ins w:id="343" w:author="Linderhof, Vincent" w:date="2016-03-06T11:38:00Z">
        <w:r w:rsidR="00DA4F80">
          <w:rPr>
            <w:rFonts w:ascii="Times New Roman" w:hAnsi="Times New Roman"/>
            <w:sz w:val="24"/>
            <w:szCs w:val="24"/>
          </w:rPr>
          <w:t xml:space="preserve">will be </w:t>
        </w:r>
      </w:ins>
      <w:r w:rsidR="00C07EAD" w:rsidRPr="008429BD">
        <w:rPr>
          <w:rFonts w:ascii="Times New Roman" w:hAnsi="Times New Roman"/>
          <w:sz w:val="24"/>
          <w:szCs w:val="24"/>
        </w:rPr>
        <w:t xml:space="preserve">included in the regressions to test their effect on </w:t>
      </w:r>
      <w:del w:id="344" w:author="Linderhof, Vincent" w:date="2016-03-06T19:39:00Z">
        <w:r w:rsidR="00C07EAD" w:rsidRPr="008429BD" w:rsidDel="001B3DBD">
          <w:rPr>
            <w:rFonts w:ascii="Times New Roman" w:hAnsi="Times New Roman"/>
            <w:sz w:val="24"/>
            <w:szCs w:val="24"/>
          </w:rPr>
          <w:delText>household consumption</w:delText>
        </w:r>
      </w:del>
      <w:ins w:id="345" w:author="Linderhof, Vincent" w:date="2016-03-06T19:39:00Z">
        <w:r w:rsidR="001B3DBD">
          <w:rPr>
            <w:rFonts w:ascii="Times New Roman" w:hAnsi="Times New Roman"/>
            <w:sz w:val="24"/>
            <w:szCs w:val="24"/>
          </w:rPr>
          <w:t>nutrition</w:t>
        </w:r>
      </w:ins>
      <w:r w:rsidR="00C07EAD" w:rsidRPr="008429BD">
        <w:rPr>
          <w:rFonts w:ascii="Times New Roman" w:hAnsi="Times New Roman"/>
          <w:sz w:val="24"/>
          <w:szCs w:val="24"/>
        </w:rPr>
        <w:t xml:space="preserve"> diversity.   </w:t>
      </w:r>
    </w:p>
    <w:p w14:paraId="2F71F1E0" w14:textId="08631F44" w:rsidR="00C421EA" w:rsidRPr="008429BD" w:rsidRDefault="00C421EA" w:rsidP="00F77985">
      <w:pPr>
        <w:rPr>
          <w:rFonts w:ascii="Times New Roman" w:hAnsi="Times New Roman"/>
          <w:i/>
          <w:sz w:val="24"/>
          <w:szCs w:val="24"/>
        </w:rPr>
      </w:pPr>
      <w:r w:rsidRPr="008429BD">
        <w:rPr>
          <w:rFonts w:ascii="Times New Roman" w:hAnsi="Times New Roman"/>
          <w:i/>
          <w:sz w:val="24"/>
          <w:szCs w:val="24"/>
        </w:rPr>
        <w:t>Empirical strategy</w:t>
      </w:r>
    </w:p>
    <w:p w14:paraId="55F13758" w14:textId="3AE41A22" w:rsidR="00DD5B32" w:rsidRPr="008429BD" w:rsidRDefault="00896ECC" w:rsidP="00F77985">
      <w:pPr>
        <w:rPr>
          <w:rFonts w:ascii="Times New Roman" w:hAnsi="Times New Roman"/>
          <w:sz w:val="24"/>
          <w:szCs w:val="24"/>
        </w:rPr>
      </w:pPr>
      <w:r w:rsidRPr="008429BD">
        <w:rPr>
          <w:rFonts w:ascii="Times New Roman" w:hAnsi="Times New Roman"/>
          <w:sz w:val="24"/>
          <w:szCs w:val="24"/>
        </w:rPr>
        <w:lastRenderedPageBreak/>
        <w:t xml:space="preserve">We estimate </w:t>
      </w:r>
      <w:r w:rsidR="00DD5B32" w:rsidRPr="008429BD">
        <w:rPr>
          <w:rFonts w:ascii="Times New Roman" w:hAnsi="Times New Roman"/>
          <w:sz w:val="24"/>
          <w:szCs w:val="24"/>
        </w:rPr>
        <w:t xml:space="preserve">linear models that </w:t>
      </w:r>
      <w:r w:rsidRPr="008429BD">
        <w:rPr>
          <w:rFonts w:ascii="Times New Roman" w:hAnsi="Times New Roman"/>
          <w:sz w:val="24"/>
          <w:szCs w:val="24"/>
        </w:rPr>
        <w:t>regres</w:t>
      </w:r>
      <w:r w:rsidR="00DD5B32" w:rsidRPr="008429BD">
        <w:rPr>
          <w:rFonts w:ascii="Times New Roman" w:hAnsi="Times New Roman"/>
          <w:sz w:val="24"/>
          <w:szCs w:val="24"/>
        </w:rPr>
        <w:t>s</w:t>
      </w:r>
      <w:r w:rsidRPr="008429BD">
        <w:rPr>
          <w:rFonts w:ascii="Times New Roman" w:hAnsi="Times New Roman"/>
          <w:sz w:val="24"/>
          <w:szCs w:val="24"/>
        </w:rPr>
        <w:t xml:space="preserve"> production diversity </w:t>
      </w:r>
      <w:r w:rsidR="00DD5B32" w:rsidRPr="008429BD">
        <w:rPr>
          <w:rFonts w:ascii="Times New Roman" w:hAnsi="Times New Roman"/>
          <w:sz w:val="24"/>
          <w:szCs w:val="24"/>
        </w:rPr>
        <w:t xml:space="preserve">indicators </w:t>
      </w:r>
      <w:r w:rsidRPr="008429BD">
        <w:rPr>
          <w:rFonts w:ascii="Times New Roman" w:hAnsi="Times New Roman"/>
          <w:sz w:val="24"/>
          <w:szCs w:val="24"/>
        </w:rPr>
        <w:t xml:space="preserve">and other characteristics on nutrition diversity </w:t>
      </w:r>
      <w:r w:rsidR="00DD5B32" w:rsidRPr="008429BD">
        <w:rPr>
          <w:rFonts w:ascii="Times New Roman" w:hAnsi="Times New Roman"/>
          <w:sz w:val="24"/>
          <w:szCs w:val="24"/>
        </w:rPr>
        <w:t xml:space="preserve">indicators </w:t>
      </w:r>
      <w:r w:rsidRPr="008429BD">
        <w:rPr>
          <w:rFonts w:ascii="Times New Roman" w:hAnsi="Times New Roman"/>
          <w:sz w:val="24"/>
          <w:szCs w:val="24"/>
        </w:rPr>
        <w:t xml:space="preserve">similar to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{"citationID":"3nEkQYlG","properties":{"formattedCitation":"(Jones,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del w:id="346" w:author="Linderhof, Vincent" w:date="2016-03-06T11:39:00Z">
        <w:r w:rsidRPr="008429BD" w:rsidDel="00DA4F80">
          <w:rPr>
            <w:rFonts w:ascii="Times New Roman" w:hAnsi="Times New Roman"/>
            <w:sz w:val="24"/>
            <w:szCs w:val="24"/>
          </w:rPr>
          <w:delText>(</w:delText>
        </w:r>
      </w:del>
      <w:r w:rsidRPr="008429BD">
        <w:rPr>
          <w:rFonts w:ascii="Times New Roman" w:hAnsi="Times New Roman"/>
          <w:sz w:val="24"/>
          <w:szCs w:val="24"/>
        </w:rPr>
        <w:t>Jones</w:t>
      </w:r>
      <w:ins w:id="347" w:author="Linderhof, Vincent" w:date="2016-03-06T11:39:00Z">
        <w:r w:rsidR="00DA4F80">
          <w:rPr>
            <w:rFonts w:ascii="Times New Roman" w:hAnsi="Times New Roman"/>
            <w:sz w:val="24"/>
            <w:szCs w:val="24"/>
          </w:rPr>
          <w:t xml:space="preserve"> et al. (</w:t>
        </w:r>
      </w:ins>
      <w:del w:id="348" w:author="Linderhof, Vincent" w:date="2016-03-06T11:39:00Z">
        <w:r w:rsidRPr="008429BD" w:rsidDel="00DA4F80">
          <w:rPr>
            <w:rFonts w:ascii="Times New Roman" w:hAnsi="Times New Roman"/>
            <w:sz w:val="24"/>
            <w:szCs w:val="24"/>
          </w:rPr>
          <w:delText xml:space="preserve">, Shrinivas, and Bezner-Kerr </w:delText>
        </w:r>
      </w:del>
      <w:r w:rsidRPr="008429BD">
        <w:rPr>
          <w:rFonts w:ascii="Times New Roman" w:hAnsi="Times New Roman"/>
          <w:sz w:val="24"/>
          <w:szCs w:val="24"/>
        </w:rPr>
        <w:t>2014)</w:t>
      </w:r>
      <w:r w:rsidRPr="008429BD">
        <w:rPr>
          <w:rFonts w:ascii="Times New Roman" w:hAnsi="Times New Roman"/>
          <w:sz w:val="24"/>
          <w:szCs w:val="24"/>
        </w:rPr>
        <w:fldChar w:fldCharType="end"/>
      </w:r>
      <w:r w:rsidRPr="008429BD">
        <w:rPr>
          <w:rFonts w:ascii="Times New Roman" w:hAnsi="Times New Roman"/>
          <w:sz w:val="24"/>
          <w:szCs w:val="24"/>
        </w:rPr>
        <w:t xml:space="preserve">. </w:t>
      </w:r>
      <w:r w:rsidR="00DD5B32" w:rsidRPr="008429BD">
        <w:rPr>
          <w:rFonts w:ascii="Times New Roman" w:hAnsi="Times New Roman"/>
          <w:sz w:val="24"/>
          <w:szCs w:val="24"/>
        </w:rPr>
        <w:t>W</w:t>
      </w:r>
      <w:r w:rsidR="00C421EA" w:rsidRPr="008429BD">
        <w:rPr>
          <w:rFonts w:ascii="Times New Roman" w:hAnsi="Times New Roman"/>
          <w:sz w:val="24"/>
          <w:szCs w:val="24"/>
        </w:rPr>
        <w:t xml:space="preserve">e use panel </w:t>
      </w:r>
      <w:r w:rsidR="00DD5B32" w:rsidRPr="008429BD">
        <w:rPr>
          <w:rFonts w:ascii="Times New Roman" w:hAnsi="Times New Roman"/>
          <w:sz w:val="24"/>
          <w:szCs w:val="24"/>
        </w:rPr>
        <w:t xml:space="preserve">data sample for Uganda </w:t>
      </w:r>
      <w:r w:rsidR="00C421EA" w:rsidRPr="008429BD">
        <w:rPr>
          <w:rFonts w:ascii="Times New Roman" w:hAnsi="Times New Roman"/>
          <w:sz w:val="24"/>
          <w:szCs w:val="24"/>
        </w:rPr>
        <w:t>which allows us to control for unobserved heterogeneity at the household level.</w:t>
      </w:r>
      <w:r w:rsidRPr="008429BD">
        <w:rPr>
          <w:rFonts w:ascii="Times New Roman" w:hAnsi="Times New Roman"/>
          <w:sz w:val="24"/>
          <w:szCs w:val="24"/>
        </w:rPr>
        <w:t xml:space="preserve"> </w:t>
      </w:r>
      <w:r w:rsidR="00DD5B32" w:rsidRPr="008429BD">
        <w:rPr>
          <w:rFonts w:ascii="Times New Roman" w:hAnsi="Times New Roman"/>
          <w:sz w:val="24"/>
          <w:szCs w:val="24"/>
        </w:rPr>
        <w:t>We distinguish three nutrition diversity indicators, namely DDS, FFS and caloric intake. For the production diversity indicators, we use crop count,</w:t>
      </w:r>
      <w:del w:id="349" w:author="Linderhof, Vincent" w:date="2016-03-06T11:39:00Z">
        <w:r w:rsidR="00DD5B32" w:rsidRPr="008429BD" w:rsidDel="00DA4F80">
          <w:rPr>
            <w:rFonts w:ascii="Times New Roman" w:hAnsi="Times New Roman"/>
            <w:sz w:val="24"/>
            <w:szCs w:val="24"/>
          </w:rPr>
          <w:delText>.</w:delText>
        </w:r>
      </w:del>
      <w:r w:rsidR="00DD5B32" w:rsidRPr="008429BD">
        <w:rPr>
          <w:rFonts w:ascii="Times New Roman" w:hAnsi="Times New Roman"/>
          <w:sz w:val="24"/>
          <w:szCs w:val="24"/>
        </w:rPr>
        <w:t xml:space="preserve"> Simpson’s index, and the </w:t>
      </w:r>
      <w:ins w:id="350" w:author="Linderhof, Vincent" w:date="2016-03-06T11:39:00Z">
        <w:r w:rsidR="00DA4F80">
          <w:rPr>
            <w:rFonts w:ascii="Times New Roman" w:hAnsi="Times New Roman"/>
            <w:sz w:val="24"/>
            <w:szCs w:val="24"/>
          </w:rPr>
          <w:t>own production ratio</w:t>
        </w:r>
      </w:ins>
      <w:del w:id="351" w:author="Linderhof, Vincent" w:date="2016-03-06T11:40:00Z">
        <w:r w:rsidR="00DD5B32" w:rsidRPr="008429BD" w:rsidDel="00DA4F80">
          <w:rPr>
            <w:rFonts w:ascii="Times New Roman" w:hAnsi="Times New Roman"/>
            <w:sz w:val="24"/>
            <w:szCs w:val="24"/>
          </w:rPr>
          <w:delText>count of food crops in production</w:delText>
        </w:r>
      </w:del>
      <w:r w:rsidR="00DD5B32" w:rsidRPr="008429BD">
        <w:rPr>
          <w:rFonts w:ascii="Times New Roman" w:hAnsi="Times New Roman"/>
          <w:sz w:val="24"/>
          <w:szCs w:val="24"/>
        </w:rPr>
        <w:t>. I</w:t>
      </w:r>
      <w:del w:id="352" w:author="Linderhof, Vincent" w:date="2016-03-06T10:53:00Z">
        <w:r w:rsidR="00DD5B32" w:rsidRPr="008429BD" w:rsidDel="004717E5">
          <w:rPr>
            <w:rFonts w:ascii="Times New Roman" w:hAnsi="Times New Roman"/>
            <w:sz w:val="24"/>
            <w:szCs w:val="24"/>
          </w:rPr>
          <w:delText>i</w:delText>
        </w:r>
      </w:del>
      <w:r w:rsidR="00DD5B32" w:rsidRPr="008429BD">
        <w:rPr>
          <w:rFonts w:ascii="Times New Roman" w:hAnsi="Times New Roman"/>
          <w:sz w:val="24"/>
          <w:szCs w:val="24"/>
        </w:rPr>
        <w:t>n addition to the linear model regressions, we estimate a Poisson Generalized Panel Linear Model with fixed effects for the DDS indicator, because the DDS indicator is a count variable ranging from 1 to 12</w:t>
      </w:r>
      <w:ins w:id="353" w:author="Linderhof, Vincent" w:date="2016-03-06T11:40:00Z">
        <w:r w:rsidR="00DA4F80">
          <w:rPr>
            <w:rFonts w:ascii="Times New Roman" w:hAnsi="Times New Roman"/>
            <w:sz w:val="24"/>
            <w:szCs w:val="24"/>
          </w:rPr>
          <w:t xml:space="preserve">, which is likely to have </w:t>
        </w:r>
        <w:r w:rsidR="00283BB4">
          <w:rPr>
            <w:rFonts w:ascii="Times New Roman" w:hAnsi="Times New Roman"/>
            <w:sz w:val="24"/>
            <w:szCs w:val="24"/>
          </w:rPr>
          <w:t>a skewed distribution</w:t>
        </w:r>
      </w:ins>
      <w:r w:rsidR="00DD5B32" w:rsidRPr="008429BD">
        <w:rPr>
          <w:rFonts w:ascii="Times New Roman" w:hAnsi="Times New Roman"/>
          <w:sz w:val="24"/>
          <w:szCs w:val="24"/>
        </w:rPr>
        <w:t xml:space="preserve">. </w:t>
      </w:r>
    </w:p>
    <w:p w14:paraId="71E7F049" w14:textId="007327EE" w:rsidR="00283BB4" w:rsidRPr="008429BD" w:rsidRDefault="00283BB4" w:rsidP="00ED7104">
      <w:pPr>
        <w:rPr>
          <w:ins w:id="354" w:author="Linderhof, Vincent" w:date="2016-03-06T11:45:00Z"/>
          <w:rFonts w:ascii="Times New Roman" w:hAnsi="Times New Roman"/>
          <w:sz w:val="24"/>
          <w:szCs w:val="24"/>
        </w:rPr>
        <w:pPrChange w:id="355" w:author="Linderhof, Vincent" w:date="2016-03-06T11:53:00Z">
          <w:pPr/>
        </w:pPrChange>
      </w:pPr>
      <w:ins w:id="356" w:author="Linderhof, Vincent" w:date="2016-03-06T11:45:00Z">
        <w:r>
          <w:rPr>
            <w:rFonts w:ascii="Times New Roman" w:hAnsi="Times New Roman"/>
            <w:sz w:val="24"/>
            <w:szCs w:val="24"/>
          </w:rPr>
          <w:t>W</w:t>
        </w:r>
        <w:r w:rsidRPr="008429BD">
          <w:rPr>
            <w:rFonts w:ascii="Times New Roman" w:hAnsi="Times New Roman"/>
            <w:sz w:val="24"/>
            <w:szCs w:val="24"/>
          </w:rPr>
          <w:t xml:space="preserve">e test whether there is a relationship between farm production diversity and household caloric intake. </w:t>
        </w:r>
        <w:r>
          <w:rPr>
            <w:rFonts w:ascii="Times New Roman" w:hAnsi="Times New Roman"/>
            <w:sz w:val="24"/>
            <w:szCs w:val="24"/>
          </w:rPr>
          <w:t>For convenience, we assume that production dive</w:t>
        </w:r>
        <w:r w:rsidR="00ED7104">
          <w:rPr>
            <w:rFonts w:ascii="Times New Roman" w:hAnsi="Times New Roman"/>
            <w:sz w:val="24"/>
            <w:szCs w:val="24"/>
          </w:rPr>
          <w:t xml:space="preserve">rsity indicators are exogenous. </w:t>
        </w:r>
      </w:ins>
      <w:ins w:id="357" w:author="Linderhof, Vincent" w:date="2016-03-06T11:48:00Z">
        <w:r w:rsidRPr="00ED7104">
          <w:rPr>
            <w:rFonts w:ascii="Times New Roman" w:hAnsi="Times New Roman"/>
            <w:sz w:val="24"/>
            <w:szCs w:val="24"/>
            <w:highlight w:val="green"/>
            <w:rPrChange w:id="358" w:author="Linderhof, Vincent" w:date="2016-03-06T11:54:00Z">
              <w:rPr>
                <w:rFonts w:ascii="Times New Roman" w:hAnsi="Times New Roman"/>
                <w:sz w:val="24"/>
                <w:szCs w:val="24"/>
              </w:rPr>
            </w:rPrChange>
          </w:rPr>
          <w:t xml:space="preserve">Since nutrient diversity indicators are complex and multidimensional, we choose to use a </w:t>
        </w:r>
      </w:ins>
      <w:ins w:id="359" w:author="Linderhof, Vincent" w:date="2016-03-06T11:45:00Z">
        <w:r w:rsidRPr="00ED7104">
          <w:rPr>
            <w:rFonts w:ascii="Times New Roman" w:hAnsi="Times New Roman"/>
            <w:sz w:val="24"/>
            <w:szCs w:val="24"/>
            <w:highlight w:val="green"/>
            <w:rPrChange w:id="360" w:author="Linderhof, Vincent" w:date="2016-03-06T11:54:00Z">
              <w:rPr>
                <w:rFonts w:ascii="Times New Roman" w:hAnsi="Times New Roman"/>
                <w:sz w:val="24"/>
                <w:szCs w:val="24"/>
              </w:rPr>
            </w:rPrChange>
          </w:rPr>
          <w:t xml:space="preserve">combination of nutrient diversity </w:t>
        </w:r>
      </w:ins>
      <w:ins w:id="361" w:author="Linderhof, Vincent" w:date="2016-03-06T11:48:00Z">
        <w:r w:rsidRPr="00ED7104">
          <w:rPr>
            <w:rFonts w:ascii="Times New Roman" w:hAnsi="Times New Roman"/>
            <w:sz w:val="24"/>
            <w:szCs w:val="24"/>
            <w:highlight w:val="green"/>
            <w:rPrChange w:id="362" w:author="Linderhof, Vincent" w:date="2016-03-06T11:54:00Z">
              <w:rPr>
                <w:rFonts w:ascii="Times New Roman" w:hAnsi="Times New Roman"/>
                <w:sz w:val="24"/>
                <w:szCs w:val="24"/>
              </w:rPr>
            </w:rPrChange>
          </w:rPr>
          <w:t xml:space="preserve">indicators </w:t>
        </w:r>
      </w:ins>
      <w:ins w:id="363" w:author="Linderhof, Vincent" w:date="2016-03-06T11:49:00Z">
        <w:r w:rsidRPr="00ED7104">
          <w:rPr>
            <w:rFonts w:ascii="Times New Roman" w:hAnsi="Times New Roman"/>
            <w:sz w:val="24"/>
            <w:szCs w:val="24"/>
            <w:highlight w:val="green"/>
            <w:rPrChange w:id="364" w:author="Linderhof, Vincent" w:date="2016-03-06T11:54:00Z">
              <w:rPr>
                <w:rFonts w:ascii="Times New Roman" w:hAnsi="Times New Roman"/>
                <w:sz w:val="24"/>
                <w:szCs w:val="24"/>
              </w:rPr>
            </w:rPrChange>
          </w:rPr>
          <w:t>to be explored</w:t>
        </w:r>
      </w:ins>
      <w:ins w:id="365" w:author="Linderhof, Vincent" w:date="2016-03-06T11:50:00Z">
        <w:r w:rsidRPr="00ED7104">
          <w:rPr>
            <w:rFonts w:ascii="Times New Roman" w:hAnsi="Times New Roman"/>
            <w:sz w:val="24"/>
            <w:szCs w:val="24"/>
            <w:highlight w:val="green"/>
            <w:rPrChange w:id="366" w:author="Linderhof, Vincent" w:date="2016-03-06T11:54:00Z">
              <w:rPr>
                <w:rFonts w:ascii="Times New Roman" w:hAnsi="Times New Roman"/>
                <w:sz w:val="24"/>
                <w:szCs w:val="24"/>
              </w:rPr>
            </w:rPrChange>
          </w:rPr>
          <w:t xml:space="preserve">. </w:t>
        </w:r>
      </w:ins>
      <w:ins w:id="367" w:author="Linderhof, Vincent" w:date="2016-03-06T11:52:00Z">
        <w:r w:rsidR="00ED7104" w:rsidRPr="00ED7104">
          <w:rPr>
            <w:rFonts w:ascii="Times New Roman" w:hAnsi="Times New Roman"/>
            <w:sz w:val="24"/>
            <w:szCs w:val="24"/>
            <w:highlight w:val="green"/>
            <w:rPrChange w:id="368" w:author="Linderhof, Vincent" w:date="2016-03-06T11:54:00Z">
              <w:rPr>
                <w:rFonts w:ascii="Times New Roman" w:hAnsi="Times New Roman"/>
                <w:sz w:val="24"/>
                <w:szCs w:val="24"/>
              </w:rPr>
            </w:rPrChange>
          </w:rPr>
          <w:t xml:space="preserve">Either the analyses of multiple indicators </w:t>
        </w:r>
      </w:ins>
      <w:ins w:id="369" w:author="Linderhof, Vincent" w:date="2016-03-06T11:50:00Z">
        <w:r w:rsidRPr="00ED7104">
          <w:rPr>
            <w:rFonts w:ascii="Times New Roman" w:hAnsi="Times New Roman"/>
            <w:sz w:val="24"/>
            <w:szCs w:val="24"/>
            <w:highlight w:val="green"/>
            <w:rPrChange w:id="370" w:author="Linderhof, Vincent" w:date="2016-03-06T11:54:00Z">
              <w:rPr>
                <w:rFonts w:ascii="Times New Roman" w:hAnsi="Times New Roman"/>
                <w:sz w:val="24"/>
                <w:szCs w:val="24"/>
              </w:rPr>
            </w:rPrChange>
          </w:rPr>
          <w:t xml:space="preserve">might give us significant and </w:t>
        </w:r>
      </w:ins>
      <w:ins w:id="371" w:author="Linderhof, Vincent" w:date="2016-03-06T11:52:00Z">
        <w:r w:rsidR="00ED7104" w:rsidRPr="00ED7104">
          <w:rPr>
            <w:rFonts w:ascii="Times New Roman" w:hAnsi="Times New Roman"/>
            <w:sz w:val="24"/>
            <w:szCs w:val="24"/>
            <w:highlight w:val="green"/>
            <w:rPrChange w:id="372" w:author="Linderhof, Vincent" w:date="2016-03-06T11:54:00Z">
              <w:rPr>
                <w:rFonts w:ascii="Times New Roman" w:hAnsi="Times New Roman"/>
                <w:sz w:val="24"/>
                <w:szCs w:val="24"/>
              </w:rPr>
            </w:rPrChange>
          </w:rPr>
          <w:t xml:space="preserve">robust </w:t>
        </w:r>
      </w:ins>
      <w:ins w:id="373" w:author="Linderhof, Vincent" w:date="2016-03-06T11:50:00Z">
        <w:r w:rsidRPr="00ED7104">
          <w:rPr>
            <w:rFonts w:ascii="Times New Roman" w:hAnsi="Times New Roman"/>
            <w:sz w:val="24"/>
            <w:szCs w:val="24"/>
            <w:highlight w:val="green"/>
            <w:rPrChange w:id="374" w:author="Linderhof, Vincent" w:date="2016-03-06T11:54:00Z">
              <w:rPr>
                <w:rFonts w:ascii="Times New Roman" w:hAnsi="Times New Roman"/>
                <w:sz w:val="24"/>
                <w:szCs w:val="24"/>
              </w:rPr>
            </w:rPrChange>
          </w:rPr>
          <w:t xml:space="preserve">results </w:t>
        </w:r>
      </w:ins>
      <w:ins w:id="375" w:author="Linderhof, Vincent" w:date="2016-03-06T11:53:00Z">
        <w:r w:rsidR="00ED7104" w:rsidRPr="00ED7104">
          <w:rPr>
            <w:rFonts w:ascii="Times New Roman" w:hAnsi="Times New Roman"/>
            <w:sz w:val="24"/>
            <w:szCs w:val="24"/>
            <w:highlight w:val="green"/>
            <w:rPrChange w:id="376" w:author="Linderhof, Vincent" w:date="2016-03-06T11:54:00Z">
              <w:rPr>
                <w:rFonts w:ascii="Times New Roman" w:hAnsi="Times New Roman"/>
                <w:sz w:val="24"/>
                <w:szCs w:val="24"/>
              </w:rPr>
            </w:rPrChange>
          </w:rPr>
          <w:t>or it might give us insight in the relationship between nutrition diversity indicators.</w:t>
        </w:r>
        <w:r w:rsidR="00ED7104">
          <w:rPr>
            <w:rFonts w:ascii="Times New Roman" w:hAnsi="Times New Roman"/>
            <w:sz w:val="24"/>
            <w:szCs w:val="24"/>
          </w:rPr>
          <w:t xml:space="preserve"> </w:t>
        </w:r>
      </w:ins>
    </w:p>
    <w:p w14:paraId="7C3E7808" w14:textId="1403CCCD" w:rsidR="00C421EA" w:rsidRPr="008429BD" w:rsidRDefault="00283BB4" w:rsidP="00F77985">
      <w:pPr>
        <w:rPr>
          <w:rFonts w:ascii="Times New Roman" w:hAnsi="Times New Roman"/>
          <w:sz w:val="24"/>
          <w:szCs w:val="24"/>
          <w:highlight w:val="yellow"/>
        </w:rPr>
      </w:pPr>
      <w:ins w:id="377" w:author="Linderhof, Vincent" w:date="2016-03-06T11:45:00Z">
        <w:r w:rsidRPr="008429BD">
          <w:rPr>
            <w:rFonts w:ascii="Times New Roman" w:hAnsi="Times New Roman"/>
            <w:sz w:val="24"/>
            <w:szCs w:val="24"/>
          </w:rPr>
          <w:t>F</w:t>
        </w:r>
      </w:ins>
      <w:ins w:id="378" w:author="Linderhof, Vincent" w:date="2016-03-06T11:46:00Z">
        <w:r>
          <w:rPr>
            <w:rFonts w:ascii="Times New Roman" w:hAnsi="Times New Roman"/>
            <w:sz w:val="24"/>
            <w:szCs w:val="24"/>
          </w:rPr>
          <w:t>urthermore</w:t>
        </w:r>
      </w:ins>
      <w:ins w:id="379" w:author="Linderhof, Vincent" w:date="2016-03-06T11:45:00Z">
        <w:r w:rsidRPr="008429BD">
          <w:rPr>
            <w:rFonts w:ascii="Times New Roman" w:hAnsi="Times New Roman"/>
            <w:sz w:val="24"/>
            <w:szCs w:val="24"/>
          </w:rPr>
          <w:t xml:space="preserve">, </w:t>
        </w:r>
      </w:ins>
      <w:del w:id="380" w:author="Linderhof, Vincent" w:date="2016-03-06T11:45:00Z">
        <w:r w:rsidR="00C421EA" w:rsidRPr="008429BD" w:rsidDel="00283BB4">
          <w:rPr>
            <w:rFonts w:ascii="Times New Roman" w:hAnsi="Times New Roman"/>
            <w:sz w:val="24"/>
            <w:szCs w:val="24"/>
          </w:rPr>
          <w:delText xml:space="preserve">We </w:delText>
        </w:r>
      </w:del>
      <w:ins w:id="381" w:author="Linderhof, Vincent" w:date="2016-03-06T11:45:00Z">
        <w:r>
          <w:rPr>
            <w:rFonts w:ascii="Times New Roman" w:hAnsi="Times New Roman"/>
            <w:sz w:val="24"/>
            <w:szCs w:val="24"/>
          </w:rPr>
          <w:t>w</w:t>
        </w:r>
        <w:r w:rsidRPr="008429BD">
          <w:rPr>
            <w:rFonts w:ascii="Times New Roman" w:hAnsi="Times New Roman"/>
            <w:sz w:val="24"/>
            <w:szCs w:val="24"/>
          </w:rPr>
          <w:t xml:space="preserve">e </w:t>
        </w:r>
      </w:ins>
      <w:r w:rsidR="00C421EA" w:rsidRPr="008429BD">
        <w:rPr>
          <w:rFonts w:ascii="Times New Roman" w:hAnsi="Times New Roman"/>
          <w:sz w:val="24"/>
          <w:szCs w:val="24"/>
        </w:rPr>
        <w:t>also incorporate</w:t>
      </w:r>
      <w:del w:id="382" w:author="Linderhof, Vincent" w:date="2016-03-06T11:41:00Z">
        <w:r w:rsidR="00C421EA" w:rsidRPr="008429BD" w:rsidDel="00283BB4">
          <w:rPr>
            <w:rFonts w:ascii="Times New Roman" w:hAnsi="Times New Roman"/>
            <w:sz w:val="24"/>
            <w:szCs w:val="24"/>
          </w:rPr>
          <w:delText xml:space="preserve"> a</w:delText>
        </w:r>
      </w:del>
      <w:r w:rsidR="00C421EA" w:rsidRPr="008429BD">
        <w:rPr>
          <w:rFonts w:ascii="Times New Roman" w:hAnsi="Times New Roman"/>
          <w:sz w:val="24"/>
          <w:szCs w:val="24"/>
        </w:rPr>
        <w:t xml:space="preserve"> </w:t>
      </w:r>
      <w:ins w:id="383" w:author="Linderhof, Vincent" w:date="2016-03-06T11:41:00Z">
        <w:r>
          <w:rPr>
            <w:rFonts w:ascii="Times New Roman" w:hAnsi="Times New Roman"/>
            <w:sz w:val="24"/>
            <w:szCs w:val="24"/>
          </w:rPr>
          <w:t xml:space="preserve">socio-economic and demographic </w:t>
        </w:r>
      </w:ins>
      <w:del w:id="384" w:author="Linderhof, Vincent" w:date="2016-03-06T11:41:00Z">
        <w:r w:rsidR="00C421EA" w:rsidRPr="008429BD" w:rsidDel="00283BB4">
          <w:rPr>
            <w:rFonts w:ascii="Times New Roman" w:hAnsi="Times New Roman"/>
            <w:sz w:val="24"/>
            <w:szCs w:val="24"/>
          </w:rPr>
          <w:delText xml:space="preserve">more complete set of </w:delText>
        </w:r>
      </w:del>
      <w:r w:rsidR="00C421EA" w:rsidRPr="008429BD">
        <w:rPr>
          <w:rFonts w:ascii="Times New Roman" w:hAnsi="Times New Roman"/>
          <w:sz w:val="24"/>
          <w:szCs w:val="24"/>
        </w:rPr>
        <w:t xml:space="preserve">household variables into the model to </w:t>
      </w:r>
      <w:del w:id="385" w:author="Linderhof, Vincent" w:date="2016-03-06T11:44:00Z">
        <w:r w:rsidR="00C421EA" w:rsidRPr="008429BD" w:rsidDel="00283BB4">
          <w:rPr>
            <w:rFonts w:ascii="Times New Roman" w:hAnsi="Times New Roman"/>
            <w:sz w:val="24"/>
            <w:szCs w:val="24"/>
          </w:rPr>
          <w:delText>better account</w:delText>
        </w:r>
      </w:del>
      <w:ins w:id="386" w:author="Linderhof, Vincent" w:date="2016-03-06T11:44:00Z">
        <w:r>
          <w:rPr>
            <w:rFonts w:ascii="Times New Roman" w:hAnsi="Times New Roman"/>
            <w:sz w:val="24"/>
            <w:szCs w:val="24"/>
          </w:rPr>
          <w:t>control</w:t>
        </w:r>
      </w:ins>
      <w:r w:rsidR="00C421EA" w:rsidRPr="008429BD">
        <w:rPr>
          <w:rFonts w:ascii="Times New Roman" w:hAnsi="Times New Roman"/>
          <w:sz w:val="24"/>
          <w:szCs w:val="24"/>
        </w:rPr>
        <w:t xml:space="preserve"> for household characteristics influencing dietary diversity</w:t>
      </w:r>
      <w:ins w:id="387" w:author="Linderhof, Vincent" w:date="2016-03-06T11:42:00Z">
        <w:r>
          <w:rPr>
            <w:rFonts w:ascii="Times New Roman" w:hAnsi="Times New Roman"/>
            <w:sz w:val="24"/>
            <w:szCs w:val="24"/>
          </w:rPr>
          <w:t xml:space="preserve">, such as </w:t>
        </w:r>
      </w:ins>
      <w:ins w:id="388" w:author="Linderhof, Vincent" w:date="2016-03-06T11:43:00Z">
        <w:r>
          <w:rPr>
            <w:rFonts w:ascii="Times New Roman" w:hAnsi="Times New Roman"/>
            <w:sz w:val="24"/>
            <w:szCs w:val="24"/>
          </w:rPr>
          <w:t xml:space="preserve">household size, </w:t>
        </w:r>
      </w:ins>
      <w:del w:id="389" w:author="Linderhof, Vincent" w:date="2016-03-06T11:42:00Z">
        <w:r w:rsidR="00C421EA" w:rsidRPr="008429BD" w:rsidDel="00283BB4">
          <w:rPr>
            <w:rFonts w:ascii="Times New Roman" w:hAnsi="Times New Roman"/>
            <w:sz w:val="24"/>
            <w:szCs w:val="24"/>
          </w:rPr>
          <w:delText xml:space="preserve">. For example, as mentioned we include variables which measure </w:delText>
        </w:r>
      </w:del>
      <w:ins w:id="390" w:author="Linderhof, Vincent" w:date="2016-03-06T11:42:00Z">
        <w:r>
          <w:rPr>
            <w:rFonts w:ascii="Times New Roman" w:hAnsi="Times New Roman"/>
            <w:sz w:val="24"/>
            <w:szCs w:val="24"/>
          </w:rPr>
          <w:t xml:space="preserve">age, gender and education </w:t>
        </w:r>
      </w:ins>
      <w:ins w:id="391" w:author="Linderhof, Vincent" w:date="2016-03-06T11:43:00Z">
        <w:r>
          <w:rPr>
            <w:rFonts w:ascii="Times New Roman" w:hAnsi="Times New Roman"/>
            <w:sz w:val="24"/>
            <w:szCs w:val="24"/>
          </w:rPr>
          <w:t xml:space="preserve">of the household head </w:t>
        </w:r>
      </w:ins>
      <w:ins w:id="392" w:author="Linderhof, Vincent" w:date="2016-03-06T11:42:00Z">
        <w:r>
          <w:rPr>
            <w:rFonts w:ascii="Times New Roman" w:hAnsi="Times New Roman"/>
            <w:sz w:val="24"/>
            <w:szCs w:val="24"/>
          </w:rPr>
          <w:t xml:space="preserve">as well as </w:t>
        </w:r>
      </w:ins>
      <w:del w:id="393" w:author="Linderhof, Vincent" w:date="2016-03-06T11:44:00Z">
        <w:r w:rsidR="00C421EA" w:rsidRPr="008429BD" w:rsidDel="00283BB4">
          <w:rPr>
            <w:rFonts w:ascii="Times New Roman" w:hAnsi="Times New Roman"/>
            <w:sz w:val="24"/>
            <w:szCs w:val="24"/>
          </w:rPr>
          <w:delText xml:space="preserve">income </w:delText>
        </w:r>
      </w:del>
      <w:ins w:id="394" w:author="Linderhof, Vincent" w:date="2016-03-06T11:44:00Z">
        <w:r w:rsidRPr="008429BD">
          <w:rPr>
            <w:rFonts w:ascii="Times New Roman" w:hAnsi="Times New Roman"/>
            <w:sz w:val="24"/>
            <w:szCs w:val="24"/>
          </w:rPr>
          <w:t>income</w:t>
        </w:r>
        <w:r>
          <w:rPr>
            <w:rFonts w:ascii="Times New Roman" w:hAnsi="Times New Roman"/>
            <w:sz w:val="24"/>
            <w:szCs w:val="24"/>
          </w:rPr>
          <w:t xml:space="preserve">-related </w:t>
        </w:r>
      </w:ins>
      <w:ins w:id="395" w:author="Linderhof, Vincent" w:date="2016-03-06T11:43:00Z">
        <w:r>
          <w:rPr>
            <w:rFonts w:ascii="Times New Roman" w:hAnsi="Times New Roman"/>
            <w:sz w:val="24"/>
            <w:szCs w:val="24"/>
          </w:rPr>
          <w:t>variables</w:t>
        </w:r>
      </w:ins>
      <w:ins w:id="396" w:author="Linderhof, Vincent" w:date="2016-03-06T11:44:00Z">
        <w:r>
          <w:rPr>
            <w:rFonts w:ascii="Times New Roman" w:hAnsi="Times New Roman"/>
            <w:sz w:val="24"/>
            <w:szCs w:val="24"/>
          </w:rPr>
          <w:t xml:space="preserve">. Those income related variables include </w:t>
        </w:r>
      </w:ins>
      <w:del w:id="397" w:author="Linderhof, Vincent" w:date="2016-03-06T11:44:00Z">
        <w:r w:rsidR="00C421EA" w:rsidRPr="008429BD" w:rsidDel="00283BB4">
          <w:rPr>
            <w:rFonts w:ascii="Times New Roman" w:hAnsi="Times New Roman"/>
            <w:sz w:val="24"/>
            <w:szCs w:val="24"/>
          </w:rPr>
          <w:delText xml:space="preserve">from </w:delText>
        </w:r>
      </w:del>
      <w:r w:rsidR="00C421EA" w:rsidRPr="008429BD">
        <w:rPr>
          <w:rFonts w:ascii="Times New Roman" w:hAnsi="Times New Roman"/>
          <w:sz w:val="24"/>
          <w:szCs w:val="24"/>
        </w:rPr>
        <w:t>different sources</w:t>
      </w:r>
      <w:ins w:id="398" w:author="Linderhof, Vincent" w:date="2016-03-06T11:44:00Z">
        <w:r>
          <w:rPr>
            <w:rFonts w:ascii="Times New Roman" w:hAnsi="Times New Roman"/>
            <w:sz w:val="24"/>
            <w:szCs w:val="24"/>
          </w:rPr>
          <w:t xml:space="preserve"> of income, </w:t>
        </w:r>
      </w:ins>
      <w:del w:id="399" w:author="Linderhof, Vincent" w:date="2016-03-06T11:44:00Z">
        <w:r w:rsidR="00C421EA" w:rsidRPr="008429BD" w:rsidDel="00283BB4">
          <w:rPr>
            <w:rFonts w:ascii="Times New Roman" w:hAnsi="Times New Roman"/>
            <w:sz w:val="24"/>
            <w:szCs w:val="24"/>
          </w:rPr>
          <w:delText xml:space="preserve">, specifically we include measures of income from agricultural, non-agricultural, </w:delText>
        </w:r>
      </w:del>
      <w:r w:rsidR="00C421EA" w:rsidRPr="008429BD">
        <w:rPr>
          <w:rFonts w:ascii="Times New Roman" w:hAnsi="Times New Roman"/>
          <w:sz w:val="24"/>
          <w:szCs w:val="24"/>
        </w:rPr>
        <w:t xml:space="preserve">property, investments and transfers. </w:t>
      </w:r>
      <w:del w:id="400" w:author="Linderhof, Vincent" w:date="2016-03-06T11:44:00Z">
        <w:r w:rsidR="00C421EA" w:rsidRPr="008429BD" w:rsidDel="00283BB4">
          <w:rPr>
            <w:rFonts w:ascii="Times New Roman" w:hAnsi="Times New Roman"/>
            <w:sz w:val="24"/>
            <w:szCs w:val="24"/>
          </w:rPr>
          <w:delText xml:space="preserve"> . </w:delText>
        </w:r>
      </w:del>
      <w:del w:id="401" w:author="Linderhof, Vincent" w:date="2016-03-06T11:43:00Z">
        <w:r w:rsidR="00C421EA" w:rsidRPr="008429BD" w:rsidDel="00283BB4">
          <w:rPr>
            <w:rFonts w:ascii="Times New Roman" w:hAnsi="Times New Roman"/>
            <w:sz w:val="24"/>
            <w:szCs w:val="24"/>
          </w:rPr>
          <w:delText xml:space="preserve">We test the quadratic forms of the income and age of the household head to capture non-linear effects of these variables.  </w:delText>
        </w:r>
      </w:del>
    </w:p>
    <w:p w14:paraId="3E7F8F54" w14:textId="5DFDEFDE" w:rsidR="006C152E" w:rsidRPr="008429BD" w:rsidDel="00283BB4" w:rsidRDefault="00C421EA" w:rsidP="00F77985">
      <w:pPr>
        <w:rPr>
          <w:del w:id="402" w:author="Linderhof, Vincent" w:date="2016-03-06T11:45:00Z"/>
          <w:rFonts w:ascii="Times New Roman" w:hAnsi="Times New Roman"/>
          <w:sz w:val="24"/>
          <w:szCs w:val="24"/>
        </w:rPr>
      </w:pPr>
      <w:del w:id="403" w:author="Linderhof, Vincent" w:date="2016-03-06T11:45:00Z">
        <w:r w:rsidRPr="008429BD" w:rsidDel="00283BB4">
          <w:rPr>
            <w:rFonts w:ascii="Times New Roman" w:hAnsi="Times New Roman"/>
            <w:sz w:val="24"/>
            <w:szCs w:val="24"/>
          </w:rPr>
          <w:delText xml:space="preserve">Finally, we test whether there is a relationship between farm production diversity and household caloric intake. This is our key exogenous variable in that it links household production and consumption.  If that link is robust after having accounted for the other exogenous variables contained in the regressions, then policy implications follow. </w:delText>
        </w:r>
      </w:del>
      <w:del w:id="404" w:author="Linderhof, Vincent" w:date="2016-03-06T11:03:00Z">
        <w:r w:rsidRPr="008429BD" w:rsidDel="00304F95">
          <w:rPr>
            <w:rFonts w:ascii="Times New Roman" w:hAnsi="Times New Roman"/>
            <w:sz w:val="24"/>
            <w:szCs w:val="24"/>
          </w:rPr>
          <w:delText xml:space="preserve"> </w:delText>
        </w:r>
      </w:del>
      <w:del w:id="405" w:author="Linderhof, Vincent" w:date="2016-03-06T11:45:00Z">
        <w:r w:rsidRPr="008429BD" w:rsidDel="00283BB4">
          <w:rPr>
            <w:rFonts w:ascii="Times New Roman" w:hAnsi="Times New Roman"/>
            <w:sz w:val="24"/>
            <w:szCs w:val="24"/>
          </w:rPr>
          <w:delText>Our contention is that some combination of nutrient diversity and caloric intake indices provide a better indication of health than one or the other index alone.  At a minimum, it would be worthwhile reporting both measures.</w:delText>
        </w:r>
      </w:del>
    </w:p>
    <w:p w14:paraId="265F8049" w14:textId="741C6EB6" w:rsidR="00065000" w:rsidRPr="008429BD" w:rsidRDefault="00065000" w:rsidP="008429BD">
      <w:pPr>
        <w:pStyle w:val="Heading1"/>
        <w:rPr>
          <w:rFonts w:ascii="Times New Roman" w:hAnsi="Times New Roman"/>
          <w:sz w:val="24"/>
          <w:szCs w:val="24"/>
        </w:rPr>
      </w:pPr>
      <w:r w:rsidRPr="008429BD">
        <w:rPr>
          <w:rFonts w:ascii="Times New Roman" w:hAnsi="Times New Roman" w:cs="Times New Roman"/>
          <w:sz w:val="24"/>
          <w:szCs w:val="24"/>
        </w:rPr>
        <w:t>3. Data</w:t>
      </w:r>
    </w:p>
    <w:p w14:paraId="30B33FC8" w14:textId="5EA318CD" w:rsidR="005A4321" w:rsidRPr="008429BD" w:rsidRDefault="005A4321" w:rsidP="00F77985">
      <w:pPr>
        <w:rPr>
          <w:rFonts w:ascii="Times New Roman" w:hAnsi="Times New Roman"/>
          <w:sz w:val="24"/>
          <w:szCs w:val="24"/>
        </w:rPr>
      </w:pPr>
      <w:r w:rsidRPr="008429BD">
        <w:rPr>
          <w:rFonts w:ascii="Times New Roman" w:hAnsi="Times New Roman"/>
          <w:sz w:val="24"/>
          <w:szCs w:val="24"/>
        </w:rPr>
        <w:t>For our analyses, we use t</w:t>
      </w:r>
      <w:r w:rsidR="00065000" w:rsidRPr="008429BD">
        <w:rPr>
          <w:rFonts w:ascii="Times New Roman" w:hAnsi="Times New Roman"/>
          <w:sz w:val="24"/>
          <w:szCs w:val="24"/>
        </w:rPr>
        <w:t>hree waves of the LSMS-ISA Uganda National Panel Survey (UNPS</w:t>
      </w:r>
      <w:r w:rsidR="00A51CD1" w:rsidRPr="008429BD">
        <w:rPr>
          <w:rFonts w:ascii="Times New Roman" w:hAnsi="Times New Roman"/>
          <w:sz w:val="24"/>
          <w:szCs w:val="24"/>
        </w:rPr>
        <w:t xml:space="preserve">) </w:t>
      </w:r>
      <w:r w:rsidR="00065000" w:rsidRPr="008429BD">
        <w:rPr>
          <w:rFonts w:ascii="Times New Roman" w:hAnsi="Times New Roman"/>
          <w:sz w:val="24"/>
          <w:szCs w:val="24"/>
        </w:rPr>
        <w:t xml:space="preserve">implemented by the Ugandan Bureau of Statistics. The LSMS-ISA </w:t>
      </w:r>
      <w:r w:rsidRPr="008429BD">
        <w:rPr>
          <w:rFonts w:ascii="Times New Roman" w:hAnsi="Times New Roman"/>
          <w:sz w:val="24"/>
          <w:szCs w:val="24"/>
        </w:rPr>
        <w:t>survey for Uganda combines information on socioeconomic information including food consumption and anthropometric characteristics, with agricultural characteristics. In our sample, we only take into ac</w:t>
      </w:r>
      <w:r w:rsidR="00F160B6" w:rsidRPr="008429BD">
        <w:rPr>
          <w:rFonts w:ascii="Times New Roman" w:hAnsi="Times New Roman"/>
          <w:sz w:val="24"/>
          <w:szCs w:val="24"/>
        </w:rPr>
        <w:t>c</w:t>
      </w:r>
      <w:r w:rsidRPr="008429BD">
        <w:rPr>
          <w:rFonts w:ascii="Times New Roman" w:hAnsi="Times New Roman"/>
          <w:sz w:val="24"/>
          <w:szCs w:val="24"/>
        </w:rPr>
        <w:t xml:space="preserve">ount the rural </w:t>
      </w:r>
      <w:r w:rsidR="00F160B6" w:rsidRPr="008429BD">
        <w:rPr>
          <w:rFonts w:ascii="Times New Roman" w:hAnsi="Times New Roman"/>
          <w:sz w:val="24"/>
          <w:szCs w:val="24"/>
        </w:rPr>
        <w:t>households</w:t>
      </w:r>
      <w:r w:rsidRPr="008429BD">
        <w:rPr>
          <w:rFonts w:ascii="Times New Roman" w:hAnsi="Times New Roman"/>
          <w:sz w:val="24"/>
          <w:szCs w:val="24"/>
        </w:rPr>
        <w:t xml:space="preserve"> that claim t</w:t>
      </w:r>
      <w:r w:rsidR="00F160B6" w:rsidRPr="008429BD">
        <w:rPr>
          <w:rFonts w:ascii="Times New Roman" w:hAnsi="Times New Roman"/>
          <w:sz w:val="24"/>
          <w:szCs w:val="24"/>
        </w:rPr>
        <w:t>o</w:t>
      </w:r>
      <w:r w:rsidRPr="008429BD">
        <w:rPr>
          <w:rFonts w:ascii="Times New Roman" w:hAnsi="Times New Roman"/>
          <w:sz w:val="24"/>
          <w:szCs w:val="24"/>
        </w:rPr>
        <w:t xml:space="preserve"> explore agricultural activities because we research the direct re</w:t>
      </w:r>
      <w:r w:rsidR="00F160B6" w:rsidRPr="008429BD">
        <w:rPr>
          <w:rFonts w:ascii="Times New Roman" w:hAnsi="Times New Roman"/>
          <w:sz w:val="24"/>
          <w:szCs w:val="24"/>
        </w:rPr>
        <w:t>lation</w:t>
      </w:r>
      <w:r w:rsidRPr="008429BD">
        <w:rPr>
          <w:rFonts w:ascii="Times New Roman" w:hAnsi="Times New Roman"/>
          <w:sz w:val="24"/>
          <w:szCs w:val="24"/>
        </w:rPr>
        <w:t xml:space="preserve">ship between production diversity and nutrition diversity. </w:t>
      </w:r>
      <w:r w:rsidR="00F160B6" w:rsidRPr="008429BD">
        <w:rPr>
          <w:rFonts w:ascii="Times New Roman" w:hAnsi="Times New Roman"/>
          <w:sz w:val="24"/>
          <w:szCs w:val="24"/>
        </w:rPr>
        <w:t xml:space="preserve">For the agricultural part, </w:t>
      </w:r>
      <w:r w:rsidR="00065000" w:rsidRPr="008429BD">
        <w:rPr>
          <w:rFonts w:ascii="Times New Roman" w:hAnsi="Times New Roman"/>
          <w:sz w:val="24"/>
          <w:szCs w:val="24"/>
        </w:rPr>
        <w:t>household</w:t>
      </w:r>
      <w:r w:rsidR="00F160B6" w:rsidRPr="008429BD">
        <w:rPr>
          <w:rFonts w:ascii="Times New Roman" w:hAnsi="Times New Roman"/>
          <w:sz w:val="24"/>
          <w:szCs w:val="24"/>
        </w:rPr>
        <w:t>s</w:t>
      </w:r>
      <w:r w:rsidR="00065000" w:rsidRPr="008429BD">
        <w:rPr>
          <w:rFonts w:ascii="Times New Roman" w:hAnsi="Times New Roman"/>
          <w:sz w:val="24"/>
          <w:szCs w:val="24"/>
        </w:rPr>
        <w:t xml:space="preserve"> </w:t>
      </w:r>
      <w:r w:rsidR="00F160B6" w:rsidRPr="008429BD">
        <w:rPr>
          <w:rFonts w:ascii="Times New Roman" w:hAnsi="Times New Roman"/>
          <w:sz w:val="24"/>
          <w:szCs w:val="24"/>
        </w:rPr>
        <w:t xml:space="preserve">are visited twice to </w:t>
      </w:r>
      <w:r w:rsidR="00065000" w:rsidRPr="008429BD">
        <w:rPr>
          <w:rFonts w:ascii="Times New Roman" w:hAnsi="Times New Roman"/>
          <w:sz w:val="24"/>
          <w:szCs w:val="24"/>
        </w:rPr>
        <w:t xml:space="preserve">record the </w:t>
      </w:r>
      <w:r w:rsidRPr="008429BD">
        <w:rPr>
          <w:rFonts w:ascii="Times New Roman" w:hAnsi="Times New Roman"/>
          <w:sz w:val="24"/>
          <w:szCs w:val="24"/>
        </w:rPr>
        <w:t xml:space="preserve">agricultural </w:t>
      </w:r>
      <w:r w:rsidR="00065000" w:rsidRPr="008429BD">
        <w:rPr>
          <w:rFonts w:ascii="Times New Roman" w:hAnsi="Times New Roman"/>
          <w:sz w:val="24"/>
          <w:szCs w:val="24"/>
        </w:rPr>
        <w:t xml:space="preserve">activities </w:t>
      </w:r>
      <w:r w:rsidRPr="008429BD">
        <w:rPr>
          <w:rFonts w:ascii="Times New Roman" w:hAnsi="Times New Roman"/>
          <w:sz w:val="24"/>
          <w:szCs w:val="24"/>
        </w:rPr>
        <w:t xml:space="preserve">in </w:t>
      </w:r>
      <w:r w:rsidR="00F160B6" w:rsidRPr="008429BD">
        <w:rPr>
          <w:rFonts w:ascii="Times New Roman" w:hAnsi="Times New Roman"/>
          <w:sz w:val="24"/>
          <w:szCs w:val="24"/>
        </w:rPr>
        <w:t>both growing seasons  (</w:t>
      </w:r>
      <w:r w:rsidR="00065000" w:rsidRPr="008429BD">
        <w:rPr>
          <w:rFonts w:ascii="Times New Roman" w:hAnsi="Times New Roman"/>
          <w:sz w:val="24"/>
          <w:szCs w:val="24"/>
        </w:rPr>
        <w:t>dry and rainy</w:t>
      </w:r>
      <w:r w:rsidRPr="008429BD">
        <w:rPr>
          <w:rFonts w:ascii="Times New Roman" w:hAnsi="Times New Roman"/>
          <w:sz w:val="24"/>
          <w:szCs w:val="24"/>
        </w:rPr>
        <w:t xml:space="preserve"> seasons</w:t>
      </w:r>
      <w:r w:rsidR="00F160B6" w:rsidRPr="008429BD">
        <w:rPr>
          <w:rFonts w:ascii="Times New Roman" w:hAnsi="Times New Roman"/>
          <w:sz w:val="24"/>
          <w:szCs w:val="24"/>
        </w:rPr>
        <w:t>)</w:t>
      </w:r>
      <w:r w:rsidR="00065000" w:rsidRPr="008429BD">
        <w:rPr>
          <w:rFonts w:ascii="Times New Roman" w:hAnsi="Times New Roman"/>
          <w:sz w:val="24"/>
          <w:szCs w:val="24"/>
        </w:rPr>
        <w:t xml:space="preserve">. </w:t>
      </w:r>
      <w:r w:rsidR="00F160B6" w:rsidRPr="008429BD">
        <w:rPr>
          <w:rFonts w:ascii="Times New Roman" w:hAnsi="Times New Roman"/>
          <w:sz w:val="24"/>
          <w:szCs w:val="24"/>
        </w:rPr>
        <w:t xml:space="preserve">The food consumption information is based on </w:t>
      </w:r>
      <w:r w:rsidR="00886C98" w:rsidRPr="008429BD">
        <w:rPr>
          <w:rFonts w:ascii="Times New Roman" w:hAnsi="Times New Roman"/>
          <w:sz w:val="24"/>
          <w:szCs w:val="24"/>
        </w:rPr>
        <w:t xml:space="preserve">registering the food consumption in one week. </w:t>
      </w:r>
    </w:p>
    <w:p w14:paraId="31A33415" w14:textId="6C746A4F" w:rsidR="00A51CD1" w:rsidRPr="008429BD" w:rsidRDefault="00886C98" w:rsidP="00F77985">
      <w:pPr>
        <w:rPr>
          <w:rFonts w:ascii="Times New Roman" w:hAnsi="Times New Roman"/>
          <w:sz w:val="24"/>
          <w:szCs w:val="24"/>
        </w:rPr>
      </w:pPr>
      <w:r w:rsidRPr="008429BD">
        <w:rPr>
          <w:rFonts w:ascii="Times New Roman" w:hAnsi="Times New Roman"/>
          <w:sz w:val="24"/>
          <w:szCs w:val="24"/>
        </w:rPr>
        <w:t xml:space="preserve">The LSMS-ISA survey is a stratified survey of households in rural and urban districts. When using weights, it can produce representative results at the national level or the level of four regions. </w:t>
      </w:r>
      <w:r w:rsidR="00A51CD1" w:rsidRPr="008429BD">
        <w:rPr>
          <w:rFonts w:ascii="Times New Roman" w:hAnsi="Times New Roman"/>
          <w:sz w:val="24"/>
          <w:szCs w:val="24"/>
        </w:rPr>
        <w:t xml:space="preserve">Our sample is based on three </w:t>
      </w:r>
      <w:r w:rsidR="00065000" w:rsidRPr="008429BD">
        <w:rPr>
          <w:rFonts w:ascii="Times New Roman" w:hAnsi="Times New Roman"/>
          <w:sz w:val="24"/>
          <w:szCs w:val="24"/>
        </w:rPr>
        <w:t xml:space="preserve">waves of </w:t>
      </w:r>
      <w:r w:rsidR="00A51CD1" w:rsidRPr="008429BD">
        <w:rPr>
          <w:rFonts w:ascii="Times New Roman" w:hAnsi="Times New Roman"/>
          <w:sz w:val="24"/>
          <w:szCs w:val="24"/>
        </w:rPr>
        <w:t>the LSMS-ISA survey for Uganda. We constructed a balanced panel of 1,722 rural smallholders</w:t>
      </w:r>
      <w:r w:rsidR="00065000" w:rsidRPr="008429BD">
        <w:rPr>
          <w:rFonts w:ascii="Times New Roman" w:hAnsi="Times New Roman"/>
          <w:sz w:val="24"/>
          <w:szCs w:val="24"/>
        </w:rPr>
        <w:t xml:space="preserve">. </w:t>
      </w:r>
      <w:r w:rsidR="00A51CD1" w:rsidRPr="008429BD">
        <w:rPr>
          <w:rFonts w:ascii="Times New Roman" w:hAnsi="Times New Roman"/>
          <w:sz w:val="24"/>
          <w:szCs w:val="24"/>
        </w:rPr>
        <w:t xml:space="preserve">Urban households </w:t>
      </w:r>
      <w:del w:id="406" w:author="Linderhof, Vincent" w:date="2016-03-06T11:54:00Z">
        <w:r w:rsidR="00A51CD1" w:rsidRPr="008429BD" w:rsidDel="00ED7104">
          <w:rPr>
            <w:rFonts w:ascii="Times New Roman" w:hAnsi="Times New Roman"/>
            <w:sz w:val="24"/>
            <w:szCs w:val="24"/>
          </w:rPr>
          <w:delText xml:space="preserve">are </w:delText>
        </w:r>
      </w:del>
      <w:ins w:id="407" w:author="Linderhof, Vincent" w:date="2016-03-06T11:54:00Z">
        <w:r w:rsidR="00ED7104">
          <w:rPr>
            <w:rFonts w:ascii="Times New Roman" w:hAnsi="Times New Roman"/>
            <w:sz w:val="24"/>
            <w:szCs w:val="24"/>
          </w:rPr>
          <w:t>we</w:t>
        </w:r>
        <w:r w:rsidR="00ED7104" w:rsidRPr="008429BD">
          <w:rPr>
            <w:rFonts w:ascii="Times New Roman" w:hAnsi="Times New Roman"/>
            <w:sz w:val="24"/>
            <w:szCs w:val="24"/>
          </w:rPr>
          <w:t xml:space="preserve">re </w:t>
        </w:r>
      </w:ins>
      <w:r w:rsidR="00A51CD1" w:rsidRPr="008429BD">
        <w:rPr>
          <w:rFonts w:ascii="Times New Roman" w:hAnsi="Times New Roman"/>
          <w:sz w:val="24"/>
          <w:szCs w:val="24"/>
        </w:rPr>
        <w:t xml:space="preserve">not considered, because we cannot establish a relationship between agricultural production diversity and nutrition diversity. </w:t>
      </w:r>
    </w:p>
    <w:p w14:paraId="39A94B65" w14:textId="77777777" w:rsidR="00ED7104" w:rsidRPr="008429BD" w:rsidRDefault="00ED7104" w:rsidP="00ED7104">
      <w:pPr>
        <w:rPr>
          <w:moveTo w:id="408" w:author="Linderhof, Vincent" w:date="2016-03-06T11:55:00Z"/>
          <w:rFonts w:ascii="Times New Roman" w:hAnsi="Times New Roman"/>
          <w:i/>
          <w:sz w:val="24"/>
          <w:szCs w:val="24"/>
        </w:rPr>
      </w:pPr>
      <w:moveToRangeStart w:id="409" w:author="Linderhof, Vincent" w:date="2016-03-06T11:55:00Z" w:name="move445028642"/>
      <w:moveTo w:id="410" w:author="Linderhof, Vincent" w:date="2016-03-06T11:55:00Z">
        <w:r w:rsidRPr="008429BD">
          <w:rPr>
            <w:rFonts w:ascii="Times New Roman" w:hAnsi="Times New Roman"/>
            <w:i/>
            <w:sz w:val="24"/>
            <w:szCs w:val="24"/>
          </w:rPr>
          <w:t>Nutrition diversity</w:t>
        </w:r>
      </w:moveTo>
    </w:p>
    <w:moveToRangeEnd w:id="409"/>
    <w:p w14:paraId="1A2B8025" w14:textId="7231A2CB" w:rsidR="00065000" w:rsidRDefault="001758DA" w:rsidP="00F77985">
      <w:pPr>
        <w:rPr>
          <w:ins w:id="411" w:author="Linderhof, Vincent" w:date="2016-03-06T12:09:00Z"/>
          <w:rFonts w:ascii="Times New Roman" w:hAnsi="Times New Roman"/>
          <w:sz w:val="24"/>
          <w:szCs w:val="24"/>
        </w:rPr>
      </w:pPr>
      <w:r w:rsidRPr="008429BD">
        <w:rPr>
          <w:rFonts w:ascii="Times New Roman" w:hAnsi="Times New Roman"/>
          <w:sz w:val="24"/>
          <w:szCs w:val="24"/>
        </w:rPr>
        <w:t xml:space="preserve">For nutrition diversity we use three different indicators namely DDS, FCS and caloric intake. </w:t>
      </w:r>
      <w:r w:rsidR="00C421EA" w:rsidRPr="008429BD">
        <w:rPr>
          <w:rFonts w:ascii="Times New Roman" w:hAnsi="Times New Roman"/>
          <w:sz w:val="24"/>
          <w:szCs w:val="24"/>
        </w:rPr>
        <w:t xml:space="preserve">The latter indicator is </w:t>
      </w:r>
      <w:r w:rsidR="00065000" w:rsidRPr="008429BD">
        <w:rPr>
          <w:rFonts w:ascii="Times New Roman" w:hAnsi="Times New Roman"/>
          <w:sz w:val="24"/>
          <w:szCs w:val="24"/>
        </w:rPr>
        <w:t xml:space="preserve">constructed by </w:t>
      </w:r>
      <w:r w:rsidR="00C421EA" w:rsidRPr="008429BD">
        <w:rPr>
          <w:rFonts w:ascii="Times New Roman" w:hAnsi="Times New Roman"/>
          <w:sz w:val="24"/>
          <w:szCs w:val="24"/>
        </w:rPr>
        <w:t>multiplying</w:t>
      </w:r>
      <w:r w:rsidR="00065000" w:rsidRPr="008429BD">
        <w:rPr>
          <w:rFonts w:ascii="Times New Roman" w:hAnsi="Times New Roman"/>
          <w:sz w:val="24"/>
          <w:szCs w:val="24"/>
        </w:rPr>
        <w:t xml:space="preserve"> </w:t>
      </w:r>
      <w:r w:rsidR="00C421EA" w:rsidRPr="008429BD">
        <w:rPr>
          <w:rFonts w:ascii="Times New Roman" w:hAnsi="Times New Roman"/>
          <w:sz w:val="24"/>
          <w:szCs w:val="24"/>
        </w:rPr>
        <w:t xml:space="preserve">the weights of food items consumed with </w:t>
      </w:r>
      <w:r w:rsidR="00C421EA" w:rsidRPr="008429BD">
        <w:rPr>
          <w:rFonts w:ascii="Times New Roman" w:hAnsi="Times New Roman"/>
          <w:sz w:val="24"/>
          <w:szCs w:val="24"/>
        </w:rPr>
        <w:lastRenderedPageBreak/>
        <w:t xml:space="preserve">the </w:t>
      </w:r>
      <w:r w:rsidR="00065000" w:rsidRPr="008429BD">
        <w:rPr>
          <w:rFonts w:ascii="Times New Roman" w:hAnsi="Times New Roman"/>
          <w:sz w:val="24"/>
          <w:szCs w:val="24"/>
        </w:rPr>
        <w:t xml:space="preserve">calorific coefficient data from the World Food Programme and the USDA's National Nutrient Database for Standard (References World Food Programme; USDA, 2013). </w:t>
      </w:r>
      <w:ins w:id="412" w:author="Linderhof, Vincent" w:date="2016-03-06T12:10:00Z">
        <w:r w:rsidR="00BB5914">
          <w:rPr>
            <w:rFonts w:ascii="Times New Roman" w:hAnsi="Times New Roman"/>
            <w:sz w:val="24"/>
            <w:szCs w:val="24"/>
          </w:rPr>
          <w:t xml:space="preserve">For most food items, </w:t>
        </w:r>
      </w:ins>
      <w:del w:id="413" w:author="Linderhof, Vincent" w:date="2016-03-06T12:10:00Z">
        <w:r w:rsidR="00065000" w:rsidRPr="008429BD" w:rsidDel="00BB5914">
          <w:rPr>
            <w:rFonts w:ascii="Times New Roman" w:hAnsi="Times New Roman"/>
            <w:sz w:val="24"/>
            <w:szCs w:val="24"/>
          </w:rPr>
          <w:delText xml:space="preserve">In most cases, </w:delText>
        </w:r>
      </w:del>
      <w:r w:rsidR="00065000" w:rsidRPr="008429BD">
        <w:rPr>
          <w:rFonts w:ascii="Times New Roman" w:hAnsi="Times New Roman"/>
          <w:sz w:val="24"/>
          <w:szCs w:val="24"/>
        </w:rPr>
        <w:t xml:space="preserve">we were able to match the food products consumed in Uganda with the caloric coefficient of each product to make the link between quantity consumed by the household and its total caloric intake.  </w:t>
      </w:r>
      <w:del w:id="414" w:author="Linderhof, Vincent" w:date="2016-03-06T12:53:00Z">
        <w:r w:rsidR="00065000" w:rsidRPr="008429BD" w:rsidDel="008E71F3">
          <w:rPr>
            <w:rFonts w:ascii="Times New Roman" w:hAnsi="Times New Roman"/>
            <w:sz w:val="24"/>
            <w:szCs w:val="24"/>
          </w:rPr>
          <w:delText xml:space="preserve">Although in some cases the matching was imperfect given the local food item itself or the non-standard quantity measure. </w:delText>
        </w:r>
      </w:del>
      <w:r w:rsidR="00065000" w:rsidRPr="008429BD">
        <w:rPr>
          <w:rFonts w:ascii="Times New Roman" w:hAnsi="Times New Roman"/>
          <w:sz w:val="24"/>
          <w:szCs w:val="24"/>
        </w:rPr>
        <w:t xml:space="preserve"> </w:t>
      </w:r>
    </w:p>
    <w:p w14:paraId="25BE8F56" w14:textId="7CFBA47B" w:rsidR="00BB5914" w:rsidRPr="008429BD" w:rsidDel="007B5639" w:rsidRDefault="00BB5914" w:rsidP="00F77985">
      <w:pPr>
        <w:rPr>
          <w:del w:id="415" w:author="Linderhof, Vincent" w:date="2016-03-06T14:46:00Z"/>
          <w:rFonts w:ascii="Times New Roman" w:hAnsi="Times New Roman"/>
          <w:sz w:val="24"/>
          <w:szCs w:val="24"/>
        </w:rPr>
      </w:pPr>
    </w:p>
    <w:p w14:paraId="51A3BDE2" w14:textId="18276062" w:rsidR="007B33EB" w:rsidRPr="005F7F4B" w:rsidDel="00ED7104" w:rsidRDefault="00C421EA" w:rsidP="00F77985">
      <w:pPr>
        <w:rPr>
          <w:moveFrom w:id="416" w:author="Linderhof, Vincent" w:date="2016-03-06T11:55:00Z"/>
          <w:rFonts w:ascii="Times New Roman" w:hAnsi="Times New Roman"/>
          <w:i/>
          <w:sz w:val="24"/>
          <w:szCs w:val="24"/>
          <w:highlight w:val="red"/>
          <w:rPrChange w:id="417" w:author="Linderhof, Vincent" w:date="2016-03-06T13:04:00Z">
            <w:rPr>
              <w:moveFrom w:id="418" w:author="Linderhof, Vincent" w:date="2016-03-06T11:55:00Z"/>
              <w:rFonts w:ascii="Times New Roman" w:hAnsi="Times New Roman"/>
              <w:i/>
              <w:sz w:val="24"/>
              <w:szCs w:val="24"/>
            </w:rPr>
          </w:rPrChange>
        </w:rPr>
      </w:pPr>
      <w:moveFromRangeStart w:id="419" w:author="Linderhof, Vincent" w:date="2016-03-06T11:55:00Z" w:name="move445028642"/>
      <w:moveFrom w:id="420" w:author="Linderhof, Vincent" w:date="2016-03-06T11:55:00Z">
        <w:r w:rsidRPr="005F7F4B" w:rsidDel="00ED7104">
          <w:rPr>
            <w:rFonts w:ascii="Times New Roman" w:hAnsi="Times New Roman"/>
            <w:i/>
            <w:sz w:val="24"/>
            <w:szCs w:val="24"/>
            <w:highlight w:val="red"/>
            <w:rPrChange w:id="421" w:author="Linderhof, Vincent" w:date="2016-03-06T13:04:00Z">
              <w:rPr>
                <w:rFonts w:ascii="Times New Roman" w:hAnsi="Times New Roman"/>
                <w:i/>
                <w:sz w:val="24"/>
                <w:szCs w:val="24"/>
              </w:rPr>
            </w:rPrChange>
          </w:rPr>
          <w:t>Nutrition diversity</w:t>
        </w:r>
      </w:moveFrom>
    </w:p>
    <w:moveFromRangeEnd w:id="419"/>
    <w:p w14:paraId="778A8AA3" w14:textId="77777777" w:rsidR="00CB1E71" w:rsidRPr="008429BD" w:rsidRDefault="00121B18" w:rsidP="00F77985">
      <w:pPr>
        <w:rPr>
          <w:rFonts w:ascii="Times New Roman" w:hAnsi="Times New Roman"/>
          <w:sz w:val="24"/>
          <w:szCs w:val="24"/>
        </w:rPr>
      </w:pPr>
      <w:r w:rsidRPr="005F7F4B">
        <w:rPr>
          <w:rFonts w:ascii="Times New Roman" w:hAnsi="Times New Roman"/>
          <w:sz w:val="24"/>
          <w:szCs w:val="24"/>
          <w:highlight w:val="red"/>
          <w:rPrChange w:id="422" w:author="Linderhof, Vincent" w:date="2016-03-06T13:04:00Z">
            <w:rPr>
              <w:rFonts w:ascii="Times New Roman" w:hAnsi="Times New Roman"/>
              <w:sz w:val="24"/>
              <w:szCs w:val="24"/>
            </w:rPr>
          </w:rPrChange>
        </w:rPr>
        <w:t xml:space="preserve">In addition to </w:t>
      </w:r>
      <w:r w:rsidR="00463AEF" w:rsidRPr="005F7F4B">
        <w:rPr>
          <w:rFonts w:ascii="Times New Roman" w:hAnsi="Times New Roman"/>
          <w:sz w:val="24"/>
          <w:szCs w:val="24"/>
          <w:highlight w:val="red"/>
          <w:rPrChange w:id="423" w:author="Linderhof, Vincent" w:date="2016-03-06T13:04:00Z">
            <w:rPr>
              <w:rFonts w:ascii="Times New Roman" w:hAnsi="Times New Roman"/>
              <w:sz w:val="24"/>
              <w:szCs w:val="24"/>
            </w:rPr>
          </w:rPrChange>
        </w:rPr>
        <w:t xml:space="preserve">the three </w:t>
      </w:r>
      <w:r w:rsidRPr="005F7F4B">
        <w:rPr>
          <w:rFonts w:ascii="Times New Roman" w:hAnsi="Times New Roman"/>
          <w:sz w:val="24"/>
          <w:szCs w:val="24"/>
          <w:highlight w:val="red"/>
          <w:rPrChange w:id="424" w:author="Linderhof, Vincent" w:date="2016-03-06T13:04:00Z">
            <w:rPr>
              <w:rFonts w:ascii="Times New Roman" w:hAnsi="Times New Roman"/>
              <w:sz w:val="24"/>
              <w:szCs w:val="24"/>
            </w:rPr>
          </w:rPrChange>
        </w:rPr>
        <w:t>mea</w:t>
      </w:r>
      <w:r w:rsidR="00047DF2" w:rsidRPr="005F7F4B">
        <w:rPr>
          <w:rFonts w:ascii="Times New Roman" w:hAnsi="Times New Roman"/>
          <w:sz w:val="24"/>
          <w:szCs w:val="24"/>
          <w:highlight w:val="red"/>
          <w:rPrChange w:id="425" w:author="Linderhof, Vincent" w:date="2016-03-06T13:04:00Z">
            <w:rPr>
              <w:rFonts w:ascii="Times New Roman" w:hAnsi="Times New Roman"/>
              <w:sz w:val="24"/>
              <w:szCs w:val="24"/>
            </w:rPr>
          </w:rPrChange>
        </w:rPr>
        <w:t>sures of production diversity</w:t>
      </w:r>
      <w:r w:rsidR="00463AEF" w:rsidRPr="005F7F4B">
        <w:rPr>
          <w:rFonts w:ascii="Times New Roman" w:hAnsi="Times New Roman"/>
          <w:sz w:val="24"/>
          <w:szCs w:val="24"/>
          <w:highlight w:val="red"/>
          <w:rPrChange w:id="426" w:author="Linderhof, Vincent" w:date="2016-03-06T13:04:00Z">
            <w:rPr>
              <w:rFonts w:ascii="Times New Roman" w:hAnsi="Times New Roman"/>
              <w:sz w:val="24"/>
              <w:szCs w:val="24"/>
            </w:rPr>
          </w:rPrChange>
        </w:rPr>
        <w:t xml:space="preserve"> discussed above</w:t>
      </w:r>
      <w:r w:rsidR="00047DF2" w:rsidRPr="005F7F4B">
        <w:rPr>
          <w:rFonts w:ascii="Times New Roman" w:hAnsi="Times New Roman"/>
          <w:sz w:val="24"/>
          <w:szCs w:val="24"/>
          <w:highlight w:val="red"/>
          <w:rPrChange w:id="427" w:author="Linderhof, Vincent" w:date="2016-03-06T13:04:00Z">
            <w:rPr>
              <w:rFonts w:ascii="Times New Roman" w:hAnsi="Times New Roman"/>
              <w:sz w:val="24"/>
              <w:szCs w:val="24"/>
            </w:rPr>
          </w:rPrChange>
        </w:rPr>
        <w:t xml:space="preserve">, </w:t>
      </w:r>
      <w:r w:rsidRPr="005F7F4B">
        <w:rPr>
          <w:rFonts w:ascii="Times New Roman" w:hAnsi="Times New Roman"/>
          <w:sz w:val="24"/>
          <w:szCs w:val="24"/>
          <w:highlight w:val="red"/>
          <w:rPrChange w:id="428" w:author="Linderhof, Vincent" w:date="2016-03-06T13:04:00Z">
            <w:rPr>
              <w:rFonts w:ascii="Times New Roman" w:hAnsi="Times New Roman"/>
              <w:sz w:val="24"/>
              <w:szCs w:val="24"/>
            </w:rPr>
          </w:rPrChange>
        </w:rPr>
        <w:t>ma</w:t>
      </w:r>
      <w:r w:rsidR="00B70D38" w:rsidRPr="005F7F4B">
        <w:rPr>
          <w:rFonts w:ascii="Times New Roman" w:hAnsi="Times New Roman"/>
          <w:sz w:val="24"/>
          <w:szCs w:val="24"/>
          <w:highlight w:val="red"/>
          <w:rPrChange w:id="429" w:author="Linderhof, Vincent" w:date="2016-03-06T13:04:00Z">
            <w:rPr>
              <w:rFonts w:ascii="Times New Roman" w:hAnsi="Times New Roman"/>
              <w:sz w:val="24"/>
              <w:szCs w:val="24"/>
            </w:rPr>
          </w:rPrChange>
        </w:rPr>
        <w:t xml:space="preserve">ny </w:t>
      </w:r>
      <w:r w:rsidRPr="005F7F4B">
        <w:rPr>
          <w:rFonts w:ascii="Times New Roman" w:hAnsi="Times New Roman"/>
          <w:sz w:val="24"/>
          <w:szCs w:val="24"/>
          <w:highlight w:val="red"/>
          <w:rPrChange w:id="430" w:author="Linderhof, Vincent" w:date="2016-03-06T13:04:00Z">
            <w:rPr>
              <w:rFonts w:ascii="Times New Roman" w:hAnsi="Times New Roman"/>
              <w:sz w:val="24"/>
              <w:szCs w:val="24"/>
            </w:rPr>
          </w:rPrChange>
        </w:rPr>
        <w:t xml:space="preserve">other </w:t>
      </w:r>
      <w:r w:rsidR="00B70D38" w:rsidRPr="005F7F4B">
        <w:rPr>
          <w:rFonts w:ascii="Times New Roman" w:hAnsi="Times New Roman"/>
          <w:sz w:val="24"/>
          <w:szCs w:val="24"/>
          <w:highlight w:val="red"/>
          <w:rPrChange w:id="431" w:author="Linderhof, Vincent" w:date="2016-03-06T13:04:00Z">
            <w:rPr>
              <w:rFonts w:ascii="Times New Roman" w:hAnsi="Times New Roman"/>
              <w:sz w:val="24"/>
              <w:szCs w:val="24"/>
            </w:rPr>
          </w:rPrChange>
        </w:rPr>
        <w:t xml:space="preserve">variables </w:t>
      </w:r>
      <w:r w:rsidR="00E04554" w:rsidRPr="005F7F4B">
        <w:rPr>
          <w:rFonts w:ascii="Times New Roman" w:hAnsi="Times New Roman"/>
          <w:sz w:val="24"/>
          <w:szCs w:val="24"/>
          <w:highlight w:val="red"/>
          <w:rPrChange w:id="432" w:author="Linderhof, Vincent" w:date="2016-03-06T13:04:00Z">
            <w:rPr>
              <w:rFonts w:ascii="Times New Roman" w:hAnsi="Times New Roman"/>
              <w:sz w:val="24"/>
              <w:szCs w:val="24"/>
            </w:rPr>
          </w:rPrChange>
        </w:rPr>
        <w:t xml:space="preserve">were considered </w:t>
      </w:r>
      <w:r w:rsidR="00463AEF" w:rsidRPr="005F7F4B">
        <w:rPr>
          <w:rFonts w:ascii="Times New Roman" w:hAnsi="Times New Roman"/>
          <w:sz w:val="24"/>
          <w:szCs w:val="24"/>
          <w:highlight w:val="red"/>
          <w:rPrChange w:id="433" w:author="Linderhof, Vincent" w:date="2016-03-06T13:04:00Z">
            <w:rPr>
              <w:rFonts w:ascii="Times New Roman" w:hAnsi="Times New Roman"/>
              <w:sz w:val="24"/>
              <w:szCs w:val="24"/>
            </w:rPr>
          </w:rPrChange>
        </w:rPr>
        <w:t xml:space="preserve">for inclusion into our model to </w:t>
      </w:r>
      <w:r w:rsidR="00E04554" w:rsidRPr="005F7F4B">
        <w:rPr>
          <w:rFonts w:ascii="Times New Roman" w:hAnsi="Times New Roman"/>
          <w:sz w:val="24"/>
          <w:szCs w:val="24"/>
          <w:highlight w:val="red"/>
          <w:rPrChange w:id="434" w:author="Linderhof, Vincent" w:date="2016-03-06T13:04:00Z">
            <w:rPr>
              <w:rFonts w:ascii="Times New Roman" w:hAnsi="Times New Roman"/>
              <w:sz w:val="24"/>
              <w:szCs w:val="24"/>
            </w:rPr>
          </w:rPrChange>
        </w:rPr>
        <w:t xml:space="preserve">explain household </w:t>
      </w:r>
      <w:r w:rsidR="00B70D38" w:rsidRPr="005F7F4B">
        <w:rPr>
          <w:rFonts w:ascii="Times New Roman" w:hAnsi="Times New Roman"/>
          <w:sz w:val="24"/>
          <w:szCs w:val="24"/>
          <w:highlight w:val="red"/>
          <w:rPrChange w:id="435" w:author="Linderhof, Vincent" w:date="2016-03-06T13:04:00Z">
            <w:rPr>
              <w:rFonts w:ascii="Times New Roman" w:hAnsi="Times New Roman"/>
              <w:sz w:val="24"/>
              <w:szCs w:val="24"/>
            </w:rPr>
          </w:rPrChange>
        </w:rPr>
        <w:t>diet</w:t>
      </w:r>
      <w:r w:rsidRPr="005F7F4B">
        <w:rPr>
          <w:rFonts w:ascii="Times New Roman" w:hAnsi="Times New Roman"/>
          <w:sz w:val="24"/>
          <w:szCs w:val="24"/>
          <w:highlight w:val="red"/>
          <w:rPrChange w:id="436" w:author="Linderhof, Vincent" w:date="2016-03-06T13:04:00Z">
            <w:rPr>
              <w:rFonts w:ascii="Times New Roman" w:hAnsi="Times New Roman"/>
              <w:sz w:val="24"/>
              <w:szCs w:val="24"/>
            </w:rPr>
          </w:rPrChange>
        </w:rPr>
        <w:t>ary diversity</w:t>
      </w:r>
      <w:r w:rsidR="0049315E" w:rsidRPr="005F7F4B">
        <w:rPr>
          <w:rFonts w:ascii="Times New Roman" w:hAnsi="Times New Roman"/>
          <w:sz w:val="24"/>
          <w:szCs w:val="24"/>
          <w:highlight w:val="red"/>
          <w:rPrChange w:id="437" w:author="Linderhof, Vincent" w:date="2016-03-06T13:04:00Z">
            <w:rPr>
              <w:rFonts w:ascii="Times New Roman" w:hAnsi="Times New Roman"/>
              <w:sz w:val="24"/>
              <w:szCs w:val="24"/>
            </w:rPr>
          </w:rPrChange>
        </w:rPr>
        <w:t>.</w:t>
      </w:r>
      <w:r w:rsidRPr="005F7F4B">
        <w:rPr>
          <w:rFonts w:ascii="Times New Roman" w:hAnsi="Times New Roman"/>
          <w:sz w:val="24"/>
          <w:szCs w:val="24"/>
          <w:highlight w:val="red"/>
          <w:rPrChange w:id="438" w:author="Linderhof, Vincent" w:date="2016-03-06T13:04:00Z">
            <w:rPr>
              <w:rFonts w:ascii="Times New Roman" w:hAnsi="Times New Roman"/>
              <w:sz w:val="24"/>
              <w:szCs w:val="24"/>
            </w:rPr>
          </w:rPrChange>
        </w:rPr>
        <w:t xml:space="preserve"> </w:t>
      </w:r>
      <w:r w:rsidR="008F1CEC" w:rsidRPr="005F7F4B">
        <w:rPr>
          <w:rFonts w:ascii="Times New Roman" w:hAnsi="Times New Roman"/>
          <w:sz w:val="24"/>
          <w:szCs w:val="24"/>
          <w:highlight w:val="red"/>
          <w:rPrChange w:id="439" w:author="Linderhof, Vincent" w:date="2016-03-06T13:04:00Z">
            <w:rPr>
              <w:rFonts w:ascii="Times New Roman" w:hAnsi="Times New Roman"/>
              <w:sz w:val="24"/>
              <w:szCs w:val="24"/>
            </w:rPr>
          </w:rPrChange>
        </w:rPr>
        <w:t xml:space="preserve">The </w:t>
      </w:r>
      <w:r w:rsidR="00463AEF" w:rsidRPr="005F7F4B">
        <w:rPr>
          <w:rFonts w:ascii="Times New Roman" w:hAnsi="Times New Roman"/>
          <w:sz w:val="24"/>
          <w:szCs w:val="24"/>
          <w:highlight w:val="red"/>
          <w:rPrChange w:id="440" w:author="Linderhof, Vincent" w:date="2016-03-06T13:04:00Z">
            <w:rPr>
              <w:rFonts w:ascii="Times New Roman" w:hAnsi="Times New Roman"/>
              <w:sz w:val="24"/>
              <w:szCs w:val="24"/>
            </w:rPr>
          </w:rPrChange>
        </w:rPr>
        <w:t xml:space="preserve">number </w:t>
      </w:r>
      <w:r w:rsidR="008F1CEC" w:rsidRPr="005F7F4B">
        <w:rPr>
          <w:rFonts w:ascii="Times New Roman" w:hAnsi="Times New Roman"/>
          <w:sz w:val="24"/>
          <w:szCs w:val="24"/>
          <w:highlight w:val="red"/>
          <w:rPrChange w:id="441" w:author="Linderhof, Vincent" w:date="2016-03-06T13:04:00Z">
            <w:rPr>
              <w:rFonts w:ascii="Times New Roman" w:hAnsi="Times New Roman"/>
              <w:sz w:val="24"/>
              <w:szCs w:val="24"/>
            </w:rPr>
          </w:rPrChange>
        </w:rPr>
        <w:t xml:space="preserve">of </w:t>
      </w:r>
      <w:r w:rsidR="004D7C7B" w:rsidRPr="005F7F4B">
        <w:rPr>
          <w:rFonts w:ascii="Times New Roman" w:hAnsi="Times New Roman"/>
          <w:sz w:val="24"/>
          <w:szCs w:val="24"/>
          <w:highlight w:val="red"/>
          <w:rPrChange w:id="442" w:author="Linderhof, Vincent" w:date="2016-03-06T13:04:00Z">
            <w:rPr>
              <w:rFonts w:ascii="Times New Roman" w:hAnsi="Times New Roman"/>
              <w:sz w:val="24"/>
              <w:szCs w:val="24"/>
            </w:rPr>
          </w:rPrChange>
        </w:rPr>
        <w:t xml:space="preserve">potential variables in </w:t>
      </w:r>
      <w:r w:rsidR="008F1CEC" w:rsidRPr="005F7F4B">
        <w:rPr>
          <w:rFonts w:ascii="Times New Roman" w:hAnsi="Times New Roman"/>
          <w:sz w:val="24"/>
          <w:szCs w:val="24"/>
          <w:highlight w:val="red"/>
          <w:rPrChange w:id="443" w:author="Linderhof, Vincent" w:date="2016-03-06T13:04:00Z">
            <w:rPr>
              <w:rFonts w:ascii="Times New Roman" w:hAnsi="Times New Roman"/>
              <w:sz w:val="24"/>
              <w:szCs w:val="24"/>
            </w:rPr>
          </w:rPrChange>
        </w:rPr>
        <w:t xml:space="preserve">the World Bank survey </w:t>
      </w:r>
      <w:r w:rsidR="00463AEF" w:rsidRPr="005F7F4B">
        <w:rPr>
          <w:rFonts w:ascii="Times New Roman" w:hAnsi="Times New Roman"/>
          <w:sz w:val="24"/>
          <w:szCs w:val="24"/>
          <w:highlight w:val="red"/>
          <w:rPrChange w:id="444" w:author="Linderhof, Vincent" w:date="2016-03-06T13:04:00Z">
            <w:rPr>
              <w:rFonts w:ascii="Times New Roman" w:hAnsi="Times New Roman"/>
              <w:sz w:val="24"/>
              <w:szCs w:val="24"/>
            </w:rPr>
          </w:rPrChange>
        </w:rPr>
        <w:t>meant that we were able to test many potential variables.  In practice</w:t>
      </w:r>
      <w:r w:rsidR="00A3058C" w:rsidRPr="005F7F4B">
        <w:rPr>
          <w:rFonts w:ascii="Times New Roman" w:hAnsi="Times New Roman"/>
          <w:sz w:val="24"/>
          <w:szCs w:val="24"/>
          <w:highlight w:val="red"/>
          <w:rPrChange w:id="445" w:author="Linderhof, Vincent" w:date="2016-03-06T13:04:00Z">
            <w:rPr>
              <w:rFonts w:ascii="Times New Roman" w:hAnsi="Times New Roman"/>
              <w:sz w:val="24"/>
              <w:szCs w:val="24"/>
            </w:rPr>
          </w:rPrChange>
        </w:rPr>
        <w:t>,</w:t>
      </w:r>
      <w:r w:rsidR="00463AEF" w:rsidRPr="005F7F4B">
        <w:rPr>
          <w:rFonts w:ascii="Times New Roman" w:hAnsi="Times New Roman"/>
          <w:sz w:val="24"/>
          <w:szCs w:val="24"/>
          <w:highlight w:val="red"/>
          <w:rPrChange w:id="446" w:author="Linderhof, Vincent" w:date="2016-03-06T13:04:00Z">
            <w:rPr>
              <w:rFonts w:ascii="Times New Roman" w:hAnsi="Times New Roman"/>
              <w:sz w:val="24"/>
              <w:szCs w:val="24"/>
            </w:rPr>
          </w:rPrChange>
        </w:rPr>
        <w:t xml:space="preserve"> our task was to choose a subset of variables that best explains dietary diversity.  The </w:t>
      </w:r>
      <w:r w:rsidR="00A3058C" w:rsidRPr="005F7F4B">
        <w:rPr>
          <w:rFonts w:ascii="Times New Roman" w:hAnsi="Times New Roman"/>
          <w:sz w:val="24"/>
          <w:szCs w:val="24"/>
          <w:highlight w:val="red"/>
          <w:rPrChange w:id="447" w:author="Linderhof, Vincent" w:date="2016-03-06T13:04:00Z">
            <w:rPr>
              <w:rFonts w:ascii="Times New Roman" w:hAnsi="Times New Roman"/>
              <w:sz w:val="24"/>
              <w:szCs w:val="24"/>
            </w:rPr>
          </w:rPrChange>
        </w:rPr>
        <w:t xml:space="preserve">variable </w:t>
      </w:r>
      <w:r w:rsidR="00463AEF" w:rsidRPr="005F7F4B">
        <w:rPr>
          <w:rFonts w:ascii="Times New Roman" w:hAnsi="Times New Roman"/>
          <w:sz w:val="24"/>
          <w:szCs w:val="24"/>
          <w:highlight w:val="red"/>
          <w:rPrChange w:id="448" w:author="Linderhof, Vincent" w:date="2016-03-06T13:04:00Z">
            <w:rPr>
              <w:rFonts w:ascii="Times New Roman" w:hAnsi="Times New Roman"/>
              <w:sz w:val="24"/>
              <w:szCs w:val="24"/>
            </w:rPr>
          </w:rPrChange>
        </w:rPr>
        <w:t xml:space="preserve">selection criteria </w:t>
      </w:r>
      <w:r w:rsidR="00A3058C" w:rsidRPr="005F7F4B">
        <w:rPr>
          <w:rFonts w:ascii="Times New Roman" w:hAnsi="Times New Roman"/>
          <w:sz w:val="24"/>
          <w:szCs w:val="24"/>
          <w:highlight w:val="red"/>
          <w:rPrChange w:id="449" w:author="Linderhof, Vincent" w:date="2016-03-06T13:04:00Z">
            <w:rPr>
              <w:rFonts w:ascii="Times New Roman" w:hAnsi="Times New Roman"/>
              <w:sz w:val="24"/>
              <w:szCs w:val="24"/>
            </w:rPr>
          </w:rPrChange>
        </w:rPr>
        <w:t xml:space="preserve">we used was </w:t>
      </w:r>
      <w:r w:rsidR="00463AEF" w:rsidRPr="005F7F4B">
        <w:rPr>
          <w:rFonts w:ascii="Times New Roman" w:hAnsi="Times New Roman"/>
          <w:sz w:val="24"/>
          <w:szCs w:val="24"/>
          <w:highlight w:val="red"/>
          <w:rPrChange w:id="450" w:author="Linderhof, Vincent" w:date="2016-03-06T13:04:00Z">
            <w:rPr>
              <w:rFonts w:ascii="Times New Roman" w:hAnsi="Times New Roman"/>
              <w:sz w:val="24"/>
              <w:szCs w:val="24"/>
            </w:rPr>
          </w:rPrChange>
        </w:rPr>
        <w:t xml:space="preserve">first </w:t>
      </w:r>
      <w:r w:rsidR="00A3058C" w:rsidRPr="005F7F4B">
        <w:rPr>
          <w:rFonts w:ascii="Times New Roman" w:hAnsi="Times New Roman"/>
          <w:sz w:val="24"/>
          <w:szCs w:val="24"/>
          <w:highlight w:val="red"/>
          <w:rPrChange w:id="451" w:author="Linderhof, Vincent" w:date="2016-03-06T13:04:00Z">
            <w:rPr>
              <w:rFonts w:ascii="Times New Roman" w:hAnsi="Times New Roman"/>
              <w:sz w:val="24"/>
              <w:szCs w:val="24"/>
            </w:rPr>
          </w:rPrChange>
        </w:rPr>
        <w:t>to consult the literature to get an overview of the set of variables commonly used with the addition of other variables which are commonly used in the micro-economics.  Finally, a third condition for deciding whether a variable was chosen for inclusion in the model was the condition of</w:t>
      </w:r>
      <w:r w:rsidR="00463AEF" w:rsidRPr="005F7F4B">
        <w:rPr>
          <w:rFonts w:ascii="Times New Roman" w:hAnsi="Times New Roman"/>
          <w:sz w:val="24"/>
          <w:szCs w:val="24"/>
          <w:highlight w:val="red"/>
          <w:rPrChange w:id="452" w:author="Linderhof, Vincent" w:date="2016-03-06T13:04:00Z">
            <w:rPr>
              <w:rFonts w:ascii="Times New Roman" w:hAnsi="Times New Roman"/>
              <w:sz w:val="24"/>
              <w:szCs w:val="24"/>
            </w:rPr>
          </w:rPrChange>
        </w:rPr>
        <w:t xml:space="preserve"> parsimon</w:t>
      </w:r>
      <w:r w:rsidR="00A3058C" w:rsidRPr="005F7F4B">
        <w:rPr>
          <w:rFonts w:ascii="Times New Roman" w:hAnsi="Times New Roman"/>
          <w:sz w:val="24"/>
          <w:szCs w:val="24"/>
          <w:highlight w:val="red"/>
          <w:rPrChange w:id="453" w:author="Linderhof, Vincent" w:date="2016-03-06T13:04:00Z">
            <w:rPr>
              <w:rFonts w:ascii="Times New Roman" w:hAnsi="Times New Roman"/>
              <w:sz w:val="24"/>
              <w:szCs w:val="24"/>
            </w:rPr>
          </w:rPrChange>
        </w:rPr>
        <w:t>y</w:t>
      </w:r>
      <w:r w:rsidR="00463AEF" w:rsidRPr="005F7F4B">
        <w:rPr>
          <w:rFonts w:ascii="Times New Roman" w:hAnsi="Times New Roman"/>
          <w:sz w:val="24"/>
          <w:szCs w:val="24"/>
          <w:highlight w:val="red"/>
          <w:rPrChange w:id="454" w:author="Linderhof, Vincent" w:date="2016-03-06T13:04:00Z">
            <w:rPr>
              <w:rFonts w:ascii="Times New Roman" w:hAnsi="Times New Roman"/>
              <w:sz w:val="24"/>
              <w:szCs w:val="24"/>
            </w:rPr>
          </w:rPrChange>
        </w:rPr>
        <w:t xml:space="preserve">.   </w:t>
      </w:r>
      <w:r w:rsidR="00E04554" w:rsidRPr="005F7F4B">
        <w:rPr>
          <w:rFonts w:ascii="Times New Roman" w:hAnsi="Times New Roman"/>
          <w:sz w:val="24"/>
          <w:szCs w:val="24"/>
          <w:highlight w:val="red"/>
          <w:rPrChange w:id="455" w:author="Linderhof, Vincent" w:date="2016-03-06T13:04:00Z">
            <w:rPr>
              <w:rFonts w:ascii="Times New Roman" w:hAnsi="Times New Roman"/>
              <w:sz w:val="24"/>
              <w:szCs w:val="24"/>
            </w:rPr>
          </w:rPrChange>
        </w:rPr>
        <w:t>T</w:t>
      </w:r>
      <w:r w:rsidR="00700686" w:rsidRPr="005F7F4B">
        <w:rPr>
          <w:rFonts w:ascii="Times New Roman" w:hAnsi="Times New Roman"/>
          <w:sz w:val="24"/>
          <w:szCs w:val="24"/>
          <w:highlight w:val="red"/>
          <w:rPrChange w:id="456" w:author="Linderhof, Vincent" w:date="2016-03-06T13:04:00Z">
            <w:rPr>
              <w:rFonts w:ascii="Times New Roman" w:hAnsi="Times New Roman"/>
              <w:sz w:val="24"/>
              <w:szCs w:val="24"/>
            </w:rPr>
          </w:rPrChange>
        </w:rPr>
        <w:t>he follo</w:t>
      </w:r>
      <w:r w:rsidR="000000D3" w:rsidRPr="005F7F4B">
        <w:rPr>
          <w:rFonts w:ascii="Times New Roman" w:hAnsi="Times New Roman"/>
          <w:sz w:val="24"/>
          <w:szCs w:val="24"/>
          <w:highlight w:val="red"/>
          <w:rPrChange w:id="457" w:author="Linderhof, Vincent" w:date="2016-03-06T13:04:00Z">
            <w:rPr>
              <w:rFonts w:ascii="Times New Roman" w:hAnsi="Times New Roman"/>
              <w:sz w:val="24"/>
              <w:szCs w:val="24"/>
            </w:rPr>
          </w:rPrChange>
        </w:rPr>
        <w:t>wing paragraph</w:t>
      </w:r>
      <w:r w:rsidR="00700686" w:rsidRPr="005F7F4B">
        <w:rPr>
          <w:rFonts w:ascii="Times New Roman" w:hAnsi="Times New Roman"/>
          <w:sz w:val="24"/>
          <w:szCs w:val="24"/>
          <w:highlight w:val="red"/>
          <w:rPrChange w:id="458" w:author="Linderhof, Vincent" w:date="2016-03-06T13:04:00Z">
            <w:rPr>
              <w:rFonts w:ascii="Times New Roman" w:hAnsi="Times New Roman"/>
              <w:sz w:val="24"/>
              <w:szCs w:val="24"/>
            </w:rPr>
          </w:rPrChange>
        </w:rPr>
        <w:t>s</w:t>
      </w:r>
      <w:r w:rsidR="000000D3" w:rsidRPr="005F7F4B">
        <w:rPr>
          <w:rFonts w:ascii="Times New Roman" w:hAnsi="Times New Roman"/>
          <w:sz w:val="24"/>
          <w:szCs w:val="24"/>
          <w:highlight w:val="red"/>
          <w:rPrChange w:id="459" w:author="Linderhof, Vincent" w:date="2016-03-06T13:04:00Z">
            <w:rPr>
              <w:rFonts w:ascii="Times New Roman" w:hAnsi="Times New Roman"/>
              <w:sz w:val="24"/>
              <w:szCs w:val="24"/>
            </w:rPr>
          </w:rPrChange>
        </w:rPr>
        <w:t xml:space="preserve"> </w:t>
      </w:r>
      <w:r w:rsidR="008F1CEC" w:rsidRPr="005F7F4B">
        <w:rPr>
          <w:rFonts w:ascii="Times New Roman" w:hAnsi="Times New Roman"/>
          <w:sz w:val="24"/>
          <w:szCs w:val="24"/>
          <w:highlight w:val="red"/>
          <w:rPrChange w:id="460" w:author="Linderhof, Vincent" w:date="2016-03-06T13:04:00Z">
            <w:rPr>
              <w:rFonts w:ascii="Times New Roman" w:hAnsi="Times New Roman"/>
              <w:sz w:val="24"/>
              <w:szCs w:val="24"/>
            </w:rPr>
          </w:rPrChange>
        </w:rPr>
        <w:t>discuss</w:t>
      </w:r>
      <w:r w:rsidR="005B301B" w:rsidRPr="005F7F4B">
        <w:rPr>
          <w:rFonts w:ascii="Times New Roman" w:hAnsi="Times New Roman"/>
          <w:sz w:val="24"/>
          <w:szCs w:val="24"/>
          <w:highlight w:val="red"/>
          <w:rPrChange w:id="461" w:author="Linderhof, Vincent" w:date="2016-03-06T13:04:00Z">
            <w:rPr>
              <w:rFonts w:ascii="Times New Roman" w:hAnsi="Times New Roman"/>
              <w:sz w:val="24"/>
              <w:szCs w:val="24"/>
            </w:rPr>
          </w:rPrChange>
        </w:rPr>
        <w:t xml:space="preserve"> </w:t>
      </w:r>
      <w:r w:rsidR="00463AEF" w:rsidRPr="005F7F4B">
        <w:rPr>
          <w:rFonts w:ascii="Times New Roman" w:hAnsi="Times New Roman"/>
          <w:sz w:val="24"/>
          <w:szCs w:val="24"/>
          <w:highlight w:val="red"/>
          <w:rPrChange w:id="462" w:author="Linderhof, Vincent" w:date="2016-03-06T13:04:00Z">
            <w:rPr>
              <w:rFonts w:ascii="Times New Roman" w:hAnsi="Times New Roman"/>
              <w:sz w:val="24"/>
              <w:szCs w:val="24"/>
            </w:rPr>
          </w:rPrChange>
        </w:rPr>
        <w:t xml:space="preserve">potential </w:t>
      </w:r>
      <w:r w:rsidR="008F1CEC" w:rsidRPr="005F7F4B">
        <w:rPr>
          <w:rFonts w:ascii="Times New Roman" w:hAnsi="Times New Roman"/>
          <w:sz w:val="24"/>
          <w:szCs w:val="24"/>
          <w:highlight w:val="red"/>
          <w:rPrChange w:id="463" w:author="Linderhof, Vincent" w:date="2016-03-06T13:04:00Z">
            <w:rPr>
              <w:rFonts w:ascii="Times New Roman" w:hAnsi="Times New Roman"/>
              <w:sz w:val="24"/>
              <w:szCs w:val="24"/>
            </w:rPr>
          </w:rPrChange>
        </w:rPr>
        <w:t xml:space="preserve">variables </w:t>
      </w:r>
      <w:r w:rsidR="00E04554" w:rsidRPr="005F7F4B">
        <w:rPr>
          <w:rFonts w:ascii="Times New Roman" w:hAnsi="Times New Roman"/>
          <w:sz w:val="24"/>
          <w:szCs w:val="24"/>
          <w:highlight w:val="red"/>
          <w:rPrChange w:id="464" w:author="Linderhof, Vincent" w:date="2016-03-06T13:04:00Z">
            <w:rPr>
              <w:rFonts w:ascii="Times New Roman" w:hAnsi="Times New Roman"/>
              <w:sz w:val="24"/>
              <w:szCs w:val="24"/>
            </w:rPr>
          </w:rPrChange>
        </w:rPr>
        <w:t>considered for inclusion in</w:t>
      </w:r>
      <w:r w:rsidR="00463AEF" w:rsidRPr="005F7F4B">
        <w:rPr>
          <w:rFonts w:ascii="Times New Roman" w:hAnsi="Times New Roman"/>
          <w:sz w:val="24"/>
          <w:szCs w:val="24"/>
          <w:highlight w:val="red"/>
          <w:rPrChange w:id="465" w:author="Linderhof, Vincent" w:date="2016-03-06T13:04:00Z">
            <w:rPr>
              <w:rFonts w:ascii="Times New Roman" w:hAnsi="Times New Roman"/>
              <w:sz w:val="24"/>
              <w:szCs w:val="24"/>
            </w:rPr>
          </w:rPrChange>
        </w:rPr>
        <w:t>to</w:t>
      </w:r>
      <w:r w:rsidR="00E04554" w:rsidRPr="005F7F4B">
        <w:rPr>
          <w:rFonts w:ascii="Times New Roman" w:hAnsi="Times New Roman"/>
          <w:sz w:val="24"/>
          <w:szCs w:val="24"/>
          <w:highlight w:val="red"/>
          <w:rPrChange w:id="466" w:author="Linderhof, Vincent" w:date="2016-03-06T13:04:00Z">
            <w:rPr>
              <w:rFonts w:ascii="Times New Roman" w:hAnsi="Times New Roman"/>
              <w:sz w:val="24"/>
              <w:szCs w:val="24"/>
            </w:rPr>
          </w:rPrChange>
        </w:rPr>
        <w:t xml:space="preserve"> out model</w:t>
      </w:r>
      <w:r w:rsidR="00A3058C" w:rsidRPr="005F7F4B">
        <w:rPr>
          <w:rFonts w:ascii="Times New Roman" w:hAnsi="Times New Roman"/>
          <w:sz w:val="24"/>
          <w:szCs w:val="24"/>
          <w:highlight w:val="red"/>
          <w:rPrChange w:id="467" w:author="Linderhof, Vincent" w:date="2016-03-06T13:04:00Z">
            <w:rPr>
              <w:rFonts w:ascii="Times New Roman" w:hAnsi="Times New Roman"/>
              <w:sz w:val="24"/>
              <w:szCs w:val="24"/>
            </w:rPr>
          </w:rPrChange>
        </w:rPr>
        <w:t xml:space="preserve"> and our hypotheses concerning its potential effect on dietary diversity</w:t>
      </w:r>
      <w:r w:rsidR="00E04554" w:rsidRPr="005F7F4B">
        <w:rPr>
          <w:rFonts w:ascii="Times New Roman" w:hAnsi="Times New Roman"/>
          <w:sz w:val="24"/>
          <w:szCs w:val="24"/>
          <w:highlight w:val="red"/>
          <w:rPrChange w:id="468" w:author="Linderhof, Vincent" w:date="2016-03-06T13:04:00Z">
            <w:rPr>
              <w:rFonts w:ascii="Times New Roman" w:hAnsi="Times New Roman"/>
              <w:sz w:val="24"/>
              <w:szCs w:val="24"/>
            </w:rPr>
          </w:rPrChange>
        </w:rPr>
        <w:t xml:space="preserve">. </w:t>
      </w:r>
      <w:r w:rsidR="005B301B" w:rsidRPr="005F7F4B">
        <w:rPr>
          <w:rFonts w:ascii="Times New Roman" w:hAnsi="Times New Roman"/>
          <w:sz w:val="24"/>
          <w:szCs w:val="24"/>
          <w:highlight w:val="red"/>
          <w:rPrChange w:id="469" w:author="Linderhof, Vincent" w:date="2016-03-06T13:04:00Z">
            <w:rPr>
              <w:rFonts w:ascii="Times New Roman" w:hAnsi="Times New Roman"/>
              <w:sz w:val="24"/>
              <w:szCs w:val="24"/>
            </w:rPr>
          </w:rPrChange>
        </w:rPr>
        <w:t xml:space="preserve">To ease the flow of the discussion, each variable was placed </w:t>
      </w:r>
      <w:r w:rsidR="008F1CEC" w:rsidRPr="005F7F4B">
        <w:rPr>
          <w:rFonts w:ascii="Times New Roman" w:hAnsi="Times New Roman"/>
          <w:sz w:val="24"/>
          <w:szCs w:val="24"/>
          <w:highlight w:val="red"/>
          <w:rPrChange w:id="470" w:author="Linderhof, Vincent" w:date="2016-03-06T13:04:00Z">
            <w:rPr>
              <w:rFonts w:ascii="Times New Roman" w:hAnsi="Times New Roman"/>
              <w:sz w:val="24"/>
              <w:szCs w:val="24"/>
            </w:rPr>
          </w:rPrChange>
        </w:rPr>
        <w:t>into one of the following</w:t>
      </w:r>
      <w:r w:rsidR="00700686" w:rsidRPr="005F7F4B">
        <w:rPr>
          <w:rFonts w:ascii="Times New Roman" w:hAnsi="Times New Roman"/>
          <w:sz w:val="24"/>
          <w:szCs w:val="24"/>
          <w:highlight w:val="red"/>
          <w:rPrChange w:id="471" w:author="Linderhof, Vincent" w:date="2016-03-06T13:04:00Z">
            <w:rPr>
              <w:rFonts w:ascii="Times New Roman" w:hAnsi="Times New Roman"/>
              <w:sz w:val="24"/>
              <w:szCs w:val="24"/>
            </w:rPr>
          </w:rPrChange>
        </w:rPr>
        <w:t xml:space="preserve"> four </w:t>
      </w:r>
      <w:r w:rsidR="008F1CEC" w:rsidRPr="005F7F4B">
        <w:rPr>
          <w:rFonts w:ascii="Times New Roman" w:hAnsi="Times New Roman"/>
          <w:sz w:val="24"/>
          <w:szCs w:val="24"/>
          <w:highlight w:val="red"/>
          <w:rPrChange w:id="472" w:author="Linderhof, Vincent" w:date="2016-03-06T13:04:00Z">
            <w:rPr>
              <w:rFonts w:ascii="Times New Roman" w:hAnsi="Times New Roman"/>
              <w:sz w:val="24"/>
              <w:szCs w:val="24"/>
            </w:rPr>
          </w:rPrChange>
        </w:rPr>
        <w:t>categories</w:t>
      </w:r>
      <w:r w:rsidR="004D51E5" w:rsidRPr="005F7F4B">
        <w:rPr>
          <w:rFonts w:ascii="Times New Roman" w:hAnsi="Times New Roman"/>
          <w:sz w:val="24"/>
          <w:szCs w:val="24"/>
          <w:highlight w:val="red"/>
          <w:rPrChange w:id="473" w:author="Linderhof, Vincent" w:date="2016-03-06T13:04:00Z">
            <w:rPr>
              <w:rFonts w:ascii="Times New Roman" w:hAnsi="Times New Roman"/>
              <w:sz w:val="24"/>
              <w:szCs w:val="24"/>
            </w:rPr>
          </w:rPrChange>
        </w:rPr>
        <w:t>: household characteristics, economics characteristics, agricultural characteristics and location</w:t>
      </w:r>
      <w:r w:rsidR="00700686" w:rsidRPr="005F7F4B">
        <w:rPr>
          <w:rFonts w:ascii="Times New Roman" w:hAnsi="Times New Roman"/>
          <w:sz w:val="24"/>
          <w:szCs w:val="24"/>
          <w:highlight w:val="red"/>
          <w:rPrChange w:id="474" w:author="Linderhof, Vincent" w:date="2016-03-06T13:04:00Z">
            <w:rPr>
              <w:rFonts w:ascii="Times New Roman" w:hAnsi="Times New Roman"/>
              <w:sz w:val="24"/>
              <w:szCs w:val="24"/>
            </w:rPr>
          </w:rPrChange>
        </w:rPr>
        <w:t>.</w:t>
      </w:r>
      <w:r w:rsidR="00B70D38" w:rsidRPr="008429BD">
        <w:rPr>
          <w:rFonts w:ascii="Times New Roman" w:hAnsi="Times New Roman"/>
          <w:sz w:val="24"/>
          <w:szCs w:val="24"/>
        </w:rPr>
        <w:t xml:space="preserve"> </w:t>
      </w:r>
    </w:p>
    <w:p w14:paraId="365B5089" w14:textId="66D5738B" w:rsidR="00D6331F" w:rsidRPr="008429BD" w:rsidDel="00BB5914" w:rsidRDefault="00C421EA" w:rsidP="00F77985">
      <w:pPr>
        <w:rPr>
          <w:moveFrom w:id="475" w:author="Linderhof, Vincent" w:date="2016-03-06T14:46:00Z"/>
          <w:rFonts w:ascii="Times New Roman" w:hAnsi="Times New Roman"/>
          <w:sz w:val="24"/>
          <w:szCs w:val="24"/>
        </w:rPr>
      </w:pPr>
      <w:moveFromRangeStart w:id="476" w:author="Linderhof, Vincent" w:date="2016-03-06T14:46:00Z" w:name="move445029516"/>
      <w:moveFrom w:id="477" w:author="Linderhof, Vincent" w:date="2016-03-06T14:46:00Z">
        <w:r w:rsidRPr="008429BD" w:rsidDel="00BB5914">
          <w:rPr>
            <w:rFonts w:ascii="Times New Roman" w:hAnsi="Times New Roman"/>
            <w:sz w:val="24"/>
            <w:szCs w:val="24"/>
          </w:rPr>
          <w:t xml:space="preserve">Table 1 shows that the </w:t>
        </w:r>
        <w:r w:rsidR="00CB1E71" w:rsidRPr="008429BD" w:rsidDel="00BB5914">
          <w:rPr>
            <w:rFonts w:ascii="Times New Roman" w:hAnsi="Times New Roman"/>
            <w:sz w:val="24"/>
            <w:szCs w:val="24"/>
          </w:rPr>
          <w:t xml:space="preserve">nutrition diversity </w:t>
        </w:r>
        <w:r w:rsidRPr="008429BD" w:rsidDel="00BB5914">
          <w:rPr>
            <w:rFonts w:ascii="Times New Roman" w:hAnsi="Times New Roman"/>
            <w:sz w:val="24"/>
            <w:szCs w:val="24"/>
          </w:rPr>
          <w:t>indicator</w:t>
        </w:r>
        <w:r w:rsidR="00CB1E71" w:rsidRPr="008429BD" w:rsidDel="00BB5914">
          <w:rPr>
            <w:rFonts w:ascii="Times New Roman" w:hAnsi="Times New Roman"/>
            <w:sz w:val="24"/>
            <w:szCs w:val="24"/>
          </w:rPr>
          <w:t>s</w:t>
        </w:r>
        <w:r w:rsidRPr="008429BD" w:rsidDel="00BB5914">
          <w:rPr>
            <w:rFonts w:ascii="Times New Roman" w:hAnsi="Times New Roman"/>
            <w:sz w:val="24"/>
            <w:szCs w:val="24"/>
          </w:rPr>
          <w:t xml:space="preserve"> over time for the rural smallholders.</w:t>
        </w:r>
        <w:r w:rsidR="005B301B" w:rsidRPr="008429BD" w:rsidDel="00BB5914">
          <w:rPr>
            <w:rFonts w:ascii="Times New Roman" w:hAnsi="Times New Roman"/>
            <w:sz w:val="24"/>
            <w:szCs w:val="24"/>
          </w:rPr>
          <w:t xml:space="preserve"> </w:t>
        </w:r>
        <w:r w:rsidR="00492373" w:rsidRPr="008429BD" w:rsidDel="00BB5914">
          <w:rPr>
            <w:rFonts w:ascii="Times New Roman" w:hAnsi="Times New Roman"/>
            <w:sz w:val="24"/>
            <w:szCs w:val="24"/>
          </w:rPr>
          <w:t>For all nutrition diversity indicators, the value</w:t>
        </w:r>
        <w:r w:rsidR="00896ECC" w:rsidRPr="008429BD" w:rsidDel="00BB5914">
          <w:rPr>
            <w:rFonts w:ascii="Times New Roman" w:hAnsi="Times New Roman"/>
            <w:sz w:val="24"/>
            <w:szCs w:val="24"/>
          </w:rPr>
          <w:t>s</w:t>
        </w:r>
        <w:r w:rsidR="00492373" w:rsidRPr="008429BD" w:rsidDel="00BB5914">
          <w:rPr>
            <w:rFonts w:ascii="Times New Roman" w:hAnsi="Times New Roman"/>
            <w:sz w:val="24"/>
            <w:szCs w:val="24"/>
          </w:rPr>
          <w:t xml:space="preserve"> of the indicator</w:t>
        </w:r>
        <w:r w:rsidR="00896ECC" w:rsidRPr="008429BD" w:rsidDel="00BB5914">
          <w:rPr>
            <w:rFonts w:ascii="Times New Roman" w:hAnsi="Times New Roman"/>
            <w:sz w:val="24"/>
            <w:szCs w:val="24"/>
          </w:rPr>
          <w:t>s</w:t>
        </w:r>
        <w:r w:rsidR="00492373" w:rsidRPr="008429BD" w:rsidDel="00BB5914">
          <w:rPr>
            <w:rFonts w:ascii="Times New Roman" w:hAnsi="Times New Roman"/>
            <w:sz w:val="24"/>
            <w:szCs w:val="24"/>
          </w:rPr>
          <w:t xml:space="preserve"> </w:t>
        </w:r>
        <w:r w:rsidR="00896ECC" w:rsidRPr="008429BD" w:rsidDel="00BB5914">
          <w:rPr>
            <w:rFonts w:ascii="Times New Roman" w:hAnsi="Times New Roman"/>
            <w:sz w:val="24"/>
            <w:szCs w:val="24"/>
          </w:rPr>
          <w:t>are</w:t>
        </w:r>
        <w:r w:rsidR="00492373" w:rsidRPr="008429BD" w:rsidDel="00BB5914">
          <w:rPr>
            <w:rFonts w:ascii="Times New Roman" w:hAnsi="Times New Roman"/>
            <w:sz w:val="24"/>
            <w:szCs w:val="24"/>
          </w:rPr>
          <w:t xml:space="preserve"> lowest for the period 2010-2011</w:t>
        </w:r>
        <w:r w:rsidR="00896ECC" w:rsidRPr="008429BD" w:rsidDel="00BB5914">
          <w:rPr>
            <w:rFonts w:ascii="Times New Roman" w:hAnsi="Times New Roman"/>
            <w:sz w:val="24"/>
            <w:szCs w:val="24"/>
          </w:rPr>
          <w:t>. They are highest for the period 2011-2012 except for caloric intake</w:t>
        </w:r>
        <w:r w:rsidR="00492373" w:rsidRPr="008429BD" w:rsidDel="00BB5914">
          <w:rPr>
            <w:rFonts w:ascii="Times New Roman" w:hAnsi="Times New Roman"/>
            <w:sz w:val="24"/>
            <w:szCs w:val="24"/>
          </w:rPr>
          <w:t xml:space="preserve">. </w:t>
        </w:r>
        <w:r w:rsidR="005B301B" w:rsidRPr="008429BD" w:rsidDel="00BB5914">
          <w:rPr>
            <w:rFonts w:ascii="Times New Roman" w:hAnsi="Times New Roman"/>
            <w:sz w:val="24"/>
            <w:szCs w:val="24"/>
          </w:rPr>
          <w:t xml:space="preserve"> </w:t>
        </w:r>
      </w:moveFrom>
    </w:p>
    <w:moveFromRangeEnd w:id="476"/>
    <w:p w14:paraId="227EC358" w14:textId="42E047B1" w:rsidR="008429BD" w:rsidRPr="00A0183E" w:rsidRDefault="008429BD">
      <w:pPr>
        <w:rPr>
          <w:ins w:id="478" w:author="Linderhof, Vincent" w:date="2016-03-05T21:04:00Z"/>
          <w:rFonts w:ascii="Times New Roman" w:hAnsi="Times New Roman"/>
          <w:sz w:val="24"/>
          <w:szCs w:val="24"/>
          <w:rPrChange w:id="479" w:author="Linderhof, Vincent" w:date="2016-03-04T20:50:00Z">
            <w:rPr>
              <w:ins w:id="480" w:author="Linderhof, Vincent" w:date="2016-03-05T21:04:00Z"/>
            </w:rPr>
          </w:rPrChange>
        </w:rPr>
      </w:pPr>
      <w:del w:id="481" w:author="Linderhof, Vincent" w:date="2016-03-06T14:46:00Z">
        <w:r w:rsidDel="007B5639">
          <w:rPr>
            <w:rFonts w:ascii="Times New Roman" w:hAnsi="Times New Roman"/>
            <w:sz w:val="24"/>
            <w:szCs w:val="24"/>
          </w:rPr>
          <w:delText>Production indicators</w:delText>
        </w:r>
      </w:del>
      <w:ins w:id="482" w:author="Linderhof, Vincent" w:date="2016-03-06T12:55:00Z">
        <w:r w:rsidR="008E71F3">
          <w:rPr>
            <w:rFonts w:ascii="Times New Roman" w:hAnsi="Times New Roman"/>
            <w:sz w:val="24"/>
            <w:szCs w:val="24"/>
          </w:rPr>
          <w:t xml:space="preserve">Cultivated </w:t>
        </w:r>
      </w:ins>
      <w:commentRangeStart w:id="483"/>
      <w:del w:id="484" w:author="Linderhof, Vincent" w:date="2016-03-06T12:55:00Z">
        <w:r w:rsidRPr="008429BD" w:rsidDel="008E71F3">
          <w:rPr>
            <w:rFonts w:ascii="Times New Roman" w:hAnsi="Times New Roman"/>
            <w:sz w:val="24"/>
            <w:szCs w:val="24"/>
          </w:rPr>
          <w:delText>A</w:delText>
        </w:r>
      </w:del>
      <w:ins w:id="485" w:author="Linderhof, Vincent" w:date="2016-03-06T12:55:00Z">
        <w:r w:rsidR="008E71F3">
          <w:rPr>
            <w:rFonts w:ascii="Times New Roman" w:hAnsi="Times New Roman"/>
            <w:sz w:val="24"/>
            <w:szCs w:val="24"/>
          </w:rPr>
          <w:t>a</w:t>
        </w:r>
      </w:ins>
      <w:r w:rsidRPr="008429BD">
        <w:rPr>
          <w:rFonts w:ascii="Times New Roman" w:hAnsi="Times New Roman"/>
          <w:sz w:val="24"/>
          <w:szCs w:val="24"/>
        </w:rPr>
        <w:t>reas were calculated by GPS data recorded in the surveys</w:t>
      </w:r>
      <w:ins w:id="486" w:author="Linderhof, Vincent" w:date="2016-03-06T12:55:00Z">
        <w:r w:rsidR="008E71F3">
          <w:rPr>
            <w:rFonts w:ascii="Times New Roman" w:hAnsi="Times New Roman"/>
            <w:sz w:val="24"/>
            <w:szCs w:val="24"/>
          </w:rPr>
          <w:t>.</w:t>
        </w:r>
      </w:ins>
      <w:del w:id="487" w:author="Linderhof, Vincent" w:date="2016-03-06T12:55:00Z">
        <w:r w:rsidRPr="008429BD" w:rsidDel="008E71F3">
          <w:rPr>
            <w:rFonts w:ascii="Times New Roman" w:hAnsi="Times New Roman"/>
            <w:sz w:val="24"/>
            <w:szCs w:val="24"/>
          </w:rPr>
          <w:delText>,</w:delText>
        </w:r>
      </w:del>
      <w:r w:rsidRPr="008429BD">
        <w:rPr>
          <w:rFonts w:ascii="Times New Roman" w:hAnsi="Times New Roman"/>
          <w:sz w:val="24"/>
          <w:szCs w:val="24"/>
        </w:rPr>
        <w:t xml:space="preserve"> </w:t>
      </w:r>
      <w:del w:id="488" w:author="Linderhof, Vincent" w:date="2016-03-06T12:56:00Z">
        <w:r w:rsidRPr="008429BD" w:rsidDel="008E71F3">
          <w:rPr>
            <w:rFonts w:ascii="Times New Roman" w:hAnsi="Times New Roman"/>
            <w:sz w:val="24"/>
            <w:szCs w:val="24"/>
          </w:rPr>
          <w:delText xml:space="preserve">when </w:delText>
        </w:r>
      </w:del>
      <w:ins w:id="489" w:author="Linderhof, Vincent" w:date="2016-03-06T12:56:00Z">
        <w:r w:rsidR="008E71F3">
          <w:rPr>
            <w:rFonts w:ascii="Times New Roman" w:hAnsi="Times New Roman"/>
            <w:sz w:val="24"/>
            <w:szCs w:val="24"/>
          </w:rPr>
          <w:t>W</w:t>
        </w:r>
        <w:r w:rsidR="008E71F3" w:rsidRPr="008429BD">
          <w:rPr>
            <w:rFonts w:ascii="Times New Roman" w:hAnsi="Times New Roman"/>
            <w:sz w:val="24"/>
            <w:szCs w:val="24"/>
          </w:rPr>
          <w:t xml:space="preserve">hen </w:t>
        </w:r>
      </w:ins>
      <w:r w:rsidRPr="008429BD">
        <w:rPr>
          <w:rFonts w:ascii="Times New Roman" w:hAnsi="Times New Roman"/>
          <w:sz w:val="24"/>
          <w:szCs w:val="24"/>
        </w:rPr>
        <w:t>the GPS data was not available, the farmer plot size estimation was considered, estimations available in the LSMS-ISA survey.</w:t>
      </w:r>
      <w:commentRangeEnd w:id="483"/>
      <w:r w:rsidRPr="008429BD">
        <w:rPr>
          <w:rStyle w:val="CommentReference"/>
          <w:rFonts w:ascii="Times New Roman" w:hAnsi="Times New Roman"/>
          <w:sz w:val="24"/>
          <w:szCs w:val="24"/>
        </w:rPr>
        <w:commentReference w:id="483"/>
      </w:r>
      <w:r w:rsidRPr="008429BD">
        <w:rPr>
          <w:rFonts w:ascii="Times New Roman" w:hAnsi="Times New Roman"/>
          <w:sz w:val="24"/>
          <w:szCs w:val="24"/>
        </w:rPr>
        <w:t xml:space="preserve"> </w:t>
      </w:r>
      <w:commentRangeStart w:id="490"/>
      <w:r w:rsidRPr="008429BD">
        <w:rPr>
          <w:rFonts w:ascii="Times New Roman" w:hAnsi="Times New Roman"/>
          <w:sz w:val="24"/>
          <w:szCs w:val="24"/>
        </w:rPr>
        <w:t xml:space="preserve">In cases of </w:t>
      </w:r>
      <w:del w:id="491" w:author="Linderhof, Vincent" w:date="2016-03-06T12:57:00Z">
        <w:r w:rsidRPr="008429BD" w:rsidDel="008E71F3">
          <w:rPr>
            <w:rFonts w:ascii="Times New Roman" w:hAnsi="Times New Roman"/>
            <w:sz w:val="24"/>
            <w:szCs w:val="24"/>
          </w:rPr>
          <w:delText>intercropping</w:delText>
        </w:r>
      </w:del>
      <w:ins w:id="492" w:author="Linderhof, Vincent" w:date="2016-03-06T12:57:00Z">
        <w:r w:rsidR="008E71F3">
          <w:rPr>
            <w:rFonts w:ascii="Times New Roman" w:hAnsi="Times New Roman"/>
            <w:sz w:val="24"/>
            <w:szCs w:val="24"/>
          </w:rPr>
          <w:t xml:space="preserve">mixed </w:t>
        </w:r>
        <w:r w:rsidR="008E71F3" w:rsidRPr="008429BD">
          <w:rPr>
            <w:rFonts w:ascii="Times New Roman" w:hAnsi="Times New Roman"/>
            <w:sz w:val="24"/>
            <w:szCs w:val="24"/>
          </w:rPr>
          <w:t>cropping</w:t>
        </w:r>
      </w:ins>
      <w:r w:rsidRPr="008429BD">
        <w:rPr>
          <w:rFonts w:ascii="Times New Roman" w:hAnsi="Times New Roman"/>
          <w:sz w:val="24"/>
          <w:szCs w:val="24"/>
        </w:rPr>
        <w:t>, each crop was taken separately</w:t>
      </w:r>
      <w:commentRangeEnd w:id="490"/>
      <w:r w:rsidRPr="008429BD">
        <w:rPr>
          <w:rStyle w:val="CommentReference"/>
          <w:rFonts w:ascii="Times New Roman" w:hAnsi="Times New Roman"/>
          <w:sz w:val="24"/>
          <w:szCs w:val="24"/>
        </w:rPr>
        <w:commentReference w:id="490"/>
      </w:r>
      <w:r w:rsidRPr="008429BD">
        <w:rPr>
          <w:rFonts w:ascii="Times New Roman" w:hAnsi="Times New Roman"/>
          <w:sz w:val="24"/>
          <w:szCs w:val="24"/>
        </w:rPr>
        <w:t xml:space="preserve">. </w:t>
      </w:r>
      <w:del w:id="493" w:author="Linderhof, Vincent" w:date="2016-03-06T13:00:00Z">
        <w:r w:rsidRPr="008429BD" w:rsidDel="008E71F3">
          <w:rPr>
            <w:rFonts w:ascii="Times New Roman" w:hAnsi="Times New Roman"/>
            <w:sz w:val="24"/>
            <w:szCs w:val="24"/>
          </w:rPr>
          <w:delText xml:space="preserve"> </w:delText>
        </w:r>
      </w:del>
      <w:r w:rsidRPr="008429BD">
        <w:rPr>
          <w:rFonts w:ascii="Times New Roman" w:hAnsi="Times New Roman"/>
          <w:sz w:val="24"/>
          <w:szCs w:val="24"/>
        </w:rPr>
        <w:t xml:space="preserve">Given that there is no information on the proportion of </w:t>
      </w:r>
      <w:del w:id="494" w:author="Linderhof, Vincent" w:date="2016-03-06T12:58:00Z">
        <w:r w:rsidRPr="008429BD" w:rsidDel="008E71F3">
          <w:rPr>
            <w:rFonts w:ascii="Times New Roman" w:hAnsi="Times New Roman"/>
            <w:sz w:val="24"/>
            <w:szCs w:val="24"/>
          </w:rPr>
          <w:delText xml:space="preserve">an intercropped </w:delText>
        </w:r>
      </w:del>
      <w:r w:rsidRPr="008429BD">
        <w:rPr>
          <w:rFonts w:ascii="Times New Roman" w:hAnsi="Times New Roman"/>
          <w:sz w:val="24"/>
          <w:szCs w:val="24"/>
        </w:rPr>
        <w:t>crop</w:t>
      </w:r>
      <w:ins w:id="495" w:author="Linderhof, Vincent" w:date="2016-03-06T12:58:00Z">
        <w:r w:rsidR="008E71F3">
          <w:rPr>
            <w:rFonts w:ascii="Times New Roman" w:hAnsi="Times New Roman"/>
            <w:sz w:val="24"/>
            <w:szCs w:val="24"/>
          </w:rPr>
          <w:t>s</w:t>
        </w:r>
      </w:ins>
      <w:r w:rsidRPr="008429BD">
        <w:rPr>
          <w:rFonts w:ascii="Times New Roman" w:hAnsi="Times New Roman"/>
          <w:sz w:val="24"/>
          <w:szCs w:val="24"/>
        </w:rPr>
        <w:t xml:space="preserve"> on a </w:t>
      </w:r>
      <w:ins w:id="496" w:author="Linderhof, Vincent" w:date="2016-03-06T12:58:00Z">
        <w:r w:rsidR="008E71F3">
          <w:rPr>
            <w:rFonts w:ascii="Times New Roman" w:hAnsi="Times New Roman"/>
            <w:sz w:val="24"/>
            <w:szCs w:val="24"/>
          </w:rPr>
          <w:t xml:space="preserve">mixed-cropping </w:t>
        </w:r>
      </w:ins>
      <w:r w:rsidRPr="008429BD">
        <w:rPr>
          <w:rFonts w:ascii="Times New Roman" w:hAnsi="Times New Roman"/>
          <w:sz w:val="24"/>
          <w:szCs w:val="24"/>
        </w:rPr>
        <w:t xml:space="preserve">plot, we assume that each crop encompasses the entire plot. </w:t>
      </w:r>
      <w:del w:id="497" w:author="Linderhof, Vincent" w:date="2016-03-06T12:58:00Z">
        <w:r w:rsidRPr="008429BD" w:rsidDel="008E71F3">
          <w:rPr>
            <w:rFonts w:ascii="Times New Roman" w:hAnsi="Times New Roman"/>
            <w:sz w:val="24"/>
            <w:szCs w:val="24"/>
          </w:rPr>
          <w:delText xml:space="preserve">The </w:delText>
        </w:r>
      </w:del>
      <w:ins w:id="498" w:author="Linderhof, Vincent" w:date="2016-03-06T13:01:00Z">
        <w:r w:rsidR="008E71F3">
          <w:rPr>
            <w:rFonts w:ascii="Times New Roman" w:hAnsi="Times New Roman"/>
            <w:sz w:val="24"/>
            <w:szCs w:val="24"/>
          </w:rPr>
          <w:t>Both</w:t>
        </w:r>
      </w:ins>
      <w:ins w:id="499" w:author="Linderhof, Vincent" w:date="2016-03-06T12:58:00Z">
        <w:r w:rsidR="008E71F3">
          <w:rPr>
            <w:rFonts w:ascii="Times New Roman" w:hAnsi="Times New Roman"/>
            <w:sz w:val="24"/>
            <w:szCs w:val="24"/>
          </w:rPr>
          <w:t xml:space="preserve"> growing</w:t>
        </w:r>
        <w:r w:rsidR="008E71F3" w:rsidRPr="008429BD">
          <w:rPr>
            <w:rFonts w:ascii="Times New Roman" w:hAnsi="Times New Roman"/>
            <w:sz w:val="24"/>
            <w:szCs w:val="24"/>
          </w:rPr>
          <w:t xml:space="preserve"> </w:t>
        </w:r>
      </w:ins>
      <w:del w:id="500" w:author="Linderhof, Vincent" w:date="2016-03-06T12:58:00Z">
        <w:r w:rsidRPr="008429BD" w:rsidDel="008E71F3">
          <w:rPr>
            <w:rFonts w:ascii="Times New Roman" w:hAnsi="Times New Roman"/>
            <w:sz w:val="24"/>
            <w:szCs w:val="24"/>
          </w:rPr>
          <w:delText xml:space="preserve">two </w:delText>
        </w:r>
      </w:del>
      <w:r w:rsidRPr="008429BD">
        <w:rPr>
          <w:rFonts w:ascii="Times New Roman" w:hAnsi="Times New Roman"/>
          <w:sz w:val="24"/>
          <w:szCs w:val="24"/>
        </w:rPr>
        <w:t>seasons</w:t>
      </w:r>
      <w:ins w:id="501" w:author="Linderhof, Vincent" w:date="2016-03-06T13:01:00Z">
        <w:r w:rsidR="008E71F3">
          <w:rPr>
            <w:rFonts w:ascii="Times New Roman" w:hAnsi="Times New Roman"/>
            <w:sz w:val="24"/>
            <w:szCs w:val="24"/>
          </w:rPr>
          <w:t xml:space="preserve"> within a year </w:t>
        </w:r>
      </w:ins>
      <w:del w:id="502" w:author="Linderhof, Vincent" w:date="2016-03-06T13:01:00Z">
        <w:r w:rsidRPr="008429BD" w:rsidDel="008E71F3">
          <w:rPr>
            <w:rFonts w:ascii="Times New Roman" w:hAnsi="Times New Roman"/>
            <w:sz w:val="24"/>
            <w:szCs w:val="24"/>
          </w:rPr>
          <w:delText xml:space="preserve">, dry and rainy, </w:delText>
        </w:r>
      </w:del>
      <w:r w:rsidRPr="008429BD">
        <w:rPr>
          <w:rFonts w:ascii="Times New Roman" w:hAnsi="Times New Roman"/>
          <w:sz w:val="24"/>
          <w:szCs w:val="24"/>
        </w:rPr>
        <w:t xml:space="preserve">were </w:t>
      </w:r>
      <w:del w:id="503" w:author="Linderhof, Vincent" w:date="2016-03-06T13:00:00Z">
        <w:r w:rsidRPr="008429BD" w:rsidDel="008E71F3">
          <w:rPr>
            <w:rFonts w:ascii="Times New Roman" w:hAnsi="Times New Roman"/>
            <w:sz w:val="24"/>
            <w:szCs w:val="24"/>
          </w:rPr>
          <w:delText xml:space="preserve">taken </w:delText>
        </w:r>
      </w:del>
      <w:r w:rsidRPr="008429BD">
        <w:rPr>
          <w:rFonts w:ascii="Times New Roman" w:hAnsi="Times New Roman"/>
          <w:sz w:val="24"/>
          <w:szCs w:val="24"/>
        </w:rPr>
        <w:t>in</w:t>
      </w:r>
      <w:ins w:id="504" w:author="Linderhof, Vincent" w:date="2016-03-06T13:00:00Z">
        <w:r w:rsidR="008E71F3">
          <w:rPr>
            <w:rFonts w:ascii="Times New Roman" w:hAnsi="Times New Roman"/>
            <w:sz w:val="24"/>
            <w:szCs w:val="24"/>
          </w:rPr>
          <w:t xml:space="preserve">cluded </w:t>
        </w:r>
      </w:ins>
      <w:r w:rsidRPr="008429BD">
        <w:rPr>
          <w:rFonts w:ascii="Times New Roman" w:hAnsi="Times New Roman"/>
          <w:sz w:val="24"/>
          <w:szCs w:val="24"/>
        </w:rPr>
        <w:t xml:space="preserve"> </w:t>
      </w:r>
      <w:ins w:id="505" w:author="Linderhof, Vincent" w:date="2016-03-06T13:01:00Z">
        <w:r w:rsidR="008E71F3">
          <w:rPr>
            <w:rFonts w:ascii="Times New Roman" w:hAnsi="Times New Roman"/>
            <w:sz w:val="24"/>
            <w:szCs w:val="24"/>
          </w:rPr>
          <w:t>in  the calculations of the productivity diversity</w:t>
        </w:r>
      </w:ins>
      <w:ins w:id="506" w:author="Linderhof, Vincent" w:date="2016-03-06T13:02:00Z">
        <w:r w:rsidR="008E71F3">
          <w:rPr>
            <w:rFonts w:ascii="Times New Roman" w:hAnsi="Times New Roman"/>
            <w:sz w:val="24"/>
            <w:szCs w:val="24"/>
          </w:rPr>
          <w:t xml:space="preserve"> </w:t>
        </w:r>
      </w:ins>
      <w:del w:id="507" w:author="Linderhof, Vincent" w:date="2016-03-06T13:02:00Z">
        <w:r w:rsidRPr="008429BD" w:rsidDel="008E71F3">
          <w:rPr>
            <w:rFonts w:ascii="Times New Roman" w:hAnsi="Times New Roman"/>
            <w:sz w:val="24"/>
            <w:szCs w:val="24"/>
          </w:rPr>
          <w:delText>consideration for the Simpson’s index as for the other variables</w:delText>
        </w:r>
      </w:del>
      <w:ins w:id="508" w:author="Linderhof, Vincent" w:date="2016-03-06T13:02:00Z">
        <w:r w:rsidR="008E71F3">
          <w:rPr>
            <w:rFonts w:ascii="Times New Roman" w:hAnsi="Times New Roman"/>
            <w:sz w:val="24"/>
            <w:szCs w:val="24"/>
          </w:rPr>
          <w:t>indicators</w:t>
        </w:r>
      </w:ins>
      <w:r w:rsidRPr="008429BD">
        <w:rPr>
          <w:rFonts w:ascii="Times New Roman" w:hAnsi="Times New Roman"/>
          <w:sz w:val="24"/>
          <w:szCs w:val="24"/>
        </w:rPr>
        <w:t xml:space="preserve">. </w:t>
      </w:r>
      <w:commentRangeStart w:id="509"/>
      <w:del w:id="510" w:author="Linderhof, Vincent" w:date="2016-03-06T13:03:00Z">
        <w:r w:rsidRPr="008429BD" w:rsidDel="008E71F3">
          <w:rPr>
            <w:rFonts w:ascii="Times New Roman" w:hAnsi="Times New Roman"/>
            <w:sz w:val="24"/>
            <w:szCs w:val="24"/>
          </w:rPr>
          <w:delText>Both seasons correspond to different varieties and amount of production, consider them together reduce possible errors</w:delText>
        </w:r>
        <w:commentRangeEnd w:id="509"/>
        <w:r w:rsidRPr="008429BD" w:rsidDel="008E71F3">
          <w:rPr>
            <w:rStyle w:val="CommentReference"/>
            <w:rFonts w:ascii="Times New Roman" w:hAnsi="Times New Roman"/>
            <w:sz w:val="24"/>
            <w:szCs w:val="24"/>
          </w:rPr>
          <w:commentReference w:id="509"/>
        </w:r>
        <w:r w:rsidRPr="008429BD" w:rsidDel="008E71F3">
          <w:rPr>
            <w:rFonts w:ascii="Times New Roman" w:hAnsi="Times New Roman"/>
            <w:sz w:val="24"/>
            <w:szCs w:val="24"/>
          </w:rPr>
          <w:delText>.</w:delText>
        </w:r>
      </w:del>
    </w:p>
    <w:p w14:paraId="11B85E8C" w14:textId="4060EFB2" w:rsidR="000E3E23" w:rsidRPr="00A0183E" w:rsidDel="007B5639" w:rsidRDefault="00645521" w:rsidP="00F77985">
      <w:pPr>
        <w:rPr>
          <w:del w:id="511" w:author="Linderhof, Vincent" w:date="2016-03-06T14:46:00Z"/>
          <w:rFonts w:ascii="Times New Roman" w:hAnsi="Times New Roman"/>
          <w:i/>
          <w:sz w:val="24"/>
          <w:szCs w:val="24"/>
          <w:rPrChange w:id="512" w:author="Linderhof, Vincent" w:date="2016-03-04T20:50:00Z">
            <w:rPr>
              <w:del w:id="513" w:author="Linderhof, Vincent" w:date="2016-03-06T14:46:00Z"/>
              <w:i/>
            </w:rPr>
          </w:rPrChange>
        </w:rPr>
      </w:pPr>
      <w:del w:id="514" w:author="Linderhof, Vincent" w:date="2016-03-06T14:46:00Z">
        <w:r w:rsidRPr="00A0183E" w:rsidDel="007B5639">
          <w:rPr>
            <w:rFonts w:ascii="Times New Roman" w:hAnsi="Times New Roman"/>
            <w:i/>
            <w:sz w:val="24"/>
            <w:szCs w:val="24"/>
            <w:rPrChange w:id="515" w:author="Linderhof, Vincent" w:date="2016-03-04T20:50:00Z">
              <w:rPr>
                <w:i/>
              </w:rPr>
            </w:rPrChange>
          </w:rPr>
          <w:delText>Household characteristics</w:delText>
        </w:r>
      </w:del>
    </w:p>
    <w:p w14:paraId="21617EA5" w14:textId="026AA00D" w:rsidR="000E3E23" w:rsidRPr="008429BD" w:rsidRDefault="0070042A" w:rsidP="00E61E73">
      <w:pPr>
        <w:rPr>
          <w:rFonts w:ascii="Times New Roman" w:hAnsi="Times New Roman"/>
          <w:sz w:val="24"/>
          <w:szCs w:val="24"/>
        </w:rPr>
        <w:pPrChange w:id="516" w:author="Linderhof, Vincent" w:date="2016-03-06T13:59:00Z">
          <w:pPr/>
        </w:pPrChange>
      </w:pPr>
      <w:r w:rsidRPr="008429BD">
        <w:rPr>
          <w:rFonts w:ascii="Times New Roman" w:hAnsi="Times New Roman"/>
          <w:sz w:val="24"/>
          <w:szCs w:val="24"/>
        </w:rPr>
        <w:t>H</w:t>
      </w:r>
      <w:r w:rsidR="00D6331F" w:rsidRPr="008429BD">
        <w:rPr>
          <w:rFonts w:ascii="Times New Roman" w:hAnsi="Times New Roman"/>
          <w:sz w:val="24"/>
          <w:szCs w:val="24"/>
        </w:rPr>
        <w:t xml:space="preserve">ousehold characteristics </w:t>
      </w:r>
      <w:r w:rsidRPr="008429BD">
        <w:rPr>
          <w:rFonts w:ascii="Times New Roman" w:hAnsi="Times New Roman"/>
          <w:sz w:val="24"/>
          <w:szCs w:val="24"/>
        </w:rPr>
        <w:t xml:space="preserve">clearly </w:t>
      </w:r>
      <w:r w:rsidR="00D6331F" w:rsidRPr="008429BD">
        <w:rPr>
          <w:rFonts w:ascii="Times New Roman" w:hAnsi="Times New Roman"/>
          <w:sz w:val="24"/>
          <w:szCs w:val="24"/>
        </w:rPr>
        <w:t>have significant effects on th</w:t>
      </w:r>
      <w:r w:rsidR="005A2441" w:rsidRPr="008429BD">
        <w:rPr>
          <w:rFonts w:ascii="Times New Roman" w:hAnsi="Times New Roman"/>
          <w:sz w:val="24"/>
          <w:szCs w:val="24"/>
        </w:rPr>
        <w:t>e diversity of food consumption.</w:t>
      </w:r>
      <w:r w:rsidR="00D6331F" w:rsidRPr="008429BD">
        <w:rPr>
          <w:rFonts w:ascii="Times New Roman" w:hAnsi="Times New Roman"/>
          <w:sz w:val="24"/>
          <w:szCs w:val="24"/>
        </w:rPr>
        <w:t xml:space="preserve"> </w:t>
      </w:r>
      <w:r w:rsidRPr="008429BD">
        <w:rPr>
          <w:rFonts w:ascii="Times New Roman" w:hAnsi="Times New Roman"/>
          <w:sz w:val="24"/>
          <w:szCs w:val="24"/>
        </w:rPr>
        <w:t xml:space="preserve">For instance, </w:t>
      </w:r>
      <w:del w:id="517" w:author="Linderhof, Vincent" w:date="2016-03-06T13:04:00Z">
        <w:r w:rsidRPr="008429BD" w:rsidDel="005F7F4B">
          <w:rPr>
            <w:rFonts w:ascii="Times New Roman" w:hAnsi="Times New Roman"/>
            <w:sz w:val="24"/>
            <w:szCs w:val="24"/>
          </w:rPr>
          <w:delText xml:space="preserve">the number </w:delText>
        </w:r>
        <w:r w:rsidR="00724AB6" w:rsidRPr="008429BD" w:rsidDel="005F7F4B">
          <w:rPr>
            <w:rFonts w:ascii="Times New Roman" w:hAnsi="Times New Roman"/>
            <w:sz w:val="24"/>
            <w:szCs w:val="24"/>
          </w:rPr>
          <w:delText xml:space="preserve">of </w:delText>
        </w:r>
      </w:del>
      <w:r w:rsidR="00724AB6" w:rsidRPr="008429BD">
        <w:rPr>
          <w:rFonts w:ascii="Times New Roman" w:hAnsi="Times New Roman"/>
          <w:sz w:val="24"/>
          <w:szCs w:val="24"/>
        </w:rPr>
        <w:t xml:space="preserve">household </w:t>
      </w:r>
      <w:del w:id="518" w:author="Linderhof, Vincent" w:date="2016-03-06T13:04:00Z">
        <w:r w:rsidR="00724AB6" w:rsidRPr="008429BD" w:rsidDel="005F7F4B">
          <w:rPr>
            <w:rFonts w:ascii="Times New Roman" w:hAnsi="Times New Roman"/>
            <w:sz w:val="24"/>
            <w:szCs w:val="24"/>
          </w:rPr>
          <w:delText>member</w:delText>
        </w:r>
        <w:r w:rsidRPr="008429BD" w:rsidDel="005F7F4B">
          <w:rPr>
            <w:rFonts w:ascii="Times New Roman" w:hAnsi="Times New Roman"/>
            <w:sz w:val="24"/>
            <w:szCs w:val="24"/>
          </w:rPr>
          <w:delText xml:space="preserve">s </w:delText>
        </w:r>
      </w:del>
      <w:ins w:id="519" w:author="Linderhof, Vincent" w:date="2016-03-06T13:04:00Z">
        <w:r w:rsidR="005F7F4B">
          <w:rPr>
            <w:rFonts w:ascii="Times New Roman" w:hAnsi="Times New Roman"/>
            <w:sz w:val="24"/>
            <w:szCs w:val="24"/>
          </w:rPr>
          <w:t>size</w:t>
        </w:r>
        <w:r w:rsidR="005F7F4B" w:rsidRPr="008429BD">
          <w:rPr>
            <w:rFonts w:ascii="Times New Roman" w:hAnsi="Times New Roman"/>
            <w:sz w:val="24"/>
            <w:szCs w:val="24"/>
          </w:rPr>
          <w:t xml:space="preserve"> </w:t>
        </w:r>
      </w:ins>
      <w:r w:rsidRPr="008429BD">
        <w:rPr>
          <w:rFonts w:ascii="Times New Roman" w:hAnsi="Times New Roman"/>
          <w:sz w:val="24"/>
          <w:szCs w:val="24"/>
        </w:rPr>
        <w:t>has previously been hypothesized to</w:t>
      </w:r>
      <w:r w:rsidR="00C83C61" w:rsidRPr="008429BD">
        <w:rPr>
          <w:rFonts w:ascii="Times New Roman" w:hAnsi="Times New Roman"/>
          <w:sz w:val="24"/>
          <w:szCs w:val="24"/>
        </w:rPr>
        <w:t xml:space="preserve"> </w:t>
      </w:r>
      <w:r w:rsidR="00BA3E9F" w:rsidRPr="008429BD">
        <w:rPr>
          <w:rFonts w:ascii="Times New Roman" w:hAnsi="Times New Roman"/>
          <w:sz w:val="24"/>
          <w:szCs w:val="24"/>
        </w:rPr>
        <w:t xml:space="preserve">directly </w:t>
      </w:r>
      <w:r w:rsidR="00C83C61" w:rsidRPr="008429BD">
        <w:rPr>
          <w:rFonts w:ascii="Times New Roman" w:hAnsi="Times New Roman"/>
          <w:sz w:val="24"/>
          <w:szCs w:val="24"/>
        </w:rPr>
        <w:t xml:space="preserve">influence the </w:t>
      </w:r>
      <w:r w:rsidRPr="008429BD">
        <w:rPr>
          <w:rFonts w:ascii="Times New Roman" w:hAnsi="Times New Roman"/>
          <w:sz w:val="24"/>
          <w:szCs w:val="24"/>
        </w:rPr>
        <w:t xml:space="preserve">household </w:t>
      </w:r>
      <w:r w:rsidR="000E3E23" w:rsidRPr="008429BD">
        <w:rPr>
          <w:rFonts w:ascii="Times New Roman" w:hAnsi="Times New Roman"/>
          <w:sz w:val="24"/>
          <w:szCs w:val="24"/>
        </w:rPr>
        <w:t>dietary diversity and caloric intakes</w:t>
      </w:r>
      <w:r w:rsidR="00945551" w:rsidRPr="008429BD">
        <w:rPr>
          <w:rFonts w:ascii="Times New Roman" w:hAnsi="Times New Roman"/>
          <w:sz w:val="24"/>
          <w:szCs w:val="24"/>
        </w:rPr>
        <w:t xml:space="preserve"> by, for example, </w:t>
      </w:r>
      <w:r w:rsidRPr="008429BD">
        <w:rPr>
          <w:rFonts w:ascii="Times New Roman" w:hAnsi="Times New Roman"/>
          <w:sz w:val="24"/>
          <w:szCs w:val="24"/>
        </w:rPr>
        <w:t xml:space="preserve">influencing </w:t>
      </w:r>
      <w:r w:rsidR="005A2441" w:rsidRPr="008429BD">
        <w:rPr>
          <w:rFonts w:ascii="Times New Roman" w:hAnsi="Times New Roman"/>
          <w:sz w:val="24"/>
          <w:szCs w:val="24"/>
        </w:rPr>
        <w:t>the number of member</w:t>
      </w:r>
      <w:r w:rsidRPr="008429BD">
        <w:rPr>
          <w:rFonts w:ascii="Times New Roman" w:hAnsi="Times New Roman"/>
          <w:sz w:val="24"/>
          <w:szCs w:val="24"/>
        </w:rPr>
        <w:t>s</w:t>
      </w:r>
      <w:r w:rsidR="005A2441" w:rsidRPr="008429BD">
        <w:rPr>
          <w:rFonts w:ascii="Times New Roman" w:hAnsi="Times New Roman"/>
          <w:sz w:val="24"/>
          <w:szCs w:val="24"/>
        </w:rPr>
        <w:t xml:space="preserve"> who </w:t>
      </w:r>
      <w:r w:rsidRPr="008429BD">
        <w:rPr>
          <w:rFonts w:ascii="Times New Roman" w:hAnsi="Times New Roman"/>
          <w:sz w:val="24"/>
          <w:szCs w:val="24"/>
        </w:rPr>
        <w:t>are potentially able</w:t>
      </w:r>
      <w:r w:rsidR="005A2441" w:rsidRPr="008429BD">
        <w:rPr>
          <w:rFonts w:ascii="Times New Roman" w:hAnsi="Times New Roman"/>
          <w:sz w:val="24"/>
          <w:szCs w:val="24"/>
        </w:rPr>
        <w:t xml:space="preserve"> to work</w:t>
      </w:r>
      <w:r w:rsidR="00C83C61" w:rsidRPr="008429BD">
        <w:rPr>
          <w:rFonts w:ascii="Times New Roman" w:hAnsi="Times New Roman"/>
          <w:sz w:val="24"/>
          <w:szCs w:val="24"/>
        </w:rPr>
        <w:t xml:space="preserve">. </w:t>
      </w:r>
      <w:r w:rsidRPr="008429BD">
        <w:rPr>
          <w:rFonts w:ascii="Times New Roman" w:hAnsi="Times New Roman"/>
          <w:sz w:val="24"/>
          <w:szCs w:val="24"/>
        </w:rPr>
        <w:t xml:space="preserve"> Following previous studies, w</w:t>
      </w:r>
      <w:r w:rsidR="00C83C61" w:rsidRPr="008429BD">
        <w:rPr>
          <w:rFonts w:ascii="Times New Roman" w:hAnsi="Times New Roman"/>
          <w:sz w:val="24"/>
          <w:szCs w:val="24"/>
        </w:rPr>
        <w:t xml:space="preserve">e </w:t>
      </w:r>
      <w:r w:rsidRPr="008429BD">
        <w:rPr>
          <w:rFonts w:ascii="Times New Roman" w:hAnsi="Times New Roman"/>
          <w:sz w:val="24"/>
          <w:szCs w:val="24"/>
        </w:rPr>
        <w:t>believe</w:t>
      </w:r>
      <w:r w:rsidR="00C83C61" w:rsidRPr="008429BD">
        <w:rPr>
          <w:rFonts w:ascii="Times New Roman" w:hAnsi="Times New Roman"/>
          <w:sz w:val="24"/>
          <w:szCs w:val="24"/>
        </w:rPr>
        <w:t xml:space="preserve"> </w:t>
      </w:r>
      <w:r w:rsidR="00D6331F" w:rsidRPr="008429BD">
        <w:rPr>
          <w:rFonts w:ascii="Times New Roman" w:hAnsi="Times New Roman"/>
          <w:sz w:val="24"/>
          <w:szCs w:val="24"/>
        </w:rPr>
        <w:t xml:space="preserve">that </w:t>
      </w:r>
      <w:r w:rsidR="00C83C61" w:rsidRPr="008429BD">
        <w:rPr>
          <w:rFonts w:ascii="Times New Roman" w:hAnsi="Times New Roman"/>
          <w:sz w:val="24"/>
          <w:szCs w:val="24"/>
        </w:rPr>
        <w:t>this</w:t>
      </w:r>
      <w:r w:rsidR="000E3E23" w:rsidRPr="008429BD">
        <w:rPr>
          <w:rFonts w:ascii="Times New Roman" w:hAnsi="Times New Roman"/>
          <w:sz w:val="24"/>
          <w:szCs w:val="24"/>
        </w:rPr>
        <w:t xml:space="preserve"> variable </w:t>
      </w:r>
      <w:r w:rsidRPr="008429BD">
        <w:rPr>
          <w:rFonts w:ascii="Times New Roman" w:hAnsi="Times New Roman"/>
          <w:sz w:val="24"/>
          <w:szCs w:val="24"/>
        </w:rPr>
        <w:t xml:space="preserve">will be </w:t>
      </w:r>
      <w:r w:rsidR="00D6331F" w:rsidRPr="008429BD">
        <w:rPr>
          <w:rFonts w:ascii="Times New Roman" w:hAnsi="Times New Roman"/>
          <w:sz w:val="24"/>
          <w:szCs w:val="24"/>
        </w:rPr>
        <w:t xml:space="preserve"> </w:t>
      </w:r>
      <w:r w:rsidR="00A228A3" w:rsidRPr="008429BD">
        <w:rPr>
          <w:rFonts w:ascii="Times New Roman" w:hAnsi="Times New Roman"/>
          <w:sz w:val="24"/>
          <w:szCs w:val="24"/>
        </w:rPr>
        <w:t>posi</w:t>
      </w:r>
      <w:r w:rsidR="00AD3238" w:rsidRPr="008429BD">
        <w:rPr>
          <w:rFonts w:ascii="Times New Roman" w:hAnsi="Times New Roman"/>
          <w:sz w:val="24"/>
          <w:szCs w:val="24"/>
        </w:rPr>
        <w:t xml:space="preserve">tively </w:t>
      </w:r>
      <w:r w:rsidR="00163EBE" w:rsidRPr="008429BD">
        <w:rPr>
          <w:rFonts w:ascii="Times New Roman" w:hAnsi="Times New Roman"/>
          <w:sz w:val="24"/>
          <w:szCs w:val="24"/>
        </w:rPr>
        <w:t xml:space="preserve">related to </w:t>
      </w:r>
      <w:r w:rsidR="00AD3238" w:rsidRPr="008429BD">
        <w:rPr>
          <w:rFonts w:ascii="Times New Roman" w:hAnsi="Times New Roman"/>
          <w:sz w:val="24"/>
          <w:szCs w:val="24"/>
        </w:rPr>
        <w:t xml:space="preserve">the diversity of consumption and </w:t>
      </w:r>
      <w:r w:rsidR="006C1CA4" w:rsidRPr="008429BD">
        <w:rPr>
          <w:rFonts w:ascii="Times New Roman" w:hAnsi="Times New Roman"/>
          <w:sz w:val="24"/>
          <w:szCs w:val="24"/>
        </w:rPr>
        <w:t xml:space="preserve">the </w:t>
      </w:r>
      <w:r w:rsidR="00C83C61" w:rsidRPr="008429BD">
        <w:rPr>
          <w:rFonts w:ascii="Times New Roman" w:hAnsi="Times New Roman"/>
          <w:sz w:val="24"/>
          <w:szCs w:val="24"/>
        </w:rPr>
        <w:t>quantity of caloric intake</w:t>
      </w:r>
      <w:r w:rsidRPr="008429BD">
        <w:rPr>
          <w:rFonts w:ascii="Times New Roman" w:hAnsi="Times New Roman"/>
          <w:sz w:val="24"/>
          <w:szCs w:val="24"/>
        </w:rPr>
        <w:t xml:space="preserve">s </w:t>
      </w:r>
      <w:del w:id="520" w:author="Linderhof, Vincent" w:date="2016-03-06T13:52:00Z">
        <w:r w:rsidR="00EE4873" w:rsidRPr="008429BD" w:rsidDel="00E61E73">
          <w:rPr>
            <w:rFonts w:ascii="Times New Roman" w:hAnsi="Times New Roman"/>
            <w:sz w:val="24"/>
            <w:szCs w:val="24"/>
          </w:rPr>
          <w:delText xml:space="preserve">  </w:delText>
        </w:r>
      </w:del>
      <w:r w:rsidR="00A228A3"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{"citationID":"xv3ydqbH","properties":{"formattedCitation":"(Weiss and Briglauer 2000; Benin et al. 2004; Jones, Shrinivas, and Bezner-Kerr 2014)","plainCitation":"(Weiss and Briglauer 2000; Benin et al. 2004; Jones, Shrinivas, and Bezner-Kerr 2014)"},"citationItems":[{"id":449,"uris":["http://zotero.org/users/1201560/items/I62B3MDZ"],"uri":["http://zotero.org/users/1201560/items/I62B3MDZ"],"itemData":{"id":449,"type":"report","title":"Determinants and Dynamics of Farm Diversification","publisher":"Christian-Albrechts-University of Kiel, Department of Food Economics and Consumption Studies","genre":"FE Working Paper","source":"RePEc - Econpapers","abstract":"This paper examines the impact of various farm and household characteristics (such as farm size, the off-farm employment status, the farm operator's age and schooling and the number of family members) on the level as well as the dynamics of on-farm diversification. Using linked census data for Upper-Austria from 1980, 1985 and 1990 we provide evidence that smaller farms are more specialised and also tend to increase the degree of specialisation over time more quickly than large farms. A significantly lower degree of diversification (higher degree of specialisation) as well as a stronger reduction in diversification over time is also reported for businesses operated by older, less educated, part-time farm operators. The analysis of diversification dynamics also suggests that (a) farms adjust to changes in their environment by steadily approaching their long-run equilibrium level of diversification (b-convergence), and (b) the variance of the diversification distribution declines over time (s-convergence).","URL":"http://econpapers.repec.org/paper/zbwcaufew/0002.htm","number":"0002","author":[{"family":"Weiss","given":"Christoph R."},{"family":"Briglauer","given":"Wolfgang"}],"issued":{"date-parts":[["2000"]]},"accessed":{"date-parts":[["2015",6,17]]}}},{"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A228A3" w:rsidRPr="008429BD">
        <w:rPr>
          <w:rFonts w:ascii="Times New Roman" w:hAnsi="Times New Roman"/>
          <w:sz w:val="24"/>
          <w:szCs w:val="24"/>
        </w:rPr>
        <w:fldChar w:fldCharType="separate"/>
      </w:r>
      <w:r w:rsidR="002F284D" w:rsidRPr="008429BD">
        <w:rPr>
          <w:rFonts w:ascii="Times New Roman" w:hAnsi="Times New Roman"/>
          <w:sz w:val="24"/>
          <w:szCs w:val="24"/>
        </w:rPr>
        <w:t xml:space="preserve">(Weiss and </w:t>
      </w:r>
      <w:proofErr w:type="spellStart"/>
      <w:r w:rsidR="002F284D" w:rsidRPr="008429BD">
        <w:rPr>
          <w:rFonts w:ascii="Times New Roman" w:hAnsi="Times New Roman"/>
          <w:sz w:val="24"/>
          <w:szCs w:val="24"/>
        </w:rPr>
        <w:t>Briglauer</w:t>
      </w:r>
      <w:proofErr w:type="spellEnd"/>
      <w:r w:rsidR="002F284D" w:rsidRPr="008429BD">
        <w:rPr>
          <w:rFonts w:ascii="Times New Roman" w:hAnsi="Times New Roman"/>
          <w:sz w:val="24"/>
          <w:szCs w:val="24"/>
        </w:rPr>
        <w:t xml:space="preserve"> 2000; Benin et al. 2004; Jones</w:t>
      </w:r>
      <w:ins w:id="521" w:author="Linderhof, Vincent" w:date="2016-03-06T13:33:00Z">
        <w:r w:rsidR="00BD1B39">
          <w:rPr>
            <w:rFonts w:ascii="Times New Roman" w:hAnsi="Times New Roman"/>
            <w:sz w:val="24"/>
            <w:szCs w:val="24"/>
          </w:rPr>
          <w:t xml:space="preserve"> et al.</w:t>
        </w:r>
      </w:ins>
      <w:del w:id="522" w:author="Linderhof, Vincent" w:date="2016-03-06T13:33:00Z">
        <w:r w:rsidR="002F284D" w:rsidRPr="008429BD" w:rsidDel="00BD1B39">
          <w:rPr>
            <w:rFonts w:ascii="Times New Roman" w:hAnsi="Times New Roman"/>
            <w:sz w:val="24"/>
            <w:szCs w:val="24"/>
          </w:rPr>
          <w:delText>, Shrinivas, and Bezner-Kerr</w:delText>
        </w:r>
      </w:del>
      <w:r w:rsidR="002F284D" w:rsidRPr="008429BD">
        <w:rPr>
          <w:rFonts w:ascii="Times New Roman" w:hAnsi="Times New Roman"/>
          <w:sz w:val="24"/>
          <w:szCs w:val="24"/>
        </w:rPr>
        <w:t xml:space="preserve"> 2014)</w:t>
      </w:r>
      <w:r w:rsidR="00A228A3" w:rsidRPr="008429BD">
        <w:rPr>
          <w:rFonts w:ascii="Times New Roman" w:hAnsi="Times New Roman"/>
          <w:sz w:val="24"/>
          <w:szCs w:val="24"/>
        </w:rPr>
        <w:fldChar w:fldCharType="end"/>
      </w:r>
      <w:r w:rsidR="0030675B" w:rsidRPr="008429BD">
        <w:rPr>
          <w:rFonts w:ascii="Times New Roman" w:hAnsi="Times New Roman"/>
          <w:sz w:val="24"/>
          <w:szCs w:val="24"/>
        </w:rPr>
        <w:t>.</w:t>
      </w:r>
      <w:r w:rsidR="00E77D21" w:rsidRPr="008429BD">
        <w:rPr>
          <w:rFonts w:ascii="Times New Roman" w:hAnsi="Times New Roman"/>
          <w:sz w:val="24"/>
          <w:szCs w:val="24"/>
        </w:rPr>
        <w:t xml:space="preserve"> </w:t>
      </w:r>
      <w:r w:rsidR="00163EBE" w:rsidRPr="008429BD">
        <w:rPr>
          <w:rFonts w:ascii="Times New Roman" w:hAnsi="Times New Roman"/>
          <w:sz w:val="24"/>
          <w:szCs w:val="24"/>
        </w:rPr>
        <w:t xml:space="preserve">  T</w:t>
      </w:r>
      <w:r w:rsidR="00453B02" w:rsidRPr="008429BD">
        <w:rPr>
          <w:rFonts w:ascii="Times New Roman" w:hAnsi="Times New Roman"/>
          <w:sz w:val="24"/>
          <w:szCs w:val="24"/>
        </w:rPr>
        <w:t>he</w:t>
      </w:r>
      <w:r w:rsidR="00AD3238" w:rsidRPr="008429BD">
        <w:rPr>
          <w:rFonts w:ascii="Times New Roman" w:hAnsi="Times New Roman"/>
          <w:sz w:val="24"/>
          <w:szCs w:val="24"/>
        </w:rPr>
        <w:t xml:space="preserve"> </w:t>
      </w:r>
      <w:r w:rsidR="00724AB6" w:rsidRPr="008429BD">
        <w:rPr>
          <w:rFonts w:ascii="Times New Roman" w:hAnsi="Times New Roman"/>
          <w:sz w:val="24"/>
          <w:szCs w:val="24"/>
        </w:rPr>
        <w:t>gender</w:t>
      </w:r>
      <w:r w:rsidR="000E3E23" w:rsidRPr="008429BD">
        <w:rPr>
          <w:rFonts w:ascii="Times New Roman" w:hAnsi="Times New Roman"/>
          <w:sz w:val="24"/>
          <w:szCs w:val="24"/>
        </w:rPr>
        <w:t xml:space="preserve"> of the </w:t>
      </w:r>
      <w:r w:rsidR="00163EBE" w:rsidRPr="008429BD">
        <w:rPr>
          <w:rFonts w:ascii="Times New Roman" w:hAnsi="Times New Roman"/>
          <w:sz w:val="24"/>
          <w:szCs w:val="24"/>
        </w:rPr>
        <w:t xml:space="preserve">head of the </w:t>
      </w:r>
      <w:r w:rsidR="000E3E23" w:rsidRPr="008429BD">
        <w:rPr>
          <w:rFonts w:ascii="Times New Roman" w:hAnsi="Times New Roman"/>
          <w:sz w:val="24"/>
          <w:szCs w:val="24"/>
        </w:rPr>
        <w:t>household</w:t>
      </w:r>
      <w:r w:rsidR="00163EBE" w:rsidRPr="008429BD">
        <w:rPr>
          <w:rFonts w:ascii="Times New Roman" w:hAnsi="Times New Roman"/>
          <w:sz w:val="24"/>
          <w:szCs w:val="24"/>
        </w:rPr>
        <w:t xml:space="preserve"> has been argued to be positively related to dietary diversity.  For instance,</w:t>
      </w:r>
      <w:r w:rsidR="00E77D21" w:rsidRPr="008429BD">
        <w:rPr>
          <w:rFonts w:ascii="Times New Roman" w:hAnsi="Times New Roman"/>
          <w:sz w:val="24"/>
          <w:szCs w:val="24"/>
        </w:rPr>
        <w:t xml:space="preserve"> </w:t>
      </w:r>
      <w:r w:rsidR="00E77D21"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{"citationID":"KcJ3s2Yx","properties":{"formattedCitation":"{\\rtf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77D21" w:rsidRPr="008429BD">
        <w:rPr>
          <w:rFonts w:ascii="Times New Roman" w:hAnsi="Times New Roman"/>
          <w:sz w:val="24"/>
          <w:szCs w:val="24"/>
        </w:rPr>
        <w:fldChar w:fldCharType="separate"/>
      </w:r>
      <w:proofErr w:type="spellStart"/>
      <w:r w:rsidR="00EE4873" w:rsidRPr="00A0183E">
        <w:rPr>
          <w:rFonts w:ascii="Times New Roman" w:hAnsi="Times New Roman"/>
          <w:sz w:val="24"/>
          <w:szCs w:val="24"/>
        </w:rPr>
        <w:t>Abay</w:t>
      </w:r>
      <w:proofErr w:type="spellEnd"/>
      <w:r w:rsidR="00EE4873" w:rsidRPr="008429BD">
        <w:rPr>
          <w:rFonts w:ascii="Times New Roman" w:hAnsi="Times New Roman"/>
          <w:sz w:val="24"/>
          <w:szCs w:val="24"/>
        </w:rPr>
        <w:t xml:space="preserve"> et al. (</w:t>
      </w:r>
      <w:r w:rsidR="00EE4873" w:rsidRPr="00A0183E">
        <w:rPr>
          <w:rFonts w:ascii="Times New Roman" w:hAnsi="Times New Roman"/>
          <w:sz w:val="24"/>
          <w:szCs w:val="24"/>
        </w:rPr>
        <w:t>2009)</w:t>
      </w:r>
      <w:r w:rsidR="00E77D21" w:rsidRPr="008429BD">
        <w:rPr>
          <w:rFonts w:ascii="Times New Roman" w:hAnsi="Times New Roman"/>
          <w:sz w:val="24"/>
          <w:szCs w:val="24"/>
        </w:rPr>
        <w:fldChar w:fldCharType="end"/>
      </w:r>
      <w:r w:rsidR="00E77D21" w:rsidRPr="008429BD">
        <w:rPr>
          <w:rFonts w:ascii="Times New Roman" w:hAnsi="Times New Roman"/>
          <w:sz w:val="24"/>
          <w:szCs w:val="24"/>
        </w:rPr>
        <w:t xml:space="preserve"> </w:t>
      </w:r>
      <w:r w:rsidR="00163EBE" w:rsidRPr="008429BD">
        <w:rPr>
          <w:rFonts w:ascii="Times New Roman" w:hAnsi="Times New Roman"/>
          <w:sz w:val="24"/>
          <w:szCs w:val="24"/>
        </w:rPr>
        <w:t xml:space="preserve">found </w:t>
      </w:r>
      <w:r w:rsidR="00E77D21" w:rsidRPr="008429BD">
        <w:rPr>
          <w:rFonts w:ascii="Times New Roman" w:hAnsi="Times New Roman"/>
          <w:sz w:val="24"/>
          <w:szCs w:val="24"/>
        </w:rPr>
        <w:t xml:space="preserve">a positive correlation </w:t>
      </w:r>
      <w:r w:rsidR="00163EBE" w:rsidRPr="008429BD">
        <w:rPr>
          <w:rFonts w:ascii="Times New Roman" w:hAnsi="Times New Roman"/>
          <w:sz w:val="24"/>
          <w:szCs w:val="24"/>
        </w:rPr>
        <w:t xml:space="preserve">with a </w:t>
      </w:r>
      <w:r w:rsidR="00E77D21" w:rsidRPr="008429BD">
        <w:rPr>
          <w:rFonts w:ascii="Times New Roman" w:hAnsi="Times New Roman"/>
          <w:sz w:val="24"/>
          <w:szCs w:val="24"/>
        </w:rPr>
        <w:t xml:space="preserve">male household </w:t>
      </w:r>
      <w:r w:rsidR="00945551" w:rsidRPr="008429BD">
        <w:rPr>
          <w:rFonts w:ascii="Times New Roman" w:hAnsi="Times New Roman"/>
          <w:sz w:val="24"/>
          <w:szCs w:val="24"/>
        </w:rPr>
        <w:t>head</w:t>
      </w:r>
      <w:r w:rsidR="00047DF2" w:rsidRPr="008429BD">
        <w:rPr>
          <w:rFonts w:ascii="Times New Roman" w:hAnsi="Times New Roman"/>
          <w:sz w:val="24"/>
          <w:szCs w:val="24"/>
        </w:rPr>
        <w:t xml:space="preserve"> in Ethiopia</w:t>
      </w:r>
      <w:r w:rsidR="00562AEC" w:rsidRPr="008429BD">
        <w:rPr>
          <w:rFonts w:ascii="Times New Roman" w:hAnsi="Times New Roman"/>
          <w:sz w:val="24"/>
          <w:szCs w:val="24"/>
        </w:rPr>
        <w:t xml:space="preserve"> link to the</w:t>
      </w:r>
      <w:r w:rsidR="005D3645" w:rsidRPr="008429BD">
        <w:rPr>
          <w:rFonts w:ascii="Times New Roman" w:hAnsi="Times New Roman"/>
          <w:sz w:val="24"/>
          <w:szCs w:val="24"/>
        </w:rPr>
        <w:t>ir</w:t>
      </w:r>
      <w:r w:rsidR="00562AEC" w:rsidRPr="008429BD">
        <w:rPr>
          <w:rFonts w:ascii="Times New Roman" w:hAnsi="Times New Roman"/>
          <w:sz w:val="24"/>
          <w:szCs w:val="24"/>
        </w:rPr>
        <w:t xml:space="preserve"> </w:t>
      </w:r>
      <w:r w:rsidR="005D3645" w:rsidRPr="008429BD">
        <w:rPr>
          <w:rFonts w:ascii="Times New Roman" w:hAnsi="Times New Roman"/>
          <w:sz w:val="24"/>
          <w:szCs w:val="24"/>
        </w:rPr>
        <w:t xml:space="preserve">contribution to certain tasks associated with strong physical labour such as </w:t>
      </w:r>
      <w:r w:rsidR="00562AEC" w:rsidRPr="008429BD">
        <w:rPr>
          <w:rFonts w:ascii="Times New Roman" w:hAnsi="Times New Roman"/>
          <w:sz w:val="24"/>
          <w:szCs w:val="24"/>
        </w:rPr>
        <w:t xml:space="preserve"> ploughing</w:t>
      </w:r>
      <w:r w:rsidR="00AD3238" w:rsidRPr="008429BD">
        <w:rPr>
          <w:rFonts w:ascii="Times New Roman" w:hAnsi="Times New Roman"/>
          <w:sz w:val="24"/>
          <w:szCs w:val="24"/>
        </w:rPr>
        <w:t xml:space="preserve">. </w:t>
      </w:r>
      <w:r w:rsidR="00393204" w:rsidRPr="008429BD">
        <w:rPr>
          <w:rFonts w:ascii="Times New Roman" w:hAnsi="Times New Roman"/>
          <w:sz w:val="24"/>
          <w:szCs w:val="24"/>
        </w:rPr>
        <w:t xml:space="preserve">The </w:t>
      </w:r>
      <w:ins w:id="523" w:author="Linderhof, Vincent" w:date="2016-03-06T13:54:00Z">
        <w:r w:rsidR="00E61E73">
          <w:rPr>
            <w:rFonts w:ascii="Times New Roman" w:hAnsi="Times New Roman"/>
            <w:sz w:val="24"/>
            <w:szCs w:val="24"/>
          </w:rPr>
          <w:t xml:space="preserve">results on the </w:t>
        </w:r>
      </w:ins>
      <w:ins w:id="524" w:author="Linderhof, Vincent" w:date="2016-03-06T13:53:00Z">
        <w:r w:rsidR="00E61E73">
          <w:rPr>
            <w:rFonts w:ascii="Times New Roman" w:hAnsi="Times New Roman"/>
            <w:sz w:val="24"/>
            <w:szCs w:val="24"/>
          </w:rPr>
          <w:t xml:space="preserve">relationship between </w:t>
        </w:r>
      </w:ins>
      <w:r w:rsidR="00724AB6" w:rsidRPr="008429BD">
        <w:rPr>
          <w:rFonts w:ascii="Times New Roman" w:hAnsi="Times New Roman"/>
          <w:sz w:val="24"/>
          <w:szCs w:val="24"/>
        </w:rPr>
        <w:t>age</w:t>
      </w:r>
      <w:r w:rsidR="000E3E23" w:rsidRPr="008429BD">
        <w:rPr>
          <w:rFonts w:ascii="Times New Roman" w:hAnsi="Times New Roman"/>
          <w:sz w:val="24"/>
          <w:szCs w:val="24"/>
        </w:rPr>
        <w:t xml:space="preserve"> of the household head</w:t>
      </w:r>
      <w:r w:rsidR="00393204" w:rsidRPr="008429BD">
        <w:rPr>
          <w:rFonts w:ascii="Times New Roman" w:hAnsi="Times New Roman"/>
          <w:sz w:val="24"/>
          <w:szCs w:val="24"/>
        </w:rPr>
        <w:t xml:space="preserve"> </w:t>
      </w:r>
      <w:ins w:id="525" w:author="Linderhof, Vincent" w:date="2016-03-06T13:53:00Z">
        <w:r w:rsidR="00E61E73">
          <w:rPr>
            <w:rFonts w:ascii="Times New Roman" w:hAnsi="Times New Roman"/>
            <w:sz w:val="24"/>
            <w:szCs w:val="24"/>
          </w:rPr>
          <w:t xml:space="preserve">and nutrition diversity </w:t>
        </w:r>
      </w:ins>
      <w:ins w:id="526" w:author="Linderhof, Vincent" w:date="2016-03-06T13:54:00Z">
        <w:r w:rsidR="00E61E73">
          <w:rPr>
            <w:rFonts w:ascii="Times New Roman" w:hAnsi="Times New Roman"/>
            <w:sz w:val="24"/>
            <w:szCs w:val="24"/>
          </w:rPr>
          <w:t>are mixed</w:t>
        </w:r>
      </w:ins>
      <w:del w:id="527" w:author="Linderhof, Vincent" w:date="2016-03-06T13:54:00Z">
        <w:r w:rsidR="00163EBE" w:rsidRPr="008429BD" w:rsidDel="00E61E73">
          <w:rPr>
            <w:rFonts w:ascii="Times New Roman" w:hAnsi="Times New Roman"/>
            <w:sz w:val="24"/>
            <w:szCs w:val="24"/>
          </w:rPr>
          <w:delText>has also been hypothesized to be positively correlated with</w:delText>
        </w:r>
        <w:r w:rsidR="005A2441" w:rsidRPr="008429BD" w:rsidDel="00E61E73">
          <w:rPr>
            <w:rFonts w:ascii="Times New Roman" w:hAnsi="Times New Roman"/>
            <w:sz w:val="24"/>
            <w:szCs w:val="24"/>
          </w:rPr>
          <w:delText xml:space="preserve"> diet</w:delText>
        </w:r>
        <w:r w:rsidR="00163EBE" w:rsidRPr="008429BD" w:rsidDel="00E61E73">
          <w:rPr>
            <w:rFonts w:ascii="Times New Roman" w:hAnsi="Times New Roman"/>
            <w:sz w:val="24"/>
            <w:szCs w:val="24"/>
          </w:rPr>
          <w:delText xml:space="preserve">ary diversity because it is seen as a proxy for </w:delText>
        </w:r>
        <w:r w:rsidR="006C1CA4" w:rsidRPr="008429BD" w:rsidDel="00E61E73">
          <w:rPr>
            <w:rFonts w:ascii="Times New Roman" w:hAnsi="Times New Roman"/>
            <w:sz w:val="24"/>
            <w:szCs w:val="24"/>
          </w:rPr>
          <w:delText>experience</w:delText>
        </w:r>
      </w:del>
      <w:r w:rsidR="006C1CA4" w:rsidRPr="008429BD">
        <w:rPr>
          <w:rFonts w:ascii="Times New Roman" w:hAnsi="Times New Roman"/>
          <w:sz w:val="24"/>
          <w:szCs w:val="24"/>
        </w:rPr>
        <w:t xml:space="preserve">. </w:t>
      </w:r>
      <w:del w:id="528" w:author="Linderhof, Vincent" w:date="2016-03-06T13:54:00Z">
        <w:r w:rsidR="00163EBE" w:rsidRPr="008429BD" w:rsidDel="00E61E73">
          <w:rPr>
            <w:rFonts w:ascii="Times New Roman" w:hAnsi="Times New Roman"/>
            <w:sz w:val="24"/>
            <w:szCs w:val="24"/>
          </w:rPr>
          <w:delText>However,</w:delText>
        </w:r>
      </w:del>
      <w:ins w:id="529" w:author="Linderhof, Vincent" w:date="2016-03-06T13:54:00Z">
        <w:r w:rsidR="00E61E73">
          <w:rPr>
            <w:rFonts w:ascii="Times New Roman" w:hAnsi="Times New Roman"/>
            <w:sz w:val="24"/>
            <w:szCs w:val="24"/>
          </w:rPr>
          <w:t>W</w:t>
        </w:r>
      </w:ins>
      <w:del w:id="530" w:author="Linderhof, Vincent" w:date="2016-03-06T13:54:00Z">
        <w:r w:rsidR="00163EBE" w:rsidRPr="008429BD" w:rsidDel="00E61E73">
          <w:rPr>
            <w:rFonts w:ascii="Times New Roman" w:hAnsi="Times New Roman"/>
            <w:sz w:val="24"/>
            <w:szCs w:val="24"/>
          </w:rPr>
          <w:delText xml:space="preserve"> w</w:delText>
        </w:r>
      </w:del>
      <w:r w:rsidR="00163EBE" w:rsidRPr="008429BD">
        <w:rPr>
          <w:rFonts w:ascii="Times New Roman" w:hAnsi="Times New Roman"/>
          <w:sz w:val="24"/>
          <w:szCs w:val="24"/>
        </w:rPr>
        <w:t xml:space="preserve">hile </w:t>
      </w:r>
      <w:r w:rsidR="00EE4873"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{"citationID":"EtVdg0pR","properties":{"formattedCitation":"{\\rtf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E4873" w:rsidRPr="008429BD">
        <w:rPr>
          <w:rFonts w:ascii="Times New Roman" w:hAnsi="Times New Roman"/>
          <w:sz w:val="24"/>
          <w:szCs w:val="24"/>
        </w:rPr>
        <w:fldChar w:fldCharType="separate"/>
      </w:r>
      <w:proofErr w:type="spellStart"/>
      <w:r w:rsidR="00EE4873" w:rsidRPr="008429BD">
        <w:rPr>
          <w:rFonts w:ascii="Times New Roman" w:hAnsi="Times New Roman"/>
          <w:sz w:val="24"/>
          <w:szCs w:val="24"/>
        </w:rPr>
        <w:t>Abay</w:t>
      </w:r>
      <w:proofErr w:type="spellEnd"/>
      <w:r w:rsidR="00EE4873" w:rsidRPr="008429BD">
        <w:rPr>
          <w:rFonts w:ascii="Times New Roman" w:hAnsi="Times New Roman"/>
          <w:sz w:val="24"/>
          <w:szCs w:val="24"/>
        </w:rPr>
        <w:t xml:space="preserve"> et al. (2009)</w:t>
      </w:r>
      <w:r w:rsidR="00EE4873" w:rsidRPr="008429BD">
        <w:rPr>
          <w:rFonts w:ascii="Times New Roman" w:hAnsi="Times New Roman"/>
          <w:sz w:val="24"/>
          <w:szCs w:val="24"/>
        </w:rPr>
        <w:fldChar w:fldCharType="end"/>
      </w:r>
      <w:r w:rsidR="00163EBE" w:rsidRPr="008429BD">
        <w:rPr>
          <w:rFonts w:ascii="Times New Roman" w:hAnsi="Times New Roman"/>
          <w:sz w:val="24"/>
          <w:szCs w:val="24"/>
        </w:rPr>
        <w:t xml:space="preserve"> found a positive relationship</w:t>
      </w:r>
      <w:del w:id="531" w:author="Linderhof, Vincent" w:date="2016-03-06T13:54:00Z">
        <w:r w:rsidR="00163EBE" w:rsidRPr="008429BD" w:rsidDel="00E61E73">
          <w:rPr>
            <w:rFonts w:ascii="Times New Roman" w:hAnsi="Times New Roman"/>
            <w:sz w:val="24"/>
            <w:szCs w:val="24"/>
          </w:rPr>
          <w:delText xml:space="preserve"> between age and diversity</w:delText>
        </w:r>
      </w:del>
      <w:ins w:id="532" w:author="Linderhof, Vincent" w:date="2016-03-06T13:54:00Z">
        <w:r w:rsidR="00E61E73">
          <w:rPr>
            <w:rFonts w:ascii="Times New Roman" w:hAnsi="Times New Roman"/>
            <w:sz w:val="24"/>
            <w:szCs w:val="24"/>
          </w:rPr>
          <w:t xml:space="preserve"> (experience)</w:t>
        </w:r>
      </w:ins>
      <w:r w:rsidR="00163EBE" w:rsidRPr="008429BD">
        <w:rPr>
          <w:rFonts w:ascii="Times New Roman" w:hAnsi="Times New Roman"/>
          <w:sz w:val="24"/>
          <w:szCs w:val="24"/>
        </w:rPr>
        <w:t xml:space="preserve">, </w:t>
      </w:r>
      <w:r w:rsidR="00453B02"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{"citationID":"ElLdFYSy","properties":{"formattedCitation":"(Jones,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453B02" w:rsidRPr="008429BD">
        <w:rPr>
          <w:rFonts w:ascii="Times New Roman" w:hAnsi="Times New Roman"/>
          <w:sz w:val="24"/>
          <w:szCs w:val="24"/>
        </w:rPr>
        <w:fldChar w:fldCharType="separate"/>
      </w:r>
      <w:r w:rsidR="002F284D" w:rsidRPr="008429BD">
        <w:rPr>
          <w:rFonts w:ascii="Times New Roman" w:hAnsi="Times New Roman"/>
          <w:sz w:val="24"/>
          <w:szCs w:val="24"/>
        </w:rPr>
        <w:t>(Jones</w:t>
      </w:r>
      <w:ins w:id="533" w:author="Linderhof, Vincent" w:date="2016-03-06T13:52:00Z">
        <w:r w:rsidR="00E61E73">
          <w:rPr>
            <w:rFonts w:ascii="Times New Roman" w:hAnsi="Times New Roman"/>
            <w:sz w:val="24"/>
            <w:szCs w:val="24"/>
          </w:rPr>
          <w:t xml:space="preserve"> et al.</w:t>
        </w:r>
      </w:ins>
      <w:ins w:id="534" w:author="Linderhof, Vincent" w:date="2016-03-06T13:53:00Z">
        <w:r w:rsidR="00E61E73">
          <w:rPr>
            <w:rFonts w:ascii="Times New Roman" w:hAnsi="Times New Roman"/>
            <w:sz w:val="24"/>
            <w:szCs w:val="24"/>
          </w:rPr>
          <w:t xml:space="preserve"> </w:t>
        </w:r>
      </w:ins>
      <w:del w:id="535" w:author="Linderhof, Vincent" w:date="2016-03-06T13:53:00Z">
        <w:r w:rsidR="002F284D" w:rsidRPr="008429BD" w:rsidDel="00E61E73">
          <w:rPr>
            <w:rFonts w:ascii="Times New Roman" w:hAnsi="Times New Roman"/>
            <w:sz w:val="24"/>
            <w:szCs w:val="24"/>
          </w:rPr>
          <w:delText xml:space="preserve">, Shrinivas, and Bezner-Kerr </w:delText>
        </w:r>
      </w:del>
      <w:r w:rsidR="002F284D" w:rsidRPr="008429BD">
        <w:rPr>
          <w:rFonts w:ascii="Times New Roman" w:hAnsi="Times New Roman"/>
          <w:sz w:val="24"/>
          <w:szCs w:val="24"/>
        </w:rPr>
        <w:t>2014)</w:t>
      </w:r>
      <w:r w:rsidR="00453B02" w:rsidRPr="008429BD">
        <w:rPr>
          <w:rFonts w:ascii="Times New Roman" w:hAnsi="Times New Roman"/>
          <w:sz w:val="24"/>
          <w:szCs w:val="24"/>
        </w:rPr>
        <w:fldChar w:fldCharType="end"/>
      </w:r>
      <w:r w:rsidR="00453B02" w:rsidRPr="008429BD">
        <w:rPr>
          <w:rFonts w:ascii="Times New Roman" w:hAnsi="Times New Roman"/>
          <w:sz w:val="24"/>
          <w:szCs w:val="24"/>
        </w:rPr>
        <w:t xml:space="preserve"> found a negative correlation</w:t>
      </w:r>
      <w:ins w:id="536" w:author="Linderhof, Vincent" w:date="2016-03-06T13:56:00Z">
        <w:r w:rsidR="00E61E73">
          <w:rPr>
            <w:rFonts w:ascii="Times New Roman" w:hAnsi="Times New Roman"/>
            <w:sz w:val="24"/>
            <w:szCs w:val="24"/>
          </w:rPr>
          <w:t xml:space="preserve"> (risk averse)</w:t>
        </w:r>
      </w:ins>
      <w:r w:rsidR="00163EBE" w:rsidRPr="008429BD">
        <w:rPr>
          <w:rFonts w:ascii="Times New Roman" w:hAnsi="Times New Roman"/>
          <w:sz w:val="24"/>
          <w:szCs w:val="24"/>
        </w:rPr>
        <w:t>.</w:t>
      </w:r>
      <w:del w:id="537" w:author="Linderhof, Vincent" w:date="2016-03-06T13:56:00Z">
        <w:r w:rsidR="00163EBE" w:rsidRPr="008429BD" w:rsidDel="00E61E73">
          <w:rPr>
            <w:rFonts w:ascii="Times New Roman" w:hAnsi="Times New Roman"/>
            <w:sz w:val="24"/>
            <w:szCs w:val="24"/>
          </w:rPr>
          <w:delText xml:space="preserve"> </w:delText>
        </w:r>
        <w:r w:rsidR="006B58C8" w:rsidRPr="008429BD" w:rsidDel="00E61E73">
          <w:rPr>
            <w:rFonts w:ascii="Times New Roman" w:hAnsi="Times New Roman"/>
            <w:sz w:val="24"/>
            <w:szCs w:val="24"/>
          </w:rPr>
          <w:delText>The argument behind the relationship between age and diversity is not entirely clear.</w:delText>
        </w:r>
      </w:del>
      <w:r w:rsidR="006B58C8" w:rsidRPr="008429BD">
        <w:rPr>
          <w:rFonts w:ascii="Times New Roman" w:hAnsi="Times New Roman"/>
          <w:sz w:val="24"/>
          <w:szCs w:val="24"/>
        </w:rPr>
        <w:t xml:space="preserve"> </w:t>
      </w:r>
      <w:del w:id="538" w:author="Linderhof, Vincent" w:date="2016-03-06T13:55:00Z">
        <w:r w:rsidR="006B58C8" w:rsidRPr="008429BD" w:rsidDel="00E61E73">
          <w:rPr>
            <w:rFonts w:ascii="Times New Roman" w:hAnsi="Times New Roman"/>
            <w:sz w:val="24"/>
            <w:szCs w:val="24"/>
          </w:rPr>
          <w:delText xml:space="preserve"> The underlying assumption which we make is that heads of households desire to increase dietary diversity because they assume that it increases health, greater age, which is a proxy for experience, allows better, healthier production decisions to be made.  </w:delText>
        </w:r>
      </w:del>
      <w:r w:rsidR="00C41EFE" w:rsidRPr="008429BD">
        <w:rPr>
          <w:rFonts w:ascii="Times New Roman" w:hAnsi="Times New Roman"/>
          <w:sz w:val="24"/>
          <w:szCs w:val="24"/>
        </w:rPr>
        <w:t>Similarly</w:t>
      </w:r>
      <w:r w:rsidR="006B58C8" w:rsidRPr="008429BD">
        <w:rPr>
          <w:rFonts w:ascii="Times New Roman" w:hAnsi="Times New Roman"/>
          <w:sz w:val="24"/>
          <w:szCs w:val="24"/>
        </w:rPr>
        <w:t>, t</w:t>
      </w:r>
      <w:r w:rsidR="00393204" w:rsidRPr="008429BD">
        <w:rPr>
          <w:rFonts w:ascii="Times New Roman" w:hAnsi="Times New Roman"/>
          <w:sz w:val="24"/>
          <w:szCs w:val="24"/>
        </w:rPr>
        <w:t xml:space="preserve">he </w:t>
      </w:r>
      <w:r w:rsidR="00724AB6" w:rsidRPr="008429BD">
        <w:rPr>
          <w:rFonts w:ascii="Times New Roman" w:hAnsi="Times New Roman"/>
          <w:sz w:val="24"/>
          <w:szCs w:val="24"/>
        </w:rPr>
        <w:t>e</w:t>
      </w:r>
      <w:r w:rsidR="000E3E23" w:rsidRPr="008429BD">
        <w:rPr>
          <w:rFonts w:ascii="Times New Roman" w:hAnsi="Times New Roman"/>
          <w:sz w:val="24"/>
          <w:szCs w:val="24"/>
        </w:rPr>
        <w:t>ducation</w:t>
      </w:r>
      <w:r w:rsidR="009C01BB" w:rsidRPr="008429BD">
        <w:rPr>
          <w:rFonts w:ascii="Times New Roman" w:hAnsi="Times New Roman"/>
          <w:sz w:val="24"/>
          <w:szCs w:val="24"/>
        </w:rPr>
        <w:t xml:space="preserve"> level</w:t>
      </w:r>
      <w:r w:rsidR="000E3E23" w:rsidRPr="008429BD">
        <w:rPr>
          <w:rFonts w:ascii="Times New Roman" w:hAnsi="Times New Roman"/>
          <w:sz w:val="24"/>
          <w:szCs w:val="24"/>
        </w:rPr>
        <w:t xml:space="preserve"> of the household head</w:t>
      </w:r>
      <w:ins w:id="539" w:author="Linderhof, Vincent" w:date="2016-03-06T13:57:00Z">
        <w:r w:rsidR="00E61E73">
          <w:rPr>
            <w:rFonts w:ascii="Times New Roman" w:hAnsi="Times New Roman"/>
            <w:sz w:val="24"/>
            <w:szCs w:val="24"/>
          </w:rPr>
          <w:t>.</w:t>
        </w:r>
        <w:r w:rsidR="00E61E73" w:rsidRPr="00E61E73">
          <w:rPr>
            <w:rFonts w:ascii="Times New Roman" w:hAnsi="Times New Roman"/>
            <w:sz w:val="24"/>
            <w:szCs w:val="24"/>
          </w:rPr>
          <w:t xml:space="preserve"> </w:t>
        </w:r>
      </w:ins>
      <w:ins w:id="540" w:author="Linderhof, Vincent" w:date="2016-03-06T13:58:00Z">
        <w:r w:rsidR="00E61E73">
          <w:rPr>
            <w:rFonts w:ascii="Times New Roman" w:hAnsi="Times New Roman"/>
            <w:sz w:val="24"/>
            <w:szCs w:val="24"/>
          </w:rPr>
          <w:fldChar w:fldCharType="begin"/>
        </w:r>
        <w:r w:rsidR="00E61E73">
          <w:rPr>
            <w:rFonts w:ascii="Times New Roman" w:hAnsi="Times New Roman"/>
            <w:sz w:val="24"/>
            <w:szCs w:val="24"/>
          </w:rPr>
          <w:instrText xml:space="preserve"> ADDIN ZOTERO_ITEM CSL_CITATION {"citationID":"RK6lHkc1","properties":{"formattedCitation":"(Benin et al. 2004)","plainCitation":"(Benin et al. 2004)"},"citationItems":[{"id":"ruUKSlbA/TVEGquF0","uris":["http://zotero.org/users/1201560/items/DQ5CDNWI"],"uri":["http://zotero.org/users/1201560/items/DQ5CDNWI"],"itemData":{"id":"ruUKSlbA/TVEGquF0","type":"article-journal","title":"The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Economics","author":[{"family":"Benin","given":"S."},{"family":"Smale","given":"M."},{"family":"Pender","given":"J."},{"family":"Gebremedhin","given":"B."},{"family":"Ehui","given":"S."}],"issued":{"year":2004,"month":12},"page-first":"197","container-title-short":"Agric. Econ."}}],"schema":"https://github.com/citation-style-language/schema/raw/master/csl-citation.json"} </w:instrText>
        </w:r>
      </w:ins>
      <w:r w:rsidR="00E61E73">
        <w:rPr>
          <w:rFonts w:ascii="Times New Roman" w:hAnsi="Times New Roman"/>
          <w:sz w:val="24"/>
          <w:szCs w:val="24"/>
        </w:rPr>
        <w:fldChar w:fldCharType="separate"/>
      </w:r>
      <w:ins w:id="541" w:author="Linderhof, Vincent" w:date="2016-03-06T13:58:00Z">
        <w:r w:rsidR="00E61E73" w:rsidRPr="00E61E73">
          <w:rPr>
            <w:rFonts w:ascii="Times New Roman" w:hAnsi="Times New Roman"/>
            <w:sz w:val="24"/>
            <w:rPrChange w:id="542" w:author="Linderhof, Vincent" w:date="2016-03-06T13:58:00Z">
              <w:rPr/>
            </w:rPrChange>
          </w:rPr>
          <w:t xml:space="preserve">Benin et al. </w:t>
        </w:r>
        <w:r w:rsidR="00E61E73">
          <w:rPr>
            <w:rFonts w:ascii="Times New Roman" w:hAnsi="Times New Roman"/>
            <w:sz w:val="24"/>
          </w:rPr>
          <w:t>(</w:t>
        </w:r>
        <w:r w:rsidR="00E61E73" w:rsidRPr="00E61E73">
          <w:rPr>
            <w:rFonts w:ascii="Times New Roman" w:hAnsi="Times New Roman"/>
            <w:sz w:val="24"/>
            <w:rPrChange w:id="543" w:author="Linderhof, Vincent" w:date="2016-03-06T13:58:00Z">
              <w:rPr/>
            </w:rPrChange>
          </w:rPr>
          <w:t>2004)</w:t>
        </w:r>
        <w:r w:rsidR="00E61E73">
          <w:rPr>
            <w:rFonts w:ascii="Times New Roman" w:hAnsi="Times New Roman"/>
            <w:sz w:val="24"/>
            <w:szCs w:val="24"/>
          </w:rPr>
          <w:fldChar w:fldCharType="end"/>
        </w:r>
        <w:r w:rsidR="00E61E73">
          <w:rPr>
            <w:rFonts w:ascii="Times New Roman" w:hAnsi="Times New Roman"/>
            <w:sz w:val="24"/>
            <w:szCs w:val="24"/>
          </w:rPr>
          <w:t xml:space="preserve"> and </w:t>
        </w:r>
        <w:r w:rsidR="00E61E73">
          <w:rPr>
            <w:rFonts w:ascii="Times New Roman" w:hAnsi="Times New Roman"/>
            <w:sz w:val="24"/>
            <w:szCs w:val="24"/>
          </w:rPr>
          <w:fldChar w:fldCharType="begin"/>
        </w:r>
        <w:r w:rsidR="00E61E73">
          <w:rPr>
            <w:rFonts w:ascii="Times New Roman" w:hAnsi="Times New Roman"/>
            <w:sz w:val="24"/>
            <w:szCs w:val="24"/>
          </w:rPr>
          <w:instrText xml:space="preserve"> ADDIN ZOTERO_ITEM CSL_CITATION {"citationID":"jmoYmGHD","properties":{"formattedCitation":"(Jones,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E61E73">
        <w:rPr>
          <w:rFonts w:ascii="Times New Roman" w:hAnsi="Times New Roman"/>
          <w:sz w:val="24"/>
          <w:szCs w:val="24"/>
        </w:rPr>
        <w:fldChar w:fldCharType="separate"/>
      </w:r>
      <w:ins w:id="544" w:author="Linderhof, Vincent" w:date="2016-03-06T13:58:00Z">
        <w:r w:rsidR="00E61E73" w:rsidRPr="00E61E73">
          <w:rPr>
            <w:rFonts w:ascii="Times New Roman" w:hAnsi="Times New Roman"/>
            <w:sz w:val="24"/>
            <w:rPrChange w:id="545" w:author="Linderhof, Vincent" w:date="2016-03-06T13:58:00Z">
              <w:rPr/>
            </w:rPrChange>
          </w:rPr>
          <w:t>Jones</w:t>
        </w:r>
        <w:r w:rsidR="00E61E73">
          <w:rPr>
            <w:rFonts w:ascii="Times New Roman" w:hAnsi="Times New Roman"/>
            <w:sz w:val="24"/>
          </w:rPr>
          <w:t xml:space="preserve"> et al. (</w:t>
        </w:r>
        <w:r w:rsidR="00E61E73" w:rsidRPr="00E61E73">
          <w:rPr>
            <w:rFonts w:ascii="Times New Roman" w:hAnsi="Times New Roman"/>
            <w:sz w:val="24"/>
            <w:rPrChange w:id="546" w:author="Linderhof, Vincent" w:date="2016-03-06T13:58:00Z">
              <w:rPr/>
            </w:rPrChange>
          </w:rPr>
          <w:t>2014)</w:t>
        </w:r>
        <w:r w:rsidR="00E61E73">
          <w:rPr>
            <w:rFonts w:ascii="Times New Roman" w:hAnsi="Times New Roman"/>
            <w:sz w:val="24"/>
            <w:szCs w:val="24"/>
          </w:rPr>
          <w:fldChar w:fldCharType="end"/>
        </w:r>
        <w:r w:rsidR="00E61E73">
          <w:rPr>
            <w:rFonts w:ascii="Times New Roman" w:hAnsi="Times New Roman"/>
            <w:sz w:val="24"/>
            <w:szCs w:val="24"/>
          </w:rPr>
          <w:t xml:space="preserve"> found a p</w:t>
        </w:r>
      </w:ins>
      <w:ins w:id="547" w:author="Linderhof, Vincent" w:date="2016-03-06T13:57:00Z">
        <w:r w:rsidR="00E61E73" w:rsidRPr="008429BD">
          <w:rPr>
            <w:rFonts w:ascii="Times New Roman" w:hAnsi="Times New Roman"/>
            <w:sz w:val="24"/>
            <w:szCs w:val="24"/>
          </w:rPr>
          <w:t xml:space="preserve">ositive </w:t>
        </w:r>
        <w:r w:rsidR="00E61E73">
          <w:rPr>
            <w:rFonts w:ascii="Times New Roman" w:hAnsi="Times New Roman"/>
            <w:sz w:val="24"/>
            <w:szCs w:val="24"/>
          </w:rPr>
          <w:t>relationship</w:t>
        </w:r>
        <w:r w:rsidR="00E61E73" w:rsidRPr="008429BD">
          <w:rPr>
            <w:rFonts w:ascii="Times New Roman" w:hAnsi="Times New Roman"/>
            <w:sz w:val="24"/>
            <w:szCs w:val="24"/>
          </w:rPr>
          <w:t>.</w:t>
        </w:r>
      </w:ins>
      <w:ins w:id="548" w:author="Linderhof, Vincent" w:date="2016-03-06T13:59:00Z">
        <w:r w:rsidR="00E61E73">
          <w:rPr>
            <w:rFonts w:ascii="Times New Roman" w:hAnsi="Times New Roman"/>
            <w:sz w:val="24"/>
            <w:szCs w:val="24"/>
          </w:rPr>
          <w:t xml:space="preserve"> Higher education of the household head, which is </w:t>
        </w:r>
      </w:ins>
      <w:del w:id="549" w:author="Linderhof, Vincent" w:date="2016-03-06T13:59:00Z">
        <w:r w:rsidR="000F6EEC" w:rsidRPr="008429BD" w:rsidDel="00E61E73">
          <w:rPr>
            <w:rFonts w:ascii="Times New Roman" w:hAnsi="Times New Roman"/>
            <w:sz w:val="24"/>
            <w:szCs w:val="24"/>
          </w:rPr>
          <w:delText xml:space="preserve"> and person </w:delText>
        </w:r>
      </w:del>
      <w:r w:rsidR="000F6EEC" w:rsidRPr="008429BD">
        <w:rPr>
          <w:rFonts w:ascii="Times New Roman" w:hAnsi="Times New Roman"/>
          <w:sz w:val="24"/>
          <w:szCs w:val="24"/>
        </w:rPr>
        <w:t>primarily responsible for food preparation</w:t>
      </w:r>
      <w:r w:rsidR="00393204" w:rsidRPr="008429BD">
        <w:rPr>
          <w:rFonts w:ascii="Times New Roman" w:hAnsi="Times New Roman"/>
          <w:sz w:val="24"/>
          <w:szCs w:val="24"/>
        </w:rPr>
        <w:t xml:space="preserve"> </w:t>
      </w:r>
      <w:ins w:id="550" w:author="Linderhof, Vincent" w:date="2016-03-06T13:59:00Z">
        <w:r w:rsidR="00E61E73">
          <w:rPr>
            <w:rFonts w:ascii="Times New Roman" w:hAnsi="Times New Roman"/>
            <w:sz w:val="24"/>
            <w:szCs w:val="24"/>
          </w:rPr>
          <w:t>in the household, take into account nu</w:t>
        </w:r>
      </w:ins>
      <w:ins w:id="551" w:author="Linderhof, Vincent" w:date="2016-03-06T14:00:00Z">
        <w:r w:rsidR="00E61E73">
          <w:rPr>
            <w:rFonts w:ascii="Times New Roman" w:hAnsi="Times New Roman"/>
            <w:sz w:val="24"/>
            <w:szCs w:val="24"/>
          </w:rPr>
          <w:t xml:space="preserve">trition </w:t>
        </w:r>
      </w:ins>
      <w:del w:id="552" w:author="Linderhof, Vincent" w:date="2016-03-06T14:00:00Z">
        <w:r w:rsidR="00393204" w:rsidRPr="008429BD" w:rsidDel="00E61E73">
          <w:rPr>
            <w:rFonts w:ascii="Times New Roman" w:hAnsi="Times New Roman"/>
            <w:sz w:val="24"/>
            <w:szCs w:val="24"/>
          </w:rPr>
          <w:delText xml:space="preserve">is </w:delText>
        </w:r>
        <w:r w:rsidR="006B58C8" w:rsidRPr="008429BD" w:rsidDel="00E61E73">
          <w:rPr>
            <w:rFonts w:ascii="Times New Roman" w:hAnsi="Times New Roman"/>
            <w:sz w:val="24"/>
            <w:szCs w:val="24"/>
          </w:rPr>
          <w:delText xml:space="preserve">presumed </w:delText>
        </w:r>
        <w:r w:rsidR="00393204" w:rsidRPr="008429BD" w:rsidDel="00E61E73">
          <w:rPr>
            <w:rFonts w:ascii="Times New Roman" w:hAnsi="Times New Roman"/>
            <w:sz w:val="24"/>
            <w:szCs w:val="24"/>
          </w:rPr>
          <w:delText xml:space="preserve">to be positively </w:delText>
        </w:r>
        <w:r w:rsidR="006B58C8" w:rsidRPr="008429BD" w:rsidDel="00E61E73">
          <w:rPr>
            <w:rFonts w:ascii="Times New Roman" w:hAnsi="Times New Roman"/>
            <w:sz w:val="24"/>
            <w:szCs w:val="24"/>
          </w:rPr>
          <w:delText xml:space="preserve">related to </w:delText>
        </w:r>
        <w:r w:rsidR="00393204" w:rsidRPr="008429BD" w:rsidDel="00E61E73">
          <w:rPr>
            <w:rFonts w:ascii="Times New Roman" w:hAnsi="Times New Roman"/>
            <w:sz w:val="24"/>
            <w:szCs w:val="24"/>
          </w:rPr>
          <w:delText xml:space="preserve">the dietary </w:delText>
        </w:r>
      </w:del>
      <w:r w:rsidR="00393204" w:rsidRPr="008429BD">
        <w:rPr>
          <w:rFonts w:ascii="Times New Roman" w:hAnsi="Times New Roman"/>
          <w:sz w:val="24"/>
          <w:szCs w:val="24"/>
        </w:rPr>
        <w:t xml:space="preserve">diversity </w:t>
      </w:r>
      <w:del w:id="553" w:author="Linderhof, Vincent" w:date="2016-03-06T14:00:00Z">
        <w:r w:rsidR="00393204" w:rsidRPr="008429BD" w:rsidDel="00E61E73">
          <w:rPr>
            <w:rFonts w:ascii="Times New Roman" w:hAnsi="Times New Roman"/>
            <w:sz w:val="24"/>
            <w:szCs w:val="24"/>
          </w:rPr>
          <w:delText xml:space="preserve">of the household </w:delText>
        </w:r>
      </w:del>
      <w:r w:rsidR="00393204" w:rsidRPr="008429BD">
        <w:rPr>
          <w:rFonts w:ascii="Times New Roman" w:hAnsi="Times New Roman"/>
          <w:sz w:val="24"/>
          <w:szCs w:val="24"/>
        </w:rPr>
        <w:t>and their caloric intake</w:t>
      </w:r>
      <w:ins w:id="554" w:author="Linderhof, Vincent" w:date="2016-03-06T14:00:00Z">
        <w:r w:rsidR="00E61E73">
          <w:rPr>
            <w:rFonts w:ascii="Times New Roman" w:hAnsi="Times New Roman"/>
            <w:sz w:val="24"/>
            <w:szCs w:val="24"/>
          </w:rPr>
          <w:t xml:space="preserve"> better</w:t>
        </w:r>
      </w:ins>
      <w:r w:rsidR="00393204" w:rsidRPr="008429BD">
        <w:rPr>
          <w:rFonts w:ascii="Times New Roman" w:hAnsi="Times New Roman"/>
          <w:sz w:val="24"/>
          <w:szCs w:val="24"/>
        </w:rPr>
        <w:t xml:space="preserve">. </w:t>
      </w:r>
      <w:del w:id="555" w:author="Linderhof, Vincent" w:date="2016-03-06T14:00:00Z">
        <w:r w:rsidR="00F27EDF" w:rsidRPr="008429BD" w:rsidDel="00E61E73">
          <w:rPr>
            <w:rFonts w:ascii="Times New Roman" w:hAnsi="Times New Roman"/>
            <w:sz w:val="24"/>
            <w:szCs w:val="24"/>
          </w:rPr>
          <w:delText>A</w:delText>
        </w:r>
        <w:r w:rsidR="00393204" w:rsidRPr="008429BD" w:rsidDel="00E61E73">
          <w:rPr>
            <w:rFonts w:ascii="Times New Roman" w:hAnsi="Times New Roman"/>
            <w:sz w:val="24"/>
            <w:szCs w:val="24"/>
          </w:rPr>
          <w:delText xml:space="preserve"> better education level </w:delText>
        </w:r>
        <w:r w:rsidR="00F27EDF" w:rsidRPr="008429BD" w:rsidDel="00E61E73">
          <w:rPr>
            <w:rFonts w:ascii="Times New Roman" w:hAnsi="Times New Roman"/>
            <w:sz w:val="24"/>
            <w:szCs w:val="24"/>
          </w:rPr>
          <w:delText xml:space="preserve">should </w:delText>
        </w:r>
        <w:r w:rsidR="00393204" w:rsidRPr="008429BD" w:rsidDel="00E61E73">
          <w:rPr>
            <w:rFonts w:ascii="Times New Roman" w:hAnsi="Times New Roman"/>
            <w:sz w:val="24"/>
            <w:szCs w:val="24"/>
          </w:rPr>
          <w:delText>influence the knowledge about</w:delText>
        </w:r>
        <w:r w:rsidR="006C1CA4" w:rsidRPr="008429BD" w:rsidDel="00E61E73">
          <w:rPr>
            <w:rFonts w:ascii="Times New Roman" w:hAnsi="Times New Roman"/>
            <w:sz w:val="24"/>
            <w:szCs w:val="24"/>
          </w:rPr>
          <w:delText xml:space="preserve"> the importance of a good diet.</w:delText>
        </w:r>
        <w:r w:rsidR="00F27EDF" w:rsidRPr="008429BD" w:rsidDel="00E61E73">
          <w:rPr>
            <w:rFonts w:ascii="Times New Roman" w:hAnsi="Times New Roman"/>
            <w:sz w:val="24"/>
            <w:szCs w:val="24"/>
          </w:rPr>
          <w:delText xml:space="preserve"> </w:delText>
        </w:r>
      </w:del>
      <w:del w:id="556" w:author="Linderhof, Vincent" w:date="2016-03-06T13:57:00Z">
        <w:r w:rsidR="00F27EDF" w:rsidRPr="008429BD" w:rsidDel="00E61E73">
          <w:rPr>
            <w:rFonts w:ascii="Times New Roman" w:hAnsi="Times New Roman"/>
            <w:sz w:val="24"/>
            <w:szCs w:val="24"/>
          </w:rPr>
          <w:delText xml:space="preserve">Positive influence of this parameter have been stressed by </w:delText>
        </w:r>
        <w:r w:rsidR="00F27EDF" w:rsidRPr="008429BD" w:rsidDel="00E61E73">
          <w:rPr>
            <w:rFonts w:ascii="Times New Roman" w:hAnsi="Times New Roman"/>
            <w:sz w:val="24"/>
            <w:szCs w:val="24"/>
          </w:rPr>
          <w:fldChar w:fldCharType="begin"/>
        </w:r>
        <w:r w:rsidR="002F284D" w:rsidRPr="008429BD" w:rsidDel="00E61E73">
          <w:rPr>
            <w:rFonts w:ascii="Times New Roman" w:hAnsi="Times New Roman"/>
            <w:sz w:val="24"/>
            <w:szCs w:val="24"/>
          </w:rPr>
          <w:delInstrText xml:space="preserve"> ADDIN ZOTERO_ITEM CSL_CITATION {"citationID":"I80LoS6G","properties":{"formattedCitation":"(Benin et al. 2004; Jones, Shrinivas, and Bezner-Kerr 2014)","plainCitation":"(Benin et al. 2004; Jones, Shrinivas, and Bezner-Kerr 2014)"},"citationItems":[{"id":456,"uris":["http://zotero.org/users/1201560/items/DQ5CDNWI"],"uri":["http://zotero.org/users/1201560/items/DQ5CDNWI"],"itemData":{"id":456,"type":"article-journal","title":"The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00F27EDF" w:rsidRPr="008429BD" w:rsidDel="00E61E73">
          <w:rPr>
            <w:rFonts w:ascii="Times New Roman" w:hAnsi="Times New Roman"/>
            <w:sz w:val="24"/>
            <w:szCs w:val="24"/>
          </w:rPr>
          <w:fldChar w:fldCharType="separate"/>
        </w:r>
        <w:r w:rsidR="002F284D" w:rsidRPr="008429BD" w:rsidDel="00E61E73">
          <w:rPr>
            <w:rFonts w:ascii="Times New Roman" w:hAnsi="Times New Roman"/>
            <w:sz w:val="24"/>
            <w:szCs w:val="24"/>
          </w:rPr>
          <w:delText>(Benin et al. 2004; Jones</w:delText>
        </w:r>
      </w:del>
      <w:del w:id="557" w:author="Linderhof, Vincent" w:date="2016-03-06T13:55:00Z">
        <w:r w:rsidR="002F284D" w:rsidRPr="008429BD" w:rsidDel="00E61E73">
          <w:rPr>
            <w:rFonts w:ascii="Times New Roman" w:hAnsi="Times New Roman"/>
            <w:sz w:val="24"/>
            <w:szCs w:val="24"/>
          </w:rPr>
          <w:delText>, Shrinivas, and Bezner-Kerr</w:delText>
        </w:r>
      </w:del>
      <w:del w:id="558" w:author="Linderhof, Vincent" w:date="2016-03-06T13:57:00Z">
        <w:r w:rsidR="002F284D" w:rsidRPr="008429BD" w:rsidDel="00E61E73">
          <w:rPr>
            <w:rFonts w:ascii="Times New Roman" w:hAnsi="Times New Roman"/>
            <w:sz w:val="24"/>
            <w:szCs w:val="24"/>
          </w:rPr>
          <w:delText xml:space="preserve"> 2014)</w:delText>
        </w:r>
        <w:r w:rsidR="00F27EDF" w:rsidRPr="008429BD" w:rsidDel="00E61E73">
          <w:rPr>
            <w:rFonts w:ascii="Times New Roman" w:hAnsi="Times New Roman"/>
            <w:sz w:val="24"/>
            <w:szCs w:val="24"/>
          </w:rPr>
          <w:fldChar w:fldCharType="end"/>
        </w:r>
        <w:r w:rsidR="00F27EDF" w:rsidRPr="008429BD" w:rsidDel="00E61E73">
          <w:rPr>
            <w:rFonts w:ascii="Times New Roman" w:hAnsi="Times New Roman"/>
            <w:sz w:val="24"/>
            <w:szCs w:val="24"/>
          </w:rPr>
          <w:delText>.</w:delText>
        </w:r>
      </w:del>
    </w:p>
    <w:p w14:paraId="410C6EF4" w14:textId="38D1AA5A" w:rsidR="00453B02" w:rsidRPr="008429BD" w:rsidDel="007B5639" w:rsidRDefault="00453B02" w:rsidP="00F77985">
      <w:pPr>
        <w:rPr>
          <w:del w:id="559" w:author="Linderhof, Vincent" w:date="2016-03-06T14:46:00Z"/>
          <w:rFonts w:ascii="Times New Roman" w:hAnsi="Times New Roman"/>
          <w:i/>
          <w:sz w:val="24"/>
          <w:szCs w:val="24"/>
        </w:rPr>
      </w:pPr>
      <w:del w:id="560" w:author="Linderhof, Vincent" w:date="2016-03-06T14:46:00Z">
        <w:r w:rsidRPr="008429BD" w:rsidDel="007B5639">
          <w:rPr>
            <w:rFonts w:ascii="Times New Roman" w:hAnsi="Times New Roman"/>
            <w:i/>
            <w:sz w:val="24"/>
            <w:szCs w:val="24"/>
          </w:rPr>
          <w:delText>Economics characteristics</w:delText>
        </w:r>
      </w:del>
    </w:p>
    <w:p w14:paraId="7BF75A75" w14:textId="2725430E" w:rsidR="000E3E23" w:rsidRPr="008429BD" w:rsidRDefault="009D298B" w:rsidP="00F77985">
      <w:pPr>
        <w:rPr>
          <w:rFonts w:ascii="Times New Roman" w:hAnsi="Times New Roman"/>
          <w:sz w:val="24"/>
          <w:szCs w:val="24"/>
        </w:rPr>
      </w:pPr>
      <w:del w:id="561" w:author="Linderhof, Vincent" w:date="2016-03-06T14:24:00Z">
        <w:r w:rsidRPr="008429BD" w:rsidDel="00C53A2D">
          <w:rPr>
            <w:rFonts w:ascii="Times New Roman" w:hAnsi="Times New Roman"/>
            <w:sz w:val="24"/>
            <w:szCs w:val="24"/>
          </w:rPr>
          <w:delText>Clearly</w:delText>
        </w:r>
        <w:r w:rsidR="00DE024D" w:rsidRPr="008429BD" w:rsidDel="00C53A2D">
          <w:rPr>
            <w:rFonts w:ascii="Times New Roman" w:hAnsi="Times New Roman"/>
            <w:sz w:val="24"/>
            <w:szCs w:val="24"/>
          </w:rPr>
          <w:delText>,</w:delText>
        </w:r>
        <w:r w:rsidRPr="008429BD" w:rsidDel="00C53A2D">
          <w:rPr>
            <w:rFonts w:ascii="Times New Roman" w:hAnsi="Times New Roman"/>
            <w:sz w:val="24"/>
            <w:szCs w:val="24"/>
          </w:rPr>
          <w:delText xml:space="preserve"> the economic characteristics of a household aff</w:delText>
        </w:r>
        <w:r w:rsidR="00221F72" w:rsidRPr="008429BD" w:rsidDel="00C53A2D">
          <w:rPr>
            <w:rFonts w:ascii="Times New Roman" w:hAnsi="Times New Roman"/>
            <w:sz w:val="24"/>
            <w:szCs w:val="24"/>
          </w:rPr>
          <w:delText>ect food consumption diversity.</w:delText>
        </w:r>
        <w:r w:rsidRPr="008429BD" w:rsidDel="00C53A2D">
          <w:rPr>
            <w:rFonts w:ascii="Times New Roman" w:hAnsi="Times New Roman"/>
            <w:sz w:val="24"/>
            <w:szCs w:val="24"/>
          </w:rPr>
          <w:delText xml:space="preserve"> </w:delText>
        </w:r>
        <w:r w:rsidR="00DE024D" w:rsidRPr="008429BD" w:rsidDel="00C53A2D">
          <w:rPr>
            <w:rFonts w:ascii="Times New Roman" w:hAnsi="Times New Roman"/>
            <w:sz w:val="24"/>
            <w:szCs w:val="24"/>
          </w:rPr>
          <w:delText xml:space="preserve"> </w:delText>
        </w:r>
      </w:del>
      <w:r w:rsidR="009C01BB" w:rsidRPr="008429BD">
        <w:rPr>
          <w:rFonts w:ascii="Times New Roman" w:hAnsi="Times New Roman"/>
          <w:sz w:val="24"/>
          <w:szCs w:val="24"/>
        </w:rPr>
        <w:t>T</w:t>
      </w:r>
      <w:r w:rsidR="0036035D" w:rsidRPr="008429BD">
        <w:rPr>
          <w:rFonts w:ascii="Times New Roman" w:hAnsi="Times New Roman"/>
          <w:sz w:val="24"/>
          <w:szCs w:val="24"/>
        </w:rPr>
        <w:t>otal i</w:t>
      </w:r>
      <w:r w:rsidR="00DD3B9E" w:rsidRPr="008429BD">
        <w:rPr>
          <w:rFonts w:ascii="Times New Roman" w:hAnsi="Times New Roman"/>
          <w:sz w:val="24"/>
          <w:szCs w:val="24"/>
        </w:rPr>
        <w:t>ncome</w:t>
      </w:r>
      <w:r w:rsidR="0036035D" w:rsidRPr="008429BD">
        <w:rPr>
          <w:rFonts w:ascii="Times New Roman" w:hAnsi="Times New Roman"/>
          <w:sz w:val="24"/>
          <w:szCs w:val="24"/>
        </w:rPr>
        <w:t xml:space="preserve"> is</w:t>
      </w:r>
      <w:r w:rsidR="00B47315" w:rsidRPr="008429BD">
        <w:rPr>
          <w:rFonts w:ascii="Times New Roman" w:hAnsi="Times New Roman"/>
          <w:sz w:val="24"/>
          <w:szCs w:val="24"/>
        </w:rPr>
        <w:t xml:space="preserve"> an</w:t>
      </w:r>
      <w:r w:rsidR="0036035D" w:rsidRPr="008429BD">
        <w:rPr>
          <w:rFonts w:ascii="Times New Roman" w:hAnsi="Times New Roman"/>
          <w:sz w:val="24"/>
          <w:szCs w:val="24"/>
        </w:rPr>
        <w:t xml:space="preserve"> importa</w:t>
      </w:r>
      <w:r w:rsidR="00B47315" w:rsidRPr="008429BD">
        <w:rPr>
          <w:rFonts w:ascii="Times New Roman" w:hAnsi="Times New Roman"/>
          <w:sz w:val="24"/>
          <w:szCs w:val="24"/>
        </w:rPr>
        <w:t>nt indicator of the general</w:t>
      </w:r>
      <w:r w:rsidR="0036035D" w:rsidRPr="008429BD">
        <w:rPr>
          <w:rFonts w:ascii="Times New Roman" w:hAnsi="Times New Roman"/>
          <w:sz w:val="24"/>
          <w:szCs w:val="24"/>
        </w:rPr>
        <w:t xml:space="preserve"> economic </w:t>
      </w:r>
      <w:r w:rsidR="00B47315" w:rsidRPr="008429BD">
        <w:rPr>
          <w:rFonts w:ascii="Times New Roman" w:hAnsi="Times New Roman"/>
          <w:sz w:val="24"/>
          <w:szCs w:val="24"/>
        </w:rPr>
        <w:t>well-being</w:t>
      </w:r>
      <w:r w:rsidR="0036035D" w:rsidRPr="008429BD">
        <w:rPr>
          <w:rFonts w:ascii="Times New Roman" w:hAnsi="Times New Roman"/>
          <w:sz w:val="24"/>
          <w:szCs w:val="24"/>
        </w:rPr>
        <w:t xml:space="preserve"> of</w:t>
      </w:r>
      <w:ins w:id="562" w:author="Linderhof, Vincent" w:date="2016-03-06T14:24:00Z">
        <w:r w:rsidR="00C53A2D">
          <w:rPr>
            <w:rFonts w:ascii="Times New Roman" w:hAnsi="Times New Roman"/>
            <w:sz w:val="24"/>
            <w:szCs w:val="24"/>
          </w:rPr>
          <w:t xml:space="preserve"> a</w:t>
        </w:r>
      </w:ins>
      <w:r w:rsidR="0036035D" w:rsidRPr="008429BD">
        <w:rPr>
          <w:rFonts w:ascii="Times New Roman" w:hAnsi="Times New Roman"/>
          <w:sz w:val="24"/>
          <w:szCs w:val="24"/>
        </w:rPr>
        <w:t xml:space="preserve"> household</w:t>
      </w:r>
      <w:del w:id="563" w:author="Linderhof, Vincent" w:date="2016-03-06T14:24:00Z">
        <w:r w:rsidR="00DE024D" w:rsidRPr="008429BD" w:rsidDel="00C53A2D">
          <w:rPr>
            <w:rFonts w:ascii="Times New Roman" w:hAnsi="Times New Roman"/>
            <w:sz w:val="24"/>
            <w:szCs w:val="24"/>
          </w:rPr>
          <w:delText>s</w:delText>
        </w:r>
      </w:del>
      <w:r w:rsidR="00DE024D" w:rsidRPr="008429BD">
        <w:rPr>
          <w:rFonts w:ascii="Times New Roman" w:hAnsi="Times New Roman"/>
          <w:sz w:val="24"/>
          <w:szCs w:val="24"/>
        </w:rPr>
        <w:t>, consequently a</w:t>
      </w:r>
      <w:r w:rsidR="0036035D" w:rsidRPr="008429BD">
        <w:rPr>
          <w:rFonts w:ascii="Times New Roman" w:hAnsi="Times New Roman"/>
          <w:sz w:val="24"/>
          <w:szCs w:val="24"/>
        </w:rPr>
        <w:t xml:space="preserve"> positive </w:t>
      </w:r>
      <w:r w:rsidR="00DE024D" w:rsidRPr="008429BD">
        <w:rPr>
          <w:rFonts w:ascii="Times New Roman" w:hAnsi="Times New Roman"/>
          <w:sz w:val="24"/>
          <w:szCs w:val="24"/>
        </w:rPr>
        <w:t xml:space="preserve">relationship </w:t>
      </w:r>
      <w:r w:rsidR="0036035D" w:rsidRPr="008429BD">
        <w:rPr>
          <w:rFonts w:ascii="Times New Roman" w:hAnsi="Times New Roman"/>
          <w:sz w:val="24"/>
          <w:szCs w:val="24"/>
        </w:rPr>
        <w:t>is</w:t>
      </w:r>
      <w:r w:rsidR="00DE024D" w:rsidRPr="008429BD">
        <w:rPr>
          <w:rFonts w:ascii="Times New Roman" w:hAnsi="Times New Roman"/>
          <w:sz w:val="24"/>
          <w:szCs w:val="24"/>
        </w:rPr>
        <w:t xml:space="preserve"> expected between consumption diversity and total </w:t>
      </w:r>
      <w:r w:rsidR="00DE024D" w:rsidRPr="008429BD">
        <w:rPr>
          <w:rFonts w:ascii="Times New Roman" w:hAnsi="Times New Roman"/>
          <w:sz w:val="24"/>
          <w:szCs w:val="24"/>
        </w:rPr>
        <w:lastRenderedPageBreak/>
        <w:t>income.</w:t>
      </w:r>
      <w:r w:rsidR="0036035D" w:rsidRPr="008429BD">
        <w:rPr>
          <w:rFonts w:ascii="Times New Roman" w:hAnsi="Times New Roman"/>
          <w:sz w:val="24"/>
          <w:szCs w:val="24"/>
        </w:rPr>
        <w:t xml:space="preserve"> </w:t>
      </w:r>
      <w:r w:rsidR="000F3885" w:rsidRPr="008429BD">
        <w:rPr>
          <w:rFonts w:ascii="Times New Roman" w:hAnsi="Times New Roman"/>
          <w:sz w:val="24"/>
          <w:szCs w:val="24"/>
        </w:rPr>
        <w:t xml:space="preserve"> </w:t>
      </w:r>
      <w:r w:rsidR="00DE024D" w:rsidRPr="008429BD">
        <w:rPr>
          <w:rFonts w:ascii="Times New Roman" w:hAnsi="Times New Roman"/>
          <w:sz w:val="24"/>
          <w:szCs w:val="24"/>
        </w:rPr>
        <w:t xml:space="preserve">A </w:t>
      </w:r>
      <w:r w:rsidR="00193FF8" w:rsidRPr="008429BD">
        <w:rPr>
          <w:rFonts w:ascii="Times New Roman" w:hAnsi="Times New Roman"/>
          <w:sz w:val="24"/>
          <w:szCs w:val="24"/>
        </w:rPr>
        <w:t>high level of income</w:t>
      </w:r>
      <w:r w:rsidR="0036035D" w:rsidRPr="008429BD">
        <w:rPr>
          <w:rFonts w:ascii="Times New Roman" w:hAnsi="Times New Roman"/>
          <w:sz w:val="24"/>
          <w:szCs w:val="24"/>
        </w:rPr>
        <w:t xml:space="preserve"> </w:t>
      </w:r>
      <w:del w:id="564" w:author="Linderhof, Vincent" w:date="2016-03-06T14:22:00Z">
        <w:r w:rsidR="009C01BB" w:rsidRPr="008429BD" w:rsidDel="00C53A2D">
          <w:rPr>
            <w:rFonts w:ascii="Times New Roman" w:hAnsi="Times New Roman"/>
            <w:sz w:val="24"/>
            <w:szCs w:val="24"/>
          </w:rPr>
          <w:delText>may</w:delText>
        </w:r>
        <w:r w:rsidR="0036035D" w:rsidRPr="008429BD" w:rsidDel="00C53A2D">
          <w:rPr>
            <w:rFonts w:ascii="Times New Roman" w:hAnsi="Times New Roman"/>
            <w:sz w:val="24"/>
            <w:szCs w:val="24"/>
          </w:rPr>
          <w:delText xml:space="preserve"> permit</w:delText>
        </w:r>
      </w:del>
      <w:ins w:id="565" w:author="Linderhof, Vincent" w:date="2016-03-06T14:22:00Z">
        <w:r w:rsidR="00C53A2D">
          <w:rPr>
            <w:rFonts w:ascii="Times New Roman" w:hAnsi="Times New Roman"/>
            <w:sz w:val="24"/>
            <w:szCs w:val="24"/>
          </w:rPr>
          <w:t>allows a household</w:t>
        </w:r>
      </w:ins>
      <w:r w:rsidR="0036035D" w:rsidRPr="008429BD">
        <w:rPr>
          <w:rFonts w:ascii="Times New Roman" w:hAnsi="Times New Roman"/>
          <w:sz w:val="24"/>
          <w:szCs w:val="24"/>
        </w:rPr>
        <w:t xml:space="preserve"> to </w:t>
      </w:r>
      <w:r w:rsidR="000F3885" w:rsidRPr="008429BD">
        <w:rPr>
          <w:rFonts w:ascii="Times New Roman" w:hAnsi="Times New Roman"/>
          <w:sz w:val="24"/>
          <w:szCs w:val="24"/>
        </w:rPr>
        <w:t xml:space="preserve">the purchase of </w:t>
      </w:r>
      <w:r w:rsidR="0036035D" w:rsidRPr="008429BD">
        <w:rPr>
          <w:rFonts w:ascii="Times New Roman" w:hAnsi="Times New Roman"/>
          <w:sz w:val="24"/>
          <w:szCs w:val="24"/>
        </w:rPr>
        <w:t>more</w:t>
      </w:r>
      <w:ins w:id="566" w:author="Linderhof, Vincent" w:date="2016-03-06T14:25:00Z">
        <w:r w:rsidR="00C53A2D">
          <w:rPr>
            <w:rFonts w:ascii="Times New Roman" w:hAnsi="Times New Roman"/>
            <w:sz w:val="24"/>
            <w:szCs w:val="24"/>
          </w:rPr>
          <w:t xml:space="preserve"> </w:t>
        </w:r>
      </w:ins>
      <w:del w:id="567" w:author="Linderhof, Vincent" w:date="2016-03-06T14:25:00Z">
        <w:r w:rsidR="0036035D" w:rsidRPr="008429BD" w:rsidDel="00C53A2D">
          <w:rPr>
            <w:rFonts w:ascii="Times New Roman" w:hAnsi="Times New Roman"/>
            <w:sz w:val="24"/>
            <w:szCs w:val="24"/>
          </w:rPr>
          <w:delText xml:space="preserve"> </w:delText>
        </w:r>
      </w:del>
      <w:r w:rsidR="0036035D" w:rsidRPr="008429BD">
        <w:rPr>
          <w:rFonts w:ascii="Times New Roman" w:hAnsi="Times New Roman"/>
          <w:sz w:val="24"/>
          <w:szCs w:val="24"/>
        </w:rPr>
        <w:t xml:space="preserve">food </w:t>
      </w:r>
      <w:r w:rsidR="000F3885" w:rsidRPr="008429BD">
        <w:rPr>
          <w:rFonts w:ascii="Times New Roman" w:hAnsi="Times New Roman"/>
          <w:sz w:val="24"/>
          <w:szCs w:val="24"/>
        </w:rPr>
        <w:t xml:space="preserve">and food </w:t>
      </w:r>
      <w:ins w:id="568" w:author="Linderhof, Vincent" w:date="2016-03-06T14:25:00Z">
        <w:r w:rsidR="00C53A2D">
          <w:rPr>
            <w:rFonts w:ascii="Times New Roman" w:hAnsi="Times New Roman"/>
            <w:sz w:val="24"/>
            <w:szCs w:val="24"/>
          </w:rPr>
          <w:t xml:space="preserve">with </w:t>
        </w:r>
      </w:ins>
      <w:del w:id="569" w:author="Linderhof, Vincent" w:date="2016-03-06T14:25:00Z">
        <w:r w:rsidR="000F3885" w:rsidRPr="008429BD" w:rsidDel="00C53A2D">
          <w:rPr>
            <w:rFonts w:ascii="Times New Roman" w:hAnsi="Times New Roman"/>
            <w:sz w:val="24"/>
            <w:szCs w:val="24"/>
          </w:rPr>
          <w:delText xml:space="preserve">of </w:delText>
        </w:r>
      </w:del>
      <w:r w:rsidR="000F3885" w:rsidRPr="008429BD">
        <w:rPr>
          <w:rFonts w:ascii="Times New Roman" w:hAnsi="Times New Roman"/>
          <w:sz w:val="24"/>
          <w:szCs w:val="24"/>
        </w:rPr>
        <w:t>higher nutritional</w:t>
      </w:r>
      <w:r w:rsidR="0036035D" w:rsidRPr="008429BD">
        <w:rPr>
          <w:rFonts w:ascii="Times New Roman" w:hAnsi="Times New Roman"/>
          <w:sz w:val="24"/>
          <w:szCs w:val="24"/>
        </w:rPr>
        <w:t xml:space="preserve"> quality.</w:t>
      </w:r>
      <w:del w:id="570" w:author="Linderhof, Vincent" w:date="2016-03-06T14:28:00Z">
        <w:r w:rsidR="004D7EF9" w:rsidRPr="008429BD" w:rsidDel="00C53A2D">
          <w:rPr>
            <w:rFonts w:ascii="Times New Roman" w:hAnsi="Times New Roman"/>
            <w:sz w:val="24"/>
            <w:szCs w:val="24"/>
          </w:rPr>
          <w:delText xml:space="preserve"> </w:delText>
        </w:r>
        <w:r w:rsidR="000F3885" w:rsidRPr="008429BD" w:rsidDel="00C53A2D">
          <w:rPr>
            <w:rFonts w:ascii="Times New Roman" w:hAnsi="Times New Roman"/>
            <w:sz w:val="24"/>
            <w:szCs w:val="24"/>
          </w:rPr>
          <w:delText>The econometric techniques used</w:delText>
        </w:r>
        <w:r w:rsidR="00AC0F1B" w:rsidRPr="008429BD" w:rsidDel="00C53A2D">
          <w:rPr>
            <w:rFonts w:ascii="Times New Roman" w:hAnsi="Times New Roman"/>
            <w:sz w:val="24"/>
            <w:szCs w:val="24"/>
          </w:rPr>
          <w:delText xml:space="preserve"> will allow us to distinguish between the</w:delText>
        </w:r>
        <w:r w:rsidR="000F3885" w:rsidRPr="008429BD" w:rsidDel="00C53A2D">
          <w:rPr>
            <w:rFonts w:ascii="Times New Roman" w:hAnsi="Times New Roman"/>
            <w:sz w:val="24"/>
            <w:szCs w:val="24"/>
          </w:rPr>
          <w:delText xml:space="preserve"> effects of income on household net of the effects of, for example, household size.  </w:delText>
        </w:r>
        <w:r w:rsidR="004D7EF9" w:rsidRPr="008429BD" w:rsidDel="00C53A2D">
          <w:rPr>
            <w:rFonts w:ascii="Times New Roman" w:hAnsi="Times New Roman"/>
            <w:sz w:val="24"/>
            <w:szCs w:val="24"/>
          </w:rPr>
          <w:delText xml:space="preserve">In </w:delText>
        </w:r>
        <w:r w:rsidR="000F3885" w:rsidRPr="008429BD" w:rsidDel="00C53A2D">
          <w:rPr>
            <w:rFonts w:ascii="Times New Roman" w:hAnsi="Times New Roman"/>
            <w:sz w:val="24"/>
            <w:szCs w:val="24"/>
          </w:rPr>
          <w:delText xml:space="preserve">a separate </w:delText>
        </w:r>
        <w:r w:rsidR="004D7EF9" w:rsidRPr="008429BD" w:rsidDel="00C53A2D">
          <w:rPr>
            <w:rFonts w:ascii="Times New Roman" w:hAnsi="Times New Roman"/>
            <w:sz w:val="24"/>
            <w:szCs w:val="24"/>
          </w:rPr>
          <w:delText>model</w:delText>
        </w:r>
        <w:r w:rsidR="00AC0F1B" w:rsidRPr="008429BD" w:rsidDel="00C53A2D">
          <w:rPr>
            <w:rFonts w:ascii="Times New Roman" w:hAnsi="Times New Roman"/>
            <w:sz w:val="24"/>
            <w:szCs w:val="24"/>
          </w:rPr>
          <w:delText>,</w:delText>
        </w:r>
        <w:r w:rsidR="004D7EF9" w:rsidRPr="008429BD" w:rsidDel="00C53A2D">
          <w:rPr>
            <w:rFonts w:ascii="Times New Roman" w:hAnsi="Times New Roman"/>
            <w:sz w:val="24"/>
            <w:szCs w:val="24"/>
          </w:rPr>
          <w:delText xml:space="preserve"> we examine the importance of </w:delText>
        </w:r>
        <w:r w:rsidR="000F3885" w:rsidRPr="008429BD" w:rsidDel="00C53A2D">
          <w:rPr>
            <w:rFonts w:ascii="Times New Roman" w:hAnsi="Times New Roman"/>
            <w:sz w:val="24"/>
            <w:szCs w:val="24"/>
          </w:rPr>
          <w:delText xml:space="preserve">sources of household </w:delText>
        </w:r>
        <w:r w:rsidR="004D7EF9" w:rsidRPr="008429BD" w:rsidDel="00C53A2D">
          <w:rPr>
            <w:rFonts w:ascii="Times New Roman" w:hAnsi="Times New Roman"/>
            <w:sz w:val="24"/>
            <w:szCs w:val="24"/>
          </w:rPr>
          <w:delText xml:space="preserve">income </w:delText>
        </w:r>
        <w:r w:rsidR="000F3885" w:rsidRPr="008429BD" w:rsidDel="00C53A2D">
          <w:rPr>
            <w:rFonts w:ascii="Times New Roman" w:hAnsi="Times New Roman"/>
            <w:sz w:val="24"/>
            <w:szCs w:val="24"/>
          </w:rPr>
          <w:delText xml:space="preserve">on diversity by </w:delText>
        </w:r>
        <w:r w:rsidR="004D7EF9" w:rsidRPr="008429BD" w:rsidDel="00C53A2D">
          <w:rPr>
            <w:rFonts w:ascii="Times New Roman" w:hAnsi="Times New Roman"/>
            <w:sz w:val="24"/>
            <w:szCs w:val="24"/>
          </w:rPr>
          <w:delText>categoriz</w:delText>
        </w:r>
        <w:r w:rsidR="000F3885" w:rsidRPr="008429BD" w:rsidDel="00C53A2D">
          <w:rPr>
            <w:rFonts w:ascii="Times New Roman" w:hAnsi="Times New Roman"/>
            <w:sz w:val="24"/>
            <w:szCs w:val="24"/>
          </w:rPr>
          <w:delText>ing</w:delText>
        </w:r>
        <w:r w:rsidR="004D7EF9" w:rsidRPr="008429BD" w:rsidDel="00C53A2D">
          <w:rPr>
            <w:rFonts w:ascii="Times New Roman" w:hAnsi="Times New Roman"/>
            <w:sz w:val="24"/>
            <w:szCs w:val="24"/>
          </w:rPr>
          <w:delText xml:space="preserve"> </w:delText>
        </w:r>
        <w:r w:rsidR="000F3885" w:rsidRPr="008429BD" w:rsidDel="00C53A2D">
          <w:rPr>
            <w:rFonts w:ascii="Times New Roman" w:hAnsi="Times New Roman"/>
            <w:sz w:val="24"/>
            <w:szCs w:val="24"/>
          </w:rPr>
          <w:delText>income along the following lines</w:delText>
        </w:r>
        <w:r w:rsidR="004D7EF9" w:rsidRPr="008429BD" w:rsidDel="00C53A2D">
          <w:rPr>
            <w:rFonts w:ascii="Times New Roman" w:hAnsi="Times New Roman"/>
            <w:sz w:val="24"/>
            <w:szCs w:val="24"/>
          </w:rPr>
          <w:delText xml:space="preserve">: agricultural </w:delText>
        </w:r>
        <w:r w:rsidR="00193FF8" w:rsidRPr="008429BD" w:rsidDel="00C53A2D">
          <w:rPr>
            <w:rFonts w:ascii="Times New Roman" w:hAnsi="Times New Roman"/>
            <w:sz w:val="24"/>
            <w:szCs w:val="24"/>
          </w:rPr>
          <w:delText>income</w:delText>
        </w:r>
        <w:r w:rsidR="004D7EF9" w:rsidRPr="008429BD" w:rsidDel="00C53A2D">
          <w:rPr>
            <w:rFonts w:ascii="Times New Roman" w:hAnsi="Times New Roman"/>
            <w:sz w:val="24"/>
            <w:szCs w:val="24"/>
          </w:rPr>
          <w:delText xml:space="preserve">, non-agricultural </w:delText>
        </w:r>
        <w:r w:rsidR="00193FF8" w:rsidRPr="008429BD" w:rsidDel="00C53A2D">
          <w:rPr>
            <w:rFonts w:ascii="Times New Roman" w:hAnsi="Times New Roman"/>
            <w:sz w:val="24"/>
            <w:szCs w:val="24"/>
          </w:rPr>
          <w:delText>income</w:delText>
        </w:r>
        <w:r w:rsidR="004D7EF9" w:rsidRPr="008429BD" w:rsidDel="00C53A2D">
          <w:rPr>
            <w:rFonts w:ascii="Times New Roman" w:hAnsi="Times New Roman"/>
            <w:sz w:val="24"/>
            <w:szCs w:val="24"/>
          </w:rPr>
          <w:delText xml:space="preserve">, property </w:delText>
        </w:r>
        <w:r w:rsidR="00193FF8" w:rsidRPr="008429BD" w:rsidDel="00C53A2D">
          <w:rPr>
            <w:rFonts w:ascii="Times New Roman" w:hAnsi="Times New Roman"/>
            <w:sz w:val="24"/>
            <w:szCs w:val="24"/>
          </w:rPr>
          <w:delText>income</w:delText>
        </w:r>
        <w:r w:rsidR="004D7EF9" w:rsidRPr="008429BD" w:rsidDel="00C53A2D">
          <w:rPr>
            <w:rFonts w:ascii="Times New Roman" w:hAnsi="Times New Roman"/>
            <w:sz w:val="24"/>
            <w:szCs w:val="24"/>
          </w:rPr>
          <w:delText xml:space="preserve">, investments and transfers. </w:delText>
        </w:r>
        <w:r w:rsidR="00DF3EA5" w:rsidRPr="008429BD" w:rsidDel="00C53A2D">
          <w:rPr>
            <w:rFonts w:ascii="Times New Roman" w:hAnsi="Times New Roman"/>
            <w:sz w:val="24"/>
            <w:szCs w:val="24"/>
          </w:rPr>
          <w:delText xml:space="preserve"> </w:delText>
        </w:r>
        <w:r w:rsidR="00221F72" w:rsidRPr="008429BD" w:rsidDel="00C53A2D">
          <w:rPr>
            <w:rFonts w:ascii="Times New Roman" w:hAnsi="Times New Roman"/>
            <w:sz w:val="24"/>
            <w:szCs w:val="24"/>
          </w:rPr>
          <w:delText xml:space="preserve">Agricultural and non-agricultural </w:delText>
        </w:r>
        <w:r w:rsidR="00193FF8" w:rsidRPr="008429BD" w:rsidDel="00C53A2D">
          <w:rPr>
            <w:rFonts w:ascii="Times New Roman" w:hAnsi="Times New Roman"/>
            <w:sz w:val="24"/>
            <w:szCs w:val="24"/>
          </w:rPr>
          <w:delText>income</w:delText>
        </w:r>
        <w:r w:rsidR="00221F72" w:rsidRPr="008429BD" w:rsidDel="00C53A2D">
          <w:rPr>
            <w:rFonts w:ascii="Times New Roman" w:hAnsi="Times New Roman"/>
            <w:sz w:val="24"/>
            <w:szCs w:val="24"/>
          </w:rPr>
          <w:delText xml:space="preserve"> are expected to be positively </w:delText>
        </w:r>
        <w:r w:rsidR="005E6A34" w:rsidRPr="008429BD" w:rsidDel="00C53A2D">
          <w:rPr>
            <w:rFonts w:ascii="Times New Roman" w:hAnsi="Times New Roman"/>
            <w:sz w:val="24"/>
            <w:szCs w:val="24"/>
          </w:rPr>
          <w:delText>related to diversity</w:delText>
        </w:r>
        <w:r w:rsidR="00221F72" w:rsidRPr="008429BD" w:rsidDel="00C53A2D">
          <w:rPr>
            <w:rFonts w:ascii="Times New Roman" w:hAnsi="Times New Roman"/>
            <w:sz w:val="24"/>
            <w:szCs w:val="24"/>
          </w:rPr>
          <w:delText xml:space="preserve"> because they are the main </w:delText>
        </w:r>
        <w:r w:rsidR="005E6A34" w:rsidRPr="008429BD" w:rsidDel="00C53A2D">
          <w:rPr>
            <w:rFonts w:ascii="Times New Roman" w:hAnsi="Times New Roman"/>
            <w:sz w:val="24"/>
            <w:szCs w:val="24"/>
          </w:rPr>
          <w:delText>sources</w:delText>
        </w:r>
        <w:r w:rsidR="00221F72" w:rsidRPr="008429BD" w:rsidDel="00C53A2D">
          <w:rPr>
            <w:rFonts w:ascii="Times New Roman" w:hAnsi="Times New Roman"/>
            <w:sz w:val="24"/>
            <w:szCs w:val="24"/>
          </w:rPr>
          <w:delText xml:space="preserve"> of </w:delText>
        </w:r>
        <w:r w:rsidR="00193FF8" w:rsidRPr="008429BD" w:rsidDel="00C53A2D">
          <w:rPr>
            <w:rFonts w:ascii="Times New Roman" w:hAnsi="Times New Roman"/>
            <w:sz w:val="24"/>
            <w:szCs w:val="24"/>
          </w:rPr>
          <w:delText>income</w:delText>
        </w:r>
        <w:r w:rsidR="005E6A34" w:rsidRPr="008429BD" w:rsidDel="00C53A2D">
          <w:rPr>
            <w:rFonts w:ascii="Times New Roman" w:hAnsi="Times New Roman"/>
            <w:sz w:val="24"/>
            <w:szCs w:val="24"/>
          </w:rPr>
          <w:delText xml:space="preserve"> for the households in our sample</w:delText>
        </w:r>
        <w:r w:rsidR="00221F72" w:rsidRPr="008429BD" w:rsidDel="00C53A2D">
          <w:rPr>
            <w:rFonts w:ascii="Times New Roman" w:hAnsi="Times New Roman"/>
            <w:sz w:val="24"/>
            <w:szCs w:val="24"/>
          </w:rPr>
          <w:delText xml:space="preserve">. </w:delText>
        </w:r>
      </w:del>
      <w:r w:rsidR="00AC0F1B" w:rsidRPr="008429BD">
        <w:rPr>
          <w:rFonts w:ascii="Times New Roman" w:hAnsi="Times New Roman"/>
          <w:sz w:val="24"/>
          <w:szCs w:val="24"/>
        </w:rPr>
        <w:t xml:space="preserve"> </w:t>
      </w:r>
      <w:del w:id="571" w:author="Linderhof, Vincent" w:date="2016-03-06T14:29:00Z">
        <w:r w:rsidR="00AC0F1B" w:rsidRPr="008429BD" w:rsidDel="00C53A2D">
          <w:rPr>
            <w:rFonts w:ascii="Times New Roman" w:hAnsi="Times New Roman"/>
            <w:sz w:val="24"/>
            <w:szCs w:val="24"/>
          </w:rPr>
          <w:delText xml:space="preserve">In </w:delText>
        </w:r>
      </w:del>
      <w:ins w:id="572" w:author="Linderhof, Vincent" w:date="2016-03-06T14:29:00Z">
        <w:r w:rsidR="00C53A2D">
          <w:rPr>
            <w:rFonts w:ascii="Times New Roman" w:hAnsi="Times New Roman"/>
            <w:sz w:val="24"/>
            <w:szCs w:val="24"/>
          </w:rPr>
          <w:t>With</w:t>
        </w:r>
        <w:r w:rsidR="00C53A2D" w:rsidRPr="008429BD">
          <w:rPr>
            <w:rFonts w:ascii="Times New Roman" w:hAnsi="Times New Roman"/>
            <w:sz w:val="24"/>
            <w:szCs w:val="24"/>
          </w:rPr>
          <w:t xml:space="preserve"> </w:t>
        </w:r>
      </w:ins>
      <w:r w:rsidR="00AC0F1B" w:rsidRPr="008429BD">
        <w:rPr>
          <w:rFonts w:ascii="Times New Roman" w:hAnsi="Times New Roman"/>
          <w:sz w:val="24"/>
          <w:szCs w:val="24"/>
        </w:rPr>
        <w:t>re</w:t>
      </w:r>
      <w:ins w:id="573" w:author="Linderhof, Vincent" w:date="2016-03-06T14:29:00Z">
        <w:r w:rsidR="00C53A2D">
          <w:rPr>
            <w:rFonts w:ascii="Times New Roman" w:hAnsi="Times New Roman"/>
            <w:sz w:val="24"/>
            <w:szCs w:val="24"/>
          </w:rPr>
          <w:t xml:space="preserve">spect </w:t>
        </w:r>
      </w:ins>
      <w:del w:id="574" w:author="Linderhof, Vincent" w:date="2016-03-06T14:29:00Z">
        <w:r w:rsidR="00AC0F1B" w:rsidRPr="008429BD" w:rsidDel="00C53A2D">
          <w:rPr>
            <w:rFonts w:ascii="Times New Roman" w:hAnsi="Times New Roman"/>
            <w:sz w:val="24"/>
            <w:szCs w:val="24"/>
          </w:rPr>
          <w:delText xml:space="preserve">gards </w:delText>
        </w:r>
      </w:del>
      <w:r w:rsidR="00AC0F1B" w:rsidRPr="008429BD">
        <w:rPr>
          <w:rFonts w:ascii="Times New Roman" w:hAnsi="Times New Roman"/>
          <w:sz w:val="24"/>
          <w:szCs w:val="24"/>
        </w:rPr>
        <w:t>to the expenditures of households</w:t>
      </w:r>
      <w:r w:rsidR="004D7EF9" w:rsidRPr="008429BD">
        <w:rPr>
          <w:rFonts w:ascii="Times New Roman" w:hAnsi="Times New Roman"/>
          <w:sz w:val="24"/>
          <w:szCs w:val="24"/>
        </w:rPr>
        <w:t xml:space="preserve">, </w:t>
      </w:r>
      <w:r w:rsidR="00AC0F1B" w:rsidRPr="008429BD">
        <w:rPr>
          <w:rFonts w:ascii="Times New Roman" w:hAnsi="Times New Roman"/>
          <w:sz w:val="24"/>
          <w:szCs w:val="24"/>
        </w:rPr>
        <w:t xml:space="preserve">we expect </w:t>
      </w:r>
      <w:r w:rsidR="00DD3B9E" w:rsidRPr="008429BD">
        <w:rPr>
          <w:rFonts w:ascii="Times New Roman" w:hAnsi="Times New Roman"/>
          <w:sz w:val="24"/>
          <w:szCs w:val="24"/>
        </w:rPr>
        <w:t>food expenditures</w:t>
      </w:r>
      <w:r w:rsidR="0036035D" w:rsidRPr="008429BD">
        <w:rPr>
          <w:rFonts w:ascii="Times New Roman" w:hAnsi="Times New Roman"/>
          <w:sz w:val="24"/>
          <w:szCs w:val="24"/>
        </w:rPr>
        <w:t xml:space="preserve"> to be positively correlated </w:t>
      </w:r>
      <w:r w:rsidR="006C1CA4" w:rsidRPr="008429BD">
        <w:rPr>
          <w:rFonts w:ascii="Times New Roman" w:hAnsi="Times New Roman"/>
          <w:sz w:val="24"/>
          <w:szCs w:val="24"/>
        </w:rPr>
        <w:t>with diet</w:t>
      </w:r>
      <w:r w:rsidR="00AC0F1B" w:rsidRPr="008429BD">
        <w:rPr>
          <w:rFonts w:ascii="Times New Roman" w:hAnsi="Times New Roman"/>
          <w:sz w:val="24"/>
          <w:szCs w:val="24"/>
        </w:rPr>
        <w:t xml:space="preserve"> diversity </w:t>
      </w:r>
      <w:r w:rsidR="00221F72" w:rsidRPr="008429BD">
        <w:rPr>
          <w:rFonts w:ascii="Times New Roman" w:hAnsi="Times New Roman"/>
          <w:sz w:val="24"/>
          <w:szCs w:val="24"/>
        </w:rPr>
        <w:t xml:space="preserve">because </w:t>
      </w:r>
      <w:r w:rsidR="00DF3EA5" w:rsidRPr="008429BD">
        <w:rPr>
          <w:rFonts w:ascii="Times New Roman" w:hAnsi="Times New Roman"/>
          <w:sz w:val="24"/>
          <w:szCs w:val="24"/>
        </w:rPr>
        <w:t xml:space="preserve">of its </w:t>
      </w:r>
      <w:r w:rsidR="00221F72" w:rsidRPr="008429BD">
        <w:rPr>
          <w:rFonts w:ascii="Times New Roman" w:hAnsi="Times New Roman"/>
          <w:sz w:val="24"/>
          <w:szCs w:val="24"/>
        </w:rPr>
        <w:t>direct link to the quantity and the diversity of the food products consumed</w:t>
      </w:r>
      <w:r w:rsidR="006C1CA4" w:rsidRPr="008429BD">
        <w:rPr>
          <w:rFonts w:ascii="Times New Roman" w:hAnsi="Times New Roman"/>
          <w:sz w:val="24"/>
          <w:szCs w:val="24"/>
        </w:rPr>
        <w:t xml:space="preserve">. </w:t>
      </w:r>
      <w:del w:id="575" w:author="Linderhof, Vincent" w:date="2016-03-06T14:29:00Z">
        <w:r w:rsidR="00DF3EA5" w:rsidRPr="008429BD" w:rsidDel="00C53A2D">
          <w:rPr>
            <w:rFonts w:ascii="Times New Roman" w:hAnsi="Times New Roman"/>
            <w:sz w:val="24"/>
            <w:szCs w:val="24"/>
          </w:rPr>
          <w:delText xml:space="preserve"> </w:delText>
        </w:r>
      </w:del>
      <w:r w:rsidR="00DF3EA5" w:rsidRPr="008429BD">
        <w:rPr>
          <w:rFonts w:ascii="Times New Roman" w:hAnsi="Times New Roman"/>
          <w:sz w:val="24"/>
          <w:szCs w:val="24"/>
        </w:rPr>
        <w:t>N</w:t>
      </w:r>
      <w:r w:rsidR="000E3E23" w:rsidRPr="008429BD">
        <w:rPr>
          <w:rFonts w:ascii="Times New Roman" w:hAnsi="Times New Roman"/>
          <w:sz w:val="24"/>
          <w:szCs w:val="24"/>
        </w:rPr>
        <w:t>on-food expenditure</w:t>
      </w:r>
      <w:r w:rsidR="009C01BB" w:rsidRPr="008429BD">
        <w:rPr>
          <w:rFonts w:ascii="Times New Roman" w:hAnsi="Times New Roman"/>
          <w:sz w:val="24"/>
          <w:szCs w:val="24"/>
        </w:rPr>
        <w:t>s</w:t>
      </w:r>
      <w:r w:rsidR="006C1CA4" w:rsidRPr="008429BD">
        <w:rPr>
          <w:rFonts w:ascii="Times New Roman" w:hAnsi="Times New Roman"/>
          <w:sz w:val="24"/>
          <w:szCs w:val="24"/>
        </w:rPr>
        <w:t xml:space="preserve"> </w:t>
      </w:r>
      <w:r w:rsidR="00DF3EA5" w:rsidRPr="008429BD">
        <w:rPr>
          <w:rFonts w:ascii="Times New Roman" w:hAnsi="Times New Roman"/>
          <w:sz w:val="24"/>
          <w:szCs w:val="24"/>
        </w:rPr>
        <w:t xml:space="preserve">are assumed to </w:t>
      </w:r>
      <w:r w:rsidR="006C1CA4" w:rsidRPr="008429BD">
        <w:rPr>
          <w:rFonts w:ascii="Times New Roman" w:hAnsi="Times New Roman"/>
          <w:sz w:val="24"/>
          <w:szCs w:val="24"/>
        </w:rPr>
        <w:t>reflect the socio-economic situation of a household</w:t>
      </w:r>
      <w:r w:rsidR="00DF3EA5" w:rsidRPr="008429BD">
        <w:rPr>
          <w:rFonts w:ascii="Times New Roman" w:hAnsi="Times New Roman"/>
          <w:sz w:val="24"/>
          <w:szCs w:val="24"/>
        </w:rPr>
        <w:t>.</w:t>
      </w:r>
      <w:ins w:id="576" w:author="Linderhof, Vincent" w:date="2016-03-06T14:29:00Z">
        <w:r w:rsidR="00C53A2D">
          <w:rPr>
            <w:rFonts w:ascii="Times New Roman" w:hAnsi="Times New Roman"/>
            <w:sz w:val="24"/>
            <w:szCs w:val="24"/>
          </w:rPr>
          <w:t xml:space="preserve"> Note that food expenditures might be related to income, but they are not the same.</w:t>
        </w:r>
      </w:ins>
      <w:r w:rsidR="003D205C" w:rsidRPr="008429BD">
        <w:rPr>
          <w:rFonts w:ascii="Times New Roman" w:hAnsi="Times New Roman"/>
          <w:sz w:val="24"/>
          <w:szCs w:val="24"/>
        </w:rPr>
        <w:t xml:space="preserve"> According to </w:t>
      </w:r>
      <w:r w:rsidR="003D205C"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{"citationID":"J3B7R2A8","properties":{"formattedCitation":"(Thorne-Lyman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3D205C" w:rsidRPr="008429BD">
        <w:rPr>
          <w:rFonts w:ascii="Times New Roman" w:hAnsi="Times New Roman"/>
          <w:sz w:val="24"/>
          <w:szCs w:val="24"/>
        </w:rPr>
        <w:fldChar w:fldCharType="separate"/>
      </w:r>
      <w:r w:rsidR="00EE4873" w:rsidRPr="008429BD">
        <w:rPr>
          <w:rFonts w:ascii="Times New Roman" w:hAnsi="Times New Roman"/>
          <w:sz w:val="24"/>
          <w:szCs w:val="24"/>
        </w:rPr>
        <w:t>Thorne-Lyman et al. (2010)</w:t>
      </w:r>
      <w:r w:rsidR="003D205C" w:rsidRPr="008429BD">
        <w:rPr>
          <w:rFonts w:ascii="Times New Roman" w:hAnsi="Times New Roman"/>
          <w:sz w:val="24"/>
          <w:szCs w:val="24"/>
        </w:rPr>
        <w:fldChar w:fldCharType="end"/>
      </w:r>
      <w:r w:rsidR="00DF3EA5" w:rsidRPr="008429BD">
        <w:rPr>
          <w:rFonts w:ascii="Times New Roman" w:hAnsi="Times New Roman"/>
          <w:sz w:val="24"/>
          <w:szCs w:val="24"/>
        </w:rPr>
        <w:t>,</w:t>
      </w:r>
      <w:r w:rsidR="003D205C" w:rsidRPr="008429BD">
        <w:rPr>
          <w:rFonts w:ascii="Times New Roman" w:hAnsi="Times New Roman"/>
          <w:sz w:val="24"/>
          <w:szCs w:val="24"/>
        </w:rPr>
        <w:t xml:space="preserve"> </w:t>
      </w:r>
      <w:r w:rsidR="00DF3EA5" w:rsidRPr="008429BD">
        <w:rPr>
          <w:rFonts w:ascii="Times New Roman" w:hAnsi="Times New Roman"/>
          <w:sz w:val="24"/>
          <w:szCs w:val="24"/>
        </w:rPr>
        <w:t xml:space="preserve">non-food </w:t>
      </w:r>
      <w:r w:rsidR="003D205C" w:rsidRPr="008429BD">
        <w:rPr>
          <w:rFonts w:ascii="Times New Roman" w:hAnsi="Times New Roman"/>
          <w:sz w:val="24"/>
          <w:szCs w:val="24"/>
        </w:rPr>
        <w:t>expenditures have a positive effect on the household dietary diversity</w:t>
      </w:r>
      <w:r w:rsidR="00DF3EA5" w:rsidRPr="008429BD">
        <w:rPr>
          <w:rFonts w:ascii="Times New Roman" w:hAnsi="Times New Roman"/>
          <w:sz w:val="24"/>
          <w:szCs w:val="24"/>
        </w:rPr>
        <w:t>, however, surpris</w:t>
      </w:r>
      <w:r w:rsidR="00C41EFE" w:rsidRPr="008429BD">
        <w:rPr>
          <w:rFonts w:ascii="Times New Roman" w:hAnsi="Times New Roman"/>
          <w:sz w:val="24"/>
          <w:szCs w:val="24"/>
        </w:rPr>
        <w:t>ing</w:t>
      </w:r>
      <w:r w:rsidR="00DF3EA5" w:rsidRPr="008429BD">
        <w:rPr>
          <w:rFonts w:ascii="Times New Roman" w:hAnsi="Times New Roman"/>
          <w:sz w:val="24"/>
          <w:szCs w:val="24"/>
        </w:rPr>
        <w:t>ly</w:t>
      </w:r>
      <w:r w:rsidR="003D205C" w:rsidRPr="008429BD">
        <w:rPr>
          <w:rFonts w:ascii="Times New Roman" w:hAnsi="Times New Roman"/>
          <w:sz w:val="24"/>
          <w:szCs w:val="24"/>
        </w:rPr>
        <w:t xml:space="preserve"> </w:t>
      </w:r>
      <w:r w:rsidR="003D205C"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{"citationID":"mCoAXAUk","properties":{"formattedCitation":"(Jones,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3D205C" w:rsidRPr="008429BD">
        <w:rPr>
          <w:rFonts w:ascii="Times New Roman" w:hAnsi="Times New Roman"/>
          <w:sz w:val="24"/>
          <w:szCs w:val="24"/>
        </w:rPr>
        <w:fldChar w:fldCharType="separate"/>
      </w:r>
      <w:del w:id="577" w:author="Linderhof, Vincent" w:date="2016-03-06T14:30:00Z">
        <w:r w:rsidR="002F284D" w:rsidRPr="008429BD" w:rsidDel="00C53A2D">
          <w:rPr>
            <w:rFonts w:ascii="Times New Roman" w:hAnsi="Times New Roman"/>
            <w:sz w:val="24"/>
            <w:szCs w:val="24"/>
          </w:rPr>
          <w:delText>(</w:delText>
        </w:r>
      </w:del>
      <w:r w:rsidR="002F284D" w:rsidRPr="008429BD">
        <w:rPr>
          <w:rFonts w:ascii="Times New Roman" w:hAnsi="Times New Roman"/>
          <w:sz w:val="24"/>
          <w:szCs w:val="24"/>
        </w:rPr>
        <w:t>Jones</w:t>
      </w:r>
      <w:ins w:id="578" w:author="Linderhof, Vincent" w:date="2016-03-06T14:30:00Z">
        <w:r w:rsidR="00C53A2D">
          <w:rPr>
            <w:rFonts w:ascii="Times New Roman" w:hAnsi="Times New Roman"/>
            <w:sz w:val="24"/>
            <w:szCs w:val="24"/>
          </w:rPr>
          <w:t xml:space="preserve"> et al</w:t>
        </w:r>
      </w:ins>
      <w:del w:id="579" w:author="Linderhof, Vincent" w:date="2016-03-06T14:30:00Z">
        <w:r w:rsidR="002F284D" w:rsidRPr="008429BD" w:rsidDel="00C53A2D">
          <w:rPr>
            <w:rFonts w:ascii="Times New Roman" w:hAnsi="Times New Roman"/>
            <w:sz w:val="24"/>
            <w:szCs w:val="24"/>
          </w:rPr>
          <w:delText>,</w:delText>
        </w:r>
      </w:del>
      <w:ins w:id="580" w:author="Linderhof, Vincent" w:date="2016-03-06T14:30:00Z">
        <w:r w:rsidR="00C53A2D">
          <w:rPr>
            <w:rFonts w:ascii="Times New Roman" w:hAnsi="Times New Roman"/>
            <w:sz w:val="24"/>
            <w:szCs w:val="24"/>
          </w:rPr>
          <w:t>.</w:t>
        </w:r>
      </w:ins>
      <w:r w:rsidR="002F284D" w:rsidRPr="008429BD">
        <w:rPr>
          <w:rFonts w:ascii="Times New Roman" w:hAnsi="Times New Roman"/>
          <w:sz w:val="24"/>
          <w:szCs w:val="24"/>
        </w:rPr>
        <w:t xml:space="preserve"> </w:t>
      </w:r>
      <w:del w:id="581" w:author="Linderhof, Vincent" w:date="2016-03-06T14:30:00Z">
        <w:r w:rsidR="002F284D" w:rsidRPr="008429BD" w:rsidDel="00C53A2D">
          <w:rPr>
            <w:rFonts w:ascii="Times New Roman" w:hAnsi="Times New Roman"/>
            <w:sz w:val="24"/>
            <w:szCs w:val="24"/>
          </w:rPr>
          <w:delText xml:space="preserve">Shrinivas, and Bezner-Kerr </w:delText>
        </w:r>
      </w:del>
      <w:ins w:id="582" w:author="Linderhof, Vincent" w:date="2016-03-06T14:30:00Z">
        <w:r w:rsidR="00C53A2D">
          <w:rPr>
            <w:rFonts w:ascii="Times New Roman" w:hAnsi="Times New Roman"/>
            <w:sz w:val="24"/>
            <w:szCs w:val="24"/>
          </w:rPr>
          <w:t>(</w:t>
        </w:r>
      </w:ins>
      <w:r w:rsidR="002F284D" w:rsidRPr="008429BD">
        <w:rPr>
          <w:rFonts w:ascii="Times New Roman" w:hAnsi="Times New Roman"/>
          <w:sz w:val="24"/>
          <w:szCs w:val="24"/>
        </w:rPr>
        <w:t>2014)</w:t>
      </w:r>
      <w:r w:rsidR="003D205C" w:rsidRPr="008429BD">
        <w:rPr>
          <w:rFonts w:ascii="Times New Roman" w:hAnsi="Times New Roman"/>
          <w:sz w:val="24"/>
          <w:szCs w:val="24"/>
        </w:rPr>
        <w:fldChar w:fldCharType="end"/>
      </w:r>
      <w:r w:rsidR="003D205C" w:rsidRPr="008429BD">
        <w:rPr>
          <w:rFonts w:ascii="Times New Roman" w:hAnsi="Times New Roman"/>
          <w:sz w:val="24"/>
          <w:szCs w:val="24"/>
        </w:rPr>
        <w:t xml:space="preserve"> f</w:t>
      </w:r>
      <w:r w:rsidR="00DF3EA5" w:rsidRPr="008429BD">
        <w:rPr>
          <w:rFonts w:ascii="Times New Roman" w:hAnsi="Times New Roman"/>
          <w:sz w:val="24"/>
          <w:szCs w:val="24"/>
        </w:rPr>
        <w:t>ound</w:t>
      </w:r>
      <w:r w:rsidR="003D205C" w:rsidRPr="008429BD">
        <w:rPr>
          <w:rFonts w:ascii="Times New Roman" w:hAnsi="Times New Roman"/>
          <w:sz w:val="24"/>
          <w:szCs w:val="24"/>
        </w:rPr>
        <w:t xml:space="preserve"> a negative </w:t>
      </w:r>
      <w:r w:rsidR="00DF3EA5" w:rsidRPr="008429BD">
        <w:rPr>
          <w:rFonts w:ascii="Times New Roman" w:hAnsi="Times New Roman"/>
          <w:sz w:val="24"/>
          <w:szCs w:val="24"/>
        </w:rPr>
        <w:t>relationship</w:t>
      </w:r>
      <w:r w:rsidR="003D205C" w:rsidRPr="008429BD">
        <w:rPr>
          <w:rFonts w:ascii="Times New Roman" w:hAnsi="Times New Roman"/>
          <w:sz w:val="24"/>
          <w:szCs w:val="24"/>
        </w:rPr>
        <w:t>.</w:t>
      </w:r>
      <w:r w:rsidR="00DE024D" w:rsidRPr="008429BD">
        <w:rPr>
          <w:rFonts w:ascii="Times New Roman" w:hAnsi="Times New Roman"/>
          <w:sz w:val="24"/>
          <w:szCs w:val="24"/>
        </w:rPr>
        <w:t xml:space="preserve"> </w:t>
      </w:r>
      <w:del w:id="583" w:author="Linderhof, Vincent" w:date="2016-03-06T14:30:00Z">
        <w:r w:rsidR="00DE024D" w:rsidRPr="008429BD" w:rsidDel="00C53A2D">
          <w:rPr>
            <w:rFonts w:ascii="Times New Roman" w:hAnsi="Times New Roman"/>
            <w:sz w:val="24"/>
            <w:szCs w:val="24"/>
          </w:rPr>
          <w:delText xml:space="preserve"> </w:delText>
        </w:r>
      </w:del>
      <w:r w:rsidR="00DE024D" w:rsidRPr="008429BD">
        <w:rPr>
          <w:rFonts w:ascii="Times New Roman" w:hAnsi="Times New Roman"/>
          <w:sz w:val="24"/>
          <w:szCs w:val="24"/>
        </w:rPr>
        <w:t>All mone</w:t>
      </w:r>
      <w:ins w:id="584" w:author="Linderhof, Vincent" w:date="2016-03-06T14:31:00Z">
        <w:r w:rsidR="00C53A2D">
          <w:rPr>
            <w:rFonts w:ascii="Times New Roman" w:hAnsi="Times New Roman"/>
            <w:sz w:val="24"/>
            <w:szCs w:val="24"/>
          </w:rPr>
          <w:t>tar</w:t>
        </w:r>
      </w:ins>
      <w:r w:rsidR="00DE024D" w:rsidRPr="008429BD">
        <w:rPr>
          <w:rFonts w:ascii="Times New Roman" w:hAnsi="Times New Roman"/>
          <w:sz w:val="24"/>
          <w:szCs w:val="24"/>
        </w:rPr>
        <w:t xml:space="preserve">y </w:t>
      </w:r>
      <w:ins w:id="585" w:author="Linderhof, Vincent" w:date="2016-03-06T14:31:00Z">
        <w:r w:rsidR="00C53A2D">
          <w:rPr>
            <w:rFonts w:ascii="Times New Roman" w:hAnsi="Times New Roman"/>
            <w:sz w:val="24"/>
            <w:szCs w:val="24"/>
          </w:rPr>
          <w:t xml:space="preserve">income and expenditure variables are expressed in </w:t>
        </w:r>
      </w:ins>
      <w:del w:id="586" w:author="Linderhof, Vincent" w:date="2016-03-06T14:31:00Z">
        <w:r w:rsidR="00DE024D" w:rsidRPr="008429BD" w:rsidDel="00C53A2D">
          <w:rPr>
            <w:rFonts w:ascii="Times New Roman" w:hAnsi="Times New Roman"/>
            <w:sz w:val="24"/>
            <w:szCs w:val="24"/>
          </w:rPr>
          <w:delText xml:space="preserve">values have </w:delText>
        </w:r>
      </w:del>
      <w:del w:id="587" w:author="Linderhof, Vincent" w:date="2016-03-06T14:32:00Z">
        <w:r w:rsidR="00DE024D" w:rsidRPr="008429BD" w:rsidDel="00C53A2D">
          <w:rPr>
            <w:rFonts w:ascii="Times New Roman" w:hAnsi="Times New Roman"/>
            <w:sz w:val="24"/>
            <w:szCs w:val="24"/>
          </w:rPr>
          <w:delText xml:space="preserve">been deflated by taking </w:delText>
        </w:r>
      </w:del>
      <w:r w:rsidR="00DE024D" w:rsidRPr="008429BD">
        <w:rPr>
          <w:rFonts w:ascii="Times New Roman" w:hAnsi="Times New Roman"/>
          <w:sz w:val="24"/>
          <w:szCs w:val="24"/>
        </w:rPr>
        <w:t xml:space="preserve">2010 </w:t>
      </w:r>
      <w:del w:id="588" w:author="Linderhof, Vincent" w:date="2016-03-06T14:32:00Z">
        <w:r w:rsidR="00DE024D" w:rsidRPr="008429BD" w:rsidDel="00C53A2D">
          <w:rPr>
            <w:rFonts w:ascii="Times New Roman" w:hAnsi="Times New Roman"/>
            <w:sz w:val="24"/>
            <w:szCs w:val="24"/>
          </w:rPr>
          <w:delText>as index</w:delText>
        </w:r>
      </w:del>
      <w:ins w:id="589" w:author="Linderhof, Vincent" w:date="2016-03-06T14:32:00Z">
        <w:r w:rsidR="00C53A2D">
          <w:rPr>
            <w:rFonts w:ascii="Times New Roman" w:hAnsi="Times New Roman"/>
            <w:sz w:val="24"/>
            <w:szCs w:val="24"/>
          </w:rPr>
          <w:t>prices</w:t>
        </w:r>
      </w:ins>
      <w:r w:rsidR="00DE024D" w:rsidRPr="008429BD">
        <w:rPr>
          <w:rFonts w:ascii="Times New Roman" w:hAnsi="Times New Roman"/>
          <w:sz w:val="24"/>
          <w:szCs w:val="24"/>
        </w:rPr>
        <w:t>.</w:t>
      </w:r>
    </w:p>
    <w:p w14:paraId="34BD3653" w14:textId="0972DB26" w:rsidR="00645521" w:rsidRPr="008429BD" w:rsidDel="007B5639" w:rsidRDefault="00645521" w:rsidP="00F77985">
      <w:pPr>
        <w:rPr>
          <w:del w:id="590" w:author="Linderhof, Vincent" w:date="2016-03-06T14:46:00Z"/>
          <w:rFonts w:ascii="Times New Roman" w:hAnsi="Times New Roman"/>
          <w:i/>
          <w:sz w:val="24"/>
          <w:szCs w:val="24"/>
        </w:rPr>
      </w:pPr>
      <w:del w:id="591" w:author="Linderhof, Vincent" w:date="2016-03-06T14:46:00Z">
        <w:r w:rsidRPr="008429BD" w:rsidDel="007B5639">
          <w:rPr>
            <w:rFonts w:ascii="Times New Roman" w:hAnsi="Times New Roman"/>
            <w:i/>
            <w:sz w:val="24"/>
            <w:szCs w:val="24"/>
          </w:rPr>
          <w:delText>Agricultural characteristics</w:delText>
        </w:r>
      </w:del>
    </w:p>
    <w:p w14:paraId="2B445A1B" w14:textId="43B25EAE" w:rsidR="00642581" w:rsidRPr="008429BD" w:rsidRDefault="00C53C19" w:rsidP="00F77985">
      <w:pPr>
        <w:rPr>
          <w:rFonts w:ascii="Times New Roman" w:hAnsi="Times New Roman"/>
          <w:sz w:val="24"/>
          <w:szCs w:val="24"/>
        </w:rPr>
      </w:pPr>
      <w:r w:rsidRPr="008429BD">
        <w:rPr>
          <w:rFonts w:ascii="Times New Roman" w:hAnsi="Times New Roman"/>
          <w:sz w:val="24"/>
          <w:szCs w:val="24"/>
        </w:rPr>
        <w:t xml:space="preserve">With 66% of the </w:t>
      </w:r>
      <w:r w:rsidR="001177C9" w:rsidRPr="008429BD">
        <w:rPr>
          <w:rFonts w:ascii="Times New Roman" w:hAnsi="Times New Roman"/>
          <w:sz w:val="24"/>
          <w:szCs w:val="24"/>
        </w:rPr>
        <w:t xml:space="preserve">Ugandan </w:t>
      </w:r>
      <w:r w:rsidRPr="008429BD">
        <w:rPr>
          <w:rFonts w:ascii="Times New Roman" w:hAnsi="Times New Roman"/>
          <w:sz w:val="24"/>
          <w:szCs w:val="24"/>
        </w:rPr>
        <w:t xml:space="preserve">population employed in </w:t>
      </w:r>
      <w:r w:rsidR="001177C9" w:rsidRPr="008429BD">
        <w:rPr>
          <w:rFonts w:ascii="Times New Roman" w:hAnsi="Times New Roman"/>
          <w:sz w:val="24"/>
          <w:szCs w:val="24"/>
        </w:rPr>
        <w:t xml:space="preserve">the </w:t>
      </w:r>
      <w:r w:rsidRPr="008429BD">
        <w:rPr>
          <w:rFonts w:ascii="Times New Roman" w:hAnsi="Times New Roman"/>
          <w:sz w:val="24"/>
          <w:szCs w:val="24"/>
        </w:rPr>
        <w:t>agricultural sector in 2009</w:t>
      </w:r>
      <w:r w:rsidR="00EE4873" w:rsidRPr="008429BD">
        <w:rPr>
          <w:rFonts w:ascii="Times New Roman" w:hAnsi="Times New Roman"/>
          <w:sz w:val="24"/>
          <w:szCs w:val="24"/>
        </w:rPr>
        <w:t xml:space="preserve"> </w:t>
      </w:r>
      <w:r w:rsidR="00EE4873"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{"citationID":"PUIzqQsc","properties":{"formattedCitation":"(Boysen, Jensen, and Matthews 2014)","plainCitation":"(Boysen, Jensen, and Matthews 2014)"},"citationItems":[{"id":"sRMUVdKF/gIUJiHyr","uris":["http://zotero.org/users/1201560/items/5KRMFI7W"],"uri":["http://zotero.org/users/1201560/items/5KRMFI7W"],"itemData":{"id":"sRMUVdKF/gIUJiHyr","type":"report","title":"Impact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Grinsted"},{"family":"Matthews","given":"Alan"}],"issued":{"year":2014},"accessed":{"year":2015,"month":7,"day":23},"title-short":"Impact of EU agricultural policy on developing countries"}}],"schema":"https://github.com/citation-style-language/schema/raw/master/csl-citation.json"} </w:instrText>
      </w:r>
      <w:r w:rsidR="00EE4873" w:rsidRPr="008429BD">
        <w:rPr>
          <w:rFonts w:ascii="Times New Roman" w:hAnsi="Times New Roman"/>
          <w:sz w:val="24"/>
          <w:szCs w:val="24"/>
        </w:rPr>
        <w:fldChar w:fldCharType="separate"/>
      </w:r>
      <w:r w:rsidR="00EE4873" w:rsidRPr="008429BD">
        <w:rPr>
          <w:rFonts w:ascii="Times New Roman" w:hAnsi="Times New Roman"/>
          <w:sz w:val="24"/>
          <w:szCs w:val="24"/>
        </w:rPr>
        <w:t>(</w:t>
      </w:r>
      <w:proofErr w:type="spellStart"/>
      <w:r w:rsidR="00EE4873" w:rsidRPr="008429BD">
        <w:rPr>
          <w:rFonts w:ascii="Times New Roman" w:hAnsi="Times New Roman"/>
          <w:sz w:val="24"/>
          <w:szCs w:val="24"/>
        </w:rPr>
        <w:t>Boysen</w:t>
      </w:r>
      <w:proofErr w:type="spellEnd"/>
      <w:r w:rsidR="00EE4873" w:rsidRPr="008429BD">
        <w:rPr>
          <w:rFonts w:ascii="Times New Roman" w:hAnsi="Times New Roman"/>
          <w:sz w:val="24"/>
          <w:szCs w:val="24"/>
        </w:rPr>
        <w:t xml:space="preserve"> et al., 2014)</w:t>
      </w:r>
      <w:r w:rsidR="00EE4873" w:rsidRPr="008429BD">
        <w:rPr>
          <w:rFonts w:ascii="Times New Roman" w:hAnsi="Times New Roman"/>
          <w:sz w:val="24"/>
          <w:szCs w:val="24"/>
        </w:rPr>
        <w:fldChar w:fldCharType="end"/>
      </w:r>
      <w:r w:rsidR="001177C9" w:rsidRPr="008429BD">
        <w:rPr>
          <w:rFonts w:ascii="Times New Roman" w:hAnsi="Times New Roman"/>
          <w:sz w:val="24"/>
          <w:szCs w:val="24"/>
        </w:rPr>
        <w:t>,</w:t>
      </w:r>
      <w:r w:rsidRPr="008429BD">
        <w:rPr>
          <w:rFonts w:ascii="Times New Roman" w:hAnsi="Times New Roman"/>
          <w:sz w:val="24"/>
          <w:szCs w:val="24"/>
        </w:rPr>
        <w:t xml:space="preserve"> </w:t>
      </w:r>
      <w:r w:rsidR="001177C9" w:rsidRPr="008429BD">
        <w:rPr>
          <w:rFonts w:ascii="Times New Roman" w:hAnsi="Times New Roman"/>
          <w:sz w:val="24"/>
          <w:szCs w:val="24"/>
        </w:rPr>
        <w:t>agricultural characteristics</w:t>
      </w:r>
      <w:r w:rsidRPr="008429BD">
        <w:rPr>
          <w:rFonts w:ascii="Times New Roman" w:hAnsi="Times New Roman"/>
          <w:sz w:val="24"/>
          <w:szCs w:val="24"/>
        </w:rPr>
        <w:t xml:space="preserve"> </w:t>
      </w:r>
      <w:r w:rsidR="001177C9" w:rsidRPr="008429BD">
        <w:rPr>
          <w:rFonts w:ascii="Times New Roman" w:hAnsi="Times New Roman"/>
          <w:sz w:val="24"/>
          <w:szCs w:val="24"/>
        </w:rPr>
        <w:t>are an</w:t>
      </w:r>
      <w:r w:rsidRPr="008429BD">
        <w:rPr>
          <w:rFonts w:ascii="Times New Roman" w:hAnsi="Times New Roman"/>
          <w:sz w:val="24"/>
          <w:szCs w:val="24"/>
        </w:rPr>
        <w:t xml:space="preserve"> essent</w:t>
      </w:r>
      <w:r w:rsidR="001177C9" w:rsidRPr="008429BD">
        <w:rPr>
          <w:rFonts w:ascii="Times New Roman" w:hAnsi="Times New Roman"/>
          <w:sz w:val="24"/>
          <w:szCs w:val="24"/>
        </w:rPr>
        <w:t>ial component of</w:t>
      </w:r>
      <w:r w:rsidRPr="008429BD">
        <w:rPr>
          <w:rFonts w:ascii="Times New Roman" w:hAnsi="Times New Roman"/>
          <w:sz w:val="24"/>
          <w:szCs w:val="24"/>
        </w:rPr>
        <w:t xml:space="preserve"> Ugandan household</w:t>
      </w:r>
      <w:r w:rsidR="001177C9" w:rsidRPr="008429BD">
        <w:rPr>
          <w:rFonts w:ascii="Times New Roman" w:hAnsi="Times New Roman"/>
          <w:sz w:val="24"/>
          <w:szCs w:val="24"/>
        </w:rPr>
        <w:t>s</w:t>
      </w:r>
      <w:r w:rsidRPr="008429BD">
        <w:rPr>
          <w:rFonts w:ascii="Times New Roman" w:hAnsi="Times New Roman"/>
          <w:sz w:val="24"/>
          <w:szCs w:val="24"/>
        </w:rPr>
        <w:t xml:space="preserve">. </w:t>
      </w:r>
      <w:ins w:id="592" w:author="Linderhof, Vincent" w:date="2016-03-06T14:39:00Z">
        <w:r w:rsidR="007B5639">
          <w:rPr>
            <w:rFonts w:ascii="Times New Roman" w:hAnsi="Times New Roman"/>
            <w:sz w:val="24"/>
            <w:szCs w:val="24"/>
          </w:rPr>
          <w:t xml:space="preserve">Most of them are smallholders. </w:t>
        </w:r>
      </w:ins>
      <w:ins w:id="593" w:author="Linderhof, Vincent" w:date="2016-03-06T14:40:00Z">
        <w:r w:rsidR="007B5639">
          <w:rPr>
            <w:rFonts w:ascii="Times New Roman" w:hAnsi="Times New Roman"/>
            <w:sz w:val="24"/>
            <w:szCs w:val="24"/>
          </w:rPr>
          <w:t>W</w:t>
        </w:r>
      </w:ins>
      <w:moveToRangeStart w:id="594" w:author="Linderhof, Vincent" w:date="2016-03-06T14:40:00Z" w:name="move445038531"/>
      <w:moveTo w:id="595" w:author="Linderhof, Vincent" w:date="2016-03-06T14:40:00Z">
        <w:del w:id="596" w:author="Linderhof, Vincent" w:date="2016-03-06T14:40:00Z">
          <w:r w:rsidR="007B5639" w:rsidRPr="008429BD" w:rsidDel="007B5639">
            <w:rPr>
              <w:rFonts w:ascii="Times New Roman" w:hAnsi="Times New Roman"/>
              <w:sz w:val="24"/>
              <w:szCs w:val="24"/>
            </w:rPr>
            <w:delText>w</w:delText>
          </w:r>
        </w:del>
        <w:r w:rsidR="007B5639" w:rsidRPr="008429BD">
          <w:rPr>
            <w:rFonts w:ascii="Times New Roman" w:hAnsi="Times New Roman"/>
            <w:sz w:val="24"/>
            <w:szCs w:val="24"/>
          </w:rPr>
          <w:t xml:space="preserve">e test whether </w:t>
        </w:r>
      </w:moveTo>
      <w:ins w:id="597" w:author="Linderhof, Vincent" w:date="2016-03-06T14:40:00Z">
        <w:r w:rsidR="007B5639">
          <w:rPr>
            <w:rFonts w:ascii="Times New Roman" w:hAnsi="Times New Roman"/>
            <w:sz w:val="24"/>
            <w:szCs w:val="24"/>
          </w:rPr>
          <w:t xml:space="preserve">or not </w:t>
        </w:r>
      </w:ins>
      <w:moveTo w:id="598" w:author="Linderhof, Vincent" w:date="2016-03-06T14:40:00Z">
        <w:r w:rsidR="007B5639" w:rsidRPr="008429BD">
          <w:rPr>
            <w:rFonts w:ascii="Times New Roman" w:hAnsi="Times New Roman"/>
            <w:sz w:val="24"/>
            <w:szCs w:val="24"/>
          </w:rPr>
          <w:t xml:space="preserve">a household’s total </w:t>
        </w:r>
      </w:moveTo>
      <w:ins w:id="599" w:author="Linderhof, Vincent" w:date="2016-03-06T14:40:00Z">
        <w:r w:rsidR="007B5639">
          <w:rPr>
            <w:rFonts w:ascii="Times New Roman" w:hAnsi="Times New Roman"/>
            <w:sz w:val="24"/>
            <w:szCs w:val="24"/>
          </w:rPr>
          <w:t xml:space="preserve">cultivated </w:t>
        </w:r>
      </w:ins>
      <w:moveTo w:id="600" w:author="Linderhof, Vincent" w:date="2016-03-06T14:40:00Z">
        <w:del w:id="601" w:author="Linderhof, Vincent" w:date="2016-03-06T14:40:00Z">
          <w:r w:rsidR="007B5639" w:rsidRPr="008429BD" w:rsidDel="007B5639">
            <w:rPr>
              <w:rFonts w:ascii="Times New Roman" w:hAnsi="Times New Roman"/>
              <w:sz w:val="24"/>
              <w:szCs w:val="24"/>
            </w:rPr>
            <w:delText xml:space="preserve">crop </w:delText>
          </w:r>
        </w:del>
        <w:r w:rsidR="007B5639" w:rsidRPr="008429BD">
          <w:rPr>
            <w:rFonts w:ascii="Times New Roman" w:hAnsi="Times New Roman"/>
            <w:sz w:val="24"/>
            <w:szCs w:val="24"/>
          </w:rPr>
          <w:t xml:space="preserve">area has an influence on </w:t>
        </w:r>
      </w:moveTo>
      <w:ins w:id="602" w:author="Linderhof, Vincent" w:date="2016-03-06T14:40:00Z">
        <w:r w:rsidR="007B5639">
          <w:rPr>
            <w:rFonts w:ascii="Times New Roman" w:hAnsi="Times New Roman"/>
            <w:sz w:val="24"/>
            <w:szCs w:val="24"/>
          </w:rPr>
          <w:t xml:space="preserve">dietary diversity through </w:t>
        </w:r>
      </w:ins>
      <w:moveTo w:id="603" w:author="Linderhof, Vincent" w:date="2016-03-06T14:40:00Z">
        <w:del w:id="604" w:author="Linderhof, Vincent" w:date="2016-03-06T14:40:00Z">
          <w:r w:rsidR="007B5639" w:rsidRPr="008429BD" w:rsidDel="007B5639">
            <w:rPr>
              <w:rFonts w:ascii="Times New Roman" w:hAnsi="Times New Roman"/>
              <w:sz w:val="24"/>
              <w:szCs w:val="24"/>
            </w:rPr>
            <w:delText xml:space="preserve">the income of the family and on </w:delText>
          </w:r>
        </w:del>
        <w:r w:rsidR="007B5639" w:rsidRPr="008429BD">
          <w:rPr>
            <w:rFonts w:ascii="Times New Roman" w:hAnsi="Times New Roman"/>
            <w:sz w:val="24"/>
            <w:szCs w:val="24"/>
          </w:rPr>
          <w:t xml:space="preserve">own </w:t>
        </w:r>
        <w:del w:id="605" w:author="Linderhof, Vincent" w:date="2016-03-06T14:41:00Z">
          <w:r w:rsidR="007B5639" w:rsidRPr="008429BD" w:rsidDel="007B5639">
            <w:rPr>
              <w:rFonts w:ascii="Times New Roman" w:hAnsi="Times New Roman"/>
              <w:sz w:val="24"/>
              <w:szCs w:val="24"/>
            </w:rPr>
            <w:delText xml:space="preserve">farm </w:delText>
          </w:r>
        </w:del>
        <w:r w:rsidR="007B5639" w:rsidRPr="008429BD">
          <w:rPr>
            <w:rFonts w:ascii="Times New Roman" w:hAnsi="Times New Roman"/>
            <w:sz w:val="24"/>
            <w:szCs w:val="24"/>
          </w:rPr>
          <w:t>production</w:t>
        </w:r>
        <w:del w:id="606" w:author="Linderhof, Vincent" w:date="2016-03-06T14:41:00Z">
          <w:r w:rsidR="007B5639" w:rsidRPr="008429BD" w:rsidDel="007B5639">
            <w:rPr>
              <w:rFonts w:ascii="Times New Roman" w:hAnsi="Times New Roman"/>
              <w:sz w:val="24"/>
              <w:szCs w:val="24"/>
            </w:rPr>
            <w:delText xml:space="preserve"> consumption</w:delText>
          </w:r>
        </w:del>
        <w:r w:rsidR="007B5639" w:rsidRPr="008429BD">
          <w:rPr>
            <w:rFonts w:ascii="Times New Roman" w:hAnsi="Times New Roman"/>
            <w:sz w:val="24"/>
            <w:szCs w:val="24"/>
          </w:rPr>
          <w:t xml:space="preserve">. More land </w:t>
        </w:r>
        <w:del w:id="607" w:author="Linderhof, Vincent" w:date="2016-03-06T14:41:00Z">
          <w:r w:rsidR="007B5639" w:rsidRPr="008429BD" w:rsidDel="007B5639">
            <w:rPr>
              <w:rFonts w:ascii="Times New Roman" w:hAnsi="Times New Roman"/>
              <w:sz w:val="24"/>
              <w:szCs w:val="24"/>
            </w:rPr>
            <w:delText xml:space="preserve">and maybe more plots </w:delText>
          </w:r>
        </w:del>
        <w:r w:rsidR="007B5639" w:rsidRPr="008429BD">
          <w:rPr>
            <w:rFonts w:ascii="Times New Roman" w:hAnsi="Times New Roman"/>
            <w:sz w:val="24"/>
            <w:szCs w:val="24"/>
          </w:rPr>
          <w:t xml:space="preserve">can encourage </w:t>
        </w:r>
        <w:del w:id="608" w:author="Linderhof, Vincent" w:date="2016-03-06T14:42:00Z">
          <w:r w:rsidR="007B5639" w:rsidRPr="008429BD" w:rsidDel="007B5639">
            <w:rPr>
              <w:rFonts w:ascii="Times New Roman" w:hAnsi="Times New Roman"/>
              <w:sz w:val="24"/>
              <w:szCs w:val="24"/>
            </w:rPr>
            <w:delText xml:space="preserve">and allow </w:delText>
          </w:r>
        </w:del>
        <w:r w:rsidR="007B5639" w:rsidRPr="008429BD">
          <w:rPr>
            <w:rFonts w:ascii="Times New Roman" w:hAnsi="Times New Roman"/>
            <w:sz w:val="24"/>
            <w:szCs w:val="24"/>
          </w:rPr>
          <w:t xml:space="preserve">households to </w:t>
        </w:r>
      </w:moveTo>
      <w:ins w:id="609" w:author="Linderhof, Vincent" w:date="2016-03-06T14:42:00Z">
        <w:r w:rsidR="007B5639">
          <w:rPr>
            <w:rFonts w:ascii="Times New Roman" w:hAnsi="Times New Roman"/>
            <w:sz w:val="24"/>
            <w:szCs w:val="24"/>
          </w:rPr>
          <w:t xml:space="preserve">grow more different </w:t>
        </w:r>
      </w:ins>
      <w:moveTo w:id="610" w:author="Linderhof, Vincent" w:date="2016-03-06T14:40:00Z">
        <w:del w:id="611" w:author="Linderhof, Vincent" w:date="2016-03-06T14:42:00Z">
          <w:r w:rsidR="007B5639" w:rsidRPr="008429BD" w:rsidDel="007B5639">
            <w:rPr>
              <w:rFonts w:ascii="Times New Roman" w:hAnsi="Times New Roman"/>
              <w:sz w:val="24"/>
              <w:szCs w:val="24"/>
            </w:rPr>
            <w:delText xml:space="preserve">produce a greater diversity of </w:delText>
          </w:r>
        </w:del>
        <w:r w:rsidR="007B5639" w:rsidRPr="008429BD">
          <w:rPr>
            <w:rFonts w:ascii="Times New Roman" w:hAnsi="Times New Roman"/>
            <w:sz w:val="24"/>
            <w:szCs w:val="24"/>
          </w:rPr>
          <w:t xml:space="preserve">crops. </w:t>
        </w:r>
        <w:del w:id="612" w:author="Linderhof, Vincent" w:date="2016-03-06T14:42:00Z">
          <w:r w:rsidR="007B5639" w:rsidRPr="008429BD" w:rsidDel="007B5639">
            <w:rPr>
              <w:rFonts w:ascii="Times New Roman" w:hAnsi="Times New Roman"/>
              <w:sz w:val="24"/>
              <w:szCs w:val="24"/>
            </w:rPr>
            <w:delText xml:space="preserve"> Accordingly, this variable is presumed to be positively correlated with food diversity and caloric intakes of the household.</w:delText>
          </w:r>
        </w:del>
      </w:moveTo>
      <w:moveToRangeEnd w:id="594"/>
      <w:del w:id="613" w:author="Linderhof, Vincent" w:date="2016-03-06T14:39:00Z">
        <w:r w:rsidR="00641326" w:rsidRPr="008429BD" w:rsidDel="007B5639">
          <w:rPr>
            <w:rFonts w:ascii="Times New Roman" w:hAnsi="Times New Roman"/>
            <w:sz w:val="24"/>
            <w:szCs w:val="24"/>
          </w:rPr>
          <w:delText xml:space="preserve">The number of </w:delText>
        </w:r>
        <w:r w:rsidR="00DD3B9E" w:rsidRPr="008429BD" w:rsidDel="007B5639">
          <w:rPr>
            <w:rFonts w:ascii="Times New Roman" w:hAnsi="Times New Roman"/>
            <w:sz w:val="24"/>
            <w:szCs w:val="24"/>
          </w:rPr>
          <w:delText>household member</w:delText>
        </w:r>
        <w:r w:rsidR="00C0312E" w:rsidRPr="008429BD" w:rsidDel="007B5639">
          <w:rPr>
            <w:rFonts w:ascii="Times New Roman" w:hAnsi="Times New Roman"/>
            <w:sz w:val="24"/>
            <w:szCs w:val="24"/>
          </w:rPr>
          <w:delText>s</w:delText>
        </w:r>
        <w:r w:rsidR="00DD3B9E" w:rsidRPr="008429BD" w:rsidDel="007B5639">
          <w:rPr>
            <w:rFonts w:ascii="Times New Roman" w:hAnsi="Times New Roman"/>
            <w:sz w:val="24"/>
            <w:szCs w:val="24"/>
          </w:rPr>
          <w:delText xml:space="preserve"> who have</w:delText>
        </w:r>
        <w:r w:rsidR="00C0312E" w:rsidRPr="008429BD" w:rsidDel="007B5639">
          <w:rPr>
            <w:rFonts w:ascii="Times New Roman" w:hAnsi="Times New Roman"/>
            <w:sz w:val="24"/>
            <w:szCs w:val="24"/>
          </w:rPr>
          <w:delText xml:space="preserve"> </w:delText>
        </w:r>
        <w:r w:rsidR="00DD3B9E" w:rsidRPr="008429BD" w:rsidDel="007B5639">
          <w:rPr>
            <w:rFonts w:ascii="Times New Roman" w:hAnsi="Times New Roman"/>
            <w:sz w:val="24"/>
            <w:szCs w:val="24"/>
          </w:rPr>
          <w:delText>work</w:delText>
        </w:r>
        <w:r w:rsidR="00C0312E" w:rsidRPr="008429BD" w:rsidDel="007B5639">
          <w:rPr>
            <w:rFonts w:ascii="Times New Roman" w:hAnsi="Times New Roman"/>
            <w:sz w:val="24"/>
            <w:szCs w:val="24"/>
          </w:rPr>
          <w:delText>ed</w:delText>
        </w:r>
        <w:r w:rsidR="00DD3B9E" w:rsidRPr="008429BD" w:rsidDel="007B5639">
          <w:rPr>
            <w:rFonts w:ascii="Times New Roman" w:hAnsi="Times New Roman"/>
            <w:sz w:val="24"/>
            <w:szCs w:val="24"/>
          </w:rPr>
          <w:delText xml:space="preserve"> in</w:delText>
        </w:r>
        <w:r w:rsidR="0036035D" w:rsidRPr="008429BD" w:rsidDel="007B5639">
          <w:rPr>
            <w:rFonts w:ascii="Times New Roman" w:hAnsi="Times New Roman"/>
            <w:sz w:val="24"/>
            <w:szCs w:val="24"/>
          </w:rPr>
          <w:delText xml:space="preserve"> sector </w:delText>
        </w:r>
        <w:r w:rsidR="00641326" w:rsidRPr="008429BD" w:rsidDel="007B5639">
          <w:rPr>
            <w:rFonts w:ascii="Times New Roman" w:hAnsi="Times New Roman"/>
            <w:sz w:val="24"/>
            <w:szCs w:val="24"/>
          </w:rPr>
          <w:delText xml:space="preserve">other </w:delText>
        </w:r>
        <w:r w:rsidR="0036035D" w:rsidRPr="008429BD" w:rsidDel="007B5639">
          <w:rPr>
            <w:rFonts w:ascii="Times New Roman" w:hAnsi="Times New Roman"/>
            <w:sz w:val="24"/>
            <w:szCs w:val="24"/>
          </w:rPr>
          <w:delText>than agriculture is</w:delText>
        </w:r>
        <w:r w:rsidR="00641326" w:rsidRPr="008429BD" w:rsidDel="007B5639">
          <w:rPr>
            <w:rFonts w:ascii="Times New Roman" w:hAnsi="Times New Roman"/>
            <w:sz w:val="24"/>
            <w:szCs w:val="24"/>
          </w:rPr>
          <w:delText xml:space="preserve"> hypothesized to be positively related to dietary diversity because of its positive influence on income. </w:delText>
        </w:r>
        <w:r w:rsidR="0036035D" w:rsidRPr="008429BD" w:rsidDel="007B5639">
          <w:rPr>
            <w:rFonts w:ascii="Times New Roman" w:hAnsi="Times New Roman"/>
            <w:sz w:val="24"/>
            <w:szCs w:val="24"/>
          </w:rPr>
          <w:delText xml:space="preserve">  </w:delText>
        </w:r>
        <w:r w:rsidR="00641326" w:rsidRPr="008429BD" w:rsidDel="007B5639">
          <w:rPr>
            <w:rFonts w:ascii="Times New Roman" w:hAnsi="Times New Roman"/>
            <w:sz w:val="24"/>
            <w:szCs w:val="24"/>
          </w:rPr>
          <w:delText xml:space="preserve">Such </w:delText>
        </w:r>
        <w:r w:rsidR="0036035D" w:rsidRPr="008429BD" w:rsidDel="007B5639">
          <w:rPr>
            <w:rFonts w:ascii="Times New Roman" w:hAnsi="Times New Roman"/>
            <w:sz w:val="24"/>
            <w:szCs w:val="24"/>
          </w:rPr>
          <w:delText>job</w:delText>
        </w:r>
        <w:r w:rsidR="00641326" w:rsidRPr="008429BD" w:rsidDel="007B5639">
          <w:rPr>
            <w:rFonts w:ascii="Times New Roman" w:hAnsi="Times New Roman"/>
            <w:sz w:val="24"/>
            <w:szCs w:val="24"/>
          </w:rPr>
          <w:delText>s</w:delText>
        </w:r>
        <w:r w:rsidR="0036035D" w:rsidRPr="008429BD" w:rsidDel="007B5639">
          <w:rPr>
            <w:rFonts w:ascii="Times New Roman" w:hAnsi="Times New Roman"/>
            <w:sz w:val="24"/>
            <w:szCs w:val="24"/>
          </w:rPr>
          <w:delText xml:space="preserve"> </w:delText>
        </w:r>
        <w:r w:rsidR="00393D6C" w:rsidRPr="008429BD" w:rsidDel="007B5639">
          <w:rPr>
            <w:rFonts w:ascii="Times New Roman" w:hAnsi="Times New Roman"/>
            <w:sz w:val="24"/>
            <w:szCs w:val="24"/>
          </w:rPr>
          <w:delText xml:space="preserve">are </w:delText>
        </w:r>
        <w:r w:rsidR="008162DF" w:rsidRPr="008429BD" w:rsidDel="007B5639">
          <w:rPr>
            <w:rFonts w:ascii="Times New Roman" w:hAnsi="Times New Roman"/>
            <w:sz w:val="24"/>
            <w:szCs w:val="24"/>
          </w:rPr>
          <w:delText>could</w:delText>
        </w:r>
        <w:r w:rsidR="00393D6C" w:rsidRPr="008429BD" w:rsidDel="007B5639">
          <w:rPr>
            <w:rFonts w:ascii="Times New Roman" w:hAnsi="Times New Roman"/>
            <w:sz w:val="24"/>
            <w:szCs w:val="24"/>
          </w:rPr>
          <w:delText xml:space="preserve"> </w:delText>
        </w:r>
        <w:r w:rsidR="0036035D" w:rsidRPr="008429BD" w:rsidDel="007B5639">
          <w:rPr>
            <w:rFonts w:ascii="Times New Roman" w:hAnsi="Times New Roman"/>
            <w:sz w:val="24"/>
            <w:szCs w:val="24"/>
          </w:rPr>
          <w:delText xml:space="preserve">represent a significant </w:delText>
        </w:r>
        <w:r w:rsidR="00641326" w:rsidRPr="008429BD" w:rsidDel="007B5639">
          <w:rPr>
            <w:rFonts w:ascii="Times New Roman" w:hAnsi="Times New Roman"/>
            <w:sz w:val="24"/>
            <w:szCs w:val="24"/>
          </w:rPr>
          <w:delText xml:space="preserve">source of </w:delText>
        </w:r>
        <w:r w:rsidR="00193FF8" w:rsidRPr="008429BD" w:rsidDel="007B5639">
          <w:rPr>
            <w:rFonts w:ascii="Times New Roman" w:hAnsi="Times New Roman"/>
            <w:sz w:val="24"/>
            <w:szCs w:val="24"/>
          </w:rPr>
          <w:delText>income</w:delText>
        </w:r>
        <w:r w:rsidR="0036035D" w:rsidRPr="008429BD" w:rsidDel="007B5639">
          <w:rPr>
            <w:rFonts w:ascii="Times New Roman" w:hAnsi="Times New Roman"/>
            <w:sz w:val="24"/>
            <w:szCs w:val="24"/>
          </w:rPr>
          <w:delText xml:space="preserve"> for household</w:delText>
        </w:r>
        <w:r w:rsidR="009C7A5A" w:rsidRPr="008429BD" w:rsidDel="007B5639">
          <w:rPr>
            <w:rFonts w:ascii="Times New Roman" w:hAnsi="Times New Roman"/>
            <w:sz w:val="24"/>
            <w:szCs w:val="24"/>
          </w:rPr>
          <w:delText>s</w:delText>
        </w:r>
        <w:r w:rsidR="0036035D" w:rsidRPr="008429BD" w:rsidDel="007B5639">
          <w:rPr>
            <w:rFonts w:ascii="Times New Roman" w:hAnsi="Times New Roman"/>
            <w:sz w:val="24"/>
            <w:szCs w:val="24"/>
          </w:rPr>
          <w:delText xml:space="preserve"> and make the</w:delText>
        </w:r>
        <w:r w:rsidR="009C7A5A" w:rsidRPr="008429BD" w:rsidDel="007B5639">
          <w:rPr>
            <w:rFonts w:ascii="Times New Roman" w:hAnsi="Times New Roman"/>
            <w:sz w:val="24"/>
            <w:szCs w:val="24"/>
          </w:rPr>
          <w:delText>m</w:delText>
        </w:r>
        <w:r w:rsidR="0036035D" w:rsidRPr="008429BD" w:rsidDel="007B5639">
          <w:rPr>
            <w:rFonts w:ascii="Times New Roman" w:hAnsi="Times New Roman"/>
            <w:sz w:val="24"/>
            <w:szCs w:val="24"/>
          </w:rPr>
          <w:delText xml:space="preserve"> </w:delText>
        </w:r>
        <w:r w:rsidR="008162DF" w:rsidRPr="008429BD" w:rsidDel="007B5639">
          <w:rPr>
            <w:rFonts w:ascii="Times New Roman" w:hAnsi="Times New Roman"/>
            <w:sz w:val="24"/>
            <w:szCs w:val="24"/>
          </w:rPr>
          <w:delText xml:space="preserve">economically </w:delText>
        </w:r>
        <w:r w:rsidR="0036035D" w:rsidRPr="008429BD" w:rsidDel="007B5639">
          <w:rPr>
            <w:rFonts w:ascii="Times New Roman" w:hAnsi="Times New Roman"/>
            <w:sz w:val="24"/>
            <w:szCs w:val="24"/>
          </w:rPr>
          <w:delText xml:space="preserve">more independent of </w:delText>
        </w:r>
        <w:r w:rsidR="00641326" w:rsidRPr="008429BD" w:rsidDel="007B5639">
          <w:rPr>
            <w:rFonts w:ascii="Times New Roman" w:hAnsi="Times New Roman"/>
            <w:sz w:val="24"/>
            <w:szCs w:val="24"/>
          </w:rPr>
          <w:delText xml:space="preserve">the </w:delText>
        </w:r>
        <w:r w:rsidR="0036035D" w:rsidRPr="008429BD" w:rsidDel="007B5639">
          <w:rPr>
            <w:rFonts w:ascii="Times New Roman" w:hAnsi="Times New Roman"/>
            <w:sz w:val="24"/>
            <w:szCs w:val="24"/>
          </w:rPr>
          <w:delText xml:space="preserve">agricultural sector. </w:delText>
        </w:r>
        <w:r w:rsidR="00641326" w:rsidRPr="008429BD" w:rsidDel="007B5639">
          <w:rPr>
            <w:rFonts w:ascii="Times New Roman" w:hAnsi="Times New Roman"/>
            <w:sz w:val="24"/>
            <w:szCs w:val="24"/>
          </w:rPr>
          <w:delText xml:space="preserve"> In addition, t</w:delText>
        </w:r>
        <w:r w:rsidR="00DD3B9E" w:rsidRPr="008429BD" w:rsidDel="007B5639">
          <w:rPr>
            <w:rFonts w:ascii="Times New Roman" w:hAnsi="Times New Roman"/>
            <w:sz w:val="24"/>
            <w:szCs w:val="24"/>
          </w:rPr>
          <w:delText>he proporti</w:delText>
        </w:r>
        <w:r w:rsidR="00430141" w:rsidRPr="008429BD" w:rsidDel="007B5639">
          <w:rPr>
            <w:rFonts w:ascii="Times New Roman" w:hAnsi="Times New Roman"/>
            <w:sz w:val="24"/>
            <w:szCs w:val="24"/>
          </w:rPr>
          <w:delText>on of food items</w:delText>
        </w:r>
        <w:r w:rsidR="009C01BB" w:rsidRPr="008429BD" w:rsidDel="007B5639">
          <w:rPr>
            <w:rFonts w:ascii="Times New Roman" w:hAnsi="Times New Roman"/>
            <w:sz w:val="24"/>
            <w:szCs w:val="24"/>
          </w:rPr>
          <w:delText xml:space="preserve"> consumed from </w:delText>
        </w:r>
        <w:r w:rsidR="00641326" w:rsidRPr="008429BD" w:rsidDel="007B5639">
          <w:rPr>
            <w:rFonts w:ascii="Times New Roman" w:hAnsi="Times New Roman"/>
            <w:sz w:val="24"/>
            <w:szCs w:val="24"/>
          </w:rPr>
          <w:delText xml:space="preserve">a </w:delText>
        </w:r>
        <w:r w:rsidR="009C01BB" w:rsidRPr="008429BD" w:rsidDel="007B5639">
          <w:rPr>
            <w:rFonts w:ascii="Times New Roman" w:hAnsi="Times New Roman"/>
            <w:sz w:val="24"/>
            <w:szCs w:val="24"/>
          </w:rPr>
          <w:delText>household</w:delText>
        </w:r>
        <w:r w:rsidR="00641326" w:rsidRPr="008429BD" w:rsidDel="007B5639">
          <w:rPr>
            <w:rFonts w:ascii="Times New Roman" w:hAnsi="Times New Roman"/>
            <w:sz w:val="24"/>
            <w:szCs w:val="24"/>
          </w:rPr>
          <w:delText>’s own</w:delText>
        </w:r>
        <w:r w:rsidR="009C01BB" w:rsidRPr="008429BD" w:rsidDel="007B5639">
          <w:rPr>
            <w:rFonts w:ascii="Times New Roman" w:hAnsi="Times New Roman"/>
            <w:sz w:val="24"/>
            <w:szCs w:val="24"/>
          </w:rPr>
          <w:delText xml:space="preserve"> farm production</w:delText>
        </w:r>
        <w:r w:rsidR="00DD3B9E" w:rsidRPr="008429BD" w:rsidDel="007B5639">
          <w:rPr>
            <w:rFonts w:ascii="Times New Roman" w:hAnsi="Times New Roman"/>
            <w:sz w:val="24"/>
            <w:szCs w:val="24"/>
          </w:rPr>
          <w:delText xml:space="preserve"> </w:delText>
        </w:r>
        <w:r w:rsidR="009C01BB" w:rsidRPr="008429BD" w:rsidDel="007B5639">
          <w:rPr>
            <w:rFonts w:ascii="Times New Roman" w:hAnsi="Times New Roman"/>
            <w:sz w:val="24"/>
            <w:szCs w:val="24"/>
          </w:rPr>
          <w:delText xml:space="preserve">is expected to be positively correlated with </w:delText>
        </w:r>
        <w:r w:rsidR="00DE6A92" w:rsidRPr="008429BD" w:rsidDel="007B5639">
          <w:rPr>
            <w:rFonts w:ascii="Times New Roman" w:hAnsi="Times New Roman"/>
            <w:sz w:val="24"/>
            <w:szCs w:val="24"/>
          </w:rPr>
          <w:delText xml:space="preserve">dietary </w:delText>
        </w:r>
        <w:r w:rsidR="009C01BB" w:rsidRPr="008429BD" w:rsidDel="007B5639">
          <w:rPr>
            <w:rFonts w:ascii="Times New Roman" w:hAnsi="Times New Roman"/>
            <w:sz w:val="24"/>
            <w:szCs w:val="24"/>
          </w:rPr>
          <w:delText>diversity of consumption</w:delText>
        </w:r>
        <w:r w:rsidR="00393D6C" w:rsidRPr="008429BD" w:rsidDel="007B5639">
          <w:rPr>
            <w:rFonts w:ascii="Times New Roman" w:hAnsi="Times New Roman"/>
            <w:sz w:val="24"/>
            <w:szCs w:val="24"/>
          </w:rPr>
          <w:delText xml:space="preserve">.  </w:delText>
        </w:r>
        <w:r w:rsidRPr="008429BD" w:rsidDel="007B5639">
          <w:rPr>
            <w:rFonts w:ascii="Times New Roman" w:hAnsi="Times New Roman"/>
            <w:sz w:val="24"/>
            <w:szCs w:val="24"/>
          </w:rPr>
          <w:delText xml:space="preserve"> </w:delText>
        </w:r>
        <w:r w:rsidR="00393D6C" w:rsidRPr="008429BD" w:rsidDel="007B5639">
          <w:rPr>
            <w:rFonts w:ascii="Times New Roman" w:hAnsi="Times New Roman"/>
            <w:sz w:val="24"/>
            <w:szCs w:val="24"/>
          </w:rPr>
          <w:delText>W</w:delText>
        </w:r>
        <w:r w:rsidRPr="008429BD" w:rsidDel="007B5639">
          <w:rPr>
            <w:rFonts w:ascii="Times New Roman" w:hAnsi="Times New Roman"/>
            <w:sz w:val="24"/>
            <w:szCs w:val="24"/>
          </w:rPr>
          <w:delText xml:space="preserve">e </w:delText>
        </w:r>
        <w:r w:rsidR="00393D6C" w:rsidRPr="008429BD" w:rsidDel="007B5639">
          <w:rPr>
            <w:rFonts w:ascii="Times New Roman" w:hAnsi="Times New Roman"/>
            <w:sz w:val="24"/>
            <w:szCs w:val="24"/>
          </w:rPr>
          <w:delText xml:space="preserve">hypothesize </w:delText>
        </w:r>
        <w:r w:rsidRPr="008429BD" w:rsidDel="007B5639">
          <w:rPr>
            <w:rFonts w:ascii="Times New Roman" w:hAnsi="Times New Roman"/>
            <w:sz w:val="24"/>
            <w:szCs w:val="24"/>
          </w:rPr>
          <w:delText xml:space="preserve">that a family with a farm </w:delText>
        </w:r>
        <w:r w:rsidR="00393D6C" w:rsidRPr="008429BD" w:rsidDel="007B5639">
          <w:rPr>
            <w:rFonts w:ascii="Times New Roman" w:hAnsi="Times New Roman"/>
            <w:sz w:val="24"/>
            <w:szCs w:val="24"/>
          </w:rPr>
          <w:delText xml:space="preserve">has </w:delText>
        </w:r>
        <w:r w:rsidR="00E565F1" w:rsidRPr="008429BD" w:rsidDel="007B5639">
          <w:rPr>
            <w:rFonts w:ascii="Times New Roman" w:hAnsi="Times New Roman"/>
            <w:sz w:val="24"/>
            <w:szCs w:val="24"/>
          </w:rPr>
          <w:delText xml:space="preserve">potentially </w:delText>
        </w:r>
        <w:r w:rsidRPr="008429BD" w:rsidDel="007B5639">
          <w:rPr>
            <w:rFonts w:ascii="Times New Roman" w:hAnsi="Times New Roman"/>
            <w:sz w:val="24"/>
            <w:szCs w:val="24"/>
          </w:rPr>
          <w:delText xml:space="preserve">greater </w:delText>
        </w:r>
        <w:r w:rsidR="0058040E" w:rsidRPr="008429BD" w:rsidDel="007B5639">
          <w:rPr>
            <w:rFonts w:ascii="Times New Roman" w:hAnsi="Times New Roman"/>
            <w:sz w:val="24"/>
            <w:szCs w:val="24"/>
          </w:rPr>
          <w:delText xml:space="preserve">access </w:delText>
        </w:r>
        <w:r w:rsidR="00E565F1" w:rsidRPr="008429BD" w:rsidDel="007B5639">
          <w:rPr>
            <w:rFonts w:ascii="Times New Roman" w:hAnsi="Times New Roman"/>
            <w:sz w:val="24"/>
            <w:szCs w:val="24"/>
          </w:rPr>
          <w:delText xml:space="preserve">to a </w:delText>
        </w:r>
        <w:r w:rsidRPr="008429BD" w:rsidDel="007B5639">
          <w:rPr>
            <w:rFonts w:ascii="Times New Roman" w:hAnsi="Times New Roman"/>
            <w:sz w:val="24"/>
            <w:szCs w:val="24"/>
          </w:rPr>
          <w:delText xml:space="preserve">diversity of food </w:delText>
        </w:r>
        <w:r w:rsidR="00E565F1" w:rsidRPr="008429BD" w:rsidDel="007B5639">
          <w:rPr>
            <w:rFonts w:ascii="Times New Roman" w:hAnsi="Times New Roman"/>
            <w:sz w:val="24"/>
            <w:szCs w:val="24"/>
          </w:rPr>
          <w:delText xml:space="preserve">items not otherwise available through the </w:delText>
        </w:r>
        <w:commentRangeStart w:id="614"/>
        <w:r w:rsidR="00E565F1" w:rsidRPr="008429BD" w:rsidDel="007B5639">
          <w:rPr>
            <w:rFonts w:ascii="Times New Roman" w:hAnsi="Times New Roman"/>
            <w:sz w:val="24"/>
            <w:szCs w:val="24"/>
          </w:rPr>
          <w:delText>market or elsewhere.</w:delText>
        </w:r>
        <w:r w:rsidR="006922B8" w:rsidRPr="008429BD" w:rsidDel="007B5639">
          <w:rPr>
            <w:rFonts w:ascii="Times New Roman" w:hAnsi="Times New Roman"/>
            <w:sz w:val="24"/>
            <w:szCs w:val="24"/>
          </w:rPr>
          <w:delText xml:space="preserve"> </w:delText>
        </w:r>
        <w:r w:rsidR="00641326" w:rsidRPr="008429BD" w:rsidDel="007B5639">
          <w:rPr>
            <w:rFonts w:ascii="Times New Roman" w:hAnsi="Times New Roman"/>
            <w:sz w:val="24"/>
            <w:szCs w:val="24"/>
          </w:rPr>
          <w:delText xml:space="preserve"> </w:delText>
        </w:r>
        <w:r w:rsidR="00A71444" w:rsidRPr="008429BD" w:rsidDel="007B5639">
          <w:rPr>
            <w:rFonts w:ascii="Times New Roman" w:hAnsi="Times New Roman"/>
            <w:sz w:val="24"/>
            <w:szCs w:val="24"/>
          </w:rPr>
          <w:delText>Whether the head of the h</w:delText>
        </w:r>
        <w:r w:rsidR="00D944D6" w:rsidRPr="008429BD" w:rsidDel="007B5639">
          <w:rPr>
            <w:rFonts w:ascii="Times New Roman" w:hAnsi="Times New Roman"/>
            <w:sz w:val="24"/>
            <w:szCs w:val="24"/>
          </w:rPr>
          <w:delText>ousehold</w:delText>
        </w:r>
        <w:r w:rsidR="00A71444" w:rsidRPr="008429BD" w:rsidDel="007B5639">
          <w:rPr>
            <w:rFonts w:ascii="Times New Roman" w:hAnsi="Times New Roman"/>
            <w:sz w:val="24"/>
            <w:szCs w:val="24"/>
          </w:rPr>
          <w:delText xml:space="preserve"> primarily makes </w:delText>
        </w:r>
        <w:r w:rsidR="003727A7" w:rsidRPr="008429BD" w:rsidDel="007B5639">
          <w:rPr>
            <w:rFonts w:ascii="Times New Roman" w:hAnsi="Times New Roman"/>
            <w:sz w:val="24"/>
            <w:szCs w:val="24"/>
          </w:rPr>
          <w:delText>economic farm</w:delText>
        </w:r>
        <w:r w:rsidR="00A71444" w:rsidRPr="008429BD" w:rsidDel="007B5639">
          <w:rPr>
            <w:rFonts w:ascii="Times New Roman" w:hAnsi="Times New Roman"/>
            <w:sz w:val="24"/>
            <w:szCs w:val="24"/>
          </w:rPr>
          <w:delText xml:space="preserve"> decision</w:delText>
        </w:r>
        <w:r w:rsidR="003727A7" w:rsidRPr="008429BD" w:rsidDel="007B5639">
          <w:rPr>
            <w:rFonts w:ascii="Times New Roman" w:hAnsi="Times New Roman"/>
            <w:sz w:val="24"/>
            <w:szCs w:val="24"/>
          </w:rPr>
          <w:delText>s</w:delText>
        </w:r>
        <w:r w:rsidR="00A71444" w:rsidRPr="008429BD" w:rsidDel="007B5639">
          <w:rPr>
            <w:rFonts w:ascii="Times New Roman" w:hAnsi="Times New Roman"/>
            <w:sz w:val="24"/>
            <w:szCs w:val="24"/>
          </w:rPr>
          <w:delText xml:space="preserve"> was evaluated.   </w:delText>
        </w:r>
      </w:del>
      <w:r w:rsidR="00A71444" w:rsidRPr="008429BD">
        <w:rPr>
          <w:rFonts w:ascii="Times New Roman" w:hAnsi="Times New Roman"/>
          <w:sz w:val="24"/>
          <w:szCs w:val="24"/>
        </w:rPr>
        <w:t>Jones et al. (2014)</w:t>
      </w:r>
      <w:del w:id="615" w:author="Linderhof, Vincent" w:date="2016-03-06T14:37:00Z">
        <w:r w:rsidR="00275468" w:rsidRPr="008429BD" w:rsidDel="007B5639">
          <w:rPr>
            <w:rFonts w:ascii="Times New Roman" w:hAnsi="Times New Roman"/>
            <w:sz w:val="24"/>
            <w:szCs w:val="24"/>
          </w:rPr>
          <w:delText>,</w:delText>
        </w:r>
      </w:del>
      <w:r w:rsidR="00A71444" w:rsidRPr="008429BD">
        <w:rPr>
          <w:rFonts w:ascii="Times New Roman" w:hAnsi="Times New Roman"/>
          <w:sz w:val="24"/>
          <w:szCs w:val="24"/>
        </w:rPr>
        <w:t xml:space="preserve"> argue</w:t>
      </w:r>
      <w:ins w:id="616" w:author="Linderhof, Vincent" w:date="2016-03-06T14:42:00Z">
        <w:r w:rsidR="007B5639">
          <w:rPr>
            <w:rFonts w:ascii="Times New Roman" w:hAnsi="Times New Roman"/>
            <w:sz w:val="24"/>
            <w:szCs w:val="24"/>
          </w:rPr>
          <w:t>d that</w:t>
        </w:r>
      </w:ins>
      <w:r w:rsidR="00A71444" w:rsidRPr="008429BD">
        <w:rPr>
          <w:rFonts w:ascii="Times New Roman" w:hAnsi="Times New Roman"/>
          <w:sz w:val="24"/>
          <w:szCs w:val="24"/>
        </w:rPr>
        <w:t xml:space="preserve"> dietary diversity increases when the head of the household controls </w:t>
      </w:r>
      <w:r w:rsidR="003A2A92" w:rsidRPr="008429BD">
        <w:rPr>
          <w:rFonts w:ascii="Times New Roman" w:hAnsi="Times New Roman"/>
          <w:sz w:val="24"/>
          <w:szCs w:val="24"/>
        </w:rPr>
        <w:t xml:space="preserve">agricultural earnings decisions. </w:t>
      </w:r>
      <w:r w:rsidR="003727A7" w:rsidRPr="008429BD">
        <w:rPr>
          <w:rFonts w:ascii="Times New Roman" w:hAnsi="Times New Roman"/>
          <w:sz w:val="24"/>
          <w:szCs w:val="24"/>
        </w:rPr>
        <w:t xml:space="preserve">The underlying assumption, presumably, is that the head of the </w:t>
      </w:r>
      <w:commentRangeEnd w:id="614"/>
      <w:r w:rsidR="00EE4873" w:rsidRPr="008429BD">
        <w:rPr>
          <w:rStyle w:val="CommentReference"/>
          <w:rFonts w:ascii="Times New Roman" w:hAnsi="Times New Roman"/>
          <w:sz w:val="24"/>
          <w:szCs w:val="24"/>
        </w:rPr>
        <w:commentReference w:id="614"/>
      </w:r>
      <w:r w:rsidR="003727A7" w:rsidRPr="008429BD">
        <w:rPr>
          <w:rFonts w:ascii="Times New Roman" w:hAnsi="Times New Roman"/>
          <w:sz w:val="24"/>
          <w:szCs w:val="24"/>
        </w:rPr>
        <w:t>household has as an aim high dietary diversity</w:t>
      </w:r>
      <w:del w:id="617" w:author="Linderhof, Vincent" w:date="2016-03-06T14:43:00Z">
        <w:r w:rsidR="003727A7" w:rsidRPr="008429BD" w:rsidDel="007B5639">
          <w:rPr>
            <w:rFonts w:ascii="Times New Roman" w:hAnsi="Times New Roman"/>
            <w:sz w:val="24"/>
            <w:szCs w:val="24"/>
          </w:rPr>
          <w:delText>.  Finally,</w:delText>
        </w:r>
      </w:del>
      <w:ins w:id="618" w:author="Linderhof, Vincent" w:date="2016-03-06T14:43:00Z">
        <w:r w:rsidR="007B5639">
          <w:rPr>
            <w:rFonts w:ascii="Times New Roman" w:hAnsi="Times New Roman"/>
            <w:sz w:val="24"/>
            <w:szCs w:val="24"/>
          </w:rPr>
          <w:t>.</w:t>
        </w:r>
      </w:ins>
      <w:r w:rsidR="003727A7" w:rsidRPr="008429BD">
        <w:rPr>
          <w:rFonts w:ascii="Times New Roman" w:hAnsi="Times New Roman"/>
          <w:sz w:val="24"/>
          <w:szCs w:val="24"/>
        </w:rPr>
        <w:t xml:space="preserve"> </w:t>
      </w:r>
      <w:moveFromRangeStart w:id="619" w:author="Linderhof, Vincent" w:date="2016-03-06T14:40:00Z" w:name="move445038531"/>
      <w:moveFrom w:id="620" w:author="Linderhof, Vincent" w:date="2016-03-06T14:40:00Z">
        <w:r w:rsidR="00275468" w:rsidRPr="008429BD" w:rsidDel="007B5639">
          <w:rPr>
            <w:rFonts w:ascii="Times New Roman" w:hAnsi="Times New Roman"/>
            <w:sz w:val="24"/>
            <w:szCs w:val="24"/>
          </w:rPr>
          <w:t xml:space="preserve">we test whether </w:t>
        </w:r>
        <w:r w:rsidR="003727A7" w:rsidRPr="008429BD" w:rsidDel="007B5639">
          <w:rPr>
            <w:rFonts w:ascii="Times New Roman" w:hAnsi="Times New Roman"/>
            <w:sz w:val="24"/>
            <w:szCs w:val="24"/>
          </w:rPr>
          <w:t>a household’s</w:t>
        </w:r>
        <w:r w:rsidR="00642581" w:rsidRPr="008429BD" w:rsidDel="007B5639">
          <w:rPr>
            <w:rFonts w:ascii="Times New Roman" w:hAnsi="Times New Roman"/>
            <w:sz w:val="24"/>
            <w:szCs w:val="24"/>
          </w:rPr>
          <w:t xml:space="preserve"> total crop area </w:t>
        </w:r>
        <w:r w:rsidR="00C41EFE" w:rsidRPr="008429BD" w:rsidDel="007B5639">
          <w:rPr>
            <w:rFonts w:ascii="Times New Roman" w:hAnsi="Times New Roman"/>
            <w:sz w:val="24"/>
            <w:szCs w:val="24"/>
          </w:rPr>
          <w:t>has an</w:t>
        </w:r>
        <w:r w:rsidR="00642581" w:rsidRPr="008429BD" w:rsidDel="007B5639">
          <w:rPr>
            <w:rFonts w:ascii="Times New Roman" w:hAnsi="Times New Roman"/>
            <w:sz w:val="24"/>
            <w:szCs w:val="24"/>
          </w:rPr>
          <w:t xml:space="preserve"> influence on the </w:t>
        </w:r>
        <w:r w:rsidR="00193FF8" w:rsidRPr="008429BD" w:rsidDel="007B5639">
          <w:rPr>
            <w:rFonts w:ascii="Times New Roman" w:hAnsi="Times New Roman"/>
            <w:sz w:val="24"/>
            <w:szCs w:val="24"/>
          </w:rPr>
          <w:t>income</w:t>
        </w:r>
        <w:r w:rsidR="00642581" w:rsidRPr="008429BD" w:rsidDel="007B5639">
          <w:rPr>
            <w:rFonts w:ascii="Times New Roman" w:hAnsi="Times New Roman"/>
            <w:sz w:val="24"/>
            <w:szCs w:val="24"/>
          </w:rPr>
          <w:t xml:space="preserve"> of the family and on own farm production consumption.</w:t>
        </w:r>
        <w:r w:rsidR="00204E2C" w:rsidRPr="008429BD" w:rsidDel="007B5639">
          <w:rPr>
            <w:rFonts w:ascii="Times New Roman" w:hAnsi="Times New Roman"/>
            <w:sz w:val="24"/>
            <w:szCs w:val="24"/>
          </w:rPr>
          <w:t xml:space="preserve"> More land and maybe more plots can encourage and allow households to produce</w:t>
        </w:r>
        <w:r w:rsidR="003727A7" w:rsidRPr="008429BD" w:rsidDel="007B5639">
          <w:rPr>
            <w:rFonts w:ascii="Times New Roman" w:hAnsi="Times New Roman"/>
            <w:sz w:val="24"/>
            <w:szCs w:val="24"/>
          </w:rPr>
          <w:t xml:space="preserve"> a greater </w:t>
        </w:r>
        <w:r w:rsidR="00204E2C" w:rsidRPr="008429BD" w:rsidDel="007B5639">
          <w:rPr>
            <w:rFonts w:ascii="Times New Roman" w:hAnsi="Times New Roman"/>
            <w:sz w:val="24"/>
            <w:szCs w:val="24"/>
          </w:rPr>
          <w:t>diversity</w:t>
        </w:r>
        <w:r w:rsidR="003727A7" w:rsidRPr="008429BD" w:rsidDel="007B5639">
          <w:rPr>
            <w:rFonts w:ascii="Times New Roman" w:hAnsi="Times New Roman"/>
            <w:sz w:val="24"/>
            <w:szCs w:val="24"/>
          </w:rPr>
          <w:t xml:space="preserve"> of crops.</w:t>
        </w:r>
        <w:r w:rsidR="00642581" w:rsidRPr="008429BD" w:rsidDel="007B5639">
          <w:rPr>
            <w:rFonts w:ascii="Times New Roman" w:hAnsi="Times New Roman"/>
            <w:sz w:val="24"/>
            <w:szCs w:val="24"/>
          </w:rPr>
          <w:t xml:space="preserve"> </w:t>
        </w:r>
        <w:r w:rsidR="003727A7" w:rsidRPr="008429BD" w:rsidDel="007B5639">
          <w:rPr>
            <w:rFonts w:ascii="Times New Roman" w:hAnsi="Times New Roman"/>
            <w:sz w:val="24"/>
            <w:szCs w:val="24"/>
          </w:rPr>
          <w:t xml:space="preserve"> Accordingly, t</w:t>
        </w:r>
        <w:r w:rsidR="00642581" w:rsidRPr="008429BD" w:rsidDel="007B5639">
          <w:rPr>
            <w:rFonts w:ascii="Times New Roman" w:hAnsi="Times New Roman"/>
            <w:sz w:val="24"/>
            <w:szCs w:val="24"/>
          </w:rPr>
          <w:t xml:space="preserve">his variable is </w:t>
        </w:r>
        <w:r w:rsidR="003727A7" w:rsidRPr="008429BD" w:rsidDel="007B5639">
          <w:rPr>
            <w:rFonts w:ascii="Times New Roman" w:hAnsi="Times New Roman"/>
            <w:sz w:val="24"/>
            <w:szCs w:val="24"/>
          </w:rPr>
          <w:t xml:space="preserve">presumed </w:t>
        </w:r>
        <w:r w:rsidR="00642581" w:rsidRPr="008429BD" w:rsidDel="007B5639">
          <w:rPr>
            <w:rFonts w:ascii="Times New Roman" w:hAnsi="Times New Roman"/>
            <w:sz w:val="24"/>
            <w:szCs w:val="24"/>
          </w:rPr>
          <w:t xml:space="preserve">to be positively correlated with food diversity and </w:t>
        </w:r>
        <w:r w:rsidR="00B31545" w:rsidRPr="008429BD" w:rsidDel="007B5639">
          <w:rPr>
            <w:rFonts w:ascii="Times New Roman" w:hAnsi="Times New Roman"/>
            <w:sz w:val="24"/>
            <w:szCs w:val="24"/>
          </w:rPr>
          <w:t>caloric</w:t>
        </w:r>
        <w:r w:rsidR="00642581" w:rsidRPr="008429BD" w:rsidDel="007B5639">
          <w:rPr>
            <w:rFonts w:ascii="Times New Roman" w:hAnsi="Times New Roman"/>
            <w:sz w:val="24"/>
            <w:szCs w:val="24"/>
          </w:rPr>
          <w:t xml:space="preserve"> intakes of the household.</w:t>
        </w:r>
      </w:moveFrom>
      <w:moveFromRangeEnd w:id="619"/>
    </w:p>
    <w:p w14:paraId="5C5EC5A3" w14:textId="1A76DEA0" w:rsidR="002B1F18" w:rsidRDefault="007B5639" w:rsidP="007B5639">
      <w:pPr>
        <w:rPr>
          <w:ins w:id="621" w:author="Linderhof, Vincent" w:date="2016-03-06T14:50:00Z"/>
          <w:rFonts w:ascii="Times New Roman" w:hAnsi="Times New Roman"/>
          <w:sz w:val="24"/>
          <w:szCs w:val="24"/>
        </w:rPr>
      </w:pPr>
      <w:moveToRangeStart w:id="622" w:author="Linderhof, Vincent" w:date="2016-03-06T14:46:00Z" w:name="move445029516"/>
      <w:moveTo w:id="623" w:author="Linderhof, Vincent" w:date="2016-03-06T14:46:00Z">
        <w:r w:rsidRPr="008429BD">
          <w:rPr>
            <w:rFonts w:ascii="Times New Roman" w:hAnsi="Times New Roman"/>
            <w:sz w:val="24"/>
            <w:szCs w:val="24"/>
          </w:rPr>
          <w:t xml:space="preserve">Table 1 shows that the nutrition diversity indicators over time for the rural smallholders. For all nutrition diversity indicators, the values of the indicators are lowest for the period 2010-2011. They are highest for the period 2011-2012 except for caloric intake. </w:t>
        </w:r>
      </w:moveTo>
      <w:ins w:id="624" w:author="Linderhof, Vincent" w:date="2016-03-06T14:48:00Z">
        <w:r w:rsidR="002B1F18">
          <w:rPr>
            <w:rFonts w:ascii="Times New Roman" w:hAnsi="Times New Roman"/>
            <w:sz w:val="24"/>
            <w:szCs w:val="24"/>
          </w:rPr>
          <w:t xml:space="preserve">On average, households </w:t>
        </w:r>
      </w:ins>
      <w:ins w:id="625" w:author="Linderhof, Vincent" w:date="2016-03-06T14:49:00Z">
        <w:r w:rsidR="002B1F18">
          <w:rPr>
            <w:rFonts w:ascii="Times New Roman" w:hAnsi="Times New Roman"/>
            <w:sz w:val="24"/>
            <w:szCs w:val="24"/>
          </w:rPr>
          <w:t>consume</w:t>
        </w:r>
      </w:ins>
      <w:ins w:id="626" w:author="Linderhof, Vincent" w:date="2016-03-06T14:48:00Z">
        <w:r w:rsidR="002B1F18">
          <w:rPr>
            <w:rFonts w:ascii="Times New Roman" w:hAnsi="Times New Roman"/>
            <w:sz w:val="24"/>
            <w:szCs w:val="24"/>
          </w:rPr>
          <w:t xml:space="preserve"> </w:t>
        </w:r>
      </w:ins>
      <w:ins w:id="627" w:author="Linderhof, Vincent" w:date="2016-03-06T14:49:00Z">
        <w:r w:rsidR="002B1F18">
          <w:rPr>
            <w:rFonts w:ascii="Times New Roman" w:hAnsi="Times New Roman"/>
            <w:sz w:val="24"/>
            <w:szCs w:val="24"/>
          </w:rPr>
          <w:t xml:space="preserve">food from </w:t>
        </w:r>
      </w:ins>
      <w:ins w:id="628" w:author="Linderhof, Vincent" w:date="2016-03-06T14:48:00Z">
        <w:r w:rsidR="002B1F18">
          <w:rPr>
            <w:rFonts w:ascii="Times New Roman" w:hAnsi="Times New Roman"/>
            <w:sz w:val="24"/>
            <w:szCs w:val="24"/>
          </w:rPr>
          <w:t xml:space="preserve">more than 7 different food groups per </w:t>
        </w:r>
      </w:ins>
      <w:ins w:id="629" w:author="Linderhof, Vincent" w:date="2016-03-06T14:49:00Z">
        <w:r w:rsidR="002B1F18">
          <w:rPr>
            <w:rFonts w:ascii="Times New Roman" w:hAnsi="Times New Roman"/>
            <w:sz w:val="24"/>
            <w:szCs w:val="24"/>
          </w:rPr>
          <w:t xml:space="preserve">week (DDS </w:t>
        </w:r>
      </w:ins>
      <w:ins w:id="630" w:author="Linderhof, Vincent" w:date="2016-03-06T14:53:00Z">
        <w:r w:rsidR="002B1F18">
          <w:rPr>
            <w:rFonts w:ascii="Times New Roman" w:hAnsi="Times New Roman"/>
            <w:sz w:val="24"/>
            <w:szCs w:val="24"/>
          </w:rPr>
          <w:t>score</w:t>
        </w:r>
      </w:ins>
      <w:ins w:id="631" w:author="Linderhof, Vincent" w:date="2016-03-06T14:49:00Z">
        <w:r w:rsidR="002B1F18">
          <w:rPr>
            <w:rFonts w:ascii="Times New Roman" w:hAnsi="Times New Roman"/>
            <w:sz w:val="24"/>
            <w:szCs w:val="24"/>
          </w:rPr>
          <w:t>)</w:t>
        </w:r>
      </w:ins>
      <w:ins w:id="632" w:author="Linderhof, Vincent" w:date="2016-03-06T14:48:00Z">
        <w:r w:rsidR="002B1F18">
          <w:rPr>
            <w:rFonts w:ascii="Times New Roman" w:hAnsi="Times New Roman"/>
            <w:sz w:val="24"/>
            <w:szCs w:val="24"/>
          </w:rPr>
          <w:t>.</w:t>
        </w:r>
      </w:ins>
      <w:ins w:id="633" w:author="Linderhof, Vincent" w:date="2016-03-06T14:49:00Z">
        <w:r w:rsidR="002B1F18">
          <w:rPr>
            <w:rFonts w:ascii="Times New Roman" w:hAnsi="Times New Roman"/>
            <w:sz w:val="24"/>
            <w:szCs w:val="24"/>
          </w:rPr>
          <w:t xml:space="preserve"> For food items, the average is more than 55 food items per w</w:t>
        </w:r>
      </w:ins>
      <w:ins w:id="634" w:author="Linderhof, Vincent" w:date="2016-03-06T14:50:00Z">
        <w:r w:rsidR="002B1F18">
          <w:rPr>
            <w:rFonts w:ascii="Times New Roman" w:hAnsi="Times New Roman"/>
            <w:sz w:val="24"/>
            <w:szCs w:val="24"/>
          </w:rPr>
          <w:t>eek</w:t>
        </w:r>
      </w:ins>
      <w:ins w:id="635" w:author="Linderhof, Vincent" w:date="2016-03-06T14:52:00Z">
        <w:r w:rsidR="002B1F18">
          <w:rPr>
            <w:rFonts w:ascii="Times New Roman" w:hAnsi="Times New Roman"/>
            <w:sz w:val="24"/>
            <w:szCs w:val="24"/>
          </w:rPr>
          <w:t xml:space="preserve"> (FCS score)</w:t>
        </w:r>
      </w:ins>
      <w:ins w:id="636" w:author="Linderhof, Vincent" w:date="2016-03-06T14:50:00Z">
        <w:r w:rsidR="002B1F18">
          <w:rPr>
            <w:rFonts w:ascii="Times New Roman" w:hAnsi="Times New Roman"/>
            <w:sz w:val="24"/>
            <w:szCs w:val="24"/>
          </w:rPr>
          <w:t>. In caloric terms, households take 67,</w:t>
        </w:r>
      </w:ins>
      <w:ins w:id="637" w:author="Linderhof, Vincent" w:date="2016-03-06T15:07:00Z">
        <w:r w:rsidR="0080276C">
          <w:rPr>
            <w:rFonts w:ascii="Times New Roman" w:hAnsi="Times New Roman"/>
            <w:sz w:val="24"/>
            <w:szCs w:val="24"/>
          </w:rPr>
          <w:t>4</w:t>
        </w:r>
      </w:ins>
      <w:ins w:id="638" w:author="Linderhof, Vincent" w:date="2016-03-06T14:50:00Z">
        <w:r w:rsidR="002B1F18">
          <w:rPr>
            <w:rFonts w:ascii="Times New Roman" w:hAnsi="Times New Roman"/>
            <w:sz w:val="24"/>
            <w:szCs w:val="24"/>
          </w:rPr>
          <w:t>00 calories per week</w:t>
        </w:r>
      </w:ins>
      <w:ins w:id="639" w:author="Linderhof, Vincent" w:date="2016-03-06T14:53:00Z">
        <w:r w:rsidR="002B1F18">
          <w:rPr>
            <w:rFonts w:ascii="Times New Roman" w:hAnsi="Times New Roman"/>
            <w:sz w:val="24"/>
            <w:szCs w:val="24"/>
          </w:rPr>
          <w:t xml:space="preserve"> in 2010/2011, and 73,100 calories in 2009/2010</w:t>
        </w:r>
      </w:ins>
      <w:ins w:id="640" w:author="Linderhof, Vincent" w:date="2016-03-06T14:50:00Z">
        <w:r w:rsidR="002B1F18">
          <w:rPr>
            <w:rFonts w:ascii="Times New Roman" w:hAnsi="Times New Roman"/>
            <w:sz w:val="24"/>
            <w:szCs w:val="24"/>
          </w:rPr>
          <w:t>.</w:t>
        </w:r>
      </w:ins>
      <w:ins w:id="641" w:author="Linderhof, Vincent" w:date="2016-03-06T14:53:00Z">
        <w:r w:rsidR="002B1F18">
          <w:rPr>
            <w:rFonts w:ascii="Times New Roman" w:hAnsi="Times New Roman"/>
            <w:sz w:val="24"/>
            <w:szCs w:val="24"/>
          </w:rPr>
          <w:t xml:space="preserve"> Given the increase in household size from 6.87 in 2009/2010 to </w:t>
        </w:r>
      </w:ins>
      <w:ins w:id="642" w:author="Linderhof, Vincent" w:date="2016-03-06T15:07:00Z">
        <w:r w:rsidR="0080276C">
          <w:rPr>
            <w:rFonts w:ascii="Times New Roman" w:hAnsi="Times New Roman"/>
            <w:sz w:val="24"/>
            <w:szCs w:val="24"/>
          </w:rPr>
          <w:t>8</w:t>
        </w:r>
      </w:ins>
      <w:ins w:id="643" w:author="Linderhof, Vincent" w:date="2016-03-06T14:53:00Z">
        <w:r w:rsidR="002B1F18">
          <w:rPr>
            <w:rFonts w:ascii="Times New Roman" w:hAnsi="Times New Roman"/>
            <w:sz w:val="24"/>
            <w:szCs w:val="24"/>
          </w:rPr>
          <w:t>.</w:t>
        </w:r>
      </w:ins>
      <w:ins w:id="644" w:author="Linderhof, Vincent" w:date="2016-03-06T14:54:00Z">
        <w:r w:rsidR="0080276C">
          <w:rPr>
            <w:rFonts w:ascii="Times New Roman" w:hAnsi="Times New Roman"/>
            <w:sz w:val="24"/>
            <w:szCs w:val="24"/>
          </w:rPr>
          <w:t>1</w:t>
        </w:r>
      </w:ins>
      <w:ins w:id="645" w:author="Linderhof, Vincent" w:date="2016-03-06T15:07:00Z">
        <w:r w:rsidR="0080276C">
          <w:rPr>
            <w:rFonts w:ascii="Times New Roman" w:hAnsi="Times New Roman"/>
            <w:sz w:val="24"/>
            <w:szCs w:val="24"/>
          </w:rPr>
          <w:t xml:space="preserve">5, there is a clear decline in the amount of calories per household member per week from 10,600 calories </w:t>
        </w:r>
      </w:ins>
      <w:ins w:id="646" w:author="Linderhof, Vincent" w:date="2016-03-06T15:08:00Z">
        <w:r w:rsidR="0080276C">
          <w:rPr>
            <w:rFonts w:ascii="Times New Roman" w:hAnsi="Times New Roman"/>
            <w:sz w:val="24"/>
            <w:szCs w:val="24"/>
          </w:rPr>
          <w:t xml:space="preserve">in 2009/2010 </w:t>
        </w:r>
      </w:ins>
      <w:ins w:id="647" w:author="Linderhof, Vincent" w:date="2016-03-06T15:07:00Z">
        <w:r w:rsidR="0080276C">
          <w:rPr>
            <w:rFonts w:ascii="Times New Roman" w:hAnsi="Times New Roman"/>
            <w:sz w:val="24"/>
            <w:szCs w:val="24"/>
          </w:rPr>
          <w:t xml:space="preserve">to 8,700 calories </w:t>
        </w:r>
      </w:ins>
      <w:ins w:id="648" w:author="Linderhof, Vincent" w:date="2016-03-06T15:08:00Z">
        <w:r w:rsidR="0080276C">
          <w:rPr>
            <w:rFonts w:ascii="Times New Roman" w:hAnsi="Times New Roman"/>
            <w:sz w:val="24"/>
            <w:szCs w:val="24"/>
          </w:rPr>
          <w:t xml:space="preserve">in 2011/2012. </w:t>
        </w:r>
      </w:ins>
      <w:ins w:id="649" w:author="Linderhof, Vincent" w:date="2016-03-06T15:58:00Z">
        <w:r w:rsidR="00CB2B8E">
          <w:rPr>
            <w:rFonts w:ascii="Times New Roman" w:hAnsi="Times New Roman"/>
            <w:sz w:val="24"/>
            <w:szCs w:val="24"/>
          </w:rPr>
          <w:t>For all</w:t>
        </w:r>
      </w:ins>
      <w:ins w:id="650" w:author="Linderhof, Vincent" w:date="2016-03-06T15:57:00Z">
        <w:r w:rsidR="00CB2B8E" w:rsidRPr="006F38F2">
          <w:rPr>
            <w:rFonts w:ascii="Times New Roman" w:hAnsi="Times New Roman"/>
            <w:sz w:val="24"/>
            <w:szCs w:val="24"/>
          </w:rPr>
          <w:t xml:space="preserve"> dietary diversity </w:t>
        </w:r>
      </w:ins>
      <w:ins w:id="651" w:author="Linderhof, Vincent" w:date="2016-03-06T15:59:00Z">
        <w:r w:rsidR="00CB2B8E">
          <w:rPr>
            <w:rFonts w:ascii="Times New Roman" w:hAnsi="Times New Roman"/>
            <w:sz w:val="24"/>
            <w:szCs w:val="24"/>
          </w:rPr>
          <w:t xml:space="preserve">indicators, their </w:t>
        </w:r>
      </w:ins>
      <w:ins w:id="652" w:author="Linderhof, Vincent" w:date="2016-03-06T15:57:00Z">
        <w:r w:rsidR="00CB2B8E" w:rsidRPr="006F38F2">
          <w:rPr>
            <w:rFonts w:ascii="Times New Roman" w:hAnsi="Times New Roman"/>
            <w:sz w:val="24"/>
            <w:szCs w:val="24"/>
          </w:rPr>
          <w:t>scores</w:t>
        </w:r>
      </w:ins>
      <w:ins w:id="653" w:author="Linderhof, Vincent" w:date="2016-03-06T15:59:00Z">
        <w:r w:rsidR="00CB2B8E">
          <w:rPr>
            <w:rFonts w:ascii="Times New Roman" w:hAnsi="Times New Roman"/>
            <w:sz w:val="24"/>
            <w:szCs w:val="24"/>
          </w:rPr>
          <w:t xml:space="preserve"> </w:t>
        </w:r>
      </w:ins>
      <w:ins w:id="654" w:author="Linderhof, Vincent" w:date="2016-03-06T15:57:00Z">
        <w:r w:rsidR="00CB2B8E" w:rsidRPr="006F38F2">
          <w:rPr>
            <w:rFonts w:ascii="Times New Roman" w:hAnsi="Times New Roman"/>
            <w:sz w:val="24"/>
            <w:szCs w:val="24"/>
          </w:rPr>
          <w:t xml:space="preserve">were </w:t>
        </w:r>
      </w:ins>
      <w:ins w:id="655" w:author="Linderhof, Vincent" w:date="2016-03-06T15:59:00Z">
        <w:r w:rsidR="00CB2B8E">
          <w:rPr>
            <w:rFonts w:ascii="Times New Roman" w:hAnsi="Times New Roman"/>
            <w:sz w:val="24"/>
            <w:szCs w:val="24"/>
          </w:rPr>
          <w:t xml:space="preserve">largest in </w:t>
        </w:r>
      </w:ins>
      <w:ins w:id="656" w:author="Linderhof, Vincent" w:date="2016-03-06T15:57:00Z">
        <w:r w:rsidR="00CB2B8E" w:rsidRPr="006F38F2">
          <w:rPr>
            <w:rFonts w:ascii="Times New Roman" w:hAnsi="Times New Roman"/>
            <w:sz w:val="24"/>
            <w:szCs w:val="24"/>
          </w:rPr>
          <w:t>the central region</w:t>
        </w:r>
      </w:ins>
      <w:ins w:id="657" w:author="Linderhof, Vincent" w:date="2016-03-06T16:02:00Z">
        <w:r w:rsidR="00CB2B8E">
          <w:rPr>
            <w:rFonts w:ascii="Times New Roman" w:hAnsi="Times New Roman"/>
            <w:sz w:val="24"/>
            <w:szCs w:val="24"/>
          </w:rPr>
          <w:t>, see Table 2</w:t>
        </w:r>
      </w:ins>
      <w:ins w:id="658" w:author="Linderhof, Vincent" w:date="2016-03-06T15:59:00Z">
        <w:r w:rsidR="00CB2B8E">
          <w:rPr>
            <w:rFonts w:ascii="Times New Roman" w:hAnsi="Times New Roman"/>
            <w:sz w:val="24"/>
            <w:szCs w:val="24"/>
          </w:rPr>
          <w:t xml:space="preserve">. Both </w:t>
        </w:r>
      </w:ins>
      <w:ins w:id="659" w:author="Linderhof, Vincent" w:date="2016-03-06T16:00:00Z">
        <w:r w:rsidR="00CB2B8E">
          <w:rPr>
            <w:rFonts w:ascii="Times New Roman" w:hAnsi="Times New Roman"/>
            <w:sz w:val="24"/>
            <w:szCs w:val="24"/>
          </w:rPr>
          <w:t xml:space="preserve">DDS and </w:t>
        </w:r>
      </w:ins>
      <w:ins w:id="660" w:author="Linderhof, Vincent" w:date="2016-03-06T15:59:00Z">
        <w:r w:rsidR="00CB2B8E">
          <w:rPr>
            <w:rFonts w:ascii="Times New Roman" w:hAnsi="Times New Roman"/>
            <w:sz w:val="24"/>
            <w:szCs w:val="24"/>
          </w:rPr>
          <w:t xml:space="preserve">FCS </w:t>
        </w:r>
      </w:ins>
      <w:ins w:id="661" w:author="Linderhof, Vincent" w:date="2016-03-06T16:00:00Z">
        <w:r w:rsidR="00CB2B8E">
          <w:rPr>
            <w:rFonts w:ascii="Times New Roman" w:hAnsi="Times New Roman"/>
            <w:sz w:val="24"/>
            <w:szCs w:val="24"/>
          </w:rPr>
          <w:t xml:space="preserve">were lowest in the northern region, but the caloric intake is lowest in the western region. </w:t>
        </w:r>
      </w:ins>
    </w:p>
    <w:p w14:paraId="5CE200C9" w14:textId="61D50934" w:rsidR="007B5639" w:rsidRDefault="0080276C" w:rsidP="007B5639">
      <w:pPr>
        <w:rPr>
          <w:ins w:id="662" w:author="Linderhof, Vincent" w:date="2016-03-06T14:47:00Z"/>
          <w:rFonts w:ascii="Times New Roman" w:hAnsi="Times New Roman"/>
          <w:sz w:val="24"/>
          <w:szCs w:val="24"/>
        </w:rPr>
      </w:pPr>
      <w:ins w:id="663" w:author="Linderhof, Vincent" w:date="2016-03-06T15:08:00Z">
        <w:r>
          <w:rPr>
            <w:rFonts w:ascii="Times New Roman" w:hAnsi="Times New Roman"/>
            <w:sz w:val="24"/>
            <w:szCs w:val="24"/>
          </w:rPr>
          <w:t xml:space="preserve">The </w:t>
        </w:r>
      </w:ins>
      <w:ins w:id="664" w:author="Linderhof, Vincent" w:date="2016-03-06T17:30:00Z">
        <w:r w:rsidR="00CB13D0">
          <w:rPr>
            <w:rFonts w:ascii="Times New Roman" w:hAnsi="Times New Roman"/>
            <w:sz w:val="24"/>
            <w:szCs w:val="24"/>
          </w:rPr>
          <w:t xml:space="preserve">crop count of </w:t>
        </w:r>
      </w:ins>
      <w:ins w:id="665" w:author="Linderhof, Vincent" w:date="2016-03-06T15:30:00Z">
        <w:r w:rsidR="0092575F">
          <w:rPr>
            <w:rFonts w:ascii="Times New Roman" w:hAnsi="Times New Roman"/>
            <w:sz w:val="24"/>
            <w:szCs w:val="24"/>
          </w:rPr>
          <w:t xml:space="preserve"> smallholders </w:t>
        </w:r>
      </w:ins>
      <w:ins w:id="666" w:author="Linderhof, Vincent" w:date="2016-03-06T17:30:00Z">
        <w:r w:rsidR="00CB13D0">
          <w:rPr>
            <w:rFonts w:ascii="Times New Roman" w:hAnsi="Times New Roman"/>
            <w:sz w:val="24"/>
            <w:szCs w:val="24"/>
          </w:rPr>
          <w:t xml:space="preserve">in Uganda </w:t>
        </w:r>
      </w:ins>
      <w:ins w:id="667" w:author="Linderhof, Vincent" w:date="2016-03-06T15:08:00Z">
        <w:r>
          <w:rPr>
            <w:rFonts w:ascii="Times New Roman" w:hAnsi="Times New Roman"/>
            <w:sz w:val="24"/>
            <w:szCs w:val="24"/>
          </w:rPr>
          <w:t>also slightly decl</w:t>
        </w:r>
      </w:ins>
      <w:ins w:id="668" w:author="Linderhof, Vincent" w:date="2016-03-06T15:09:00Z">
        <w:r>
          <w:rPr>
            <w:rFonts w:ascii="Times New Roman" w:hAnsi="Times New Roman"/>
            <w:sz w:val="24"/>
            <w:szCs w:val="24"/>
          </w:rPr>
          <w:t>i</w:t>
        </w:r>
      </w:ins>
      <w:ins w:id="669" w:author="Linderhof, Vincent" w:date="2016-03-06T15:08:00Z">
        <w:r>
          <w:rPr>
            <w:rFonts w:ascii="Times New Roman" w:hAnsi="Times New Roman"/>
            <w:sz w:val="24"/>
            <w:szCs w:val="24"/>
          </w:rPr>
          <w:t>nes over t</w:t>
        </w:r>
      </w:ins>
      <w:ins w:id="670" w:author="Linderhof, Vincent" w:date="2016-03-06T15:09:00Z">
        <w:r>
          <w:rPr>
            <w:rFonts w:ascii="Times New Roman" w:hAnsi="Times New Roman"/>
            <w:sz w:val="24"/>
            <w:szCs w:val="24"/>
          </w:rPr>
          <w:t>i</w:t>
        </w:r>
      </w:ins>
      <w:ins w:id="671" w:author="Linderhof, Vincent" w:date="2016-03-06T15:08:00Z">
        <w:r>
          <w:rPr>
            <w:rFonts w:ascii="Times New Roman" w:hAnsi="Times New Roman"/>
            <w:sz w:val="24"/>
            <w:szCs w:val="24"/>
          </w:rPr>
          <w:t>me fr</w:t>
        </w:r>
      </w:ins>
      <w:ins w:id="672" w:author="Linderhof, Vincent" w:date="2016-03-06T15:09:00Z">
        <w:r>
          <w:rPr>
            <w:rFonts w:ascii="Times New Roman" w:hAnsi="Times New Roman"/>
            <w:sz w:val="24"/>
            <w:szCs w:val="24"/>
          </w:rPr>
          <w:t>o</w:t>
        </w:r>
      </w:ins>
      <w:ins w:id="673" w:author="Linderhof, Vincent" w:date="2016-03-06T15:08:00Z">
        <w:r>
          <w:rPr>
            <w:rFonts w:ascii="Times New Roman" w:hAnsi="Times New Roman"/>
            <w:sz w:val="24"/>
            <w:szCs w:val="24"/>
          </w:rPr>
          <w:t xml:space="preserve">m </w:t>
        </w:r>
      </w:ins>
      <w:ins w:id="674" w:author="Linderhof, Vincent" w:date="2016-03-06T15:09:00Z">
        <w:r>
          <w:rPr>
            <w:rFonts w:ascii="Times New Roman" w:hAnsi="Times New Roman"/>
            <w:sz w:val="24"/>
            <w:szCs w:val="24"/>
          </w:rPr>
          <w:t>5.15 to 4.83</w:t>
        </w:r>
      </w:ins>
      <w:ins w:id="675" w:author="Linderhof, Vincent" w:date="2016-03-06T16:02:00Z">
        <w:r w:rsidR="00CB2B8E">
          <w:rPr>
            <w:rFonts w:ascii="Times New Roman" w:hAnsi="Times New Roman"/>
            <w:sz w:val="24"/>
            <w:szCs w:val="24"/>
          </w:rPr>
          <w:t>, see Table 1</w:t>
        </w:r>
      </w:ins>
      <w:ins w:id="676" w:author="Linderhof, Vincent" w:date="2016-03-06T15:09:00Z">
        <w:r>
          <w:rPr>
            <w:rFonts w:ascii="Times New Roman" w:hAnsi="Times New Roman"/>
            <w:sz w:val="24"/>
            <w:szCs w:val="24"/>
          </w:rPr>
          <w:t xml:space="preserve">. </w:t>
        </w:r>
      </w:ins>
      <w:ins w:id="677" w:author="Linderhof, Vincent" w:date="2016-03-06T15:30:00Z">
        <w:r w:rsidR="0092575F">
          <w:rPr>
            <w:rFonts w:ascii="Times New Roman" w:hAnsi="Times New Roman"/>
            <w:sz w:val="24"/>
            <w:szCs w:val="24"/>
          </w:rPr>
          <w:t>In addition, the cultivated area per household declined by 20% over time.</w:t>
        </w:r>
      </w:ins>
      <w:ins w:id="678" w:author="Linderhof, Vincent" w:date="2016-03-06T14:48:00Z">
        <w:r w:rsidR="002B1F18">
          <w:rPr>
            <w:rFonts w:ascii="Times New Roman" w:hAnsi="Times New Roman"/>
            <w:sz w:val="24"/>
            <w:szCs w:val="24"/>
          </w:rPr>
          <w:t xml:space="preserve"> </w:t>
        </w:r>
      </w:ins>
      <w:ins w:id="679" w:author="Linderhof, Vincent" w:date="2016-03-06T16:01:00Z">
        <w:r w:rsidR="00CB2B8E">
          <w:rPr>
            <w:rFonts w:ascii="Times New Roman" w:hAnsi="Times New Roman"/>
            <w:sz w:val="24"/>
            <w:szCs w:val="24"/>
          </w:rPr>
          <w:t>In Central region, the crop count is highest</w:t>
        </w:r>
      </w:ins>
      <w:ins w:id="680" w:author="Linderhof, Vincent" w:date="2016-03-06T16:02:00Z">
        <w:r w:rsidR="00CB2B8E">
          <w:rPr>
            <w:rFonts w:ascii="Times New Roman" w:hAnsi="Times New Roman"/>
            <w:sz w:val="24"/>
            <w:szCs w:val="24"/>
          </w:rPr>
          <w:t>, and in Eastern region lowest, see Table 2</w:t>
        </w:r>
      </w:ins>
      <w:ins w:id="681" w:author="Linderhof, Vincent" w:date="2016-03-06T16:01:00Z">
        <w:r w:rsidR="00CB2B8E">
          <w:rPr>
            <w:rFonts w:ascii="Times New Roman" w:hAnsi="Times New Roman"/>
            <w:sz w:val="24"/>
            <w:szCs w:val="24"/>
          </w:rPr>
          <w:t xml:space="preserve">. </w:t>
        </w:r>
      </w:ins>
      <w:ins w:id="682" w:author="Linderhof, Vincent" w:date="2016-03-06T17:31:00Z">
        <w:r w:rsidR="00CB13D0">
          <w:rPr>
            <w:rFonts w:ascii="Times New Roman" w:hAnsi="Times New Roman"/>
            <w:sz w:val="24"/>
            <w:szCs w:val="24"/>
          </w:rPr>
          <w:t>The total cultivated area per smallholder is largest in Northern Uganda.</w:t>
        </w:r>
      </w:ins>
      <w:ins w:id="683" w:author="Linderhof, Vincent" w:date="2016-03-06T17:32:00Z">
        <w:r w:rsidR="00CB13D0">
          <w:rPr>
            <w:rFonts w:ascii="Times New Roman" w:hAnsi="Times New Roman"/>
            <w:sz w:val="24"/>
            <w:szCs w:val="24"/>
          </w:rPr>
          <w:t xml:space="preserve"> </w:t>
        </w:r>
      </w:ins>
      <w:ins w:id="684" w:author="Linderhof, Vincent" w:date="2016-03-06T16:01:00Z">
        <w:r w:rsidR="00CB2B8E">
          <w:rPr>
            <w:rFonts w:ascii="Times New Roman" w:hAnsi="Times New Roman"/>
            <w:sz w:val="24"/>
            <w:szCs w:val="24"/>
          </w:rPr>
          <w:t xml:space="preserve"> </w:t>
        </w:r>
      </w:ins>
      <w:moveTo w:id="685" w:author="Linderhof, Vincent" w:date="2016-03-06T14:46:00Z">
        <w:del w:id="686" w:author="Linderhof, Vincent" w:date="2016-03-06T14:48:00Z">
          <w:r w:rsidR="007B5639" w:rsidRPr="008429BD" w:rsidDel="002B1F18">
            <w:rPr>
              <w:rFonts w:ascii="Times New Roman" w:hAnsi="Times New Roman"/>
              <w:sz w:val="24"/>
              <w:szCs w:val="24"/>
            </w:rPr>
            <w:delText xml:space="preserve"> </w:delText>
          </w:r>
        </w:del>
      </w:moveTo>
    </w:p>
    <w:p w14:paraId="01F1EFFA" w14:textId="54E30ED3" w:rsidR="002B1F18" w:rsidRPr="008429BD" w:rsidDel="00CB13D0" w:rsidRDefault="002B1F18" w:rsidP="007B5639">
      <w:pPr>
        <w:rPr>
          <w:del w:id="687" w:author="Linderhof, Vincent" w:date="2016-03-06T17:33:00Z"/>
          <w:moveTo w:id="688" w:author="Linderhof, Vincent" w:date="2016-03-06T14:46:00Z"/>
          <w:rFonts w:ascii="Times New Roman" w:hAnsi="Times New Roman"/>
          <w:sz w:val="24"/>
          <w:szCs w:val="24"/>
        </w:rPr>
      </w:pPr>
    </w:p>
    <w:moveToRangeEnd w:id="622"/>
    <w:p w14:paraId="18A5A170" w14:textId="2CE70736" w:rsidR="00645521" w:rsidRPr="008429BD" w:rsidDel="007B5639" w:rsidRDefault="00645521" w:rsidP="00F77985">
      <w:pPr>
        <w:rPr>
          <w:del w:id="689" w:author="Linderhof, Vincent" w:date="2016-03-06T14:43:00Z"/>
          <w:rFonts w:ascii="Times New Roman" w:hAnsi="Times New Roman"/>
          <w:sz w:val="24"/>
          <w:szCs w:val="24"/>
        </w:rPr>
      </w:pPr>
      <w:del w:id="690" w:author="Linderhof, Vincent" w:date="2016-03-06T14:43:00Z">
        <w:r w:rsidRPr="008429BD" w:rsidDel="007B5639">
          <w:rPr>
            <w:rFonts w:ascii="Times New Roman" w:hAnsi="Times New Roman"/>
            <w:sz w:val="24"/>
            <w:szCs w:val="24"/>
          </w:rPr>
          <w:delText>Location</w:delText>
        </w:r>
      </w:del>
    </w:p>
    <w:p w14:paraId="0A293EC6" w14:textId="64044CB4" w:rsidR="00B3105E" w:rsidRPr="008429BD" w:rsidDel="007B5639" w:rsidRDefault="00B8522B" w:rsidP="00F77985">
      <w:pPr>
        <w:rPr>
          <w:del w:id="691" w:author="Linderhof, Vincent" w:date="2016-03-06T14:43:00Z"/>
          <w:rFonts w:ascii="Times New Roman" w:hAnsi="Times New Roman"/>
          <w:sz w:val="24"/>
          <w:szCs w:val="24"/>
        </w:rPr>
      </w:pPr>
      <w:del w:id="692" w:author="Linderhof, Vincent" w:date="2016-03-06T14:43:00Z">
        <w:r w:rsidRPr="008429BD" w:rsidDel="007B5639">
          <w:rPr>
            <w:rFonts w:ascii="Times New Roman" w:hAnsi="Times New Roman"/>
            <w:sz w:val="24"/>
            <w:szCs w:val="24"/>
          </w:rPr>
          <w:delText>Finally</w:delText>
        </w:r>
        <w:r w:rsidR="00B3105E" w:rsidRPr="008429BD" w:rsidDel="007B5639">
          <w:rPr>
            <w:rFonts w:ascii="Times New Roman" w:hAnsi="Times New Roman"/>
            <w:sz w:val="24"/>
            <w:szCs w:val="24"/>
          </w:rPr>
          <w:delText>, the location</w:delText>
        </w:r>
        <w:r w:rsidR="00FF3819" w:rsidRPr="008429BD" w:rsidDel="007B5639">
          <w:rPr>
            <w:rFonts w:ascii="Times New Roman" w:hAnsi="Times New Roman"/>
            <w:sz w:val="24"/>
            <w:szCs w:val="24"/>
          </w:rPr>
          <w:delText>, in terms of western, eastern, northern or central</w:delText>
        </w:r>
        <w:r w:rsidR="00B3105E" w:rsidRPr="008429BD" w:rsidDel="007B5639">
          <w:rPr>
            <w:rFonts w:ascii="Times New Roman" w:hAnsi="Times New Roman"/>
            <w:sz w:val="24"/>
            <w:szCs w:val="24"/>
          </w:rPr>
          <w:delText xml:space="preserve"> </w:delText>
        </w:r>
        <w:r w:rsidR="00FF3819" w:rsidRPr="008429BD" w:rsidDel="007B5639">
          <w:rPr>
            <w:rFonts w:ascii="Times New Roman" w:hAnsi="Times New Roman"/>
            <w:sz w:val="24"/>
            <w:szCs w:val="24"/>
          </w:rPr>
          <w:delText xml:space="preserve">Uganda, </w:delText>
        </w:r>
        <w:r w:rsidR="00B3105E" w:rsidRPr="008429BD" w:rsidDel="007B5639">
          <w:rPr>
            <w:rFonts w:ascii="Times New Roman" w:hAnsi="Times New Roman"/>
            <w:sz w:val="24"/>
            <w:szCs w:val="24"/>
          </w:rPr>
          <w:delText xml:space="preserve">of </w:delText>
        </w:r>
        <w:r w:rsidR="003727A7" w:rsidRPr="008429BD" w:rsidDel="007B5639">
          <w:rPr>
            <w:rFonts w:ascii="Times New Roman" w:hAnsi="Times New Roman"/>
            <w:sz w:val="24"/>
            <w:szCs w:val="24"/>
          </w:rPr>
          <w:delText xml:space="preserve">a </w:delText>
        </w:r>
        <w:r w:rsidR="00B3105E" w:rsidRPr="008429BD" w:rsidDel="007B5639">
          <w:rPr>
            <w:rFonts w:ascii="Times New Roman" w:hAnsi="Times New Roman"/>
            <w:sz w:val="24"/>
            <w:szCs w:val="24"/>
          </w:rPr>
          <w:delText xml:space="preserve">household </w:delText>
        </w:r>
        <w:r w:rsidR="003727A7" w:rsidRPr="008429BD" w:rsidDel="007B5639">
          <w:rPr>
            <w:rFonts w:ascii="Times New Roman" w:hAnsi="Times New Roman"/>
            <w:sz w:val="24"/>
            <w:szCs w:val="24"/>
          </w:rPr>
          <w:delText>was</w:delText>
        </w:r>
        <w:r w:rsidR="00B3105E" w:rsidRPr="008429BD" w:rsidDel="007B5639">
          <w:rPr>
            <w:rFonts w:ascii="Times New Roman" w:hAnsi="Times New Roman"/>
            <w:sz w:val="24"/>
            <w:szCs w:val="24"/>
          </w:rPr>
          <w:delText xml:space="preserve"> </w:delText>
        </w:r>
        <w:r w:rsidR="003727A7" w:rsidRPr="008429BD" w:rsidDel="007B5639">
          <w:rPr>
            <w:rFonts w:ascii="Times New Roman" w:hAnsi="Times New Roman"/>
            <w:sz w:val="24"/>
            <w:szCs w:val="24"/>
          </w:rPr>
          <w:delText xml:space="preserve">assumed to be an important determinant of </w:delText>
        </w:r>
        <w:r w:rsidR="00FF3819" w:rsidRPr="008429BD" w:rsidDel="007B5639">
          <w:rPr>
            <w:rFonts w:ascii="Times New Roman" w:hAnsi="Times New Roman"/>
            <w:sz w:val="24"/>
            <w:szCs w:val="24"/>
          </w:rPr>
          <w:delText>dietary diversity</w:delText>
        </w:r>
        <w:r w:rsidR="006C1CA4" w:rsidRPr="008429BD" w:rsidDel="007B5639">
          <w:rPr>
            <w:rFonts w:ascii="Times New Roman" w:hAnsi="Times New Roman"/>
            <w:sz w:val="24"/>
            <w:szCs w:val="24"/>
          </w:rPr>
          <w:delText>.</w:delText>
        </w:r>
        <w:r w:rsidR="009C01BB" w:rsidRPr="008429BD" w:rsidDel="007B5639">
          <w:rPr>
            <w:rFonts w:ascii="Times New Roman" w:hAnsi="Times New Roman"/>
            <w:sz w:val="24"/>
            <w:szCs w:val="24"/>
          </w:rPr>
          <w:delText xml:space="preserve"> </w:delText>
        </w:r>
        <w:r w:rsidR="00FF3819" w:rsidRPr="008429BD" w:rsidDel="007B5639">
          <w:rPr>
            <w:rFonts w:ascii="Times New Roman" w:hAnsi="Times New Roman"/>
            <w:sz w:val="24"/>
            <w:szCs w:val="24"/>
          </w:rPr>
          <w:delText xml:space="preserve">  We argue that being in </w:delText>
        </w:r>
        <w:r w:rsidR="009C01BB" w:rsidRPr="008429BD" w:rsidDel="007B5639">
          <w:rPr>
            <w:rFonts w:ascii="Times New Roman" w:hAnsi="Times New Roman"/>
            <w:sz w:val="24"/>
            <w:szCs w:val="24"/>
          </w:rPr>
          <w:delText xml:space="preserve">the </w:delText>
        </w:r>
        <w:r w:rsidR="004F4F08" w:rsidRPr="008429BD" w:rsidDel="007B5639">
          <w:rPr>
            <w:rFonts w:ascii="Times New Roman" w:hAnsi="Times New Roman"/>
            <w:sz w:val="24"/>
            <w:szCs w:val="24"/>
          </w:rPr>
          <w:delText>c</w:delText>
        </w:r>
        <w:r w:rsidR="00DA2879" w:rsidRPr="008429BD" w:rsidDel="007B5639">
          <w:rPr>
            <w:rFonts w:ascii="Times New Roman" w:hAnsi="Times New Roman"/>
            <w:sz w:val="24"/>
            <w:szCs w:val="24"/>
          </w:rPr>
          <w:delText>entral region</w:delText>
        </w:r>
        <w:r w:rsidR="00FF3819" w:rsidRPr="008429BD" w:rsidDel="007B5639">
          <w:rPr>
            <w:rFonts w:ascii="Times New Roman" w:hAnsi="Times New Roman"/>
            <w:sz w:val="24"/>
            <w:szCs w:val="24"/>
          </w:rPr>
          <w:delText xml:space="preserve">, where </w:delText>
        </w:r>
        <w:r w:rsidR="009C01BB" w:rsidRPr="008429BD" w:rsidDel="007B5639">
          <w:rPr>
            <w:rFonts w:ascii="Times New Roman" w:hAnsi="Times New Roman"/>
            <w:sz w:val="24"/>
            <w:szCs w:val="24"/>
          </w:rPr>
          <w:delText>Kampala</w:delText>
        </w:r>
        <w:r w:rsidR="008A5353" w:rsidRPr="008429BD" w:rsidDel="007B5639">
          <w:rPr>
            <w:rFonts w:ascii="Times New Roman" w:hAnsi="Times New Roman"/>
            <w:sz w:val="24"/>
            <w:szCs w:val="24"/>
          </w:rPr>
          <w:delText xml:space="preserve"> </w:delText>
        </w:r>
        <w:r w:rsidR="00FF3819" w:rsidRPr="008429BD" w:rsidDel="007B5639">
          <w:rPr>
            <w:rFonts w:ascii="Times New Roman" w:hAnsi="Times New Roman"/>
            <w:sz w:val="24"/>
            <w:szCs w:val="24"/>
          </w:rPr>
          <w:delText xml:space="preserve">is located, gives a household greater </w:delText>
        </w:r>
        <w:r w:rsidR="008A5353" w:rsidRPr="008429BD" w:rsidDel="007B5639">
          <w:rPr>
            <w:rFonts w:ascii="Times New Roman" w:hAnsi="Times New Roman"/>
            <w:sz w:val="24"/>
            <w:szCs w:val="24"/>
          </w:rPr>
          <w:delText xml:space="preserve">market access for </w:delText>
        </w:r>
        <w:r w:rsidR="00FF3819" w:rsidRPr="008429BD" w:rsidDel="007B5639">
          <w:rPr>
            <w:rFonts w:ascii="Times New Roman" w:hAnsi="Times New Roman"/>
            <w:sz w:val="24"/>
            <w:szCs w:val="24"/>
          </w:rPr>
          <w:delText xml:space="preserve">it products and other products and, in </w:delText>
        </w:r>
        <w:r w:rsidR="00C41EFE" w:rsidRPr="008429BD" w:rsidDel="007B5639">
          <w:rPr>
            <w:rFonts w:ascii="Times New Roman" w:hAnsi="Times New Roman"/>
            <w:sz w:val="24"/>
            <w:szCs w:val="24"/>
          </w:rPr>
          <w:delText>addition</w:delText>
        </w:r>
        <w:r w:rsidR="0045506A" w:rsidRPr="008429BD" w:rsidDel="007B5639">
          <w:rPr>
            <w:rFonts w:ascii="Times New Roman" w:hAnsi="Times New Roman"/>
            <w:sz w:val="24"/>
            <w:szCs w:val="24"/>
          </w:rPr>
          <w:delText xml:space="preserve">, </w:delText>
        </w:r>
        <w:r w:rsidR="00FF3819" w:rsidRPr="008429BD" w:rsidDel="007B5639">
          <w:rPr>
            <w:rFonts w:ascii="Times New Roman" w:hAnsi="Times New Roman"/>
            <w:sz w:val="24"/>
            <w:szCs w:val="24"/>
          </w:rPr>
          <w:delText xml:space="preserve">increases access to </w:delText>
        </w:r>
        <w:r w:rsidR="00306CB2" w:rsidRPr="008429BD" w:rsidDel="007B5639">
          <w:rPr>
            <w:rFonts w:ascii="Times New Roman" w:hAnsi="Times New Roman"/>
            <w:sz w:val="24"/>
            <w:szCs w:val="24"/>
          </w:rPr>
          <w:delText xml:space="preserve">non-agricultural </w:delText>
        </w:r>
        <w:r w:rsidR="00FF3819" w:rsidRPr="008429BD" w:rsidDel="007B5639">
          <w:rPr>
            <w:rFonts w:ascii="Times New Roman" w:hAnsi="Times New Roman"/>
            <w:sz w:val="24"/>
            <w:szCs w:val="24"/>
          </w:rPr>
          <w:delText xml:space="preserve">jobs, both of which imply that a household can potentially increase the diversity of the crops it consumes. </w:delText>
        </w:r>
      </w:del>
    </w:p>
    <w:p w14:paraId="0F599065" w14:textId="50AC7B96" w:rsidR="00B36E1F" w:rsidRPr="008429BD" w:rsidDel="007B5639" w:rsidRDefault="00FF3819" w:rsidP="00F77985">
      <w:pPr>
        <w:rPr>
          <w:del w:id="693" w:author="Linderhof, Vincent" w:date="2016-03-06T14:44:00Z"/>
          <w:rFonts w:ascii="Times New Roman" w:hAnsi="Times New Roman"/>
          <w:sz w:val="24"/>
          <w:szCs w:val="24"/>
        </w:rPr>
      </w:pPr>
      <w:del w:id="694" w:author="Linderhof, Vincent" w:date="2016-03-06T14:44:00Z">
        <w:r w:rsidRPr="008429BD" w:rsidDel="007B5639">
          <w:rPr>
            <w:rFonts w:ascii="Times New Roman" w:hAnsi="Times New Roman"/>
            <w:sz w:val="24"/>
            <w:szCs w:val="24"/>
          </w:rPr>
          <w:delText xml:space="preserve">Data </w:delText>
        </w:r>
        <w:r w:rsidR="00B36E1F" w:rsidRPr="008429BD" w:rsidDel="007B5639">
          <w:rPr>
            <w:rFonts w:ascii="Times New Roman" w:hAnsi="Times New Roman"/>
            <w:sz w:val="24"/>
            <w:szCs w:val="24"/>
          </w:rPr>
          <w:delText>characteristics</w:delText>
        </w:r>
      </w:del>
    </w:p>
    <w:p w14:paraId="48931F01" w14:textId="600CAAEF" w:rsidR="00787379" w:rsidRPr="008429BD" w:rsidDel="007B5639" w:rsidRDefault="00787379" w:rsidP="00F77985">
      <w:pPr>
        <w:rPr>
          <w:del w:id="695" w:author="Linderhof, Vincent" w:date="2016-03-06T14:44:00Z"/>
          <w:rFonts w:ascii="Times New Roman" w:hAnsi="Times New Roman"/>
          <w:sz w:val="24"/>
          <w:szCs w:val="24"/>
        </w:rPr>
      </w:pPr>
      <w:del w:id="696" w:author="Linderhof, Vincent" w:date="2016-03-06T14:44:00Z">
        <w:r w:rsidRPr="008429BD" w:rsidDel="007B5639">
          <w:rPr>
            <w:rFonts w:ascii="Times New Roman" w:hAnsi="Times New Roman"/>
            <w:sz w:val="24"/>
            <w:szCs w:val="24"/>
          </w:rPr>
          <w:delText>Two</w:delText>
        </w:r>
        <w:r w:rsidR="00376D17" w:rsidRPr="008429BD" w:rsidDel="007B5639">
          <w:rPr>
            <w:rFonts w:ascii="Times New Roman" w:hAnsi="Times New Roman"/>
            <w:sz w:val="24"/>
            <w:szCs w:val="24"/>
          </w:rPr>
          <w:delText xml:space="preserve"> data analyses </w:delText>
        </w:r>
        <w:r w:rsidRPr="008429BD" w:rsidDel="007B5639">
          <w:rPr>
            <w:rFonts w:ascii="Times New Roman" w:hAnsi="Times New Roman"/>
            <w:sz w:val="24"/>
            <w:szCs w:val="24"/>
          </w:rPr>
          <w:delText xml:space="preserve">are presented in this paragraph, first household data are </w:delText>
        </w:r>
        <w:r w:rsidR="00DB773D" w:rsidRPr="008429BD" w:rsidDel="007B5639">
          <w:rPr>
            <w:rFonts w:ascii="Times New Roman" w:hAnsi="Times New Roman"/>
            <w:sz w:val="24"/>
            <w:szCs w:val="24"/>
          </w:rPr>
          <w:delText xml:space="preserve">described </w:delText>
        </w:r>
        <w:r w:rsidRPr="008429BD" w:rsidDel="007B5639">
          <w:rPr>
            <w:rFonts w:ascii="Times New Roman" w:hAnsi="Times New Roman"/>
            <w:sz w:val="24"/>
            <w:szCs w:val="24"/>
          </w:rPr>
          <w:delText xml:space="preserve">for each of the three waves, </w:delText>
        </w:r>
        <w:r w:rsidR="00C41EFE" w:rsidRPr="008429BD" w:rsidDel="007B5639">
          <w:rPr>
            <w:rFonts w:ascii="Times New Roman" w:hAnsi="Times New Roman"/>
            <w:sz w:val="24"/>
            <w:szCs w:val="24"/>
          </w:rPr>
          <w:delText>and secondly</w:delText>
        </w:r>
        <w:r w:rsidR="00DB773D" w:rsidRPr="008429BD" w:rsidDel="007B5639">
          <w:rPr>
            <w:rFonts w:ascii="Times New Roman" w:hAnsi="Times New Roman"/>
            <w:sz w:val="24"/>
            <w:szCs w:val="24"/>
          </w:rPr>
          <w:delText>,</w:delText>
        </w:r>
        <w:r w:rsidRPr="008429BD" w:rsidDel="007B5639">
          <w:rPr>
            <w:rFonts w:ascii="Times New Roman" w:hAnsi="Times New Roman"/>
            <w:sz w:val="24"/>
            <w:szCs w:val="24"/>
          </w:rPr>
          <w:delText xml:space="preserve"> they are split according to their location to stress differences within the country </w:delText>
        </w:r>
        <w:r w:rsidR="00DB773D" w:rsidRPr="008429BD" w:rsidDel="007B5639">
          <w:rPr>
            <w:rFonts w:ascii="Times New Roman" w:hAnsi="Times New Roman"/>
            <w:sz w:val="24"/>
            <w:szCs w:val="24"/>
          </w:rPr>
          <w:delText xml:space="preserve">which might then be used to set assistance priorities. </w:delText>
        </w:r>
      </w:del>
    </w:p>
    <w:p w14:paraId="3493625F" w14:textId="29B30DEA" w:rsidR="009C10C4" w:rsidRPr="00A0183E" w:rsidRDefault="00320762" w:rsidP="00F77985">
      <w:pPr>
        <w:rPr>
          <w:ins w:id="697" w:author="Linderhof, Vincent" w:date="2016-03-01T19:17:00Z"/>
          <w:rFonts w:ascii="Times New Roman" w:hAnsi="Times New Roman"/>
          <w:sz w:val="24"/>
          <w:szCs w:val="24"/>
          <w:rPrChange w:id="698" w:author="Linderhof, Vincent" w:date="2016-03-04T20:50:00Z">
            <w:rPr>
              <w:ins w:id="699" w:author="Linderhof, Vincent" w:date="2016-03-01T19:17:00Z"/>
            </w:rPr>
          </w:rPrChange>
        </w:rPr>
      </w:pPr>
      <w:del w:id="700" w:author="Linderhof, Vincent" w:date="2016-03-06T17:33:00Z">
        <w:r w:rsidRPr="00A0183E" w:rsidDel="00CB13D0">
          <w:rPr>
            <w:rFonts w:ascii="Times New Roman" w:hAnsi="Times New Roman"/>
            <w:sz w:val="24"/>
            <w:szCs w:val="24"/>
            <w:highlight w:val="yellow"/>
            <w:rPrChange w:id="701" w:author="Linderhof, Vincent" w:date="2016-03-04T20:50:00Z">
              <w:rPr/>
            </w:rPrChange>
          </w:rPr>
          <w:delText xml:space="preserve">Table 1 presents the </w:delText>
        </w:r>
      </w:del>
      <w:del w:id="702" w:author="Linderhof, Vincent" w:date="2016-03-01T19:16:00Z">
        <w:r w:rsidRPr="00A0183E" w:rsidDel="009C10C4">
          <w:rPr>
            <w:rFonts w:ascii="Times New Roman" w:hAnsi="Times New Roman"/>
            <w:sz w:val="24"/>
            <w:szCs w:val="24"/>
            <w:highlight w:val="yellow"/>
            <w:rPrChange w:id="703" w:author="Linderhof, Vincent" w:date="2016-03-04T20:50:00Z">
              <w:rPr/>
            </w:rPrChange>
          </w:rPr>
          <w:delText>characteristics</w:delText>
        </w:r>
        <w:r w:rsidR="00547506" w:rsidRPr="00A0183E" w:rsidDel="009C10C4">
          <w:rPr>
            <w:rFonts w:ascii="Times New Roman" w:hAnsi="Times New Roman"/>
            <w:sz w:val="24"/>
            <w:szCs w:val="24"/>
            <w:highlight w:val="yellow"/>
            <w:rPrChange w:id="704" w:author="Linderhof, Vincent" w:date="2016-03-04T20:50:00Z">
              <w:rPr/>
            </w:rPrChange>
          </w:rPr>
          <w:delText xml:space="preserve"> of </w:delText>
        </w:r>
        <w:r w:rsidR="00885CF9" w:rsidRPr="00A0183E" w:rsidDel="009C10C4">
          <w:rPr>
            <w:rFonts w:ascii="Times New Roman" w:hAnsi="Times New Roman"/>
            <w:sz w:val="24"/>
            <w:szCs w:val="24"/>
            <w:highlight w:val="yellow"/>
            <w:rPrChange w:id="705" w:author="Linderhof, Vincent" w:date="2016-03-04T20:50:00Z">
              <w:rPr/>
            </w:rPrChange>
          </w:rPr>
          <w:delText>h</w:delText>
        </w:r>
        <w:r w:rsidR="00547506" w:rsidRPr="00A0183E" w:rsidDel="009C10C4">
          <w:rPr>
            <w:rFonts w:ascii="Times New Roman" w:hAnsi="Times New Roman"/>
            <w:sz w:val="24"/>
            <w:szCs w:val="24"/>
            <w:highlight w:val="yellow"/>
            <w:rPrChange w:id="706" w:author="Linderhof, Vincent" w:date="2016-03-04T20:50:00Z">
              <w:rPr/>
            </w:rPrChange>
          </w:rPr>
          <w:delText xml:space="preserve">ouseholds </w:delText>
        </w:r>
      </w:del>
      <w:del w:id="707" w:author="Linderhof, Vincent" w:date="2016-03-06T17:33:00Z">
        <w:r w:rsidR="00DB773D" w:rsidRPr="00A0183E" w:rsidDel="00CB13D0">
          <w:rPr>
            <w:rFonts w:ascii="Times New Roman" w:hAnsi="Times New Roman"/>
            <w:sz w:val="24"/>
            <w:szCs w:val="24"/>
            <w:highlight w:val="yellow"/>
            <w:rPrChange w:id="708" w:author="Linderhof, Vincent" w:date="2016-03-04T20:50:00Z">
              <w:rPr/>
            </w:rPrChange>
          </w:rPr>
          <w:delText xml:space="preserve">variables </w:delText>
        </w:r>
      </w:del>
      <w:del w:id="709" w:author="Linderhof, Vincent" w:date="2016-03-01T19:16:00Z">
        <w:r w:rsidR="00DB773D" w:rsidRPr="00A0183E" w:rsidDel="009C10C4">
          <w:rPr>
            <w:rFonts w:ascii="Times New Roman" w:hAnsi="Times New Roman"/>
            <w:sz w:val="24"/>
            <w:szCs w:val="24"/>
            <w:highlight w:val="yellow"/>
            <w:rPrChange w:id="710" w:author="Linderhof, Vincent" w:date="2016-03-04T20:50:00Z">
              <w:rPr/>
            </w:rPrChange>
          </w:rPr>
          <w:delText xml:space="preserve">previously </w:delText>
        </w:r>
        <w:r w:rsidR="00547506" w:rsidRPr="00A0183E" w:rsidDel="009C10C4">
          <w:rPr>
            <w:rFonts w:ascii="Times New Roman" w:hAnsi="Times New Roman"/>
            <w:sz w:val="24"/>
            <w:szCs w:val="24"/>
            <w:highlight w:val="yellow"/>
            <w:rPrChange w:id="711" w:author="Linderhof, Vincent" w:date="2016-03-04T20:50:00Z">
              <w:rPr/>
            </w:rPrChange>
          </w:rPr>
          <w:delText xml:space="preserve">described </w:delText>
        </w:r>
        <w:r w:rsidRPr="00A0183E" w:rsidDel="009C10C4">
          <w:rPr>
            <w:rFonts w:ascii="Times New Roman" w:hAnsi="Times New Roman"/>
            <w:sz w:val="24"/>
            <w:szCs w:val="24"/>
            <w:highlight w:val="yellow"/>
            <w:rPrChange w:id="712" w:author="Linderhof, Vincent" w:date="2016-03-04T20:50:00Z">
              <w:rPr/>
            </w:rPrChange>
          </w:rPr>
          <w:delText xml:space="preserve">disaggregated by </w:delText>
        </w:r>
        <w:r w:rsidR="00DB773D" w:rsidRPr="00A0183E" w:rsidDel="009C10C4">
          <w:rPr>
            <w:rFonts w:ascii="Times New Roman" w:hAnsi="Times New Roman"/>
            <w:sz w:val="24"/>
            <w:szCs w:val="24"/>
            <w:highlight w:val="yellow"/>
            <w:rPrChange w:id="713" w:author="Linderhof, Vincent" w:date="2016-03-04T20:50:00Z">
              <w:rPr/>
            </w:rPrChange>
          </w:rPr>
          <w:delText xml:space="preserve">wave </w:delText>
        </w:r>
        <w:r w:rsidRPr="00A0183E" w:rsidDel="009C10C4">
          <w:rPr>
            <w:rFonts w:ascii="Times New Roman" w:hAnsi="Times New Roman"/>
            <w:sz w:val="24"/>
            <w:szCs w:val="24"/>
            <w:highlight w:val="yellow"/>
            <w:rPrChange w:id="714" w:author="Linderhof, Vincent" w:date="2016-03-04T20:50:00Z">
              <w:rPr/>
            </w:rPrChange>
          </w:rPr>
          <w:delText>year.</w:delText>
        </w:r>
      </w:del>
      <w:del w:id="715" w:author="Linderhof, Vincent" w:date="2016-03-06T17:33:00Z">
        <w:r w:rsidRPr="00A0183E" w:rsidDel="00CB13D0">
          <w:rPr>
            <w:rFonts w:ascii="Times New Roman" w:hAnsi="Times New Roman"/>
            <w:sz w:val="24"/>
            <w:szCs w:val="24"/>
            <w:highlight w:val="yellow"/>
            <w:rPrChange w:id="716" w:author="Linderhof, Vincent" w:date="2016-03-04T20:50:00Z">
              <w:rPr/>
            </w:rPrChange>
          </w:rPr>
          <w:delText xml:space="preserve"> </w:delText>
        </w:r>
      </w:del>
    </w:p>
    <w:p w14:paraId="6BDE4DC2" w14:textId="7C3B4DA1" w:rsidR="009C0BAB" w:rsidRPr="00A0183E" w:rsidRDefault="00320762" w:rsidP="00F77985">
      <w:pPr>
        <w:rPr>
          <w:rFonts w:ascii="Times New Roman" w:hAnsi="Times New Roman"/>
          <w:sz w:val="24"/>
          <w:szCs w:val="24"/>
          <w:rPrChange w:id="717" w:author="Linderhof, Vincent" w:date="2016-03-04T20:50:00Z">
            <w:rPr/>
          </w:rPrChange>
        </w:rPr>
      </w:pPr>
      <w:r w:rsidRPr="00A0183E">
        <w:rPr>
          <w:rFonts w:ascii="Times New Roman" w:hAnsi="Times New Roman"/>
          <w:sz w:val="24"/>
          <w:szCs w:val="24"/>
          <w:rPrChange w:id="718" w:author="Linderhof, Vincent" w:date="2016-03-04T20:50:00Z">
            <w:rPr/>
          </w:rPrChange>
        </w:rPr>
        <w:t>Most important change</w:t>
      </w:r>
      <w:r w:rsidR="00547506" w:rsidRPr="00A0183E">
        <w:rPr>
          <w:rFonts w:ascii="Times New Roman" w:hAnsi="Times New Roman"/>
          <w:sz w:val="24"/>
          <w:szCs w:val="24"/>
          <w:rPrChange w:id="719" w:author="Linderhof, Vincent" w:date="2016-03-04T20:50:00Z">
            <w:rPr/>
          </w:rPrChange>
        </w:rPr>
        <w:t>s</w:t>
      </w:r>
      <w:r w:rsidRPr="00A0183E">
        <w:rPr>
          <w:rFonts w:ascii="Times New Roman" w:hAnsi="Times New Roman"/>
          <w:sz w:val="24"/>
          <w:szCs w:val="24"/>
          <w:rPrChange w:id="720" w:author="Linderhof, Vincent" w:date="2016-03-04T20:50:00Z">
            <w:rPr/>
          </w:rPrChange>
        </w:rPr>
        <w:t xml:space="preserve"> </w:t>
      </w:r>
      <w:r w:rsidR="00885CF9" w:rsidRPr="00A0183E">
        <w:rPr>
          <w:rFonts w:ascii="Times New Roman" w:hAnsi="Times New Roman"/>
          <w:sz w:val="24"/>
          <w:szCs w:val="24"/>
          <w:rPrChange w:id="721" w:author="Linderhof, Vincent" w:date="2016-03-04T20:50:00Z">
            <w:rPr/>
          </w:rPrChange>
        </w:rPr>
        <w:t>were</w:t>
      </w:r>
      <w:r w:rsidRPr="00A0183E">
        <w:rPr>
          <w:rFonts w:ascii="Times New Roman" w:hAnsi="Times New Roman"/>
          <w:sz w:val="24"/>
          <w:szCs w:val="24"/>
          <w:rPrChange w:id="722" w:author="Linderhof, Vincent" w:date="2016-03-04T20:50:00Z">
            <w:rPr/>
          </w:rPrChange>
        </w:rPr>
        <w:t xml:space="preserve"> observed for the household size which increased </w:t>
      </w:r>
      <w:r w:rsidR="00266444" w:rsidRPr="00A0183E">
        <w:rPr>
          <w:rFonts w:ascii="Times New Roman" w:hAnsi="Times New Roman"/>
          <w:sz w:val="24"/>
          <w:szCs w:val="24"/>
          <w:rPrChange w:id="723" w:author="Linderhof, Vincent" w:date="2016-03-04T20:50:00Z">
            <w:rPr/>
          </w:rPrChange>
        </w:rPr>
        <w:t xml:space="preserve">from 2009 to 2012 </w:t>
      </w:r>
      <w:r w:rsidRPr="00A0183E">
        <w:rPr>
          <w:rFonts w:ascii="Times New Roman" w:hAnsi="Times New Roman"/>
          <w:sz w:val="24"/>
          <w:szCs w:val="24"/>
          <w:rPrChange w:id="724" w:author="Linderhof, Vincent" w:date="2016-03-04T20:50:00Z">
            <w:rPr/>
          </w:rPrChange>
        </w:rPr>
        <w:t>and the cultivated area which decreased</w:t>
      </w:r>
      <w:r w:rsidR="00266444" w:rsidRPr="00A0183E">
        <w:rPr>
          <w:rFonts w:ascii="Times New Roman" w:hAnsi="Times New Roman"/>
          <w:sz w:val="24"/>
          <w:szCs w:val="24"/>
          <w:rPrChange w:id="725" w:author="Linderhof, Vincent" w:date="2016-03-04T20:50:00Z">
            <w:rPr/>
          </w:rPrChange>
        </w:rPr>
        <w:t xml:space="preserve"> o</w:t>
      </w:r>
      <w:r w:rsidR="00DB773D" w:rsidRPr="00A0183E">
        <w:rPr>
          <w:rFonts w:ascii="Times New Roman" w:hAnsi="Times New Roman"/>
          <w:sz w:val="24"/>
          <w:szCs w:val="24"/>
          <w:rPrChange w:id="726" w:author="Linderhof, Vincent" w:date="2016-03-04T20:50:00Z">
            <w:rPr/>
          </w:rPrChange>
        </w:rPr>
        <w:t>ver</w:t>
      </w:r>
      <w:r w:rsidR="00266444" w:rsidRPr="00A0183E">
        <w:rPr>
          <w:rFonts w:ascii="Times New Roman" w:hAnsi="Times New Roman"/>
          <w:sz w:val="24"/>
          <w:szCs w:val="24"/>
          <w:rPrChange w:id="727" w:author="Linderhof, Vincent" w:date="2016-03-04T20:50:00Z">
            <w:rPr/>
          </w:rPrChange>
        </w:rPr>
        <w:t xml:space="preserve"> the same period</w:t>
      </w:r>
      <w:r w:rsidRPr="00A0183E">
        <w:rPr>
          <w:rFonts w:ascii="Times New Roman" w:hAnsi="Times New Roman"/>
          <w:sz w:val="24"/>
          <w:szCs w:val="24"/>
          <w:rPrChange w:id="728" w:author="Linderhof, Vincent" w:date="2016-03-04T20:50:00Z">
            <w:rPr/>
          </w:rPrChange>
        </w:rPr>
        <w:t xml:space="preserve">. Table 2 presents the sample </w:t>
      </w:r>
      <w:r w:rsidR="00DB773D" w:rsidRPr="00A0183E">
        <w:rPr>
          <w:rFonts w:ascii="Times New Roman" w:hAnsi="Times New Roman"/>
          <w:sz w:val="24"/>
          <w:szCs w:val="24"/>
          <w:rPrChange w:id="729" w:author="Linderhof, Vincent" w:date="2016-03-04T20:50:00Z">
            <w:rPr/>
          </w:rPrChange>
        </w:rPr>
        <w:t xml:space="preserve">variables split </w:t>
      </w:r>
      <w:r w:rsidRPr="00A0183E">
        <w:rPr>
          <w:rFonts w:ascii="Times New Roman" w:hAnsi="Times New Roman"/>
          <w:sz w:val="24"/>
          <w:szCs w:val="24"/>
          <w:rPrChange w:id="730" w:author="Linderhof, Vincent" w:date="2016-03-04T20:50:00Z">
            <w:rPr/>
          </w:rPrChange>
        </w:rPr>
        <w:t>b</w:t>
      </w:r>
      <w:r w:rsidR="005D1796" w:rsidRPr="00A0183E">
        <w:rPr>
          <w:rFonts w:ascii="Times New Roman" w:hAnsi="Times New Roman"/>
          <w:sz w:val="24"/>
          <w:szCs w:val="24"/>
          <w:rPrChange w:id="731" w:author="Linderhof, Vincent" w:date="2016-03-04T20:50:00Z">
            <w:rPr/>
          </w:rPrChange>
        </w:rPr>
        <w:t xml:space="preserve">y region. </w:t>
      </w:r>
      <w:del w:id="732" w:author="Linderhof, Vincent" w:date="2016-03-06T15:57:00Z">
        <w:r w:rsidR="005D1796" w:rsidRPr="00A0183E" w:rsidDel="00CB2B8E">
          <w:rPr>
            <w:rFonts w:ascii="Times New Roman" w:hAnsi="Times New Roman"/>
            <w:sz w:val="24"/>
            <w:szCs w:val="24"/>
            <w:rPrChange w:id="733" w:author="Linderhof, Vincent" w:date="2016-03-04T20:50:00Z">
              <w:rPr/>
            </w:rPrChange>
          </w:rPr>
          <w:delText>Both dietary diversit</w:delText>
        </w:r>
        <w:r w:rsidR="000F6EEC" w:rsidRPr="00A0183E" w:rsidDel="00CB2B8E">
          <w:rPr>
            <w:rFonts w:ascii="Times New Roman" w:hAnsi="Times New Roman"/>
            <w:sz w:val="24"/>
            <w:szCs w:val="24"/>
            <w:rPrChange w:id="734" w:author="Linderhof, Vincent" w:date="2016-03-04T20:50:00Z">
              <w:rPr/>
            </w:rPrChange>
          </w:rPr>
          <w:delText>y scores</w:delText>
        </w:r>
        <w:r w:rsidRPr="00A0183E" w:rsidDel="00CB2B8E">
          <w:rPr>
            <w:rFonts w:ascii="Times New Roman" w:hAnsi="Times New Roman"/>
            <w:sz w:val="24"/>
            <w:szCs w:val="24"/>
            <w:rPrChange w:id="735" w:author="Linderhof, Vincent" w:date="2016-03-04T20:50:00Z">
              <w:rPr/>
            </w:rPrChange>
          </w:rPr>
          <w:delText xml:space="preserve"> </w:delText>
        </w:r>
        <w:r w:rsidR="00885CF9" w:rsidRPr="00A0183E" w:rsidDel="00CB2B8E">
          <w:rPr>
            <w:rFonts w:ascii="Times New Roman" w:hAnsi="Times New Roman"/>
            <w:sz w:val="24"/>
            <w:szCs w:val="24"/>
            <w:rPrChange w:id="736" w:author="Linderhof, Vincent" w:date="2016-03-04T20:50:00Z">
              <w:rPr/>
            </w:rPrChange>
          </w:rPr>
          <w:delText>were</w:delText>
        </w:r>
        <w:r w:rsidRPr="00A0183E" w:rsidDel="00CB2B8E">
          <w:rPr>
            <w:rFonts w:ascii="Times New Roman" w:hAnsi="Times New Roman"/>
            <w:sz w:val="24"/>
            <w:szCs w:val="24"/>
            <w:rPrChange w:id="737" w:author="Linderhof, Vincent" w:date="2016-03-04T20:50:00Z">
              <w:rPr/>
            </w:rPrChange>
          </w:rPr>
          <w:delText xml:space="preserve"> greater in </w:delText>
        </w:r>
        <w:r w:rsidR="00DB773D" w:rsidRPr="00A0183E" w:rsidDel="00CB2B8E">
          <w:rPr>
            <w:rFonts w:ascii="Times New Roman" w:hAnsi="Times New Roman"/>
            <w:sz w:val="24"/>
            <w:szCs w:val="24"/>
            <w:rPrChange w:id="738" w:author="Linderhof, Vincent" w:date="2016-03-04T20:50:00Z">
              <w:rPr/>
            </w:rPrChange>
          </w:rPr>
          <w:delText xml:space="preserve">the </w:delText>
        </w:r>
        <w:r w:rsidRPr="00A0183E" w:rsidDel="00CB2B8E">
          <w:rPr>
            <w:rFonts w:ascii="Times New Roman" w:hAnsi="Times New Roman"/>
            <w:sz w:val="24"/>
            <w:szCs w:val="24"/>
            <w:rPrChange w:id="739" w:author="Linderhof, Vincent" w:date="2016-03-04T20:50:00Z">
              <w:rPr/>
            </w:rPrChange>
          </w:rPr>
          <w:delText>central region wh</w:delText>
        </w:r>
        <w:r w:rsidR="00071F0E" w:rsidRPr="00A0183E" w:rsidDel="00CB2B8E">
          <w:rPr>
            <w:rFonts w:ascii="Times New Roman" w:hAnsi="Times New Roman"/>
            <w:sz w:val="24"/>
            <w:szCs w:val="24"/>
            <w:rPrChange w:id="740" w:author="Linderhof, Vincent" w:date="2016-03-04T20:50:00Z">
              <w:rPr/>
            </w:rPrChange>
          </w:rPr>
          <w:delText>ile</w:delText>
        </w:r>
        <w:r w:rsidRPr="00A0183E" w:rsidDel="00CB2B8E">
          <w:rPr>
            <w:rFonts w:ascii="Times New Roman" w:hAnsi="Times New Roman"/>
            <w:sz w:val="24"/>
            <w:szCs w:val="24"/>
            <w:rPrChange w:id="741" w:author="Linderhof, Vincent" w:date="2016-03-04T20:50:00Z">
              <w:rPr/>
            </w:rPrChange>
          </w:rPr>
          <w:delText xml:space="preserve"> the </w:delText>
        </w:r>
        <w:r w:rsidR="00071F0E" w:rsidRPr="00A0183E" w:rsidDel="00CB2B8E">
          <w:rPr>
            <w:rFonts w:ascii="Times New Roman" w:hAnsi="Times New Roman"/>
            <w:sz w:val="24"/>
            <w:szCs w:val="24"/>
            <w:rPrChange w:id="742" w:author="Linderhof, Vincent" w:date="2016-03-04T20:50:00Z">
              <w:rPr/>
            </w:rPrChange>
          </w:rPr>
          <w:delText>lowest score</w:delText>
        </w:r>
        <w:r w:rsidR="00B94F9D" w:rsidRPr="00A0183E" w:rsidDel="00CB2B8E">
          <w:rPr>
            <w:rFonts w:ascii="Times New Roman" w:hAnsi="Times New Roman"/>
            <w:sz w:val="24"/>
            <w:szCs w:val="24"/>
            <w:rPrChange w:id="743" w:author="Linderhof, Vincent" w:date="2016-03-04T20:50:00Z">
              <w:rPr/>
            </w:rPrChange>
          </w:rPr>
          <w:delText>s</w:delText>
        </w:r>
        <w:r w:rsidR="00071F0E" w:rsidRPr="00A0183E" w:rsidDel="00CB2B8E">
          <w:rPr>
            <w:rFonts w:ascii="Times New Roman" w:hAnsi="Times New Roman"/>
            <w:sz w:val="24"/>
            <w:szCs w:val="24"/>
            <w:rPrChange w:id="744" w:author="Linderhof, Vincent" w:date="2016-03-04T20:50:00Z">
              <w:rPr/>
            </w:rPrChange>
          </w:rPr>
          <w:delText xml:space="preserve"> </w:delText>
        </w:r>
        <w:r w:rsidR="00B94F9D" w:rsidRPr="00A0183E" w:rsidDel="00CB2B8E">
          <w:rPr>
            <w:rFonts w:ascii="Times New Roman" w:hAnsi="Times New Roman"/>
            <w:sz w:val="24"/>
            <w:szCs w:val="24"/>
            <w:rPrChange w:id="745" w:author="Linderhof, Vincent" w:date="2016-03-04T20:50:00Z">
              <w:rPr/>
            </w:rPrChange>
          </w:rPr>
          <w:delText xml:space="preserve">were </w:delText>
        </w:r>
        <w:r w:rsidRPr="00A0183E" w:rsidDel="00CB2B8E">
          <w:rPr>
            <w:rFonts w:ascii="Times New Roman" w:hAnsi="Times New Roman"/>
            <w:sz w:val="24"/>
            <w:szCs w:val="24"/>
            <w:rPrChange w:id="746" w:author="Linderhof, Vincent" w:date="2016-03-04T20:50:00Z">
              <w:rPr/>
            </w:rPrChange>
          </w:rPr>
          <w:delText>observ</w:delText>
        </w:r>
        <w:r w:rsidR="00E97EFC" w:rsidRPr="00A0183E" w:rsidDel="00CB2B8E">
          <w:rPr>
            <w:rFonts w:ascii="Times New Roman" w:hAnsi="Times New Roman"/>
            <w:sz w:val="24"/>
            <w:szCs w:val="24"/>
            <w:rPrChange w:id="747" w:author="Linderhof, Vincent" w:date="2016-03-04T20:50:00Z">
              <w:rPr/>
            </w:rPrChange>
          </w:rPr>
          <w:delText>ed in</w:delText>
        </w:r>
        <w:r w:rsidR="00071F0E" w:rsidRPr="00A0183E" w:rsidDel="00CB2B8E">
          <w:rPr>
            <w:rFonts w:ascii="Times New Roman" w:hAnsi="Times New Roman"/>
            <w:sz w:val="24"/>
            <w:szCs w:val="24"/>
            <w:rPrChange w:id="748" w:author="Linderhof, Vincent" w:date="2016-03-04T20:50:00Z">
              <w:rPr/>
            </w:rPrChange>
          </w:rPr>
          <w:delText xml:space="preserve"> the</w:delText>
        </w:r>
        <w:r w:rsidR="00E97EFC" w:rsidRPr="00A0183E" w:rsidDel="00CB2B8E">
          <w:rPr>
            <w:rFonts w:ascii="Times New Roman" w:hAnsi="Times New Roman"/>
            <w:sz w:val="24"/>
            <w:szCs w:val="24"/>
            <w:rPrChange w:id="749" w:author="Linderhof, Vincent" w:date="2016-03-04T20:50:00Z">
              <w:rPr/>
            </w:rPrChange>
          </w:rPr>
          <w:delText xml:space="preserve"> northern region for the FC</w:delText>
        </w:r>
        <w:r w:rsidRPr="00A0183E" w:rsidDel="00CB2B8E">
          <w:rPr>
            <w:rFonts w:ascii="Times New Roman" w:hAnsi="Times New Roman"/>
            <w:sz w:val="24"/>
            <w:szCs w:val="24"/>
            <w:rPrChange w:id="750" w:author="Linderhof, Vincent" w:date="2016-03-04T20:50:00Z">
              <w:rPr/>
            </w:rPrChange>
          </w:rPr>
          <w:delText>S and western region for the DDS. Households from western region spen</w:delText>
        </w:r>
        <w:r w:rsidR="00885CF9" w:rsidRPr="00A0183E" w:rsidDel="00CB2B8E">
          <w:rPr>
            <w:rFonts w:ascii="Times New Roman" w:hAnsi="Times New Roman"/>
            <w:sz w:val="24"/>
            <w:szCs w:val="24"/>
            <w:rPrChange w:id="751" w:author="Linderhof, Vincent" w:date="2016-03-04T20:50:00Z">
              <w:rPr/>
            </w:rPrChange>
          </w:rPr>
          <w:delText>t</w:delText>
        </w:r>
        <w:r w:rsidRPr="00A0183E" w:rsidDel="00CB2B8E">
          <w:rPr>
            <w:rFonts w:ascii="Times New Roman" w:hAnsi="Times New Roman"/>
            <w:sz w:val="24"/>
            <w:szCs w:val="24"/>
            <w:rPrChange w:id="752" w:author="Linderhof, Vincent" w:date="2016-03-04T20:50:00Z">
              <w:rPr/>
            </w:rPrChange>
          </w:rPr>
          <w:delText xml:space="preserve"> less for food and consume</w:delText>
        </w:r>
        <w:r w:rsidR="00885CF9" w:rsidRPr="00A0183E" w:rsidDel="00CB2B8E">
          <w:rPr>
            <w:rFonts w:ascii="Times New Roman" w:hAnsi="Times New Roman"/>
            <w:sz w:val="24"/>
            <w:szCs w:val="24"/>
            <w:rPrChange w:id="753" w:author="Linderhof, Vincent" w:date="2016-03-04T20:50:00Z">
              <w:rPr/>
            </w:rPrChange>
          </w:rPr>
          <w:delText>d</w:delText>
        </w:r>
        <w:r w:rsidRPr="00A0183E" w:rsidDel="00CB2B8E">
          <w:rPr>
            <w:rFonts w:ascii="Times New Roman" w:hAnsi="Times New Roman"/>
            <w:sz w:val="24"/>
            <w:szCs w:val="24"/>
            <w:rPrChange w:id="754" w:author="Linderhof, Vincent" w:date="2016-03-04T20:50:00Z">
              <w:rPr/>
            </w:rPrChange>
          </w:rPr>
          <w:delText xml:space="preserve"> more products from their own farm. </w:delText>
        </w:r>
      </w:del>
      <w:r w:rsidRPr="00A0183E">
        <w:rPr>
          <w:rFonts w:ascii="Times New Roman" w:hAnsi="Times New Roman"/>
          <w:sz w:val="24"/>
          <w:szCs w:val="24"/>
          <w:rPrChange w:id="755" w:author="Linderhof, Vincent" w:date="2016-03-04T20:50:00Z">
            <w:rPr/>
          </w:rPrChange>
        </w:rPr>
        <w:t>Their farm</w:t>
      </w:r>
      <w:r w:rsidR="00B94F9D" w:rsidRPr="00A0183E">
        <w:rPr>
          <w:rFonts w:ascii="Times New Roman" w:hAnsi="Times New Roman"/>
          <w:sz w:val="24"/>
          <w:szCs w:val="24"/>
          <w:rPrChange w:id="756" w:author="Linderhof, Vincent" w:date="2016-03-04T20:50:00Z">
            <w:rPr/>
          </w:rPrChange>
        </w:rPr>
        <w:t>s</w:t>
      </w:r>
      <w:r w:rsidRPr="00A0183E">
        <w:rPr>
          <w:rFonts w:ascii="Times New Roman" w:hAnsi="Times New Roman"/>
          <w:sz w:val="24"/>
          <w:szCs w:val="24"/>
          <w:rPrChange w:id="757" w:author="Linderhof, Vincent" w:date="2016-03-04T20:50:00Z">
            <w:rPr/>
          </w:rPrChange>
        </w:rPr>
        <w:t xml:space="preserve"> </w:t>
      </w:r>
      <w:r w:rsidR="00885CF9" w:rsidRPr="00A0183E">
        <w:rPr>
          <w:rFonts w:ascii="Times New Roman" w:hAnsi="Times New Roman"/>
          <w:sz w:val="24"/>
          <w:szCs w:val="24"/>
          <w:rPrChange w:id="758" w:author="Linderhof, Vincent" w:date="2016-03-04T20:50:00Z">
            <w:rPr/>
          </w:rPrChange>
        </w:rPr>
        <w:t>were</w:t>
      </w:r>
      <w:r w:rsidRPr="00A0183E">
        <w:rPr>
          <w:rFonts w:ascii="Times New Roman" w:hAnsi="Times New Roman"/>
          <w:sz w:val="24"/>
          <w:szCs w:val="24"/>
          <w:rPrChange w:id="759" w:author="Linderhof, Vincent" w:date="2016-03-04T20:50:00Z">
            <w:rPr/>
          </w:rPrChange>
        </w:rPr>
        <w:t xml:space="preserve"> the smallest of the </w:t>
      </w:r>
      <w:r w:rsidR="00C41EFE" w:rsidRPr="00A0183E">
        <w:rPr>
          <w:rFonts w:ascii="Times New Roman" w:hAnsi="Times New Roman"/>
          <w:sz w:val="24"/>
          <w:szCs w:val="24"/>
          <w:rPrChange w:id="760" w:author="Linderhof, Vincent" w:date="2016-03-04T20:50:00Z">
            <w:rPr/>
          </w:rPrChange>
        </w:rPr>
        <w:t>country;</w:t>
      </w:r>
      <w:r w:rsidRPr="00A0183E">
        <w:rPr>
          <w:rFonts w:ascii="Times New Roman" w:hAnsi="Times New Roman"/>
          <w:sz w:val="24"/>
          <w:szCs w:val="24"/>
          <w:rPrChange w:id="761" w:author="Linderhof, Vincent" w:date="2016-03-04T20:50:00Z">
            <w:rPr/>
          </w:rPrChange>
        </w:rPr>
        <w:t xml:space="preserve"> the biggest </w:t>
      </w:r>
      <w:r w:rsidR="00885CF9" w:rsidRPr="00A0183E">
        <w:rPr>
          <w:rFonts w:ascii="Times New Roman" w:hAnsi="Times New Roman"/>
          <w:sz w:val="24"/>
          <w:szCs w:val="24"/>
          <w:rPrChange w:id="762" w:author="Linderhof, Vincent" w:date="2016-03-04T20:50:00Z">
            <w:rPr/>
          </w:rPrChange>
        </w:rPr>
        <w:t>were</w:t>
      </w:r>
      <w:r w:rsidRPr="00A0183E">
        <w:rPr>
          <w:rFonts w:ascii="Times New Roman" w:hAnsi="Times New Roman"/>
          <w:sz w:val="24"/>
          <w:szCs w:val="24"/>
          <w:rPrChange w:id="763" w:author="Linderhof, Vincent" w:date="2016-03-04T20:50:00Z">
            <w:rPr/>
          </w:rPrChange>
        </w:rPr>
        <w:t xml:space="preserve"> located in northern region. </w:t>
      </w:r>
      <w:r w:rsidR="00F04B90" w:rsidRPr="00A0183E">
        <w:rPr>
          <w:rFonts w:ascii="Times New Roman" w:hAnsi="Times New Roman"/>
          <w:sz w:val="24"/>
          <w:szCs w:val="24"/>
          <w:rPrChange w:id="764" w:author="Linderhof, Vincent" w:date="2016-03-04T20:50:00Z">
            <w:rPr/>
          </w:rPrChange>
        </w:rPr>
        <w:t>The c</w:t>
      </w:r>
      <w:r w:rsidRPr="00A0183E">
        <w:rPr>
          <w:rFonts w:ascii="Times New Roman" w:hAnsi="Times New Roman"/>
          <w:sz w:val="24"/>
          <w:szCs w:val="24"/>
          <w:rPrChange w:id="765" w:author="Linderhof, Vincent" w:date="2016-03-04T20:50:00Z">
            <w:rPr/>
          </w:rPrChange>
        </w:rPr>
        <w:t>entral region</w:t>
      </w:r>
      <w:r w:rsidR="005D1796" w:rsidRPr="00A0183E">
        <w:rPr>
          <w:rFonts w:ascii="Times New Roman" w:hAnsi="Times New Roman"/>
          <w:sz w:val="24"/>
          <w:szCs w:val="24"/>
          <w:rPrChange w:id="766" w:author="Linderhof, Vincent" w:date="2016-03-04T20:50:00Z">
            <w:rPr/>
          </w:rPrChange>
        </w:rPr>
        <w:t>,</w:t>
      </w:r>
      <w:r w:rsidRPr="00A0183E">
        <w:rPr>
          <w:rFonts w:ascii="Times New Roman" w:hAnsi="Times New Roman"/>
          <w:sz w:val="24"/>
          <w:szCs w:val="24"/>
          <w:rPrChange w:id="767" w:author="Linderhof, Vincent" w:date="2016-03-04T20:50:00Z">
            <w:rPr/>
          </w:rPrChange>
        </w:rPr>
        <w:t xml:space="preserve"> </w:t>
      </w:r>
      <w:r w:rsidR="005D1796" w:rsidRPr="00A0183E">
        <w:rPr>
          <w:rFonts w:ascii="Times New Roman" w:hAnsi="Times New Roman"/>
          <w:sz w:val="24"/>
          <w:szCs w:val="24"/>
          <w:rPrChange w:id="768" w:author="Linderhof, Vincent" w:date="2016-03-04T20:50:00Z">
            <w:rPr/>
          </w:rPrChange>
        </w:rPr>
        <w:t xml:space="preserve">which </w:t>
      </w:r>
      <w:r w:rsidRPr="00A0183E">
        <w:rPr>
          <w:rFonts w:ascii="Times New Roman" w:hAnsi="Times New Roman"/>
          <w:sz w:val="24"/>
          <w:szCs w:val="24"/>
          <w:rPrChange w:id="769" w:author="Linderhof, Vincent" w:date="2016-03-04T20:50:00Z">
            <w:rPr/>
          </w:rPrChange>
        </w:rPr>
        <w:t>include</w:t>
      </w:r>
      <w:r w:rsidR="00F04B90" w:rsidRPr="00A0183E">
        <w:rPr>
          <w:rFonts w:ascii="Times New Roman" w:hAnsi="Times New Roman"/>
          <w:sz w:val="24"/>
          <w:szCs w:val="24"/>
          <w:rPrChange w:id="770" w:author="Linderhof, Vincent" w:date="2016-03-04T20:50:00Z">
            <w:rPr/>
          </w:rPrChange>
        </w:rPr>
        <w:t>s</w:t>
      </w:r>
      <w:r w:rsidRPr="00A0183E">
        <w:rPr>
          <w:rFonts w:ascii="Times New Roman" w:hAnsi="Times New Roman"/>
          <w:sz w:val="24"/>
          <w:szCs w:val="24"/>
          <w:rPrChange w:id="771" w:author="Linderhof, Vincent" w:date="2016-03-04T20:50:00Z">
            <w:rPr/>
          </w:rPrChange>
        </w:rPr>
        <w:t xml:space="preserve"> the Ugandan capital Kampala and </w:t>
      </w:r>
      <w:r w:rsidR="00F04B90" w:rsidRPr="00A0183E">
        <w:rPr>
          <w:rFonts w:ascii="Times New Roman" w:hAnsi="Times New Roman"/>
          <w:sz w:val="24"/>
          <w:szCs w:val="24"/>
          <w:rPrChange w:id="772" w:author="Linderhof, Vincent" w:date="2016-03-04T20:50:00Z">
            <w:rPr/>
          </w:rPrChange>
        </w:rPr>
        <w:t xml:space="preserve">surrounding </w:t>
      </w:r>
      <w:r w:rsidRPr="00A0183E">
        <w:rPr>
          <w:rFonts w:ascii="Times New Roman" w:hAnsi="Times New Roman"/>
          <w:sz w:val="24"/>
          <w:szCs w:val="24"/>
          <w:rPrChange w:id="773" w:author="Linderhof, Vincent" w:date="2016-03-04T20:50:00Z">
            <w:rPr/>
          </w:rPrChange>
        </w:rPr>
        <w:t>region</w:t>
      </w:r>
      <w:r w:rsidR="00F04B90" w:rsidRPr="00A0183E">
        <w:rPr>
          <w:rFonts w:ascii="Times New Roman" w:hAnsi="Times New Roman"/>
          <w:sz w:val="24"/>
          <w:szCs w:val="24"/>
          <w:rPrChange w:id="774" w:author="Linderhof, Vincent" w:date="2016-03-04T20:50:00Z">
            <w:rPr/>
          </w:rPrChange>
        </w:rPr>
        <w:t>s</w:t>
      </w:r>
      <w:r w:rsidRPr="00A0183E">
        <w:rPr>
          <w:rFonts w:ascii="Times New Roman" w:hAnsi="Times New Roman"/>
          <w:sz w:val="24"/>
          <w:szCs w:val="24"/>
          <w:rPrChange w:id="775" w:author="Linderhof, Vincent" w:date="2016-03-04T20:50:00Z">
            <w:rPr/>
          </w:rPrChange>
        </w:rPr>
        <w:t xml:space="preserve">, </w:t>
      </w:r>
      <w:r w:rsidR="005D1796" w:rsidRPr="00A0183E">
        <w:rPr>
          <w:rFonts w:ascii="Times New Roman" w:hAnsi="Times New Roman"/>
          <w:sz w:val="24"/>
          <w:szCs w:val="24"/>
          <w:rPrChange w:id="776" w:author="Linderhof, Vincent" w:date="2016-03-04T20:50:00Z">
            <w:rPr/>
          </w:rPrChange>
        </w:rPr>
        <w:t>had the highe</w:t>
      </w:r>
      <w:r w:rsidR="005B57AF" w:rsidRPr="00A0183E">
        <w:rPr>
          <w:rFonts w:ascii="Times New Roman" w:hAnsi="Times New Roman"/>
          <w:sz w:val="24"/>
          <w:szCs w:val="24"/>
          <w:rPrChange w:id="777" w:author="Linderhof, Vincent" w:date="2016-03-04T20:50:00Z">
            <w:rPr/>
          </w:rPrChange>
        </w:rPr>
        <w:t>st</w:t>
      </w:r>
      <w:r w:rsidRPr="00A0183E">
        <w:rPr>
          <w:rFonts w:ascii="Times New Roman" w:hAnsi="Times New Roman"/>
          <w:sz w:val="24"/>
          <w:szCs w:val="24"/>
          <w:rPrChange w:id="778" w:author="Linderhof, Vincent" w:date="2016-03-04T20:50:00Z">
            <w:rPr/>
          </w:rPrChange>
        </w:rPr>
        <w:t xml:space="preserve"> </w:t>
      </w:r>
      <w:r w:rsidR="00193FF8" w:rsidRPr="00A0183E">
        <w:rPr>
          <w:rFonts w:ascii="Times New Roman" w:hAnsi="Times New Roman"/>
          <w:sz w:val="24"/>
          <w:szCs w:val="24"/>
          <w:rPrChange w:id="779" w:author="Linderhof, Vincent" w:date="2016-03-04T20:50:00Z">
            <w:rPr/>
          </w:rPrChange>
        </w:rPr>
        <w:t>income</w:t>
      </w:r>
      <w:r w:rsidR="005B57AF" w:rsidRPr="00A0183E">
        <w:rPr>
          <w:rFonts w:ascii="Times New Roman" w:hAnsi="Times New Roman"/>
          <w:sz w:val="24"/>
          <w:szCs w:val="24"/>
          <w:rPrChange w:id="780" w:author="Linderhof, Vincent" w:date="2016-03-04T20:50:00Z">
            <w:rPr/>
          </w:rPrChange>
        </w:rPr>
        <w:t>s</w:t>
      </w:r>
      <w:r w:rsidRPr="00A0183E">
        <w:rPr>
          <w:rFonts w:ascii="Times New Roman" w:hAnsi="Times New Roman"/>
          <w:sz w:val="24"/>
          <w:szCs w:val="24"/>
          <w:rPrChange w:id="781" w:author="Linderhof, Vincent" w:date="2016-03-04T20:50:00Z">
            <w:rPr/>
          </w:rPrChange>
        </w:rPr>
        <w:t xml:space="preserve"> </w:t>
      </w:r>
      <w:r w:rsidR="005B57AF" w:rsidRPr="00A0183E">
        <w:rPr>
          <w:rFonts w:ascii="Times New Roman" w:hAnsi="Times New Roman"/>
          <w:sz w:val="24"/>
          <w:szCs w:val="24"/>
          <w:rPrChange w:id="782" w:author="Linderhof, Vincent" w:date="2016-03-04T20:50:00Z">
            <w:rPr/>
          </w:rPrChange>
        </w:rPr>
        <w:t xml:space="preserve">per </w:t>
      </w:r>
      <w:r w:rsidRPr="00A0183E">
        <w:rPr>
          <w:rFonts w:ascii="Times New Roman" w:hAnsi="Times New Roman"/>
          <w:sz w:val="24"/>
          <w:szCs w:val="24"/>
          <w:rPrChange w:id="783" w:author="Linderhof, Vincent" w:date="2016-03-04T20:50:00Z">
            <w:rPr/>
          </w:rPrChange>
        </w:rPr>
        <w:t>household</w:t>
      </w:r>
      <w:r w:rsidR="005B57AF" w:rsidRPr="00A0183E">
        <w:rPr>
          <w:rFonts w:ascii="Times New Roman" w:hAnsi="Times New Roman"/>
          <w:sz w:val="24"/>
          <w:szCs w:val="24"/>
          <w:rPrChange w:id="784" w:author="Linderhof, Vincent" w:date="2016-03-04T20:50:00Z">
            <w:rPr/>
          </w:rPrChange>
        </w:rPr>
        <w:t>.</w:t>
      </w:r>
      <w:r w:rsidR="005D1796" w:rsidRPr="00A0183E">
        <w:rPr>
          <w:rFonts w:ascii="Times New Roman" w:hAnsi="Times New Roman"/>
          <w:sz w:val="24"/>
          <w:szCs w:val="24"/>
          <w:rPrChange w:id="785" w:author="Linderhof, Vincent" w:date="2016-03-04T20:50:00Z">
            <w:rPr/>
          </w:rPrChange>
        </w:rPr>
        <w:t>.</w:t>
      </w:r>
      <w:r w:rsidR="009D3DCD" w:rsidRPr="00A0183E">
        <w:rPr>
          <w:rFonts w:ascii="Times New Roman" w:hAnsi="Times New Roman"/>
          <w:sz w:val="24"/>
          <w:szCs w:val="24"/>
          <w:rPrChange w:id="786" w:author="Linderhof, Vincent" w:date="2016-03-04T20:50:00Z">
            <w:rPr/>
          </w:rPrChange>
        </w:rPr>
        <w:t xml:space="preserve"> </w:t>
      </w:r>
      <w:r w:rsidR="005D1796" w:rsidRPr="00A0183E">
        <w:rPr>
          <w:rFonts w:ascii="Times New Roman" w:hAnsi="Times New Roman"/>
          <w:sz w:val="24"/>
          <w:szCs w:val="24"/>
          <w:rPrChange w:id="787" w:author="Linderhof, Vincent" w:date="2016-03-04T20:50:00Z">
            <w:rPr/>
          </w:rPrChange>
        </w:rPr>
        <w:t>S</w:t>
      </w:r>
      <w:r w:rsidR="009D3DCD" w:rsidRPr="00A0183E">
        <w:rPr>
          <w:rFonts w:ascii="Times New Roman" w:hAnsi="Times New Roman"/>
          <w:sz w:val="24"/>
          <w:szCs w:val="24"/>
          <w:rPrChange w:id="788" w:author="Linderhof, Vincent" w:date="2016-03-04T20:50:00Z">
            <w:rPr/>
          </w:rPrChange>
        </w:rPr>
        <w:t>tandard deviation</w:t>
      </w:r>
      <w:r w:rsidR="005D1796" w:rsidRPr="00A0183E">
        <w:rPr>
          <w:rFonts w:ascii="Times New Roman" w:hAnsi="Times New Roman"/>
          <w:sz w:val="24"/>
          <w:szCs w:val="24"/>
          <w:rPrChange w:id="789" w:author="Linderhof, Vincent" w:date="2016-03-04T20:50:00Z">
            <w:rPr/>
          </w:rPrChange>
        </w:rPr>
        <w:t>s</w:t>
      </w:r>
      <w:r w:rsidR="009D3DCD" w:rsidRPr="00A0183E">
        <w:rPr>
          <w:rFonts w:ascii="Times New Roman" w:hAnsi="Times New Roman"/>
          <w:sz w:val="24"/>
          <w:szCs w:val="24"/>
          <w:rPrChange w:id="790" w:author="Linderhof, Vincent" w:date="2016-03-04T20:50:00Z">
            <w:rPr/>
          </w:rPrChange>
        </w:rPr>
        <w:t xml:space="preserve"> are </w:t>
      </w:r>
      <w:r w:rsidR="007909B4" w:rsidRPr="00A0183E">
        <w:rPr>
          <w:rFonts w:ascii="Times New Roman" w:hAnsi="Times New Roman"/>
          <w:sz w:val="24"/>
          <w:szCs w:val="24"/>
          <w:rPrChange w:id="791" w:author="Linderhof, Vincent" w:date="2016-03-04T20:50:00Z">
            <w:rPr/>
          </w:rPrChange>
        </w:rPr>
        <w:t xml:space="preserve">large </w:t>
      </w:r>
      <w:r w:rsidR="009D3DCD" w:rsidRPr="00A0183E">
        <w:rPr>
          <w:rFonts w:ascii="Times New Roman" w:hAnsi="Times New Roman"/>
          <w:sz w:val="24"/>
          <w:szCs w:val="24"/>
          <w:rPrChange w:id="792" w:author="Linderhof, Vincent" w:date="2016-03-04T20:50:00Z">
            <w:rPr/>
          </w:rPrChange>
        </w:rPr>
        <w:t xml:space="preserve">and stress the existence of </w:t>
      </w:r>
      <w:r w:rsidR="007909B4" w:rsidRPr="00A0183E">
        <w:rPr>
          <w:rFonts w:ascii="Times New Roman" w:hAnsi="Times New Roman"/>
          <w:sz w:val="24"/>
          <w:szCs w:val="24"/>
          <w:rPrChange w:id="793" w:author="Linderhof, Vincent" w:date="2016-03-04T20:50:00Z">
            <w:rPr/>
          </w:rPrChange>
        </w:rPr>
        <w:t xml:space="preserve">large </w:t>
      </w:r>
      <w:r w:rsidR="009D3DCD" w:rsidRPr="00A0183E">
        <w:rPr>
          <w:rFonts w:ascii="Times New Roman" w:hAnsi="Times New Roman"/>
          <w:sz w:val="24"/>
          <w:szCs w:val="24"/>
          <w:rPrChange w:id="794" w:author="Linderhof, Vincent" w:date="2016-03-04T20:50:00Z">
            <w:rPr/>
          </w:rPrChange>
        </w:rPr>
        <w:t>gap</w:t>
      </w:r>
      <w:r w:rsidR="007909B4" w:rsidRPr="00A0183E">
        <w:rPr>
          <w:rFonts w:ascii="Times New Roman" w:hAnsi="Times New Roman"/>
          <w:sz w:val="24"/>
          <w:szCs w:val="24"/>
          <w:rPrChange w:id="795" w:author="Linderhof, Vincent" w:date="2016-03-04T20:50:00Z">
            <w:rPr/>
          </w:rPrChange>
        </w:rPr>
        <w:t>s</w:t>
      </w:r>
      <w:r w:rsidR="009D3DCD" w:rsidRPr="00A0183E">
        <w:rPr>
          <w:rFonts w:ascii="Times New Roman" w:hAnsi="Times New Roman"/>
          <w:sz w:val="24"/>
          <w:szCs w:val="24"/>
          <w:rPrChange w:id="796" w:author="Linderhof, Vincent" w:date="2016-03-04T20:50:00Z">
            <w:rPr/>
          </w:rPrChange>
        </w:rPr>
        <w:t xml:space="preserve"> between </w:t>
      </w:r>
      <w:r w:rsidR="007909B4" w:rsidRPr="00A0183E">
        <w:rPr>
          <w:rFonts w:ascii="Times New Roman" w:hAnsi="Times New Roman"/>
          <w:sz w:val="24"/>
          <w:szCs w:val="24"/>
          <w:rPrChange w:id="797" w:author="Linderhof, Vincent" w:date="2016-03-04T20:50:00Z">
            <w:rPr/>
          </w:rPrChange>
        </w:rPr>
        <w:t xml:space="preserve">the </w:t>
      </w:r>
      <w:r w:rsidR="009D3DCD" w:rsidRPr="00A0183E">
        <w:rPr>
          <w:rFonts w:ascii="Times New Roman" w:hAnsi="Times New Roman"/>
          <w:sz w:val="24"/>
          <w:szCs w:val="24"/>
          <w:rPrChange w:id="798" w:author="Linderhof, Vincent" w:date="2016-03-04T20:50:00Z">
            <w:rPr/>
          </w:rPrChange>
        </w:rPr>
        <w:t xml:space="preserve">poorest and richest </w:t>
      </w:r>
      <w:r w:rsidR="009D3DCD" w:rsidRPr="00A0183E">
        <w:rPr>
          <w:rFonts w:ascii="Times New Roman" w:hAnsi="Times New Roman"/>
          <w:sz w:val="24"/>
          <w:szCs w:val="24"/>
          <w:rPrChange w:id="799" w:author="Linderhof, Vincent" w:date="2016-03-04T20:50:00Z">
            <w:rPr/>
          </w:rPrChange>
        </w:rPr>
        <w:lastRenderedPageBreak/>
        <w:t>households</w:t>
      </w:r>
      <w:r w:rsidRPr="00A0183E">
        <w:rPr>
          <w:rFonts w:ascii="Times New Roman" w:hAnsi="Times New Roman"/>
          <w:sz w:val="24"/>
          <w:szCs w:val="24"/>
          <w:rPrChange w:id="800" w:author="Linderhof, Vincent" w:date="2016-03-04T20:50:00Z">
            <w:rPr/>
          </w:rPrChange>
        </w:rPr>
        <w:t>.</w:t>
      </w:r>
      <w:r w:rsidR="005D1796" w:rsidRPr="00A0183E">
        <w:rPr>
          <w:rFonts w:ascii="Times New Roman" w:hAnsi="Times New Roman"/>
          <w:sz w:val="24"/>
          <w:szCs w:val="24"/>
          <w:rPrChange w:id="801" w:author="Linderhof, Vincent" w:date="2016-03-04T20:50:00Z">
            <w:rPr/>
          </w:rPrChange>
        </w:rPr>
        <w:t xml:space="preserve"> </w:t>
      </w:r>
      <w:r w:rsidR="001C6CF7" w:rsidRPr="00A0183E">
        <w:rPr>
          <w:rFonts w:ascii="Times New Roman" w:hAnsi="Times New Roman"/>
          <w:sz w:val="24"/>
          <w:szCs w:val="24"/>
          <w:rPrChange w:id="802" w:author="Linderhof, Vincent" w:date="2016-03-04T20:50:00Z">
            <w:rPr/>
          </w:rPrChange>
        </w:rPr>
        <w:t xml:space="preserve">These large differences were observed after removing outliers.  </w:t>
      </w:r>
      <w:r w:rsidR="009562E7" w:rsidRPr="00A0183E">
        <w:rPr>
          <w:rFonts w:ascii="Times New Roman" w:hAnsi="Times New Roman"/>
          <w:sz w:val="24"/>
          <w:szCs w:val="24"/>
          <w:rPrChange w:id="803" w:author="Linderhof, Vincent" w:date="2016-03-04T20:50:00Z">
            <w:rPr/>
          </w:rPrChange>
        </w:rPr>
        <w:t xml:space="preserve">But standard deviations for </w:t>
      </w:r>
      <w:r w:rsidR="00193FF8" w:rsidRPr="00A0183E">
        <w:rPr>
          <w:rFonts w:ascii="Times New Roman" w:hAnsi="Times New Roman"/>
          <w:sz w:val="24"/>
          <w:szCs w:val="24"/>
          <w:rPrChange w:id="804" w:author="Linderhof, Vincent" w:date="2016-03-04T20:50:00Z">
            <w:rPr/>
          </w:rPrChange>
        </w:rPr>
        <w:t>income</w:t>
      </w:r>
      <w:r w:rsidR="009562E7" w:rsidRPr="00A0183E">
        <w:rPr>
          <w:rFonts w:ascii="Times New Roman" w:hAnsi="Times New Roman"/>
          <w:sz w:val="24"/>
          <w:szCs w:val="24"/>
          <w:rPrChange w:id="805" w:author="Linderhof, Vincent" w:date="2016-03-04T20:50:00Z">
            <w:rPr/>
          </w:rPrChange>
        </w:rPr>
        <w:t xml:space="preserve"> and expenditures remained still significantly elevated.</w:t>
      </w:r>
    </w:p>
    <w:p w14:paraId="7FB9E471" w14:textId="77777777" w:rsidR="00430A1F" w:rsidRDefault="00430A1F" w:rsidP="00F77985">
      <w:pPr>
        <w:suppressAutoHyphens w:val="0"/>
        <w:spacing w:after="0"/>
        <w:rPr>
          <w:ins w:id="806" w:author="Linderhof, Vincent" w:date="2016-03-03T16:58:00Z"/>
          <w:rFonts w:ascii="Times New Roman" w:hAnsi="Times New Roman"/>
          <w:i/>
          <w:sz w:val="20"/>
        </w:rPr>
      </w:pPr>
      <w:ins w:id="807" w:author="Linderhof, Vincent" w:date="2016-03-03T16:58:00Z">
        <w:r>
          <w:rPr>
            <w:rFonts w:ascii="Times New Roman" w:hAnsi="Times New Roman"/>
            <w:i/>
            <w:sz w:val="20"/>
          </w:rPr>
          <w:br w:type="page"/>
        </w:r>
      </w:ins>
    </w:p>
    <w:p w14:paraId="1A588E1A" w14:textId="0326B9FE" w:rsidR="00B36E1F" w:rsidRPr="00A0183E" w:rsidRDefault="00B36E1F" w:rsidP="00F77985">
      <w:pPr>
        <w:jc w:val="both"/>
        <w:rPr>
          <w:rFonts w:ascii="Times New Roman" w:hAnsi="Times New Roman"/>
          <w:i/>
          <w:sz w:val="24"/>
          <w:szCs w:val="24"/>
          <w:rPrChange w:id="808" w:author="Linderhof, Vincent" w:date="2016-03-04T20:50:00Z">
            <w:rPr>
              <w:rFonts w:ascii="Times New Roman" w:hAnsi="Times New Roman"/>
              <w:i/>
              <w:sz w:val="20"/>
            </w:rPr>
          </w:rPrChange>
        </w:rPr>
      </w:pPr>
      <w:r w:rsidRPr="00A0183E">
        <w:rPr>
          <w:rFonts w:ascii="Times New Roman" w:hAnsi="Times New Roman"/>
          <w:i/>
          <w:sz w:val="24"/>
          <w:szCs w:val="24"/>
          <w:rPrChange w:id="809" w:author="Linderhof, Vincent" w:date="2016-03-04T20:50:00Z">
            <w:rPr>
              <w:rFonts w:ascii="Times New Roman" w:hAnsi="Times New Roman"/>
              <w:i/>
              <w:sz w:val="20"/>
            </w:rPr>
          </w:rPrChange>
        </w:rPr>
        <w:lastRenderedPageBreak/>
        <w:t xml:space="preserve">Table 1: </w:t>
      </w:r>
      <w:commentRangeStart w:id="810"/>
      <w:r w:rsidRPr="00A0183E">
        <w:rPr>
          <w:rFonts w:ascii="Times New Roman" w:hAnsi="Times New Roman"/>
          <w:i/>
          <w:sz w:val="24"/>
          <w:szCs w:val="24"/>
          <w:rPrChange w:id="811" w:author="Linderhof, Vincent" w:date="2016-03-04T20:50:00Z">
            <w:rPr>
              <w:rFonts w:ascii="Times New Roman" w:hAnsi="Times New Roman"/>
              <w:i/>
              <w:sz w:val="20"/>
            </w:rPr>
          </w:rPrChange>
        </w:rPr>
        <w:t>Variable characteristics by year</w:t>
      </w:r>
      <w:commentRangeEnd w:id="810"/>
      <w:r w:rsidR="00A94C61" w:rsidRPr="00A0183E">
        <w:rPr>
          <w:rStyle w:val="CommentReference"/>
          <w:rFonts w:ascii="Times New Roman" w:hAnsi="Times New Roman"/>
          <w:sz w:val="24"/>
          <w:szCs w:val="24"/>
          <w:rPrChange w:id="812" w:author="Linderhof, Vincent" w:date="2016-03-04T20:50:00Z">
            <w:rPr>
              <w:rStyle w:val="CommentReference"/>
            </w:rPr>
          </w:rPrChange>
        </w:rPr>
        <w:commentReference w:id="810"/>
      </w:r>
    </w:p>
    <w:tbl>
      <w:tblPr>
        <w:tblW w:w="9195" w:type="dxa"/>
        <w:tblInd w:w="93" w:type="dxa"/>
        <w:tblLook w:val="04A0" w:firstRow="1" w:lastRow="0" w:firstColumn="1" w:lastColumn="0" w:noHBand="0" w:noVBand="1"/>
        <w:tblPrChange w:id="813" w:author="Linderhof, Vincent" w:date="2016-03-03T12:22:00Z">
          <w:tblPr>
            <w:tblW w:w="8946" w:type="dxa"/>
            <w:tblInd w:w="93" w:type="dxa"/>
            <w:tblLook w:val="04A0" w:firstRow="1" w:lastRow="0" w:firstColumn="1" w:lastColumn="0" w:noHBand="0" w:noVBand="1"/>
          </w:tblPr>
        </w:tblPrChange>
      </w:tblPr>
      <w:tblGrid>
        <w:gridCol w:w="2766"/>
        <w:gridCol w:w="1055"/>
        <w:gridCol w:w="1055"/>
        <w:gridCol w:w="1055"/>
        <w:gridCol w:w="1055"/>
        <w:gridCol w:w="1356"/>
        <w:gridCol w:w="1154"/>
        <w:tblGridChange w:id="814">
          <w:tblGrid>
            <w:gridCol w:w="2766"/>
            <w:gridCol w:w="32"/>
            <w:gridCol w:w="1023"/>
            <w:gridCol w:w="26"/>
            <w:gridCol w:w="1029"/>
            <w:gridCol w:w="21"/>
            <w:gridCol w:w="1034"/>
            <w:gridCol w:w="16"/>
            <w:gridCol w:w="1039"/>
            <w:gridCol w:w="11"/>
            <w:gridCol w:w="1044"/>
            <w:gridCol w:w="6"/>
            <w:gridCol w:w="295"/>
            <w:gridCol w:w="853"/>
            <w:gridCol w:w="301"/>
          </w:tblGrid>
        </w:tblGridChange>
      </w:tblGrid>
      <w:tr w:rsidR="00664688" w:rsidRPr="00A0183E" w14:paraId="2EDC878A" w14:textId="77777777" w:rsidTr="00EF19C2">
        <w:trPr>
          <w:trHeight w:val="20"/>
          <w:trPrChange w:id="815" w:author="Linderhof, Vincent" w:date="2016-03-03T12:22:00Z">
            <w:trPr>
              <w:gridAfter w:val="0"/>
              <w:trHeight w:val="20"/>
            </w:trPr>
          </w:trPrChange>
        </w:trPr>
        <w:tc>
          <w:tcPr>
            <w:tcW w:w="2766" w:type="dxa"/>
            <w:tcBorders>
              <w:top w:val="single" w:sz="4" w:space="0" w:color="auto"/>
              <w:left w:val="nil"/>
            </w:tcBorders>
            <w:shd w:val="clear" w:color="auto" w:fill="auto"/>
            <w:noWrap/>
            <w:vAlign w:val="bottom"/>
            <w:tcPrChange w:id="816" w:author="Linderhof, Vincent" w:date="2016-03-03T12:22:00Z">
              <w:tcPr>
                <w:tcW w:w="2850" w:type="dxa"/>
                <w:gridSpan w:val="2"/>
                <w:tcBorders>
                  <w:top w:val="single" w:sz="4" w:space="0" w:color="auto"/>
                  <w:left w:val="nil"/>
                </w:tcBorders>
                <w:shd w:val="clear" w:color="auto" w:fill="auto"/>
                <w:noWrap/>
                <w:vAlign w:val="bottom"/>
              </w:tcPr>
            </w:tcPrChange>
          </w:tcPr>
          <w:p w14:paraId="59FB3A80" w14:textId="4D481C17" w:rsidR="00664688" w:rsidRPr="00A0183E" w:rsidRDefault="00664688">
            <w:pPr>
              <w:suppressAutoHyphens w:val="0"/>
              <w:spacing w:after="0"/>
              <w:rPr>
                <w:rFonts w:ascii="Times New Roman" w:eastAsia="Times New Roman" w:hAnsi="Times New Roman"/>
                <w:color w:val="000000"/>
                <w:sz w:val="24"/>
                <w:szCs w:val="24"/>
                <w:lang w:eastAsia="en-GB"/>
                <w:rPrChange w:id="817" w:author="Linderhof, Vincent" w:date="2016-03-04T20:50:00Z">
                  <w:rPr>
                    <w:rFonts w:ascii="Times New Roman" w:eastAsia="Times New Roman" w:hAnsi="Times New Roman"/>
                    <w:color w:val="000000"/>
                    <w:sz w:val="20"/>
                    <w:szCs w:val="20"/>
                    <w:lang w:eastAsia="en-GB"/>
                  </w:rPr>
                </w:rPrChange>
              </w:rPr>
              <w:pPrChange w:id="818" w:author="Linderhof, Vincent" w:date="2016-03-04T20:58:00Z">
                <w:pPr>
                  <w:suppressAutoHyphens w:val="0"/>
                  <w:spacing w:after="0" w:line="240" w:lineRule="auto"/>
                </w:pPr>
              </w:pPrChange>
            </w:pPr>
          </w:p>
        </w:tc>
        <w:tc>
          <w:tcPr>
            <w:tcW w:w="2110" w:type="dxa"/>
            <w:gridSpan w:val="2"/>
            <w:tcBorders>
              <w:top w:val="single" w:sz="4" w:space="0" w:color="auto"/>
              <w:bottom w:val="single" w:sz="4" w:space="0" w:color="auto"/>
            </w:tcBorders>
            <w:shd w:val="clear" w:color="auto" w:fill="auto"/>
            <w:noWrap/>
            <w:vAlign w:val="bottom"/>
            <w:hideMark/>
            <w:tcPrChange w:id="819" w:author="Linderhof, Vincent" w:date="2016-03-03T12:22:00Z">
              <w:tcPr>
                <w:tcW w:w="2032" w:type="dxa"/>
                <w:gridSpan w:val="4"/>
                <w:tcBorders>
                  <w:top w:val="single" w:sz="4" w:space="0" w:color="auto"/>
                  <w:bottom w:val="single" w:sz="4" w:space="0" w:color="auto"/>
                </w:tcBorders>
                <w:shd w:val="clear" w:color="auto" w:fill="auto"/>
                <w:noWrap/>
                <w:vAlign w:val="bottom"/>
                <w:hideMark/>
              </w:tcPr>
            </w:tcPrChange>
          </w:tcPr>
          <w:p w14:paraId="16002641"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20" w:author="Linderhof, Vincent" w:date="2016-03-04T20:50:00Z">
                  <w:rPr>
                    <w:rFonts w:ascii="Times New Roman" w:eastAsia="Times New Roman" w:hAnsi="Times New Roman"/>
                    <w:color w:val="000000"/>
                    <w:sz w:val="20"/>
                    <w:szCs w:val="20"/>
                    <w:lang w:eastAsia="en-GB"/>
                  </w:rPr>
                </w:rPrChange>
              </w:rPr>
              <w:pPrChange w:id="821"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22" w:author="Linderhof, Vincent" w:date="2016-03-04T20:50:00Z">
                  <w:rPr>
                    <w:rFonts w:ascii="Times New Roman" w:eastAsia="Times New Roman" w:hAnsi="Times New Roman"/>
                    <w:color w:val="000000"/>
                    <w:sz w:val="20"/>
                    <w:szCs w:val="20"/>
                    <w:lang w:eastAsia="en-GB"/>
                  </w:rPr>
                </w:rPrChange>
              </w:rPr>
              <w:t>2009/2010</w:t>
            </w:r>
          </w:p>
        </w:tc>
        <w:tc>
          <w:tcPr>
            <w:tcW w:w="2110" w:type="dxa"/>
            <w:gridSpan w:val="2"/>
            <w:tcBorders>
              <w:top w:val="single" w:sz="4" w:space="0" w:color="auto"/>
              <w:bottom w:val="single" w:sz="4" w:space="0" w:color="auto"/>
            </w:tcBorders>
            <w:shd w:val="clear" w:color="auto" w:fill="auto"/>
            <w:noWrap/>
            <w:vAlign w:val="bottom"/>
            <w:hideMark/>
            <w:tcPrChange w:id="823" w:author="Linderhof, Vincent" w:date="2016-03-03T12:22:00Z">
              <w:tcPr>
                <w:tcW w:w="2032" w:type="dxa"/>
                <w:gridSpan w:val="4"/>
                <w:tcBorders>
                  <w:top w:val="single" w:sz="4" w:space="0" w:color="auto"/>
                  <w:bottom w:val="single" w:sz="4" w:space="0" w:color="auto"/>
                </w:tcBorders>
                <w:shd w:val="clear" w:color="auto" w:fill="auto"/>
                <w:noWrap/>
                <w:vAlign w:val="bottom"/>
                <w:hideMark/>
              </w:tcPr>
            </w:tcPrChange>
          </w:tcPr>
          <w:p w14:paraId="1EC858B8"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24" w:author="Linderhof, Vincent" w:date="2016-03-04T20:50:00Z">
                  <w:rPr>
                    <w:rFonts w:ascii="Times New Roman" w:eastAsia="Times New Roman" w:hAnsi="Times New Roman"/>
                    <w:color w:val="000000"/>
                    <w:sz w:val="20"/>
                    <w:szCs w:val="20"/>
                    <w:lang w:eastAsia="en-GB"/>
                  </w:rPr>
                </w:rPrChange>
              </w:rPr>
              <w:pPrChange w:id="825"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26" w:author="Linderhof, Vincent" w:date="2016-03-04T20:50:00Z">
                  <w:rPr>
                    <w:rFonts w:ascii="Times New Roman" w:eastAsia="Times New Roman" w:hAnsi="Times New Roman"/>
                    <w:color w:val="000000"/>
                    <w:sz w:val="20"/>
                    <w:szCs w:val="20"/>
                    <w:lang w:eastAsia="en-GB"/>
                  </w:rPr>
                </w:rPrChange>
              </w:rPr>
              <w:t>2010/2011</w:t>
            </w:r>
          </w:p>
        </w:tc>
        <w:tc>
          <w:tcPr>
            <w:tcW w:w="2209" w:type="dxa"/>
            <w:gridSpan w:val="2"/>
            <w:tcBorders>
              <w:top w:val="single" w:sz="4" w:space="0" w:color="auto"/>
              <w:bottom w:val="single" w:sz="4" w:space="0" w:color="auto"/>
              <w:right w:val="nil"/>
            </w:tcBorders>
            <w:shd w:val="clear" w:color="auto" w:fill="auto"/>
            <w:noWrap/>
            <w:vAlign w:val="bottom"/>
            <w:hideMark/>
            <w:tcPrChange w:id="827" w:author="Linderhof, Vincent" w:date="2016-03-03T12:22:00Z">
              <w:tcPr>
                <w:tcW w:w="2032" w:type="dxa"/>
                <w:gridSpan w:val="4"/>
                <w:tcBorders>
                  <w:top w:val="single" w:sz="4" w:space="0" w:color="auto"/>
                  <w:bottom w:val="single" w:sz="4" w:space="0" w:color="auto"/>
                  <w:right w:val="nil"/>
                </w:tcBorders>
                <w:shd w:val="clear" w:color="auto" w:fill="auto"/>
                <w:noWrap/>
                <w:vAlign w:val="bottom"/>
                <w:hideMark/>
              </w:tcPr>
            </w:tcPrChange>
          </w:tcPr>
          <w:p w14:paraId="07003ACD"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28" w:author="Linderhof, Vincent" w:date="2016-03-04T20:50:00Z">
                  <w:rPr>
                    <w:rFonts w:ascii="Times New Roman" w:eastAsia="Times New Roman" w:hAnsi="Times New Roman"/>
                    <w:color w:val="000000"/>
                    <w:sz w:val="20"/>
                    <w:szCs w:val="20"/>
                    <w:lang w:eastAsia="en-GB"/>
                  </w:rPr>
                </w:rPrChange>
              </w:rPr>
              <w:pPrChange w:id="829"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30" w:author="Linderhof, Vincent" w:date="2016-03-04T20:50:00Z">
                  <w:rPr>
                    <w:rFonts w:ascii="Times New Roman" w:eastAsia="Times New Roman" w:hAnsi="Times New Roman"/>
                    <w:color w:val="000000"/>
                    <w:sz w:val="20"/>
                    <w:szCs w:val="20"/>
                    <w:lang w:eastAsia="en-GB"/>
                  </w:rPr>
                </w:rPrChange>
              </w:rPr>
              <w:t>2011/2012</w:t>
            </w:r>
          </w:p>
        </w:tc>
      </w:tr>
      <w:tr w:rsidR="00664688" w:rsidRPr="00A0183E" w14:paraId="55E8E85F" w14:textId="77777777" w:rsidTr="00EF19C2">
        <w:trPr>
          <w:trHeight w:val="20"/>
          <w:trPrChange w:id="831" w:author="Linderhof, Vincent" w:date="2016-03-03T12:22:00Z">
            <w:trPr>
              <w:gridAfter w:val="0"/>
              <w:trHeight w:val="20"/>
            </w:trPr>
          </w:trPrChange>
        </w:trPr>
        <w:tc>
          <w:tcPr>
            <w:tcW w:w="2766" w:type="dxa"/>
            <w:tcBorders>
              <w:left w:val="nil"/>
              <w:bottom w:val="single" w:sz="4" w:space="0" w:color="auto"/>
              <w:right w:val="nil"/>
            </w:tcBorders>
            <w:shd w:val="clear" w:color="auto" w:fill="auto"/>
            <w:noWrap/>
            <w:vAlign w:val="bottom"/>
            <w:hideMark/>
            <w:tcPrChange w:id="832" w:author="Linderhof, Vincent" w:date="2016-03-03T12:22:00Z">
              <w:tcPr>
                <w:tcW w:w="2850" w:type="dxa"/>
                <w:gridSpan w:val="2"/>
                <w:tcBorders>
                  <w:left w:val="nil"/>
                  <w:bottom w:val="single" w:sz="4" w:space="0" w:color="auto"/>
                  <w:right w:val="nil"/>
                </w:tcBorders>
                <w:shd w:val="clear" w:color="auto" w:fill="auto"/>
                <w:noWrap/>
                <w:vAlign w:val="bottom"/>
                <w:hideMark/>
              </w:tcPr>
            </w:tcPrChange>
          </w:tcPr>
          <w:p w14:paraId="5D489465" w14:textId="626A7A37" w:rsidR="00664688" w:rsidRPr="00A0183E" w:rsidRDefault="00664688">
            <w:pPr>
              <w:suppressAutoHyphens w:val="0"/>
              <w:spacing w:after="0"/>
              <w:rPr>
                <w:rFonts w:ascii="Times New Roman" w:eastAsia="Times New Roman" w:hAnsi="Times New Roman"/>
                <w:color w:val="000000"/>
                <w:sz w:val="24"/>
                <w:szCs w:val="24"/>
                <w:lang w:eastAsia="en-GB"/>
                <w:rPrChange w:id="833" w:author="Linderhof, Vincent" w:date="2016-03-04T20:50:00Z">
                  <w:rPr>
                    <w:rFonts w:ascii="Times New Roman" w:eastAsia="Times New Roman" w:hAnsi="Times New Roman"/>
                    <w:color w:val="000000"/>
                    <w:sz w:val="20"/>
                    <w:szCs w:val="20"/>
                    <w:lang w:eastAsia="en-GB"/>
                  </w:rPr>
                </w:rPrChange>
              </w:rPr>
              <w:pPrChange w:id="834" w:author="Linderhof, Vincent" w:date="2016-03-04T20:58:00Z">
                <w:pPr>
                  <w:suppressAutoHyphens w:val="0"/>
                  <w:spacing w:after="0" w:line="240" w:lineRule="auto"/>
                </w:pPr>
              </w:pPrChange>
            </w:pPr>
            <w:r w:rsidRPr="00A0183E">
              <w:rPr>
                <w:rFonts w:ascii="Times New Roman" w:eastAsia="Times New Roman" w:hAnsi="Times New Roman"/>
                <w:color w:val="000000"/>
                <w:sz w:val="24"/>
                <w:szCs w:val="24"/>
                <w:lang w:eastAsia="en-GB"/>
                <w:rPrChange w:id="835" w:author="Linderhof, Vincent" w:date="2016-03-04T20:50:00Z">
                  <w:rPr>
                    <w:rFonts w:ascii="Times New Roman" w:eastAsia="Times New Roman" w:hAnsi="Times New Roman"/>
                    <w:color w:val="000000"/>
                    <w:sz w:val="20"/>
                    <w:szCs w:val="20"/>
                    <w:lang w:eastAsia="en-GB"/>
                  </w:rPr>
                </w:rPrChange>
              </w:rPr>
              <w:t>Characteristics</w:t>
            </w:r>
          </w:p>
        </w:tc>
        <w:tc>
          <w:tcPr>
            <w:tcW w:w="1055" w:type="dxa"/>
            <w:tcBorders>
              <w:top w:val="single" w:sz="4" w:space="0" w:color="auto"/>
              <w:left w:val="nil"/>
              <w:bottom w:val="single" w:sz="4" w:space="0" w:color="auto"/>
              <w:right w:val="nil"/>
            </w:tcBorders>
            <w:shd w:val="clear" w:color="auto" w:fill="auto"/>
            <w:noWrap/>
            <w:vAlign w:val="bottom"/>
            <w:hideMark/>
            <w:tcPrChange w:id="836"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4471C9AC"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37" w:author="Linderhof, Vincent" w:date="2016-03-04T20:50:00Z">
                  <w:rPr>
                    <w:rFonts w:ascii="Times New Roman" w:eastAsia="Times New Roman" w:hAnsi="Times New Roman"/>
                    <w:color w:val="000000"/>
                    <w:sz w:val="20"/>
                    <w:szCs w:val="20"/>
                    <w:lang w:eastAsia="en-GB"/>
                  </w:rPr>
                </w:rPrChange>
              </w:rPr>
              <w:pPrChange w:id="838"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39" w:author="Linderhof, Vincent" w:date="2016-03-04T20:50:00Z">
                  <w:rPr>
                    <w:rFonts w:ascii="Times New Roman" w:eastAsia="Times New Roman" w:hAnsi="Times New Roman"/>
                    <w:color w:val="000000"/>
                    <w:sz w:val="20"/>
                    <w:szCs w:val="20"/>
                    <w:lang w:eastAsia="en-GB"/>
                  </w:rPr>
                </w:rPrChange>
              </w:rPr>
              <w:t>mean</w:t>
            </w:r>
          </w:p>
        </w:tc>
        <w:tc>
          <w:tcPr>
            <w:tcW w:w="1055" w:type="dxa"/>
            <w:tcBorders>
              <w:top w:val="single" w:sz="4" w:space="0" w:color="auto"/>
              <w:left w:val="nil"/>
              <w:bottom w:val="single" w:sz="4" w:space="0" w:color="auto"/>
              <w:right w:val="nil"/>
            </w:tcBorders>
            <w:shd w:val="clear" w:color="auto" w:fill="auto"/>
            <w:noWrap/>
            <w:vAlign w:val="bottom"/>
            <w:hideMark/>
            <w:tcPrChange w:id="840"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5C52A34D"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41" w:author="Linderhof, Vincent" w:date="2016-03-04T20:50:00Z">
                  <w:rPr>
                    <w:rFonts w:ascii="Times New Roman" w:eastAsia="Times New Roman" w:hAnsi="Times New Roman"/>
                    <w:color w:val="000000"/>
                    <w:sz w:val="20"/>
                    <w:szCs w:val="20"/>
                    <w:lang w:eastAsia="en-GB"/>
                  </w:rPr>
                </w:rPrChange>
              </w:rPr>
              <w:pPrChange w:id="842"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43" w:author="Linderhof, Vincent" w:date="2016-03-04T20:50:00Z">
                  <w:rPr>
                    <w:rFonts w:ascii="Times New Roman" w:eastAsia="Times New Roman" w:hAnsi="Times New Roman"/>
                    <w:color w:val="000000"/>
                    <w:sz w:val="20"/>
                    <w:szCs w:val="20"/>
                    <w:lang w:eastAsia="en-GB"/>
                  </w:rPr>
                </w:rPrChange>
              </w:rPr>
              <w:t>SD</w:t>
            </w:r>
          </w:p>
        </w:tc>
        <w:tc>
          <w:tcPr>
            <w:tcW w:w="1055" w:type="dxa"/>
            <w:tcBorders>
              <w:top w:val="single" w:sz="4" w:space="0" w:color="auto"/>
              <w:left w:val="nil"/>
              <w:bottom w:val="single" w:sz="4" w:space="0" w:color="auto"/>
              <w:right w:val="nil"/>
            </w:tcBorders>
            <w:shd w:val="clear" w:color="auto" w:fill="auto"/>
            <w:noWrap/>
            <w:vAlign w:val="bottom"/>
            <w:hideMark/>
            <w:tcPrChange w:id="844"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694F9650"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45" w:author="Linderhof, Vincent" w:date="2016-03-04T20:50:00Z">
                  <w:rPr>
                    <w:rFonts w:ascii="Times New Roman" w:eastAsia="Times New Roman" w:hAnsi="Times New Roman"/>
                    <w:color w:val="000000"/>
                    <w:sz w:val="20"/>
                    <w:szCs w:val="20"/>
                    <w:lang w:eastAsia="en-GB"/>
                  </w:rPr>
                </w:rPrChange>
              </w:rPr>
              <w:pPrChange w:id="846"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47" w:author="Linderhof, Vincent" w:date="2016-03-04T20:50:00Z">
                  <w:rPr>
                    <w:rFonts w:ascii="Times New Roman" w:eastAsia="Times New Roman" w:hAnsi="Times New Roman"/>
                    <w:color w:val="000000"/>
                    <w:sz w:val="20"/>
                    <w:szCs w:val="20"/>
                    <w:lang w:eastAsia="en-GB"/>
                  </w:rPr>
                </w:rPrChange>
              </w:rPr>
              <w:t>mean</w:t>
            </w:r>
          </w:p>
        </w:tc>
        <w:tc>
          <w:tcPr>
            <w:tcW w:w="1055" w:type="dxa"/>
            <w:tcBorders>
              <w:top w:val="single" w:sz="4" w:space="0" w:color="auto"/>
              <w:left w:val="nil"/>
              <w:bottom w:val="single" w:sz="4" w:space="0" w:color="auto"/>
              <w:right w:val="nil"/>
            </w:tcBorders>
            <w:shd w:val="clear" w:color="auto" w:fill="auto"/>
            <w:noWrap/>
            <w:vAlign w:val="bottom"/>
            <w:hideMark/>
            <w:tcPrChange w:id="848"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2D4676FF"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49" w:author="Linderhof, Vincent" w:date="2016-03-04T20:50:00Z">
                  <w:rPr>
                    <w:rFonts w:ascii="Times New Roman" w:eastAsia="Times New Roman" w:hAnsi="Times New Roman"/>
                    <w:color w:val="000000"/>
                    <w:sz w:val="20"/>
                    <w:szCs w:val="20"/>
                    <w:lang w:eastAsia="en-GB"/>
                  </w:rPr>
                </w:rPrChange>
              </w:rPr>
              <w:pPrChange w:id="850"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51" w:author="Linderhof, Vincent" w:date="2016-03-04T20:50:00Z">
                  <w:rPr>
                    <w:rFonts w:ascii="Times New Roman" w:eastAsia="Times New Roman" w:hAnsi="Times New Roman"/>
                    <w:color w:val="000000"/>
                    <w:sz w:val="20"/>
                    <w:szCs w:val="20"/>
                    <w:lang w:eastAsia="en-GB"/>
                  </w:rPr>
                </w:rPrChange>
              </w:rPr>
              <w:t>SD</w:t>
            </w:r>
          </w:p>
        </w:tc>
        <w:tc>
          <w:tcPr>
            <w:tcW w:w="1055" w:type="dxa"/>
            <w:tcBorders>
              <w:top w:val="single" w:sz="4" w:space="0" w:color="auto"/>
              <w:left w:val="nil"/>
              <w:bottom w:val="single" w:sz="4" w:space="0" w:color="auto"/>
              <w:right w:val="nil"/>
            </w:tcBorders>
            <w:shd w:val="clear" w:color="auto" w:fill="auto"/>
            <w:noWrap/>
            <w:vAlign w:val="bottom"/>
            <w:hideMark/>
            <w:tcPrChange w:id="852"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034FD8C0"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53" w:author="Linderhof, Vincent" w:date="2016-03-04T20:50:00Z">
                  <w:rPr>
                    <w:rFonts w:ascii="Times New Roman" w:eastAsia="Times New Roman" w:hAnsi="Times New Roman"/>
                    <w:color w:val="000000"/>
                    <w:sz w:val="20"/>
                    <w:szCs w:val="20"/>
                    <w:lang w:eastAsia="en-GB"/>
                  </w:rPr>
                </w:rPrChange>
              </w:rPr>
              <w:pPrChange w:id="854"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55" w:author="Linderhof, Vincent" w:date="2016-03-04T20:50:00Z">
                  <w:rPr>
                    <w:rFonts w:ascii="Times New Roman" w:eastAsia="Times New Roman" w:hAnsi="Times New Roman"/>
                    <w:color w:val="000000"/>
                    <w:sz w:val="20"/>
                    <w:szCs w:val="20"/>
                    <w:lang w:eastAsia="en-GB"/>
                  </w:rPr>
                </w:rPrChange>
              </w:rPr>
              <w:t>mean</w:t>
            </w:r>
          </w:p>
        </w:tc>
        <w:tc>
          <w:tcPr>
            <w:tcW w:w="1154" w:type="dxa"/>
            <w:tcBorders>
              <w:top w:val="single" w:sz="4" w:space="0" w:color="auto"/>
              <w:left w:val="nil"/>
              <w:bottom w:val="single" w:sz="4" w:space="0" w:color="auto"/>
              <w:right w:val="nil"/>
            </w:tcBorders>
            <w:shd w:val="clear" w:color="auto" w:fill="auto"/>
            <w:noWrap/>
            <w:vAlign w:val="bottom"/>
            <w:hideMark/>
            <w:tcPrChange w:id="856"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293AF580"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57" w:author="Linderhof, Vincent" w:date="2016-03-04T20:50:00Z">
                  <w:rPr>
                    <w:rFonts w:ascii="Times New Roman" w:eastAsia="Times New Roman" w:hAnsi="Times New Roman"/>
                    <w:color w:val="000000"/>
                    <w:sz w:val="20"/>
                    <w:szCs w:val="20"/>
                    <w:lang w:eastAsia="en-GB"/>
                  </w:rPr>
                </w:rPrChange>
              </w:rPr>
              <w:pPrChange w:id="858"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59" w:author="Linderhof, Vincent" w:date="2016-03-04T20:50:00Z">
                  <w:rPr>
                    <w:rFonts w:ascii="Times New Roman" w:eastAsia="Times New Roman" w:hAnsi="Times New Roman"/>
                    <w:color w:val="000000"/>
                    <w:sz w:val="20"/>
                    <w:szCs w:val="20"/>
                    <w:lang w:eastAsia="en-GB"/>
                  </w:rPr>
                </w:rPrChange>
              </w:rPr>
              <w:t>SD</w:t>
            </w:r>
          </w:p>
        </w:tc>
      </w:tr>
      <w:tr w:rsidR="00A51CD1" w:rsidRPr="00A0183E" w14:paraId="378E6C9A" w14:textId="77777777" w:rsidTr="00E05337">
        <w:trPr>
          <w:trHeight w:val="20"/>
        </w:trPr>
        <w:tc>
          <w:tcPr>
            <w:tcW w:w="2766" w:type="dxa"/>
            <w:tcBorders>
              <w:top w:val="nil"/>
              <w:left w:val="nil"/>
              <w:bottom w:val="nil"/>
              <w:right w:val="nil"/>
            </w:tcBorders>
            <w:shd w:val="clear" w:color="auto" w:fill="auto"/>
            <w:noWrap/>
            <w:vAlign w:val="bottom"/>
          </w:tcPr>
          <w:p w14:paraId="037E4821" w14:textId="77777777" w:rsidR="00A51CD1" w:rsidRPr="00E05337" w:rsidRDefault="00A51CD1"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Nutrition diversity</w:t>
            </w:r>
          </w:p>
        </w:tc>
        <w:tc>
          <w:tcPr>
            <w:tcW w:w="1055" w:type="dxa"/>
            <w:tcBorders>
              <w:top w:val="nil"/>
              <w:left w:val="nil"/>
              <w:bottom w:val="nil"/>
              <w:right w:val="nil"/>
            </w:tcBorders>
            <w:shd w:val="clear" w:color="auto" w:fill="auto"/>
            <w:noWrap/>
            <w:vAlign w:val="bottom"/>
          </w:tcPr>
          <w:p w14:paraId="1EA1BFC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3E46179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2203085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6962E1D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117DF954"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nil"/>
              <w:left w:val="nil"/>
              <w:bottom w:val="nil"/>
              <w:right w:val="nil"/>
            </w:tcBorders>
            <w:shd w:val="clear" w:color="auto" w:fill="auto"/>
            <w:noWrap/>
            <w:vAlign w:val="bottom"/>
          </w:tcPr>
          <w:p w14:paraId="28D2BC4C"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r>
      <w:tr w:rsidR="007B5639" w:rsidRPr="00A0183E" w14:paraId="150696BE" w14:textId="77777777" w:rsidTr="0092575F">
        <w:trPr>
          <w:trHeight w:val="20"/>
        </w:trPr>
        <w:tc>
          <w:tcPr>
            <w:tcW w:w="2766" w:type="dxa"/>
            <w:tcBorders>
              <w:top w:val="nil"/>
              <w:left w:val="nil"/>
              <w:bottom w:val="nil"/>
              <w:right w:val="nil"/>
            </w:tcBorders>
            <w:shd w:val="clear" w:color="auto" w:fill="auto"/>
            <w:noWrap/>
            <w:vAlign w:val="bottom"/>
            <w:hideMark/>
          </w:tcPr>
          <w:p w14:paraId="0C3E45A0" w14:textId="77777777" w:rsidR="007B5639" w:rsidRPr="00E05337" w:rsidRDefault="007B5639" w:rsidP="0092575F">
            <w:pPr>
              <w:suppressAutoHyphens w:val="0"/>
              <w:spacing w:after="0"/>
              <w:rPr>
                <w:moveTo w:id="860" w:author="Linderhof, Vincent" w:date="2016-03-06T14:46:00Z"/>
                <w:rFonts w:ascii="Times New Roman" w:eastAsia="Times New Roman" w:hAnsi="Times New Roman"/>
                <w:color w:val="000000"/>
                <w:sz w:val="24"/>
                <w:szCs w:val="24"/>
                <w:lang w:eastAsia="en-GB"/>
              </w:rPr>
            </w:pPr>
            <w:moveToRangeStart w:id="861" w:author="Linderhof, Vincent" w:date="2016-03-06T14:46:00Z" w:name="move445038889"/>
            <w:moveTo w:id="862" w:author="Linderhof, Vincent" w:date="2016-03-06T14:46:00Z">
              <w:r w:rsidRPr="00E05337">
                <w:rPr>
                  <w:rFonts w:ascii="Times New Roman" w:eastAsia="Times New Roman" w:hAnsi="Times New Roman"/>
                  <w:color w:val="000000"/>
                  <w:sz w:val="24"/>
                  <w:szCs w:val="24"/>
                  <w:lang w:eastAsia="en-GB"/>
                </w:rPr>
                <w:t>DDS</w:t>
              </w:r>
            </w:moveTo>
          </w:p>
        </w:tc>
        <w:tc>
          <w:tcPr>
            <w:tcW w:w="1055" w:type="dxa"/>
            <w:tcBorders>
              <w:top w:val="nil"/>
              <w:left w:val="nil"/>
              <w:bottom w:val="nil"/>
              <w:right w:val="nil"/>
            </w:tcBorders>
            <w:shd w:val="clear" w:color="auto" w:fill="auto"/>
            <w:noWrap/>
            <w:vAlign w:val="bottom"/>
            <w:hideMark/>
          </w:tcPr>
          <w:p w14:paraId="4C01C711" w14:textId="77777777" w:rsidR="007B5639" w:rsidRPr="00E05337" w:rsidRDefault="007B5639" w:rsidP="0092575F">
            <w:pPr>
              <w:suppressAutoHyphens w:val="0"/>
              <w:spacing w:after="0"/>
              <w:jc w:val="right"/>
              <w:rPr>
                <w:moveTo w:id="863" w:author="Linderhof, Vincent" w:date="2016-03-06T14:46:00Z"/>
                <w:rFonts w:ascii="Times New Roman" w:eastAsia="Times New Roman" w:hAnsi="Times New Roman"/>
                <w:color w:val="000000"/>
                <w:sz w:val="24"/>
                <w:szCs w:val="24"/>
                <w:lang w:eastAsia="en-GB"/>
              </w:rPr>
            </w:pPr>
            <w:moveTo w:id="864" w:author="Linderhof, Vincent" w:date="2016-03-06T14:46:00Z">
              <w:r w:rsidRPr="00E05337">
                <w:rPr>
                  <w:rFonts w:ascii="Times New Roman" w:eastAsia="Times New Roman" w:hAnsi="Times New Roman"/>
                  <w:color w:val="000000"/>
                  <w:sz w:val="24"/>
                  <w:szCs w:val="24"/>
                  <w:lang w:eastAsia="en-GB"/>
                </w:rPr>
                <w:t>7.35</w:t>
              </w:r>
            </w:moveTo>
          </w:p>
        </w:tc>
        <w:tc>
          <w:tcPr>
            <w:tcW w:w="1055" w:type="dxa"/>
            <w:tcBorders>
              <w:top w:val="nil"/>
              <w:left w:val="nil"/>
              <w:bottom w:val="nil"/>
              <w:right w:val="nil"/>
            </w:tcBorders>
            <w:shd w:val="clear" w:color="auto" w:fill="auto"/>
            <w:noWrap/>
            <w:vAlign w:val="bottom"/>
            <w:hideMark/>
          </w:tcPr>
          <w:p w14:paraId="7B3EBD00" w14:textId="77777777" w:rsidR="007B5639" w:rsidRPr="00E05337" w:rsidRDefault="007B5639" w:rsidP="0092575F">
            <w:pPr>
              <w:suppressAutoHyphens w:val="0"/>
              <w:spacing w:after="0"/>
              <w:jc w:val="right"/>
              <w:rPr>
                <w:moveTo w:id="865" w:author="Linderhof, Vincent" w:date="2016-03-06T14:46:00Z"/>
                <w:rFonts w:ascii="Times New Roman" w:eastAsia="Times New Roman" w:hAnsi="Times New Roman"/>
                <w:color w:val="000000"/>
                <w:sz w:val="24"/>
                <w:szCs w:val="24"/>
                <w:lang w:eastAsia="en-GB"/>
              </w:rPr>
            </w:pPr>
            <w:moveTo w:id="866" w:author="Linderhof, Vincent" w:date="2016-03-06T14:46:00Z">
              <w:r w:rsidRPr="00E05337">
                <w:rPr>
                  <w:rFonts w:ascii="Times New Roman" w:eastAsia="Times New Roman" w:hAnsi="Times New Roman"/>
                  <w:color w:val="000000"/>
                  <w:sz w:val="24"/>
                  <w:szCs w:val="24"/>
                  <w:lang w:eastAsia="en-GB"/>
                </w:rPr>
                <w:t>1.97</w:t>
              </w:r>
            </w:moveTo>
          </w:p>
        </w:tc>
        <w:tc>
          <w:tcPr>
            <w:tcW w:w="1055" w:type="dxa"/>
            <w:tcBorders>
              <w:top w:val="nil"/>
              <w:left w:val="nil"/>
              <w:bottom w:val="nil"/>
              <w:right w:val="nil"/>
            </w:tcBorders>
            <w:shd w:val="clear" w:color="auto" w:fill="auto"/>
            <w:noWrap/>
            <w:vAlign w:val="bottom"/>
            <w:hideMark/>
          </w:tcPr>
          <w:p w14:paraId="30E5A36F" w14:textId="77777777" w:rsidR="007B5639" w:rsidRPr="00E05337" w:rsidRDefault="007B5639" w:rsidP="0092575F">
            <w:pPr>
              <w:suppressAutoHyphens w:val="0"/>
              <w:spacing w:after="0"/>
              <w:jc w:val="right"/>
              <w:rPr>
                <w:moveTo w:id="867" w:author="Linderhof, Vincent" w:date="2016-03-06T14:46:00Z"/>
                <w:rFonts w:ascii="Times New Roman" w:eastAsia="Times New Roman" w:hAnsi="Times New Roman"/>
                <w:color w:val="000000"/>
                <w:sz w:val="24"/>
                <w:szCs w:val="24"/>
                <w:lang w:eastAsia="en-GB"/>
              </w:rPr>
            </w:pPr>
            <w:moveTo w:id="868" w:author="Linderhof, Vincent" w:date="2016-03-06T14:46:00Z">
              <w:r w:rsidRPr="00E05337">
                <w:rPr>
                  <w:rFonts w:ascii="Times New Roman" w:eastAsia="Times New Roman" w:hAnsi="Times New Roman"/>
                  <w:color w:val="000000"/>
                  <w:sz w:val="24"/>
                  <w:szCs w:val="24"/>
                  <w:lang w:eastAsia="en-GB"/>
                </w:rPr>
                <w:t>7.33</w:t>
              </w:r>
            </w:moveTo>
          </w:p>
        </w:tc>
        <w:tc>
          <w:tcPr>
            <w:tcW w:w="1055" w:type="dxa"/>
            <w:tcBorders>
              <w:top w:val="nil"/>
              <w:left w:val="nil"/>
              <w:bottom w:val="nil"/>
              <w:right w:val="nil"/>
            </w:tcBorders>
            <w:shd w:val="clear" w:color="auto" w:fill="auto"/>
            <w:noWrap/>
            <w:vAlign w:val="bottom"/>
            <w:hideMark/>
          </w:tcPr>
          <w:p w14:paraId="74BBAB85" w14:textId="77777777" w:rsidR="007B5639" w:rsidRPr="00E05337" w:rsidRDefault="007B5639" w:rsidP="0092575F">
            <w:pPr>
              <w:suppressAutoHyphens w:val="0"/>
              <w:spacing w:after="0"/>
              <w:jc w:val="right"/>
              <w:rPr>
                <w:moveTo w:id="869" w:author="Linderhof, Vincent" w:date="2016-03-06T14:46:00Z"/>
                <w:rFonts w:ascii="Times New Roman" w:eastAsia="Times New Roman" w:hAnsi="Times New Roman"/>
                <w:color w:val="000000"/>
                <w:sz w:val="24"/>
                <w:szCs w:val="24"/>
                <w:lang w:eastAsia="en-GB"/>
              </w:rPr>
            </w:pPr>
            <w:moveTo w:id="870" w:author="Linderhof, Vincent" w:date="2016-03-06T14:46:00Z">
              <w:r w:rsidRPr="00E05337">
                <w:rPr>
                  <w:rFonts w:ascii="Times New Roman" w:eastAsia="Times New Roman" w:hAnsi="Times New Roman"/>
                  <w:color w:val="000000"/>
                  <w:sz w:val="24"/>
                  <w:szCs w:val="24"/>
                  <w:lang w:eastAsia="en-GB"/>
                </w:rPr>
                <w:t>2.04</w:t>
              </w:r>
            </w:moveTo>
          </w:p>
        </w:tc>
        <w:tc>
          <w:tcPr>
            <w:tcW w:w="1055" w:type="dxa"/>
            <w:tcBorders>
              <w:top w:val="nil"/>
              <w:left w:val="nil"/>
              <w:bottom w:val="nil"/>
              <w:right w:val="nil"/>
            </w:tcBorders>
            <w:shd w:val="clear" w:color="auto" w:fill="auto"/>
            <w:noWrap/>
            <w:vAlign w:val="bottom"/>
            <w:hideMark/>
          </w:tcPr>
          <w:p w14:paraId="5EAFF11F" w14:textId="77777777" w:rsidR="007B5639" w:rsidRPr="00E05337" w:rsidRDefault="007B5639" w:rsidP="0092575F">
            <w:pPr>
              <w:suppressAutoHyphens w:val="0"/>
              <w:spacing w:after="0"/>
              <w:jc w:val="right"/>
              <w:rPr>
                <w:moveTo w:id="871" w:author="Linderhof, Vincent" w:date="2016-03-06T14:46:00Z"/>
                <w:rFonts w:ascii="Times New Roman" w:eastAsia="Times New Roman" w:hAnsi="Times New Roman"/>
                <w:color w:val="000000"/>
                <w:sz w:val="24"/>
                <w:szCs w:val="24"/>
                <w:lang w:eastAsia="en-GB"/>
              </w:rPr>
            </w:pPr>
            <w:moveTo w:id="872" w:author="Linderhof, Vincent" w:date="2016-03-06T14:46:00Z">
              <w:r w:rsidRPr="00E05337">
                <w:rPr>
                  <w:rFonts w:ascii="Times New Roman" w:eastAsia="Times New Roman" w:hAnsi="Times New Roman"/>
                  <w:color w:val="000000"/>
                  <w:sz w:val="24"/>
                  <w:szCs w:val="24"/>
                  <w:lang w:eastAsia="en-GB"/>
                </w:rPr>
                <w:t>7.48</w:t>
              </w:r>
            </w:moveTo>
          </w:p>
        </w:tc>
        <w:tc>
          <w:tcPr>
            <w:tcW w:w="1154" w:type="dxa"/>
            <w:tcBorders>
              <w:top w:val="nil"/>
              <w:left w:val="nil"/>
              <w:bottom w:val="nil"/>
              <w:right w:val="nil"/>
            </w:tcBorders>
            <w:shd w:val="clear" w:color="auto" w:fill="auto"/>
            <w:noWrap/>
            <w:vAlign w:val="bottom"/>
            <w:hideMark/>
          </w:tcPr>
          <w:p w14:paraId="1EC20A01" w14:textId="77777777" w:rsidR="007B5639" w:rsidRPr="00E05337" w:rsidRDefault="007B5639" w:rsidP="0092575F">
            <w:pPr>
              <w:suppressAutoHyphens w:val="0"/>
              <w:spacing w:after="0"/>
              <w:jc w:val="right"/>
              <w:rPr>
                <w:moveTo w:id="873" w:author="Linderhof, Vincent" w:date="2016-03-06T14:46:00Z"/>
                <w:rFonts w:ascii="Times New Roman" w:eastAsia="Times New Roman" w:hAnsi="Times New Roman"/>
                <w:color w:val="000000"/>
                <w:sz w:val="24"/>
                <w:szCs w:val="24"/>
                <w:lang w:eastAsia="en-GB"/>
              </w:rPr>
            </w:pPr>
            <w:moveTo w:id="874" w:author="Linderhof, Vincent" w:date="2016-03-06T14:46:00Z">
              <w:r w:rsidRPr="00E05337">
                <w:rPr>
                  <w:rFonts w:ascii="Times New Roman" w:eastAsia="Times New Roman" w:hAnsi="Times New Roman"/>
                  <w:color w:val="000000"/>
                  <w:sz w:val="24"/>
                  <w:szCs w:val="24"/>
                  <w:lang w:eastAsia="en-GB"/>
                </w:rPr>
                <w:t>2.05</w:t>
              </w:r>
            </w:moveTo>
          </w:p>
        </w:tc>
      </w:tr>
      <w:moveToRangeEnd w:id="861"/>
      <w:tr w:rsidR="00A51CD1" w:rsidRPr="00A0183E" w14:paraId="34EDA596" w14:textId="77777777" w:rsidTr="00E05337">
        <w:trPr>
          <w:trHeight w:val="20"/>
        </w:trPr>
        <w:tc>
          <w:tcPr>
            <w:tcW w:w="2766" w:type="dxa"/>
            <w:tcBorders>
              <w:top w:val="nil"/>
              <w:left w:val="nil"/>
              <w:bottom w:val="nil"/>
              <w:right w:val="nil"/>
            </w:tcBorders>
            <w:shd w:val="clear" w:color="auto" w:fill="auto"/>
            <w:noWrap/>
            <w:vAlign w:val="bottom"/>
            <w:hideMark/>
          </w:tcPr>
          <w:p w14:paraId="6DE9243D" w14:textId="77777777"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FCS</w:t>
            </w:r>
          </w:p>
        </w:tc>
        <w:tc>
          <w:tcPr>
            <w:tcW w:w="1055" w:type="dxa"/>
            <w:tcBorders>
              <w:top w:val="nil"/>
              <w:left w:val="nil"/>
              <w:bottom w:val="nil"/>
              <w:right w:val="nil"/>
            </w:tcBorders>
            <w:shd w:val="clear" w:color="auto" w:fill="auto"/>
            <w:noWrap/>
            <w:vAlign w:val="bottom"/>
            <w:hideMark/>
          </w:tcPr>
          <w:p w14:paraId="24201F43"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56.84</w:t>
            </w:r>
          </w:p>
        </w:tc>
        <w:tc>
          <w:tcPr>
            <w:tcW w:w="1055" w:type="dxa"/>
            <w:tcBorders>
              <w:top w:val="nil"/>
              <w:left w:val="nil"/>
              <w:bottom w:val="nil"/>
              <w:right w:val="nil"/>
            </w:tcBorders>
            <w:shd w:val="clear" w:color="auto" w:fill="auto"/>
            <w:noWrap/>
            <w:vAlign w:val="bottom"/>
            <w:hideMark/>
          </w:tcPr>
          <w:p w14:paraId="7F5C24C7"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21.72</w:t>
            </w:r>
          </w:p>
        </w:tc>
        <w:tc>
          <w:tcPr>
            <w:tcW w:w="1055" w:type="dxa"/>
            <w:tcBorders>
              <w:top w:val="nil"/>
              <w:left w:val="nil"/>
              <w:bottom w:val="nil"/>
              <w:right w:val="nil"/>
            </w:tcBorders>
            <w:shd w:val="clear" w:color="auto" w:fill="auto"/>
            <w:noWrap/>
            <w:vAlign w:val="bottom"/>
            <w:hideMark/>
          </w:tcPr>
          <w:p w14:paraId="0CFBE586"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55.50</w:t>
            </w:r>
          </w:p>
        </w:tc>
        <w:tc>
          <w:tcPr>
            <w:tcW w:w="1055" w:type="dxa"/>
            <w:tcBorders>
              <w:top w:val="nil"/>
              <w:left w:val="nil"/>
              <w:bottom w:val="nil"/>
              <w:right w:val="nil"/>
            </w:tcBorders>
            <w:shd w:val="clear" w:color="auto" w:fill="auto"/>
            <w:noWrap/>
            <w:vAlign w:val="bottom"/>
            <w:hideMark/>
          </w:tcPr>
          <w:p w14:paraId="36A1097E"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21.92</w:t>
            </w:r>
          </w:p>
        </w:tc>
        <w:tc>
          <w:tcPr>
            <w:tcW w:w="1055" w:type="dxa"/>
            <w:tcBorders>
              <w:top w:val="nil"/>
              <w:left w:val="nil"/>
              <w:bottom w:val="nil"/>
              <w:right w:val="nil"/>
            </w:tcBorders>
            <w:shd w:val="clear" w:color="auto" w:fill="auto"/>
            <w:noWrap/>
            <w:vAlign w:val="bottom"/>
            <w:hideMark/>
          </w:tcPr>
          <w:p w14:paraId="5AF5E90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59.34</w:t>
            </w:r>
          </w:p>
        </w:tc>
        <w:tc>
          <w:tcPr>
            <w:tcW w:w="1154" w:type="dxa"/>
            <w:tcBorders>
              <w:top w:val="nil"/>
              <w:left w:val="nil"/>
              <w:bottom w:val="nil"/>
              <w:right w:val="nil"/>
            </w:tcBorders>
            <w:shd w:val="clear" w:color="auto" w:fill="auto"/>
            <w:noWrap/>
            <w:vAlign w:val="bottom"/>
            <w:hideMark/>
          </w:tcPr>
          <w:p w14:paraId="26F8E17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21.34</w:t>
            </w:r>
          </w:p>
        </w:tc>
      </w:tr>
      <w:tr w:rsidR="00A51CD1" w:rsidRPr="00A0183E" w:rsidDel="007B5639" w14:paraId="0A280D60" w14:textId="0F7EBDA6" w:rsidTr="00E05337">
        <w:trPr>
          <w:trHeight w:val="20"/>
        </w:trPr>
        <w:tc>
          <w:tcPr>
            <w:tcW w:w="2766" w:type="dxa"/>
            <w:tcBorders>
              <w:top w:val="nil"/>
              <w:left w:val="nil"/>
              <w:bottom w:val="nil"/>
              <w:right w:val="nil"/>
            </w:tcBorders>
            <w:shd w:val="clear" w:color="auto" w:fill="auto"/>
            <w:noWrap/>
            <w:vAlign w:val="bottom"/>
            <w:hideMark/>
          </w:tcPr>
          <w:p w14:paraId="1BF636CC" w14:textId="41F041F3" w:rsidR="00A51CD1" w:rsidRPr="00E05337" w:rsidDel="007B5639" w:rsidRDefault="00A51CD1" w:rsidP="00E05337">
            <w:pPr>
              <w:suppressAutoHyphens w:val="0"/>
              <w:spacing w:after="0"/>
              <w:rPr>
                <w:moveFrom w:id="875" w:author="Linderhof, Vincent" w:date="2016-03-06T14:46:00Z"/>
                <w:rFonts w:ascii="Times New Roman" w:eastAsia="Times New Roman" w:hAnsi="Times New Roman"/>
                <w:color w:val="000000"/>
                <w:sz w:val="24"/>
                <w:szCs w:val="24"/>
                <w:lang w:eastAsia="en-GB"/>
              </w:rPr>
            </w:pPr>
            <w:moveFromRangeStart w:id="876" w:author="Linderhof, Vincent" w:date="2016-03-06T14:46:00Z" w:name="move445038889"/>
            <w:moveFrom w:id="877" w:author="Linderhof, Vincent" w:date="2016-03-06T14:46:00Z">
              <w:r w:rsidRPr="00E05337" w:rsidDel="007B5639">
                <w:rPr>
                  <w:rFonts w:ascii="Times New Roman" w:eastAsia="Times New Roman" w:hAnsi="Times New Roman"/>
                  <w:color w:val="000000"/>
                  <w:sz w:val="24"/>
                  <w:szCs w:val="24"/>
                  <w:lang w:eastAsia="en-GB"/>
                </w:rPr>
                <w:t>DDS</w:t>
              </w:r>
            </w:moveFrom>
          </w:p>
        </w:tc>
        <w:tc>
          <w:tcPr>
            <w:tcW w:w="1055" w:type="dxa"/>
            <w:tcBorders>
              <w:top w:val="nil"/>
              <w:left w:val="nil"/>
              <w:bottom w:val="nil"/>
              <w:right w:val="nil"/>
            </w:tcBorders>
            <w:shd w:val="clear" w:color="auto" w:fill="auto"/>
            <w:noWrap/>
            <w:vAlign w:val="bottom"/>
            <w:hideMark/>
          </w:tcPr>
          <w:p w14:paraId="4FA0F8A4" w14:textId="391EE59D" w:rsidR="00A51CD1" w:rsidRPr="00E05337" w:rsidDel="007B5639" w:rsidRDefault="00A51CD1" w:rsidP="00E05337">
            <w:pPr>
              <w:suppressAutoHyphens w:val="0"/>
              <w:spacing w:after="0"/>
              <w:jc w:val="right"/>
              <w:rPr>
                <w:moveFrom w:id="878" w:author="Linderhof, Vincent" w:date="2016-03-06T14:46:00Z"/>
                <w:rFonts w:ascii="Times New Roman" w:eastAsia="Times New Roman" w:hAnsi="Times New Roman"/>
                <w:color w:val="000000"/>
                <w:sz w:val="24"/>
                <w:szCs w:val="24"/>
                <w:lang w:eastAsia="en-GB"/>
              </w:rPr>
            </w:pPr>
            <w:moveFrom w:id="879" w:author="Linderhof, Vincent" w:date="2016-03-06T14:46:00Z">
              <w:r w:rsidRPr="00E05337" w:rsidDel="007B5639">
                <w:rPr>
                  <w:rFonts w:ascii="Times New Roman" w:eastAsia="Times New Roman" w:hAnsi="Times New Roman"/>
                  <w:color w:val="000000"/>
                  <w:sz w:val="24"/>
                  <w:szCs w:val="24"/>
                  <w:lang w:eastAsia="en-GB"/>
                </w:rPr>
                <w:t>7.35</w:t>
              </w:r>
            </w:moveFrom>
          </w:p>
        </w:tc>
        <w:tc>
          <w:tcPr>
            <w:tcW w:w="1055" w:type="dxa"/>
            <w:tcBorders>
              <w:top w:val="nil"/>
              <w:left w:val="nil"/>
              <w:bottom w:val="nil"/>
              <w:right w:val="nil"/>
            </w:tcBorders>
            <w:shd w:val="clear" w:color="auto" w:fill="auto"/>
            <w:noWrap/>
            <w:vAlign w:val="bottom"/>
            <w:hideMark/>
          </w:tcPr>
          <w:p w14:paraId="6D6F7ED2" w14:textId="715B85CF" w:rsidR="00A51CD1" w:rsidRPr="00E05337" w:rsidDel="007B5639" w:rsidRDefault="00A51CD1" w:rsidP="00E05337">
            <w:pPr>
              <w:suppressAutoHyphens w:val="0"/>
              <w:spacing w:after="0"/>
              <w:jc w:val="right"/>
              <w:rPr>
                <w:moveFrom w:id="880" w:author="Linderhof, Vincent" w:date="2016-03-06T14:46:00Z"/>
                <w:rFonts w:ascii="Times New Roman" w:eastAsia="Times New Roman" w:hAnsi="Times New Roman"/>
                <w:color w:val="000000"/>
                <w:sz w:val="24"/>
                <w:szCs w:val="24"/>
                <w:lang w:eastAsia="en-GB"/>
              </w:rPr>
            </w:pPr>
            <w:moveFrom w:id="881" w:author="Linderhof, Vincent" w:date="2016-03-06T14:46:00Z">
              <w:r w:rsidRPr="00E05337" w:rsidDel="007B5639">
                <w:rPr>
                  <w:rFonts w:ascii="Times New Roman" w:eastAsia="Times New Roman" w:hAnsi="Times New Roman"/>
                  <w:color w:val="000000"/>
                  <w:sz w:val="24"/>
                  <w:szCs w:val="24"/>
                  <w:lang w:eastAsia="en-GB"/>
                </w:rPr>
                <w:t>1.97</w:t>
              </w:r>
            </w:moveFrom>
          </w:p>
        </w:tc>
        <w:tc>
          <w:tcPr>
            <w:tcW w:w="1055" w:type="dxa"/>
            <w:tcBorders>
              <w:top w:val="nil"/>
              <w:left w:val="nil"/>
              <w:bottom w:val="nil"/>
              <w:right w:val="nil"/>
            </w:tcBorders>
            <w:shd w:val="clear" w:color="auto" w:fill="auto"/>
            <w:noWrap/>
            <w:vAlign w:val="bottom"/>
            <w:hideMark/>
          </w:tcPr>
          <w:p w14:paraId="696136EC" w14:textId="5F2944DE" w:rsidR="00A51CD1" w:rsidRPr="00E05337" w:rsidDel="007B5639" w:rsidRDefault="00A51CD1" w:rsidP="00E05337">
            <w:pPr>
              <w:suppressAutoHyphens w:val="0"/>
              <w:spacing w:after="0"/>
              <w:jc w:val="right"/>
              <w:rPr>
                <w:moveFrom w:id="882" w:author="Linderhof, Vincent" w:date="2016-03-06T14:46:00Z"/>
                <w:rFonts w:ascii="Times New Roman" w:eastAsia="Times New Roman" w:hAnsi="Times New Roman"/>
                <w:color w:val="000000"/>
                <w:sz w:val="24"/>
                <w:szCs w:val="24"/>
                <w:lang w:eastAsia="en-GB"/>
              </w:rPr>
            </w:pPr>
            <w:moveFrom w:id="883" w:author="Linderhof, Vincent" w:date="2016-03-06T14:46:00Z">
              <w:r w:rsidRPr="00E05337" w:rsidDel="007B5639">
                <w:rPr>
                  <w:rFonts w:ascii="Times New Roman" w:eastAsia="Times New Roman" w:hAnsi="Times New Roman"/>
                  <w:color w:val="000000"/>
                  <w:sz w:val="24"/>
                  <w:szCs w:val="24"/>
                  <w:lang w:eastAsia="en-GB"/>
                </w:rPr>
                <w:t>7.33</w:t>
              </w:r>
            </w:moveFrom>
          </w:p>
        </w:tc>
        <w:tc>
          <w:tcPr>
            <w:tcW w:w="1055" w:type="dxa"/>
            <w:tcBorders>
              <w:top w:val="nil"/>
              <w:left w:val="nil"/>
              <w:bottom w:val="nil"/>
              <w:right w:val="nil"/>
            </w:tcBorders>
            <w:shd w:val="clear" w:color="auto" w:fill="auto"/>
            <w:noWrap/>
            <w:vAlign w:val="bottom"/>
            <w:hideMark/>
          </w:tcPr>
          <w:p w14:paraId="5184E682" w14:textId="4D43DD6D" w:rsidR="00A51CD1" w:rsidRPr="00E05337" w:rsidDel="007B5639" w:rsidRDefault="00A51CD1" w:rsidP="00E05337">
            <w:pPr>
              <w:suppressAutoHyphens w:val="0"/>
              <w:spacing w:after="0"/>
              <w:jc w:val="right"/>
              <w:rPr>
                <w:moveFrom w:id="884" w:author="Linderhof, Vincent" w:date="2016-03-06T14:46:00Z"/>
                <w:rFonts w:ascii="Times New Roman" w:eastAsia="Times New Roman" w:hAnsi="Times New Roman"/>
                <w:color w:val="000000"/>
                <w:sz w:val="24"/>
                <w:szCs w:val="24"/>
                <w:lang w:eastAsia="en-GB"/>
              </w:rPr>
            </w:pPr>
            <w:moveFrom w:id="885" w:author="Linderhof, Vincent" w:date="2016-03-06T14:46:00Z">
              <w:r w:rsidRPr="00E05337" w:rsidDel="007B5639">
                <w:rPr>
                  <w:rFonts w:ascii="Times New Roman" w:eastAsia="Times New Roman" w:hAnsi="Times New Roman"/>
                  <w:color w:val="000000"/>
                  <w:sz w:val="24"/>
                  <w:szCs w:val="24"/>
                  <w:lang w:eastAsia="en-GB"/>
                </w:rPr>
                <w:t>2.04</w:t>
              </w:r>
            </w:moveFrom>
          </w:p>
        </w:tc>
        <w:tc>
          <w:tcPr>
            <w:tcW w:w="1055" w:type="dxa"/>
            <w:tcBorders>
              <w:top w:val="nil"/>
              <w:left w:val="nil"/>
              <w:bottom w:val="nil"/>
              <w:right w:val="nil"/>
            </w:tcBorders>
            <w:shd w:val="clear" w:color="auto" w:fill="auto"/>
            <w:noWrap/>
            <w:vAlign w:val="bottom"/>
            <w:hideMark/>
          </w:tcPr>
          <w:p w14:paraId="728BDCD8" w14:textId="3F928433" w:rsidR="00A51CD1" w:rsidRPr="00E05337" w:rsidDel="007B5639" w:rsidRDefault="00A51CD1" w:rsidP="00E05337">
            <w:pPr>
              <w:suppressAutoHyphens w:val="0"/>
              <w:spacing w:after="0"/>
              <w:jc w:val="right"/>
              <w:rPr>
                <w:moveFrom w:id="886" w:author="Linderhof, Vincent" w:date="2016-03-06T14:46:00Z"/>
                <w:rFonts w:ascii="Times New Roman" w:eastAsia="Times New Roman" w:hAnsi="Times New Roman"/>
                <w:color w:val="000000"/>
                <w:sz w:val="24"/>
                <w:szCs w:val="24"/>
                <w:lang w:eastAsia="en-GB"/>
              </w:rPr>
            </w:pPr>
            <w:moveFrom w:id="887" w:author="Linderhof, Vincent" w:date="2016-03-06T14:46:00Z">
              <w:r w:rsidRPr="00E05337" w:rsidDel="007B5639">
                <w:rPr>
                  <w:rFonts w:ascii="Times New Roman" w:eastAsia="Times New Roman" w:hAnsi="Times New Roman"/>
                  <w:color w:val="000000"/>
                  <w:sz w:val="24"/>
                  <w:szCs w:val="24"/>
                  <w:lang w:eastAsia="en-GB"/>
                </w:rPr>
                <w:t>7.48</w:t>
              </w:r>
            </w:moveFrom>
          </w:p>
        </w:tc>
        <w:tc>
          <w:tcPr>
            <w:tcW w:w="1154" w:type="dxa"/>
            <w:tcBorders>
              <w:top w:val="nil"/>
              <w:left w:val="nil"/>
              <w:bottom w:val="nil"/>
              <w:right w:val="nil"/>
            </w:tcBorders>
            <w:shd w:val="clear" w:color="auto" w:fill="auto"/>
            <w:noWrap/>
            <w:vAlign w:val="bottom"/>
            <w:hideMark/>
          </w:tcPr>
          <w:p w14:paraId="7AA43F94" w14:textId="72E67E0D" w:rsidR="00A51CD1" w:rsidRPr="00E05337" w:rsidDel="007B5639" w:rsidRDefault="00A51CD1" w:rsidP="00E05337">
            <w:pPr>
              <w:suppressAutoHyphens w:val="0"/>
              <w:spacing w:after="0"/>
              <w:jc w:val="right"/>
              <w:rPr>
                <w:moveFrom w:id="888" w:author="Linderhof, Vincent" w:date="2016-03-06T14:46:00Z"/>
                <w:rFonts w:ascii="Times New Roman" w:eastAsia="Times New Roman" w:hAnsi="Times New Roman"/>
                <w:color w:val="000000"/>
                <w:sz w:val="24"/>
                <w:szCs w:val="24"/>
                <w:lang w:eastAsia="en-GB"/>
              </w:rPr>
            </w:pPr>
            <w:moveFrom w:id="889" w:author="Linderhof, Vincent" w:date="2016-03-06T14:46:00Z">
              <w:r w:rsidRPr="00E05337" w:rsidDel="007B5639">
                <w:rPr>
                  <w:rFonts w:ascii="Times New Roman" w:eastAsia="Times New Roman" w:hAnsi="Times New Roman"/>
                  <w:color w:val="000000"/>
                  <w:sz w:val="24"/>
                  <w:szCs w:val="24"/>
                  <w:lang w:eastAsia="en-GB"/>
                </w:rPr>
                <w:t>2.05</w:t>
              </w:r>
            </w:moveFrom>
          </w:p>
        </w:tc>
      </w:tr>
      <w:moveFromRangeEnd w:id="876"/>
      <w:tr w:rsidR="00A51CD1" w:rsidRPr="00A0183E" w:rsidDel="007B5639" w14:paraId="6D0AC704" w14:textId="00741662" w:rsidTr="0080276C">
        <w:tblPrEx>
          <w:tblPrExChange w:id="890" w:author="Linderhof, Vincent" w:date="2016-03-06T15:06:00Z">
            <w:tblPrEx>
              <w:tblW w:w="9195" w:type="dxa"/>
            </w:tblPrEx>
          </w:tblPrExChange>
        </w:tblPrEx>
        <w:trPr>
          <w:trHeight w:val="20"/>
          <w:del w:id="891" w:author="Linderhof, Vincent" w:date="2016-03-06T14:44:00Z"/>
          <w:trPrChange w:id="892" w:author="Linderhof, Vincent" w:date="2016-03-06T15:06:00Z">
            <w:trPr>
              <w:gridAfter w:val="0"/>
              <w:trHeight w:val="20"/>
            </w:trPr>
          </w:trPrChange>
        </w:trPr>
        <w:tc>
          <w:tcPr>
            <w:tcW w:w="2766" w:type="dxa"/>
            <w:tcBorders>
              <w:top w:val="nil"/>
              <w:left w:val="nil"/>
              <w:right w:val="nil"/>
            </w:tcBorders>
            <w:shd w:val="clear" w:color="auto" w:fill="auto"/>
            <w:noWrap/>
            <w:vAlign w:val="bottom"/>
            <w:hideMark/>
            <w:tcPrChange w:id="893" w:author="Linderhof, Vincent" w:date="2016-03-06T15:06:00Z">
              <w:tcPr>
                <w:tcW w:w="2766" w:type="dxa"/>
                <w:tcBorders>
                  <w:top w:val="nil"/>
                  <w:left w:val="nil"/>
                  <w:bottom w:val="nil"/>
                  <w:right w:val="nil"/>
                </w:tcBorders>
                <w:shd w:val="clear" w:color="auto" w:fill="auto"/>
                <w:noWrap/>
                <w:vAlign w:val="bottom"/>
                <w:hideMark/>
              </w:tcPr>
            </w:tcPrChange>
          </w:tcPr>
          <w:p w14:paraId="5460C43F" w14:textId="38383CEF" w:rsidR="00A51CD1" w:rsidRPr="00E05337" w:rsidDel="007B5639" w:rsidRDefault="00A51CD1" w:rsidP="007B5639">
            <w:pPr>
              <w:suppressAutoHyphens w:val="0"/>
              <w:spacing w:after="0"/>
              <w:rPr>
                <w:del w:id="894" w:author="Linderhof, Vincent" w:date="2016-03-06T14:44:00Z"/>
                <w:rFonts w:ascii="Times New Roman" w:eastAsia="Times New Roman" w:hAnsi="Times New Roman"/>
                <w:color w:val="000000"/>
                <w:sz w:val="24"/>
                <w:szCs w:val="24"/>
                <w:lang w:eastAsia="en-GB"/>
              </w:rPr>
              <w:pPrChange w:id="895" w:author="Linderhof, Vincent" w:date="2016-03-06T14:44:00Z">
                <w:pPr>
                  <w:suppressAutoHyphens w:val="0"/>
                  <w:spacing w:after="0"/>
                </w:pPr>
              </w:pPrChange>
            </w:pPr>
            <w:del w:id="896" w:author="Linderhof, Vincent" w:date="2016-03-06T14:44:00Z">
              <w:r w:rsidRPr="00E05337" w:rsidDel="007B5639">
                <w:rPr>
                  <w:rFonts w:ascii="Times New Roman" w:eastAsia="Times New Roman" w:hAnsi="Times New Roman"/>
                  <w:color w:val="000000"/>
                  <w:sz w:val="24"/>
                  <w:szCs w:val="24"/>
                  <w:lang w:eastAsia="en-GB"/>
                </w:rPr>
                <w:delText xml:space="preserve">Proportion </w:delText>
              </w:r>
              <w:r w:rsidR="00C421EA" w:rsidRPr="00E05337" w:rsidDel="007B5639">
                <w:rPr>
                  <w:rFonts w:ascii="Times New Roman" w:eastAsia="Times New Roman" w:hAnsi="Times New Roman"/>
                  <w:color w:val="000000"/>
                  <w:sz w:val="24"/>
                  <w:szCs w:val="24"/>
                  <w:lang w:eastAsia="en-GB"/>
                </w:rPr>
                <w:delText>own consumption</w:delText>
              </w:r>
            </w:del>
          </w:p>
        </w:tc>
        <w:tc>
          <w:tcPr>
            <w:tcW w:w="1055" w:type="dxa"/>
            <w:tcBorders>
              <w:top w:val="nil"/>
              <w:left w:val="nil"/>
              <w:right w:val="nil"/>
            </w:tcBorders>
            <w:shd w:val="clear" w:color="auto" w:fill="auto"/>
            <w:noWrap/>
            <w:vAlign w:val="bottom"/>
            <w:hideMark/>
            <w:tcPrChange w:id="897" w:author="Linderhof, Vincent" w:date="2016-03-06T15:06:00Z">
              <w:tcPr>
                <w:tcW w:w="1055" w:type="dxa"/>
                <w:gridSpan w:val="2"/>
                <w:tcBorders>
                  <w:top w:val="nil"/>
                  <w:left w:val="nil"/>
                  <w:bottom w:val="nil"/>
                  <w:right w:val="nil"/>
                </w:tcBorders>
                <w:shd w:val="clear" w:color="auto" w:fill="auto"/>
                <w:noWrap/>
                <w:vAlign w:val="bottom"/>
                <w:hideMark/>
              </w:tcPr>
            </w:tcPrChange>
          </w:tcPr>
          <w:p w14:paraId="1F557E0E" w14:textId="60866308" w:rsidR="00A51CD1" w:rsidRPr="00E05337" w:rsidDel="007B5639" w:rsidRDefault="00A51CD1" w:rsidP="00E05337">
            <w:pPr>
              <w:suppressAutoHyphens w:val="0"/>
              <w:spacing w:after="0"/>
              <w:jc w:val="right"/>
              <w:rPr>
                <w:del w:id="898" w:author="Linderhof, Vincent" w:date="2016-03-06T14:44:00Z"/>
                <w:rFonts w:ascii="Times New Roman" w:eastAsia="Times New Roman" w:hAnsi="Times New Roman"/>
                <w:color w:val="000000"/>
                <w:sz w:val="24"/>
                <w:szCs w:val="24"/>
                <w:lang w:eastAsia="en-GB"/>
              </w:rPr>
            </w:pPr>
            <w:del w:id="899" w:author="Linderhof, Vincent" w:date="2016-03-06T14:44:00Z">
              <w:r w:rsidRPr="00E05337" w:rsidDel="007B5639">
                <w:rPr>
                  <w:rFonts w:ascii="Times New Roman" w:eastAsia="Times New Roman" w:hAnsi="Times New Roman"/>
                  <w:color w:val="000000"/>
                  <w:sz w:val="24"/>
                  <w:szCs w:val="24"/>
                  <w:lang w:eastAsia="en-GB"/>
                </w:rPr>
                <w:delText>0.37</w:delText>
              </w:r>
            </w:del>
          </w:p>
        </w:tc>
        <w:tc>
          <w:tcPr>
            <w:tcW w:w="1055" w:type="dxa"/>
            <w:tcBorders>
              <w:top w:val="nil"/>
              <w:left w:val="nil"/>
              <w:right w:val="nil"/>
            </w:tcBorders>
            <w:shd w:val="clear" w:color="auto" w:fill="auto"/>
            <w:noWrap/>
            <w:vAlign w:val="bottom"/>
            <w:hideMark/>
            <w:tcPrChange w:id="900" w:author="Linderhof, Vincent" w:date="2016-03-06T15:06:00Z">
              <w:tcPr>
                <w:tcW w:w="1055" w:type="dxa"/>
                <w:gridSpan w:val="2"/>
                <w:tcBorders>
                  <w:top w:val="nil"/>
                  <w:left w:val="nil"/>
                  <w:bottom w:val="nil"/>
                  <w:right w:val="nil"/>
                </w:tcBorders>
                <w:shd w:val="clear" w:color="auto" w:fill="auto"/>
                <w:noWrap/>
                <w:vAlign w:val="bottom"/>
                <w:hideMark/>
              </w:tcPr>
            </w:tcPrChange>
          </w:tcPr>
          <w:p w14:paraId="2DD19868" w14:textId="1E920B51" w:rsidR="00A51CD1" w:rsidRPr="00E05337" w:rsidDel="007B5639" w:rsidRDefault="00A51CD1" w:rsidP="00E05337">
            <w:pPr>
              <w:suppressAutoHyphens w:val="0"/>
              <w:spacing w:after="0"/>
              <w:jc w:val="right"/>
              <w:rPr>
                <w:del w:id="901" w:author="Linderhof, Vincent" w:date="2016-03-06T14:44:00Z"/>
                <w:rFonts w:ascii="Times New Roman" w:eastAsia="Times New Roman" w:hAnsi="Times New Roman"/>
                <w:color w:val="000000"/>
                <w:sz w:val="24"/>
                <w:szCs w:val="24"/>
                <w:lang w:eastAsia="en-GB"/>
              </w:rPr>
            </w:pPr>
            <w:del w:id="902" w:author="Linderhof, Vincent" w:date="2016-03-06T14:44:00Z">
              <w:r w:rsidRPr="00E05337" w:rsidDel="007B5639">
                <w:rPr>
                  <w:rFonts w:ascii="Times New Roman" w:eastAsia="Times New Roman" w:hAnsi="Times New Roman"/>
                  <w:color w:val="000000"/>
                  <w:sz w:val="24"/>
                  <w:szCs w:val="24"/>
                  <w:lang w:eastAsia="en-GB"/>
                </w:rPr>
                <w:delText>0.19</w:delText>
              </w:r>
            </w:del>
          </w:p>
        </w:tc>
        <w:tc>
          <w:tcPr>
            <w:tcW w:w="1055" w:type="dxa"/>
            <w:tcBorders>
              <w:top w:val="nil"/>
              <w:left w:val="nil"/>
              <w:right w:val="nil"/>
            </w:tcBorders>
            <w:shd w:val="clear" w:color="auto" w:fill="auto"/>
            <w:noWrap/>
            <w:vAlign w:val="bottom"/>
            <w:hideMark/>
            <w:tcPrChange w:id="903" w:author="Linderhof, Vincent" w:date="2016-03-06T15:06:00Z">
              <w:tcPr>
                <w:tcW w:w="1055" w:type="dxa"/>
                <w:gridSpan w:val="2"/>
                <w:tcBorders>
                  <w:top w:val="nil"/>
                  <w:left w:val="nil"/>
                  <w:bottom w:val="nil"/>
                  <w:right w:val="nil"/>
                </w:tcBorders>
                <w:shd w:val="clear" w:color="auto" w:fill="auto"/>
                <w:noWrap/>
                <w:vAlign w:val="bottom"/>
                <w:hideMark/>
              </w:tcPr>
            </w:tcPrChange>
          </w:tcPr>
          <w:p w14:paraId="5CD0A5E5" w14:textId="63C8DAFF" w:rsidR="00A51CD1" w:rsidRPr="00E05337" w:rsidDel="007B5639" w:rsidRDefault="00A51CD1" w:rsidP="00E05337">
            <w:pPr>
              <w:suppressAutoHyphens w:val="0"/>
              <w:spacing w:after="0"/>
              <w:jc w:val="right"/>
              <w:rPr>
                <w:del w:id="904" w:author="Linderhof, Vincent" w:date="2016-03-06T14:44:00Z"/>
                <w:rFonts w:ascii="Times New Roman" w:eastAsia="Times New Roman" w:hAnsi="Times New Roman"/>
                <w:color w:val="000000"/>
                <w:sz w:val="24"/>
                <w:szCs w:val="24"/>
                <w:lang w:eastAsia="en-GB"/>
              </w:rPr>
            </w:pPr>
            <w:del w:id="905" w:author="Linderhof, Vincent" w:date="2016-03-06T14:44:00Z">
              <w:r w:rsidRPr="00E05337" w:rsidDel="007B5639">
                <w:rPr>
                  <w:rFonts w:ascii="Times New Roman" w:eastAsia="Times New Roman" w:hAnsi="Times New Roman"/>
                  <w:color w:val="000000"/>
                  <w:sz w:val="24"/>
                  <w:szCs w:val="24"/>
                  <w:lang w:eastAsia="en-GB"/>
                </w:rPr>
                <w:delText>0.34</w:delText>
              </w:r>
            </w:del>
          </w:p>
        </w:tc>
        <w:tc>
          <w:tcPr>
            <w:tcW w:w="1055" w:type="dxa"/>
            <w:tcBorders>
              <w:top w:val="nil"/>
              <w:left w:val="nil"/>
              <w:right w:val="nil"/>
            </w:tcBorders>
            <w:shd w:val="clear" w:color="auto" w:fill="auto"/>
            <w:noWrap/>
            <w:vAlign w:val="bottom"/>
            <w:hideMark/>
            <w:tcPrChange w:id="906" w:author="Linderhof, Vincent" w:date="2016-03-06T15:06:00Z">
              <w:tcPr>
                <w:tcW w:w="1055" w:type="dxa"/>
                <w:gridSpan w:val="2"/>
                <w:tcBorders>
                  <w:top w:val="nil"/>
                  <w:left w:val="nil"/>
                  <w:bottom w:val="nil"/>
                  <w:right w:val="nil"/>
                </w:tcBorders>
                <w:shd w:val="clear" w:color="auto" w:fill="auto"/>
                <w:noWrap/>
                <w:vAlign w:val="bottom"/>
                <w:hideMark/>
              </w:tcPr>
            </w:tcPrChange>
          </w:tcPr>
          <w:p w14:paraId="4B793368" w14:textId="2B8647CC" w:rsidR="00A51CD1" w:rsidRPr="00E05337" w:rsidDel="007B5639" w:rsidRDefault="00A51CD1" w:rsidP="00E05337">
            <w:pPr>
              <w:suppressAutoHyphens w:val="0"/>
              <w:spacing w:after="0"/>
              <w:jc w:val="right"/>
              <w:rPr>
                <w:del w:id="907" w:author="Linderhof, Vincent" w:date="2016-03-06T14:44:00Z"/>
                <w:rFonts w:ascii="Times New Roman" w:eastAsia="Times New Roman" w:hAnsi="Times New Roman"/>
                <w:color w:val="000000"/>
                <w:sz w:val="24"/>
                <w:szCs w:val="24"/>
                <w:lang w:eastAsia="en-GB"/>
              </w:rPr>
            </w:pPr>
            <w:del w:id="908" w:author="Linderhof, Vincent" w:date="2016-03-06T14:44:00Z">
              <w:r w:rsidRPr="00E05337" w:rsidDel="007B5639">
                <w:rPr>
                  <w:rFonts w:ascii="Times New Roman" w:eastAsia="Times New Roman" w:hAnsi="Times New Roman"/>
                  <w:color w:val="000000"/>
                  <w:sz w:val="24"/>
                  <w:szCs w:val="24"/>
                  <w:lang w:eastAsia="en-GB"/>
                </w:rPr>
                <w:delText>0.20</w:delText>
              </w:r>
            </w:del>
          </w:p>
        </w:tc>
        <w:tc>
          <w:tcPr>
            <w:tcW w:w="1055" w:type="dxa"/>
            <w:tcBorders>
              <w:top w:val="nil"/>
              <w:left w:val="nil"/>
              <w:right w:val="nil"/>
            </w:tcBorders>
            <w:shd w:val="clear" w:color="auto" w:fill="auto"/>
            <w:noWrap/>
            <w:vAlign w:val="bottom"/>
            <w:hideMark/>
            <w:tcPrChange w:id="909" w:author="Linderhof, Vincent" w:date="2016-03-06T15:06:00Z">
              <w:tcPr>
                <w:tcW w:w="1055" w:type="dxa"/>
                <w:gridSpan w:val="2"/>
                <w:tcBorders>
                  <w:top w:val="nil"/>
                  <w:left w:val="nil"/>
                  <w:bottom w:val="nil"/>
                  <w:right w:val="nil"/>
                </w:tcBorders>
                <w:shd w:val="clear" w:color="auto" w:fill="auto"/>
                <w:noWrap/>
                <w:vAlign w:val="bottom"/>
                <w:hideMark/>
              </w:tcPr>
            </w:tcPrChange>
          </w:tcPr>
          <w:p w14:paraId="03B6083C" w14:textId="597D2ACF" w:rsidR="00A51CD1" w:rsidRPr="00E05337" w:rsidDel="007B5639" w:rsidRDefault="00A51CD1" w:rsidP="00E05337">
            <w:pPr>
              <w:suppressAutoHyphens w:val="0"/>
              <w:spacing w:after="0"/>
              <w:jc w:val="right"/>
              <w:rPr>
                <w:del w:id="910" w:author="Linderhof, Vincent" w:date="2016-03-06T14:44:00Z"/>
                <w:rFonts w:ascii="Times New Roman" w:eastAsia="Times New Roman" w:hAnsi="Times New Roman"/>
                <w:color w:val="000000"/>
                <w:sz w:val="24"/>
                <w:szCs w:val="24"/>
                <w:lang w:eastAsia="en-GB"/>
              </w:rPr>
            </w:pPr>
            <w:del w:id="911" w:author="Linderhof, Vincent" w:date="2016-03-06T14:44:00Z">
              <w:r w:rsidRPr="00E05337" w:rsidDel="007B5639">
                <w:rPr>
                  <w:rFonts w:ascii="Times New Roman" w:eastAsia="Times New Roman" w:hAnsi="Times New Roman"/>
                  <w:color w:val="000000"/>
                  <w:sz w:val="24"/>
                  <w:szCs w:val="24"/>
                  <w:lang w:eastAsia="en-GB"/>
                </w:rPr>
                <w:delText>0.39</w:delText>
              </w:r>
            </w:del>
          </w:p>
        </w:tc>
        <w:tc>
          <w:tcPr>
            <w:tcW w:w="1154" w:type="dxa"/>
            <w:tcBorders>
              <w:top w:val="nil"/>
              <w:left w:val="nil"/>
              <w:right w:val="nil"/>
            </w:tcBorders>
            <w:shd w:val="clear" w:color="auto" w:fill="auto"/>
            <w:noWrap/>
            <w:vAlign w:val="bottom"/>
            <w:hideMark/>
            <w:tcPrChange w:id="912" w:author="Linderhof, Vincent" w:date="2016-03-06T15:06:00Z">
              <w:tcPr>
                <w:tcW w:w="1154" w:type="dxa"/>
                <w:gridSpan w:val="3"/>
                <w:tcBorders>
                  <w:top w:val="nil"/>
                  <w:left w:val="nil"/>
                  <w:bottom w:val="nil"/>
                  <w:right w:val="nil"/>
                </w:tcBorders>
                <w:shd w:val="clear" w:color="auto" w:fill="auto"/>
                <w:noWrap/>
                <w:vAlign w:val="bottom"/>
                <w:hideMark/>
              </w:tcPr>
            </w:tcPrChange>
          </w:tcPr>
          <w:p w14:paraId="7966850A" w14:textId="31E02EE7" w:rsidR="00A51CD1" w:rsidRPr="00E05337" w:rsidDel="007B5639" w:rsidRDefault="00A51CD1" w:rsidP="00E05337">
            <w:pPr>
              <w:suppressAutoHyphens w:val="0"/>
              <w:spacing w:after="0"/>
              <w:jc w:val="right"/>
              <w:rPr>
                <w:del w:id="913" w:author="Linderhof, Vincent" w:date="2016-03-06T14:44:00Z"/>
                <w:rFonts w:ascii="Times New Roman" w:eastAsia="Times New Roman" w:hAnsi="Times New Roman"/>
                <w:color w:val="000000"/>
                <w:sz w:val="24"/>
                <w:szCs w:val="24"/>
                <w:lang w:eastAsia="en-GB"/>
              </w:rPr>
            </w:pPr>
            <w:del w:id="914" w:author="Linderhof, Vincent" w:date="2016-03-06T14:44:00Z">
              <w:r w:rsidRPr="00E05337" w:rsidDel="007B5639">
                <w:rPr>
                  <w:rFonts w:ascii="Times New Roman" w:eastAsia="Times New Roman" w:hAnsi="Times New Roman"/>
                  <w:color w:val="000000"/>
                  <w:sz w:val="24"/>
                  <w:szCs w:val="24"/>
                  <w:lang w:eastAsia="en-GB"/>
                </w:rPr>
                <w:delText>0.20</w:delText>
              </w:r>
            </w:del>
          </w:p>
        </w:tc>
      </w:tr>
      <w:tr w:rsidR="00A51CD1" w:rsidRPr="00A0183E" w14:paraId="29FDE209" w14:textId="77777777" w:rsidTr="0080276C">
        <w:tblPrEx>
          <w:tblPrExChange w:id="915" w:author="Linderhof, Vincent" w:date="2016-03-06T15:06:00Z">
            <w:tblPrEx>
              <w:tblW w:w="9195" w:type="dxa"/>
            </w:tblPrEx>
          </w:tblPrExChange>
        </w:tblPrEx>
        <w:trPr>
          <w:trHeight w:val="20"/>
          <w:trPrChange w:id="916" w:author="Linderhof, Vincent" w:date="2016-03-06T15:06:00Z">
            <w:trPr>
              <w:gridAfter w:val="0"/>
              <w:trHeight w:val="20"/>
            </w:trPr>
          </w:trPrChange>
        </w:trPr>
        <w:tc>
          <w:tcPr>
            <w:tcW w:w="2766" w:type="dxa"/>
            <w:tcBorders>
              <w:top w:val="nil"/>
              <w:left w:val="nil"/>
              <w:right w:val="nil"/>
            </w:tcBorders>
            <w:shd w:val="clear" w:color="auto" w:fill="auto"/>
            <w:noWrap/>
            <w:vAlign w:val="bottom"/>
            <w:hideMark/>
            <w:tcPrChange w:id="917" w:author="Linderhof, Vincent" w:date="2016-03-06T15:06:00Z">
              <w:tcPr>
                <w:tcW w:w="2766" w:type="dxa"/>
                <w:tcBorders>
                  <w:top w:val="nil"/>
                  <w:left w:val="nil"/>
                  <w:bottom w:val="single" w:sz="4" w:space="0" w:color="auto"/>
                  <w:right w:val="nil"/>
                </w:tcBorders>
                <w:shd w:val="clear" w:color="auto" w:fill="auto"/>
                <w:noWrap/>
                <w:vAlign w:val="bottom"/>
                <w:hideMark/>
              </w:tcPr>
            </w:tcPrChange>
          </w:tcPr>
          <w:p w14:paraId="5181E45B" w14:textId="0FA4E416"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xml:space="preserve">Calories </w:t>
            </w:r>
            <w:ins w:id="918" w:author="Linderhof, Vincent" w:date="2016-03-06T14:54:00Z">
              <w:r w:rsidR="002B1F18">
                <w:rPr>
                  <w:rFonts w:ascii="Times New Roman" w:eastAsia="Times New Roman" w:hAnsi="Times New Roman"/>
                  <w:color w:val="000000"/>
                  <w:sz w:val="24"/>
                  <w:szCs w:val="24"/>
                  <w:lang w:eastAsia="en-GB"/>
                </w:rPr>
                <w:t>per</w:t>
              </w:r>
            </w:ins>
            <w:del w:id="919" w:author="Linderhof, Vincent" w:date="2016-03-06T14:54:00Z">
              <w:r w:rsidRPr="00E05337" w:rsidDel="002B1F18">
                <w:rPr>
                  <w:rFonts w:ascii="Times New Roman" w:eastAsia="Times New Roman" w:hAnsi="Times New Roman"/>
                  <w:color w:val="000000"/>
                  <w:sz w:val="24"/>
                  <w:szCs w:val="24"/>
                  <w:lang w:eastAsia="en-GB"/>
                </w:rPr>
                <w:delText>by</w:delText>
              </w:r>
            </w:del>
            <w:r w:rsidRPr="00E05337">
              <w:rPr>
                <w:rFonts w:ascii="Times New Roman" w:eastAsia="Times New Roman" w:hAnsi="Times New Roman"/>
                <w:color w:val="000000"/>
                <w:sz w:val="24"/>
                <w:szCs w:val="24"/>
                <w:lang w:eastAsia="en-GB"/>
              </w:rPr>
              <w:t xml:space="preserve"> HH (x 1,000)</w:t>
            </w:r>
          </w:p>
        </w:tc>
        <w:tc>
          <w:tcPr>
            <w:tcW w:w="1055" w:type="dxa"/>
            <w:tcBorders>
              <w:top w:val="nil"/>
              <w:left w:val="nil"/>
              <w:right w:val="nil"/>
            </w:tcBorders>
            <w:shd w:val="clear" w:color="auto" w:fill="auto"/>
            <w:noWrap/>
            <w:vAlign w:val="bottom"/>
            <w:hideMark/>
            <w:tcPrChange w:id="920" w:author="Linderhof, Vincent" w:date="2016-03-06T15:06:00Z">
              <w:tcPr>
                <w:tcW w:w="1055" w:type="dxa"/>
                <w:gridSpan w:val="2"/>
                <w:tcBorders>
                  <w:top w:val="nil"/>
                  <w:left w:val="nil"/>
                  <w:bottom w:val="single" w:sz="4" w:space="0" w:color="auto"/>
                  <w:right w:val="nil"/>
                </w:tcBorders>
                <w:shd w:val="clear" w:color="auto" w:fill="auto"/>
                <w:noWrap/>
                <w:vAlign w:val="bottom"/>
                <w:hideMark/>
              </w:tcPr>
            </w:tcPrChange>
          </w:tcPr>
          <w:p w14:paraId="7F22534B" w14:textId="45AB1E84"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73.1</w:t>
            </w:r>
          </w:p>
        </w:tc>
        <w:tc>
          <w:tcPr>
            <w:tcW w:w="1055" w:type="dxa"/>
            <w:tcBorders>
              <w:top w:val="nil"/>
              <w:left w:val="nil"/>
              <w:right w:val="nil"/>
            </w:tcBorders>
            <w:shd w:val="clear" w:color="auto" w:fill="auto"/>
            <w:noWrap/>
            <w:vAlign w:val="bottom"/>
            <w:hideMark/>
            <w:tcPrChange w:id="921" w:author="Linderhof, Vincent" w:date="2016-03-06T15:06:00Z">
              <w:tcPr>
                <w:tcW w:w="1055" w:type="dxa"/>
                <w:gridSpan w:val="2"/>
                <w:tcBorders>
                  <w:top w:val="nil"/>
                  <w:left w:val="nil"/>
                  <w:bottom w:val="single" w:sz="4" w:space="0" w:color="auto"/>
                  <w:right w:val="nil"/>
                </w:tcBorders>
                <w:shd w:val="clear" w:color="auto" w:fill="auto"/>
                <w:noWrap/>
                <w:vAlign w:val="bottom"/>
                <w:hideMark/>
              </w:tcPr>
            </w:tcPrChange>
          </w:tcPr>
          <w:p w14:paraId="62E25516" w14:textId="35F6C4BE"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57.4</w:t>
            </w:r>
          </w:p>
        </w:tc>
        <w:tc>
          <w:tcPr>
            <w:tcW w:w="1055" w:type="dxa"/>
            <w:tcBorders>
              <w:top w:val="nil"/>
              <w:left w:val="nil"/>
              <w:right w:val="nil"/>
            </w:tcBorders>
            <w:shd w:val="clear" w:color="auto" w:fill="auto"/>
            <w:noWrap/>
            <w:vAlign w:val="bottom"/>
            <w:hideMark/>
            <w:tcPrChange w:id="922" w:author="Linderhof, Vincent" w:date="2016-03-06T15:06:00Z">
              <w:tcPr>
                <w:tcW w:w="1055" w:type="dxa"/>
                <w:gridSpan w:val="2"/>
                <w:tcBorders>
                  <w:top w:val="nil"/>
                  <w:left w:val="nil"/>
                  <w:bottom w:val="single" w:sz="4" w:space="0" w:color="auto"/>
                  <w:right w:val="nil"/>
                </w:tcBorders>
                <w:shd w:val="clear" w:color="auto" w:fill="auto"/>
                <w:noWrap/>
                <w:vAlign w:val="bottom"/>
                <w:hideMark/>
              </w:tcPr>
            </w:tcPrChange>
          </w:tcPr>
          <w:p w14:paraId="1FE71BF7" w14:textId="6204DE28"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67.4</w:t>
            </w:r>
          </w:p>
        </w:tc>
        <w:tc>
          <w:tcPr>
            <w:tcW w:w="1055" w:type="dxa"/>
            <w:tcBorders>
              <w:top w:val="nil"/>
              <w:left w:val="nil"/>
              <w:right w:val="nil"/>
            </w:tcBorders>
            <w:shd w:val="clear" w:color="auto" w:fill="auto"/>
            <w:noWrap/>
            <w:vAlign w:val="bottom"/>
            <w:hideMark/>
            <w:tcPrChange w:id="923" w:author="Linderhof, Vincent" w:date="2016-03-06T15:06:00Z">
              <w:tcPr>
                <w:tcW w:w="1055" w:type="dxa"/>
                <w:gridSpan w:val="2"/>
                <w:tcBorders>
                  <w:top w:val="nil"/>
                  <w:left w:val="nil"/>
                  <w:bottom w:val="single" w:sz="4" w:space="0" w:color="auto"/>
                  <w:right w:val="nil"/>
                </w:tcBorders>
                <w:shd w:val="clear" w:color="auto" w:fill="auto"/>
                <w:noWrap/>
                <w:vAlign w:val="bottom"/>
                <w:hideMark/>
              </w:tcPr>
            </w:tcPrChange>
          </w:tcPr>
          <w:p w14:paraId="00288696" w14:textId="6FCB9A9E"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75.,3</w:t>
            </w:r>
          </w:p>
        </w:tc>
        <w:tc>
          <w:tcPr>
            <w:tcW w:w="1055" w:type="dxa"/>
            <w:tcBorders>
              <w:top w:val="nil"/>
              <w:left w:val="nil"/>
              <w:right w:val="nil"/>
            </w:tcBorders>
            <w:shd w:val="clear" w:color="auto" w:fill="auto"/>
            <w:noWrap/>
            <w:vAlign w:val="bottom"/>
            <w:hideMark/>
            <w:tcPrChange w:id="924" w:author="Linderhof, Vincent" w:date="2016-03-06T15:06:00Z">
              <w:tcPr>
                <w:tcW w:w="1055" w:type="dxa"/>
                <w:gridSpan w:val="2"/>
                <w:tcBorders>
                  <w:top w:val="nil"/>
                  <w:left w:val="nil"/>
                  <w:bottom w:val="single" w:sz="4" w:space="0" w:color="auto"/>
                  <w:right w:val="nil"/>
                </w:tcBorders>
                <w:shd w:val="clear" w:color="auto" w:fill="auto"/>
                <w:noWrap/>
                <w:vAlign w:val="bottom"/>
                <w:hideMark/>
              </w:tcPr>
            </w:tcPrChange>
          </w:tcPr>
          <w:p w14:paraId="2DBFD048" w14:textId="6279D951"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70.9</w:t>
            </w:r>
          </w:p>
        </w:tc>
        <w:tc>
          <w:tcPr>
            <w:tcW w:w="1154" w:type="dxa"/>
            <w:tcBorders>
              <w:top w:val="nil"/>
              <w:left w:val="nil"/>
              <w:right w:val="nil"/>
            </w:tcBorders>
            <w:shd w:val="clear" w:color="auto" w:fill="auto"/>
            <w:noWrap/>
            <w:vAlign w:val="bottom"/>
            <w:hideMark/>
            <w:tcPrChange w:id="925" w:author="Linderhof, Vincent" w:date="2016-03-06T15:06:00Z">
              <w:tcPr>
                <w:tcW w:w="1154" w:type="dxa"/>
                <w:gridSpan w:val="3"/>
                <w:tcBorders>
                  <w:top w:val="nil"/>
                  <w:left w:val="nil"/>
                  <w:bottom w:val="single" w:sz="4" w:space="0" w:color="auto"/>
                  <w:right w:val="nil"/>
                </w:tcBorders>
                <w:shd w:val="clear" w:color="auto" w:fill="auto"/>
                <w:noWrap/>
                <w:vAlign w:val="bottom"/>
                <w:hideMark/>
              </w:tcPr>
            </w:tcPrChange>
          </w:tcPr>
          <w:p w14:paraId="32A61EF1" w14:textId="59D52721"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73.1</w:t>
            </w:r>
          </w:p>
        </w:tc>
      </w:tr>
      <w:tr w:rsidR="002B1F18" w:rsidRPr="00A0183E" w14:paraId="2630AA42" w14:textId="77777777" w:rsidTr="00E05337">
        <w:trPr>
          <w:trHeight w:val="20"/>
          <w:ins w:id="926" w:author="Linderhof, Vincent" w:date="2016-03-06T14:54:00Z"/>
        </w:trPr>
        <w:tc>
          <w:tcPr>
            <w:tcW w:w="2766" w:type="dxa"/>
            <w:tcBorders>
              <w:top w:val="nil"/>
              <w:left w:val="nil"/>
              <w:bottom w:val="single" w:sz="4" w:space="0" w:color="auto"/>
              <w:right w:val="nil"/>
            </w:tcBorders>
            <w:shd w:val="clear" w:color="auto" w:fill="auto"/>
            <w:noWrap/>
            <w:vAlign w:val="bottom"/>
          </w:tcPr>
          <w:p w14:paraId="776D362D" w14:textId="55AA2EE6" w:rsidR="002B1F18" w:rsidRPr="00E05337" w:rsidRDefault="002B1F18" w:rsidP="00E05337">
            <w:pPr>
              <w:suppressAutoHyphens w:val="0"/>
              <w:spacing w:after="0"/>
              <w:rPr>
                <w:ins w:id="927" w:author="Linderhof, Vincent" w:date="2016-03-06T14:54:00Z"/>
                <w:rFonts w:ascii="Times New Roman" w:eastAsia="Times New Roman" w:hAnsi="Times New Roman"/>
                <w:color w:val="000000"/>
                <w:sz w:val="24"/>
                <w:szCs w:val="24"/>
                <w:lang w:eastAsia="en-GB"/>
              </w:rPr>
            </w:pPr>
            <w:ins w:id="928" w:author="Linderhof, Vincent" w:date="2016-03-06T14:54:00Z">
              <w:r>
                <w:rPr>
                  <w:rFonts w:ascii="Times New Roman" w:eastAsia="Times New Roman" w:hAnsi="Times New Roman"/>
                  <w:color w:val="000000"/>
                  <w:sz w:val="24"/>
                  <w:szCs w:val="24"/>
                  <w:lang w:eastAsia="en-GB"/>
                </w:rPr>
                <w:t>Calories per household member</w:t>
              </w:r>
            </w:ins>
            <w:ins w:id="929" w:author="Linderhof, Vincent" w:date="2016-03-06T14:55:00Z">
              <w:r>
                <w:rPr>
                  <w:rFonts w:ascii="Times New Roman" w:eastAsia="Times New Roman" w:hAnsi="Times New Roman"/>
                  <w:color w:val="000000"/>
                  <w:sz w:val="24"/>
                  <w:szCs w:val="24"/>
                  <w:lang w:eastAsia="en-GB"/>
                </w:rPr>
                <w:t xml:space="preserve"> </w:t>
              </w:r>
              <w:r w:rsidRPr="00E05337">
                <w:rPr>
                  <w:rFonts w:ascii="Times New Roman" w:eastAsia="Times New Roman" w:hAnsi="Times New Roman"/>
                  <w:color w:val="000000"/>
                  <w:sz w:val="24"/>
                  <w:szCs w:val="24"/>
                  <w:lang w:eastAsia="en-GB"/>
                </w:rPr>
                <w:t>(x 1,000)</w:t>
              </w:r>
            </w:ins>
          </w:p>
        </w:tc>
        <w:tc>
          <w:tcPr>
            <w:tcW w:w="1055" w:type="dxa"/>
            <w:tcBorders>
              <w:top w:val="nil"/>
              <w:left w:val="nil"/>
              <w:bottom w:val="single" w:sz="4" w:space="0" w:color="auto"/>
              <w:right w:val="nil"/>
            </w:tcBorders>
            <w:shd w:val="clear" w:color="auto" w:fill="auto"/>
            <w:noWrap/>
            <w:vAlign w:val="bottom"/>
          </w:tcPr>
          <w:p w14:paraId="33C44180" w14:textId="3B3C8FF9" w:rsidR="002B1F18" w:rsidRPr="00E05337" w:rsidRDefault="002B1F18" w:rsidP="00E05337">
            <w:pPr>
              <w:suppressAutoHyphens w:val="0"/>
              <w:spacing w:after="0"/>
              <w:jc w:val="right"/>
              <w:rPr>
                <w:ins w:id="930" w:author="Linderhof, Vincent" w:date="2016-03-06T14:54:00Z"/>
                <w:rFonts w:ascii="Times New Roman" w:eastAsia="Times New Roman" w:hAnsi="Times New Roman"/>
                <w:color w:val="000000"/>
                <w:sz w:val="24"/>
                <w:szCs w:val="24"/>
                <w:lang w:eastAsia="en-GB"/>
              </w:rPr>
            </w:pPr>
            <w:ins w:id="931" w:author="Linderhof, Vincent" w:date="2016-03-06T15:06:00Z">
              <w:r>
                <w:rPr>
                  <w:rFonts w:ascii="Times New Roman" w:eastAsia="Times New Roman" w:hAnsi="Times New Roman"/>
                  <w:color w:val="000000"/>
                  <w:sz w:val="24"/>
                  <w:szCs w:val="24"/>
                  <w:lang w:eastAsia="en-GB"/>
                </w:rPr>
                <w:t>10.6</w:t>
              </w:r>
            </w:ins>
          </w:p>
        </w:tc>
        <w:tc>
          <w:tcPr>
            <w:tcW w:w="1055" w:type="dxa"/>
            <w:tcBorders>
              <w:top w:val="nil"/>
              <w:left w:val="nil"/>
              <w:bottom w:val="single" w:sz="4" w:space="0" w:color="auto"/>
              <w:right w:val="nil"/>
            </w:tcBorders>
            <w:shd w:val="clear" w:color="auto" w:fill="auto"/>
            <w:noWrap/>
            <w:vAlign w:val="bottom"/>
          </w:tcPr>
          <w:p w14:paraId="0B11AD96" w14:textId="77777777" w:rsidR="002B1F18" w:rsidRPr="00E05337" w:rsidRDefault="002B1F18" w:rsidP="00E05337">
            <w:pPr>
              <w:suppressAutoHyphens w:val="0"/>
              <w:spacing w:after="0"/>
              <w:jc w:val="right"/>
              <w:rPr>
                <w:ins w:id="932" w:author="Linderhof, Vincent" w:date="2016-03-06T14:54:00Z"/>
                <w:rFonts w:ascii="Times New Roman" w:eastAsia="Times New Roman" w:hAnsi="Times New Roman"/>
                <w:color w:val="000000"/>
                <w:sz w:val="24"/>
                <w:szCs w:val="24"/>
                <w:lang w:eastAsia="en-GB"/>
              </w:rPr>
            </w:pPr>
          </w:p>
        </w:tc>
        <w:tc>
          <w:tcPr>
            <w:tcW w:w="1055" w:type="dxa"/>
            <w:tcBorders>
              <w:top w:val="nil"/>
              <w:left w:val="nil"/>
              <w:bottom w:val="single" w:sz="4" w:space="0" w:color="auto"/>
              <w:right w:val="nil"/>
            </w:tcBorders>
            <w:shd w:val="clear" w:color="auto" w:fill="auto"/>
            <w:noWrap/>
            <w:vAlign w:val="bottom"/>
          </w:tcPr>
          <w:p w14:paraId="403CFE0D" w14:textId="423481F5" w:rsidR="002B1F18" w:rsidRPr="00E05337" w:rsidRDefault="002B1F18" w:rsidP="002B1F18">
            <w:pPr>
              <w:suppressAutoHyphens w:val="0"/>
              <w:spacing w:after="0"/>
              <w:jc w:val="right"/>
              <w:rPr>
                <w:ins w:id="933" w:author="Linderhof, Vincent" w:date="2016-03-06T14:54:00Z"/>
                <w:rFonts w:ascii="Times New Roman" w:eastAsia="Times New Roman" w:hAnsi="Times New Roman"/>
                <w:color w:val="000000"/>
                <w:sz w:val="24"/>
                <w:szCs w:val="24"/>
                <w:lang w:eastAsia="en-GB"/>
              </w:rPr>
              <w:pPrChange w:id="934" w:author="Linderhof, Vincent" w:date="2016-03-06T15:06:00Z">
                <w:pPr>
                  <w:suppressAutoHyphens w:val="0"/>
                  <w:spacing w:after="0"/>
                  <w:jc w:val="right"/>
                </w:pPr>
              </w:pPrChange>
            </w:pPr>
            <w:ins w:id="935" w:author="Linderhof, Vincent" w:date="2016-03-06T15:06:00Z">
              <w:r>
                <w:rPr>
                  <w:rFonts w:ascii="Times New Roman" w:eastAsia="Times New Roman" w:hAnsi="Times New Roman"/>
                  <w:color w:val="000000"/>
                  <w:sz w:val="24"/>
                  <w:szCs w:val="24"/>
                  <w:lang w:eastAsia="en-GB"/>
                </w:rPr>
                <w:t>9.0</w:t>
              </w:r>
            </w:ins>
          </w:p>
        </w:tc>
        <w:tc>
          <w:tcPr>
            <w:tcW w:w="1055" w:type="dxa"/>
            <w:tcBorders>
              <w:top w:val="nil"/>
              <w:left w:val="nil"/>
              <w:bottom w:val="single" w:sz="4" w:space="0" w:color="auto"/>
              <w:right w:val="nil"/>
            </w:tcBorders>
            <w:shd w:val="clear" w:color="auto" w:fill="auto"/>
            <w:noWrap/>
            <w:vAlign w:val="bottom"/>
          </w:tcPr>
          <w:p w14:paraId="7EEB1927" w14:textId="77777777" w:rsidR="002B1F18" w:rsidRPr="00E05337" w:rsidRDefault="002B1F18" w:rsidP="00E05337">
            <w:pPr>
              <w:suppressAutoHyphens w:val="0"/>
              <w:spacing w:after="0"/>
              <w:jc w:val="right"/>
              <w:rPr>
                <w:ins w:id="936" w:author="Linderhof, Vincent" w:date="2016-03-06T14:54:00Z"/>
                <w:rFonts w:ascii="Times New Roman" w:eastAsia="Times New Roman" w:hAnsi="Times New Roman"/>
                <w:color w:val="000000"/>
                <w:sz w:val="24"/>
                <w:szCs w:val="24"/>
                <w:lang w:eastAsia="en-GB"/>
              </w:rPr>
            </w:pPr>
          </w:p>
        </w:tc>
        <w:tc>
          <w:tcPr>
            <w:tcW w:w="1055" w:type="dxa"/>
            <w:tcBorders>
              <w:top w:val="nil"/>
              <w:left w:val="nil"/>
              <w:bottom w:val="single" w:sz="4" w:space="0" w:color="auto"/>
              <w:right w:val="nil"/>
            </w:tcBorders>
            <w:shd w:val="clear" w:color="auto" w:fill="auto"/>
            <w:noWrap/>
            <w:vAlign w:val="bottom"/>
          </w:tcPr>
          <w:p w14:paraId="1C30E49B" w14:textId="736A6393" w:rsidR="002B1F18" w:rsidRPr="00E05337" w:rsidRDefault="002B1F18" w:rsidP="00E05337">
            <w:pPr>
              <w:suppressAutoHyphens w:val="0"/>
              <w:spacing w:after="0"/>
              <w:jc w:val="right"/>
              <w:rPr>
                <w:ins w:id="937" w:author="Linderhof, Vincent" w:date="2016-03-06T14:54:00Z"/>
                <w:rFonts w:ascii="Times New Roman" w:eastAsia="Times New Roman" w:hAnsi="Times New Roman"/>
                <w:color w:val="000000"/>
                <w:sz w:val="24"/>
                <w:szCs w:val="24"/>
                <w:lang w:eastAsia="en-GB"/>
              </w:rPr>
            </w:pPr>
            <w:ins w:id="938" w:author="Linderhof, Vincent" w:date="2016-03-06T15:06:00Z">
              <w:r>
                <w:rPr>
                  <w:rFonts w:ascii="Times New Roman" w:eastAsia="Times New Roman" w:hAnsi="Times New Roman"/>
                  <w:color w:val="000000"/>
                  <w:sz w:val="24"/>
                  <w:szCs w:val="24"/>
                  <w:lang w:eastAsia="en-GB"/>
                </w:rPr>
                <w:t>8.7</w:t>
              </w:r>
            </w:ins>
          </w:p>
        </w:tc>
        <w:tc>
          <w:tcPr>
            <w:tcW w:w="1154" w:type="dxa"/>
            <w:tcBorders>
              <w:top w:val="nil"/>
              <w:left w:val="nil"/>
              <w:bottom w:val="single" w:sz="4" w:space="0" w:color="auto"/>
              <w:right w:val="nil"/>
            </w:tcBorders>
            <w:shd w:val="clear" w:color="auto" w:fill="auto"/>
            <w:noWrap/>
            <w:vAlign w:val="bottom"/>
          </w:tcPr>
          <w:p w14:paraId="1ABED651" w14:textId="77777777" w:rsidR="002B1F18" w:rsidRPr="00E05337" w:rsidRDefault="002B1F18" w:rsidP="00E05337">
            <w:pPr>
              <w:suppressAutoHyphens w:val="0"/>
              <w:spacing w:after="0"/>
              <w:jc w:val="right"/>
              <w:rPr>
                <w:ins w:id="939" w:author="Linderhof, Vincent" w:date="2016-03-06T14:54:00Z"/>
                <w:rFonts w:ascii="Times New Roman" w:eastAsia="Times New Roman" w:hAnsi="Times New Roman"/>
                <w:color w:val="000000"/>
                <w:sz w:val="24"/>
                <w:szCs w:val="24"/>
                <w:lang w:eastAsia="en-GB"/>
              </w:rPr>
            </w:pPr>
          </w:p>
        </w:tc>
      </w:tr>
      <w:tr w:rsidR="00A51CD1" w:rsidRPr="00A0183E" w14:paraId="0DCE6F85" w14:textId="77777777" w:rsidTr="00E05337">
        <w:trPr>
          <w:trHeight w:val="20"/>
        </w:trPr>
        <w:tc>
          <w:tcPr>
            <w:tcW w:w="2766" w:type="dxa"/>
            <w:tcBorders>
              <w:top w:val="single" w:sz="4" w:space="0" w:color="auto"/>
              <w:left w:val="nil"/>
              <w:bottom w:val="nil"/>
              <w:right w:val="nil"/>
            </w:tcBorders>
            <w:shd w:val="clear" w:color="auto" w:fill="auto"/>
            <w:noWrap/>
            <w:vAlign w:val="bottom"/>
          </w:tcPr>
          <w:p w14:paraId="594F05F5" w14:textId="62227FEE" w:rsidR="00A51CD1" w:rsidRPr="00E05337" w:rsidRDefault="00A51CD1" w:rsidP="007B5639">
            <w:pPr>
              <w:suppressAutoHyphens w:val="0"/>
              <w:spacing w:after="0"/>
              <w:rPr>
                <w:rFonts w:ascii="Times New Roman" w:eastAsia="Times New Roman" w:hAnsi="Times New Roman"/>
                <w:i/>
                <w:color w:val="000000"/>
                <w:sz w:val="24"/>
                <w:szCs w:val="24"/>
                <w:lang w:eastAsia="en-GB"/>
              </w:rPr>
              <w:pPrChange w:id="940" w:author="Linderhof, Vincent" w:date="2016-03-06T14:45:00Z">
                <w:pPr>
                  <w:suppressAutoHyphens w:val="0"/>
                  <w:spacing w:after="0"/>
                </w:pPr>
              </w:pPrChange>
            </w:pPr>
            <w:r w:rsidRPr="00E05337">
              <w:rPr>
                <w:rFonts w:ascii="Times New Roman" w:eastAsia="Times New Roman" w:hAnsi="Times New Roman"/>
                <w:i/>
                <w:color w:val="000000"/>
                <w:sz w:val="24"/>
                <w:szCs w:val="24"/>
                <w:lang w:eastAsia="en-GB"/>
              </w:rPr>
              <w:t xml:space="preserve">Production </w:t>
            </w:r>
            <w:del w:id="941" w:author="Linderhof, Vincent" w:date="2016-03-06T14:45:00Z">
              <w:r w:rsidRPr="00E05337" w:rsidDel="007B5639">
                <w:rPr>
                  <w:rFonts w:ascii="Times New Roman" w:eastAsia="Times New Roman" w:hAnsi="Times New Roman"/>
                  <w:i/>
                  <w:color w:val="000000"/>
                  <w:sz w:val="24"/>
                  <w:szCs w:val="24"/>
                  <w:lang w:eastAsia="en-GB"/>
                </w:rPr>
                <w:delText>indicators</w:delText>
              </w:r>
            </w:del>
            <w:ins w:id="942" w:author="Linderhof, Vincent" w:date="2016-03-06T14:45:00Z">
              <w:r w:rsidR="007B5639">
                <w:rPr>
                  <w:rFonts w:ascii="Times New Roman" w:eastAsia="Times New Roman" w:hAnsi="Times New Roman"/>
                  <w:i/>
                  <w:color w:val="000000"/>
                  <w:sz w:val="24"/>
                  <w:szCs w:val="24"/>
                  <w:lang w:eastAsia="en-GB"/>
                </w:rPr>
                <w:t>diversity</w:t>
              </w:r>
            </w:ins>
          </w:p>
        </w:tc>
        <w:tc>
          <w:tcPr>
            <w:tcW w:w="1055" w:type="dxa"/>
            <w:tcBorders>
              <w:top w:val="single" w:sz="4" w:space="0" w:color="auto"/>
              <w:left w:val="nil"/>
              <w:bottom w:val="nil"/>
              <w:right w:val="nil"/>
            </w:tcBorders>
            <w:shd w:val="clear" w:color="auto" w:fill="auto"/>
            <w:noWrap/>
            <w:vAlign w:val="bottom"/>
          </w:tcPr>
          <w:p w14:paraId="47A46E0E"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A1EF81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611F43A5"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772F5E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604F393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single" w:sz="4" w:space="0" w:color="auto"/>
              <w:left w:val="nil"/>
              <w:bottom w:val="nil"/>
              <w:right w:val="nil"/>
            </w:tcBorders>
            <w:shd w:val="clear" w:color="auto" w:fill="auto"/>
            <w:noWrap/>
            <w:vAlign w:val="bottom"/>
          </w:tcPr>
          <w:p w14:paraId="5A51C3B9"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r>
      <w:tr w:rsidR="00A51CD1" w:rsidRPr="00A0183E" w14:paraId="0AFF28AE" w14:textId="77777777" w:rsidTr="00E05337">
        <w:trPr>
          <w:trHeight w:val="20"/>
        </w:trPr>
        <w:tc>
          <w:tcPr>
            <w:tcW w:w="2766" w:type="dxa"/>
            <w:tcBorders>
              <w:top w:val="nil"/>
              <w:left w:val="nil"/>
              <w:bottom w:val="nil"/>
              <w:right w:val="nil"/>
            </w:tcBorders>
            <w:shd w:val="clear" w:color="auto" w:fill="auto"/>
            <w:noWrap/>
            <w:vAlign w:val="bottom"/>
            <w:hideMark/>
          </w:tcPr>
          <w:p w14:paraId="4398F697" w14:textId="2975DCDE" w:rsidR="00A51CD1" w:rsidRPr="00E05337" w:rsidRDefault="00A51CD1" w:rsidP="00E05337">
            <w:pPr>
              <w:suppressAutoHyphens w:val="0"/>
              <w:spacing w:after="0"/>
              <w:rPr>
                <w:rFonts w:ascii="Times New Roman" w:eastAsia="Times New Roman" w:hAnsi="Times New Roman"/>
                <w:color w:val="000000"/>
                <w:sz w:val="24"/>
                <w:szCs w:val="24"/>
                <w:lang w:eastAsia="en-GB"/>
              </w:rPr>
            </w:pPr>
            <w:del w:id="943" w:author="Linderhof, Vincent" w:date="2016-03-06T14:47:00Z">
              <w:r w:rsidRPr="00E05337" w:rsidDel="002B1F18">
                <w:rPr>
                  <w:rFonts w:ascii="Times New Roman" w:eastAsia="Times New Roman" w:hAnsi="Times New Roman"/>
                  <w:color w:val="000000"/>
                  <w:sz w:val="24"/>
                  <w:szCs w:val="24"/>
                  <w:lang w:eastAsia="en-GB"/>
                </w:rPr>
                <w:delText>Number of different crops produced by household</w:delText>
              </w:r>
            </w:del>
            <w:ins w:id="944" w:author="Linderhof, Vincent" w:date="2016-03-06T14:47:00Z">
              <w:r w:rsidR="002B1F18">
                <w:rPr>
                  <w:rFonts w:ascii="Times New Roman" w:eastAsia="Times New Roman" w:hAnsi="Times New Roman"/>
                  <w:color w:val="000000"/>
                  <w:sz w:val="24"/>
                  <w:szCs w:val="24"/>
                  <w:lang w:eastAsia="en-GB"/>
                </w:rPr>
                <w:t>Crop count</w:t>
              </w:r>
            </w:ins>
          </w:p>
        </w:tc>
        <w:tc>
          <w:tcPr>
            <w:tcW w:w="1055" w:type="dxa"/>
            <w:tcBorders>
              <w:top w:val="nil"/>
              <w:left w:val="nil"/>
              <w:bottom w:val="nil"/>
              <w:right w:val="nil"/>
            </w:tcBorders>
            <w:shd w:val="clear" w:color="auto" w:fill="auto"/>
            <w:noWrap/>
            <w:vAlign w:val="bottom"/>
            <w:hideMark/>
          </w:tcPr>
          <w:p w14:paraId="5E38DE5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commentRangeStart w:id="945"/>
            <w:r w:rsidRPr="00E05337">
              <w:rPr>
                <w:rFonts w:ascii="Times New Roman" w:eastAsia="Times New Roman" w:hAnsi="Times New Roman"/>
                <w:color w:val="000000"/>
                <w:sz w:val="24"/>
                <w:szCs w:val="24"/>
                <w:lang w:eastAsia="en-GB"/>
              </w:rPr>
              <w:t>5.15</w:t>
            </w:r>
          </w:p>
        </w:tc>
        <w:tc>
          <w:tcPr>
            <w:tcW w:w="1055" w:type="dxa"/>
            <w:tcBorders>
              <w:top w:val="nil"/>
              <w:left w:val="nil"/>
              <w:bottom w:val="nil"/>
              <w:right w:val="nil"/>
            </w:tcBorders>
            <w:shd w:val="clear" w:color="auto" w:fill="auto"/>
            <w:noWrap/>
            <w:vAlign w:val="bottom"/>
            <w:hideMark/>
          </w:tcPr>
          <w:p w14:paraId="46B58CA3"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2.10</w:t>
            </w:r>
          </w:p>
        </w:tc>
        <w:tc>
          <w:tcPr>
            <w:tcW w:w="1055" w:type="dxa"/>
            <w:tcBorders>
              <w:top w:val="nil"/>
              <w:left w:val="nil"/>
              <w:bottom w:val="nil"/>
              <w:right w:val="nil"/>
            </w:tcBorders>
            <w:shd w:val="clear" w:color="auto" w:fill="auto"/>
            <w:noWrap/>
            <w:vAlign w:val="bottom"/>
            <w:hideMark/>
          </w:tcPr>
          <w:p w14:paraId="3DE1206F"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5.12</w:t>
            </w:r>
          </w:p>
        </w:tc>
        <w:tc>
          <w:tcPr>
            <w:tcW w:w="1055" w:type="dxa"/>
            <w:tcBorders>
              <w:top w:val="nil"/>
              <w:left w:val="nil"/>
              <w:bottom w:val="nil"/>
              <w:right w:val="nil"/>
            </w:tcBorders>
            <w:shd w:val="clear" w:color="auto" w:fill="auto"/>
            <w:noWrap/>
            <w:vAlign w:val="bottom"/>
            <w:hideMark/>
          </w:tcPr>
          <w:p w14:paraId="00A6064A"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2.09</w:t>
            </w:r>
          </w:p>
        </w:tc>
        <w:tc>
          <w:tcPr>
            <w:tcW w:w="1055" w:type="dxa"/>
            <w:tcBorders>
              <w:top w:val="nil"/>
              <w:left w:val="nil"/>
              <w:bottom w:val="nil"/>
              <w:right w:val="nil"/>
            </w:tcBorders>
            <w:shd w:val="clear" w:color="auto" w:fill="auto"/>
            <w:noWrap/>
            <w:vAlign w:val="bottom"/>
            <w:hideMark/>
          </w:tcPr>
          <w:p w14:paraId="7C4BEEB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4.83</w:t>
            </w:r>
            <w:commentRangeEnd w:id="945"/>
            <w:r w:rsidRPr="00E05337">
              <w:rPr>
                <w:rStyle w:val="CommentReference"/>
                <w:rFonts w:ascii="Times New Roman" w:hAnsi="Times New Roman"/>
                <w:sz w:val="24"/>
                <w:szCs w:val="24"/>
              </w:rPr>
              <w:commentReference w:id="945"/>
            </w:r>
          </w:p>
        </w:tc>
        <w:tc>
          <w:tcPr>
            <w:tcW w:w="1154" w:type="dxa"/>
            <w:tcBorders>
              <w:top w:val="nil"/>
              <w:left w:val="nil"/>
              <w:bottom w:val="nil"/>
              <w:right w:val="nil"/>
            </w:tcBorders>
            <w:shd w:val="clear" w:color="auto" w:fill="auto"/>
            <w:noWrap/>
            <w:vAlign w:val="bottom"/>
            <w:hideMark/>
          </w:tcPr>
          <w:p w14:paraId="0810E3C8"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1.97</w:t>
            </w:r>
          </w:p>
        </w:tc>
      </w:tr>
      <w:tr w:rsidR="007B5639" w:rsidRPr="00A0183E" w14:paraId="660F96AE" w14:textId="77777777" w:rsidTr="0092575F">
        <w:trPr>
          <w:trHeight w:val="20"/>
          <w:ins w:id="946" w:author="Linderhof, Vincent" w:date="2016-03-06T14:44:00Z"/>
        </w:trPr>
        <w:tc>
          <w:tcPr>
            <w:tcW w:w="2766" w:type="dxa"/>
            <w:tcBorders>
              <w:top w:val="nil"/>
              <w:left w:val="nil"/>
              <w:bottom w:val="nil"/>
              <w:right w:val="nil"/>
            </w:tcBorders>
            <w:shd w:val="clear" w:color="auto" w:fill="auto"/>
            <w:noWrap/>
            <w:vAlign w:val="bottom"/>
            <w:hideMark/>
          </w:tcPr>
          <w:p w14:paraId="008B6581" w14:textId="77777777" w:rsidR="007B5639" w:rsidRPr="00E05337" w:rsidRDefault="007B5639" w:rsidP="0092575F">
            <w:pPr>
              <w:suppressAutoHyphens w:val="0"/>
              <w:spacing w:after="0"/>
              <w:rPr>
                <w:ins w:id="947" w:author="Linderhof, Vincent" w:date="2016-03-06T14:44:00Z"/>
                <w:rFonts w:ascii="Times New Roman" w:eastAsia="Times New Roman" w:hAnsi="Times New Roman"/>
                <w:color w:val="000000"/>
                <w:sz w:val="24"/>
                <w:szCs w:val="24"/>
                <w:lang w:eastAsia="en-GB"/>
              </w:rPr>
            </w:pPr>
            <w:ins w:id="948" w:author="Linderhof, Vincent" w:date="2016-03-06T14:44:00Z">
              <w:r>
                <w:rPr>
                  <w:rFonts w:ascii="Times New Roman" w:eastAsia="Times New Roman" w:hAnsi="Times New Roman"/>
                  <w:color w:val="000000"/>
                  <w:sz w:val="24"/>
                  <w:szCs w:val="24"/>
                  <w:lang w:eastAsia="en-GB"/>
                </w:rPr>
                <w:t>O</w:t>
              </w:r>
              <w:r w:rsidRPr="00E05337">
                <w:rPr>
                  <w:rFonts w:ascii="Times New Roman" w:eastAsia="Times New Roman" w:hAnsi="Times New Roman"/>
                  <w:color w:val="000000"/>
                  <w:sz w:val="24"/>
                  <w:szCs w:val="24"/>
                  <w:lang w:eastAsia="en-GB"/>
                </w:rPr>
                <w:t xml:space="preserve">wn </w:t>
              </w:r>
              <w:r>
                <w:rPr>
                  <w:rFonts w:ascii="Times New Roman" w:eastAsia="Times New Roman" w:hAnsi="Times New Roman"/>
                  <w:color w:val="000000"/>
                  <w:sz w:val="24"/>
                  <w:szCs w:val="24"/>
                  <w:lang w:eastAsia="en-GB"/>
                </w:rPr>
                <w:t>production ratio</w:t>
              </w:r>
            </w:ins>
          </w:p>
        </w:tc>
        <w:tc>
          <w:tcPr>
            <w:tcW w:w="1055" w:type="dxa"/>
            <w:tcBorders>
              <w:top w:val="nil"/>
              <w:left w:val="nil"/>
              <w:bottom w:val="nil"/>
              <w:right w:val="nil"/>
            </w:tcBorders>
            <w:shd w:val="clear" w:color="auto" w:fill="auto"/>
            <w:noWrap/>
            <w:vAlign w:val="bottom"/>
            <w:hideMark/>
          </w:tcPr>
          <w:p w14:paraId="7EC1A64E" w14:textId="77777777" w:rsidR="007B5639" w:rsidRPr="00E05337" w:rsidRDefault="007B5639" w:rsidP="0092575F">
            <w:pPr>
              <w:suppressAutoHyphens w:val="0"/>
              <w:spacing w:after="0"/>
              <w:jc w:val="right"/>
              <w:rPr>
                <w:ins w:id="949" w:author="Linderhof, Vincent" w:date="2016-03-06T14:44:00Z"/>
                <w:rFonts w:ascii="Times New Roman" w:eastAsia="Times New Roman" w:hAnsi="Times New Roman"/>
                <w:color w:val="000000"/>
                <w:sz w:val="24"/>
                <w:szCs w:val="24"/>
                <w:lang w:eastAsia="en-GB"/>
              </w:rPr>
            </w:pPr>
            <w:ins w:id="950" w:author="Linderhof, Vincent" w:date="2016-03-06T14:44:00Z">
              <w:r w:rsidRPr="00E05337">
                <w:rPr>
                  <w:rFonts w:ascii="Times New Roman" w:eastAsia="Times New Roman" w:hAnsi="Times New Roman"/>
                  <w:color w:val="000000"/>
                  <w:sz w:val="24"/>
                  <w:szCs w:val="24"/>
                  <w:lang w:eastAsia="en-GB"/>
                </w:rPr>
                <w:t>0.37</w:t>
              </w:r>
            </w:ins>
          </w:p>
        </w:tc>
        <w:tc>
          <w:tcPr>
            <w:tcW w:w="1055" w:type="dxa"/>
            <w:tcBorders>
              <w:top w:val="nil"/>
              <w:left w:val="nil"/>
              <w:bottom w:val="nil"/>
              <w:right w:val="nil"/>
            </w:tcBorders>
            <w:shd w:val="clear" w:color="auto" w:fill="auto"/>
            <w:noWrap/>
            <w:vAlign w:val="bottom"/>
            <w:hideMark/>
          </w:tcPr>
          <w:p w14:paraId="6615FCA0" w14:textId="77777777" w:rsidR="007B5639" w:rsidRPr="00E05337" w:rsidRDefault="007B5639" w:rsidP="0092575F">
            <w:pPr>
              <w:suppressAutoHyphens w:val="0"/>
              <w:spacing w:after="0"/>
              <w:jc w:val="right"/>
              <w:rPr>
                <w:ins w:id="951" w:author="Linderhof, Vincent" w:date="2016-03-06T14:44:00Z"/>
                <w:rFonts w:ascii="Times New Roman" w:eastAsia="Times New Roman" w:hAnsi="Times New Roman"/>
                <w:color w:val="000000"/>
                <w:sz w:val="24"/>
                <w:szCs w:val="24"/>
                <w:lang w:eastAsia="en-GB"/>
              </w:rPr>
            </w:pPr>
            <w:ins w:id="952" w:author="Linderhof, Vincent" w:date="2016-03-06T14:44:00Z">
              <w:r w:rsidRPr="00E05337">
                <w:rPr>
                  <w:rFonts w:ascii="Times New Roman" w:eastAsia="Times New Roman" w:hAnsi="Times New Roman"/>
                  <w:color w:val="000000"/>
                  <w:sz w:val="24"/>
                  <w:szCs w:val="24"/>
                  <w:lang w:eastAsia="en-GB"/>
                </w:rPr>
                <w:t>0.19</w:t>
              </w:r>
            </w:ins>
          </w:p>
        </w:tc>
        <w:tc>
          <w:tcPr>
            <w:tcW w:w="1055" w:type="dxa"/>
            <w:tcBorders>
              <w:top w:val="nil"/>
              <w:left w:val="nil"/>
              <w:bottom w:val="nil"/>
              <w:right w:val="nil"/>
            </w:tcBorders>
            <w:shd w:val="clear" w:color="auto" w:fill="auto"/>
            <w:noWrap/>
            <w:vAlign w:val="bottom"/>
            <w:hideMark/>
          </w:tcPr>
          <w:p w14:paraId="7489620F" w14:textId="77777777" w:rsidR="007B5639" w:rsidRPr="00E05337" w:rsidRDefault="007B5639" w:rsidP="0092575F">
            <w:pPr>
              <w:suppressAutoHyphens w:val="0"/>
              <w:spacing w:after="0"/>
              <w:jc w:val="right"/>
              <w:rPr>
                <w:ins w:id="953" w:author="Linderhof, Vincent" w:date="2016-03-06T14:44:00Z"/>
                <w:rFonts w:ascii="Times New Roman" w:eastAsia="Times New Roman" w:hAnsi="Times New Roman"/>
                <w:color w:val="000000"/>
                <w:sz w:val="24"/>
                <w:szCs w:val="24"/>
                <w:lang w:eastAsia="en-GB"/>
              </w:rPr>
            </w:pPr>
            <w:ins w:id="954" w:author="Linderhof, Vincent" w:date="2016-03-06T14:44:00Z">
              <w:r w:rsidRPr="00E05337">
                <w:rPr>
                  <w:rFonts w:ascii="Times New Roman" w:eastAsia="Times New Roman" w:hAnsi="Times New Roman"/>
                  <w:color w:val="000000"/>
                  <w:sz w:val="24"/>
                  <w:szCs w:val="24"/>
                  <w:lang w:eastAsia="en-GB"/>
                </w:rPr>
                <w:t>0.34</w:t>
              </w:r>
            </w:ins>
          </w:p>
        </w:tc>
        <w:tc>
          <w:tcPr>
            <w:tcW w:w="1055" w:type="dxa"/>
            <w:tcBorders>
              <w:top w:val="nil"/>
              <w:left w:val="nil"/>
              <w:bottom w:val="nil"/>
              <w:right w:val="nil"/>
            </w:tcBorders>
            <w:shd w:val="clear" w:color="auto" w:fill="auto"/>
            <w:noWrap/>
            <w:vAlign w:val="bottom"/>
            <w:hideMark/>
          </w:tcPr>
          <w:p w14:paraId="5583D4C8" w14:textId="77777777" w:rsidR="007B5639" w:rsidRPr="00E05337" w:rsidRDefault="007B5639" w:rsidP="0092575F">
            <w:pPr>
              <w:suppressAutoHyphens w:val="0"/>
              <w:spacing w:after="0"/>
              <w:jc w:val="right"/>
              <w:rPr>
                <w:ins w:id="955" w:author="Linderhof, Vincent" w:date="2016-03-06T14:44:00Z"/>
                <w:rFonts w:ascii="Times New Roman" w:eastAsia="Times New Roman" w:hAnsi="Times New Roman"/>
                <w:color w:val="000000"/>
                <w:sz w:val="24"/>
                <w:szCs w:val="24"/>
                <w:lang w:eastAsia="en-GB"/>
              </w:rPr>
            </w:pPr>
            <w:ins w:id="956" w:author="Linderhof, Vincent" w:date="2016-03-06T14:44:00Z">
              <w:r w:rsidRPr="00E05337">
                <w:rPr>
                  <w:rFonts w:ascii="Times New Roman" w:eastAsia="Times New Roman" w:hAnsi="Times New Roman"/>
                  <w:color w:val="000000"/>
                  <w:sz w:val="24"/>
                  <w:szCs w:val="24"/>
                  <w:lang w:eastAsia="en-GB"/>
                </w:rPr>
                <w:t>0.20</w:t>
              </w:r>
            </w:ins>
          </w:p>
        </w:tc>
        <w:tc>
          <w:tcPr>
            <w:tcW w:w="1055" w:type="dxa"/>
            <w:tcBorders>
              <w:top w:val="nil"/>
              <w:left w:val="nil"/>
              <w:bottom w:val="nil"/>
              <w:right w:val="nil"/>
            </w:tcBorders>
            <w:shd w:val="clear" w:color="auto" w:fill="auto"/>
            <w:noWrap/>
            <w:vAlign w:val="bottom"/>
            <w:hideMark/>
          </w:tcPr>
          <w:p w14:paraId="3D86D5BF" w14:textId="77777777" w:rsidR="007B5639" w:rsidRPr="00E05337" w:rsidRDefault="007B5639" w:rsidP="0092575F">
            <w:pPr>
              <w:suppressAutoHyphens w:val="0"/>
              <w:spacing w:after="0"/>
              <w:jc w:val="right"/>
              <w:rPr>
                <w:ins w:id="957" w:author="Linderhof, Vincent" w:date="2016-03-06T14:44:00Z"/>
                <w:rFonts w:ascii="Times New Roman" w:eastAsia="Times New Roman" w:hAnsi="Times New Roman"/>
                <w:color w:val="000000"/>
                <w:sz w:val="24"/>
                <w:szCs w:val="24"/>
                <w:lang w:eastAsia="en-GB"/>
              </w:rPr>
            </w:pPr>
            <w:ins w:id="958" w:author="Linderhof, Vincent" w:date="2016-03-06T14:44:00Z">
              <w:r w:rsidRPr="00E05337">
                <w:rPr>
                  <w:rFonts w:ascii="Times New Roman" w:eastAsia="Times New Roman" w:hAnsi="Times New Roman"/>
                  <w:color w:val="000000"/>
                  <w:sz w:val="24"/>
                  <w:szCs w:val="24"/>
                  <w:lang w:eastAsia="en-GB"/>
                </w:rPr>
                <w:t>0.39</w:t>
              </w:r>
            </w:ins>
          </w:p>
        </w:tc>
        <w:tc>
          <w:tcPr>
            <w:tcW w:w="1154" w:type="dxa"/>
            <w:tcBorders>
              <w:top w:val="nil"/>
              <w:left w:val="nil"/>
              <w:bottom w:val="nil"/>
              <w:right w:val="nil"/>
            </w:tcBorders>
            <w:shd w:val="clear" w:color="auto" w:fill="auto"/>
            <w:noWrap/>
            <w:vAlign w:val="bottom"/>
            <w:hideMark/>
          </w:tcPr>
          <w:p w14:paraId="78C2D919" w14:textId="77777777" w:rsidR="007B5639" w:rsidRPr="00E05337" w:rsidRDefault="007B5639" w:rsidP="0092575F">
            <w:pPr>
              <w:suppressAutoHyphens w:val="0"/>
              <w:spacing w:after="0"/>
              <w:jc w:val="right"/>
              <w:rPr>
                <w:ins w:id="959" w:author="Linderhof, Vincent" w:date="2016-03-06T14:44:00Z"/>
                <w:rFonts w:ascii="Times New Roman" w:eastAsia="Times New Roman" w:hAnsi="Times New Roman"/>
                <w:color w:val="000000"/>
                <w:sz w:val="24"/>
                <w:szCs w:val="24"/>
                <w:lang w:eastAsia="en-GB"/>
              </w:rPr>
            </w:pPr>
            <w:ins w:id="960" w:author="Linderhof, Vincent" w:date="2016-03-06T14:44:00Z">
              <w:r w:rsidRPr="00E05337">
                <w:rPr>
                  <w:rFonts w:ascii="Times New Roman" w:eastAsia="Times New Roman" w:hAnsi="Times New Roman"/>
                  <w:color w:val="000000"/>
                  <w:sz w:val="24"/>
                  <w:szCs w:val="24"/>
                  <w:lang w:eastAsia="en-GB"/>
                </w:rPr>
                <w:t>0.20</w:t>
              </w:r>
            </w:ins>
          </w:p>
        </w:tc>
      </w:tr>
      <w:tr w:rsidR="00A51CD1" w:rsidRPr="00A0183E" w:rsidDel="007B5639" w14:paraId="46373CD4" w14:textId="7FE0B3BC" w:rsidTr="00E05337">
        <w:trPr>
          <w:trHeight w:val="20"/>
        </w:trPr>
        <w:tc>
          <w:tcPr>
            <w:tcW w:w="2766" w:type="dxa"/>
            <w:tcBorders>
              <w:top w:val="nil"/>
              <w:left w:val="nil"/>
              <w:bottom w:val="nil"/>
              <w:right w:val="nil"/>
            </w:tcBorders>
            <w:shd w:val="clear" w:color="auto" w:fill="auto"/>
            <w:noWrap/>
            <w:vAlign w:val="bottom"/>
            <w:hideMark/>
          </w:tcPr>
          <w:p w14:paraId="79C85773" w14:textId="1C27F018" w:rsidR="00A51CD1" w:rsidRPr="00E05337" w:rsidDel="007B5639" w:rsidRDefault="00A51CD1" w:rsidP="00E05337">
            <w:pPr>
              <w:suppressAutoHyphens w:val="0"/>
              <w:spacing w:after="0"/>
              <w:rPr>
                <w:moveFrom w:id="961" w:author="Linderhof, Vincent" w:date="2016-03-06T14:45:00Z"/>
                <w:rFonts w:ascii="Times New Roman" w:eastAsia="Times New Roman" w:hAnsi="Times New Roman"/>
                <w:color w:val="000000"/>
                <w:sz w:val="24"/>
                <w:szCs w:val="24"/>
                <w:lang w:eastAsia="en-GB"/>
              </w:rPr>
            </w:pPr>
            <w:moveFromRangeStart w:id="962" w:author="Linderhof, Vincent" w:date="2016-03-06T14:45:00Z" w:name="move445038865"/>
            <w:moveFrom w:id="963" w:author="Linderhof, Vincent" w:date="2016-03-06T14:45:00Z">
              <w:r w:rsidRPr="00E05337" w:rsidDel="007B5639">
                <w:rPr>
                  <w:rFonts w:ascii="Times New Roman" w:eastAsia="Times New Roman" w:hAnsi="Times New Roman"/>
                  <w:color w:val="000000"/>
                  <w:sz w:val="24"/>
                  <w:szCs w:val="24"/>
                  <w:lang w:eastAsia="en-GB"/>
                </w:rPr>
                <w:t>Total cropped area</w:t>
              </w:r>
            </w:moveFrom>
          </w:p>
        </w:tc>
        <w:tc>
          <w:tcPr>
            <w:tcW w:w="1055" w:type="dxa"/>
            <w:tcBorders>
              <w:top w:val="nil"/>
              <w:left w:val="nil"/>
              <w:bottom w:val="nil"/>
              <w:right w:val="nil"/>
            </w:tcBorders>
            <w:shd w:val="clear" w:color="auto" w:fill="auto"/>
            <w:noWrap/>
            <w:vAlign w:val="bottom"/>
            <w:hideMark/>
          </w:tcPr>
          <w:p w14:paraId="15CFD87B" w14:textId="43329B97" w:rsidR="00A51CD1" w:rsidRPr="00E05337" w:rsidDel="007B5639" w:rsidRDefault="00A51CD1" w:rsidP="00E05337">
            <w:pPr>
              <w:suppressAutoHyphens w:val="0"/>
              <w:spacing w:after="0"/>
              <w:jc w:val="right"/>
              <w:rPr>
                <w:moveFrom w:id="964" w:author="Linderhof, Vincent" w:date="2016-03-06T14:45:00Z"/>
                <w:rFonts w:ascii="Times New Roman" w:eastAsia="Times New Roman" w:hAnsi="Times New Roman"/>
                <w:color w:val="000000"/>
                <w:sz w:val="24"/>
                <w:szCs w:val="24"/>
                <w:lang w:eastAsia="en-GB"/>
              </w:rPr>
            </w:pPr>
            <w:moveFrom w:id="965" w:author="Linderhof, Vincent" w:date="2016-03-06T14:45:00Z">
              <w:r w:rsidRPr="00E05337" w:rsidDel="007B5639">
                <w:rPr>
                  <w:rFonts w:ascii="Times New Roman" w:eastAsia="Times New Roman" w:hAnsi="Times New Roman"/>
                  <w:color w:val="000000"/>
                  <w:sz w:val="24"/>
                  <w:szCs w:val="24"/>
                  <w:lang w:eastAsia="en-GB"/>
                </w:rPr>
                <w:t>5.09</w:t>
              </w:r>
            </w:moveFrom>
          </w:p>
        </w:tc>
        <w:tc>
          <w:tcPr>
            <w:tcW w:w="1055" w:type="dxa"/>
            <w:tcBorders>
              <w:top w:val="nil"/>
              <w:left w:val="nil"/>
              <w:bottom w:val="nil"/>
              <w:right w:val="nil"/>
            </w:tcBorders>
            <w:shd w:val="clear" w:color="auto" w:fill="auto"/>
            <w:noWrap/>
            <w:vAlign w:val="bottom"/>
            <w:hideMark/>
          </w:tcPr>
          <w:p w14:paraId="61B0AA58" w14:textId="0787C5A7" w:rsidR="00A51CD1" w:rsidRPr="00E05337" w:rsidDel="007B5639" w:rsidRDefault="00A51CD1" w:rsidP="00E05337">
            <w:pPr>
              <w:suppressAutoHyphens w:val="0"/>
              <w:spacing w:after="0"/>
              <w:jc w:val="right"/>
              <w:rPr>
                <w:moveFrom w:id="966" w:author="Linderhof, Vincent" w:date="2016-03-06T14:45:00Z"/>
                <w:rFonts w:ascii="Times New Roman" w:eastAsia="Times New Roman" w:hAnsi="Times New Roman"/>
                <w:color w:val="000000"/>
                <w:sz w:val="24"/>
                <w:szCs w:val="24"/>
                <w:lang w:eastAsia="en-GB"/>
              </w:rPr>
            </w:pPr>
            <w:moveFrom w:id="967" w:author="Linderhof, Vincent" w:date="2016-03-06T14:45:00Z">
              <w:r w:rsidRPr="00E05337" w:rsidDel="007B5639">
                <w:rPr>
                  <w:rFonts w:ascii="Times New Roman" w:eastAsia="Times New Roman" w:hAnsi="Times New Roman"/>
                  <w:color w:val="000000"/>
                  <w:sz w:val="24"/>
                  <w:szCs w:val="24"/>
                  <w:lang w:eastAsia="en-GB"/>
                </w:rPr>
                <w:t>21.74</w:t>
              </w:r>
            </w:moveFrom>
          </w:p>
        </w:tc>
        <w:tc>
          <w:tcPr>
            <w:tcW w:w="1055" w:type="dxa"/>
            <w:tcBorders>
              <w:top w:val="nil"/>
              <w:left w:val="nil"/>
              <w:bottom w:val="nil"/>
              <w:right w:val="nil"/>
            </w:tcBorders>
            <w:shd w:val="clear" w:color="auto" w:fill="auto"/>
            <w:noWrap/>
            <w:vAlign w:val="bottom"/>
            <w:hideMark/>
          </w:tcPr>
          <w:p w14:paraId="5183CCA2" w14:textId="7EB64A51" w:rsidR="00A51CD1" w:rsidRPr="00E05337" w:rsidDel="007B5639" w:rsidRDefault="00A51CD1" w:rsidP="00E05337">
            <w:pPr>
              <w:suppressAutoHyphens w:val="0"/>
              <w:spacing w:after="0"/>
              <w:jc w:val="right"/>
              <w:rPr>
                <w:moveFrom w:id="968" w:author="Linderhof, Vincent" w:date="2016-03-06T14:45:00Z"/>
                <w:rFonts w:ascii="Times New Roman" w:eastAsia="Times New Roman" w:hAnsi="Times New Roman"/>
                <w:color w:val="000000"/>
                <w:sz w:val="24"/>
                <w:szCs w:val="24"/>
                <w:lang w:eastAsia="en-GB"/>
              </w:rPr>
            </w:pPr>
            <w:moveFrom w:id="969" w:author="Linderhof, Vincent" w:date="2016-03-06T14:45:00Z">
              <w:r w:rsidRPr="00E05337" w:rsidDel="007B5639">
                <w:rPr>
                  <w:rFonts w:ascii="Times New Roman" w:eastAsia="Times New Roman" w:hAnsi="Times New Roman"/>
                  <w:color w:val="000000"/>
                  <w:sz w:val="24"/>
                  <w:szCs w:val="24"/>
                  <w:lang w:eastAsia="en-GB"/>
                </w:rPr>
                <w:t>5.56</w:t>
              </w:r>
            </w:moveFrom>
          </w:p>
        </w:tc>
        <w:tc>
          <w:tcPr>
            <w:tcW w:w="1055" w:type="dxa"/>
            <w:tcBorders>
              <w:top w:val="nil"/>
              <w:left w:val="nil"/>
              <w:bottom w:val="nil"/>
              <w:right w:val="nil"/>
            </w:tcBorders>
            <w:shd w:val="clear" w:color="auto" w:fill="auto"/>
            <w:noWrap/>
            <w:vAlign w:val="bottom"/>
            <w:hideMark/>
          </w:tcPr>
          <w:p w14:paraId="484E3473" w14:textId="324DFD89" w:rsidR="00A51CD1" w:rsidRPr="00E05337" w:rsidDel="007B5639" w:rsidRDefault="00A51CD1" w:rsidP="00E05337">
            <w:pPr>
              <w:suppressAutoHyphens w:val="0"/>
              <w:spacing w:after="0"/>
              <w:jc w:val="right"/>
              <w:rPr>
                <w:moveFrom w:id="970" w:author="Linderhof, Vincent" w:date="2016-03-06T14:45:00Z"/>
                <w:rFonts w:ascii="Times New Roman" w:eastAsia="Times New Roman" w:hAnsi="Times New Roman"/>
                <w:color w:val="000000"/>
                <w:sz w:val="24"/>
                <w:szCs w:val="24"/>
                <w:lang w:eastAsia="en-GB"/>
              </w:rPr>
            </w:pPr>
            <w:moveFrom w:id="971" w:author="Linderhof, Vincent" w:date="2016-03-06T14:45:00Z">
              <w:r w:rsidRPr="00E05337" w:rsidDel="007B5639">
                <w:rPr>
                  <w:rFonts w:ascii="Times New Roman" w:eastAsia="Times New Roman" w:hAnsi="Times New Roman"/>
                  <w:color w:val="000000"/>
                  <w:sz w:val="24"/>
                  <w:szCs w:val="24"/>
                  <w:lang w:eastAsia="en-GB"/>
                </w:rPr>
                <w:t>29.79</w:t>
              </w:r>
            </w:moveFrom>
          </w:p>
        </w:tc>
        <w:tc>
          <w:tcPr>
            <w:tcW w:w="1055" w:type="dxa"/>
            <w:tcBorders>
              <w:top w:val="nil"/>
              <w:left w:val="nil"/>
              <w:bottom w:val="nil"/>
              <w:right w:val="nil"/>
            </w:tcBorders>
            <w:shd w:val="clear" w:color="auto" w:fill="auto"/>
            <w:noWrap/>
            <w:vAlign w:val="bottom"/>
            <w:hideMark/>
          </w:tcPr>
          <w:p w14:paraId="7B3EF232" w14:textId="75045133" w:rsidR="00A51CD1" w:rsidRPr="00E05337" w:rsidDel="007B5639" w:rsidRDefault="00A51CD1" w:rsidP="00E05337">
            <w:pPr>
              <w:suppressAutoHyphens w:val="0"/>
              <w:spacing w:after="0"/>
              <w:jc w:val="right"/>
              <w:rPr>
                <w:moveFrom w:id="972" w:author="Linderhof, Vincent" w:date="2016-03-06T14:45:00Z"/>
                <w:rFonts w:ascii="Times New Roman" w:eastAsia="Times New Roman" w:hAnsi="Times New Roman"/>
                <w:color w:val="000000"/>
                <w:sz w:val="24"/>
                <w:szCs w:val="24"/>
                <w:lang w:eastAsia="en-GB"/>
              </w:rPr>
            </w:pPr>
            <w:moveFrom w:id="973" w:author="Linderhof, Vincent" w:date="2016-03-06T14:45:00Z">
              <w:r w:rsidRPr="00E05337" w:rsidDel="007B5639">
                <w:rPr>
                  <w:rFonts w:ascii="Times New Roman" w:eastAsia="Times New Roman" w:hAnsi="Times New Roman"/>
                  <w:color w:val="000000"/>
                  <w:sz w:val="24"/>
                  <w:szCs w:val="24"/>
                  <w:lang w:eastAsia="en-GB"/>
                </w:rPr>
                <w:t>4.02</w:t>
              </w:r>
            </w:moveFrom>
          </w:p>
        </w:tc>
        <w:tc>
          <w:tcPr>
            <w:tcW w:w="1154" w:type="dxa"/>
            <w:tcBorders>
              <w:top w:val="nil"/>
              <w:left w:val="nil"/>
              <w:bottom w:val="nil"/>
              <w:right w:val="nil"/>
            </w:tcBorders>
            <w:shd w:val="clear" w:color="auto" w:fill="auto"/>
            <w:noWrap/>
            <w:vAlign w:val="bottom"/>
            <w:hideMark/>
          </w:tcPr>
          <w:p w14:paraId="38DE60E0" w14:textId="41AC08F7" w:rsidR="00A51CD1" w:rsidRPr="00E05337" w:rsidDel="007B5639" w:rsidRDefault="00A51CD1" w:rsidP="00E05337">
            <w:pPr>
              <w:suppressAutoHyphens w:val="0"/>
              <w:spacing w:after="0"/>
              <w:jc w:val="right"/>
              <w:rPr>
                <w:moveFrom w:id="974" w:author="Linderhof, Vincent" w:date="2016-03-06T14:45:00Z"/>
                <w:rFonts w:ascii="Times New Roman" w:eastAsia="Times New Roman" w:hAnsi="Times New Roman"/>
                <w:color w:val="000000"/>
                <w:sz w:val="24"/>
                <w:szCs w:val="24"/>
                <w:lang w:eastAsia="en-GB"/>
              </w:rPr>
            </w:pPr>
            <w:moveFrom w:id="975" w:author="Linderhof, Vincent" w:date="2016-03-06T14:45:00Z">
              <w:r w:rsidRPr="00E05337" w:rsidDel="007B5639">
                <w:rPr>
                  <w:rFonts w:ascii="Times New Roman" w:eastAsia="Times New Roman" w:hAnsi="Times New Roman"/>
                  <w:color w:val="000000"/>
                  <w:sz w:val="24"/>
                  <w:szCs w:val="24"/>
                  <w:lang w:eastAsia="en-GB"/>
                </w:rPr>
                <w:t>7.65</w:t>
              </w:r>
            </w:moveFrom>
          </w:p>
        </w:tc>
      </w:tr>
      <w:moveFromRangeEnd w:id="962"/>
      <w:tr w:rsidR="00664688" w:rsidRPr="00A0183E" w14:paraId="38BFAEC9" w14:textId="77777777" w:rsidTr="00E05337">
        <w:trPr>
          <w:trHeight w:val="20"/>
        </w:trPr>
        <w:tc>
          <w:tcPr>
            <w:tcW w:w="2766" w:type="dxa"/>
            <w:tcBorders>
              <w:top w:val="single" w:sz="4" w:space="0" w:color="auto"/>
              <w:left w:val="nil"/>
              <w:right w:val="nil"/>
            </w:tcBorders>
            <w:shd w:val="clear" w:color="auto" w:fill="auto"/>
            <w:noWrap/>
            <w:vAlign w:val="bottom"/>
          </w:tcPr>
          <w:p w14:paraId="18399FC8" w14:textId="2CA1269E" w:rsidR="00664688" w:rsidRPr="00E05337" w:rsidRDefault="00664688"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Household characteristics</w:t>
            </w:r>
          </w:p>
        </w:tc>
        <w:tc>
          <w:tcPr>
            <w:tcW w:w="1055" w:type="dxa"/>
            <w:tcBorders>
              <w:top w:val="single" w:sz="4" w:space="0" w:color="auto"/>
              <w:left w:val="nil"/>
              <w:right w:val="nil"/>
            </w:tcBorders>
            <w:shd w:val="clear" w:color="auto" w:fill="auto"/>
            <w:noWrap/>
            <w:vAlign w:val="bottom"/>
          </w:tcPr>
          <w:p w14:paraId="75B388D4"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039530AB"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0D78C925"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6DC94CAE"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5E8FB0E9"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154" w:type="dxa"/>
            <w:tcBorders>
              <w:top w:val="single" w:sz="4" w:space="0" w:color="auto"/>
              <w:left w:val="nil"/>
              <w:right w:val="nil"/>
            </w:tcBorders>
            <w:shd w:val="clear" w:color="auto" w:fill="auto"/>
            <w:noWrap/>
            <w:vAlign w:val="bottom"/>
          </w:tcPr>
          <w:p w14:paraId="4982C4AB"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r>
      <w:tr w:rsidR="00664688" w:rsidRPr="00A0183E" w14:paraId="0BC89C10" w14:textId="77777777" w:rsidTr="00E05337">
        <w:trPr>
          <w:trHeight w:val="20"/>
        </w:trPr>
        <w:tc>
          <w:tcPr>
            <w:tcW w:w="2766" w:type="dxa"/>
            <w:tcBorders>
              <w:left w:val="nil"/>
              <w:bottom w:val="nil"/>
              <w:right w:val="nil"/>
            </w:tcBorders>
            <w:shd w:val="clear" w:color="auto" w:fill="auto"/>
            <w:noWrap/>
            <w:vAlign w:val="bottom"/>
            <w:hideMark/>
          </w:tcPr>
          <w:p w14:paraId="6327702F"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1055" w:type="dxa"/>
            <w:tcBorders>
              <w:left w:val="nil"/>
              <w:bottom w:val="nil"/>
              <w:right w:val="nil"/>
            </w:tcBorders>
            <w:shd w:val="clear" w:color="auto" w:fill="auto"/>
            <w:noWrap/>
            <w:vAlign w:val="bottom"/>
            <w:hideMark/>
          </w:tcPr>
          <w:p w14:paraId="7B07959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6.87</w:t>
            </w:r>
          </w:p>
        </w:tc>
        <w:tc>
          <w:tcPr>
            <w:tcW w:w="1055" w:type="dxa"/>
            <w:tcBorders>
              <w:left w:val="nil"/>
              <w:bottom w:val="nil"/>
              <w:right w:val="nil"/>
            </w:tcBorders>
            <w:shd w:val="clear" w:color="auto" w:fill="auto"/>
            <w:noWrap/>
            <w:vAlign w:val="bottom"/>
            <w:hideMark/>
          </w:tcPr>
          <w:p w14:paraId="6D02858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3.23</w:t>
            </w:r>
          </w:p>
        </w:tc>
        <w:tc>
          <w:tcPr>
            <w:tcW w:w="1055" w:type="dxa"/>
            <w:tcBorders>
              <w:left w:val="nil"/>
              <w:bottom w:val="nil"/>
              <w:right w:val="nil"/>
            </w:tcBorders>
            <w:shd w:val="clear" w:color="auto" w:fill="auto"/>
            <w:noWrap/>
            <w:vAlign w:val="bottom"/>
            <w:hideMark/>
          </w:tcPr>
          <w:p w14:paraId="14C8F3B2"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7.53</w:t>
            </w:r>
          </w:p>
        </w:tc>
        <w:tc>
          <w:tcPr>
            <w:tcW w:w="1055" w:type="dxa"/>
            <w:tcBorders>
              <w:left w:val="nil"/>
              <w:bottom w:val="nil"/>
              <w:right w:val="nil"/>
            </w:tcBorders>
            <w:shd w:val="clear" w:color="auto" w:fill="auto"/>
            <w:noWrap/>
            <w:vAlign w:val="bottom"/>
            <w:hideMark/>
          </w:tcPr>
          <w:p w14:paraId="7C39A5F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3.49</w:t>
            </w:r>
          </w:p>
        </w:tc>
        <w:tc>
          <w:tcPr>
            <w:tcW w:w="1055" w:type="dxa"/>
            <w:tcBorders>
              <w:left w:val="nil"/>
              <w:bottom w:val="nil"/>
              <w:right w:val="nil"/>
            </w:tcBorders>
            <w:shd w:val="clear" w:color="auto" w:fill="auto"/>
            <w:noWrap/>
            <w:vAlign w:val="bottom"/>
            <w:hideMark/>
          </w:tcPr>
          <w:p w14:paraId="4A9FE3D2"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8.15</w:t>
            </w:r>
          </w:p>
        </w:tc>
        <w:tc>
          <w:tcPr>
            <w:tcW w:w="1154" w:type="dxa"/>
            <w:tcBorders>
              <w:left w:val="nil"/>
              <w:bottom w:val="nil"/>
              <w:right w:val="nil"/>
            </w:tcBorders>
            <w:shd w:val="clear" w:color="auto" w:fill="auto"/>
            <w:noWrap/>
            <w:vAlign w:val="bottom"/>
            <w:hideMark/>
          </w:tcPr>
          <w:p w14:paraId="72F3BDE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3.80</w:t>
            </w:r>
          </w:p>
        </w:tc>
      </w:tr>
      <w:tr w:rsidR="00664688" w:rsidRPr="00A0183E" w14:paraId="5A27E3F0" w14:textId="77777777" w:rsidTr="00E05337">
        <w:trPr>
          <w:trHeight w:val="20"/>
        </w:trPr>
        <w:tc>
          <w:tcPr>
            <w:tcW w:w="2766" w:type="dxa"/>
            <w:tcBorders>
              <w:top w:val="nil"/>
              <w:left w:val="nil"/>
              <w:bottom w:val="nil"/>
              <w:right w:val="nil"/>
            </w:tcBorders>
            <w:shd w:val="clear" w:color="auto" w:fill="auto"/>
            <w:noWrap/>
            <w:vAlign w:val="bottom"/>
            <w:hideMark/>
          </w:tcPr>
          <w:p w14:paraId="2A17C930"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head household</w:t>
            </w:r>
          </w:p>
        </w:tc>
        <w:tc>
          <w:tcPr>
            <w:tcW w:w="1055" w:type="dxa"/>
            <w:tcBorders>
              <w:top w:val="nil"/>
              <w:left w:val="nil"/>
              <w:bottom w:val="nil"/>
              <w:right w:val="nil"/>
            </w:tcBorders>
            <w:shd w:val="clear" w:color="auto" w:fill="auto"/>
            <w:noWrap/>
            <w:vAlign w:val="bottom"/>
            <w:hideMark/>
          </w:tcPr>
          <w:p w14:paraId="6D8DF2D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47.15</w:t>
            </w:r>
          </w:p>
        </w:tc>
        <w:tc>
          <w:tcPr>
            <w:tcW w:w="1055" w:type="dxa"/>
            <w:tcBorders>
              <w:top w:val="nil"/>
              <w:left w:val="nil"/>
              <w:bottom w:val="nil"/>
              <w:right w:val="nil"/>
            </w:tcBorders>
            <w:shd w:val="clear" w:color="auto" w:fill="auto"/>
            <w:noWrap/>
            <w:vAlign w:val="bottom"/>
            <w:hideMark/>
          </w:tcPr>
          <w:p w14:paraId="79A9984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15.01</w:t>
            </w:r>
          </w:p>
        </w:tc>
        <w:tc>
          <w:tcPr>
            <w:tcW w:w="1055" w:type="dxa"/>
            <w:tcBorders>
              <w:top w:val="nil"/>
              <w:left w:val="nil"/>
              <w:bottom w:val="nil"/>
              <w:right w:val="nil"/>
            </w:tcBorders>
            <w:shd w:val="clear" w:color="auto" w:fill="auto"/>
            <w:noWrap/>
            <w:vAlign w:val="bottom"/>
            <w:hideMark/>
          </w:tcPr>
          <w:p w14:paraId="7A4430A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47.82</w:t>
            </w:r>
          </w:p>
        </w:tc>
        <w:tc>
          <w:tcPr>
            <w:tcW w:w="1055" w:type="dxa"/>
            <w:tcBorders>
              <w:top w:val="nil"/>
              <w:left w:val="nil"/>
              <w:bottom w:val="nil"/>
              <w:right w:val="nil"/>
            </w:tcBorders>
            <w:shd w:val="clear" w:color="auto" w:fill="auto"/>
            <w:noWrap/>
            <w:vAlign w:val="bottom"/>
            <w:hideMark/>
          </w:tcPr>
          <w:p w14:paraId="250BC53F"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15.01</w:t>
            </w:r>
          </w:p>
        </w:tc>
        <w:tc>
          <w:tcPr>
            <w:tcW w:w="1055" w:type="dxa"/>
            <w:tcBorders>
              <w:top w:val="nil"/>
              <w:left w:val="nil"/>
              <w:bottom w:val="nil"/>
              <w:right w:val="nil"/>
            </w:tcBorders>
            <w:shd w:val="clear" w:color="auto" w:fill="auto"/>
            <w:noWrap/>
            <w:vAlign w:val="bottom"/>
            <w:hideMark/>
          </w:tcPr>
          <w:p w14:paraId="4F9AD37C"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48.67</w:t>
            </w:r>
          </w:p>
        </w:tc>
        <w:tc>
          <w:tcPr>
            <w:tcW w:w="1154" w:type="dxa"/>
            <w:tcBorders>
              <w:top w:val="nil"/>
              <w:left w:val="nil"/>
              <w:bottom w:val="nil"/>
              <w:right w:val="nil"/>
            </w:tcBorders>
            <w:shd w:val="clear" w:color="auto" w:fill="auto"/>
            <w:noWrap/>
            <w:vAlign w:val="bottom"/>
            <w:hideMark/>
          </w:tcPr>
          <w:p w14:paraId="01B00E7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14.77</w:t>
            </w:r>
          </w:p>
        </w:tc>
      </w:tr>
      <w:tr w:rsidR="00664688" w:rsidRPr="00A0183E" w14:paraId="1E4192C3" w14:textId="77777777" w:rsidTr="00E05337">
        <w:trPr>
          <w:trHeight w:val="20"/>
        </w:trPr>
        <w:tc>
          <w:tcPr>
            <w:tcW w:w="2766" w:type="dxa"/>
            <w:tcBorders>
              <w:top w:val="nil"/>
              <w:left w:val="nil"/>
              <w:bottom w:val="nil"/>
              <w:right w:val="nil"/>
            </w:tcBorders>
            <w:shd w:val="clear" w:color="auto" w:fill="auto"/>
            <w:noWrap/>
            <w:vAlign w:val="bottom"/>
            <w:hideMark/>
          </w:tcPr>
          <w:p w14:paraId="47605FEE"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commentRangeStart w:id="976"/>
            <w:r w:rsidRPr="00E05337">
              <w:rPr>
                <w:rFonts w:ascii="Times New Roman" w:eastAsia="Times New Roman" w:hAnsi="Times New Roman"/>
                <w:color w:val="000000"/>
                <w:sz w:val="24"/>
                <w:szCs w:val="24"/>
                <w:lang w:eastAsia="en-GB"/>
              </w:rPr>
              <w:t>Education level head household</w:t>
            </w:r>
            <w:commentRangeEnd w:id="976"/>
            <w:r w:rsidR="00786273" w:rsidRPr="00E05337">
              <w:rPr>
                <w:rStyle w:val="CommentReference"/>
                <w:rFonts w:ascii="Times New Roman" w:hAnsi="Times New Roman"/>
                <w:sz w:val="24"/>
                <w:szCs w:val="24"/>
              </w:rPr>
              <w:commentReference w:id="976"/>
            </w:r>
          </w:p>
        </w:tc>
        <w:tc>
          <w:tcPr>
            <w:tcW w:w="1055" w:type="dxa"/>
            <w:tcBorders>
              <w:top w:val="nil"/>
              <w:left w:val="nil"/>
              <w:bottom w:val="nil"/>
              <w:right w:val="nil"/>
            </w:tcBorders>
            <w:shd w:val="clear" w:color="auto" w:fill="auto"/>
            <w:noWrap/>
            <w:vAlign w:val="bottom"/>
            <w:hideMark/>
          </w:tcPr>
          <w:p w14:paraId="574D13F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20.64</w:t>
            </w:r>
          </w:p>
        </w:tc>
        <w:tc>
          <w:tcPr>
            <w:tcW w:w="1055" w:type="dxa"/>
            <w:tcBorders>
              <w:top w:val="nil"/>
              <w:left w:val="nil"/>
              <w:bottom w:val="nil"/>
              <w:right w:val="nil"/>
            </w:tcBorders>
            <w:shd w:val="clear" w:color="auto" w:fill="auto"/>
            <w:noWrap/>
            <w:vAlign w:val="bottom"/>
            <w:hideMark/>
          </w:tcPr>
          <w:p w14:paraId="4303B0C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10.78</w:t>
            </w:r>
          </w:p>
        </w:tc>
        <w:tc>
          <w:tcPr>
            <w:tcW w:w="1055" w:type="dxa"/>
            <w:tcBorders>
              <w:top w:val="nil"/>
              <w:left w:val="nil"/>
              <w:bottom w:val="nil"/>
              <w:right w:val="nil"/>
            </w:tcBorders>
            <w:shd w:val="clear" w:color="auto" w:fill="auto"/>
            <w:noWrap/>
            <w:vAlign w:val="bottom"/>
            <w:hideMark/>
          </w:tcPr>
          <w:p w14:paraId="7FA208D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21.10</w:t>
            </w:r>
          </w:p>
        </w:tc>
        <w:tc>
          <w:tcPr>
            <w:tcW w:w="1055" w:type="dxa"/>
            <w:tcBorders>
              <w:top w:val="nil"/>
              <w:left w:val="nil"/>
              <w:bottom w:val="nil"/>
              <w:right w:val="nil"/>
            </w:tcBorders>
            <w:shd w:val="clear" w:color="auto" w:fill="auto"/>
            <w:noWrap/>
            <w:vAlign w:val="bottom"/>
            <w:hideMark/>
          </w:tcPr>
          <w:p w14:paraId="063A7A6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11.86</w:t>
            </w:r>
          </w:p>
        </w:tc>
        <w:tc>
          <w:tcPr>
            <w:tcW w:w="1055" w:type="dxa"/>
            <w:tcBorders>
              <w:top w:val="nil"/>
              <w:left w:val="nil"/>
              <w:bottom w:val="nil"/>
              <w:right w:val="nil"/>
            </w:tcBorders>
            <w:shd w:val="clear" w:color="auto" w:fill="auto"/>
            <w:noWrap/>
            <w:vAlign w:val="bottom"/>
            <w:hideMark/>
          </w:tcPr>
          <w:p w14:paraId="0C756D0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20.61</w:t>
            </w:r>
          </w:p>
        </w:tc>
        <w:tc>
          <w:tcPr>
            <w:tcW w:w="1154" w:type="dxa"/>
            <w:tcBorders>
              <w:top w:val="nil"/>
              <w:left w:val="nil"/>
              <w:bottom w:val="nil"/>
              <w:right w:val="nil"/>
            </w:tcBorders>
            <w:shd w:val="clear" w:color="auto" w:fill="auto"/>
            <w:noWrap/>
            <w:vAlign w:val="bottom"/>
            <w:hideMark/>
          </w:tcPr>
          <w:p w14:paraId="0FE34E5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11.22</w:t>
            </w:r>
          </w:p>
        </w:tc>
      </w:tr>
      <w:tr w:rsidR="009C10C4" w:rsidRPr="00A0183E" w14:paraId="3E3DD398" w14:textId="77777777" w:rsidTr="00E05337">
        <w:trPr>
          <w:trHeight w:val="20"/>
        </w:trPr>
        <w:tc>
          <w:tcPr>
            <w:tcW w:w="2766" w:type="dxa"/>
            <w:tcBorders>
              <w:top w:val="nil"/>
              <w:left w:val="nil"/>
              <w:bottom w:val="nil"/>
              <w:right w:val="nil"/>
            </w:tcBorders>
            <w:shd w:val="clear" w:color="auto" w:fill="auto"/>
            <w:noWrap/>
            <w:vAlign w:val="bottom"/>
            <w:hideMark/>
          </w:tcPr>
          <w:p w14:paraId="3C5EAC35" w14:textId="77777777" w:rsidR="009C10C4" w:rsidRPr="00E05337" w:rsidRDefault="009C10C4"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1055" w:type="dxa"/>
            <w:tcBorders>
              <w:top w:val="nil"/>
              <w:left w:val="nil"/>
              <w:bottom w:val="nil"/>
              <w:right w:val="nil"/>
            </w:tcBorders>
            <w:shd w:val="clear" w:color="auto" w:fill="auto"/>
            <w:noWrap/>
            <w:vAlign w:val="bottom"/>
            <w:hideMark/>
          </w:tcPr>
          <w:p w14:paraId="170134AA" w14:textId="632C29B5"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250.</w:t>
            </w:r>
            <w:r w:rsidR="00A0183E">
              <w:rPr>
                <w:rFonts w:ascii="Times New Roman" w:eastAsia="Times New Roman" w:hAnsi="Times New Roman"/>
                <w:color w:val="000000"/>
                <w:sz w:val="24"/>
                <w:szCs w:val="24"/>
                <w:lang w:eastAsia="en-GB"/>
              </w:rPr>
              <w:t>2</w:t>
            </w:r>
          </w:p>
        </w:tc>
        <w:tc>
          <w:tcPr>
            <w:tcW w:w="1055" w:type="dxa"/>
            <w:tcBorders>
              <w:top w:val="nil"/>
              <w:left w:val="nil"/>
              <w:bottom w:val="nil"/>
              <w:right w:val="nil"/>
            </w:tcBorders>
            <w:shd w:val="clear" w:color="auto" w:fill="auto"/>
            <w:noWrap/>
            <w:vAlign w:val="bottom"/>
            <w:hideMark/>
          </w:tcPr>
          <w:p w14:paraId="244E1535" w14:textId="2C983454"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365.</w:t>
            </w:r>
            <w:r w:rsidR="00A0183E">
              <w:rPr>
                <w:rFonts w:ascii="Times New Roman" w:eastAsia="Times New Roman" w:hAnsi="Times New Roman"/>
                <w:color w:val="000000"/>
                <w:sz w:val="24"/>
                <w:szCs w:val="24"/>
                <w:lang w:eastAsia="en-GB"/>
              </w:rPr>
              <w:t>1</w:t>
            </w:r>
          </w:p>
        </w:tc>
        <w:tc>
          <w:tcPr>
            <w:tcW w:w="1055" w:type="dxa"/>
            <w:tcBorders>
              <w:top w:val="nil"/>
              <w:left w:val="nil"/>
              <w:bottom w:val="nil"/>
              <w:right w:val="nil"/>
            </w:tcBorders>
            <w:shd w:val="clear" w:color="auto" w:fill="auto"/>
            <w:noWrap/>
            <w:vAlign w:val="bottom"/>
            <w:hideMark/>
          </w:tcPr>
          <w:p w14:paraId="6290559D" w14:textId="332D009D"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w:t>
            </w:r>
            <w:r w:rsidR="00A0183E">
              <w:rPr>
                <w:rFonts w:ascii="Times New Roman" w:eastAsia="Times New Roman" w:hAnsi="Times New Roman"/>
                <w:color w:val="000000"/>
                <w:sz w:val="24"/>
                <w:szCs w:val="24"/>
                <w:lang w:eastAsia="en-GB"/>
              </w:rPr>
              <w:t>3</w:t>
            </w:r>
            <w:r w:rsidRPr="00E05337">
              <w:rPr>
                <w:rFonts w:ascii="Times New Roman" w:eastAsia="Times New Roman" w:hAnsi="Times New Roman"/>
                <w:color w:val="000000"/>
                <w:sz w:val="24"/>
                <w:szCs w:val="24"/>
                <w:lang w:eastAsia="en-GB"/>
              </w:rPr>
              <w:t>.</w:t>
            </w:r>
            <w:r w:rsidR="00A0183E">
              <w:rPr>
                <w:rFonts w:ascii="Times New Roman" w:eastAsia="Times New Roman" w:hAnsi="Times New Roman"/>
                <w:color w:val="000000"/>
                <w:sz w:val="24"/>
                <w:szCs w:val="24"/>
                <w:lang w:eastAsia="en-GB"/>
              </w:rPr>
              <w:t>0</w:t>
            </w:r>
          </w:p>
        </w:tc>
        <w:tc>
          <w:tcPr>
            <w:tcW w:w="1055" w:type="dxa"/>
            <w:tcBorders>
              <w:top w:val="nil"/>
              <w:left w:val="nil"/>
              <w:bottom w:val="nil"/>
              <w:right w:val="nil"/>
            </w:tcBorders>
            <w:shd w:val="clear" w:color="auto" w:fill="auto"/>
            <w:noWrap/>
            <w:vAlign w:val="bottom"/>
            <w:hideMark/>
          </w:tcPr>
          <w:p w14:paraId="56314D30" w14:textId="4BE0DB3C"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428.8</w:t>
            </w:r>
          </w:p>
        </w:tc>
        <w:tc>
          <w:tcPr>
            <w:tcW w:w="1055" w:type="dxa"/>
            <w:tcBorders>
              <w:top w:val="nil"/>
              <w:left w:val="nil"/>
              <w:bottom w:val="nil"/>
              <w:right w:val="nil"/>
            </w:tcBorders>
            <w:shd w:val="clear" w:color="auto" w:fill="auto"/>
            <w:noWrap/>
            <w:vAlign w:val="bottom"/>
            <w:hideMark/>
          </w:tcPr>
          <w:p w14:paraId="3C6B0C85" w14:textId="60D39D5F"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297.0</w:t>
            </w:r>
          </w:p>
        </w:tc>
        <w:tc>
          <w:tcPr>
            <w:tcW w:w="1154" w:type="dxa"/>
            <w:tcBorders>
              <w:top w:val="nil"/>
              <w:left w:val="nil"/>
              <w:bottom w:val="nil"/>
              <w:right w:val="nil"/>
            </w:tcBorders>
            <w:shd w:val="clear" w:color="auto" w:fill="auto"/>
            <w:noWrap/>
            <w:vAlign w:val="bottom"/>
            <w:hideMark/>
          </w:tcPr>
          <w:p w14:paraId="71CC1B3C" w14:textId="245DE766"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464.6</w:t>
            </w:r>
          </w:p>
        </w:tc>
      </w:tr>
      <w:tr w:rsidR="009C10C4" w:rsidRPr="00A0183E" w14:paraId="27DF5C8F" w14:textId="77777777" w:rsidTr="00E05337">
        <w:trPr>
          <w:trHeight w:val="20"/>
        </w:trPr>
        <w:tc>
          <w:tcPr>
            <w:tcW w:w="2766" w:type="dxa"/>
            <w:tcBorders>
              <w:top w:val="nil"/>
              <w:left w:val="nil"/>
              <w:bottom w:val="nil"/>
              <w:right w:val="nil"/>
            </w:tcBorders>
            <w:shd w:val="clear" w:color="auto" w:fill="auto"/>
            <w:noWrap/>
            <w:vAlign w:val="bottom"/>
            <w:hideMark/>
          </w:tcPr>
          <w:p w14:paraId="64EB3F5D" w14:textId="77777777" w:rsidR="009C10C4" w:rsidRPr="00E05337" w:rsidRDefault="009C10C4"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Non-food expenditure</w:t>
            </w:r>
          </w:p>
        </w:tc>
        <w:tc>
          <w:tcPr>
            <w:tcW w:w="1055" w:type="dxa"/>
            <w:tcBorders>
              <w:top w:val="nil"/>
              <w:left w:val="nil"/>
              <w:bottom w:val="nil"/>
              <w:right w:val="nil"/>
            </w:tcBorders>
            <w:shd w:val="clear" w:color="auto" w:fill="auto"/>
            <w:noWrap/>
            <w:vAlign w:val="bottom"/>
            <w:hideMark/>
          </w:tcPr>
          <w:p w14:paraId="2FEAC820" w14:textId="23384DF6"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201.</w:t>
            </w:r>
            <w:r w:rsidR="00A0183E">
              <w:rPr>
                <w:rFonts w:ascii="Times New Roman" w:eastAsia="Times New Roman" w:hAnsi="Times New Roman"/>
                <w:color w:val="000000"/>
                <w:sz w:val="24"/>
                <w:szCs w:val="24"/>
                <w:lang w:eastAsia="en-GB"/>
              </w:rPr>
              <w:t>7</w:t>
            </w:r>
          </w:p>
        </w:tc>
        <w:tc>
          <w:tcPr>
            <w:tcW w:w="1055" w:type="dxa"/>
            <w:tcBorders>
              <w:top w:val="nil"/>
              <w:left w:val="nil"/>
              <w:bottom w:val="nil"/>
              <w:right w:val="nil"/>
            </w:tcBorders>
            <w:shd w:val="clear" w:color="auto" w:fill="auto"/>
            <w:noWrap/>
            <w:vAlign w:val="bottom"/>
            <w:hideMark/>
          </w:tcPr>
          <w:p w14:paraId="5D0C3855" w14:textId="4F931FDE"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537.3</w:t>
            </w:r>
          </w:p>
        </w:tc>
        <w:tc>
          <w:tcPr>
            <w:tcW w:w="1055" w:type="dxa"/>
            <w:tcBorders>
              <w:top w:val="nil"/>
              <w:left w:val="nil"/>
              <w:bottom w:val="nil"/>
              <w:right w:val="nil"/>
            </w:tcBorders>
            <w:shd w:val="clear" w:color="auto" w:fill="auto"/>
            <w:noWrap/>
            <w:vAlign w:val="bottom"/>
            <w:hideMark/>
          </w:tcPr>
          <w:p w14:paraId="38DA045F" w14:textId="527AD6B9"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144.</w:t>
            </w:r>
            <w:r w:rsidR="00A0183E">
              <w:rPr>
                <w:rFonts w:ascii="Times New Roman" w:eastAsia="Times New Roman" w:hAnsi="Times New Roman"/>
                <w:color w:val="000000"/>
                <w:sz w:val="24"/>
                <w:szCs w:val="24"/>
                <w:lang w:eastAsia="en-GB"/>
              </w:rPr>
              <w:t>5</w:t>
            </w:r>
          </w:p>
        </w:tc>
        <w:tc>
          <w:tcPr>
            <w:tcW w:w="1055" w:type="dxa"/>
            <w:tcBorders>
              <w:top w:val="nil"/>
              <w:left w:val="nil"/>
              <w:bottom w:val="nil"/>
              <w:right w:val="nil"/>
            </w:tcBorders>
            <w:shd w:val="clear" w:color="auto" w:fill="auto"/>
            <w:noWrap/>
            <w:vAlign w:val="bottom"/>
            <w:hideMark/>
          </w:tcPr>
          <w:p w14:paraId="1EE69525" w14:textId="6D19E95E"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363.4</w:t>
            </w:r>
          </w:p>
        </w:tc>
        <w:tc>
          <w:tcPr>
            <w:tcW w:w="1055" w:type="dxa"/>
            <w:tcBorders>
              <w:top w:val="nil"/>
              <w:left w:val="nil"/>
              <w:bottom w:val="nil"/>
              <w:right w:val="nil"/>
            </w:tcBorders>
            <w:shd w:val="clear" w:color="auto" w:fill="auto"/>
            <w:noWrap/>
            <w:vAlign w:val="bottom"/>
            <w:hideMark/>
          </w:tcPr>
          <w:p w14:paraId="0EF45DBF" w14:textId="3A1B5B35"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148.</w:t>
            </w:r>
            <w:r>
              <w:rPr>
                <w:rFonts w:ascii="Times New Roman" w:eastAsia="Times New Roman" w:hAnsi="Times New Roman"/>
                <w:color w:val="000000"/>
                <w:sz w:val="24"/>
                <w:szCs w:val="24"/>
                <w:lang w:eastAsia="en-GB"/>
              </w:rPr>
              <w:t>4</w:t>
            </w:r>
          </w:p>
        </w:tc>
        <w:tc>
          <w:tcPr>
            <w:tcW w:w="1154" w:type="dxa"/>
            <w:tcBorders>
              <w:top w:val="nil"/>
              <w:left w:val="nil"/>
              <w:bottom w:val="nil"/>
              <w:right w:val="nil"/>
            </w:tcBorders>
            <w:shd w:val="clear" w:color="auto" w:fill="auto"/>
            <w:noWrap/>
            <w:vAlign w:val="bottom"/>
            <w:hideMark/>
          </w:tcPr>
          <w:p w14:paraId="4FBD2FCB" w14:textId="25C803ED"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701.</w:t>
            </w:r>
            <w:r>
              <w:rPr>
                <w:rFonts w:ascii="Times New Roman" w:eastAsia="Times New Roman" w:hAnsi="Times New Roman"/>
                <w:color w:val="000000"/>
                <w:sz w:val="24"/>
                <w:szCs w:val="24"/>
                <w:lang w:eastAsia="en-GB"/>
              </w:rPr>
              <w:t>3</w:t>
            </w:r>
          </w:p>
        </w:tc>
      </w:tr>
      <w:tr w:rsidR="00664688" w:rsidRPr="00A0183E" w14:paraId="20F54E0D" w14:textId="77777777" w:rsidTr="00E05337">
        <w:trPr>
          <w:trHeight w:val="20"/>
        </w:trPr>
        <w:tc>
          <w:tcPr>
            <w:tcW w:w="2766" w:type="dxa"/>
            <w:tcBorders>
              <w:top w:val="single" w:sz="4" w:space="0" w:color="auto"/>
              <w:left w:val="nil"/>
              <w:bottom w:val="nil"/>
              <w:right w:val="nil"/>
            </w:tcBorders>
            <w:shd w:val="clear" w:color="auto" w:fill="auto"/>
            <w:noWrap/>
            <w:vAlign w:val="bottom"/>
          </w:tcPr>
          <w:p w14:paraId="703F3186" w14:textId="77777777" w:rsidR="00664688" w:rsidRPr="00E05337" w:rsidRDefault="00664688"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Income sources</w:t>
            </w:r>
          </w:p>
        </w:tc>
        <w:tc>
          <w:tcPr>
            <w:tcW w:w="1055" w:type="dxa"/>
            <w:tcBorders>
              <w:top w:val="single" w:sz="4" w:space="0" w:color="auto"/>
              <w:left w:val="nil"/>
              <w:bottom w:val="nil"/>
              <w:right w:val="nil"/>
            </w:tcBorders>
            <w:shd w:val="clear" w:color="auto" w:fill="auto"/>
            <w:noWrap/>
            <w:vAlign w:val="bottom"/>
          </w:tcPr>
          <w:p w14:paraId="435BCC7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33BF51D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4DB3547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73BC04E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F155AE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single" w:sz="4" w:space="0" w:color="auto"/>
              <w:left w:val="nil"/>
              <w:bottom w:val="nil"/>
              <w:right w:val="nil"/>
            </w:tcBorders>
            <w:shd w:val="clear" w:color="auto" w:fill="auto"/>
            <w:noWrap/>
            <w:vAlign w:val="bottom"/>
          </w:tcPr>
          <w:p w14:paraId="414C235C"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r>
      <w:tr w:rsidR="00664688" w:rsidRPr="00A0183E" w14:paraId="27A5BF84" w14:textId="77777777" w:rsidTr="00E05337">
        <w:trPr>
          <w:trHeight w:val="20"/>
        </w:trPr>
        <w:tc>
          <w:tcPr>
            <w:tcW w:w="2766" w:type="dxa"/>
            <w:tcBorders>
              <w:top w:val="nil"/>
              <w:left w:val="nil"/>
              <w:bottom w:val="nil"/>
              <w:right w:val="nil"/>
            </w:tcBorders>
            <w:shd w:val="clear" w:color="auto" w:fill="auto"/>
            <w:noWrap/>
            <w:vAlign w:val="bottom"/>
            <w:hideMark/>
          </w:tcPr>
          <w:p w14:paraId="7DC00317"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Total household income</w:t>
            </w:r>
          </w:p>
        </w:tc>
        <w:tc>
          <w:tcPr>
            <w:tcW w:w="1055" w:type="dxa"/>
            <w:tcBorders>
              <w:top w:val="nil"/>
              <w:left w:val="nil"/>
              <w:bottom w:val="nil"/>
              <w:right w:val="nil"/>
            </w:tcBorders>
            <w:shd w:val="clear" w:color="auto" w:fill="auto"/>
            <w:noWrap/>
            <w:vAlign w:val="bottom"/>
            <w:hideMark/>
          </w:tcPr>
          <w:p w14:paraId="4A43764D" w14:textId="08ACFD60"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1,754.</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191E45DC" w14:textId="6F80F2D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6,484.</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396AD340" w14:textId="40F0E6F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1,739.</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52371F48" w14:textId="74D968D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7,515.3</w:t>
            </w:r>
          </w:p>
        </w:tc>
        <w:tc>
          <w:tcPr>
            <w:tcW w:w="1055" w:type="dxa"/>
            <w:tcBorders>
              <w:top w:val="nil"/>
              <w:left w:val="nil"/>
              <w:bottom w:val="nil"/>
              <w:right w:val="nil"/>
            </w:tcBorders>
            <w:shd w:val="clear" w:color="auto" w:fill="auto"/>
            <w:noWrap/>
            <w:vAlign w:val="bottom"/>
            <w:hideMark/>
          </w:tcPr>
          <w:p w14:paraId="27B7EF9D" w14:textId="5399165E"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1,807.</w:t>
            </w:r>
            <w:r w:rsidR="00A0183E">
              <w:rPr>
                <w:rFonts w:ascii="Times New Roman" w:eastAsia="Times New Roman" w:hAnsi="Times New Roman"/>
                <w:color w:val="000000"/>
                <w:sz w:val="24"/>
                <w:szCs w:val="24"/>
                <w:lang w:eastAsia="en-GB"/>
              </w:rPr>
              <w:t>6</w:t>
            </w:r>
          </w:p>
        </w:tc>
        <w:tc>
          <w:tcPr>
            <w:tcW w:w="1154" w:type="dxa"/>
            <w:tcBorders>
              <w:top w:val="nil"/>
              <w:left w:val="nil"/>
              <w:bottom w:val="nil"/>
              <w:right w:val="nil"/>
            </w:tcBorders>
            <w:shd w:val="clear" w:color="auto" w:fill="auto"/>
            <w:noWrap/>
            <w:vAlign w:val="bottom"/>
            <w:hideMark/>
          </w:tcPr>
          <w:p w14:paraId="5670276F" w14:textId="05111E2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5,011.</w:t>
            </w:r>
            <w:r w:rsidR="00A0183E">
              <w:rPr>
                <w:rFonts w:ascii="Times New Roman" w:eastAsia="Times New Roman" w:hAnsi="Times New Roman"/>
                <w:color w:val="000000"/>
                <w:sz w:val="24"/>
                <w:szCs w:val="24"/>
                <w:lang w:eastAsia="en-GB"/>
              </w:rPr>
              <w:t>4</w:t>
            </w:r>
          </w:p>
        </w:tc>
      </w:tr>
      <w:tr w:rsidR="00664688" w:rsidRPr="00A0183E" w14:paraId="32175BE5" w14:textId="77777777" w:rsidTr="00E05337">
        <w:trPr>
          <w:trHeight w:val="20"/>
        </w:trPr>
        <w:tc>
          <w:tcPr>
            <w:tcW w:w="2766" w:type="dxa"/>
            <w:tcBorders>
              <w:top w:val="nil"/>
              <w:left w:val="nil"/>
              <w:bottom w:val="nil"/>
              <w:right w:val="nil"/>
            </w:tcBorders>
            <w:shd w:val="clear" w:color="auto" w:fill="auto"/>
            <w:noWrap/>
            <w:vAlign w:val="bottom"/>
            <w:hideMark/>
          </w:tcPr>
          <w:p w14:paraId="1CB0FDE7" w14:textId="74B20766" w:rsidR="00664688" w:rsidRPr="00E05337" w:rsidRDefault="00CB13D0" w:rsidP="00CB13D0">
            <w:pPr>
              <w:suppressAutoHyphens w:val="0"/>
              <w:spacing w:after="0"/>
              <w:rPr>
                <w:rFonts w:ascii="Times New Roman" w:eastAsia="Times New Roman" w:hAnsi="Times New Roman"/>
                <w:color w:val="000000"/>
                <w:sz w:val="24"/>
                <w:szCs w:val="24"/>
                <w:lang w:eastAsia="en-GB"/>
              </w:rPr>
              <w:pPrChange w:id="977" w:author="Linderhof, Vincent" w:date="2016-03-06T17:34:00Z">
                <w:pPr>
                  <w:suppressAutoHyphens w:val="0"/>
                  <w:spacing w:after="0"/>
                </w:pPr>
              </w:pPrChange>
            </w:pPr>
            <w:ins w:id="978" w:author="Linderhof, Vincent" w:date="2016-03-06T17:34:00Z">
              <w:r>
                <w:rPr>
                  <w:rFonts w:ascii="Times New Roman" w:eastAsia="Times New Roman" w:hAnsi="Times New Roman"/>
                  <w:color w:val="000000"/>
                  <w:sz w:val="24"/>
                  <w:szCs w:val="24"/>
                  <w:lang w:eastAsia="en-GB"/>
                </w:rPr>
                <w:t xml:space="preserve"># sources of </w:t>
              </w:r>
            </w:ins>
            <w:del w:id="979" w:author="Linderhof, Vincent" w:date="2016-03-06T17:34:00Z">
              <w:r w:rsidR="00664688" w:rsidRPr="00E05337" w:rsidDel="00CB13D0">
                <w:rPr>
                  <w:rFonts w:ascii="Times New Roman" w:eastAsia="Times New Roman" w:hAnsi="Times New Roman"/>
                  <w:color w:val="000000"/>
                  <w:sz w:val="24"/>
                  <w:szCs w:val="24"/>
                  <w:lang w:eastAsia="en-GB"/>
                </w:rPr>
                <w:delText xml:space="preserve">Number different </w:delText>
              </w:r>
            </w:del>
            <w:r w:rsidR="00664688" w:rsidRPr="00E05337">
              <w:rPr>
                <w:rFonts w:ascii="Times New Roman" w:eastAsia="Times New Roman" w:hAnsi="Times New Roman"/>
                <w:color w:val="000000"/>
                <w:sz w:val="24"/>
                <w:szCs w:val="24"/>
                <w:lang w:eastAsia="en-GB"/>
              </w:rPr>
              <w:t>non-agricultural income</w:t>
            </w:r>
            <w:del w:id="980" w:author="Linderhof, Vincent" w:date="2016-03-06T17:34:00Z">
              <w:r w:rsidR="00664688" w:rsidRPr="00E05337" w:rsidDel="00CB13D0">
                <w:rPr>
                  <w:rFonts w:ascii="Times New Roman" w:eastAsia="Times New Roman" w:hAnsi="Times New Roman"/>
                  <w:color w:val="000000"/>
                  <w:sz w:val="24"/>
                  <w:szCs w:val="24"/>
                  <w:lang w:eastAsia="en-GB"/>
                </w:rPr>
                <w:delText xml:space="preserve"> sources</w:delText>
              </w:r>
            </w:del>
          </w:p>
        </w:tc>
        <w:tc>
          <w:tcPr>
            <w:tcW w:w="1055" w:type="dxa"/>
            <w:tcBorders>
              <w:top w:val="nil"/>
              <w:left w:val="nil"/>
              <w:bottom w:val="nil"/>
              <w:right w:val="nil"/>
            </w:tcBorders>
            <w:shd w:val="clear" w:color="auto" w:fill="auto"/>
            <w:noWrap/>
            <w:vAlign w:val="bottom"/>
            <w:hideMark/>
          </w:tcPr>
          <w:p w14:paraId="4D093D5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0.10</w:t>
            </w:r>
          </w:p>
        </w:tc>
        <w:tc>
          <w:tcPr>
            <w:tcW w:w="1055" w:type="dxa"/>
            <w:tcBorders>
              <w:top w:val="nil"/>
              <w:left w:val="nil"/>
              <w:bottom w:val="nil"/>
              <w:right w:val="nil"/>
            </w:tcBorders>
            <w:shd w:val="clear" w:color="auto" w:fill="auto"/>
            <w:noWrap/>
            <w:vAlign w:val="bottom"/>
            <w:hideMark/>
          </w:tcPr>
          <w:p w14:paraId="7682215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0.35</w:t>
            </w:r>
          </w:p>
        </w:tc>
        <w:tc>
          <w:tcPr>
            <w:tcW w:w="1055" w:type="dxa"/>
            <w:tcBorders>
              <w:top w:val="nil"/>
              <w:left w:val="nil"/>
              <w:bottom w:val="nil"/>
              <w:right w:val="nil"/>
            </w:tcBorders>
            <w:shd w:val="clear" w:color="auto" w:fill="auto"/>
            <w:noWrap/>
            <w:vAlign w:val="bottom"/>
            <w:hideMark/>
          </w:tcPr>
          <w:p w14:paraId="794518E8"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0.31</w:t>
            </w:r>
          </w:p>
        </w:tc>
        <w:tc>
          <w:tcPr>
            <w:tcW w:w="1055" w:type="dxa"/>
            <w:tcBorders>
              <w:top w:val="nil"/>
              <w:left w:val="nil"/>
              <w:bottom w:val="nil"/>
              <w:right w:val="nil"/>
            </w:tcBorders>
            <w:shd w:val="clear" w:color="auto" w:fill="auto"/>
            <w:noWrap/>
            <w:vAlign w:val="bottom"/>
            <w:hideMark/>
          </w:tcPr>
          <w:p w14:paraId="6AD97F7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0.66</w:t>
            </w:r>
          </w:p>
        </w:tc>
        <w:tc>
          <w:tcPr>
            <w:tcW w:w="1055" w:type="dxa"/>
            <w:tcBorders>
              <w:top w:val="nil"/>
              <w:left w:val="nil"/>
              <w:bottom w:val="nil"/>
              <w:right w:val="nil"/>
            </w:tcBorders>
            <w:shd w:val="clear" w:color="auto" w:fill="auto"/>
            <w:noWrap/>
            <w:vAlign w:val="bottom"/>
            <w:hideMark/>
          </w:tcPr>
          <w:p w14:paraId="34FC6D9F"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0.29</w:t>
            </w:r>
          </w:p>
        </w:tc>
        <w:tc>
          <w:tcPr>
            <w:tcW w:w="1154" w:type="dxa"/>
            <w:tcBorders>
              <w:top w:val="nil"/>
              <w:left w:val="nil"/>
              <w:bottom w:val="nil"/>
              <w:right w:val="nil"/>
            </w:tcBorders>
            <w:shd w:val="clear" w:color="auto" w:fill="auto"/>
            <w:noWrap/>
            <w:vAlign w:val="bottom"/>
            <w:hideMark/>
          </w:tcPr>
          <w:p w14:paraId="530641CE"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0.60</w:t>
            </w:r>
          </w:p>
        </w:tc>
      </w:tr>
      <w:tr w:rsidR="00664688" w:rsidRPr="00A0183E" w14:paraId="31098FCE" w14:textId="77777777" w:rsidTr="00E05337">
        <w:trPr>
          <w:trHeight w:val="20"/>
        </w:trPr>
        <w:tc>
          <w:tcPr>
            <w:tcW w:w="2766" w:type="dxa"/>
            <w:tcBorders>
              <w:top w:val="nil"/>
              <w:left w:val="nil"/>
              <w:bottom w:val="nil"/>
              <w:right w:val="nil"/>
            </w:tcBorders>
            <w:shd w:val="clear" w:color="auto" w:fill="auto"/>
            <w:noWrap/>
            <w:vAlign w:val="bottom"/>
            <w:hideMark/>
          </w:tcPr>
          <w:p w14:paraId="504F7B8F"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Agricultural income</w:t>
            </w:r>
          </w:p>
        </w:tc>
        <w:tc>
          <w:tcPr>
            <w:tcW w:w="1055" w:type="dxa"/>
            <w:tcBorders>
              <w:top w:val="nil"/>
              <w:left w:val="nil"/>
              <w:bottom w:val="nil"/>
              <w:right w:val="nil"/>
            </w:tcBorders>
            <w:shd w:val="clear" w:color="auto" w:fill="auto"/>
            <w:noWrap/>
            <w:vAlign w:val="bottom"/>
            <w:hideMark/>
          </w:tcPr>
          <w:p w14:paraId="1443FF1C" w14:textId="7CBE959B"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730.4</w:t>
            </w:r>
          </w:p>
        </w:tc>
        <w:tc>
          <w:tcPr>
            <w:tcW w:w="1055" w:type="dxa"/>
            <w:tcBorders>
              <w:top w:val="nil"/>
              <w:left w:val="nil"/>
              <w:bottom w:val="nil"/>
              <w:right w:val="nil"/>
            </w:tcBorders>
            <w:shd w:val="clear" w:color="auto" w:fill="auto"/>
            <w:noWrap/>
            <w:vAlign w:val="bottom"/>
            <w:hideMark/>
          </w:tcPr>
          <w:p w14:paraId="0F9E922B" w14:textId="367E5A8A"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4752.</w:t>
            </w:r>
            <w:r w:rsidR="00A0183E">
              <w:rPr>
                <w:rFonts w:ascii="Times New Roman" w:eastAsia="Times New Roman" w:hAnsi="Times New Roman"/>
                <w:color w:val="000000"/>
                <w:sz w:val="24"/>
                <w:szCs w:val="24"/>
                <w:lang w:eastAsia="en-GB"/>
              </w:rPr>
              <w:t>4</w:t>
            </w:r>
          </w:p>
        </w:tc>
        <w:tc>
          <w:tcPr>
            <w:tcW w:w="1055" w:type="dxa"/>
            <w:tcBorders>
              <w:top w:val="nil"/>
              <w:left w:val="nil"/>
              <w:bottom w:val="nil"/>
              <w:right w:val="nil"/>
            </w:tcBorders>
            <w:shd w:val="clear" w:color="auto" w:fill="auto"/>
            <w:noWrap/>
            <w:vAlign w:val="bottom"/>
            <w:hideMark/>
          </w:tcPr>
          <w:p w14:paraId="515A298D" w14:textId="286423F2"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633.</w:t>
            </w:r>
            <w:r w:rsidR="00A0183E">
              <w:rPr>
                <w:rFonts w:ascii="Times New Roman" w:eastAsia="Times New Roman" w:hAnsi="Times New Roman"/>
                <w:color w:val="000000"/>
                <w:sz w:val="24"/>
                <w:szCs w:val="24"/>
                <w:lang w:eastAsia="en-GB"/>
              </w:rPr>
              <w:t>8</w:t>
            </w:r>
          </w:p>
        </w:tc>
        <w:tc>
          <w:tcPr>
            <w:tcW w:w="1055" w:type="dxa"/>
            <w:tcBorders>
              <w:top w:val="nil"/>
              <w:left w:val="nil"/>
              <w:bottom w:val="nil"/>
              <w:right w:val="nil"/>
            </w:tcBorders>
            <w:shd w:val="clear" w:color="auto" w:fill="auto"/>
            <w:noWrap/>
            <w:vAlign w:val="bottom"/>
            <w:hideMark/>
          </w:tcPr>
          <w:p w14:paraId="0AF8ED54" w14:textId="24C3BD2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1624.6</w:t>
            </w:r>
          </w:p>
        </w:tc>
        <w:tc>
          <w:tcPr>
            <w:tcW w:w="1055" w:type="dxa"/>
            <w:tcBorders>
              <w:top w:val="nil"/>
              <w:left w:val="nil"/>
              <w:bottom w:val="nil"/>
              <w:right w:val="nil"/>
            </w:tcBorders>
            <w:shd w:val="clear" w:color="auto" w:fill="auto"/>
            <w:noWrap/>
            <w:vAlign w:val="bottom"/>
            <w:hideMark/>
          </w:tcPr>
          <w:p w14:paraId="0AB56099" w14:textId="043C4A8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781.3</w:t>
            </w:r>
          </w:p>
        </w:tc>
        <w:tc>
          <w:tcPr>
            <w:tcW w:w="1154" w:type="dxa"/>
            <w:tcBorders>
              <w:top w:val="nil"/>
              <w:left w:val="nil"/>
              <w:bottom w:val="nil"/>
              <w:right w:val="nil"/>
            </w:tcBorders>
            <w:shd w:val="clear" w:color="auto" w:fill="auto"/>
            <w:noWrap/>
            <w:vAlign w:val="bottom"/>
            <w:hideMark/>
          </w:tcPr>
          <w:p w14:paraId="6B478015" w14:textId="1803C9DA"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1919.2</w:t>
            </w:r>
          </w:p>
        </w:tc>
      </w:tr>
      <w:tr w:rsidR="00664688" w:rsidRPr="00A0183E" w14:paraId="2B748BBF" w14:textId="77777777" w:rsidTr="00E05337">
        <w:trPr>
          <w:trHeight w:val="67"/>
        </w:trPr>
        <w:tc>
          <w:tcPr>
            <w:tcW w:w="2766" w:type="dxa"/>
            <w:tcBorders>
              <w:top w:val="nil"/>
              <w:left w:val="nil"/>
              <w:bottom w:val="nil"/>
              <w:right w:val="nil"/>
            </w:tcBorders>
            <w:shd w:val="clear" w:color="auto" w:fill="auto"/>
            <w:noWrap/>
            <w:vAlign w:val="bottom"/>
            <w:hideMark/>
          </w:tcPr>
          <w:p w14:paraId="56DE9425" w14:textId="26788F98"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Non-agricultural income</w:t>
            </w:r>
          </w:p>
        </w:tc>
        <w:tc>
          <w:tcPr>
            <w:tcW w:w="1055" w:type="dxa"/>
            <w:tcBorders>
              <w:top w:val="nil"/>
              <w:left w:val="nil"/>
              <w:bottom w:val="nil"/>
              <w:right w:val="nil"/>
            </w:tcBorders>
            <w:shd w:val="clear" w:color="auto" w:fill="auto"/>
            <w:noWrap/>
            <w:vAlign w:val="bottom"/>
            <w:hideMark/>
          </w:tcPr>
          <w:p w14:paraId="33E6462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3.09</w:t>
            </w:r>
          </w:p>
        </w:tc>
        <w:tc>
          <w:tcPr>
            <w:tcW w:w="1055" w:type="dxa"/>
            <w:tcBorders>
              <w:top w:val="nil"/>
              <w:left w:val="nil"/>
              <w:bottom w:val="nil"/>
              <w:right w:val="nil"/>
            </w:tcBorders>
            <w:shd w:val="clear" w:color="auto" w:fill="auto"/>
            <w:noWrap/>
            <w:vAlign w:val="bottom"/>
            <w:hideMark/>
          </w:tcPr>
          <w:p w14:paraId="241D2F0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116.84</w:t>
            </w:r>
          </w:p>
        </w:tc>
        <w:tc>
          <w:tcPr>
            <w:tcW w:w="1055" w:type="dxa"/>
            <w:tcBorders>
              <w:top w:val="nil"/>
              <w:left w:val="nil"/>
              <w:bottom w:val="nil"/>
              <w:right w:val="nil"/>
            </w:tcBorders>
            <w:shd w:val="clear" w:color="auto" w:fill="auto"/>
            <w:noWrap/>
            <w:vAlign w:val="bottom"/>
            <w:hideMark/>
          </w:tcPr>
          <w:p w14:paraId="0EA25E5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0.23</w:t>
            </w:r>
          </w:p>
        </w:tc>
        <w:tc>
          <w:tcPr>
            <w:tcW w:w="1055" w:type="dxa"/>
            <w:tcBorders>
              <w:top w:val="nil"/>
              <w:left w:val="nil"/>
              <w:bottom w:val="nil"/>
              <w:right w:val="nil"/>
            </w:tcBorders>
            <w:shd w:val="clear" w:color="auto" w:fill="auto"/>
            <w:noWrap/>
            <w:vAlign w:val="bottom"/>
            <w:hideMark/>
          </w:tcPr>
          <w:p w14:paraId="0608E81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5.37</w:t>
            </w:r>
          </w:p>
        </w:tc>
        <w:tc>
          <w:tcPr>
            <w:tcW w:w="1055" w:type="dxa"/>
            <w:tcBorders>
              <w:top w:val="nil"/>
              <w:left w:val="nil"/>
              <w:bottom w:val="nil"/>
              <w:right w:val="nil"/>
            </w:tcBorders>
            <w:shd w:val="clear" w:color="auto" w:fill="auto"/>
            <w:noWrap/>
            <w:vAlign w:val="bottom"/>
            <w:hideMark/>
          </w:tcPr>
          <w:p w14:paraId="1EBBDF8B"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3.54</w:t>
            </w:r>
          </w:p>
        </w:tc>
        <w:tc>
          <w:tcPr>
            <w:tcW w:w="1154" w:type="dxa"/>
            <w:tcBorders>
              <w:top w:val="nil"/>
              <w:left w:val="nil"/>
              <w:bottom w:val="nil"/>
              <w:right w:val="nil"/>
            </w:tcBorders>
            <w:shd w:val="clear" w:color="auto" w:fill="auto"/>
            <w:noWrap/>
            <w:vAlign w:val="bottom"/>
            <w:hideMark/>
          </w:tcPr>
          <w:p w14:paraId="287BABA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92.63</w:t>
            </w:r>
          </w:p>
        </w:tc>
      </w:tr>
      <w:tr w:rsidR="00664688" w:rsidRPr="00A0183E" w14:paraId="0A611EE9" w14:textId="77777777" w:rsidTr="00E05337">
        <w:trPr>
          <w:trHeight w:val="20"/>
        </w:trPr>
        <w:tc>
          <w:tcPr>
            <w:tcW w:w="2766" w:type="dxa"/>
            <w:tcBorders>
              <w:top w:val="nil"/>
              <w:left w:val="nil"/>
              <w:bottom w:val="nil"/>
              <w:right w:val="nil"/>
            </w:tcBorders>
            <w:shd w:val="clear" w:color="auto" w:fill="auto"/>
            <w:noWrap/>
            <w:vAlign w:val="bottom"/>
            <w:hideMark/>
          </w:tcPr>
          <w:p w14:paraId="3121D7B5"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commentRangeStart w:id="981"/>
            <w:r w:rsidRPr="00E05337">
              <w:rPr>
                <w:rFonts w:ascii="Times New Roman" w:eastAsia="Times New Roman" w:hAnsi="Times New Roman"/>
                <w:color w:val="000000"/>
                <w:sz w:val="24"/>
                <w:szCs w:val="24"/>
                <w:lang w:eastAsia="en-GB"/>
              </w:rPr>
              <w:t>Property income</w:t>
            </w:r>
            <w:commentRangeEnd w:id="981"/>
            <w:r w:rsidR="00374DBE" w:rsidRPr="00E05337">
              <w:rPr>
                <w:rStyle w:val="CommentReference"/>
                <w:rFonts w:ascii="Times New Roman" w:hAnsi="Times New Roman"/>
                <w:sz w:val="24"/>
                <w:szCs w:val="24"/>
              </w:rPr>
              <w:commentReference w:id="981"/>
            </w:r>
          </w:p>
        </w:tc>
        <w:tc>
          <w:tcPr>
            <w:tcW w:w="1055" w:type="dxa"/>
            <w:tcBorders>
              <w:top w:val="nil"/>
              <w:left w:val="nil"/>
              <w:bottom w:val="nil"/>
              <w:right w:val="nil"/>
            </w:tcBorders>
            <w:shd w:val="clear" w:color="auto" w:fill="auto"/>
            <w:noWrap/>
            <w:vAlign w:val="bottom"/>
            <w:hideMark/>
          </w:tcPr>
          <w:p w14:paraId="7A5D12DE" w14:textId="64637B7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451.</w:t>
            </w:r>
            <w:r w:rsidR="00A0183E" w:rsidRPr="00A0183E" w:rsidDel="00A0183E">
              <w:rPr>
                <w:rFonts w:ascii="Times New Roman" w:eastAsia="Times New Roman" w:hAnsi="Times New Roman"/>
                <w:color w:val="000000"/>
                <w:sz w:val="24"/>
                <w:szCs w:val="24"/>
                <w:lang w:eastAsia="en-GB"/>
              </w:rPr>
              <w:t xml:space="preserve"> </w:t>
            </w:r>
            <w:r w:rsidR="00A0183E">
              <w:rPr>
                <w:rFonts w:ascii="Times New Roman" w:eastAsia="Times New Roman" w:hAnsi="Times New Roman"/>
                <w:color w:val="000000"/>
                <w:sz w:val="24"/>
                <w:szCs w:val="24"/>
                <w:lang w:eastAsia="en-GB"/>
              </w:rPr>
              <w:t>6</w:t>
            </w:r>
          </w:p>
        </w:tc>
        <w:tc>
          <w:tcPr>
            <w:tcW w:w="1055" w:type="dxa"/>
            <w:tcBorders>
              <w:top w:val="nil"/>
              <w:left w:val="nil"/>
              <w:bottom w:val="nil"/>
              <w:right w:val="nil"/>
            </w:tcBorders>
            <w:shd w:val="clear" w:color="auto" w:fill="auto"/>
            <w:noWrap/>
            <w:vAlign w:val="bottom"/>
            <w:hideMark/>
          </w:tcPr>
          <w:p w14:paraId="5FA9BFDD" w14:textId="5785A60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2044.</w:t>
            </w:r>
            <w:r w:rsidR="00A0183E">
              <w:rPr>
                <w:rFonts w:ascii="Times New Roman" w:eastAsia="Times New Roman" w:hAnsi="Times New Roman"/>
                <w:color w:val="000000"/>
                <w:sz w:val="24"/>
                <w:szCs w:val="24"/>
                <w:lang w:eastAsia="en-GB"/>
              </w:rPr>
              <w:t>6</w:t>
            </w:r>
          </w:p>
        </w:tc>
        <w:tc>
          <w:tcPr>
            <w:tcW w:w="1055" w:type="dxa"/>
            <w:tcBorders>
              <w:top w:val="nil"/>
              <w:left w:val="nil"/>
              <w:bottom w:val="nil"/>
              <w:right w:val="nil"/>
            </w:tcBorders>
            <w:shd w:val="clear" w:color="auto" w:fill="auto"/>
            <w:noWrap/>
            <w:vAlign w:val="bottom"/>
            <w:hideMark/>
          </w:tcPr>
          <w:p w14:paraId="0E326CD0" w14:textId="3D3F542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648.</w:t>
            </w:r>
            <w:r w:rsidR="00A0183E">
              <w:rPr>
                <w:rFonts w:ascii="Times New Roman" w:eastAsia="Times New Roman" w:hAnsi="Times New Roman"/>
                <w:color w:val="000000"/>
                <w:sz w:val="24"/>
                <w:szCs w:val="24"/>
                <w:lang w:eastAsia="en-GB"/>
              </w:rPr>
              <w:t>3</w:t>
            </w:r>
          </w:p>
        </w:tc>
        <w:tc>
          <w:tcPr>
            <w:tcW w:w="1055" w:type="dxa"/>
            <w:tcBorders>
              <w:top w:val="nil"/>
              <w:left w:val="nil"/>
              <w:bottom w:val="nil"/>
              <w:right w:val="nil"/>
            </w:tcBorders>
            <w:shd w:val="clear" w:color="auto" w:fill="auto"/>
            <w:noWrap/>
            <w:vAlign w:val="bottom"/>
            <w:hideMark/>
          </w:tcPr>
          <w:p w14:paraId="3F850DC7" w14:textId="418C2E71"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6791.</w:t>
            </w:r>
            <w:r w:rsidR="00A0183E">
              <w:rPr>
                <w:rFonts w:ascii="Times New Roman" w:eastAsia="Times New Roman" w:hAnsi="Times New Roman"/>
                <w:color w:val="000000"/>
                <w:sz w:val="24"/>
                <w:szCs w:val="24"/>
                <w:lang w:eastAsia="en-GB"/>
              </w:rPr>
              <w:t>1</w:t>
            </w:r>
          </w:p>
        </w:tc>
        <w:tc>
          <w:tcPr>
            <w:tcW w:w="1055" w:type="dxa"/>
            <w:tcBorders>
              <w:top w:val="nil"/>
              <w:left w:val="nil"/>
              <w:bottom w:val="nil"/>
              <w:right w:val="nil"/>
            </w:tcBorders>
            <w:shd w:val="clear" w:color="auto" w:fill="auto"/>
            <w:noWrap/>
            <w:vAlign w:val="bottom"/>
            <w:hideMark/>
          </w:tcPr>
          <w:p w14:paraId="6E6E5731" w14:textId="39DE697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558.</w:t>
            </w:r>
            <w:r w:rsidR="00A0183E" w:rsidRPr="00A0183E" w:rsidDel="00A0183E">
              <w:rPr>
                <w:rFonts w:ascii="Times New Roman" w:eastAsia="Times New Roman" w:hAnsi="Times New Roman"/>
                <w:color w:val="000000"/>
                <w:sz w:val="24"/>
                <w:szCs w:val="24"/>
                <w:lang w:eastAsia="en-GB"/>
              </w:rPr>
              <w:t xml:space="preserve"> </w:t>
            </w:r>
            <w:r w:rsidRPr="00E05337">
              <w:rPr>
                <w:rFonts w:ascii="Times New Roman" w:eastAsia="Times New Roman" w:hAnsi="Times New Roman"/>
                <w:color w:val="000000"/>
                <w:sz w:val="24"/>
                <w:szCs w:val="24"/>
                <w:lang w:eastAsia="en-GB"/>
              </w:rPr>
              <w:t>5</w:t>
            </w:r>
          </w:p>
        </w:tc>
        <w:tc>
          <w:tcPr>
            <w:tcW w:w="1154" w:type="dxa"/>
            <w:tcBorders>
              <w:top w:val="nil"/>
              <w:left w:val="nil"/>
              <w:bottom w:val="nil"/>
              <w:right w:val="nil"/>
            </w:tcBorders>
            <w:shd w:val="clear" w:color="auto" w:fill="auto"/>
            <w:noWrap/>
            <w:vAlign w:val="bottom"/>
            <w:hideMark/>
          </w:tcPr>
          <w:p w14:paraId="1A13F315" w14:textId="2480A77D"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3321.5</w:t>
            </w:r>
          </w:p>
        </w:tc>
      </w:tr>
      <w:tr w:rsidR="00664688" w:rsidRPr="00A0183E" w14:paraId="5417B0D7" w14:textId="77777777" w:rsidTr="00E05337">
        <w:trPr>
          <w:trHeight w:val="20"/>
        </w:trPr>
        <w:tc>
          <w:tcPr>
            <w:tcW w:w="2766" w:type="dxa"/>
            <w:tcBorders>
              <w:top w:val="nil"/>
              <w:left w:val="nil"/>
              <w:right w:val="nil"/>
            </w:tcBorders>
            <w:shd w:val="clear" w:color="auto" w:fill="auto"/>
            <w:noWrap/>
            <w:vAlign w:val="bottom"/>
            <w:hideMark/>
          </w:tcPr>
          <w:p w14:paraId="4AEB7F8D"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commentRangeStart w:id="982"/>
            <w:r w:rsidRPr="00E05337">
              <w:rPr>
                <w:rFonts w:ascii="Times New Roman" w:eastAsia="Times New Roman" w:hAnsi="Times New Roman"/>
                <w:color w:val="000000"/>
                <w:sz w:val="24"/>
                <w:szCs w:val="24"/>
                <w:lang w:eastAsia="en-GB"/>
              </w:rPr>
              <w:t>Investments</w:t>
            </w:r>
            <w:commentRangeEnd w:id="982"/>
            <w:r w:rsidR="00374DBE" w:rsidRPr="00E05337">
              <w:rPr>
                <w:rStyle w:val="CommentReference"/>
                <w:rFonts w:ascii="Times New Roman" w:hAnsi="Times New Roman"/>
                <w:sz w:val="24"/>
                <w:szCs w:val="24"/>
              </w:rPr>
              <w:commentReference w:id="982"/>
            </w:r>
          </w:p>
        </w:tc>
        <w:tc>
          <w:tcPr>
            <w:tcW w:w="1055" w:type="dxa"/>
            <w:tcBorders>
              <w:top w:val="nil"/>
              <w:left w:val="nil"/>
              <w:right w:val="nil"/>
            </w:tcBorders>
            <w:shd w:val="clear" w:color="auto" w:fill="auto"/>
            <w:noWrap/>
            <w:vAlign w:val="bottom"/>
            <w:hideMark/>
          </w:tcPr>
          <w:p w14:paraId="478912D3" w14:textId="76A6352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66.</w:t>
            </w:r>
            <w:r w:rsidR="00A0183E">
              <w:rPr>
                <w:rFonts w:ascii="Times New Roman" w:eastAsia="Times New Roman" w:hAnsi="Times New Roman"/>
                <w:color w:val="000000"/>
                <w:sz w:val="24"/>
                <w:szCs w:val="24"/>
                <w:lang w:eastAsia="en-GB"/>
              </w:rPr>
              <w:t>1</w:t>
            </w:r>
          </w:p>
        </w:tc>
        <w:tc>
          <w:tcPr>
            <w:tcW w:w="1055" w:type="dxa"/>
            <w:tcBorders>
              <w:top w:val="nil"/>
              <w:left w:val="nil"/>
              <w:right w:val="nil"/>
            </w:tcBorders>
            <w:shd w:val="clear" w:color="auto" w:fill="auto"/>
            <w:noWrap/>
            <w:vAlign w:val="bottom"/>
            <w:hideMark/>
          </w:tcPr>
          <w:p w14:paraId="70A3F0E1" w14:textId="61523C0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514.</w:t>
            </w:r>
            <w:r w:rsidR="00A0183E">
              <w:rPr>
                <w:rFonts w:ascii="Times New Roman" w:eastAsia="Times New Roman" w:hAnsi="Times New Roman"/>
                <w:color w:val="000000"/>
                <w:sz w:val="24"/>
                <w:szCs w:val="24"/>
                <w:lang w:eastAsia="en-GB"/>
              </w:rPr>
              <w:t>7</w:t>
            </w:r>
          </w:p>
        </w:tc>
        <w:tc>
          <w:tcPr>
            <w:tcW w:w="1055" w:type="dxa"/>
            <w:tcBorders>
              <w:top w:val="nil"/>
              <w:left w:val="nil"/>
              <w:right w:val="nil"/>
            </w:tcBorders>
            <w:shd w:val="clear" w:color="auto" w:fill="auto"/>
            <w:noWrap/>
            <w:vAlign w:val="bottom"/>
            <w:hideMark/>
          </w:tcPr>
          <w:p w14:paraId="5C5CEBD6" w14:textId="2AD7074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126.</w:t>
            </w:r>
            <w:r w:rsidR="00A0183E">
              <w:rPr>
                <w:rFonts w:ascii="Times New Roman" w:eastAsia="Times New Roman" w:hAnsi="Times New Roman"/>
                <w:color w:val="000000"/>
                <w:sz w:val="24"/>
                <w:szCs w:val="24"/>
                <w:lang w:eastAsia="en-GB"/>
              </w:rPr>
              <w:t>6</w:t>
            </w:r>
          </w:p>
        </w:tc>
        <w:tc>
          <w:tcPr>
            <w:tcW w:w="1055" w:type="dxa"/>
            <w:tcBorders>
              <w:top w:val="nil"/>
              <w:left w:val="nil"/>
              <w:right w:val="nil"/>
            </w:tcBorders>
            <w:shd w:val="clear" w:color="auto" w:fill="auto"/>
            <w:noWrap/>
            <w:vAlign w:val="bottom"/>
            <w:hideMark/>
          </w:tcPr>
          <w:p w14:paraId="73D05392" w14:textId="16401ED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1463.4</w:t>
            </w:r>
          </w:p>
        </w:tc>
        <w:tc>
          <w:tcPr>
            <w:tcW w:w="1055" w:type="dxa"/>
            <w:tcBorders>
              <w:top w:val="nil"/>
              <w:left w:val="nil"/>
              <w:right w:val="nil"/>
            </w:tcBorders>
            <w:shd w:val="clear" w:color="auto" w:fill="auto"/>
            <w:noWrap/>
            <w:vAlign w:val="bottom"/>
            <w:hideMark/>
          </w:tcPr>
          <w:p w14:paraId="1A22F849" w14:textId="34EC005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99.</w:t>
            </w:r>
            <w:r w:rsidR="00A0183E">
              <w:rPr>
                <w:rFonts w:ascii="Times New Roman" w:eastAsia="Times New Roman" w:hAnsi="Times New Roman"/>
                <w:color w:val="000000"/>
                <w:sz w:val="24"/>
                <w:szCs w:val="24"/>
                <w:lang w:eastAsia="en-GB"/>
              </w:rPr>
              <w:t>1</w:t>
            </w:r>
          </w:p>
        </w:tc>
        <w:tc>
          <w:tcPr>
            <w:tcW w:w="1154" w:type="dxa"/>
            <w:tcBorders>
              <w:top w:val="nil"/>
              <w:left w:val="nil"/>
              <w:right w:val="nil"/>
            </w:tcBorders>
            <w:shd w:val="clear" w:color="auto" w:fill="auto"/>
            <w:noWrap/>
            <w:vAlign w:val="bottom"/>
            <w:hideMark/>
          </w:tcPr>
          <w:p w14:paraId="4A9BBFBE" w14:textId="0F8437A4" w:rsidR="00664688"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w:t>
            </w:r>
            <w:r>
              <w:rPr>
                <w:rFonts w:ascii="Times New Roman" w:eastAsia="Times New Roman" w:hAnsi="Times New Roman"/>
                <w:color w:val="000000"/>
                <w:sz w:val="24"/>
                <w:szCs w:val="24"/>
                <w:lang w:eastAsia="en-GB"/>
              </w:rPr>
              <w:t>200</w:t>
            </w:r>
            <w:r w:rsidR="00664688" w:rsidRPr="00E05337">
              <w:rPr>
                <w:rFonts w:ascii="Times New Roman" w:eastAsia="Times New Roman" w:hAnsi="Times New Roman"/>
                <w:color w:val="000000"/>
                <w:sz w:val="24"/>
                <w:szCs w:val="24"/>
                <w:lang w:eastAsia="en-GB"/>
              </w:rPr>
              <w:t>.</w:t>
            </w:r>
            <w:r>
              <w:rPr>
                <w:rFonts w:ascii="Times New Roman" w:eastAsia="Times New Roman" w:hAnsi="Times New Roman"/>
                <w:color w:val="000000"/>
                <w:sz w:val="24"/>
                <w:szCs w:val="24"/>
                <w:lang w:eastAsia="en-GB"/>
              </w:rPr>
              <w:t>0</w:t>
            </w:r>
          </w:p>
        </w:tc>
      </w:tr>
      <w:tr w:rsidR="00664688" w:rsidRPr="00A0183E" w14:paraId="636FA635" w14:textId="77777777" w:rsidTr="00E05337">
        <w:trPr>
          <w:trHeight w:val="20"/>
        </w:trPr>
        <w:tc>
          <w:tcPr>
            <w:tcW w:w="2766" w:type="dxa"/>
            <w:tcBorders>
              <w:top w:val="nil"/>
              <w:left w:val="nil"/>
              <w:bottom w:val="single" w:sz="4" w:space="0" w:color="auto"/>
              <w:right w:val="nil"/>
            </w:tcBorders>
            <w:shd w:val="clear" w:color="auto" w:fill="auto"/>
            <w:noWrap/>
            <w:vAlign w:val="bottom"/>
            <w:hideMark/>
          </w:tcPr>
          <w:p w14:paraId="2BE819A0"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Transfers</w:t>
            </w:r>
          </w:p>
        </w:tc>
        <w:tc>
          <w:tcPr>
            <w:tcW w:w="1055" w:type="dxa"/>
            <w:tcBorders>
              <w:top w:val="nil"/>
              <w:left w:val="nil"/>
              <w:bottom w:val="single" w:sz="4" w:space="0" w:color="auto"/>
              <w:right w:val="nil"/>
            </w:tcBorders>
            <w:shd w:val="clear" w:color="auto" w:fill="auto"/>
            <w:noWrap/>
            <w:vAlign w:val="bottom"/>
            <w:hideMark/>
          </w:tcPr>
          <w:p w14:paraId="022BC9B9" w14:textId="5E573A09"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189.</w:t>
            </w:r>
            <w:r w:rsidR="00A0183E">
              <w:rPr>
                <w:rFonts w:ascii="Times New Roman" w:eastAsia="Times New Roman" w:hAnsi="Times New Roman"/>
                <w:color w:val="000000"/>
                <w:sz w:val="24"/>
                <w:szCs w:val="24"/>
                <w:lang w:eastAsia="en-GB"/>
              </w:rPr>
              <w:t>6</w:t>
            </w:r>
          </w:p>
        </w:tc>
        <w:tc>
          <w:tcPr>
            <w:tcW w:w="1055" w:type="dxa"/>
            <w:tcBorders>
              <w:top w:val="nil"/>
              <w:left w:val="nil"/>
              <w:bottom w:val="single" w:sz="4" w:space="0" w:color="auto"/>
              <w:right w:val="nil"/>
            </w:tcBorders>
            <w:shd w:val="clear" w:color="auto" w:fill="auto"/>
            <w:noWrap/>
            <w:vAlign w:val="bottom"/>
            <w:hideMark/>
          </w:tcPr>
          <w:p w14:paraId="64E67354" w14:textId="535A529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810.</w:t>
            </w:r>
            <w:r w:rsidR="00A0183E">
              <w:rPr>
                <w:rFonts w:ascii="Times New Roman" w:eastAsia="Times New Roman" w:hAnsi="Times New Roman"/>
                <w:color w:val="000000"/>
                <w:sz w:val="24"/>
                <w:szCs w:val="24"/>
                <w:lang w:eastAsia="en-GB"/>
              </w:rPr>
              <w:t>4</w:t>
            </w:r>
          </w:p>
        </w:tc>
        <w:tc>
          <w:tcPr>
            <w:tcW w:w="1055" w:type="dxa"/>
            <w:tcBorders>
              <w:top w:val="nil"/>
              <w:left w:val="nil"/>
              <w:bottom w:val="single" w:sz="4" w:space="0" w:color="auto"/>
              <w:right w:val="nil"/>
            </w:tcBorders>
            <w:shd w:val="clear" w:color="auto" w:fill="auto"/>
            <w:noWrap/>
            <w:vAlign w:val="bottom"/>
            <w:hideMark/>
          </w:tcPr>
          <w:p w14:paraId="77E35566" w14:textId="1220F02E" w:rsidR="00664688"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w:t>
            </w:r>
            <w:r>
              <w:rPr>
                <w:rFonts w:ascii="Times New Roman" w:eastAsia="Times New Roman" w:hAnsi="Times New Roman"/>
                <w:color w:val="000000"/>
                <w:sz w:val="24"/>
                <w:szCs w:val="24"/>
                <w:lang w:eastAsia="en-GB"/>
              </w:rPr>
              <w:t>4</w:t>
            </w:r>
            <w:r w:rsidR="00664688" w:rsidRPr="00E05337">
              <w:rPr>
                <w:rFonts w:ascii="Times New Roman" w:eastAsia="Times New Roman" w:hAnsi="Times New Roman"/>
                <w:color w:val="000000"/>
                <w:sz w:val="24"/>
                <w:szCs w:val="24"/>
                <w:lang w:eastAsia="en-GB"/>
              </w:rPr>
              <w:t>.</w:t>
            </w:r>
            <w:r>
              <w:rPr>
                <w:rFonts w:ascii="Times New Roman" w:eastAsia="Times New Roman" w:hAnsi="Times New Roman"/>
                <w:color w:val="000000"/>
                <w:sz w:val="24"/>
                <w:szCs w:val="24"/>
                <w:lang w:eastAsia="en-GB"/>
              </w:rPr>
              <w:t>0</w:t>
            </w:r>
          </w:p>
        </w:tc>
        <w:tc>
          <w:tcPr>
            <w:tcW w:w="1055" w:type="dxa"/>
            <w:tcBorders>
              <w:top w:val="nil"/>
              <w:left w:val="nil"/>
              <w:bottom w:val="single" w:sz="4" w:space="0" w:color="auto"/>
              <w:right w:val="nil"/>
            </w:tcBorders>
            <w:shd w:val="clear" w:color="auto" w:fill="auto"/>
            <w:noWrap/>
            <w:vAlign w:val="bottom"/>
            <w:hideMark/>
          </w:tcPr>
          <w:p w14:paraId="675032DF" w14:textId="14AAD9A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1202.</w:t>
            </w:r>
            <w:r w:rsidR="00A0183E">
              <w:rPr>
                <w:rFonts w:ascii="Times New Roman" w:eastAsia="Times New Roman" w:hAnsi="Times New Roman"/>
                <w:color w:val="000000"/>
                <w:sz w:val="24"/>
                <w:szCs w:val="24"/>
                <w:lang w:eastAsia="en-GB"/>
              </w:rPr>
              <w:t>2</w:t>
            </w:r>
          </w:p>
        </w:tc>
        <w:tc>
          <w:tcPr>
            <w:tcW w:w="1055" w:type="dxa"/>
            <w:tcBorders>
              <w:top w:val="nil"/>
              <w:left w:val="nil"/>
              <w:bottom w:val="single" w:sz="4" w:space="0" w:color="auto"/>
              <w:right w:val="nil"/>
            </w:tcBorders>
            <w:shd w:val="clear" w:color="auto" w:fill="auto"/>
            <w:noWrap/>
            <w:vAlign w:val="bottom"/>
            <w:hideMark/>
          </w:tcPr>
          <w:p w14:paraId="0ABC88C8" w14:textId="796C6CF9"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276.</w:t>
            </w:r>
            <w:r w:rsidR="00A0183E">
              <w:rPr>
                <w:rFonts w:ascii="Times New Roman" w:eastAsia="Times New Roman" w:hAnsi="Times New Roman"/>
                <w:color w:val="000000"/>
                <w:sz w:val="24"/>
                <w:szCs w:val="24"/>
                <w:lang w:eastAsia="en-GB"/>
              </w:rPr>
              <w:t>2</w:t>
            </w:r>
          </w:p>
        </w:tc>
        <w:tc>
          <w:tcPr>
            <w:tcW w:w="1154" w:type="dxa"/>
            <w:tcBorders>
              <w:top w:val="nil"/>
              <w:left w:val="nil"/>
              <w:bottom w:val="single" w:sz="4" w:space="0" w:color="auto"/>
              <w:right w:val="nil"/>
            </w:tcBorders>
            <w:shd w:val="clear" w:color="auto" w:fill="auto"/>
            <w:noWrap/>
            <w:vAlign w:val="bottom"/>
            <w:hideMark/>
          </w:tcPr>
          <w:p w14:paraId="7DD8061E" w14:textId="4F9D8B1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1538.</w:t>
            </w:r>
            <w:r w:rsidR="00A0183E">
              <w:rPr>
                <w:rFonts w:ascii="Times New Roman" w:eastAsia="Times New Roman" w:hAnsi="Times New Roman"/>
                <w:color w:val="000000"/>
                <w:sz w:val="24"/>
                <w:szCs w:val="24"/>
                <w:lang w:eastAsia="en-GB"/>
              </w:rPr>
              <w:t>3</w:t>
            </w:r>
          </w:p>
        </w:tc>
      </w:tr>
      <w:tr w:rsidR="007B5639" w:rsidRPr="00A0183E" w14:paraId="387E915D" w14:textId="77777777" w:rsidTr="007B5639">
        <w:trPr>
          <w:trHeight w:val="20"/>
        </w:trPr>
        <w:tc>
          <w:tcPr>
            <w:tcW w:w="2766" w:type="dxa"/>
            <w:tcBorders>
              <w:top w:val="nil"/>
              <w:left w:val="nil"/>
              <w:bottom w:val="single" w:sz="4" w:space="0" w:color="auto"/>
              <w:right w:val="nil"/>
            </w:tcBorders>
            <w:shd w:val="clear" w:color="auto" w:fill="auto"/>
            <w:noWrap/>
            <w:vAlign w:val="bottom"/>
            <w:hideMark/>
          </w:tcPr>
          <w:p w14:paraId="6A5C227D" w14:textId="77777777" w:rsidR="007B5639" w:rsidRPr="00E05337" w:rsidRDefault="007B5639" w:rsidP="0092575F">
            <w:pPr>
              <w:suppressAutoHyphens w:val="0"/>
              <w:spacing w:after="0"/>
              <w:rPr>
                <w:moveTo w:id="983" w:author="Linderhof, Vincent" w:date="2016-03-06T14:45:00Z"/>
                <w:rFonts w:ascii="Times New Roman" w:eastAsia="Times New Roman" w:hAnsi="Times New Roman"/>
                <w:color w:val="000000"/>
                <w:sz w:val="24"/>
                <w:szCs w:val="24"/>
                <w:lang w:eastAsia="en-GB"/>
              </w:rPr>
            </w:pPr>
            <w:moveToRangeStart w:id="984" w:author="Linderhof, Vincent" w:date="2016-03-06T14:45:00Z" w:name="move445038865"/>
            <w:moveTo w:id="985" w:author="Linderhof, Vincent" w:date="2016-03-06T14:45:00Z">
              <w:r w:rsidRPr="00E05337">
                <w:rPr>
                  <w:rFonts w:ascii="Times New Roman" w:eastAsia="Times New Roman" w:hAnsi="Times New Roman"/>
                  <w:color w:val="000000"/>
                  <w:sz w:val="24"/>
                  <w:szCs w:val="24"/>
                  <w:lang w:eastAsia="en-GB"/>
                </w:rPr>
                <w:t>Total cropped area</w:t>
              </w:r>
            </w:moveTo>
          </w:p>
        </w:tc>
        <w:tc>
          <w:tcPr>
            <w:tcW w:w="1055" w:type="dxa"/>
            <w:tcBorders>
              <w:top w:val="nil"/>
              <w:left w:val="nil"/>
              <w:bottom w:val="single" w:sz="4" w:space="0" w:color="auto"/>
              <w:right w:val="nil"/>
            </w:tcBorders>
            <w:shd w:val="clear" w:color="auto" w:fill="auto"/>
            <w:noWrap/>
            <w:vAlign w:val="bottom"/>
            <w:hideMark/>
          </w:tcPr>
          <w:p w14:paraId="6BA40487" w14:textId="77777777" w:rsidR="007B5639" w:rsidRPr="00E05337" w:rsidRDefault="007B5639" w:rsidP="0092575F">
            <w:pPr>
              <w:suppressAutoHyphens w:val="0"/>
              <w:spacing w:after="0"/>
              <w:jc w:val="right"/>
              <w:rPr>
                <w:moveTo w:id="986" w:author="Linderhof, Vincent" w:date="2016-03-06T14:45:00Z"/>
                <w:rFonts w:ascii="Times New Roman" w:eastAsia="Times New Roman" w:hAnsi="Times New Roman"/>
                <w:color w:val="000000"/>
                <w:sz w:val="24"/>
                <w:szCs w:val="24"/>
                <w:lang w:eastAsia="en-GB"/>
              </w:rPr>
            </w:pPr>
            <w:moveTo w:id="987" w:author="Linderhof, Vincent" w:date="2016-03-06T14:45:00Z">
              <w:r w:rsidRPr="00E05337">
                <w:rPr>
                  <w:rFonts w:ascii="Times New Roman" w:eastAsia="Times New Roman" w:hAnsi="Times New Roman"/>
                  <w:color w:val="000000"/>
                  <w:sz w:val="24"/>
                  <w:szCs w:val="24"/>
                  <w:lang w:eastAsia="en-GB"/>
                </w:rPr>
                <w:t>5.09</w:t>
              </w:r>
            </w:moveTo>
          </w:p>
        </w:tc>
        <w:tc>
          <w:tcPr>
            <w:tcW w:w="1055" w:type="dxa"/>
            <w:tcBorders>
              <w:top w:val="nil"/>
              <w:left w:val="nil"/>
              <w:bottom w:val="single" w:sz="4" w:space="0" w:color="auto"/>
              <w:right w:val="nil"/>
            </w:tcBorders>
            <w:shd w:val="clear" w:color="auto" w:fill="auto"/>
            <w:noWrap/>
            <w:vAlign w:val="bottom"/>
            <w:hideMark/>
          </w:tcPr>
          <w:p w14:paraId="0E4E9732" w14:textId="77777777" w:rsidR="007B5639" w:rsidRPr="00E05337" w:rsidRDefault="007B5639" w:rsidP="0092575F">
            <w:pPr>
              <w:suppressAutoHyphens w:val="0"/>
              <w:spacing w:after="0"/>
              <w:jc w:val="right"/>
              <w:rPr>
                <w:moveTo w:id="988" w:author="Linderhof, Vincent" w:date="2016-03-06T14:45:00Z"/>
                <w:rFonts w:ascii="Times New Roman" w:eastAsia="Times New Roman" w:hAnsi="Times New Roman"/>
                <w:color w:val="000000"/>
                <w:sz w:val="24"/>
                <w:szCs w:val="24"/>
                <w:lang w:eastAsia="en-GB"/>
              </w:rPr>
            </w:pPr>
            <w:moveTo w:id="989" w:author="Linderhof, Vincent" w:date="2016-03-06T14:45:00Z">
              <w:r w:rsidRPr="00E05337">
                <w:rPr>
                  <w:rFonts w:ascii="Times New Roman" w:eastAsia="Times New Roman" w:hAnsi="Times New Roman"/>
                  <w:color w:val="000000"/>
                  <w:sz w:val="24"/>
                  <w:szCs w:val="24"/>
                  <w:lang w:eastAsia="en-GB"/>
                </w:rPr>
                <w:t>21.74</w:t>
              </w:r>
            </w:moveTo>
          </w:p>
        </w:tc>
        <w:tc>
          <w:tcPr>
            <w:tcW w:w="1055" w:type="dxa"/>
            <w:tcBorders>
              <w:top w:val="nil"/>
              <w:left w:val="nil"/>
              <w:bottom w:val="single" w:sz="4" w:space="0" w:color="auto"/>
              <w:right w:val="nil"/>
            </w:tcBorders>
            <w:shd w:val="clear" w:color="auto" w:fill="auto"/>
            <w:noWrap/>
            <w:vAlign w:val="bottom"/>
            <w:hideMark/>
          </w:tcPr>
          <w:p w14:paraId="780B1F12" w14:textId="77777777" w:rsidR="007B5639" w:rsidRPr="00E05337" w:rsidRDefault="007B5639" w:rsidP="0092575F">
            <w:pPr>
              <w:suppressAutoHyphens w:val="0"/>
              <w:spacing w:after="0"/>
              <w:jc w:val="right"/>
              <w:rPr>
                <w:moveTo w:id="990" w:author="Linderhof, Vincent" w:date="2016-03-06T14:45:00Z"/>
                <w:rFonts w:ascii="Times New Roman" w:eastAsia="Times New Roman" w:hAnsi="Times New Roman"/>
                <w:color w:val="000000"/>
                <w:sz w:val="24"/>
                <w:szCs w:val="24"/>
                <w:lang w:eastAsia="en-GB"/>
              </w:rPr>
            </w:pPr>
            <w:moveTo w:id="991" w:author="Linderhof, Vincent" w:date="2016-03-06T14:45:00Z">
              <w:r w:rsidRPr="00E05337">
                <w:rPr>
                  <w:rFonts w:ascii="Times New Roman" w:eastAsia="Times New Roman" w:hAnsi="Times New Roman"/>
                  <w:color w:val="000000"/>
                  <w:sz w:val="24"/>
                  <w:szCs w:val="24"/>
                  <w:lang w:eastAsia="en-GB"/>
                </w:rPr>
                <w:t>5.56</w:t>
              </w:r>
            </w:moveTo>
          </w:p>
        </w:tc>
        <w:tc>
          <w:tcPr>
            <w:tcW w:w="1055" w:type="dxa"/>
            <w:tcBorders>
              <w:top w:val="nil"/>
              <w:left w:val="nil"/>
              <w:bottom w:val="single" w:sz="4" w:space="0" w:color="auto"/>
              <w:right w:val="nil"/>
            </w:tcBorders>
            <w:shd w:val="clear" w:color="auto" w:fill="auto"/>
            <w:noWrap/>
            <w:vAlign w:val="bottom"/>
            <w:hideMark/>
          </w:tcPr>
          <w:p w14:paraId="5DB3E16F" w14:textId="77777777" w:rsidR="007B5639" w:rsidRPr="00E05337" w:rsidRDefault="007B5639" w:rsidP="0092575F">
            <w:pPr>
              <w:suppressAutoHyphens w:val="0"/>
              <w:spacing w:after="0"/>
              <w:jc w:val="right"/>
              <w:rPr>
                <w:moveTo w:id="992" w:author="Linderhof, Vincent" w:date="2016-03-06T14:45:00Z"/>
                <w:rFonts w:ascii="Times New Roman" w:eastAsia="Times New Roman" w:hAnsi="Times New Roman"/>
                <w:color w:val="000000"/>
                <w:sz w:val="24"/>
                <w:szCs w:val="24"/>
                <w:lang w:eastAsia="en-GB"/>
              </w:rPr>
            </w:pPr>
            <w:moveTo w:id="993" w:author="Linderhof, Vincent" w:date="2016-03-06T14:45:00Z">
              <w:r w:rsidRPr="00E05337">
                <w:rPr>
                  <w:rFonts w:ascii="Times New Roman" w:eastAsia="Times New Roman" w:hAnsi="Times New Roman"/>
                  <w:color w:val="000000"/>
                  <w:sz w:val="24"/>
                  <w:szCs w:val="24"/>
                  <w:lang w:eastAsia="en-GB"/>
                </w:rPr>
                <w:t>29.79</w:t>
              </w:r>
            </w:moveTo>
          </w:p>
        </w:tc>
        <w:tc>
          <w:tcPr>
            <w:tcW w:w="1055" w:type="dxa"/>
            <w:tcBorders>
              <w:top w:val="nil"/>
              <w:left w:val="nil"/>
              <w:bottom w:val="single" w:sz="4" w:space="0" w:color="auto"/>
              <w:right w:val="nil"/>
            </w:tcBorders>
            <w:shd w:val="clear" w:color="auto" w:fill="auto"/>
            <w:noWrap/>
            <w:vAlign w:val="bottom"/>
            <w:hideMark/>
          </w:tcPr>
          <w:p w14:paraId="58DC4EBE" w14:textId="77777777" w:rsidR="007B5639" w:rsidRPr="00E05337" w:rsidRDefault="007B5639" w:rsidP="0092575F">
            <w:pPr>
              <w:suppressAutoHyphens w:val="0"/>
              <w:spacing w:after="0"/>
              <w:jc w:val="right"/>
              <w:rPr>
                <w:moveTo w:id="994" w:author="Linderhof, Vincent" w:date="2016-03-06T14:45:00Z"/>
                <w:rFonts w:ascii="Times New Roman" w:eastAsia="Times New Roman" w:hAnsi="Times New Roman"/>
                <w:color w:val="000000"/>
                <w:sz w:val="24"/>
                <w:szCs w:val="24"/>
                <w:lang w:eastAsia="en-GB"/>
              </w:rPr>
            </w:pPr>
            <w:moveTo w:id="995" w:author="Linderhof, Vincent" w:date="2016-03-06T14:45:00Z">
              <w:r w:rsidRPr="00E05337">
                <w:rPr>
                  <w:rFonts w:ascii="Times New Roman" w:eastAsia="Times New Roman" w:hAnsi="Times New Roman"/>
                  <w:color w:val="000000"/>
                  <w:sz w:val="24"/>
                  <w:szCs w:val="24"/>
                  <w:lang w:eastAsia="en-GB"/>
                </w:rPr>
                <w:t>4.02</w:t>
              </w:r>
            </w:moveTo>
          </w:p>
        </w:tc>
        <w:tc>
          <w:tcPr>
            <w:tcW w:w="1154" w:type="dxa"/>
            <w:tcBorders>
              <w:top w:val="nil"/>
              <w:left w:val="nil"/>
              <w:bottom w:val="single" w:sz="4" w:space="0" w:color="auto"/>
              <w:right w:val="nil"/>
            </w:tcBorders>
            <w:shd w:val="clear" w:color="auto" w:fill="auto"/>
            <w:noWrap/>
            <w:vAlign w:val="bottom"/>
            <w:hideMark/>
          </w:tcPr>
          <w:p w14:paraId="16C5ACB0" w14:textId="77777777" w:rsidR="007B5639" w:rsidRPr="00E05337" w:rsidRDefault="007B5639" w:rsidP="0092575F">
            <w:pPr>
              <w:suppressAutoHyphens w:val="0"/>
              <w:spacing w:after="0"/>
              <w:jc w:val="right"/>
              <w:rPr>
                <w:moveTo w:id="996" w:author="Linderhof, Vincent" w:date="2016-03-06T14:45:00Z"/>
                <w:rFonts w:ascii="Times New Roman" w:eastAsia="Times New Roman" w:hAnsi="Times New Roman"/>
                <w:color w:val="000000"/>
                <w:sz w:val="24"/>
                <w:szCs w:val="24"/>
                <w:lang w:eastAsia="en-GB"/>
              </w:rPr>
            </w:pPr>
            <w:moveTo w:id="997" w:author="Linderhof, Vincent" w:date="2016-03-06T14:45:00Z">
              <w:r w:rsidRPr="00E05337">
                <w:rPr>
                  <w:rFonts w:ascii="Times New Roman" w:eastAsia="Times New Roman" w:hAnsi="Times New Roman"/>
                  <w:color w:val="000000"/>
                  <w:sz w:val="24"/>
                  <w:szCs w:val="24"/>
                  <w:lang w:eastAsia="en-GB"/>
                </w:rPr>
                <w:t>7.65</w:t>
              </w:r>
            </w:moveTo>
          </w:p>
        </w:tc>
      </w:tr>
    </w:tbl>
    <w:moveToRangeEnd w:id="984"/>
    <w:p w14:paraId="1BABE0D1" w14:textId="0CAC0BCE" w:rsidR="00226BB3" w:rsidRPr="00E05337" w:rsidRDefault="00226BB3" w:rsidP="00F77985">
      <w:pPr>
        <w:jc w:val="both"/>
        <w:rPr>
          <w:rFonts w:ascii="Times New Roman" w:hAnsi="Times New Roman"/>
          <w:i/>
          <w:sz w:val="24"/>
          <w:szCs w:val="24"/>
        </w:rPr>
      </w:pPr>
      <w:r w:rsidRPr="00E05337">
        <w:rPr>
          <w:rFonts w:ascii="Times New Roman" w:eastAsia="Times New Roman" w:hAnsi="Times New Roman"/>
          <w:color w:val="000000"/>
          <w:sz w:val="24"/>
          <w:szCs w:val="24"/>
          <w:lang w:eastAsia="en-GB"/>
        </w:rPr>
        <w:t>SD = Standard Deviation</w:t>
      </w:r>
    </w:p>
    <w:p w14:paraId="2BDC7118" w14:textId="77777777" w:rsidR="00226BB3" w:rsidRDefault="00226BB3" w:rsidP="00F77985">
      <w:pPr>
        <w:jc w:val="both"/>
        <w:rPr>
          <w:rFonts w:ascii="Times New Roman" w:hAnsi="Times New Roman"/>
          <w:i/>
          <w:sz w:val="20"/>
        </w:rPr>
      </w:pPr>
    </w:p>
    <w:p w14:paraId="6B35C250" w14:textId="77777777" w:rsidR="00786273" w:rsidRDefault="00786273" w:rsidP="00F77985">
      <w:pPr>
        <w:jc w:val="both"/>
        <w:rPr>
          <w:rFonts w:ascii="Times New Roman" w:hAnsi="Times New Roman"/>
          <w:i/>
          <w:sz w:val="20"/>
        </w:rPr>
        <w:sectPr w:rsidR="00786273" w:rsidSect="0051759F">
          <w:footerReference w:type="default" r:id="rId10"/>
          <w:type w:val="nextColumn"/>
          <w:pgSz w:w="11906" w:h="16838"/>
          <w:pgMar w:top="1440" w:right="1440" w:bottom="1440" w:left="1440" w:header="0" w:footer="397" w:gutter="0"/>
          <w:pgNumType w:start="1"/>
          <w:cols w:space="720"/>
          <w:formProt w:val="0"/>
          <w:docGrid w:linePitch="360" w:charSpace="8192"/>
        </w:sectPr>
      </w:pPr>
    </w:p>
    <w:p w14:paraId="52972B4F" w14:textId="086C66C9" w:rsidR="00786273" w:rsidRDefault="00786273" w:rsidP="00F77985">
      <w:pPr>
        <w:jc w:val="both"/>
        <w:rPr>
          <w:rFonts w:ascii="Times New Roman" w:hAnsi="Times New Roman"/>
          <w:i/>
          <w:sz w:val="20"/>
        </w:rPr>
      </w:pPr>
    </w:p>
    <w:p w14:paraId="0C61F771" w14:textId="2FD0D4BB" w:rsidR="00B36E1F" w:rsidRPr="00E05337" w:rsidRDefault="00B36E1F" w:rsidP="00F77985">
      <w:pPr>
        <w:jc w:val="both"/>
        <w:rPr>
          <w:rFonts w:ascii="Times New Roman" w:hAnsi="Times New Roman"/>
          <w:i/>
          <w:sz w:val="24"/>
          <w:szCs w:val="24"/>
        </w:rPr>
      </w:pPr>
      <w:r w:rsidRPr="00E05337">
        <w:rPr>
          <w:rFonts w:ascii="Times New Roman" w:hAnsi="Times New Roman"/>
          <w:i/>
          <w:sz w:val="24"/>
          <w:szCs w:val="24"/>
        </w:rPr>
        <w:t xml:space="preserve">Table 2: Variables characteristics by </w:t>
      </w:r>
      <w:commentRangeStart w:id="1010"/>
      <w:r w:rsidRPr="00E05337">
        <w:rPr>
          <w:rFonts w:ascii="Times New Roman" w:hAnsi="Times New Roman"/>
          <w:i/>
          <w:sz w:val="24"/>
          <w:szCs w:val="24"/>
        </w:rPr>
        <w:t>region</w:t>
      </w:r>
      <w:r w:rsidR="00786273" w:rsidRPr="00E05337">
        <w:rPr>
          <w:rFonts w:ascii="Times New Roman" w:hAnsi="Times New Roman"/>
          <w:i/>
          <w:sz w:val="24"/>
          <w:szCs w:val="24"/>
        </w:rPr>
        <w:t xml:space="preserve"> </w:t>
      </w:r>
      <w:r w:rsidR="00C03049" w:rsidRPr="00E05337">
        <w:rPr>
          <w:rFonts w:ascii="Times New Roman" w:hAnsi="Times New Roman"/>
          <w:i/>
          <w:sz w:val="24"/>
          <w:szCs w:val="24"/>
        </w:rPr>
        <w:t xml:space="preserve">over all three </w:t>
      </w:r>
      <w:r w:rsidR="00786273" w:rsidRPr="00E05337">
        <w:rPr>
          <w:rFonts w:ascii="Times New Roman" w:hAnsi="Times New Roman"/>
          <w:i/>
          <w:sz w:val="24"/>
          <w:szCs w:val="24"/>
        </w:rPr>
        <w:t>wave</w:t>
      </w:r>
      <w:r w:rsidR="00C03049" w:rsidRPr="00E05337">
        <w:rPr>
          <w:rFonts w:ascii="Times New Roman" w:hAnsi="Times New Roman"/>
          <w:i/>
          <w:sz w:val="24"/>
          <w:szCs w:val="24"/>
        </w:rPr>
        <w:t>s</w:t>
      </w:r>
      <w:r w:rsidR="00786273" w:rsidRPr="00E05337">
        <w:rPr>
          <w:rFonts w:ascii="Times New Roman" w:hAnsi="Times New Roman"/>
          <w:i/>
          <w:sz w:val="24"/>
          <w:szCs w:val="24"/>
        </w:rPr>
        <w:t xml:space="preserve"> </w:t>
      </w:r>
      <w:commentRangeEnd w:id="1010"/>
      <w:r w:rsidR="00C03049" w:rsidRPr="00E05337">
        <w:rPr>
          <w:rStyle w:val="CommentReference"/>
          <w:rFonts w:ascii="Times New Roman" w:hAnsi="Times New Roman"/>
          <w:sz w:val="24"/>
          <w:szCs w:val="24"/>
        </w:rPr>
        <w:commentReference w:id="1010"/>
      </w:r>
    </w:p>
    <w:tbl>
      <w:tblPr>
        <w:tblW w:w="14081" w:type="dxa"/>
        <w:tblInd w:w="93" w:type="dxa"/>
        <w:tblLook w:val="04A0" w:firstRow="1" w:lastRow="0" w:firstColumn="1" w:lastColumn="0" w:noHBand="0" w:noVBand="1"/>
        <w:tblPrChange w:id="1011" w:author="Linderhof, Vincent" w:date="2016-03-06T15:36:00Z">
          <w:tblPr>
            <w:tblW w:w="13555" w:type="dxa"/>
            <w:tblInd w:w="93" w:type="dxa"/>
            <w:tblLook w:val="04A0" w:firstRow="1" w:lastRow="0" w:firstColumn="1" w:lastColumn="0" w:noHBand="0" w:noVBand="1"/>
          </w:tblPr>
        </w:tblPrChange>
      </w:tblPr>
      <w:tblGrid>
        <w:gridCol w:w="4742"/>
        <w:gridCol w:w="284"/>
        <w:gridCol w:w="883"/>
        <w:gridCol w:w="249"/>
        <w:gridCol w:w="919"/>
        <w:gridCol w:w="215"/>
        <w:gridCol w:w="952"/>
        <w:gridCol w:w="181"/>
        <w:gridCol w:w="986"/>
        <w:gridCol w:w="148"/>
        <w:gridCol w:w="1020"/>
        <w:gridCol w:w="115"/>
        <w:gridCol w:w="1052"/>
        <w:gridCol w:w="82"/>
        <w:gridCol w:w="1086"/>
        <w:gridCol w:w="49"/>
        <w:gridCol w:w="1118"/>
        <w:tblGridChange w:id="1012">
          <w:tblGrid>
            <w:gridCol w:w="4742"/>
            <w:gridCol w:w="284"/>
            <w:gridCol w:w="313"/>
            <w:gridCol w:w="488"/>
            <w:gridCol w:w="82"/>
            <w:gridCol w:w="249"/>
            <w:gridCol w:w="273"/>
            <w:gridCol w:w="362"/>
            <w:gridCol w:w="30"/>
            <w:gridCol w:w="254"/>
            <w:gridCol w:w="215"/>
            <w:gridCol w:w="231"/>
            <w:gridCol w:w="236"/>
            <w:gridCol w:w="60"/>
            <w:gridCol w:w="425"/>
            <w:gridCol w:w="181"/>
            <w:gridCol w:w="191"/>
            <w:gridCol w:w="109"/>
            <w:gridCol w:w="110"/>
            <w:gridCol w:w="576"/>
            <w:gridCol w:w="148"/>
            <w:gridCol w:w="132"/>
            <w:gridCol w:w="18"/>
            <w:gridCol w:w="122"/>
            <w:gridCol w:w="748"/>
            <w:gridCol w:w="78"/>
            <w:gridCol w:w="37"/>
            <w:gridCol w:w="108"/>
            <w:gridCol w:w="112"/>
            <w:gridCol w:w="709"/>
            <w:gridCol w:w="123"/>
            <w:gridCol w:w="82"/>
            <w:gridCol w:w="67"/>
            <w:gridCol w:w="15"/>
            <w:gridCol w:w="679"/>
            <w:gridCol w:w="317"/>
            <w:gridCol w:w="8"/>
            <w:gridCol w:w="49"/>
            <w:gridCol w:w="25"/>
            <w:gridCol w:w="567"/>
            <w:gridCol w:w="467"/>
            <w:gridCol w:w="59"/>
          </w:tblGrid>
        </w:tblGridChange>
      </w:tblGrid>
      <w:tr w:rsidR="00786273" w:rsidRPr="00A0183E" w14:paraId="04571046" w14:textId="77777777" w:rsidTr="0092575F">
        <w:trPr>
          <w:trHeight w:val="315"/>
          <w:trPrChange w:id="1013" w:author="Linderhof, Vincent" w:date="2016-03-06T15:36:00Z">
            <w:trPr>
              <w:gridAfter w:val="0"/>
              <w:trHeight w:val="315"/>
            </w:trPr>
          </w:trPrChange>
        </w:trPr>
        <w:tc>
          <w:tcPr>
            <w:tcW w:w="4796" w:type="dxa"/>
            <w:tcBorders>
              <w:top w:val="single" w:sz="4" w:space="0" w:color="auto"/>
              <w:left w:val="nil"/>
            </w:tcBorders>
            <w:shd w:val="clear" w:color="auto" w:fill="auto"/>
            <w:noWrap/>
            <w:vAlign w:val="bottom"/>
            <w:hideMark/>
            <w:tcPrChange w:id="1014" w:author="Linderhof, Vincent" w:date="2016-03-06T15:36:00Z">
              <w:tcPr>
                <w:tcW w:w="5827" w:type="dxa"/>
                <w:gridSpan w:val="4"/>
                <w:tcBorders>
                  <w:top w:val="single" w:sz="4" w:space="0" w:color="auto"/>
                  <w:left w:val="nil"/>
                </w:tcBorders>
                <w:shd w:val="clear" w:color="auto" w:fill="auto"/>
                <w:noWrap/>
                <w:vAlign w:val="bottom"/>
                <w:hideMark/>
              </w:tcPr>
            </w:tcPrChange>
          </w:tcPr>
          <w:p w14:paraId="362F9894"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1" w:type="dxa"/>
            <w:gridSpan w:val="2"/>
            <w:tcBorders>
              <w:top w:val="single" w:sz="4" w:space="0" w:color="auto"/>
              <w:bottom w:val="single" w:sz="4" w:space="0" w:color="auto"/>
            </w:tcBorders>
            <w:shd w:val="clear" w:color="auto" w:fill="auto"/>
            <w:noWrap/>
            <w:vAlign w:val="bottom"/>
            <w:hideMark/>
            <w:tcPrChange w:id="1015"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5AFD2441"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Eastern</w:t>
            </w:r>
          </w:p>
        </w:tc>
        <w:tc>
          <w:tcPr>
            <w:tcW w:w="1160" w:type="dxa"/>
            <w:gridSpan w:val="2"/>
            <w:tcBorders>
              <w:top w:val="single" w:sz="4" w:space="0" w:color="auto"/>
              <w:bottom w:val="single" w:sz="4" w:space="0" w:color="auto"/>
            </w:tcBorders>
            <w:shd w:val="clear" w:color="auto" w:fill="auto"/>
            <w:noWrap/>
            <w:vAlign w:val="bottom"/>
            <w:hideMark/>
            <w:tcPrChange w:id="1016"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3C64BE2F"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1" w:type="dxa"/>
            <w:gridSpan w:val="2"/>
            <w:tcBorders>
              <w:top w:val="single" w:sz="4" w:space="0" w:color="auto"/>
              <w:bottom w:val="single" w:sz="4" w:space="0" w:color="auto"/>
            </w:tcBorders>
            <w:shd w:val="clear" w:color="auto" w:fill="auto"/>
            <w:noWrap/>
            <w:vAlign w:val="bottom"/>
            <w:hideMark/>
            <w:tcPrChange w:id="1017"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7FE0F27A"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Western</w:t>
            </w:r>
          </w:p>
        </w:tc>
        <w:tc>
          <w:tcPr>
            <w:tcW w:w="1161" w:type="dxa"/>
            <w:gridSpan w:val="2"/>
            <w:tcBorders>
              <w:top w:val="single" w:sz="4" w:space="0" w:color="auto"/>
              <w:bottom w:val="single" w:sz="4" w:space="0" w:color="auto"/>
            </w:tcBorders>
            <w:shd w:val="clear" w:color="auto" w:fill="auto"/>
            <w:noWrap/>
            <w:vAlign w:val="bottom"/>
            <w:hideMark/>
            <w:tcPrChange w:id="1018"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73C3379D"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0" w:type="dxa"/>
            <w:gridSpan w:val="2"/>
            <w:tcBorders>
              <w:top w:val="single" w:sz="4" w:space="0" w:color="auto"/>
              <w:bottom w:val="single" w:sz="4" w:space="0" w:color="auto"/>
            </w:tcBorders>
            <w:shd w:val="clear" w:color="auto" w:fill="auto"/>
            <w:noWrap/>
            <w:vAlign w:val="bottom"/>
            <w:hideMark/>
            <w:tcPrChange w:id="1019"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233987A2"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Northern</w:t>
            </w:r>
          </w:p>
        </w:tc>
        <w:tc>
          <w:tcPr>
            <w:tcW w:w="1160" w:type="dxa"/>
            <w:gridSpan w:val="2"/>
            <w:tcBorders>
              <w:top w:val="single" w:sz="4" w:space="0" w:color="auto"/>
              <w:bottom w:val="single" w:sz="4" w:space="0" w:color="auto"/>
            </w:tcBorders>
            <w:shd w:val="clear" w:color="auto" w:fill="auto"/>
            <w:noWrap/>
            <w:vAlign w:val="bottom"/>
            <w:hideMark/>
            <w:tcPrChange w:id="1020"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71152698"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1" w:type="dxa"/>
            <w:gridSpan w:val="2"/>
            <w:tcBorders>
              <w:top w:val="single" w:sz="4" w:space="0" w:color="auto"/>
              <w:bottom w:val="single" w:sz="4" w:space="0" w:color="auto"/>
            </w:tcBorders>
            <w:shd w:val="clear" w:color="auto" w:fill="auto"/>
            <w:noWrap/>
            <w:vAlign w:val="bottom"/>
            <w:hideMark/>
            <w:tcPrChange w:id="1021" w:author="Linderhof, Vincent" w:date="2016-03-06T15:36:00Z">
              <w:tcPr>
                <w:tcW w:w="966" w:type="dxa"/>
                <w:gridSpan w:val="2"/>
                <w:tcBorders>
                  <w:top w:val="single" w:sz="4" w:space="0" w:color="auto"/>
                  <w:bottom w:val="single" w:sz="4" w:space="0" w:color="auto"/>
                </w:tcBorders>
                <w:shd w:val="clear" w:color="auto" w:fill="auto"/>
                <w:noWrap/>
                <w:vAlign w:val="bottom"/>
                <w:hideMark/>
              </w:tcPr>
            </w:tcPrChange>
          </w:tcPr>
          <w:p w14:paraId="53767FC4"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Central</w:t>
            </w:r>
          </w:p>
        </w:tc>
        <w:tc>
          <w:tcPr>
            <w:tcW w:w="1161" w:type="dxa"/>
            <w:gridSpan w:val="2"/>
            <w:tcBorders>
              <w:top w:val="single" w:sz="4" w:space="0" w:color="auto"/>
              <w:bottom w:val="single" w:sz="4" w:space="0" w:color="auto"/>
              <w:right w:val="nil"/>
            </w:tcBorders>
            <w:shd w:val="clear" w:color="auto" w:fill="auto"/>
            <w:noWrap/>
            <w:vAlign w:val="bottom"/>
            <w:hideMark/>
            <w:tcPrChange w:id="1022" w:author="Linderhof, Vincent" w:date="2016-03-06T15:36:00Z">
              <w:tcPr>
                <w:tcW w:w="966" w:type="dxa"/>
                <w:gridSpan w:val="5"/>
                <w:tcBorders>
                  <w:top w:val="single" w:sz="4" w:space="0" w:color="auto"/>
                  <w:bottom w:val="single" w:sz="4" w:space="0" w:color="auto"/>
                  <w:right w:val="nil"/>
                </w:tcBorders>
                <w:shd w:val="clear" w:color="auto" w:fill="auto"/>
                <w:noWrap/>
                <w:vAlign w:val="bottom"/>
                <w:hideMark/>
              </w:tcPr>
            </w:tcPrChange>
          </w:tcPr>
          <w:p w14:paraId="04106749"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r>
      <w:tr w:rsidR="00786273" w:rsidRPr="00A0183E" w14:paraId="2013D933" w14:textId="77777777" w:rsidTr="0092575F">
        <w:trPr>
          <w:trHeight w:val="315"/>
          <w:trPrChange w:id="1023" w:author="Linderhof, Vincent" w:date="2016-03-06T15:36:00Z">
            <w:trPr>
              <w:gridAfter w:val="0"/>
              <w:trHeight w:val="315"/>
            </w:trPr>
          </w:trPrChange>
        </w:trPr>
        <w:tc>
          <w:tcPr>
            <w:tcW w:w="4796" w:type="dxa"/>
            <w:tcBorders>
              <w:left w:val="nil"/>
              <w:bottom w:val="single" w:sz="4" w:space="0" w:color="auto"/>
              <w:right w:val="nil"/>
            </w:tcBorders>
            <w:shd w:val="clear" w:color="auto" w:fill="auto"/>
            <w:noWrap/>
            <w:vAlign w:val="bottom"/>
            <w:hideMark/>
            <w:tcPrChange w:id="1024" w:author="Linderhof, Vincent" w:date="2016-03-06T15:36:00Z">
              <w:tcPr>
                <w:tcW w:w="5827" w:type="dxa"/>
                <w:gridSpan w:val="4"/>
                <w:tcBorders>
                  <w:left w:val="nil"/>
                  <w:bottom w:val="single" w:sz="4" w:space="0" w:color="auto"/>
                  <w:right w:val="nil"/>
                </w:tcBorders>
                <w:shd w:val="clear" w:color="auto" w:fill="auto"/>
                <w:noWrap/>
                <w:vAlign w:val="bottom"/>
                <w:hideMark/>
              </w:tcPr>
            </w:tcPrChange>
          </w:tcPr>
          <w:p w14:paraId="1B17FC1D" w14:textId="53362D36"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Characteristics</w:t>
            </w:r>
          </w:p>
        </w:tc>
        <w:tc>
          <w:tcPr>
            <w:tcW w:w="1161" w:type="dxa"/>
            <w:gridSpan w:val="2"/>
            <w:tcBorders>
              <w:top w:val="single" w:sz="4" w:space="0" w:color="auto"/>
              <w:left w:val="nil"/>
              <w:bottom w:val="single" w:sz="4" w:space="0" w:color="auto"/>
              <w:right w:val="nil"/>
            </w:tcBorders>
            <w:shd w:val="clear" w:color="auto" w:fill="auto"/>
            <w:noWrap/>
            <w:vAlign w:val="bottom"/>
            <w:hideMark/>
            <w:tcPrChange w:id="1025"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022F9E3C"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0" w:type="dxa"/>
            <w:gridSpan w:val="2"/>
            <w:tcBorders>
              <w:top w:val="single" w:sz="4" w:space="0" w:color="auto"/>
              <w:left w:val="nil"/>
              <w:bottom w:val="single" w:sz="4" w:space="0" w:color="auto"/>
              <w:right w:val="nil"/>
            </w:tcBorders>
            <w:shd w:val="clear" w:color="auto" w:fill="auto"/>
            <w:noWrap/>
            <w:vAlign w:val="bottom"/>
            <w:hideMark/>
            <w:tcPrChange w:id="1026"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77D61206"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1161" w:type="dxa"/>
            <w:gridSpan w:val="2"/>
            <w:tcBorders>
              <w:top w:val="single" w:sz="4" w:space="0" w:color="auto"/>
              <w:left w:val="nil"/>
              <w:bottom w:val="single" w:sz="4" w:space="0" w:color="auto"/>
              <w:right w:val="nil"/>
            </w:tcBorders>
            <w:shd w:val="clear" w:color="auto" w:fill="auto"/>
            <w:noWrap/>
            <w:vAlign w:val="bottom"/>
            <w:hideMark/>
            <w:tcPrChange w:id="1027"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6A7E7328"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1" w:type="dxa"/>
            <w:gridSpan w:val="2"/>
            <w:tcBorders>
              <w:top w:val="single" w:sz="4" w:space="0" w:color="auto"/>
              <w:left w:val="nil"/>
              <w:bottom w:val="single" w:sz="4" w:space="0" w:color="auto"/>
              <w:right w:val="nil"/>
            </w:tcBorders>
            <w:shd w:val="clear" w:color="auto" w:fill="auto"/>
            <w:noWrap/>
            <w:vAlign w:val="bottom"/>
            <w:hideMark/>
            <w:tcPrChange w:id="1028"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1014A36B"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1160" w:type="dxa"/>
            <w:gridSpan w:val="2"/>
            <w:tcBorders>
              <w:top w:val="single" w:sz="4" w:space="0" w:color="auto"/>
              <w:left w:val="nil"/>
              <w:bottom w:val="single" w:sz="4" w:space="0" w:color="auto"/>
              <w:right w:val="nil"/>
            </w:tcBorders>
            <w:shd w:val="clear" w:color="auto" w:fill="auto"/>
            <w:noWrap/>
            <w:vAlign w:val="bottom"/>
            <w:hideMark/>
            <w:tcPrChange w:id="1029"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02CE0A34"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0" w:type="dxa"/>
            <w:gridSpan w:val="2"/>
            <w:tcBorders>
              <w:top w:val="single" w:sz="4" w:space="0" w:color="auto"/>
              <w:left w:val="nil"/>
              <w:bottom w:val="single" w:sz="4" w:space="0" w:color="auto"/>
              <w:right w:val="nil"/>
            </w:tcBorders>
            <w:shd w:val="clear" w:color="auto" w:fill="auto"/>
            <w:noWrap/>
            <w:vAlign w:val="bottom"/>
            <w:hideMark/>
            <w:tcPrChange w:id="1030"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356A278F"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1161" w:type="dxa"/>
            <w:gridSpan w:val="2"/>
            <w:tcBorders>
              <w:top w:val="single" w:sz="4" w:space="0" w:color="auto"/>
              <w:left w:val="nil"/>
              <w:bottom w:val="single" w:sz="4" w:space="0" w:color="auto"/>
              <w:right w:val="nil"/>
            </w:tcBorders>
            <w:shd w:val="clear" w:color="auto" w:fill="auto"/>
            <w:noWrap/>
            <w:vAlign w:val="bottom"/>
            <w:hideMark/>
            <w:tcPrChange w:id="1031" w:author="Linderhof, Vincent" w:date="2016-03-06T15:36:00Z">
              <w:tcPr>
                <w:tcW w:w="966" w:type="dxa"/>
                <w:gridSpan w:val="2"/>
                <w:tcBorders>
                  <w:top w:val="single" w:sz="4" w:space="0" w:color="auto"/>
                  <w:left w:val="nil"/>
                  <w:bottom w:val="single" w:sz="4" w:space="0" w:color="auto"/>
                  <w:right w:val="nil"/>
                </w:tcBorders>
                <w:shd w:val="clear" w:color="auto" w:fill="auto"/>
                <w:noWrap/>
                <w:vAlign w:val="bottom"/>
                <w:hideMark/>
              </w:tcPr>
            </w:tcPrChange>
          </w:tcPr>
          <w:p w14:paraId="447C7B68"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1" w:type="dxa"/>
            <w:gridSpan w:val="2"/>
            <w:tcBorders>
              <w:top w:val="single" w:sz="4" w:space="0" w:color="auto"/>
              <w:left w:val="nil"/>
              <w:bottom w:val="single" w:sz="4" w:space="0" w:color="auto"/>
              <w:right w:val="nil"/>
            </w:tcBorders>
            <w:shd w:val="clear" w:color="auto" w:fill="auto"/>
            <w:noWrap/>
            <w:vAlign w:val="bottom"/>
            <w:hideMark/>
            <w:tcPrChange w:id="1032"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7697292F"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r>
      <w:tr w:rsidR="00E34D7B" w:rsidRPr="00A0183E" w14:paraId="1F2EA88B" w14:textId="77777777" w:rsidTr="0092575F">
        <w:trPr>
          <w:trHeight w:val="300"/>
          <w:trPrChange w:id="1033" w:author="Linderhof, Vincent" w:date="2016-03-06T15:36:00Z">
            <w:trPr>
              <w:gridAfter w:val="0"/>
              <w:trHeight w:val="300"/>
            </w:trPr>
          </w:trPrChange>
        </w:trPr>
        <w:tc>
          <w:tcPr>
            <w:tcW w:w="4796" w:type="dxa"/>
            <w:tcBorders>
              <w:top w:val="single" w:sz="4" w:space="0" w:color="auto"/>
              <w:left w:val="nil"/>
              <w:right w:val="nil"/>
            </w:tcBorders>
            <w:shd w:val="clear" w:color="auto" w:fill="auto"/>
            <w:noWrap/>
            <w:vAlign w:val="bottom"/>
            <w:tcPrChange w:id="1034" w:author="Linderhof, Vincent" w:date="2016-03-06T15:36:00Z">
              <w:tcPr>
                <w:tcW w:w="5827" w:type="dxa"/>
                <w:gridSpan w:val="4"/>
                <w:tcBorders>
                  <w:top w:val="single" w:sz="4" w:space="0" w:color="auto"/>
                  <w:left w:val="nil"/>
                  <w:right w:val="nil"/>
                </w:tcBorders>
                <w:shd w:val="clear" w:color="auto" w:fill="auto"/>
                <w:noWrap/>
                <w:vAlign w:val="bottom"/>
              </w:tcPr>
            </w:tcPrChange>
          </w:tcPr>
          <w:p w14:paraId="641B56C7" w14:textId="49060C4A" w:rsidR="00430A1F" w:rsidRPr="0092575F" w:rsidRDefault="0092575F" w:rsidP="00E05337">
            <w:pPr>
              <w:suppressAutoHyphens w:val="0"/>
              <w:spacing w:after="0"/>
              <w:rPr>
                <w:rFonts w:ascii="Times New Roman" w:eastAsia="Times New Roman" w:hAnsi="Times New Roman"/>
                <w:i/>
                <w:color w:val="000000"/>
                <w:sz w:val="24"/>
                <w:szCs w:val="24"/>
                <w:lang w:eastAsia="en-GB"/>
                <w:rPrChange w:id="1035" w:author="Linderhof, Vincent" w:date="2016-03-06T15:34:00Z">
                  <w:rPr>
                    <w:rFonts w:ascii="Times New Roman" w:eastAsia="Times New Roman" w:hAnsi="Times New Roman"/>
                    <w:color w:val="000000"/>
                    <w:sz w:val="24"/>
                    <w:szCs w:val="24"/>
                    <w:lang w:eastAsia="en-GB"/>
                  </w:rPr>
                </w:rPrChange>
              </w:rPr>
            </w:pPr>
            <w:ins w:id="1036" w:author="Linderhof, Vincent" w:date="2016-03-06T15:34:00Z">
              <w:r w:rsidRPr="0092575F">
                <w:rPr>
                  <w:rFonts w:ascii="Times New Roman" w:eastAsia="Times New Roman" w:hAnsi="Times New Roman"/>
                  <w:i/>
                  <w:color w:val="000000"/>
                  <w:sz w:val="24"/>
                  <w:szCs w:val="24"/>
                  <w:lang w:eastAsia="en-GB"/>
                  <w:rPrChange w:id="1037" w:author="Linderhof, Vincent" w:date="2016-03-06T15:34:00Z">
                    <w:rPr>
                      <w:rFonts w:ascii="Times New Roman" w:eastAsia="Times New Roman" w:hAnsi="Times New Roman"/>
                      <w:color w:val="000000"/>
                      <w:sz w:val="24"/>
                      <w:szCs w:val="24"/>
                      <w:lang w:eastAsia="en-GB"/>
                    </w:rPr>
                  </w:rPrChange>
                </w:rPr>
                <w:t>Nutrition diversity</w:t>
              </w:r>
            </w:ins>
            <w:del w:id="1038" w:author="Linderhof, Vincent" w:date="2016-03-06T15:34:00Z">
              <w:r w:rsidR="00430A1F" w:rsidRPr="0092575F" w:rsidDel="0092575F">
                <w:rPr>
                  <w:rFonts w:ascii="Times New Roman" w:eastAsia="Times New Roman" w:hAnsi="Times New Roman"/>
                  <w:i/>
                  <w:color w:val="000000"/>
                  <w:sz w:val="24"/>
                  <w:szCs w:val="24"/>
                  <w:lang w:eastAsia="en-GB"/>
                  <w:rPrChange w:id="1039" w:author="Linderhof, Vincent" w:date="2016-03-06T15:34:00Z">
                    <w:rPr>
                      <w:rFonts w:ascii="Times New Roman" w:eastAsia="Times New Roman" w:hAnsi="Times New Roman"/>
                      <w:color w:val="000000"/>
                      <w:sz w:val="24"/>
                      <w:szCs w:val="24"/>
                      <w:lang w:eastAsia="en-GB"/>
                    </w:rPr>
                  </w:rPrChange>
                </w:rPr>
                <w:delText>DDS</w:delText>
              </w:r>
            </w:del>
          </w:p>
        </w:tc>
        <w:tc>
          <w:tcPr>
            <w:tcW w:w="1161" w:type="dxa"/>
            <w:gridSpan w:val="2"/>
            <w:tcBorders>
              <w:top w:val="single" w:sz="4" w:space="0" w:color="auto"/>
              <w:left w:val="nil"/>
              <w:right w:val="nil"/>
            </w:tcBorders>
            <w:shd w:val="clear" w:color="auto" w:fill="auto"/>
            <w:noWrap/>
            <w:vAlign w:val="bottom"/>
            <w:tcPrChange w:id="1040"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07DD0F00" w14:textId="4BC70FC2"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41" w:author="Linderhof, Vincent" w:date="2016-03-06T15:34:00Z">
              <w:r w:rsidRPr="00E05337" w:rsidDel="0092575F">
                <w:rPr>
                  <w:rFonts w:ascii="Times New Roman" w:eastAsia="Times New Roman" w:hAnsi="Times New Roman"/>
                  <w:color w:val="000000"/>
                  <w:sz w:val="24"/>
                  <w:szCs w:val="24"/>
                  <w:lang w:eastAsia="en-GB"/>
                </w:rPr>
                <w:delText>7.64</w:delText>
              </w:r>
            </w:del>
          </w:p>
        </w:tc>
        <w:tc>
          <w:tcPr>
            <w:tcW w:w="1160" w:type="dxa"/>
            <w:gridSpan w:val="2"/>
            <w:tcBorders>
              <w:top w:val="single" w:sz="4" w:space="0" w:color="auto"/>
              <w:left w:val="nil"/>
              <w:right w:val="nil"/>
            </w:tcBorders>
            <w:shd w:val="clear" w:color="auto" w:fill="auto"/>
            <w:noWrap/>
            <w:vAlign w:val="bottom"/>
            <w:tcPrChange w:id="1042"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46952C65" w14:textId="02993D08"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43" w:author="Linderhof, Vincent" w:date="2016-03-06T15:34:00Z">
              <w:r w:rsidRPr="00E05337" w:rsidDel="0092575F">
                <w:rPr>
                  <w:rFonts w:ascii="Times New Roman" w:eastAsia="Times New Roman" w:hAnsi="Times New Roman"/>
                  <w:color w:val="000000"/>
                  <w:sz w:val="24"/>
                  <w:szCs w:val="24"/>
                  <w:lang w:eastAsia="en-GB"/>
                </w:rPr>
                <w:delText>1.94</w:delText>
              </w:r>
            </w:del>
          </w:p>
        </w:tc>
        <w:tc>
          <w:tcPr>
            <w:tcW w:w="1161" w:type="dxa"/>
            <w:gridSpan w:val="2"/>
            <w:tcBorders>
              <w:top w:val="single" w:sz="4" w:space="0" w:color="auto"/>
              <w:left w:val="nil"/>
              <w:right w:val="nil"/>
            </w:tcBorders>
            <w:shd w:val="clear" w:color="auto" w:fill="auto"/>
            <w:noWrap/>
            <w:vAlign w:val="bottom"/>
            <w:tcPrChange w:id="1044"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63D4FDC6" w14:textId="30D8A75C"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45" w:author="Linderhof, Vincent" w:date="2016-03-06T15:34:00Z">
              <w:r w:rsidRPr="00E05337" w:rsidDel="0092575F">
                <w:rPr>
                  <w:rFonts w:ascii="Times New Roman" w:eastAsia="Times New Roman" w:hAnsi="Times New Roman"/>
                  <w:color w:val="000000"/>
                  <w:sz w:val="24"/>
                  <w:szCs w:val="24"/>
                  <w:lang w:eastAsia="en-GB"/>
                </w:rPr>
                <w:delText>6.53</w:delText>
              </w:r>
            </w:del>
          </w:p>
        </w:tc>
        <w:tc>
          <w:tcPr>
            <w:tcW w:w="1161" w:type="dxa"/>
            <w:gridSpan w:val="2"/>
            <w:tcBorders>
              <w:top w:val="single" w:sz="4" w:space="0" w:color="auto"/>
              <w:left w:val="nil"/>
              <w:right w:val="nil"/>
            </w:tcBorders>
            <w:shd w:val="clear" w:color="auto" w:fill="auto"/>
            <w:noWrap/>
            <w:vAlign w:val="bottom"/>
            <w:tcPrChange w:id="1046"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7D188206" w14:textId="6E89A054"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47" w:author="Linderhof, Vincent" w:date="2016-03-06T15:34:00Z">
              <w:r w:rsidRPr="00E05337" w:rsidDel="0092575F">
                <w:rPr>
                  <w:rFonts w:ascii="Times New Roman" w:eastAsia="Times New Roman" w:hAnsi="Times New Roman"/>
                  <w:color w:val="000000"/>
                  <w:sz w:val="24"/>
                  <w:szCs w:val="24"/>
                  <w:lang w:eastAsia="en-GB"/>
                </w:rPr>
                <w:delText>1.97</w:delText>
              </w:r>
            </w:del>
          </w:p>
        </w:tc>
        <w:tc>
          <w:tcPr>
            <w:tcW w:w="1160" w:type="dxa"/>
            <w:gridSpan w:val="2"/>
            <w:tcBorders>
              <w:top w:val="single" w:sz="4" w:space="0" w:color="auto"/>
              <w:left w:val="nil"/>
              <w:right w:val="nil"/>
            </w:tcBorders>
            <w:shd w:val="clear" w:color="auto" w:fill="auto"/>
            <w:noWrap/>
            <w:vAlign w:val="bottom"/>
            <w:tcPrChange w:id="1048"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30410C01" w14:textId="3CC862F8"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49" w:author="Linderhof, Vincent" w:date="2016-03-06T15:34:00Z">
              <w:r w:rsidRPr="00E05337" w:rsidDel="0092575F">
                <w:rPr>
                  <w:rFonts w:ascii="Times New Roman" w:eastAsia="Times New Roman" w:hAnsi="Times New Roman"/>
                  <w:color w:val="000000"/>
                  <w:sz w:val="24"/>
                  <w:szCs w:val="24"/>
                  <w:lang w:eastAsia="en-GB"/>
                </w:rPr>
                <w:delText>7.46</w:delText>
              </w:r>
            </w:del>
          </w:p>
        </w:tc>
        <w:tc>
          <w:tcPr>
            <w:tcW w:w="1160" w:type="dxa"/>
            <w:gridSpan w:val="2"/>
            <w:tcBorders>
              <w:top w:val="single" w:sz="4" w:space="0" w:color="auto"/>
              <w:left w:val="nil"/>
              <w:right w:val="nil"/>
            </w:tcBorders>
            <w:shd w:val="clear" w:color="auto" w:fill="auto"/>
            <w:noWrap/>
            <w:vAlign w:val="bottom"/>
            <w:tcPrChange w:id="1050"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4A764486" w14:textId="44F66D35"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51" w:author="Linderhof, Vincent" w:date="2016-03-06T15:34:00Z">
              <w:r w:rsidRPr="00E05337" w:rsidDel="0092575F">
                <w:rPr>
                  <w:rFonts w:ascii="Times New Roman" w:eastAsia="Times New Roman" w:hAnsi="Times New Roman"/>
                  <w:color w:val="000000"/>
                  <w:sz w:val="24"/>
                  <w:szCs w:val="24"/>
                  <w:lang w:eastAsia="en-GB"/>
                </w:rPr>
                <w:delText>1.96</w:delText>
              </w:r>
            </w:del>
          </w:p>
        </w:tc>
        <w:tc>
          <w:tcPr>
            <w:tcW w:w="1161" w:type="dxa"/>
            <w:gridSpan w:val="2"/>
            <w:tcBorders>
              <w:top w:val="single" w:sz="4" w:space="0" w:color="auto"/>
              <w:left w:val="nil"/>
              <w:right w:val="nil"/>
            </w:tcBorders>
            <w:shd w:val="clear" w:color="auto" w:fill="auto"/>
            <w:noWrap/>
            <w:vAlign w:val="bottom"/>
            <w:tcPrChange w:id="1052" w:author="Linderhof, Vincent" w:date="2016-03-06T15:36:00Z">
              <w:tcPr>
                <w:tcW w:w="966" w:type="dxa"/>
                <w:gridSpan w:val="2"/>
                <w:tcBorders>
                  <w:top w:val="single" w:sz="4" w:space="0" w:color="auto"/>
                  <w:left w:val="nil"/>
                  <w:right w:val="nil"/>
                </w:tcBorders>
                <w:shd w:val="clear" w:color="auto" w:fill="auto"/>
                <w:noWrap/>
                <w:vAlign w:val="bottom"/>
              </w:tcPr>
            </w:tcPrChange>
          </w:tcPr>
          <w:p w14:paraId="362FB16E" w14:textId="29C6A6B6"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53" w:author="Linderhof, Vincent" w:date="2016-03-06T15:34:00Z">
              <w:r w:rsidRPr="00E05337" w:rsidDel="0092575F">
                <w:rPr>
                  <w:rFonts w:ascii="Times New Roman" w:eastAsia="Times New Roman" w:hAnsi="Times New Roman"/>
                  <w:color w:val="000000"/>
                  <w:sz w:val="24"/>
                  <w:szCs w:val="24"/>
                  <w:lang w:eastAsia="en-GB"/>
                </w:rPr>
                <w:delText>7.94</w:delText>
              </w:r>
            </w:del>
          </w:p>
        </w:tc>
        <w:tc>
          <w:tcPr>
            <w:tcW w:w="1161" w:type="dxa"/>
            <w:gridSpan w:val="2"/>
            <w:tcBorders>
              <w:top w:val="single" w:sz="4" w:space="0" w:color="auto"/>
              <w:left w:val="nil"/>
              <w:right w:val="nil"/>
            </w:tcBorders>
            <w:shd w:val="clear" w:color="auto" w:fill="auto"/>
            <w:noWrap/>
            <w:vAlign w:val="bottom"/>
            <w:tcPrChange w:id="1054"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5EB6A040" w14:textId="73E4C0D5"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55" w:author="Linderhof, Vincent" w:date="2016-03-06T15:34:00Z">
              <w:r w:rsidRPr="00E05337" w:rsidDel="0092575F">
                <w:rPr>
                  <w:rFonts w:ascii="Times New Roman" w:eastAsia="Times New Roman" w:hAnsi="Times New Roman"/>
                  <w:color w:val="000000"/>
                  <w:sz w:val="24"/>
                  <w:szCs w:val="24"/>
                  <w:lang w:eastAsia="en-GB"/>
                </w:rPr>
                <w:delText>1.97</w:delText>
              </w:r>
            </w:del>
          </w:p>
        </w:tc>
      </w:tr>
      <w:tr w:rsidR="0092575F" w:rsidRPr="00A0183E" w14:paraId="3768A267" w14:textId="77777777" w:rsidTr="0092575F">
        <w:trPr>
          <w:trHeight w:val="300"/>
          <w:trPrChange w:id="1056" w:author="Linderhof, Vincent" w:date="2016-03-06T15:36:00Z">
            <w:trPr>
              <w:gridAfter w:val="0"/>
              <w:trHeight w:val="300"/>
            </w:trPr>
          </w:trPrChange>
        </w:trPr>
        <w:tc>
          <w:tcPr>
            <w:tcW w:w="4796" w:type="dxa"/>
            <w:tcBorders>
              <w:left w:val="nil"/>
              <w:bottom w:val="nil"/>
              <w:right w:val="nil"/>
            </w:tcBorders>
            <w:shd w:val="clear" w:color="auto" w:fill="auto"/>
            <w:noWrap/>
            <w:vAlign w:val="bottom"/>
            <w:tcPrChange w:id="1057" w:author="Linderhof, Vincent" w:date="2016-03-06T15:36:00Z">
              <w:tcPr>
                <w:tcW w:w="5827" w:type="dxa"/>
                <w:gridSpan w:val="4"/>
                <w:tcBorders>
                  <w:top w:val="nil"/>
                  <w:left w:val="nil"/>
                  <w:bottom w:val="nil"/>
                  <w:right w:val="nil"/>
                </w:tcBorders>
                <w:shd w:val="clear" w:color="auto" w:fill="auto"/>
                <w:noWrap/>
                <w:vAlign w:val="bottom"/>
              </w:tcPr>
            </w:tcPrChange>
          </w:tcPr>
          <w:p w14:paraId="262BE5E7" w14:textId="3EF72FDF" w:rsidR="0092575F" w:rsidRPr="00E05337" w:rsidRDefault="0092575F" w:rsidP="00E05337">
            <w:pPr>
              <w:suppressAutoHyphens w:val="0"/>
              <w:spacing w:after="0"/>
              <w:rPr>
                <w:rFonts w:ascii="Times New Roman" w:eastAsia="Times New Roman" w:hAnsi="Times New Roman"/>
                <w:color w:val="000000"/>
                <w:sz w:val="24"/>
                <w:szCs w:val="24"/>
                <w:lang w:eastAsia="en-GB"/>
              </w:rPr>
            </w:pPr>
            <w:ins w:id="1058" w:author="Linderhof, Vincent" w:date="2016-03-06T15:34:00Z">
              <w:r w:rsidRPr="00E05337">
                <w:rPr>
                  <w:rFonts w:ascii="Times New Roman" w:eastAsia="Times New Roman" w:hAnsi="Times New Roman"/>
                  <w:color w:val="000000"/>
                  <w:sz w:val="24"/>
                  <w:szCs w:val="24"/>
                  <w:lang w:eastAsia="en-GB"/>
                </w:rPr>
                <w:t>DDS</w:t>
              </w:r>
            </w:ins>
            <w:del w:id="1059" w:author="Linderhof, Vincent" w:date="2016-03-06T15:33:00Z">
              <w:r w:rsidRPr="00E05337" w:rsidDel="0092575F">
                <w:rPr>
                  <w:rFonts w:ascii="Times New Roman" w:eastAsia="Times New Roman" w:hAnsi="Times New Roman"/>
                  <w:color w:val="000000"/>
                  <w:sz w:val="24"/>
                  <w:szCs w:val="24"/>
                  <w:lang w:eastAsia="en-GB"/>
                </w:rPr>
                <w:delText>FCS</w:delText>
              </w:r>
            </w:del>
          </w:p>
        </w:tc>
        <w:tc>
          <w:tcPr>
            <w:tcW w:w="1161" w:type="dxa"/>
            <w:gridSpan w:val="2"/>
            <w:tcBorders>
              <w:left w:val="nil"/>
              <w:bottom w:val="nil"/>
              <w:right w:val="nil"/>
            </w:tcBorders>
            <w:shd w:val="clear" w:color="auto" w:fill="auto"/>
            <w:noWrap/>
            <w:vAlign w:val="bottom"/>
            <w:tcPrChange w:id="1060" w:author="Linderhof, Vincent" w:date="2016-03-06T15:36:00Z">
              <w:tcPr>
                <w:tcW w:w="966" w:type="dxa"/>
                <w:gridSpan w:val="4"/>
                <w:tcBorders>
                  <w:top w:val="nil"/>
                  <w:left w:val="nil"/>
                  <w:bottom w:val="nil"/>
                  <w:right w:val="nil"/>
                </w:tcBorders>
                <w:shd w:val="clear" w:color="auto" w:fill="auto"/>
                <w:noWrap/>
                <w:vAlign w:val="bottom"/>
              </w:tcPr>
            </w:tcPrChange>
          </w:tcPr>
          <w:p w14:paraId="7D1F908D" w14:textId="2BF44B5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61" w:author="Linderhof, Vincent" w:date="2016-03-06T15:34:00Z">
              <w:r w:rsidRPr="00E05337">
                <w:rPr>
                  <w:rFonts w:ascii="Times New Roman" w:eastAsia="Times New Roman" w:hAnsi="Times New Roman"/>
                  <w:color w:val="000000"/>
                  <w:sz w:val="24"/>
                  <w:szCs w:val="24"/>
                  <w:lang w:eastAsia="en-GB"/>
                </w:rPr>
                <w:t>7.64</w:t>
              </w:r>
            </w:ins>
            <w:del w:id="1062" w:author="Linderhof, Vincent" w:date="2016-03-06T15:33:00Z">
              <w:r w:rsidRPr="00E05337" w:rsidDel="0092575F">
                <w:rPr>
                  <w:rFonts w:ascii="Times New Roman" w:eastAsia="Times New Roman" w:hAnsi="Times New Roman"/>
                  <w:color w:val="000000"/>
                  <w:sz w:val="24"/>
                  <w:szCs w:val="24"/>
                  <w:lang w:eastAsia="en-GB"/>
                </w:rPr>
                <w:delText>58.23</w:delText>
              </w:r>
            </w:del>
          </w:p>
        </w:tc>
        <w:tc>
          <w:tcPr>
            <w:tcW w:w="1160" w:type="dxa"/>
            <w:gridSpan w:val="2"/>
            <w:tcBorders>
              <w:left w:val="nil"/>
              <w:bottom w:val="nil"/>
              <w:right w:val="nil"/>
            </w:tcBorders>
            <w:shd w:val="clear" w:color="auto" w:fill="auto"/>
            <w:noWrap/>
            <w:vAlign w:val="bottom"/>
            <w:tcPrChange w:id="1063" w:author="Linderhof, Vincent" w:date="2016-03-06T15:36:00Z">
              <w:tcPr>
                <w:tcW w:w="966" w:type="dxa"/>
                <w:gridSpan w:val="5"/>
                <w:tcBorders>
                  <w:top w:val="nil"/>
                  <w:left w:val="nil"/>
                  <w:bottom w:val="nil"/>
                  <w:right w:val="nil"/>
                </w:tcBorders>
                <w:shd w:val="clear" w:color="auto" w:fill="auto"/>
                <w:noWrap/>
                <w:vAlign w:val="bottom"/>
              </w:tcPr>
            </w:tcPrChange>
          </w:tcPr>
          <w:p w14:paraId="3EF975EC" w14:textId="55FB0D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64" w:author="Linderhof, Vincent" w:date="2016-03-06T15:34:00Z">
              <w:r w:rsidRPr="00E05337">
                <w:rPr>
                  <w:rFonts w:ascii="Times New Roman" w:eastAsia="Times New Roman" w:hAnsi="Times New Roman"/>
                  <w:color w:val="000000"/>
                  <w:sz w:val="24"/>
                  <w:szCs w:val="24"/>
                  <w:lang w:eastAsia="en-GB"/>
                </w:rPr>
                <w:t>1.94</w:t>
              </w:r>
            </w:ins>
            <w:del w:id="1065" w:author="Linderhof, Vincent" w:date="2016-03-06T15:33:00Z">
              <w:r w:rsidRPr="00E05337" w:rsidDel="0092575F">
                <w:rPr>
                  <w:rFonts w:ascii="Times New Roman" w:eastAsia="Times New Roman" w:hAnsi="Times New Roman"/>
                  <w:color w:val="000000"/>
                  <w:sz w:val="24"/>
                  <w:szCs w:val="24"/>
                  <w:lang w:eastAsia="en-GB"/>
                </w:rPr>
                <w:delText>22.78</w:delText>
              </w:r>
            </w:del>
          </w:p>
        </w:tc>
        <w:tc>
          <w:tcPr>
            <w:tcW w:w="1161" w:type="dxa"/>
            <w:gridSpan w:val="2"/>
            <w:tcBorders>
              <w:left w:val="nil"/>
              <w:bottom w:val="nil"/>
              <w:right w:val="nil"/>
            </w:tcBorders>
            <w:shd w:val="clear" w:color="auto" w:fill="auto"/>
            <w:noWrap/>
            <w:vAlign w:val="bottom"/>
            <w:tcPrChange w:id="1066" w:author="Linderhof, Vincent" w:date="2016-03-06T15:36:00Z">
              <w:tcPr>
                <w:tcW w:w="966" w:type="dxa"/>
                <w:gridSpan w:val="5"/>
                <w:tcBorders>
                  <w:top w:val="nil"/>
                  <w:left w:val="nil"/>
                  <w:bottom w:val="nil"/>
                  <w:right w:val="nil"/>
                </w:tcBorders>
                <w:shd w:val="clear" w:color="auto" w:fill="auto"/>
                <w:noWrap/>
                <w:vAlign w:val="bottom"/>
              </w:tcPr>
            </w:tcPrChange>
          </w:tcPr>
          <w:p w14:paraId="032DAC97" w14:textId="1B40654D"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67" w:author="Linderhof, Vincent" w:date="2016-03-06T15:34:00Z">
              <w:r w:rsidRPr="00E05337">
                <w:rPr>
                  <w:rFonts w:ascii="Times New Roman" w:eastAsia="Times New Roman" w:hAnsi="Times New Roman"/>
                  <w:color w:val="000000"/>
                  <w:sz w:val="24"/>
                  <w:szCs w:val="24"/>
                  <w:lang w:eastAsia="en-GB"/>
                </w:rPr>
                <w:t>6.53</w:t>
              </w:r>
            </w:ins>
            <w:del w:id="1068" w:author="Linderhof, Vincent" w:date="2016-03-06T15:33:00Z">
              <w:r w:rsidRPr="00E05337" w:rsidDel="0092575F">
                <w:rPr>
                  <w:rFonts w:ascii="Times New Roman" w:eastAsia="Times New Roman" w:hAnsi="Times New Roman"/>
                  <w:color w:val="000000"/>
                  <w:sz w:val="24"/>
                  <w:szCs w:val="24"/>
                  <w:lang w:eastAsia="en-GB"/>
                </w:rPr>
                <w:delText>58.60</w:delText>
              </w:r>
            </w:del>
          </w:p>
        </w:tc>
        <w:tc>
          <w:tcPr>
            <w:tcW w:w="1161" w:type="dxa"/>
            <w:gridSpan w:val="2"/>
            <w:tcBorders>
              <w:left w:val="nil"/>
              <w:bottom w:val="nil"/>
              <w:right w:val="nil"/>
            </w:tcBorders>
            <w:shd w:val="clear" w:color="auto" w:fill="auto"/>
            <w:noWrap/>
            <w:vAlign w:val="bottom"/>
            <w:tcPrChange w:id="1069" w:author="Linderhof, Vincent" w:date="2016-03-06T15:36:00Z">
              <w:tcPr>
                <w:tcW w:w="966" w:type="dxa"/>
                <w:gridSpan w:val="4"/>
                <w:tcBorders>
                  <w:top w:val="nil"/>
                  <w:left w:val="nil"/>
                  <w:bottom w:val="nil"/>
                  <w:right w:val="nil"/>
                </w:tcBorders>
                <w:shd w:val="clear" w:color="auto" w:fill="auto"/>
                <w:noWrap/>
                <w:vAlign w:val="bottom"/>
              </w:tcPr>
            </w:tcPrChange>
          </w:tcPr>
          <w:p w14:paraId="0A42C5C5" w14:textId="107AF100"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70" w:author="Linderhof, Vincent" w:date="2016-03-06T15:34:00Z">
              <w:r w:rsidRPr="00E05337">
                <w:rPr>
                  <w:rFonts w:ascii="Times New Roman" w:eastAsia="Times New Roman" w:hAnsi="Times New Roman"/>
                  <w:color w:val="000000"/>
                  <w:sz w:val="24"/>
                  <w:szCs w:val="24"/>
                  <w:lang w:eastAsia="en-GB"/>
                </w:rPr>
                <w:t>1.97</w:t>
              </w:r>
            </w:ins>
            <w:del w:id="1071" w:author="Linderhof, Vincent" w:date="2016-03-06T15:33:00Z">
              <w:r w:rsidRPr="00E05337" w:rsidDel="0092575F">
                <w:rPr>
                  <w:rFonts w:ascii="Times New Roman" w:eastAsia="Times New Roman" w:hAnsi="Times New Roman"/>
                  <w:color w:val="000000"/>
                  <w:sz w:val="24"/>
                  <w:szCs w:val="24"/>
                  <w:lang w:eastAsia="en-GB"/>
                </w:rPr>
                <w:delText>20.39</w:delText>
              </w:r>
            </w:del>
          </w:p>
        </w:tc>
        <w:tc>
          <w:tcPr>
            <w:tcW w:w="1160" w:type="dxa"/>
            <w:gridSpan w:val="2"/>
            <w:tcBorders>
              <w:left w:val="nil"/>
              <w:bottom w:val="nil"/>
              <w:right w:val="nil"/>
            </w:tcBorders>
            <w:shd w:val="clear" w:color="auto" w:fill="auto"/>
            <w:noWrap/>
            <w:vAlign w:val="bottom"/>
            <w:tcPrChange w:id="1072" w:author="Linderhof, Vincent" w:date="2016-03-06T15:36:00Z">
              <w:tcPr>
                <w:tcW w:w="966" w:type="dxa"/>
                <w:gridSpan w:val="4"/>
                <w:tcBorders>
                  <w:top w:val="nil"/>
                  <w:left w:val="nil"/>
                  <w:bottom w:val="nil"/>
                  <w:right w:val="nil"/>
                </w:tcBorders>
                <w:shd w:val="clear" w:color="auto" w:fill="auto"/>
                <w:noWrap/>
                <w:vAlign w:val="bottom"/>
              </w:tcPr>
            </w:tcPrChange>
          </w:tcPr>
          <w:p w14:paraId="3EA9D0CA" w14:textId="577C3F0D"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73" w:author="Linderhof, Vincent" w:date="2016-03-06T15:34:00Z">
              <w:r w:rsidRPr="00E05337">
                <w:rPr>
                  <w:rFonts w:ascii="Times New Roman" w:eastAsia="Times New Roman" w:hAnsi="Times New Roman"/>
                  <w:color w:val="000000"/>
                  <w:sz w:val="24"/>
                  <w:szCs w:val="24"/>
                  <w:lang w:eastAsia="en-GB"/>
                </w:rPr>
                <w:t>7.46</w:t>
              </w:r>
            </w:ins>
            <w:del w:id="1074" w:author="Linderhof, Vincent" w:date="2016-03-06T15:33:00Z">
              <w:r w:rsidRPr="00E05337" w:rsidDel="0092575F">
                <w:rPr>
                  <w:rFonts w:ascii="Times New Roman" w:eastAsia="Times New Roman" w:hAnsi="Times New Roman"/>
                  <w:color w:val="000000"/>
                  <w:sz w:val="24"/>
                  <w:szCs w:val="24"/>
                  <w:lang w:eastAsia="en-GB"/>
                </w:rPr>
                <w:delText>52.27</w:delText>
              </w:r>
            </w:del>
          </w:p>
        </w:tc>
        <w:tc>
          <w:tcPr>
            <w:tcW w:w="1160" w:type="dxa"/>
            <w:gridSpan w:val="2"/>
            <w:tcBorders>
              <w:left w:val="nil"/>
              <w:bottom w:val="nil"/>
              <w:right w:val="nil"/>
            </w:tcBorders>
            <w:shd w:val="clear" w:color="auto" w:fill="auto"/>
            <w:noWrap/>
            <w:vAlign w:val="bottom"/>
            <w:tcPrChange w:id="1075" w:author="Linderhof, Vincent" w:date="2016-03-06T15:36:00Z">
              <w:tcPr>
                <w:tcW w:w="966" w:type="dxa"/>
                <w:gridSpan w:val="4"/>
                <w:tcBorders>
                  <w:top w:val="nil"/>
                  <w:left w:val="nil"/>
                  <w:bottom w:val="nil"/>
                  <w:right w:val="nil"/>
                </w:tcBorders>
                <w:shd w:val="clear" w:color="auto" w:fill="auto"/>
                <w:noWrap/>
                <w:vAlign w:val="bottom"/>
              </w:tcPr>
            </w:tcPrChange>
          </w:tcPr>
          <w:p w14:paraId="13BBA506" w14:textId="548BBC73"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76" w:author="Linderhof, Vincent" w:date="2016-03-06T15:34:00Z">
              <w:r w:rsidRPr="00E05337">
                <w:rPr>
                  <w:rFonts w:ascii="Times New Roman" w:eastAsia="Times New Roman" w:hAnsi="Times New Roman"/>
                  <w:color w:val="000000"/>
                  <w:sz w:val="24"/>
                  <w:szCs w:val="24"/>
                  <w:lang w:eastAsia="en-GB"/>
                </w:rPr>
                <w:t>1.96</w:t>
              </w:r>
            </w:ins>
            <w:del w:id="1077" w:author="Linderhof, Vincent" w:date="2016-03-06T15:33:00Z">
              <w:r w:rsidRPr="00E05337" w:rsidDel="0092575F">
                <w:rPr>
                  <w:rFonts w:ascii="Times New Roman" w:eastAsia="Times New Roman" w:hAnsi="Times New Roman"/>
                  <w:color w:val="000000"/>
                  <w:sz w:val="24"/>
                  <w:szCs w:val="24"/>
                  <w:lang w:eastAsia="en-GB"/>
                </w:rPr>
                <w:delText>20.18</w:delText>
              </w:r>
            </w:del>
          </w:p>
        </w:tc>
        <w:tc>
          <w:tcPr>
            <w:tcW w:w="1161" w:type="dxa"/>
            <w:gridSpan w:val="2"/>
            <w:tcBorders>
              <w:left w:val="nil"/>
              <w:bottom w:val="nil"/>
              <w:right w:val="nil"/>
            </w:tcBorders>
            <w:shd w:val="clear" w:color="auto" w:fill="auto"/>
            <w:noWrap/>
            <w:vAlign w:val="bottom"/>
            <w:tcPrChange w:id="1078" w:author="Linderhof, Vincent" w:date="2016-03-06T15:36:00Z">
              <w:tcPr>
                <w:tcW w:w="966" w:type="dxa"/>
                <w:gridSpan w:val="5"/>
                <w:tcBorders>
                  <w:top w:val="nil"/>
                  <w:left w:val="nil"/>
                  <w:bottom w:val="nil"/>
                  <w:right w:val="nil"/>
                </w:tcBorders>
                <w:shd w:val="clear" w:color="auto" w:fill="auto"/>
                <w:noWrap/>
                <w:vAlign w:val="bottom"/>
              </w:tcPr>
            </w:tcPrChange>
          </w:tcPr>
          <w:p w14:paraId="20B6A4F5" w14:textId="0FC962BE"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79" w:author="Linderhof, Vincent" w:date="2016-03-06T15:34:00Z">
              <w:r w:rsidRPr="00E05337">
                <w:rPr>
                  <w:rFonts w:ascii="Times New Roman" w:eastAsia="Times New Roman" w:hAnsi="Times New Roman"/>
                  <w:color w:val="000000"/>
                  <w:sz w:val="24"/>
                  <w:szCs w:val="24"/>
                  <w:lang w:eastAsia="en-GB"/>
                </w:rPr>
                <w:t>7.94</w:t>
              </w:r>
            </w:ins>
            <w:del w:id="1080" w:author="Linderhof, Vincent" w:date="2016-03-06T15:33:00Z">
              <w:r w:rsidRPr="00E05337" w:rsidDel="0092575F">
                <w:rPr>
                  <w:rFonts w:ascii="Times New Roman" w:eastAsia="Times New Roman" w:hAnsi="Times New Roman"/>
                  <w:color w:val="000000"/>
                  <w:sz w:val="24"/>
                  <w:szCs w:val="24"/>
                  <w:lang w:eastAsia="en-GB"/>
                </w:rPr>
                <w:delText>60.63</w:delText>
              </w:r>
            </w:del>
          </w:p>
        </w:tc>
        <w:tc>
          <w:tcPr>
            <w:tcW w:w="1161" w:type="dxa"/>
            <w:gridSpan w:val="2"/>
            <w:tcBorders>
              <w:left w:val="nil"/>
              <w:bottom w:val="nil"/>
              <w:right w:val="nil"/>
            </w:tcBorders>
            <w:shd w:val="clear" w:color="auto" w:fill="auto"/>
            <w:noWrap/>
            <w:vAlign w:val="bottom"/>
            <w:tcPrChange w:id="1081" w:author="Linderhof, Vincent" w:date="2016-03-06T15:36:00Z">
              <w:tcPr>
                <w:tcW w:w="966" w:type="dxa"/>
                <w:gridSpan w:val="5"/>
                <w:tcBorders>
                  <w:top w:val="nil"/>
                  <w:left w:val="nil"/>
                  <w:bottom w:val="nil"/>
                  <w:right w:val="nil"/>
                </w:tcBorders>
                <w:shd w:val="clear" w:color="auto" w:fill="auto"/>
                <w:noWrap/>
                <w:vAlign w:val="bottom"/>
              </w:tcPr>
            </w:tcPrChange>
          </w:tcPr>
          <w:p w14:paraId="19E31350" w14:textId="3BDDDA22"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82" w:author="Linderhof, Vincent" w:date="2016-03-06T15:34:00Z">
              <w:r w:rsidRPr="00E05337">
                <w:rPr>
                  <w:rFonts w:ascii="Times New Roman" w:eastAsia="Times New Roman" w:hAnsi="Times New Roman"/>
                  <w:color w:val="000000"/>
                  <w:sz w:val="24"/>
                  <w:szCs w:val="24"/>
                  <w:lang w:eastAsia="en-GB"/>
                </w:rPr>
                <w:t>1.97</w:t>
              </w:r>
            </w:ins>
            <w:del w:id="1083" w:author="Linderhof, Vincent" w:date="2016-03-06T15:33:00Z">
              <w:r w:rsidRPr="00E05337" w:rsidDel="0092575F">
                <w:rPr>
                  <w:rFonts w:ascii="Times New Roman" w:eastAsia="Times New Roman" w:hAnsi="Times New Roman"/>
                  <w:color w:val="000000"/>
                  <w:sz w:val="24"/>
                  <w:szCs w:val="24"/>
                  <w:lang w:eastAsia="en-GB"/>
                </w:rPr>
                <w:delText>22.54</w:delText>
              </w:r>
            </w:del>
          </w:p>
        </w:tc>
      </w:tr>
      <w:tr w:rsidR="0092575F" w:rsidRPr="00A0183E" w:rsidDel="0092575F" w14:paraId="2C17761B" w14:textId="2EF9DA5F" w:rsidTr="0092575F">
        <w:trPr>
          <w:trHeight w:val="300"/>
          <w:del w:id="1084" w:author="Linderhof, Vincent" w:date="2016-03-06T15:33:00Z"/>
          <w:trPrChange w:id="1085"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086"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3B577C9C" w14:textId="2808A045" w:rsidR="0092575F" w:rsidRPr="00E05337" w:rsidDel="0092575F" w:rsidRDefault="0092575F" w:rsidP="00E05337">
            <w:pPr>
              <w:suppressAutoHyphens w:val="0"/>
              <w:spacing w:after="0"/>
              <w:rPr>
                <w:del w:id="1087" w:author="Linderhof, Vincent" w:date="2016-03-06T15:33:00Z"/>
                <w:rFonts w:ascii="Times New Roman" w:eastAsia="Times New Roman" w:hAnsi="Times New Roman"/>
                <w:color w:val="000000"/>
                <w:sz w:val="24"/>
                <w:szCs w:val="24"/>
                <w:lang w:eastAsia="en-GB"/>
              </w:rPr>
            </w:pPr>
            <w:del w:id="1088" w:author="Linderhof, Vincent" w:date="2016-03-06T15:33:00Z">
              <w:r w:rsidRPr="00E05337" w:rsidDel="0092575F">
                <w:rPr>
                  <w:rFonts w:ascii="Times New Roman" w:eastAsia="Times New Roman" w:hAnsi="Times New Roman"/>
                  <w:color w:val="000000"/>
                  <w:sz w:val="24"/>
                  <w:szCs w:val="24"/>
                  <w:lang w:eastAsia="en-GB"/>
                </w:rPr>
                <w:delText>Calories by HH (x 1,000)</w:delText>
              </w:r>
            </w:del>
          </w:p>
        </w:tc>
        <w:tc>
          <w:tcPr>
            <w:tcW w:w="1161" w:type="dxa"/>
            <w:gridSpan w:val="2"/>
            <w:tcBorders>
              <w:top w:val="nil"/>
              <w:left w:val="nil"/>
              <w:bottom w:val="nil"/>
              <w:right w:val="nil"/>
            </w:tcBorders>
            <w:shd w:val="clear" w:color="auto" w:fill="auto"/>
            <w:noWrap/>
            <w:vAlign w:val="bottom"/>
            <w:hideMark/>
            <w:tcPrChange w:id="108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6543C66" w14:textId="1829A66A" w:rsidR="0092575F" w:rsidRPr="00E05337" w:rsidDel="0092575F" w:rsidRDefault="0092575F" w:rsidP="00E05337">
            <w:pPr>
              <w:suppressAutoHyphens w:val="0"/>
              <w:spacing w:after="0"/>
              <w:jc w:val="right"/>
              <w:rPr>
                <w:del w:id="1090" w:author="Linderhof, Vincent" w:date="2016-03-06T15:33:00Z"/>
                <w:rFonts w:ascii="Times New Roman" w:eastAsia="Times New Roman" w:hAnsi="Times New Roman"/>
                <w:color w:val="000000"/>
                <w:sz w:val="24"/>
                <w:szCs w:val="24"/>
                <w:lang w:eastAsia="en-GB"/>
              </w:rPr>
            </w:pPr>
            <w:del w:id="1091" w:author="Linderhof, Vincent" w:date="2016-03-06T15:33:00Z">
              <w:r w:rsidRPr="00E05337" w:rsidDel="0092575F">
                <w:rPr>
                  <w:rFonts w:ascii="Times New Roman" w:eastAsia="Times New Roman" w:hAnsi="Times New Roman"/>
                  <w:color w:val="000000"/>
                  <w:sz w:val="24"/>
                  <w:szCs w:val="24"/>
                  <w:lang w:eastAsia="en-GB"/>
                </w:rPr>
                <w:delText>83.34</w:delText>
              </w:r>
            </w:del>
          </w:p>
        </w:tc>
        <w:tc>
          <w:tcPr>
            <w:tcW w:w="1160" w:type="dxa"/>
            <w:gridSpan w:val="2"/>
            <w:tcBorders>
              <w:top w:val="nil"/>
              <w:left w:val="nil"/>
              <w:bottom w:val="nil"/>
              <w:right w:val="nil"/>
            </w:tcBorders>
            <w:shd w:val="clear" w:color="auto" w:fill="auto"/>
            <w:noWrap/>
            <w:vAlign w:val="bottom"/>
            <w:hideMark/>
            <w:tcPrChange w:id="109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89DD2B9" w14:textId="53D805F7" w:rsidR="0092575F" w:rsidRPr="00E05337" w:rsidDel="0092575F" w:rsidRDefault="0092575F" w:rsidP="00E05337">
            <w:pPr>
              <w:suppressAutoHyphens w:val="0"/>
              <w:spacing w:after="0"/>
              <w:jc w:val="right"/>
              <w:rPr>
                <w:del w:id="1093" w:author="Linderhof, Vincent" w:date="2016-03-06T15:33:00Z"/>
                <w:rFonts w:ascii="Times New Roman" w:eastAsia="Times New Roman" w:hAnsi="Times New Roman"/>
                <w:color w:val="000000"/>
                <w:sz w:val="24"/>
                <w:szCs w:val="24"/>
                <w:lang w:eastAsia="en-GB"/>
              </w:rPr>
            </w:pPr>
            <w:del w:id="1094" w:author="Linderhof, Vincent" w:date="2016-03-06T15:33:00Z">
              <w:r w:rsidRPr="00E05337" w:rsidDel="0092575F">
                <w:rPr>
                  <w:rFonts w:ascii="Times New Roman" w:eastAsia="Times New Roman" w:hAnsi="Times New Roman"/>
                  <w:color w:val="000000"/>
                  <w:sz w:val="24"/>
                  <w:szCs w:val="24"/>
                  <w:lang w:eastAsia="en-GB"/>
                </w:rPr>
                <w:delText>86.40</w:delText>
              </w:r>
            </w:del>
          </w:p>
        </w:tc>
        <w:tc>
          <w:tcPr>
            <w:tcW w:w="1161" w:type="dxa"/>
            <w:gridSpan w:val="2"/>
            <w:tcBorders>
              <w:top w:val="nil"/>
              <w:left w:val="nil"/>
              <w:bottom w:val="nil"/>
              <w:right w:val="nil"/>
            </w:tcBorders>
            <w:shd w:val="clear" w:color="auto" w:fill="auto"/>
            <w:noWrap/>
            <w:vAlign w:val="bottom"/>
            <w:hideMark/>
            <w:tcPrChange w:id="1095"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9A9C97E" w14:textId="346C2FA3" w:rsidR="0092575F" w:rsidRPr="00E05337" w:rsidDel="0092575F" w:rsidRDefault="0092575F" w:rsidP="00E05337">
            <w:pPr>
              <w:suppressAutoHyphens w:val="0"/>
              <w:spacing w:after="0"/>
              <w:jc w:val="right"/>
              <w:rPr>
                <w:del w:id="1096" w:author="Linderhof, Vincent" w:date="2016-03-06T15:33:00Z"/>
                <w:rFonts w:ascii="Times New Roman" w:eastAsia="Times New Roman" w:hAnsi="Times New Roman"/>
                <w:color w:val="000000"/>
                <w:sz w:val="24"/>
                <w:szCs w:val="24"/>
                <w:lang w:eastAsia="en-GB"/>
              </w:rPr>
            </w:pPr>
            <w:del w:id="1097" w:author="Linderhof, Vincent" w:date="2016-03-06T15:33:00Z">
              <w:r w:rsidRPr="00E05337" w:rsidDel="0092575F">
                <w:rPr>
                  <w:rFonts w:ascii="Times New Roman" w:eastAsia="Times New Roman" w:hAnsi="Times New Roman"/>
                  <w:color w:val="000000"/>
                  <w:sz w:val="24"/>
                  <w:szCs w:val="24"/>
                  <w:lang w:eastAsia="en-GB"/>
                </w:rPr>
                <w:delText>55.88</w:delText>
              </w:r>
            </w:del>
          </w:p>
        </w:tc>
        <w:tc>
          <w:tcPr>
            <w:tcW w:w="1161" w:type="dxa"/>
            <w:gridSpan w:val="2"/>
            <w:tcBorders>
              <w:top w:val="nil"/>
              <w:left w:val="nil"/>
              <w:bottom w:val="nil"/>
              <w:right w:val="nil"/>
            </w:tcBorders>
            <w:shd w:val="clear" w:color="auto" w:fill="auto"/>
            <w:noWrap/>
            <w:vAlign w:val="bottom"/>
            <w:hideMark/>
            <w:tcPrChange w:id="109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1A3A8C8" w14:textId="6CAB0552" w:rsidR="0092575F" w:rsidRPr="00E05337" w:rsidDel="0092575F" w:rsidRDefault="0092575F" w:rsidP="00E05337">
            <w:pPr>
              <w:suppressAutoHyphens w:val="0"/>
              <w:spacing w:after="0"/>
              <w:jc w:val="right"/>
              <w:rPr>
                <w:del w:id="1099" w:author="Linderhof, Vincent" w:date="2016-03-06T15:33:00Z"/>
                <w:rFonts w:ascii="Times New Roman" w:eastAsia="Times New Roman" w:hAnsi="Times New Roman"/>
                <w:color w:val="000000"/>
                <w:sz w:val="24"/>
                <w:szCs w:val="24"/>
                <w:lang w:eastAsia="en-GB"/>
              </w:rPr>
            </w:pPr>
            <w:del w:id="1100" w:author="Linderhof, Vincent" w:date="2016-03-06T15:33:00Z">
              <w:r w:rsidRPr="00E05337" w:rsidDel="0092575F">
                <w:rPr>
                  <w:rFonts w:ascii="Times New Roman" w:eastAsia="Times New Roman" w:hAnsi="Times New Roman"/>
                  <w:color w:val="000000"/>
                  <w:sz w:val="24"/>
                  <w:szCs w:val="24"/>
                  <w:lang w:eastAsia="en-GB"/>
                </w:rPr>
                <w:delText>55.23</w:delText>
              </w:r>
            </w:del>
          </w:p>
        </w:tc>
        <w:tc>
          <w:tcPr>
            <w:tcW w:w="1160" w:type="dxa"/>
            <w:gridSpan w:val="2"/>
            <w:tcBorders>
              <w:top w:val="nil"/>
              <w:left w:val="nil"/>
              <w:bottom w:val="nil"/>
              <w:right w:val="nil"/>
            </w:tcBorders>
            <w:shd w:val="clear" w:color="auto" w:fill="auto"/>
            <w:noWrap/>
            <w:vAlign w:val="bottom"/>
            <w:hideMark/>
            <w:tcPrChange w:id="110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E8F01D6" w14:textId="1E15A2AC" w:rsidR="0092575F" w:rsidRPr="00E05337" w:rsidDel="0092575F" w:rsidRDefault="0092575F" w:rsidP="00E05337">
            <w:pPr>
              <w:suppressAutoHyphens w:val="0"/>
              <w:spacing w:after="0"/>
              <w:jc w:val="right"/>
              <w:rPr>
                <w:del w:id="1102" w:author="Linderhof, Vincent" w:date="2016-03-06T15:33:00Z"/>
                <w:rFonts w:ascii="Times New Roman" w:eastAsia="Times New Roman" w:hAnsi="Times New Roman"/>
                <w:color w:val="000000"/>
                <w:sz w:val="24"/>
                <w:szCs w:val="24"/>
                <w:lang w:eastAsia="en-GB"/>
              </w:rPr>
            </w:pPr>
            <w:del w:id="1103" w:author="Linderhof, Vincent" w:date="2016-03-06T15:33:00Z">
              <w:r w:rsidRPr="00E05337" w:rsidDel="0092575F">
                <w:rPr>
                  <w:rFonts w:ascii="Times New Roman" w:eastAsia="Times New Roman" w:hAnsi="Times New Roman"/>
                  <w:color w:val="000000"/>
                  <w:sz w:val="24"/>
                  <w:szCs w:val="24"/>
                  <w:lang w:eastAsia="en-GB"/>
                </w:rPr>
                <w:delText>67.44</w:delText>
              </w:r>
            </w:del>
          </w:p>
        </w:tc>
        <w:tc>
          <w:tcPr>
            <w:tcW w:w="1160" w:type="dxa"/>
            <w:gridSpan w:val="2"/>
            <w:tcBorders>
              <w:top w:val="nil"/>
              <w:left w:val="nil"/>
              <w:bottom w:val="nil"/>
              <w:right w:val="nil"/>
            </w:tcBorders>
            <w:shd w:val="clear" w:color="auto" w:fill="auto"/>
            <w:noWrap/>
            <w:vAlign w:val="bottom"/>
            <w:hideMark/>
            <w:tcPrChange w:id="110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F4627EA" w14:textId="7B6991DA" w:rsidR="0092575F" w:rsidRPr="00E05337" w:rsidDel="0092575F" w:rsidRDefault="0092575F" w:rsidP="00E05337">
            <w:pPr>
              <w:suppressAutoHyphens w:val="0"/>
              <w:spacing w:after="0"/>
              <w:jc w:val="right"/>
              <w:rPr>
                <w:del w:id="1105" w:author="Linderhof, Vincent" w:date="2016-03-06T15:33:00Z"/>
                <w:rFonts w:ascii="Times New Roman" w:eastAsia="Times New Roman" w:hAnsi="Times New Roman"/>
                <w:color w:val="000000"/>
                <w:sz w:val="24"/>
                <w:szCs w:val="24"/>
                <w:lang w:eastAsia="en-GB"/>
              </w:rPr>
            </w:pPr>
            <w:del w:id="1106" w:author="Linderhof, Vincent" w:date="2016-03-06T15:33:00Z">
              <w:r w:rsidRPr="00E05337" w:rsidDel="0092575F">
                <w:rPr>
                  <w:rFonts w:ascii="Times New Roman" w:eastAsia="Times New Roman" w:hAnsi="Times New Roman"/>
                  <w:color w:val="000000"/>
                  <w:sz w:val="24"/>
                  <w:szCs w:val="24"/>
                  <w:lang w:eastAsia="en-GB"/>
                </w:rPr>
                <w:delText>54.76</w:delText>
              </w:r>
            </w:del>
          </w:p>
        </w:tc>
        <w:tc>
          <w:tcPr>
            <w:tcW w:w="1161" w:type="dxa"/>
            <w:gridSpan w:val="2"/>
            <w:tcBorders>
              <w:top w:val="nil"/>
              <w:left w:val="nil"/>
              <w:bottom w:val="nil"/>
              <w:right w:val="nil"/>
            </w:tcBorders>
            <w:shd w:val="clear" w:color="auto" w:fill="auto"/>
            <w:noWrap/>
            <w:vAlign w:val="bottom"/>
            <w:hideMark/>
            <w:tcPrChange w:id="1107" w:author="Linderhof, Vincent" w:date="2016-03-06T15:36:00Z">
              <w:tcPr>
                <w:tcW w:w="966" w:type="dxa"/>
                <w:gridSpan w:val="2"/>
                <w:tcBorders>
                  <w:top w:val="nil"/>
                  <w:left w:val="nil"/>
                  <w:bottom w:val="nil"/>
                  <w:right w:val="nil"/>
                </w:tcBorders>
                <w:shd w:val="clear" w:color="auto" w:fill="auto"/>
                <w:noWrap/>
                <w:vAlign w:val="bottom"/>
                <w:hideMark/>
              </w:tcPr>
            </w:tcPrChange>
          </w:tcPr>
          <w:p w14:paraId="01760631" w14:textId="70C14AE3" w:rsidR="0092575F" w:rsidRPr="00E05337" w:rsidDel="0092575F" w:rsidRDefault="0092575F" w:rsidP="00E05337">
            <w:pPr>
              <w:suppressAutoHyphens w:val="0"/>
              <w:spacing w:after="0"/>
              <w:jc w:val="right"/>
              <w:rPr>
                <w:del w:id="1108" w:author="Linderhof, Vincent" w:date="2016-03-06T15:33:00Z"/>
                <w:rFonts w:ascii="Times New Roman" w:eastAsia="Times New Roman" w:hAnsi="Times New Roman"/>
                <w:color w:val="000000"/>
                <w:sz w:val="24"/>
                <w:szCs w:val="24"/>
                <w:lang w:eastAsia="en-GB"/>
              </w:rPr>
            </w:pPr>
            <w:del w:id="1109" w:author="Linderhof, Vincent" w:date="2016-03-06T15:33:00Z">
              <w:r w:rsidRPr="00E05337" w:rsidDel="0092575F">
                <w:rPr>
                  <w:rFonts w:ascii="Times New Roman" w:eastAsia="Times New Roman" w:hAnsi="Times New Roman"/>
                  <w:color w:val="000000"/>
                  <w:sz w:val="24"/>
                  <w:szCs w:val="24"/>
                  <w:lang w:eastAsia="en-GB"/>
                </w:rPr>
                <w:delText>74.01</w:delText>
              </w:r>
            </w:del>
          </w:p>
        </w:tc>
        <w:tc>
          <w:tcPr>
            <w:tcW w:w="1161" w:type="dxa"/>
            <w:gridSpan w:val="2"/>
            <w:tcBorders>
              <w:top w:val="nil"/>
              <w:left w:val="nil"/>
              <w:bottom w:val="nil"/>
              <w:right w:val="nil"/>
            </w:tcBorders>
            <w:shd w:val="clear" w:color="auto" w:fill="auto"/>
            <w:noWrap/>
            <w:vAlign w:val="bottom"/>
            <w:hideMark/>
            <w:tcPrChange w:id="111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7D83289" w14:textId="7052AE69" w:rsidR="0092575F" w:rsidRPr="00E05337" w:rsidDel="0092575F" w:rsidRDefault="0092575F" w:rsidP="00E05337">
            <w:pPr>
              <w:suppressAutoHyphens w:val="0"/>
              <w:spacing w:after="0"/>
              <w:jc w:val="right"/>
              <w:rPr>
                <w:del w:id="1111" w:author="Linderhof, Vincent" w:date="2016-03-06T15:33:00Z"/>
                <w:rFonts w:ascii="Times New Roman" w:eastAsia="Times New Roman" w:hAnsi="Times New Roman"/>
                <w:color w:val="000000"/>
                <w:sz w:val="24"/>
                <w:szCs w:val="24"/>
                <w:lang w:eastAsia="en-GB"/>
              </w:rPr>
            </w:pPr>
            <w:del w:id="1112" w:author="Linderhof, Vincent" w:date="2016-03-06T15:33:00Z">
              <w:r w:rsidRPr="00E05337" w:rsidDel="0092575F">
                <w:rPr>
                  <w:rFonts w:ascii="Times New Roman" w:eastAsia="Times New Roman" w:hAnsi="Times New Roman"/>
                  <w:color w:val="000000"/>
                  <w:sz w:val="24"/>
                  <w:szCs w:val="24"/>
                  <w:lang w:eastAsia="en-GB"/>
                </w:rPr>
                <w:delText>69.77</w:delText>
              </w:r>
            </w:del>
          </w:p>
        </w:tc>
      </w:tr>
      <w:tr w:rsidR="0092575F" w:rsidRPr="00A0183E" w14:paraId="4E6D81F4" w14:textId="77777777" w:rsidTr="0092575F">
        <w:trPr>
          <w:trHeight w:val="300"/>
          <w:ins w:id="1113" w:author="Linderhof, Vincent" w:date="2016-03-06T15:33:00Z"/>
        </w:trPr>
        <w:tc>
          <w:tcPr>
            <w:tcW w:w="4796" w:type="dxa"/>
            <w:tcBorders>
              <w:top w:val="nil"/>
              <w:left w:val="nil"/>
              <w:bottom w:val="nil"/>
              <w:right w:val="nil"/>
            </w:tcBorders>
            <w:shd w:val="clear" w:color="auto" w:fill="auto"/>
            <w:noWrap/>
            <w:vAlign w:val="bottom"/>
          </w:tcPr>
          <w:p w14:paraId="39BE271F" w14:textId="36BB2E1B" w:rsidR="0092575F" w:rsidRPr="00E05337" w:rsidRDefault="0092575F" w:rsidP="0092575F">
            <w:pPr>
              <w:suppressAutoHyphens w:val="0"/>
              <w:spacing w:after="0"/>
              <w:rPr>
                <w:ins w:id="1114" w:author="Linderhof, Vincent" w:date="2016-03-06T15:33:00Z"/>
                <w:rFonts w:ascii="Times New Roman" w:eastAsia="Times New Roman" w:hAnsi="Times New Roman"/>
                <w:color w:val="000000"/>
                <w:sz w:val="24"/>
                <w:szCs w:val="24"/>
                <w:lang w:eastAsia="en-GB"/>
              </w:rPr>
            </w:pPr>
            <w:ins w:id="1115" w:author="Linderhof, Vincent" w:date="2016-03-06T15:33:00Z">
              <w:r w:rsidRPr="00E05337">
                <w:rPr>
                  <w:rFonts w:ascii="Times New Roman" w:eastAsia="Times New Roman" w:hAnsi="Times New Roman"/>
                  <w:color w:val="000000"/>
                  <w:sz w:val="24"/>
                  <w:szCs w:val="24"/>
                  <w:lang w:eastAsia="en-GB"/>
                </w:rPr>
                <w:t>FCS</w:t>
              </w:r>
              <w:moveToRangeStart w:id="1116" w:author="Linderhof, Vincent" w:date="2016-03-06T15:33:00Z" w:name="move445041729"/>
            </w:ins>
          </w:p>
        </w:tc>
        <w:tc>
          <w:tcPr>
            <w:tcW w:w="1161" w:type="dxa"/>
            <w:gridSpan w:val="2"/>
            <w:tcBorders>
              <w:top w:val="nil"/>
              <w:left w:val="nil"/>
              <w:bottom w:val="nil"/>
              <w:right w:val="nil"/>
            </w:tcBorders>
            <w:shd w:val="clear" w:color="auto" w:fill="auto"/>
            <w:noWrap/>
            <w:vAlign w:val="bottom"/>
          </w:tcPr>
          <w:p w14:paraId="4EEF9891" w14:textId="73E70F4B" w:rsidR="0092575F" w:rsidRPr="00E05337" w:rsidRDefault="0092575F" w:rsidP="0092575F">
            <w:pPr>
              <w:suppressAutoHyphens w:val="0"/>
              <w:spacing w:after="0"/>
              <w:jc w:val="right"/>
              <w:rPr>
                <w:ins w:id="1117" w:author="Linderhof, Vincent" w:date="2016-03-06T15:33:00Z"/>
                <w:rFonts w:ascii="Times New Roman" w:eastAsia="Times New Roman" w:hAnsi="Times New Roman"/>
                <w:color w:val="000000"/>
                <w:sz w:val="24"/>
                <w:szCs w:val="24"/>
                <w:lang w:eastAsia="en-GB"/>
              </w:rPr>
            </w:pPr>
            <w:ins w:id="1118" w:author="Linderhof, Vincent" w:date="2016-03-06T15:33:00Z">
              <w:r w:rsidRPr="00E05337">
                <w:rPr>
                  <w:rFonts w:ascii="Times New Roman" w:eastAsia="Times New Roman" w:hAnsi="Times New Roman"/>
                  <w:color w:val="000000"/>
                  <w:sz w:val="24"/>
                  <w:szCs w:val="24"/>
                  <w:lang w:eastAsia="en-GB"/>
                </w:rPr>
                <w:t>58.23</w:t>
              </w:r>
            </w:ins>
          </w:p>
        </w:tc>
        <w:tc>
          <w:tcPr>
            <w:tcW w:w="1160" w:type="dxa"/>
            <w:gridSpan w:val="2"/>
            <w:tcBorders>
              <w:top w:val="nil"/>
              <w:left w:val="nil"/>
              <w:bottom w:val="nil"/>
              <w:right w:val="nil"/>
            </w:tcBorders>
            <w:shd w:val="clear" w:color="auto" w:fill="auto"/>
            <w:noWrap/>
            <w:vAlign w:val="bottom"/>
          </w:tcPr>
          <w:p w14:paraId="58BCD761" w14:textId="09E0E2AC" w:rsidR="0092575F" w:rsidRPr="00E05337" w:rsidRDefault="0092575F" w:rsidP="0092575F">
            <w:pPr>
              <w:suppressAutoHyphens w:val="0"/>
              <w:spacing w:after="0"/>
              <w:jc w:val="right"/>
              <w:rPr>
                <w:ins w:id="1119" w:author="Linderhof, Vincent" w:date="2016-03-06T15:33:00Z"/>
                <w:rFonts w:ascii="Times New Roman" w:eastAsia="Times New Roman" w:hAnsi="Times New Roman"/>
                <w:color w:val="000000"/>
                <w:sz w:val="24"/>
                <w:szCs w:val="24"/>
                <w:lang w:eastAsia="en-GB"/>
              </w:rPr>
            </w:pPr>
            <w:ins w:id="1120" w:author="Linderhof, Vincent" w:date="2016-03-06T15:33:00Z">
              <w:r w:rsidRPr="00E05337">
                <w:rPr>
                  <w:rFonts w:ascii="Times New Roman" w:eastAsia="Times New Roman" w:hAnsi="Times New Roman"/>
                  <w:color w:val="000000"/>
                  <w:sz w:val="24"/>
                  <w:szCs w:val="24"/>
                  <w:lang w:eastAsia="en-GB"/>
                </w:rPr>
                <w:t>22.78</w:t>
              </w:r>
            </w:ins>
          </w:p>
        </w:tc>
        <w:tc>
          <w:tcPr>
            <w:tcW w:w="1161" w:type="dxa"/>
            <w:gridSpan w:val="2"/>
            <w:tcBorders>
              <w:top w:val="nil"/>
              <w:left w:val="nil"/>
              <w:bottom w:val="nil"/>
              <w:right w:val="nil"/>
            </w:tcBorders>
            <w:shd w:val="clear" w:color="auto" w:fill="auto"/>
            <w:noWrap/>
            <w:vAlign w:val="bottom"/>
          </w:tcPr>
          <w:p w14:paraId="5F9F82DF" w14:textId="20CB34B3" w:rsidR="0092575F" w:rsidRPr="00E05337" w:rsidRDefault="0092575F" w:rsidP="0092575F">
            <w:pPr>
              <w:suppressAutoHyphens w:val="0"/>
              <w:spacing w:after="0"/>
              <w:jc w:val="right"/>
              <w:rPr>
                <w:ins w:id="1121" w:author="Linderhof, Vincent" w:date="2016-03-06T15:33:00Z"/>
                <w:rFonts w:ascii="Times New Roman" w:eastAsia="Times New Roman" w:hAnsi="Times New Roman"/>
                <w:color w:val="000000"/>
                <w:sz w:val="24"/>
                <w:szCs w:val="24"/>
                <w:lang w:eastAsia="en-GB"/>
              </w:rPr>
            </w:pPr>
            <w:ins w:id="1122" w:author="Linderhof, Vincent" w:date="2016-03-06T15:33:00Z">
              <w:r w:rsidRPr="00E05337">
                <w:rPr>
                  <w:rFonts w:ascii="Times New Roman" w:eastAsia="Times New Roman" w:hAnsi="Times New Roman"/>
                  <w:color w:val="000000"/>
                  <w:sz w:val="24"/>
                  <w:szCs w:val="24"/>
                  <w:lang w:eastAsia="en-GB"/>
                </w:rPr>
                <w:t>58.60</w:t>
              </w:r>
            </w:ins>
          </w:p>
        </w:tc>
        <w:tc>
          <w:tcPr>
            <w:tcW w:w="1161" w:type="dxa"/>
            <w:gridSpan w:val="2"/>
            <w:tcBorders>
              <w:top w:val="nil"/>
              <w:left w:val="nil"/>
              <w:bottom w:val="nil"/>
              <w:right w:val="nil"/>
            </w:tcBorders>
            <w:shd w:val="clear" w:color="auto" w:fill="auto"/>
            <w:noWrap/>
            <w:vAlign w:val="bottom"/>
          </w:tcPr>
          <w:p w14:paraId="056C8EAA" w14:textId="25472783" w:rsidR="0092575F" w:rsidRPr="00E05337" w:rsidRDefault="0092575F" w:rsidP="0092575F">
            <w:pPr>
              <w:suppressAutoHyphens w:val="0"/>
              <w:spacing w:after="0"/>
              <w:jc w:val="right"/>
              <w:rPr>
                <w:ins w:id="1123" w:author="Linderhof, Vincent" w:date="2016-03-06T15:33:00Z"/>
                <w:rFonts w:ascii="Times New Roman" w:eastAsia="Times New Roman" w:hAnsi="Times New Roman"/>
                <w:color w:val="000000"/>
                <w:sz w:val="24"/>
                <w:szCs w:val="24"/>
                <w:lang w:eastAsia="en-GB"/>
              </w:rPr>
            </w:pPr>
            <w:ins w:id="1124" w:author="Linderhof, Vincent" w:date="2016-03-06T15:33:00Z">
              <w:r w:rsidRPr="00E05337">
                <w:rPr>
                  <w:rFonts w:ascii="Times New Roman" w:eastAsia="Times New Roman" w:hAnsi="Times New Roman"/>
                  <w:color w:val="000000"/>
                  <w:sz w:val="24"/>
                  <w:szCs w:val="24"/>
                  <w:lang w:eastAsia="en-GB"/>
                </w:rPr>
                <w:t>20.39</w:t>
              </w:r>
            </w:ins>
          </w:p>
        </w:tc>
        <w:tc>
          <w:tcPr>
            <w:tcW w:w="1160" w:type="dxa"/>
            <w:gridSpan w:val="2"/>
            <w:tcBorders>
              <w:top w:val="nil"/>
              <w:left w:val="nil"/>
              <w:bottom w:val="nil"/>
              <w:right w:val="nil"/>
            </w:tcBorders>
            <w:shd w:val="clear" w:color="auto" w:fill="auto"/>
            <w:noWrap/>
            <w:vAlign w:val="bottom"/>
          </w:tcPr>
          <w:p w14:paraId="30A9C795" w14:textId="76ACB237" w:rsidR="0092575F" w:rsidRPr="00E05337" w:rsidRDefault="0092575F" w:rsidP="0092575F">
            <w:pPr>
              <w:suppressAutoHyphens w:val="0"/>
              <w:spacing w:after="0"/>
              <w:jc w:val="right"/>
              <w:rPr>
                <w:ins w:id="1125" w:author="Linderhof, Vincent" w:date="2016-03-06T15:33:00Z"/>
                <w:rFonts w:ascii="Times New Roman" w:eastAsia="Times New Roman" w:hAnsi="Times New Roman"/>
                <w:color w:val="000000"/>
                <w:sz w:val="24"/>
                <w:szCs w:val="24"/>
                <w:lang w:eastAsia="en-GB"/>
              </w:rPr>
            </w:pPr>
            <w:ins w:id="1126" w:author="Linderhof, Vincent" w:date="2016-03-06T15:33:00Z">
              <w:r w:rsidRPr="00E05337">
                <w:rPr>
                  <w:rFonts w:ascii="Times New Roman" w:eastAsia="Times New Roman" w:hAnsi="Times New Roman"/>
                  <w:color w:val="000000"/>
                  <w:sz w:val="24"/>
                  <w:szCs w:val="24"/>
                  <w:lang w:eastAsia="en-GB"/>
                </w:rPr>
                <w:t>52.27</w:t>
              </w:r>
            </w:ins>
          </w:p>
        </w:tc>
        <w:tc>
          <w:tcPr>
            <w:tcW w:w="1160" w:type="dxa"/>
            <w:gridSpan w:val="2"/>
            <w:tcBorders>
              <w:top w:val="nil"/>
              <w:left w:val="nil"/>
              <w:bottom w:val="nil"/>
              <w:right w:val="nil"/>
            </w:tcBorders>
            <w:shd w:val="clear" w:color="auto" w:fill="auto"/>
            <w:noWrap/>
            <w:vAlign w:val="bottom"/>
          </w:tcPr>
          <w:p w14:paraId="7C5A5EF7" w14:textId="07B30F1C" w:rsidR="0092575F" w:rsidRPr="00E05337" w:rsidRDefault="0092575F" w:rsidP="0092575F">
            <w:pPr>
              <w:suppressAutoHyphens w:val="0"/>
              <w:spacing w:after="0"/>
              <w:jc w:val="right"/>
              <w:rPr>
                <w:ins w:id="1127" w:author="Linderhof, Vincent" w:date="2016-03-06T15:33:00Z"/>
                <w:rFonts w:ascii="Times New Roman" w:eastAsia="Times New Roman" w:hAnsi="Times New Roman"/>
                <w:color w:val="000000"/>
                <w:sz w:val="24"/>
                <w:szCs w:val="24"/>
                <w:lang w:eastAsia="en-GB"/>
              </w:rPr>
            </w:pPr>
            <w:ins w:id="1128" w:author="Linderhof, Vincent" w:date="2016-03-06T15:33:00Z">
              <w:r w:rsidRPr="00E05337">
                <w:rPr>
                  <w:rFonts w:ascii="Times New Roman" w:eastAsia="Times New Roman" w:hAnsi="Times New Roman"/>
                  <w:color w:val="000000"/>
                  <w:sz w:val="24"/>
                  <w:szCs w:val="24"/>
                  <w:lang w:eastAsia="en-GB"/>
                </w:rPr>
                <w:t>20.18</w:t>
              </w:r>
            </w:ins>
          </w:p>
        </w:tc>
        <w:tc>
          <w:tcPr>
            <w:tcW w:w="1161" w:type="dxa"/>
            <w:gridSpan w:val="2"/>
            <w:tcBorders>
              <w:top w:val="nil"/>
              <w:left w:val="nil"/>
              <w:bottom w:val="nil"/>
              <w:right w:val="nil"/>
            </w:tcBorders>
            <w:shd w:val="clear" w:color="auto" w:fill="auto"/>
            <w:noWrap/>
            <w:vAlign w:val="bottom"/>
          </w:tcPr>
          <w:p w14:paraId="31FA20A5" w14:textId="4C4B0ACA" w:rsidR="0092575F" w:rsidRPr="00E05337" w:rsidRDefault="0092575F" w:rsidP="0092575F">
            <w:pPr>
              <w:suppressAutoHyphens w:val="0"/>
              <w:spacing w:after="0"/>
              <w:jc w:val="right"/>
              <w:rPr>
                <w:ins w:id="1129" w:author="Linderhof, Vincent" w:date="2016-03-06T15:33:00Z"/>
                <w:rFonts w:ascii="Times New Roman" w:eastAsia="Times New Roman" w:hAnsi="Times New Roman"/>
                <w:color w:val="000000"/>
                <w:sz w:val="24"/>
                <w:szCs w:val="24"/>
                <w:lang w:eastAsia="en-GB"/>
              </w:rPr>
            </w:pPr>
            <w:ins w:id="1130" w:author="Linderhof, Vincent" w:date="2016-03-06T15:33:00Z">
              <w:r w:rsidRPr="00E05337">
                <w:rPr>
                  <w:rFonts w:ascii="Times New Roman" w:eastAsia="Times New Roman" w:hAnsi="Times New Roman"/>
                  <w:color w:val="000000"/>
                  <w:sz w:val="24"/>
                  <w:szCs w:val="24"/>
                  <w:lang w:eastAsia="en-GB"/>
                </w:rPr>
                <w:t>60.63</w:t>
              </w:r>
            </w:ins>
          </w:p>
        </w:tc>
        <w:tc>
          <w:tcPr>
            <w:tcW w:w="1161" w:type="dxa"/>
            <w:gridSpan w:val="2"/>
            <w:tcBorders>
              <w:top w:val="nil"/>
              <w:left w:val="nil"/>
              <w:bottom w:val="nil"/>
              <w:right w:val="nil"/>
            </w:tcBorders>
            <w:shd w:val="clear" w:color="auto" w:fill="auto"/>
            <w:noWrap/>
            <w:vAlign w:val="bottom"/>
          </w:tcPr>
          <w:p w14:paraId="63C3179B" w14:textId="789F1622" w:rsidR="0092575F" w:rsidRPr="00E05337" w:rsidRDefault="0092575F" w:rsidP="0092575F">
            <w:pPr>
              <w:suppressAutoHyphens w:val="0"/>
              <w:spacing w:after="0"/>
              <w:jc w:val="right"/>
              <w:rPr>
                <w:ins w:id="1131" w:author="Linderhof, Vincent" w:date="2016-03-06T15:33:00Z"/>
                <w:rFonts w:ascii="Times New Roman" w:eastAsia="Times New Roman" w:hAnsi="Times New Roman"/>
                <w:color w:val="000000"/>
                <w:sz w:val="24"/>
                <w:szCs w:val="24"/>
                <w:lang w:eastAsia="en-GB"/>
              </w:rPr>
            </w:pPr>
            <w:ins w:id="1132" w:author="Linderhof, Vincent" w:date="2016-03-06T15:33:00Z">
              <w:r w:rsidRPr="00E05337">
                <w:rPr>
                  <w:rFonts w:ascii="Times New Roman" w:eastAsia="Times New Roman" w:hAnsi="Times New Roman"/>
                  <w:color w:val="000000"/>
                  <w:sz w:val="24"/>
                  <w:szCs w:val="24"/>
                  <w:lang w:eastAsia="en-GB"/>
                </w:rPr>
                <w:t>22.54</w:t>
              </w:r>
            </w:ins>
          </w:p>
        </w:tc>
      </w:tr>
      <w:moveToRangeEnd w:id="1116"/>
      <w:tr w:rsidR="0092575F" w:rsidRPr="00A0183E" w14:paraId="4F5392EE" w14:textId="77777777" w:rsidTr="0092575F">
        <w:trPr>
          <w:trHeight w:val="300"/>
          <w:ins w:id="1133" w:author="Linderhof, Vincent" w:date="2016-03-06T15:33:00Z"/>
          <w:trPrChange w:id="1134" w:author="Linderhof, Vincent" w:date="2016-03-06T15:36:00Z">
            <w:trPr>
              <w:gridAfter w:val="0"/>
              <w:trHeight w:val="300"/>
            </w:trPr>
          </w:trPrChange>
        </w:trPr>
        <w:tc>
          <w:tcPr>
            <w:tcW w:w="4796" w:type="dxa"/>
            <w:tcBorders>
              <w:top w:val="nil"/>
              <w:left w:val="nil"/>
              <w:bottom w:val="single" w:sz="4" w:space="0" w:color="auto"/>
              <w:right w:val="nil"/>
            </w:tcBorders>
            <w:shd w:val="clear" w:color="auto" w:fill="auto"/>
            <w:noWrap/>
            <w:vAlign w:val="bottom"/>
            <w:tcPrChange w:id="1135" w:author="Linderhof, Vincent" w:date="2016-03-06T15:36:00Z">
              <w:tcPr>
                <w:tcW w:w="5827" w:type="dxa"/>
                <w:gridSpan w:val="4"/>
                <w:tcBorders>
                  <w:top w:val="nil"/>
                  <w:left w:val="nil"/>
                  <w:bottom w:val="nil"/>
                  <w:right w:val="nil"/>
                </w:tcBorders>
                <w:shd w:val="clear" w:color="auto" w:fill="auto"/>
                <w:noWrap/>
                <w:vAlign w:val="bottom"/>
              </w:tcPr>
            </w:tcPrChange>
          </w:tcPr>
          <w:p w14:paraId="260517E2" w14:textId="0F281E9F" w:rsidR="0092575F" w:rsidRPr="00E05337" w:rsidRDefault="0092575F" w:rsidP="00E05337">
            <w:pPr>
              <w:suppressAutoHyphens w:val="0"/>
              <w:spacing w:after="0"/>
              <w:rPr>
                <w:ins w:id="1136" w:author="Linderhof, Vincent" w:date="2016-03-06T15:33:00Z"/>
                <w:rFonts w:ascii="Times New Roman" w:eastAsia="Times New Roman" w:hAnsi="Times New Roman"/>
                <w:color w:val="000000"/>
                <w:sz w:val="24"/>
                <w:szCs w:val="24"/>
                <w:lang w:eastAsia="en-GB"/>
              </w:rPr>
            </w:pPr>
            <w:ins w:id="1137" w:author="Linderhof, Vincent" w:date="2016-03-06T15:33:00Z">
              <w:r w:rsidRPr="00E05337">
                <w:rPr>
                  <w:rFonts w:ascii="Times New Roman" w:eastAsia="Times New Roman" w:hAnsi="Times New Roman"/>
                  <w:color w:val="000000"/>
                  <w:sz w:val="24"/>
                  <w:szCs w:val="24"/>
                  <w:lang w:eastAsia="en-GB"/>
                </w:rPr>
                <w:t>Calories by HH (x 1,000)</w:t>
              </w:r>
            </w:ins>
          </w:p>
        </w:tc>
        <w:tc>
          <w:tcPr>
            <w:tcW w:w="1161" w:type="dxa"/>
            <w:gridSpan w:val="2"/>
            <w:tcBorders>
              <w:top w:val="nil"/>
              <w:left w:val="nil"/>
              <w:bottom w:val="single" w:sz="4" w:space="0" w:color="auto"/>
              <w:right w:val="nil"/>
            </w:tcBorders>
            <w:shd w:val="clear" w:color="auto" w:fill="auto"/>
            <w:noWrap/>
            <w:vAlign w:val="bottom"/>
            <w:tcPrChange w:id="1138" w:author="Linderhof, Vincent" w:date="2016-03-06T15:36:00Z">
              <w:tcPr>
                <w:tcW w:w="966" w:type="dxa"/>
                <w:gridSpan w:val="5"/>
                <w:tcBorders>
                  <w:top w:val="nil"/>
                  <w:left w:val="nil"/>
                  <w:bottom w:val="nil"/>
                  <w:right w:val="nil"/>
                </w:tcBorders>
                <w:shd w:val="clear" w:color="auto" w:fill="auto"/>
                <w:noWrap/>
                <w:vAlign w:val="bottom"/>
              </w:tcPr>
            </w:tcPrChange>
          </w:tcPr>
          <w:p w14:paraId="2C720E26" w14:textId="112B7A21" w:rsidR="0092575F" w:rsidRPr="00E05337" w:rsidRDefault="0092575F" w:rsidP="00E05337">
            <w:pPr>
              <w:suppressAutoHyphens w:val="0"/>
              <w:spacing w:after="0"/>
              <w:jc w:val="right"/>
              <w:rPr>
                <w:ins w:id="1139" w:author="Linderhof, Vincent" w:date="2016-03-06T15:33:00Z"/>
                <w:rFonts w:ascii="Times New Roman" w:eastAsia="Times New Roman" w:hAnsi="Times New Roman"/>
                <w:color w:val="000000"/>
                <w:sz w:val="24"/>
                <w:szCs w:val="24"/>
                <w:lang w:eastAsia="en-GB"/>
              </w:rPr>
            </w:pPr>
            <w:ins w:id="1140" w:author="Linderhof, Vincent" w:date="2016-03-06T15:33:00Z">
              <w:r w:rsidRPr="00E05337">
                <w:rPr>
                  <w:rFonts w:ascii="Times New Roman" w:eastAsia="Times New Roman" w:hAnsi="Times New Roman"/>
                  <w:color w:val="000000"/>
                  <w:sz w:val="24"/>
                  <w:szCs w:val="24"/>
                  <w:lang w:eastAsia="en-GB"/>
                </w:rPr>
                <w:t>83.34</w:t>
              </w:r>
            </w:ins>
          </w:p>
        </w:tc>
        <w:tc>
          <w:tcPr>
            <w:tcW w:w="1160" w:type="dxa"/>
            <w:gridSpan w:val="2"/>
            <w:tcBorders>
              <w:top w:val="nil"/>
              <w:left w:val="nil"/>
              <w:bottom w:val="single" w:sz="4" w:space="0" w:color="auto"/>
              <w:right w:val="nil"/>
            </w:tcBorders>
            <w:shd w:val="clear" w:color="auto" w:fill="auto"/>
            <w:noWrap/>
            <w:vAlign w:val="bottom"/>
            <w:tcPrChange w:id="1141" w:author="Linderhof, Vincent" w:date="2016-03-06T15:36:00Z">
              <w:tcPr>
                <w:tcW w:w="966" w:type="dxa"/>
                <w:gridSpan w:val="5"/>
                <w:tcBorders>
                  <w:top w:val="nil"/>
                  <w:left w:val="nil"/>
                  <w:bottom w:val="nil"/>
                  <w:right w:val="nil"/>
                </w:tcBorders>
                <w:shd w:val="clear" w:color="auto" w:fill="auto"/>
                <w:noWrap/>
                <w:vAlign w:val="bottom"/>
              </w:tcPr>
            </w:tcPrChange>
          </w:tcPr>
          <w:p w14:paraId="2E958180" w14:textId="4BF8F896" w:rsidR="0092575F" w:rsidRPr="00E05337" w:rsidRDefault="0092575F" w:rsidP="00E05337">
            <w:pPr>
              <w:suppressAutoHyphens w:val="0"/>
              <w:spacing w:after="0"/>
              <w:jc w:val="right"/>
              <w:rPr>
                <w:ins w:id="1142" w:author="Linderhof, Vincent" w:date="2016-03-06T15:33:00Z"/>
                <w:rFonts w:ascii="Times New Roman" w:eastAsia="Times New Roman" w:hAnsi="Times New Roman"/>
                <w:color w:val="000000"/>
                <w:sz w:val="24"/>
                <w:szCs w:val="24"/>
                <w:lang w:eastAsia="en-GB"/>
              </w:rPr>
            </w:pPr>
            <w:ins w:id="1143" w:author="Linderhof, Vincent" w:date="2016-03-06T15:33:00Z">
              <w:r w:rsidRPr="00E05337">
                <w:rPr>
                  <w:rFonts w:ascii="Times New Roman" w:eastAsia="Times New Roman" w:hAnsi="Times New Roman"/>
                  <w:color w:val="000000"/>
                  <w:sz w:val="24"/>
                  <w:szCs w:val="24"/>
                  <w:lang w:eastAsia="en-GB"/>
                </w:rPr>
                <w:t>86.40</w:t>
              </w:r>
            </w:ins>
          </w:p>
        </w:tc>
        <w:tc>
          <w:tcPr>
            <w:tcW w:w="1161" w:type="dxa"/>
            <w:gridSpan w:val="2"/>
            <w:tcBorders>
              <w:top w:val="nil"/>
              <w:left w:val="nil"/>
              <w:bottom w:val="single" w:sz="4" w:space="0" w:color="auto"/>
              <w:right w:val="nil"/>
            </w:tcBorders>
            <w:shd w:val="clear" w:color="auto" w:fill="auto"/>
            <w:noWrap/>
            <w:vAlign w:val="bottom"/>
            <w:tcPrChange w:id="1144" w:author="Linderhof, Vincent" w:date="2016-03-06T15:36:00Z">
              <w:tcPr>
                <w:tcW w:w="966" w:type="dxa"/>
                <w:gridSpan w:val="5"/>
                <w:tcBorders>
                  <w:top w:val="nil"/>
                  <w:left w:val="nil"/>
                  <w:bottom w:val="nil"/>
                  <w:right w:val="nil"/>
                </w:tcBorders>
                <w:shd w:val="clear" w:color="auto" w:fill="auto"/>
                <w:noWrap/>
                <w:vAlign w:val="bottom"/>
              </w:tcPr>
            </w:tcPrChange>
          </w:tcPr>
          <w:p w14:paraId="3895E018" w14:textId="29657FF7" w:rsidR="0092575F" w:rsidRPr="00E05337" w:rsidRDefault="0092575F" w:rsidP="00E05337">
            <w:pPr>
              <w:suppressAutoHyphens w:val="0"/>
              <w:spacing w:after="0"/>
              <w:jc w:val="right"/>
              <w:rPr>
                <w:ins w:id="1145" w:author="Linderhof, Vincent" w:date="2016-03-06T15:33:00Z"/>
                <w:rFonts w:ascii="Times New Roman" w:eastAsia="Times New Roman" w:hAnsi="Times New Roman"/>
                <w:color w:val="000000"/>
                <w:sz w:val="24"/>
                <w:szCs w:val="24"/>
                <w:lang w:eastAsia="en-GB"/>
              </w:rPr>
            </w:pPr>
            <w:ins w:id="1146" w:author="Linderhof, Vincent" w:date="2016-03-06T15:33:00Z">
              <w:r w:rsidRPr="00E05337">
                <w:rPr>
                  <w:rFonts w:ascii="Times New Roman" w:eastAsia="Times New Roman" w:hAnsi="Times New Roman"/>
                  <w:color w:val="000000"/>
                  <w:sz w:val="24"/>
                  <w:szCs w:val="24"/>
                  <w:lang w:eastAsia="en-GB"/>
                </w:rPr>
                <w:t>55.88</w:t>
              </w:r>
            </w:ins>
          </w:p>
        </w:tc>
        <w:tc>
          <w:tcPr>
            <w:tcW w:w="1161" w:type="dxa"/>
            <w:gridSpan w:val="2"/>
            <w:tcBorders>
              <w:top w:val="nil"/>
              <w:left w:val="nil"/>
              <w:bottom w:val="single" w:sz="4" w:space="0" w:color="auto"/>
              <w:right w:val="nil"/>
            </w:tcBorders>
            <w:shd w:val="clear" w:color="auto" w:fill="auto"/>
            <w:noWrap/>
            <w:vAlign w:val="bottom"/>
            <w:tcPrChange w:id="1147" w:author="Linderhof, Vincent" w:date="2016-03-06T15:36:00Z">
              <w:tcPr>
                <w:tcW w:w="966" w:type="dxa"/>
                <w:gridSpan w:val="5"/>
                <w:tcBorders>
                  <w:top w:val="nil"/>
                  <w:left w:val="nil"/>
                  <w:bottom w:val="nil"/>
                  <w:right w:val="nil"/>
                </w:tcBorders>
                <w:shd w:val="clear" w:color="auto" w:fill="auto"/>
                <w:noWrap/>
                <w:vAlign w:val="bottom"/>
              </w:tcPr>
            </w:tcPrChange>
          </w:tcPr>
          <w:p w14:paraId="68C2D554" w14:textId="35EAE8AB" w:rsidR="0092575F" w:rsidRPr="00E05337" w:rsidRDefault="0092575F" w:rsidP="00E05337">
            <w:pPr>
              <w:suppressAutoHyphens w:val="0"/>
              <w:spacing w:after="0"/>
              <w:jc w:val="right"/>
              <w:rPr>
                <w:ins w:id="1148" w:author="Linderhof, Vincent" w:date="2016-03-06T15:33:00Z"/>
                <w:rFonts w:ascii="Times New Roman" w:eastAsia="Times New Roman" w:hAnsi="Times New Roman"/>
                <w:color w:val="000000"/>
                <w:sz w:val="24"/>
                <w:szCs w:val="24"/>
                <w:lang w:eastAsia="en-GB"/>
              </w:rPr>
            </w:pPr>
            <w:ins w:id="1149" w:author="Linderhof, Vincent" w:date="2016-03-06T15:33:00Z">
              <w:r w:rsidRPr="00E05337">
                <w:rPr>
                  <w:rFonts w:ascii="Times New Roman" w:eastAsia="Times New Roman" w:hAnsi="Times New Roman"/>
                  <w:color w:val="000000"/>
                  <w:sz w:val="24"/>
                  <w:szCs w:val="24"/>
                  <w:lang w:eastAsia="en-GB"/>
                </w:rPr>
                <w:t>55.23</w:t>
              </w:r>
            </w:ins>
          </w:p>
        </w:tc>
        <w:tc>
          <w:tcPr>
            <w:tcW w:w="1160" w:type="dxa"/>
            <w:gridSpan w:val="2"/>
            <w:tcBorders>
              <w:top w:val="nil"/>
              <w:left w:val="nil"/>
              <w:bottom w:val="single" w:sz="4" w:space="0" w:color="auto"/>
              <w:right w:val="nil"/>
            </w:tcBorders>
            <w:shd w:val="clear" w:color="auto" w:fill="auto"/>
            <w:noWrap/>
            <w:vAlign w:val="bottom"/>
            <w:tcPrChange w:id="1150" w:author="Linderhof, Vincent" w:date="2016-03-06T15:36:00Z">
              <w:tcPr>
                <w:tcW w:w="966" w:type="dxa"/>
                <w:gridSpan w:val="5"/>
                <w:tcBorders>
                  <w:top w:val="nil"/>
                  <w:left w:val="nil"/>
                  <w:bottom w:val="nil"/>
                  <w:right w:val="nil"/>
                </w:tcBorders>
                <w:shd w:val="clear" w:color="auto" w:fill="auto"/>
                <w:noWrap/>
                <w:vAlign w:val="bottom"/>
              </w:tcPr>
            </w:tcPrChange>
          </w:tcPr>
          <w:p w14:paraId="157EE4D7" w14:textId="0FECBBF8" w:rsidR="0092575F" w:rsidRPr="00E05337" w:rsidRDefault="0092575F" w:rsidP="00E05337">
            <w:pPr>
              <w:suppressAutoHyphens w:val="0"/>
              <w:spacing w:after="0"/>
              <w:jc w:val="right"/>
              <w:rPr>
                <w:ins w:id="1151" w:author="Linderhof, Vincent" w:date="2016-03-06T15:33:00Z"/>
                <w:rFonts w:ascii="Times New Roman" w:eastAsia="Times New Roman" w:hAnsi="Times New Roman"/>
                <w:color w:val="000000"/>
                <w:sz w:val="24"/>
                <w:szCs w:val="24"/>
                <w:lang w:eastAsia="en-GB"/>
              </w:rPr>
            </w:pPr>
            <w:ins w:id="1152" w:author="Linderhof, Vincent" w:date="2016-03-06T15:33:00Z">
              <w:r w:rsidRPr="00E05337">
                <w:rPr>
                  <w:rFonts w:ascii="Times New Roman" w:eastAsia="Times New Roman" w:hAnsi="Times New Roman"/>
                  <w:color w:val="000000"/>
                  <w:sz w:val="24"/>
                  <w:szCs w:val="24"/>
                  <w:lang w:eastAsia="en-GB"/>
                </w:rPr>
                <w:t>67.44</w:t>
              </w:r>
            </w:ins>
          </w:p>
        </w:tc>
        <w:tc>
          <w:tcPr>
            <w:tcW w:w="1160" w:type="dxa"/>
            <w:gridSpan w:val="2"/>
            <w:tcBorders>
              <w:top w:val="nil"/>
              <w:left w:val="nil"/>
              <w:bottom w:val="single" w:sz="4" w:space="0" w:color="auto"/>
              <w:right w:val="nil"/>
            </w:tcBorders>
            <w:shd w:val="clear" w:color="auto" w:fill="auto"/>
            <w:noWrap/>
            <w:vAlign w:val="bottom"/>
            <w:tcPrChange w:id="1153" w:author="Linderhof, Vincent" w:date="2016-03-06T15:36:00Z">
              <w:tcPr>
                <w:tcW w:w="966" w:type="dxa"/>
                <w:gridSpan w:val="5"/>
                <w:tcBorders>
                  <w:top w:val="nil"/>
                  <w:left w:val="nil"/>
                  <w:bottom w:val="nil"/>
                  <w:right w:val="nil"/>
                </w:tcBorders>
                <w:shd w:val="clear" w:color="auto" w:fill="auto"/>
                <w:noWrap/>
                <w:vAlign w:val="bottom"/>
              </w:tcPr>
            </w:tcPrChange>
          </w:tcPr>
          <w:p w14:paraId="401DC01B" w14:textId="07F3D664" w:rsidR="0092575F" w:rsidRPr="00E05337" w:rsidRDefault="0092575F" w:rsidP="00E05337">
            <w:pPr>
              <w:suppressAutoHyphens w:val="0"/>
              <w:spacing w:after="0"/>
              <w:jc w:val="right"/>
              <w:rPr>
                <w:ins w:id="1154" w:author="Linderhof, Vincent" w:date="2016-03-06T15:33:00Z"/>
                <w:rFonts w:ascii="Times New Roman" w:eastAsia="Times New Roman" w:hAnsi="Times New Roman"/>
                <w:color w:val="000000"/>
                <w:sz w:val="24"/>
                <w:szCs w:val="24"/>
                <w:lang w:eastAsia="en-GB"/>
              </w:rPr>
            </w:pPr>
            <w:ins w:id="1155" w:author="Linderhof, Vincent" w:date="2016-03-06T15:33:00Z">
              <w:r w:rsidRPr="00E05337">
                <w:rPr>
                  <w:rFonts w:ascii="Times New Roman" w:eastAsia="Times New Roman" w:hAnsi="Times New Roman"/>
                  <w:color w:val="000000"/>
                  <w:sz w:val="24"/>
                  <w:szCs w:val="24"/>
                  <w:lang w:eastAsia="en-GB"/>
                </w:rPr>
                <w:t>54.76</w:t>
              </w:r>
            </w:ins>
          </w:p>
        </w:tc>
        <w:tc>
          <w:tcPr>
            <w:tcW w:w="1161" w:type="dxa"/>
            <w:gridSpan w:val="2"/>
            <w:tcBorders>
              <w:top w:val="nil"/>
              <w:left w:val="nil"/>
              <w:bottom w:val="single" w:sz="4" w:space="0" w:color="auto"/>
              <w:right w:val="nil"/>
            </w:tcBorders>
            <w:shd w:val="clear" w:color="auto" w:fill="auto"/>
            <w:noWrap/>
            <w:vAlign w:val="bottom"/>
            <w:tcPrChange w:id="1156" w:author="Linderhof, Vincent" w:date="2016-03-06T15:36:00Z">
              <w:tcPr>
                <w:tcW w:w="966" w:type="dxa"/>
                <w:gridSpan w:val="2"/>
                <w:tcBorders>
                  <w:top w:val="nil"/>
                  <w:left w:val="nil"/>
                  <w:bottom w:val="nil"/>
                  <w:right w:val="nil"/>
                </w:tcBorders>
                <w:shd w:val="clear" w:color="auto" w:fill="auto"/>
                <w:noWrap/>
                <w:vAlign w:val="bottom"/>
              </w:tcPr>
            </w:tcPrChange>
          </w:tcPr>
          <w:p w14:paraId="505FA7E5" w14:textId="30745DC5" w:rsidR="0092575F" w:rsidRPr="00E05337" w:rsidRDefault="0092575F" w:rsidP="00E05337">
            <w:pPr>
              <w:suppressAutoHyphens w:val="0"/>
              <w:spacing w:after="0"/>
              <w:jc w:val="right"/>
              <w:rPr>
                <w:ins w:id="1157" w:author="Linderhof, Vincent" w:date="2016-03-06T15:33:00Z"/>
                <w:rFonts w:ascii="Times New Roman" w:eastAsia="Times New Roman" w:hAnsi="Times New Roman"/>
                <w:color w:val="000000"/>
                <w:sz w:val="24"/>
                <w:szCs w:val="24"/>
                <w:lang w:eastAsia="en-GB"/>
              </w:rPr>
            </w:pPr>
            <w:ins w:id="1158" w:author="Linderhof, Vincent" w:date="2016-03-06T15:33:00Z">
              <w:r w:rsidRPr="00E05337">
                <w:rPr>
                  <w:rFonts w:ascii="Times New Roman" w:eastAsia="Times New Roman" w:hAnsi="Times New Roman"/>
                  <w:color w:val="000000"/>
                  <w:sz w:val="24"/>
                  <w:szCs w:val="24"/>
                  <w:lang w:eastAsia="en-GB"/>
                </w:rPr>
                <w:t>74.01</w:t>
              </w:r>
            </w:ins>
          </w:p>
        </w:tc>
        <w:tc>
          <w:tcPr>
            <w:tcW w:w="1161" w:type="dxa"/>
            <w:gridSpan w:val="2"/>
            <w:tcBorders>
              <w:top w:val="nil"/>
              <w:left w:val="nil"/>
              <w:bottom w:val="single" w:sz="4" w:space="0" w:color="auto"/>
              <w:right w:val="nil"/>
            </w:tcBorders>
            <w:shd w:val="clear" w:color="auto" w:fill="auto"/>
            <w:noWrap/>
            <w:vAlign w:val="bottom"/>
            <w:tcPrChange w:id="1159" w:author="Linderhof, Vincent" w:date="2016-03-06T15:36:00Z">
              <w:tcPr>
                <w:tcW w:w="966" w:type="dxa"/>
                <w:gridSpan w:val="5"/>
                <w:tcBorders>
                  <w:top w:val="nil"/>
                  <w:left w:val="nil"/>
                  <w:bottom w:val="nil"/>
                  <w:right w:val="nil"/>
                </w:tcBorders>
                <w:shd w:val="clear" w:color="auto" w:fill="auto"/>
                <w:noWrap/>
                <w:vAlign w:val="bottom"/>
              </w:tcPr>
            </w:tcPrChange>
          </w:tcPr>
          <w:p w14:paraId="00B8DF1A" w14:textId="7B3E252E" w:rsidR="0092575F" w:rsidRPr="00E05337" w:rsidRDefault="0092575F" w:rsidP="00E05337">
            <w:pPr>
              <w:suppressAutoHyphens w:val="0"/>
              <w:spacing w:after="0"/>
              <w:jc w:val="right"/>
              <w:rPr>
                <w:ins w:id="1160" w:author="Linderhof, Vincent" w:date="2016-03-06T15:33:00Z"/>
                <w:rFonts w:ascii="Times New Roman" w:eastAsia="Times New Roman" w:hAnsi="Times New Roman"/>
                <w:color w:val="000000"/>
                <w:sz w:val="24"/>
                <w:szCs w:val="24"/>
                <w:lang w:eastAsia="en-GB"/>
              </w:rPr>
            </w:pPr>
            <w:ins w:id="1161" w:author="Linderhof, Vincent" w:date="2016-03-06T15:33:00Z">
              <w:r w:rsidRPr="00E05337">
                <w:rPr>
                  <w:rFonts w:ascii="Times New Roman" w:eastAsia="Times New Roman" w:hAnsi="Times New Roman"/>
                  <w:color w:val="000000"/>
                  <w:sz w:val="24"/>
                  <w:szCs w:val="24"/>
                  <w:lang w:eastAsia="en-GB"/>
                </w:rPr>
                <w:t>69.77</w:t>
              </w:r>
            </w:ins>
          </w:p>
        </w:tc>
      </w:tr>
      <w:tr w:rsidR="0092575F" w:rsidRPr="0092575F" w14:paraId="29B1AA99" w14:textId="77777777" w:rsidTr="0092575F">
        <w:trPr>
          <w:trHeight w:val="300"/>
          <w:ins w:id="1162" w:author="Linderhof, Vincent" w:date="2016-03-06T15:33:00Z"/>
          <w:trPrChange w:id="1163" w:author="Linderhof, Vincent" w:date="2016-03-06T15:36:00Z">
            <w:trPr>
              <w:gridAfter w:val="0"/>
              <w:trHeight w:val="300"/>
            </w:trPr>
          </w:trPrChange>
        </w:trPr>
        <w:tc>
          <w:tcPr>
            <w:tcW w:w="4796" w:type="dxa"/>
            <w:tcBorders>
              <w:top w:val="single" w:sz="4" w:space="0" w:color="auto"/>
              <w:left w:val="nil"/>
              <w:bottom w:val="nil"/>
              <w:right w:val="nil"/>
            </w:tcBorders>
            <w:shd w:val="clear" w:color="auto" w:fill="auto"/>
            <w:noWrap/>
            <w:vAlign w:val="bottom"/>
            <w:tcPrChange w:id="1164" w:author="Linderhof, Vincent" w:date="2016-03-06T15:36:00Z">
              <w:tcPr>
                <w:tcW w:w="5827" w:type="dxa"/>
                <w:gridSpan w:val="4"/>
                <w:tcBorders>
                  <w:top w:val="nil"/>
                  <w:left w:val="nil"/>
                  <w:bottom w:val="nil"/>
                  <w:right w:val="nil"/>
                </w:tcBorders>
                <w:shd w:val="clear" w:color="auto" w:fill="auto"/>
                <w:noWrap/>
                <w:vAlign w:val="bottom"/>
              </w:tcPr>
            </w:tcPrChange>
          </w:tcPr>
          <w:p w14:paraId="065E1209" w14:textId="081246BB" w:rsidR="0092575F" w:rsidRPr="0092575F" w:rsidRDefault="0092575F" w:rsidP="00E05337">
            <w:pPr>
              <w:suppressAutoHyphens w:val="0"/>
              <w:spacing w:after="0"/>
              <w:rPr>
                <w:ins w:id="1165" w:author="Linderhof, Vincent" w:date="2016-03-06T15:33:00Z"/>
                <w:rFonts w:ascii="Times New Roman" w:eastAsia="Times New Roman" w:hAnsi="Times New Roman"/>
                <w:i/>
                <w:color w:val="000000"/>
                <w:sz w:val="24"/>
                <w:szCs w:val="24"/>
                <w:lang w:eastAsia="en-GB"/>
                <w:rPrChange w:id="1166" w:author="Linderhof, Vincent" w:date="2016-03-06T15:34:00Z">
                  <w:rPr>
                    <w:ins w:id="1167" w:author="Linderhof, Vincent" w:date="2016-03-06T15:33:00Z"/>
                    <w:rFonts w:ascii="Times New Roman" w:eastAsia="Times New Roman" w:hAnsi="Times New Roman"/>
                    <w:color w:val="000000"/>
                    <w:sz w:val="24"/>
                    <w:szCs w:val="24"/>
                    <w:lang w:eastAsia="en-GB"/>
                  </w:rPr>
                </w:rPrChange>
              </w:rPr>
            </w:pPr>
            <w:ins w:id="1168" w:author="Linderhof, Vincent" w:date="2016-03-06T15:34:00Z">
              <w:r w:rsidRPr="0092575F">
                <w:rPr>
                  <w:rFonts w:ascii="Times New Roman" w:eastAsia="Times New Roman" w:hAnsi="Times New Roman"/>
                  <w:i/>
                  <w:color w:val="000000"/>
                  <w:sz w:val="24"/>
                  <w:szCs w:val="24"/>
                  <w:lang w:eastAsia="en-GB"/>
                  <w:rPrChange w:id="1169" w:author="Linderhof, Vincent" w:date="2016-03-06T15:34:00Z">
                    <w:rPr>
                      <w:rFonts w:ascii="Times New Roman" w:eastAsia="Times New Roman" w:hAnsi="Times New Roman"/>
                      <w:color w:val="000000"/>
                      <w:sz w:val="24"/>
                      <w:szCs w:val="24"/>
                      <w:lang w:eastAsia="en-GB"/>
                    </w:rPr>
                  </w:rPrChange>
                </w:rPr>
                <w:t>Production diversity</w:t>
              </w:r>
            </w:ins>
          </w:p>
        </w:tc>
        <w:tc>
          <w:tcPr>
            <w:tcW w:w="1161" w:type="dxa"/>
            <w:gridSpan w:val="2"/>
            <w:tcBorders>
              <w:top w:val="single" w:sz="4" w:space="0" w:color="auto"/>
              <w:left w:val="nil"/>
              <w:bottom w:val="nil"/>
              <w:right w:val="nil"/>
            </w:tcBorders>
            <w:shd w:val="clear" w:color="auto" w:fill="auto"/>
            <w:noWrap/>
            <w:vAlign w:val="bottom"/>
            <w:tcPrChange w:id="1170" w:author="Linderhof, Vincent" w:date="2016-03-06T15:36:00Z">
              <w:tcPr>
                <w:tcW w:w="966" w:type="dxa"/>
                <w:gridSpan w:val="5"/>
                <w:tcBorders>
                  <w:top w:val="nil"/>
                  <w:left w:val="nil"/>
                  <w:bottom w:val="nil"/>
                  <w:right w:val="nil"/>
                </w:tcBorders>
                <w:shd w:val="clear" w:color="auto" w:fill="auto"/>
                <w:noWrap/>
                <w:vAlign w:val="bottom"/>
              </w:tcPr>
            </w:tcPrChange>
          </w:tcPr>
          <w:p w14:paraId="61E69BEA" w14:textId="77777777" w:rsidR="0092575F" w:rsidRPr="0092575F" w:rsidRDefault="0092575F" w:rsidP="00E05337">
            <w:pPr>
              <w:suppressAutoHyphens w:val="0"/>
              <w:spacing w:after="0"/>
              <w:jc w:val="right"/>
              <w:rPr>
                <w:ins w:id="1171" w:author="Linderhof, Vincent" w:date="2016-03-06T15:33:00Z"/>
                <w:rFonts w:ascii="Times New Roman" w:eastAsia="Times New Roman" w:hAnsi="Times New Roman"/>
                <w:i/>
                <w:color w:val="000000"/>
                <w:sz w:val="24"/>
                <w:szCs w:val="24"/>
                <w:lang w:eastAsia="en-GB"/>
                <w:rPrChange w:id="1172" w:author="Linderhof, Vincent" w:date="2016-03-06T15:34:00Z">
                  <w:rPr>
                    <w:ins w:id="1173" w:author="Linderhof, Vincent" w:date="2016-03-06T15:33: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174" w:author="Linderhof, Vincent" w:date="2016-03-06T15:36:00Z">
              <w:tcPr>
                <w:tcW w:w="966" w:type="dxa"/>
                <w:gridSpan w:val="5"/>
                <w:tcBorders>
                  <w:top w:val="nil"/>
                  <w:left w:val="nil"/>
                  <w:bottom w:val="nil"/>
                  <w:right w:val="nil"/>
                </w:tcBorders>
                <w:shd w:val="clear" w:color="auto" w:fill="auto"/>
                <w:noWrap/>
                <w:vAlign w:val="bottom"/>
              </w:tcPr>
            </w:tcPrChange>
          </w:tcPr>
          <w:p w14:paraId="66F84622" w14:textId="77777777" w:rsidR="0092575F" w:rsidRPr="0092575F" w:rsidRDefault="0092575F" w:rsidP="00E05337">
            <w:pPr>
              <w:suppressAutoHyphens w:val="0"/>
              <w:spacing w:after="0"/>
              <w:jc w:val="right"/>
              <w:rPr>
                <w:ins w:id="1175" w:author="Linderhof, Vincent" w:date="2016-03-06T15:33:00Z"/>
                <w:rFonts w:ascii="Times New Roman" w:eastAsia="Times New Roman" w:hAnsi="Times New Roman"/>
                <w:i/>
                <w:color w:val="000000"/>
                <w:sz w:val="24"/>
                <w:szCs w:val="24"/>
                <w:lang w:eastAsia="en-GB"/>
                <w:rPrChange w:id="1176" w:author="Linderhof, Vincent" w:date="2016-03-06T15:34:00Z">
                  <w:rPr>
                    <w:ins w:id="1177" w:author="Linderhof, Vincent" w:date="2016-03-06T15:33: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178" w:author="Linderhof, Vincent" w:date="2016-03-06T15:36:00Z">
              <w:tcPr>
                <w:tcW w:w="966" w:type="dxa"/>
                <w:gridSpan w:val="5"/>
                <w:tcBorders>
                  <w:top w:val="nil"/>
                  <w:left w:val="nil"/>
                  <w:bottom w:val="nil"/>
                  <w:right w:val="nil"/>
                </w:tcBorders>
                <w:shd w:val="clear" w:color="auto" w:fill="auto"/>
                <w:noWrap/>
                <w:vAlign w:val="bottom"/>
              </w:tcPr>
            </w:tcPrChange>
          </w:tcPr>
          <w:p w14:paraId="5DA7764B" w14:textId="77777777" w:rsidR="0092575F" w:rsidRPr="0092575F" w:rsidRDefault="0092575F" w:rsidP="00E05337">
            <w:pPr>
              <w:suppressAutoHyphens w:val="0"/>
              <w:spacing w:after="0"/>
              <w:jc w:val="right"/>
              <w:rPr>
                <w:ins w:id="1179" w:author="Linderhof, Vincent" w:date="2016-03-06T15:33:00Z"/>
                <w:rFonts w:ascii="Times New Roman" w:eastAsia="Times New Roman" w:hAnsi="Times New Roman"/>
                <w:i/>
                <w:color w:val="000000"/>
                <w:sz w:val="24"/>
                <w:szCs w:val="24"/>
                <w:lang w:eastAsia="en-GB"/>
                <w:rPrChange w:id="1180" w:author="Linderhof, Vincent" w:date="2016-03-06T15:34:00Z">
                  <w:rPr>
                    <w:ins w:id="1181" w:author="Linderhof, Vincent" w:date="2016-03-06T15:33: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182" w:author="Linderhof, Vincent" w:date="2016-03-06T15:36:00Z">
              <w:tcPr>
                <w:tcW w:w="966" w:type="dxa"/>
                <w:gridSpan w:val="5"/>
                <w:tcBorders>
                  <w:top w:val="nil"/>
                  <w:left w:val="nil"/>
                  <w:bottom w:val="nil"/>
                  <w:right w:val="nil"/>
                </w:tcBorders>
                <w:shd w:val="clear" w:color="auto" w:fill="auto"/>
                <w:noWrap/>
                <w:vAlign w:val="bottom"/>
              </w:tcPr>
            </w:tcPrChange>
          </w:tcPr>
          <w:p w14:paraId="7C720351" w14:textId="77777777" w:rsidR="0092575F" w:rsidRPr="0092575F" w:rsidRDefault="0092575F" w:rsidP="00E05337">
            <w:pPr>
              <w:suppressAutoHyphens w:val="0"/>
              <w:spacing w:after="0"/>
              <w:jc w:val="right"/>
              <w:rPr>
                <w:ins w:id="1183" w:author="Linderhof, Vincent" w:date="2016-03-06T15:33:00Z"/>
                <w:rFonts w:ascii="Times New Roman" w:eastAsia="Times New Roman" w:hAnsi="Times New Roman"/>
                <w:i/>
                <w:color w:val="000000"/>
                <w:sz w:val="24"/>
                <w:szCs w:val="24"/>
                <w:lang w:eastAsia="en-GB"/>
                <w:rPrChange w:id="1184" w:author="Linderhof, Vincent" w:date="2016-03-06T15:34:00Z">
                  <w:rPr>
                    <w:ins w:id="1185" w:author="Linderhof, Vincent" w:date="2016-03-06T15:33: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186" w:author="Linderhof, Vincent" w:date="2016-03-06T15:36:00Z">
              <w:tcPr>
                <w:tcW w:w="966" w:type="dxa"/>
                <w:gridSpan w:val="5"/>
                <w:tcBorders>
                  <w:top w:val="nil"/>
                  <w:left w:val="nil"/>
                  <w:bottom w:val="nil"/>
                  <w:right w:val="nil"/>
                </w:tcBorders>
                <w:shd w:val="clear" w:color="auto" w:fill="auto"/>
                <w:noWrap/>
                <w:vAlign w:val="bottom"/>
              </w:tcPr>
            </w:tcPrChange>
          </w:tcPr>
          <w:p w14:paraId="3CF64618" w14:textId="77777777" w:rsidR="0092575F" w:rsidRPr="0092575F" w:rsidRDefault="0092575F" w:rsidP="00E05337">
            <w:pPr>
              <w:suppressAutoHyphens w:val="0"/>
              <w:spacing w:after="0"/>
              <w:jc w:val="right"/>
              <w:rPr>
                <w:ins w:id="1187" w:author="Linderhof, Vincent" w:date="2016-03-06T15:33:00Z"/>
                <w:rFonts w:ascii="Times New Roman" w:eastAsia="Times New Roman" w:hAnsi="Times New Roman"/>
                <w:i/>
                <w:color w:val="000000"/>
                <w:sz w:val="24"/>
                <w:szCs w:val="24"/>
                <w:lang w:eastAsia="en-GB"/>
                <w:rPrChange w:id="1188" w:author="Linderhof, Vincent" w:date="2016-03-06T15:34:00Z">
                  <w:rPr>
                    <w:ins w:id="1189" w:author="Linderhof, Vincent" w:date="2016-03-06T15:33: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190" w:author="Linderhof, Vincent" w:date="2016-03-06T15:36:00Z">
              <w:tcPr>
                <w:tcW w:w="966" w:type="dxa"/>
                <w:gridSpan w:val="5"/>
                <w:tcBorders>
                  <w:top w:val="nil"/>
                  <w:left w:val="nil"/>
                  <w:bottom w:val="nil"/>
                  <w:right w:val="nil"/>
                </w:tcBorders>
                <w:shd w:val="clear" w:color="auto" w:fill="auto"/>
                <w:noWrap/>
                <w:vAlign w:val="bottom"/>
              </w:tcPr>
            </w:tcPrChange>
          </w:tcPr>
          <w:p w14:paraId="4EEBD05F" w14:textId="77777777" w:rsidR="0092575F" w:rsidRPr="0092575F" w:rsidRDefault="0092575F" w:rsidP="00E05337">
            <w:pPr>
              <w:suppressAutoHyphens w:val="0"/>
              <w:spacing w:after="0"/>
              <w:jc w:val="right"/>
              <w:rPr>
                <w:ins w:id="1191" w:author="Linderhof, Vincent" w:date="2016-03-06T15:33:00Z"/>
                <w:rFonts w:ascii="Times New Roman" w:eastAsia="Times New Roman" w:hAnsi="Times New Roman"/>
                <w:i/>
                <w:color w:val="000000"/>
                <w:sz w:val="24"/>
                <w:szCs w:val="24"/>
                <w:lang w:eastAsia="en-GB"/>
                <w:rPrChange w:id="1192" w:author="Linderhof, Vincent" w:date="2016-03-06T15:34:00Z">
                  <w:rPr>
                    <w:ins w:id="1193" w:author="Linderhof, Vincent" w:date="2016-03-06T15:33: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194" w:author="Linderhof, Vincent" w:date="2016-03-06T15:36:00Z">
              <w:tcPr>
                <w:tcW w:w="966" w:type="dxa"/>
                <w:gridSpan w:val="2"/>
                <w:tcBorders>
                  <w:top w:val="nil"/>
                  <w:left w:val="nil"/>
                  <w:bottom w:val="nil"/>
                  <w:right w:val="nil"/>
                </w:tcBorders>
                <w:shd w:val="clear" w:color="auto" w:fill="auto"/>
                <w:noWrap/>
                <w:vAlign w:val="bottom"/>
              </w:tcPr>
            </w:tcPrChange>
          </w:tcPr>
          <w:p w14:paraId="47A5BB8E" w14:textId="77777777" w:rsidR="0092575F" w:rsidRPr="0092575F" w:rsidRDefault="0092575F" w:rsidP="00E05337">
            <w:pPr>
              <w:suppressAutoHyphens w:val="0"/>
              <w:spacing w:after="0"/>
              <w:jc w:val="right"/>
              <w:rPr>
                <w:ins w:id="1195" w:author="Linderhof, Vincent" w:date="2016-03-06T15:33:00Z"/>
                <w:rFonts w:ascii="Times New Roman" w:eastAsia="Times New Roman" w:hAnsi="Times New Roman"/>
                <w:i/>
                <w:color w:val="000000"/>
                <w:sz w:val="24"/>
                <w:szCs w:val="24"/>
                <w:lang w:eastAsia="en-GB"/>
                <w:rPrChange w:id="1196" w:author="Linderhof, Vincent" w:date="2016-03-06T15:34:00Z">
                  <w:rPr>
                    <w:ins w:id="1197" w:author="Linderhof, Vincent" w:date="2016-03-06T15:33: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198" w:author="Linderhof, Vincent" w:date="2016-03-06T15:36:00Z">
              <w:tcPr>
                <w:tcW w:w="966" w:type="dxa"/>
                <w:gridSpan w:val="5"/>
                <w:tcBorders>
                  <w:top w:val="nil"/>
                  <w:left w:val="nil"/>
                  <w:bottom w:val="nil"/>
                  <w:right w:val="nil"/>
                </w:tcBorders>
                <w:shd w:val="clear" w:color="auto" w:fill="auto"/>
                <w:noWrap/>
                <w:vAlign w:val="bottom"/>
              </w:tcPr>
            </w:tcPrChange>
          </w:tcPr>
          <w:p w14:paraId="3C1917C5" w14:textId="77777777" w:rsidR="0092575F" w:rsidRPr="0092575F" w:rsidRDefault="0092575F" w:rsidP="00E05337">
            <w:pPr>
              <w:suppressAutoHyphens w:val="0"/>
              <w:spacing w:after="0"/>
              <w:jc w:val="right"/>
              <w:rPr>
                <w:ins w:id="1199" w:author="Linderhof, Vincent" w:date="2016-03-06T15:33:00Z"/>
                <w:rFonts w:ascii="Times New Roman" w:eastAsia="Times New Roman" w:hAnsi="Times New Roman"/>
                <w:i/>
                <w:color w:val="000000"/>
                <w:sz w:val="24"/>
                <w:szCs w:val="24"/>
                <w:lang w:eastAsia="en-GB"/>
                <w:rPrChange w:id="1200" w:author="Linderhof, Vincent" w:date="2016-03-06T15:34:00Z">
                  <w:rPr>
                    <w:ins w:id="1201" w:author="Linderhof, Vincent" w:date="2016-03-06T15:33:00Z"/>
                    <w:rFonts w:ascii="Times New Roman" w:eastAsia="Times New Roman" w:hAnsi="Times New Roman"/>
                    <w:color w:val="000000"/>
                    <w:sz w:val="24"/>
                    <w:szCs w:val="24"/>
                    <w:lang w:eastAsia="en-GB"/>
                  </w:rPr>
                </w:rPrChange>
              </w:rPr>
            </w:pPr>
          </w:p>
        </w:tc>
      </w:tr>
      <w:tr w:rsidR="0092575F" w:rsidRPr="00A0183E" w14:paraId="20AD4439" w14:textId="77777777" w:rsidTr="0092575F">
        <w:trPr>
          <w:trHeight w:val="300"/>
          <w:trPrChange w:id="1202"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203"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442B280D" w14:textId="4D801336" w:rsidR="0092575F" w:rsidRPr="00E05337" w:rsidRDefault="0092575F" w:rsidP="00E05337">
            <w:pPr>
              <w:suppressAutoHyphens w:val="0"/>
              <w:spacing w:after="0"/>
              <w:rPr>
                <w:rFonts w:ascii="Times New Roman" w:eastAsia="Times New Roman" w:hAnsi="Times New Roman"/>
                <w:color w:val="000000"/>
                <w:sz w:val="24"/>
                <w:szCs w:val="24"/>
                <w:lang w:eastAsia="en-GB"/>
              </w:rPr>
            </w:pPr>
            <w:del w:id="1204" w:author="Linderhof, Vincent" w:date="2016-03-06T15:34:00Z">
              <w:r w:rsidRPr="00E05337" w:rsidDel="0092575F">
                <w:rPr>
                  <w:rFonts w:ascii="Times New Roman" w:eastAsia="Times New Roman" w:hAnsi="Times New Roman"/>
                  <w:color w:val="000000"/>
                  <w:sz w:val="24"/>
                  <w:szCs w:val="24"/>
                  <w:lang w:eastAsia="en-GB"/>
                </w:rPr>
                <w:delText>Number of different crops produced by the household</w:delText>
              </w:r>
            </w:del>
            <w:ins w:id="1205" w:author="Linderhof, Vincent" w:date="2016-03-06T15:34:00Z">
              <w:r>
                <w:rPr>
                  <w:rFonts w:ascii="Times New Roman" w:eastAsia="Times New Roman" w:hAnsi="Times New Roman"/>
                  <w:color w:val="000000"/>
                  <w:sz w:val="24"/>
                  <w:szCs w:val="24"/>
                  <w:lang w:eastAsia="en-GB"/>
                </w:rPr>
                <w:t>Crop count</w:t>
              </w:r>
            </w:ins>
          </w:p>
        </w:tc>
        <w:tc>
          <w:tcPr>
            <w:tcW w:w="1161" w:type="dxa"/>
            <w:gridSpan w:val="2"/>
            <w:tcBorders>
              <w:top w:val="nil"/>
              <w:left w:val="nil"/>
              <w:bottom w:val="nil"/>
              <w:right w:val="nil"/>
            </w:tcBorders>
            <w:shd w:val="clear" w:color="auto" w:fill="auto"/>
            <w:noWrap/>
            <w:vAlign w:val="bottom"/>
            <w:hideMark/>
            <w:tcPrChange w:id="120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6AC645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4.65</w:t>
            </w:r>
          </w:p>
        </w:tc>
        <w:tc>
          <w:tcPr>
            <w:tcW w:w="1160" w:type="dxa"/>
            <w:gridSpan w:val="2"/>
            <w:tcBorders>
              <w:top w:val="nil"/>
              <w:left w:val="nil"/>
              <w:bottom w:val="nil"/>
              <w:right w:val="nil"/>
            </w:tcBorders>
            <w:shd w:val="clear" w:color="auto" w:fill="auto"/>
            <w:noWrap/>
            <w:vAlign w:val="bottom"/>
            <w:hideMark/>
            <w:tcPrChange w:id="120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E936EB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1.85</w:t>
            </w:r>
          </w:p>
        </w:tc>
        <w:tc>
          <w:tcPr>
            <w:tcW w:w="1161" w:type="dxa"/>
            <w:gridSpan w:val="2"/>
            <w:tcBorders>
              <w:top w:val="nil"/>
              <w:left w:val="nil"/>
              <w:bottom w:val="nil"/>
              <w:right w:val="nil"/>
            </w:tcBorders>
            <w:shd w:val="clear" w:color="auto" w:fill="auto"/>
            <w:noWrap/>
            <w:vAlign w:val="bottom"/>
            <w:hideMark/>
            <w:tcPrChange w:id="120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90A88D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5.35</w:t>
            </w:r>
          </w:p>
        </w:tc>
        <w:tc>
          <w:tcPr>
            <w:tcW w:w="1161" w:type="dxa"/>
            <w:gridSpan w:val="2"/>
            <w:tcBorders>
              <w:top w:val="nil"/>
              <w:left w:val="nil"/>
              <w:bottom w:val="nil"/>
              <w:right w:val="nil"/>
            </w:tcBorders>
            <w:shd w:val="clear" w:color="auto" w:fill="auto"/>
            <w:noWrap/>
            <w:vAlign w:val="bottom"/>
            <w:hideMark/>
            <w:tcPrChange w:id="120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4317D3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1.96</w:t>
            </w:r>
          </w:p>
        </w:tc>
        <w:tc>
          <w:tcPr>
            <w:tcW w:w="1160" w:type="dxa"/>
            <w:gridSpan w:val="2"/>
            <w:tcBorders>
              <w:top w:val="nil"/>
              <w:left w:val="nil"/>
              <w:bottom w:val="nil"/>
              <w:right w:val="nil"/>
            </w:tcBorders>
            <w:shd w:val="clear" w:color="auto" w:fill="auto"/>
            <w:noWrap/>
            <w:vAlign w:val="bottom"/>
            <w:hideMark/>
            <w:tcPrChange w:id="121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99CCB1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4.73</w:t>
            </w:r>
          </w:p>
        </w:tc>
        <w:tc>
          <w:tcPr>
            <w:tcW w:w="1160" w:type="dxa"/>
            <w:gridSpan w:val="2"/>
            <w:tcBorders>
              <w:top w:val="nil"/>
              <w:left w:val="nil"/>
              <w:bottom w:val="nil"/>
              <w:right w:val="nil"/>
            </w:tcBorders>
            <w:shd w:val="clear" w:color="auto" w:fill="auto"/>
            <w:noWrap/>
            <w:vAlign w:val="bottom"/>
            <w:hideMark/>
            <w:tcPrChange w:id="121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F29239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2.09</w:t>
            </w:r>
          </w:p>
        </w:tc>
        <w:tc>
          <w:tcPr>
            <w:tcW w:w="1161" w:type="dxa"/>
            <w:gridSpan w:val="2"/>
            <w:tcBorders>
              <w:top w:val="nil"/>
              <w:left w:val="nil"/>
              <w:bottom w:val="nil"/>
              <w:right w:val="nil"/>
            </w:tcBorders>
            <w:shd w:val="clear" w:color="auto" w:fill="auto"/>
            <w:noWrap/>
            <w:vAlign w:val="bottom"/>
            <w:hideMark/>
            <w:tcPrChange w:id="1212" w:author="Linderhof, Vincent" w:date="2016-03-06T15:36:00Z">
              <w:tcPr>
                <w:tcW w:w="966" w:type="dxa"/>
                <w:gridSpan w:val="2"/>
                <w:tcBorders>
                  <w:top w:val="nil"/>
                  <w:left w:val="nil"/>
                  <w:bottom w:val="nil"/>
                  <w:right w:val="nil"/>
                </w:tcBorders>
                <w:shd w:val="clear" w:color="auto" w:fill="auto"/>
                <w:noWrap/>
                <w:vAlign w:val="bottom"/>
                <w:hideMark/>
              </w:tcPr>
            </w:tcPrChange>
          </w:tcPr>
          <w:p w14:paraId="3846AAF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5.55</w:t>
            </w:r>
          </w:p>
        </w:tc>
        <w:tc>
          <w:tcPr>
            <w:tcW w:w="1161" w:type="dxa"/>
            <w:gridSpan w:val="2"/>
            <w:tcBorders>
              <w:top w:val="nil"/>
              <w:left w:val="nil"/>
              <w:bottom w:val="nil"/>
              <w:right w:val="nil"/>
            </w:tcBorders>
            <w:shd w:val="clear" w:color="auto" w:fill="auto"/>
            <w:noWrap/>
            <w:vAlign w:val="bottom"/>
            <w:hideMark/>
            <w:tcPrChange w:id="121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A19F3D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2.22</w:t>
            </w:r>
          </w:p>
        </w:tc>
      </w:tr>
      <w:tr w:rsidR="0092575F" w:rsidRPr="00A0183E" w14:paraId="3C6D9C57" w14:textId="77777777" w:rsidTr="0092575F">
        <w:trPr>
          <w:trHeight w:val="300"/>
        </w:trPr>
        <w:tc>
          <w:tcPr>
            <w:tcW w:w="5077" w:type="dxa"/>
            <w:gridSpan w:val="2"/>
            <w:tcBorders>
              <w:top w:val="nil"/>
              <w:left w:val="nil"/>
              <w:bottom w:val="single" w:sz="4" w:space="0" w:color="auto"/>
              <w:right w:val="nil"/>
            </w:tcBorders>
            <w:shd w:val="clear" w:color="auto" w:fill="auto"/>
            <w:noWrap/>
            <w:vAlign w:val="bottom"/>
            <w:hideMark/>
          </w:tcPr>
          <w:p w14:paraId="0909B686" w14:textId="72673441" w:rsidR="0092575F" w:rsidRPr="00E05337" w:rsidDel="0092575F" w:rsidRDefault="0092575F" w:rsidP="0092575F">
            <w:pPr>
              <w:suppressAutoHyphens w:val="0"/>
              <w:spacing w:after="0"/>
              <w:rPr>
                <w:del w:id="1214" w:author="Linderhof, Vincent" w:date="2016-03-06T15:35:00Z"/>
                <w:moveTo w:id="1215" w:author="Linderhof, Vincent" w:date="2016-03-06T15:35:00Z"/>
                <w:rFonts w:ascii="Times New Roman" w:eastAsia="Times New Roman" w:hAnsi="Times New Roman"/>
                <w:color w:val="000000"/>
                <w:sz w:val="24"/>
                <w:szCs w:val="24"/>
                <w:lang w:eastAsia="en-GB"/>
              </w:rPr>
              <w:pPrChange w:id="1216" w:author="Linderhof, Vincent" w:date="2016-03-06T15:35:00Z">
                <w:pPr>
                  <w:suppressAutoHyphens w:val="0"/>
                  <w:spacing w:after="0"/>
                </w:pPr>
              </w:pPrChange>
            </w:pPr>
            <w:ins w:id="1217" w:author="Linderhof, Vincent" w:date="2016-03-06T15:35:00Z">
              <w:r>
                <w:rPr>
                  <w:rFonts w:ascii="Times New Roman" w:eastAsia="Times New Roman" w:hAnsi="Times New Roman"/>
                  <w:color w:val="000000"/>
                  <w:sz w:val="24"/>
                  <w:szCs w:val="24"/>
                  <w:lang w:eastAsia="en-GB"/>
                </w:rPr>
                <w:t>Own p</w:t>
              </w:r>
            </w:ins>
            <w:moveToRangeStart w:id="1218" w:author="Linderhof, Vincent" w:date="2016-03-06T15:35:00Z" w:name="move445041833"/>
            <w:moveTo w:id="1219" w:author="Linderhof, Vincent" w:date="2016-03-06T15:35:00Z">
              <w:del w:id="1220" w:author="Linderhof, Vincent" w:date="2016-03-06T15:35:00Z">
                <w:r w:rsidRPr="00E05337" w:rsidDel="0092575F">
                  <w:rPr>
                    <w:rFonts w:ascii="Times New Roman" w:eastAsia="Times New Roman" w:hAnsi="Times New Roman"/>
                    <w:color w:val="000000"/>
                    <w:sz w:val="24"/>
                    <w:szCs w:val="24"/>
                    <w:lang w:eastAsia="en-GB"/>
                  </w:rPr>
                  <w:delText>P</w:delText>
                </w:r>
              </w:del>
              <w:r w:rsidRPr="00E05337">
                <w:rPr>
                  <w:rFonts w:ascii="Times New Roman" w:eastAsia="Times New Roman" w:hAnsi="Times New Roman"/>
                  <w:color w:val="000000"/>
                  <w:sz w:val="24"/>
                  <w:szCs w:val="24"/>
                  <w:lang w:eastAsia="en-GB"/>
                </w:rPr>
                <w:t xml:space="preserve">roportion </w:t>
              </w:r>
            </w:moveTo>
            <w:ins w:id="1221" w:author="Linderhof, Vincent" w:date="2016-03-06T15:35:00Z">
              <w:r>
                <w:rPr>
                  <w:rFonts w:ascii="Times New Roman" w:eastAsia="Times New Roman" w:hAnsi="Times New Roman"/>
                  <w:color w:val="000000"/>
                  <w:sz w:val="24"/>
                  <w:szCs w:val="24"/>
                  <w:lang w:eastAsia="en-GB"/>
                </w:rPr>
                <w:t>ratio</w:t>
              </w:r>
            </w:ins>
            <w:moveTo w:id="1222" w:author="Linderhof, Vincent" w:date="2016-03-06T15:35:00Z">
              <w:del w:id="1223" w:author="Linderhof, Vincent" w:date="2016-03-06T15:35:00Z">
                <w:r w:rsidRPr="00E05337" w:rsidDel="0092575F">
                  <w:rPr>
                    <w:rFonts w:ascii="Times New Roman" w:eastAsia="Times New Roman" w:hAnsi="Times New Roman"/>
                    <w:color w:val="000000"/>
                    <w:sz w:val="24"/>
                    <w:szCs w:val="24"/>
                    <w:lang w:eastAsia="en-GB"/>
                  </w:rPr>
                  <w:delText>of food consumed in previous</w:delText>
                </w:r>
              </w:del>
            </w:moveTo>
          </w:p>
          <w:p w14:paraId="54ABF4FE" w14:textId="7C4C8B7C" w:rsidR="0092575F" w:rsidRPr="00E05337" w:rsidRDefault="0092575F" w:rsidP="0092575F">
            <w:pPr>
              <w:suppressAutoHyphens w:val="0"/>
              <w:spacing w:after="0"/>
              <w:rPr>
                <w:moveTo w:id="1224" w:author="Linderhof, Vincent" w:date="2016-03-06T15:35:00Z"/>
                <w:rFonts w:ascii="Times New Roman" w:eastAsia="Times New Roman" w:hAnsi="Times New Roman"/>
                <w:color w:val="000000"/>
                <w:sz w:val="24"/>
                <w:szCs w:val="24"/>
                <w:lang w:eastAsia="en-GB"/>
              </w:rPr>
              <w:pPrChange w:id="1225" w:author="Linderhof, Vincent" w:date="2016-03-06T15:35:00Z">
                <w:pPr>
                  <w:suppressAutoHyphens w:val="0"/>
                  <w:spacing w:after="0"/>
                </w:pPr>
              </w:pPrChange>
            </w:pPr>
            <w:moveTo w:id="1226" w:author="Linderhof, Vincent" w:date="2016-03-06T15:35:00Z">
              <w:del w:id="1227" w:author="Linderhof, Vincent" w:date="2016-03-06T15:35:00Z">
                <w:r w:rsidRPr="00E05337" w:rsidDel="0092575F">
                  <w:rPr>
                    <w:rFonts w:ascii="Times New Roman" w:eastAsia="Times New Roman" w:hAnsi="Times New Roman"/>
                    <w:color w:val="000000"/>
                    <w:sz w:val="24"/>
                    <w:szCs w:val="24"/>
                    <w:lang w:eastAsia="en-GB"/>
                  </w:rPr>
                  <w:delText>One week from households own production</w:delText>
                </w:r>
              </w:del>
            </w:moveTo>
          </w:p>
        </w:tc>
        <w:tc>
          <w:tcPr>
            <w:tcW w:w="1126" w:type="dxa"/>
            <w:gridSpan w:val="2"/>
            <w:tcBorders>
              <w:top w:val="nil"/>
              <w:left w:val="nil"/>
              <w:bottom w:val="single" w:sz="4" w:space="0" w:color="auto"/>
              <w:right w:val="nil"/>
            </w:tcBorders>
            <w:shd w:val="clear" w:color="auto" w:fill="auto"/>
            <w:noWrap/>
            <w:vAlign w:val="bottom"/>
            <w:hideMark/>
          </w:tcPr>
          <w:p w14:paraId="63E28498" w14:textId="77777777" w:rsidR="0092575F" w:rsidRPr="00E05337" w:rsidRDefault="0092575F" w:rsidP="0092575F">
            <w:pPr>
              <w:suppressAutoHyphens w:val="0"/>
              <w:spacing w:after="0"/>
              <w:jc w:val="right"/>
              <w:rPr>
                <w:moveTo w:id="1228" w:author="Linderhof, Vincent" w:date="2016-03-06T15:35:00Z"/>
                <w:rFonts w:ascii="Times New Roman" w:eastAsia="Times New Roman" w:hAnsi="Times New Roman"/>
                <w:color w:val="000000"/>
                <w:sz w:val="24"/>
                <w:szCs w:val="24"/>
                <w:lang w:eastAsia="en-GB"/>
              </w:rPr>
            </w:pPr>
            <w:moveTo w:id="1229" w:author="Linderhof, Vincent" w:date="2016-03-06T15:35:00Z">
              <w:r w:rsidRPr="00E05337">
                <w:rPr>
                  <w:rFonts w:ascii="Times New Roman" w:eastAsia="Times New Roman" w:hAnsi="Times New Roman"/>
                  <w:color w:val="000000"/>
                  <w:sz w:val="24"/>
                  <w:szCs w:val="24"/>
                  <w:lang w:eastAsia="en-GB"/>
                </w:rPr>
                <w:t>0.35</w:t>
              </w:r>
            </w:moveTo>
          </w:p>
        </w:tc>
        <w:tc>
          <w:tcPr>
            <w:tcW w:w="1126" w:type="dxa"/>
            <w:gridSpan w:val="2"/>
            <w:tcBorders>
              <w:top w:val="nil"/>
              <w:left w:val="nil"/>
              <w:bottom w:val="single" w:sz="4" w:space="0" w:color="auto"/>
              <w:right w:val="nil"/>
            </w:tcBorders>
            <w:shd w:val="clear" w:color="auto" w:fill="auto"/>
            <w:noWrap/>
            <w:vAlign w:val="bottom"/>
            <w:hideMark/>
          </w:tcPr>
          <w:p w14:paraId="0405B0A3" w14:textId="77777777" w:rsidR="0092575F" w:rsidRPr="00E05337" w:rsidRDefault="0092575F" w:rsidP="0092575F">
            <w:pPr>
              <w:suppressAutoHyphens w:val="0"/>
              <w:spacing w:after="0"/>
              <w:jc w:val="right"/>
              <w:rPr>
                <w:moveTo w:id="1230" w:author="Linderhof, Vincent" w:date="2016-03-06T15:35:00Z"/>
                <w:rFonts w:ascii="Times New Roman" w:eastAsia="Times New Roman" w:hAnsi="Times New Roman"/>
                <w:color w:val="000000"/>
                <w:sz w:val="24"/>
                <w:szCs w:val="24"/>
                <w:lang w:eastAsia="en-GB"/>
              </w:rPr>
            </w:pPr>
            <w:moveTo w:id="1231" w:author="Linderhof, Vincent" w:date="2016-03-06T15:35:00Z">
              <w:r w:rsidRPr="00E05337">
                <w:rPr>
                  <w:rFonts w:ascii="Times New Roman" w:eastAsia="Times New Roman" w:hAnsi="Times New Roman"/>
                  <w:color w:val="000000"/>
                  <w:sz w:val="24"/>
                  <w:szCs w:val="24"/>
                  <w:lang w:eastAsia="en-GB"/>
                </w:rPr>
                <w:t>0.18</w:t>
              </w:r>
            </w:moveTo>
          </w:p>
        </w:tc>
        <w:tc>
          <w:tcPr>
            <w:tcW w:w="1128" w:type="dxa"/>
            <w:gridSpan w:val="2"/>
            <w:tcBorders>
              <w:top w:val="nil"/>
              <w:left w:val="nil"/>
              <w:bottom w:val="single" w:sz="4" w:space="0" w:color="auto"/>
              <w:right w:val="nil"/>
            </w:tcBorders>
            <w:shd w:val="clear" w:color="auto" w:fill="auto"/>
            <w:noWrap/>
            <w:vAlign w:val="bottom"/>
            <w:hideMark/>
          </w:tcPr>
          <w:p w14:paraId="69560287" w14:textId="77777777" w:rsidR="0092575F" w:rsidRPr="00E05337" w:rsidRDefault="0092575F" w:rsidP="0092575F">
            <w:pPr>
              <w:suppressAutoHyphens w:val="0"/>
              <w:spacing w:after="0"/>
              <w:jc w:val="right"/>
              <w:rPr>
                <w:moveTo w:id="1232" w:author="Linderhof, Vincent" w:date="2016-03-06T15:35:00Z"/>
                <w:rFonts w:ascii="Times New Roman" w:eastAsia="Times New Roman" w:hAnsi="Times New Roman"/>
                <w:color w:val="000000"/>
                <w:sz w:val="24"/>
                <w:szCs w:val="24"/>
                <w:lang w:eastAsia="en-GB"/>
              </w:rPr>
            </w:pPr>
            <w:moveTo w:id="1233" w:author="Linderhof, Vincent" w:date="2016-03-06T15:35:00Z">
              <w:r w:rsidRPr="00E05337">
                <w:rPr>
                  <w:rFonts w:ascii="Times New Roman" w:eastAsia="Times New Roman" w:hAnsi="Times New Roman"/>
                  <w:color w:val="000000"/>
                  <w:sz w:val="24"/>
                  <w:szCs w:val="24"/>
                  <w:lang w:eastAsia="en-GB"/>
                </w:rPr>
                <w:t>0.46</w:t>
              </w:r>
            </w:moveTo>
          </w:p>
        </w:tc>
        <w:tc>
          <w:tcPr>
            <w:tcW w:w="1127" w:type="dxa"/>
            <w:gridSpan w:val="2"/>
            <w:tcBorders>
              <w:top w:val="nil"/>
              <w:left w:val="nil"/>
              <w:bottom w:val="single" w:sz="4" w:space="0" w:color="auto"/>
              <w:right w:val="nil"/>
            </w:tcBorders>
            <w:shd w:val="clear" w:color="auto" w:fill="auto"/>
            <w:noWrap/>
            <w:vAlign w:val="bottom"/>
            <w:hideMark/>
          </w:tcPr>
          <w:p w14:paraId="23ABE06B" w14:textId="77777777" w:rsidR="0092575F" w:rsidRPr="00E05337" w:rsidRDefault="0092575F" w:rsidP="0092575F">
            <w:pPr>
              <w:suppressAutoHyphens w:val="0"/>
              <w:spacing w:after="0"/>
              <w:jc w:val="right"/>
              <w:rPr>
                <w:moveTo w:id="1234" w:author="Linderhof, Vincent" w:date="2016-03-06T15:35:00Z"/>
                <w:rFonts w:ascii="Times New Roman" w:eastAsia="Times New Roman" w:hAnsi="Times New Roman"/>
                <w:color w:val="000000"/>
                <w:sz w:val="24"/>
                <w:szCs w:val="24"/>
                <w:lang w:eastAsia="en-GB"/>
              </w:rPr>
            </w:pPr>
            <w:moveTo w:id="1235" w:author="Linderhof, Vincent" w:date="2016-03-06T15:35:00Z">
              <w:r w:rsidRPr="00E05337">
                <w:rPr>
                  <w:rFonts w:ascii="Times New Roman" w:eastAsia="Times New Roman" w:hAnsi="Times New Roman"/>
                  <w:color w:val="000000"/>
                  <w:sz w:val="24"/>
                  <w:szCs w:val="24"/>
                  <w:lang w:eastAsia="en-GB"/>
                </w:rPr>
                <w:t>0.21</w:t>
              </w:r>
            </w:moveTo>
          </w:p>
        </w:tc>
        <w:tc>
          <w:tcPr>
            <w:tcW w:w="1127" w:type="dxa"/>
            <w:gridSpan w:val="2"/>
            <w:tcBorders>
              <w:top w:val="nil"/>
              <w:left w:val="nil"/>
              <w:bottom w:val="single" w:sz="4" w:space="0" w:color="auto"/>
              <w:right w:val="nil"/>
            </w:tcBorders>
            <w:shd w:val="clear" w:color="auto" w:fill="auto"/>
            <w:noWrap/>
            <w:vAlign w:val="bottom"/>
            <w:hideMark/>
          </w:tcPr>
          <w:p w14:paraId="13CD2784" w14:textId="77777777" w:rsidR="0092575F" w:rsidRPr="00E05337" w:rsidRDefault="0092575F" w:rsidP="0092575F">
            <w:pPr>
              <w:suppressAutoHyphens w:val="0"/>
              <w:spacing w:after="0"/>
              <w:jc w:val="right"/>
              <w:rPr>
                <w:moveTo w:id="1236" w:author="Linderhof, Vincent" w:date="2016-03-06T15:35:00Z"/>
                <w:rFonts w:ascii="Times New Roman" w:eastAsia="Times New Roman" w:hAnsi="Times New Roman"/>
                <w:color w:val="000000"/>
                <w:sz w:val="24"/>
                <w:szCs w:val="24"/>
                <w:lang w:eastAsia="en-GB"/>
              </w:rPr>
            </w:pPr>
            <w:moveTo w:id="1237" w:author="Linderhof, Vincent" w:date="2016-03-06T15:35:00Z">
              <w:r w:rsidRPr="00E05337">
                <w:rPr>
                  <w:rFonts w:ascii="Times New Roman" w:eastAsia="Times New Roman" w:hAnsi="Times New Roman"/>
                  <w:color w:val="000000"/>
                  <w:sz w:val="24"/>
                  <w:szCs w:val="24"/>
                  <w:lang w:eastAsia="en-GB"/>
                </w:rPr>
                <w:t>0.31</w:t>
              </w:r>
            </w:moveTo>
          </w:p>
        </w:tc>
        <w:tc>
          <w:tcPr>
            <w:tcW w:w="1127" w:type="dxa"/>
            <w:gridSpan w:val="2"/>
            <w:tcBorders>
              <w:top w:val="nil"/>
              <w:left w:val="nil"/>
              <w:bottom w:val="single" w:sz="4" w:space="0" w:color="auto"/>
              <w:right w:val="nil"/>
            </w:tcBorders>
            <w:shd w:val="clear" w:color="auto" w:fill="auto"/>
            <w:noWrap/>
            <w:vAlign w:val="bottom"/>
            <w:hideMark/>
          </w:tcPr>
          <w:p w14:paraId="4071A0BC" w14:textId="77777777" w:rsidR="0092575F" w:rsidRPr="00E05337" w:rsidRDefault="0092575F" w:rsidP="0092575F">
            <w:pPr>
              <w:suppressAutoHyphens w:val="0"/>
              <w:spacing w:after="0"/>
              <w:jc w:val="right"/>
              <w:rPr>
                <w:moveTo w:id="1238" w:author="Linderhof, Vincent" w:date="2016-03-06T15:35:00Z"/>
                <w:rFonts w:ascii="Times New Roman" w:eastAsia="Times New Roman" w:hAnsi="Times New Roman"/>
                <w:color w:val="000000"/>
                <w:sz w:val="24"/>
                <w:szCs w:val="24"/>
                <w:lang w:eastAsia="en-GB"/>
              </w:rPr>
            </w:pPr>
            <w:moveTo w:id="1239" w:author="Linderhof, Vincent" w:date="2016-03-06T15:35:00Z">
              <w:r w:rsidRPr="00E05337">
                <w:rPr>
                  <w:rFonts w:ascii="Times New Roman" w:eastAsia="Times New Roman" w:hAnsi="Times New Roman"/>
                  <w:color w:val="000000"/>
                  <w:sz w:val="24"/>
                  <w:szCs w:val="24"/>
                  <w:lang w:eastAsia="en-GB"/>
                </w:rPr>
                <w:t>0.18</w:t>
              </w:r>
            </w:moveTo>
          </w:p>
        </w:tc>
        <w:tc>
          <w:tcPr>
            <w:tcW w:w="1128" w:type="dxa"/>
            <w:gridSpan w:val="2"/>
            <w:tcBorders>
              <w:top w:val="nil"/>
              <w:left w:val="nil"/>
              <w:bottom w:val="single" w:sz="4" w:space="0" w:color="auto"/>
              <w:right w:val="nil"/>
            </w:tcBorders>
            <w:shd w:val="clear" w:color="auto" w:fill="auto"/>
            <w:noWrap/>
            <w:vAlign w:val="bottom"/>
            <w:hideMark/>
          </w:tcPr>
          <w:p w14:paraId="62302576" w14:textId="77777777" w:rsidR="0092575F" w:rsidRPr="00E05337" w:rsidRDefault="0092575F" w:rsidP="0092575F">
            <w:pPr>
              <w:suppressAutoHyphens w:val="0"/>
              <w:spacing w:after="0"/>
              <w:jc w:val="right"/>
              <w:rPr>
                <w:moveTo w:id="1240" w:author="Linderhof, Vincent" w:date="2016-03-06T15:35:00Z"/>
                <w:rFonts w:ascii="Times New Roman" w:eastAsia="Times New Roman" w:hAnsi="Times New Roman"/>
                <w:color w:val="000000"/>
                <w:sz w:val="24"/>
                <w:szCs w:val="24"/>
                <w:lang w:eastAsia="en-GB"/>
              </w:rPr>
            </w:pPr>
            <w:moveTo w:id="1241" w:author="Linderhof, Vincent" w:date="2016-03-06T15:35:00Z">
              <w:r w:rsidRPr="00E05337">
                <w:rPr>
                  <w:rFonts w:ascii="Times New Roman" w:eastAsia="Times New Roman" w:hAnsi="Times New Roman"/>
                  <w:color w:val="000000"/>
                  <w:sz w:val="24"/>
                  <w:szCs w:val="24"/>
                  <w:lang w:eastAsia="en-GB"/>
                </w:rPr>
                <w:t>0.36</w:t>
              </w:r>
            </w:moveTo>
          </w:p>
        </w:tc>
        <w:tc>
          <w:tcPr>
            <w:tcW w:w="1115" w:type="dxa"/>
            <w:tcBorders>
              <w:top w:val="nil"/>
              <w:left w:val="nil"/>
              <w:bottom w:val="single" w:sz="4" w:space="0" w:color="auto"/>
              <w:right w:val="nil"/>
            </w:tcBorders>
            <w:shd w:val="clear" w:color="auto" w:fill="auto"/>
            <w:noWrap/>
            <w:vAlign w:val="bottom"/>
            <w:hideMark/>
          </w:tcPr>
          <w:p w14:paraId="6C19FF8C" w14:textId="77777777" w:rsidR="0092575F" w:rsidRPr="00E05337" w:rsidRDefault="0092575F" w:rsidP="0092575F">
            <w:pPr>
              <w:suppressAutoHyphens w:val="0"/>
              <w:spacing w:after="0"/>
              <w:jc w:val="right"/>
              <w:rPr>
                <w:moveTo w:id="1242" w:author="Linderhof, Vincent" w:date="2016-03-06T15:35:00Z"/>
                <w:rFonts w:ascii="Times New Roman" w:eastAsia="Times New Roman" w:hAnsi="Times New Roman"/>
                <w:color w:val="000000"/>
                <w:sz w:val="24"/>
                <w:szCs w:val="24"/>
                <w:lang w:eastAsia="en-GB"/>
              </w:rPr>
            </w:pPr>
            <w:moveTo w:id="1243" w:author="Linderhof, Vincent" w:date="2016-03-06T15:35:00Z">
              <w:r w:rsidRPr="00E05337">
                <w:rPr>
                  <w:rFonts w:ascii="Times New Roman" w:eastAsia="Times New Roman" w:hAnsi="Times New Roman"/>
                  <w:color w:val="000000"/>
                  <w:sz w:val="24"/>
                  <w:szCs w:val="24"/>
                  <w:lang w:eastAsia="en-GB"/>
                </w:rPr>
                <w:t>0.20</w:t>
              </w:r>
            </w:moveTo>
          </w:p>
        </w:tc>
      </w:tr>
      <w:moveToRangeEnd w:id="1218"/>
      <w:tr w:rsidR="0092575F" w:rsidRPr="0092575F" w14:paraId="79B90FB9" w14:textId="77777777" w:rsidTr="0092575F">
        <w:tblPrEx>
          <w:tblPrExChange w:id="1244" w:author="Linderhof, Vincent" w:date="2016-03-06T15:36:00Z">
            <w:tblPrEx>
              <w:tblW w:w="14022" w:type="dxa"/>
            </w:tblPrEx>
          </w:tblPrExChange>
        </w:tblPrEx>
        <w:trPr>
          <w:trHeight w:val="300"/>
          <w:ins w:id="1245" w:author="Linderhof, Vincent" w:date="2016-03-06T15:34:00Z"/>
          <w:trPrChange w:id="1246" w:author="Linderhof, Vincent" w:date="2016-03-06T15:36:00Z">
            <w:trPr>
              <w:trHeight w:val="300"/>
            </w:trPr>
          </w:trPrChange>
        </w:trPr>
        <w:tc>
          <w:tcPr>
            <w:tcW w:w="4796" w:type="dxa"/>
            <w:tcBorders>
              <w:top w:val="single" w:sz="4" w:space="0" w:color="auto"/>
              <w:left w:val="nil"/>
              <w:right w:val="nil"/>
            </w:tcBorders>
            <w:shd w:val="clear" w:color="auto" w:fill="auto"/>
            <w:noWrap/>
            <w:vAlign w:val="bottom"/>
            <w:tcPrChange w:id="1247" w:author="Linderhof, Vincent" w:date="2016-03-06T15:36:00Z">
              <w:tcPr>
                <w:tcW w:w="5827" w:type="dxa"/>
                <w:gridSpan w:val="3"/>
                <w:tcBorders>
                  <w:top w:val="nil"/>
                  <w:left w:val="nil"/>
                  <w:bottom w:val="nil"/>
                  <w:right w:val="nil"/>
                </w:tcBorders>
                <w:shd w:val="clear" w:color="auto" w:fill="auto"/>
                <w:noWrap/>
                <w:vAlign w:val="bottom"/>
              </w:tcPr>
            </w:tcPrChange>
          </w:tcPr>
          <w:p w14:paraId="0F12E5A9" w14:textId="1F900737" w:rsidR="0092575F" w:rsidRPr="0092575F" w:rsidDel="0092575F" w:rsidRDefault="0092575F" w:rsidP="00E05337">
            <w:pPr>
              <w:suppressAutoHyphens w:val="0"/>
              <w:spacing w:after="0"/>
              <w:rPr>
                <w:ins w:id="1248" w:author="Linderhof, Vincent" w:date="2016-03-06T15:34:00Z"/>
                <w:rFonts w:ascii="Times New Roman" w:eastAsia="Times New Roman" w:hAnsi="Times New Roman"/>
                <w:i/>
                <w:color w:val="000000"/>
                <w:sz w:val="24"/>
                <w:szCs w:val="24"/>
                <w:lang w:eastAsia="en-GB"/>
                <w:rPrChange w:id="1249" w:author="Linderhof, Vincent" w:date="2016-03-06T15:36:00Z">
                  <w:rPr>
                    <w:ins w:id="1250" w:author="Linderhof, Vincent" w:date="2016-03-06T15:34:00Z"/>
                    <w:rFonts w:ascii="Times New Roman" w:eastAsia="Times New Roman" w:hAnsi="Times New Roman"/>
                    <w:color w:val="000000"/>
                    <w:sz w:val="24"/>
                    <w:szCs w:val="24"/>
                    <w:lang w:eastAsia="en-GB"/>
                  </w:rPr>
                </w:rPrChange>
              </w:rPr>
            </w:pPr>
            <w:ins w:id="1251" w:author="Linderhof, Vincent" w:date="2016-03-06T15:36:00Z">
              <w:r w:rsidRPr="0092575F">
                <w:rPr>
                  <w:rFonts w:ascii="Times New Roman" w:eastAsia="Times New Roman" w:hAnsi="Times New Roman"/>
                  <w:i/>
                  <w:color w:val="000000"/>
                  <w:sz w:val="24"/>
                  <w:szCs w:val="24"/>
                  <w:lang w:eastAsia="en-GB"/>
                  <w:rPrChange w:id="1252" w:author="Linderhof, Vincent" w:date="2016-03-06T15:36:00Z">
                    <w:rPr>
                      <w:rFonts w:ascii="Times New Roman" w:eastAsia="Times New Roman" w:hAnsi="Times New Roman"/>
                      <w:color w:val="000000"/>
                      <w:sz w:val="24"/>
                      <w:szCs w:val="24"/>
                      <w:lang w:eastAsia="en-GB"/>
                    </w:rPr>
                  </w:rPrChange>
                </w:rPr>
                <w:t>Household characteristics</w:t>
              </w:r>
            </w:ins>
          </w:p>
        </w:tc>
        <w:tc>
          <w:tcPr>
            <w:tcW w:w="1161" w:type="dxa"/>
            <w:gridSpan w:val="2"/>
            <w:tcBorders>
              <w:top w:val="single" w:sz="4" w:space="0" w:color="auto"/>
              <w:left w:val="nil"/>
              <w:right w:val="nil"/>
            </w:tcBorders>
            <w:shd w:val="clear" w:color="auto" w:fill="auto"/>
            <w:noWrap/>
            <w:vAlign w:val="bottom"/>
            <w:tcPrChange w:id="1253" w:author="Linderhof, Vincent" w:date="2016-03-06T15:36:00Z">
              <w:tcPr>
                <w:tcW w:w="996" w:type="dxa"/>
                <w:gridSpan w:val="4"/>
                <w:tcBorders>
                  <w:top w:val="nil"/>
                  <w:left w:val="nil"/>
                  <w:bottom w:val="nil"/>
                  <w:right w:val="nil"/>
                </w:tcBorders>
                <w:shd w:val="clear" w:color="auto" w:fill="auto"/>
                <w:noWrap/>
                <w:vAlign w:val="bottom"/>
              </w:tcPr>
            </w:tcPrChange>
          </w:tcPr>
          <w:p w14:paraId="630142BC" w14:textId="77777777" w:rsidR="0092575F" w:rsidRPr="0092575F" w:rsidRDefault="0092575F" w:rsidP="00E05337">
            <w:pPr>
              <w:suppressAutoHyphens w:val="0"/>
              <w:spacing w:after="0"/>
              <w:jc w:val="right"/>
              <w:rPr>
                <w:ins w:id="1254" w:author="Linderhof, Vincent" w:date="2016-03-06T15:34:00Z"/>
                <w:rFonts w:ascii="Times New Roman" w:eastAsia="Times New Roman" w:hAnsi="Times New Roman"/>
                <w:i/>
                <w:color w:val="000000"/>
                <w:sz w:val="24"/>
                <w:szCs w:val="24"/>
                <w:lang w:eastAsia="en-GB"/>
                <w:rPrChange w:id="1255" w:author="Linderhof, Vincent" w:date="2016-03-06T15:36:00Z">
                  <w:rPr>
                    <w:ins w:id="1256" w:author="Linderhof, Vincent" w:date="2016-03-06T15:34: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right w:val="nil"/>
            </w:tcBorders>
            <w:shd w:val="clear" w:color="auto" w:fill="auto"/>
            <w:noWrap/>
            <w:vAlign w:val="bottom"/>
            <w:tcPrChange w:id="1257" w:author="Linderhof, Vincent" w:date="2016-03-06T15:36:00Z">
              <w:tcPr>
                <w:tcW w:w="996" w:type="dxa"/>
                <w:gridSpan w:val="5"/>
                <w:tcBorders>
                  <w:top w:val="nil"/>
                  <w:left w:val="nil"/>
                  <w:bottom w:val="nil"/>
                  <w:right w:val="nil"/>
                </w:tcBorders>
                <w:shd w:val="clear" w:color="auto" w:fill="auto"/>
                <w:noWrap/>
                <w:vAlign w:val="bottom"/>
              </w:tcPr>
            </w:tcPrChange>
          </w:tcPr>
          <w:p w14:paraId="426A04EE" w14:textId="77777777" w:rsidR="0092575F" w:rsidRPr="0092575F" w:rsidRDefault="0092575F" w:rsidP="00E05337">
            <w:pPr>
              <w:suppressAutoHyphens w:val="0"/>
              <w:spacing w:after="0"/>
              <w:jc w:val="right"/>
              <w:rPr>
                <w:ins w:id="1258" w:author="Linderhof, Vincent" w:date="2016-03-06T15:34:00Z"/>
                <w:rFonts w:ascii="Times New Roman" w:eastAsia="Times New Roman" w:hAnsi="Times New Roman"/>
                <w:i/>
                <w:color w:val="000000"/>
                <w:sz w:val="24"/>
                <w:szCs w:val="24"/>
                <w:lang w:eastAsia="en-GB"/>
                <w:rPrChange w:id="1259" w:author="Linderhof, Vincent" w:date="2016-03-06T15:36:00Z">
                  <w:rPr>
                    <w:ins w:id="1260" w:author="Linderhof, Vincent" w:date="2016-03-06T15:34: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right w:val="nil"/>
            </w:tcBorders>
            <w:shd w:val="clear" w:color="auto" w:fill="auto"/>
            <w:noWrap/>
            <w:vAlign w:val="bottom"/>
            <w:tcPrChange w:id="1261" w:author="Linderhof, Vincent" w:date="2016-03-06T15:36:00Z">
              <w:tcPr>
                <w:tcW w:w="1016" w:type="dxa"/>
                <w:gridSpan w:val="5"/>
                <w:tcBorders>
                  <w:top w:val="nil"/>
                  <w:left w:val="nil"/>
                  <w:bottom w:val="nil"/>
                  <w:right w:val="nil"/>
                </w:tcBorders>
                <w:shd w:val="clear" w:color="auto" w:fill="auto"/>
                <w:noWrap/>
                <w:vAlign w:val="bottom"/>
              </w:tcPr>
            </w:tcPrChange>
          </w:tcPr>
          <w:p w14:paraId="784C081B" w14:textId="77777777" w:rsidR="0092575F" w:rsidRPr="0092575F" w:rsidRDefault="0092575F" w:rsidP="00E05337">
            <w:pPr>
              <w:suppressAutoHyphens w:val="0"/>
              <w:spacing w:after="0"/>
              <w:jc w:val="right"/>
              <w:rPr>
                <w:ins w:id="1262" w:author="Linderhof, Vincent" w:date="2016-03-06T15:34:00Z"/>
                <w:rFonts w:ascii="Times New Roman" w:eastAsia="Times New Roman" w:hAnsi="Times New Roman"/>
                <w:i/>
                <w:color w:val="000000"/>
                <w:sz w:val="24"/>
                <w:szCs w:val="24"/>
                <w:lang w:eastAsia="en-GB"/>
                <w:rPrChange w:id="1263" w:author="Linderhof, Vincent" w:date="2016-03-06T15:36:00Z">
                  <w:rPr>
                    <w:ins w:id="1264" w:author="Linderhof, Vincent" w:date="2016-03-06T15:34: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right w:val="nil"/>
            </w:tcBorders>
            <w:shd w:val="clear" w:color="auto" w:fill="auto"/>
            <w:noWrap/>
            <w:vAlign w:val="bottom"/>
            <w:tcPrChange w:id="1265" w:author="Linderhof, Vincent" w:date="2016-03-06T15:36:00Z">
              <w:tcPr>
                <w:tcW w:w="996" w:type="dxa"/>
                <w:gridSpan w:val="6"/>
                <w:tcBorders>
                  <w:top w:val="nil"/>
                  <w:left w:val="nil"/>
                  <w:bottom w:val="nil"/>
                  <w:right w:val="nil"/>
                </w:tcBorders>
                <w:shd w:val="clear" w:color="auto" w:fill="auto"/>
                <w:noWrap/>
                <w:vAlign w:val="bottom"/>
              </w:tcPr>
            </w:tcPrChange>
          </w:tcPr>
          <w:p w14:paraId="17DFF85C" w14:textId="77777777" w:rsidR="0092575F" w:rsidRPr="0092575F" w:rsidRDefault="0092575F" w:rsidP="00E05337">
            <w:pPr>
              <w:suppressAutoHyphens w:val="0"/>
              <w:spacing w:after="0"/>
              <w:jc w:val="right"/>
              <w:rPr>
                <w:ins w:id="1266" w:author="Linderhof, Vincent" w:date="2016-03-06T15:34:00Z"/>
                <w:rFonts w:ascii="Times New Roman" w:eastAsia="Times New Roman" w:hAnsi="Times New Roman"/>
                <w:i/>
                <w:color w:val="000000"/>
                <w:sz w:val="24"/>
                <w:szCs w:val="24"/>
                <w:lang w:eastAsia="en-GB"/>
                <w:rPrChange w:id="1267" w:author="Linderhof, Vincent" w:date="2016-03-06T15:36:00Z">
                  <w:rPr>
                    <w:ins w:id="1268" w:author="Linderhof, Vincent" w:date="2016-03-06T15:34: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right w:val="nil"/>
            </w:tcBorders>
            <w:shd w:val="clear" w:color="auto" w:fill="auto"/>
            <w:noWrap/>
            <w:vAlign w:val="bottom"/>
            <w:tcPrChange w:id="1269" w:author="Linderhof, Vincent" w:date="2016-03-06T15:36:00Z">
              <w:tcPr>
                <w:tcW w:w="1083" w:type="dxa"/>
                <w:gridSpan w:val="5"/>
                <w:tcBorders>
                  <w:top w:val="nil"/>
                  <w:left w:val="nil"/>
                  <w:bottom w:val="nil"/>
                  <w:right w:val="nil"/>
                </w:tcBorders>
                <w:shd w:val="clear" w:color="auto" w:fill="auto"/>
                <w:noWrap/>
                <w:vAlign w:val="bottom"/>
              </w:tcPr>
            </w:tcPrChange>
          </w:tcPr>
          <w:p w14:paraId="0647A157" w14:textId="77777777" w:rsidR="0092575F" w:rsidRPr="0092575F" w:rsidRDefault="0092575F" w:rsidP="00E05337">
            <w:pPr>
              <w:suppressAutoHyphens w:val="0"/>
              <w:spacing w:after="0"/>
              <w:jc w:val="right"/>
              <w:rPr>
                <w:ins w:id="1270" w:author="Linderhof, Vincent" w:date="2016-03-06T15:34:00Z"/>
                <w:rFonts w:ascii="Times New Roman" w:eastAsia="Times New Roman" w:hAnsi="Times New Roman"/>
                <w:i/>
                <w:color w:val="000000"/>
                <w:sz w:val="24"/>
                <w:szCs w:val="24"/>
                <w:lang w:eastAsia="en-GB"/>
                <w:rPrChange w:id="1271" w:author="Linderhof, Vincent" w:date="2016-03-06T15:36:00Z">
                  <w:rPr>
                    <w:ins w:id="1272" w:author="Linderhof, Vincent" w:date="2016-03-06T15:34: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right w:val="nil"/>
            </w:tcBorders>
            <w:shd w:val="clear" w:color="auto" w:fill="auto"/>
            <w:noWrap/>
            <w:vAlign w:val="bottom"/>
            <w:tcPrChange w:id="1273" w:author="Linderhof, Vincent" w:date="2016-03-06T15:36:00Z">
              <w:tcPr>
                <w:tcW w:w="996" w:type="dxa"/>
                <w:gridSpan w:val="5"/>
                <w:tcBorders>
                  <w:top w:val="nil"/>
                  <w:left w:val="nil"/>
                  <w:bottom w:val="nil"/>
                  <w:right w:val="nil"/>
                </w:tcBorders>
                <w:shd w:val="clear" w:color="auto" w:fill="auto"/>
                <w:noWrap/>
                <w:vAlign w:val="bottom"/>
              </w:tcPr>
            </w:tcPrChange>
          </w:tcPr>
          <w:p w14:paraId="050537C3" w14:textId="77777777" w:rsidR="0092575F" w:rsidRPr="0092575F" w:rsidRDefault="0092575F" w:rsidP="00E05337">
            <w:pPr>
              <w:suppressAutoHyphens w:val="0"/>
              <w:spacing w:after="0"/>
              <w:jc w:val="right"/>
              <w:rPr>
                <w:ins w:id="1274" w:author="Linderhof, Vincent" w:date="2016-03-06T15:34:00Z"/>
                <w:rFonts w:ascii="Times New Roman" w:eastAsia="Times New Roman" w:hAnsi="Times New Roman"/>
                <w:i/>
                <w:color w:val="000000"/>
                <w:sz w:val="24"/>
                <w:szCs w:val="24"/>
                <w:lang w:eastAsia="en-GB"/>
                <w:rPrChange w:id="1275" w:author="Linderhof, Vincent" w:date="2016-03-06T15:36:00Z">
                  <w:rPr>
                    <w:ins w:id="1276" w:author="Linderhof, Vincent" w:date="2016-03-06T15:34: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right w:val="nil"/>
            </w:tcBorders>
            <w:shd w:val="clear" w:color="auto" w:fill="auto"/>
            <w:noWrap/>
            <w:vAlign w:val="bottom"/>
            <w:tcPrChange w:id="1277" w:author="Linderhof, Vincent" w:date="2016-03-06T15:36:00Z">
              <w:tcPr>
                <w:tcW w:w="996" w:type="dxa"/>
                <w:gridSpan w:val="6"/>
                <w:tcBorders>
                  <w:top w:val="nil"/>
                  <w:left w:val="nil"/>
                  <w:bottom w:val="nil"/>
                  <w:right w:val="nil"/>
                </w:tcBorders>
                <w:shd w:val="clear" w:color="auto" w:fill="auto"/>
                <w:noWrap/>
                <w:vAlign w:val="bottom"/>
              </w:tcPr>
            </w:tcPrChange>
          </w:tcPr>
          <w:p w14:paraId="3438ED50" w14:textId="77777777" w:rsidR="0092575F" w:rsidRPr="0092575F" w:rsidRDefault="0092575F" w:rsidP="00E05337">
            <w:pPr>
              <w:suppressAutoHyphens w:val="0"/>
              <w:spacing w:after="0"/>
              <w:jc w:val="right"/>
              <w:rPr>
                <w:ins w:id="1278" w:author="Linderhof, Vincent" w:date="2016-03-06T15:34:00Z"/>
                <w:rFonts w:ascii="Times New Roman" w:eastAsia="Times New Roman" w:hAnsi="Times New Roman"/>
                <w:i/>
                <w:color w:val="000000"/>
                <w:sz w:val="24"/>
                <w:szCs w:val="24"/>
                <w:lang w:eastAsia="en-GB"/>
                <w:rPrChange w:id="1279" w:author="Linderhof, Vincent" w:date="2016-03-06T15:36:00Z">
                  <w:rPr>
                    <w:ins w:id="1280" w:author="Linderhof, Vincent" w:date="2016-03-06T15:34: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right w:val="nil"/>
            </w:tcBorders>
            <w:shd w:val="clear" w:color="auto" w:fill="auto"/>
            <w:noWrap/>
            <w:vAlign w:val="bottom"/>
            <w:tcPrChange w:id="1281" w:author="Linderhof, Vincent" w:date="2016-03-06T15:36:00Z">
              <w:tcPr>
                <w:tcW w:w="1116" w:type="dxa"/>
                <w:gridSpan w:val="3"/>
                <w:tcBorders>
                  <w:top w:val="nil"/>
                  <w:left w:val="nil"/>
                  <w:bottom w:val="nil"/>
                  <w:right w:val="nil"/>
                </w:tcBorders>
                <w:shd w:val="clear" w:color="auto" w:fill="auto"/>
                <w:noWrap/>
                <w:vAlign w:val="bottom"/>
              </w:tcPr>
            </w:tcPrChange>
          </w:tcPr>
          <w:p w14:paraId="06F4D5C1" w14:textId="77777777" w:rsidR="0092575F" w:rsidRPr="0092575F" w:rsidRDefault="0092575F" w:rsidP="00E05337">
            <w:pPr>
              <w:suppressAutoHyphens w:val="0"/>
              <w:spacing w:after="0"/>
              <w:jc w:val="right"/>
              <w:rPr>
                <w:ins w:id="1282" w:author="Linderhof, Vincent" w:date="2016-03-06T15:34:00Z"/>
                <w:rFonts w:ascii="Times New Roman" w:eastAsia="Times New Roman" w:hAnsi="Times New Roman"/>
                <w:i/>
                <w:color w:val="000000"/>
                <w:sz w:val="24"/>
                <w:szCs w:val="24"/>
                <w:lang w:eastAsia="en-GB"/>
                <w:rPrChange w:id="1283" w:author="Linderhof, Vincent" w:date="2016-03-06T15:36:00Z">
                  <w:rPr>
                    <w:ins w:id="1284" w:author="Linderhof, Vincent" w:date="2016-03-06T15:34:00Z"/>
                    <w:rFonts w:ascii="Times New Roman" w:eastAsia="Times New Roman" w:hAnsi="Times New Roman"/>
                    <w:color w:val="000000"/>
                    <w:sz w:val="24"/>
                    <w:szCs w:val="24"/>
                    <w:lang w:eastAsia="en-GB"/>
                  </w:rPr>
                </w:rPrChange>
              </w:rPr>
            </w:pPr>
          </w:p>
        </w:tc>
      </w:tr>
      <w:tr w:rsidR="0092575F" w:rsidRPr="00A0183E" w14:paraId="5739025D" w14:textId="77777777" w:rsidTr="0092575F">
        <w:trPr>
          <w:trHeight w:val="300"/>
          <w:trPrChange w:id="1285" w:author="Linderhof, Vincent" w:date="2016-03-06T15:36:00Z">
            <w:trPr>
              <w:gridAfter w:val="0"/>
              <w:trHeight w:val="300"/>
            </w:trPr>
          </w:trPrChange>
        </w:trPr>
        <w:tc>
          <w:tcPr>
            <w:tcW w:w="4796" w:type="dxa"/>
            <w:tcBorders>
              <w:left w:val="nil"/>
              <w:bottom w:val="nil"/>
              <w:right w:val="nil"/>
            </w:tcBorders>
            <w:shd w:val="clear" w:color="auto" w:fill="auto"/>
            <w:noWrap/>
            <w:vAlign w:val="bottom"/>
            <w:hideMark/>
            <w:tcPrChange w:id="1286" w:author="Linderhof, Vincent" w:date="2016-03-06T15:36:00Z">
              <w:tcPr>
                <w:tcW w:w="5827" w:type="dxa"/>
                <w:gridSpan w:val="4"/>
                <w:tcBorders>
                  <w:top w:val="single" w:sz="4" w:space="0" w:color="auto"/>
                  <w:left w:val="nil"/>
                  <w:bottom w:val="nil"/>
                  <w:right w:val="nil"/>
                </w:tcBorders>
                <w:shd w:val="clear" w:color="auto" w:fill="auto"/>
                <w:noWrap/>
                <w:vAlign w:val="bottom"/>
                <w:hideMark/>
              </w:tcPr>
            </w:tcPrChange>
          </w:tcPr>
          <w:p w14:paraId="13A8A351"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1161" w:type="dxa"/>
            <w:gridSpan w:val="2"/>
            <w:tcBorders>
              <w:left w:val="nil"/>
              <w:bottom w:val="nil"/>
              <w:right w:val="nil"/>
            </w:tcBorders>
            <w:shd w:val="clear" w:color="auto" w:fill="auto"/>
            <w:noWrap/>
            <w:vAlign w:val="bottom"/>
            <w:hideMark/>
            <w:tcPrChange w:id="1287"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478E21C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7.71</w:t>
            </w:r>
          </w:p>
        </w:tc>
        <w:tc>
          <w:tcPr>
            <w:tcW w:w="1160" w:type="dxa"/>
            <w:gridSpan w:val="2"/>
            <w:tcBorders>
              <w:left w:val="nil"/>
              <w:bottom w:val="nil"/>
              <w:right w:val="nil"/>
            </w:tcBorders>
            <w:shd w:val="clear" w:color="auto" w:fill="auto"/>
            <w:noWrap/>
            <w:vAlign w:val="bottom"/>
            <w:hideMark/>
            <w:tcPrChange w:id="1288"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32B1E65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3.61</w:t>
            </w:r>
          </w:p>
        </w:tc>
        <w:tc>
          <w:tcPr>
            <w:tcW w:w="1161" w:type="dxa"/>
            <w:gridSpan w:val="2"/>
            <w:tcBorders>
              <w:left w:val="nil"/>
              <w:bottom w:val="nil"/>
              <w:right w:val="nil"/>
            </w:tcBorders>
            <w:shd w:val="clear" w:color="auto" w:fill="auto"/>
            <w:noWrap/>
            <w:vAlign w:val="bottom"/>
            <w:hideMark/>
            <w:tcPrChange w:id="1289"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6DDD9F4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7.15</w:t>
            </w:r>
          </w:p>
        </w:tc>
        <w:tc>
          <w:tcPr>
            <w:tcW w:w="1161" w:type="dxa"/>
            <w:gridSpan w:val="2"/>
            <w:tcBorders>
              <w:left w:val="nil"/>
              <w:bottom w:val="nil"/>
              <w:right w:val="nil"/>
            </w:tcBorders>
            <w:shd w:val="clear" w:color="auto" w:fill="auto"/>
            <w:noWrap/>
            <w:vAlign w:val="bottom"/>
            <w:hideMark/>
            <w:tcPrChange w:id="1290"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6A33FED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3.15</w:t>
            </w:r>
          </w:p>
        </w:tc>
        <w:tc>
          <w:tcPr>
            <w:tcW w:w="1160" w:type="dxa"/>
            <w:gridSpan w:val="2"/>
            <w:tcBorders>
              <w:left w:val="nil"/>
              <w:bottom w:val="nil"/>
              <w:right w:val="nil"/>
            </w:tcBorders>
            <w:shd w:val="clear" w:color="auto" w:fill="auto"/>
            <w:noWrap/>
            <w:vAlign w:val="bottom"/>
            <w:hideMark/>
            <w:tcPrChange w:id="1291"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67C48A2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7.13</w:t>
            </w:r>
          </w:p>
        </w:tc>
        <w:tc>
          <w:tcPr>
            <w:tcW w:w="1160" w:type="dxa"/>
            <w:gridSpan w:val="2"/>
            <w:tcBorders>
              <w:left w:val="nil"/>
              <w:bottom w:val="nil"/>
              <w:right w:val="nil"/>
            </w:tcBorders>
            <w:shd w:val="clear" w:color="auto" w:fill="auto"/>
            <w:noWrap/>
            <w:vAlign w:val="bottom"/>
            <w:hideMark/>
            <w:tcPrChange w:id="1292"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79F499E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3.16</w:t>
            </w:r>
          </w:p>
        </w:tc>
        <w:tc>
          <w:tcPr>
            <w:tcW w:w="1161" w:type="dxa"/>
            <w:gridSpan w:val="2"/>
            <w:tcBorders>
              <w:left w:val="nil"/>
              <w:bottom w:val="nil"/>
              <w:right w:val="nil"/>
            </w:tcBorders>
            <w:shd w:val="clear" w:color="auto" w:fill="auto"/>
            <w:noWrap/>
            <w:vAlign w:val="bottom"/>
            <w:hideMark/>
            <w:tcPrChange w:id="1293" w:author="Linderhof, Vincent" w:date="2016-03-06T15:36:00Z">
              <w:tcPr>
                <w:tcW w:w="966" w:type="dxa"/>
                <w:gridSpan w:val="2"/>
                <w:tcBorders>
                  <w:top w:val="single" w:sz="4" w:space="0" w:color="auto"/>
                  <w:left w:val="nil"/>
                  <w:bottom w:val="nil"/>
                  <w:right w:val="nil"/>
                </w:tcBorders>
                <w:shd w:val="clear" w:color="auto" w:fill="auto"/>
                <w:noWrap/>
                <w:vAlign w:val="bottom"/>
                <w:hideMark/>
              </w:tcPr>
            </w:tcPrChange>
          </w:tcPr>
          <w:p w14:paraId="37C266A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8.17</w:t>
            </w:r>
          </w:p>
        </w:tc>
        <w:tc>
          <w:tcPr>
            <w:tcW w:w="1161" w:type="dxa"/>
            <w:gridSpan w:val="2"/>
            <w:tcBorders>
              <w:left w:val="nil"/>
              <w:bottom w:val="nil"/>
              <w:right w:val="nil"/>
            </w:tcBorders>
            <w:shd w:val="clear" w:color="auto" w:fill="auto"/>
            <w:noWrap/>
            <w:vAlign w:val="bottom"/>
            <w:hideMark/>
            <w:tcPrChange w:id="1294"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37E7EB4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4.21</w:t>
            </w:r>
          </w:p>
        </w:tc>
      </w:tr>
      <w:tr w:rsidR="0092575F" w:rsidRPr="00A0183E" w14:paraId="7B413360" w14:textId="77777777" w:rsidTr="0092575F">
        <w:trPr>
          <w:trHeight w:val="300"/>
          <w:trPrChange w:id="1295"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296"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321EF781" w14:textId="008CC08F"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of the household head</w:t>
            </w:r>
          </w:p>
        </w:tc>
        <w:tc>
          <w:tcPr>
            <w:tcW w:w="1161" w:type="dxa"/>
            <w:gridSpan w:val="2"/>
            <w:tcBorders>
              <w:top w:val="nil"/>
              <w:left w:val="nil"/>
              <w:bottom w:val="nil"/>
              <w:right w:val="nil"/>
            </w:tcBorders>
            <w:shd w:val="clear" w:color="auto" w:fill="auto"/>
            <w:noWrap/>
            <w:vAlign w:val="bottom"/>
            <w:hideMark/>
            <w:tcPrChange w:id="129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909DD9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48.43</w:t>
            </w:r>
          </w:p>
        </w:tc>
        <w:tc>
          <w:tcPr>
            <w:tcW w:w="1160" w:type="dxa"/>
            <w:gridSpan w:val="2"/>
            <w:tcBorders>
              <w:top w:val="nil"/>
              <w:left w:val="nil"/>
              <w:bottom w:val="nil"/>
              <w:right w:val="nil"/>
            </w:tcBorders>
            <w:shd w:val="clear" w:color="auto" w:fill="auto"/>
            <w:noWrap/>
            <w:vAlign w:val="bottom"/>
            <w:hideMark/>
            <w:tcPrChange w:id="129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A85C50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14.16</w:t>
            </w:r>
          </w:p>
        </w:tc>
        <w:tc>
          <w:tcPr>
            <w:tcW w:w="1161" w:type="dxa"/>
            <w:gridSpan w:val="2"/>
            <w:tcBorders>
              <w:top w:val="nil"/>
              <w:left w:val="nil"/>
              <w:bottom w:val="nil"/>
              <w:right w:val="nil"/>
            </w:tcBorders>
            <w:shd w:val="clear" w:color="auto" w:fill="auto"/>
            <w:noWrap/>
            <w:vAlign w:val="bottom"/>
            <w:hideMark/>
            <w:tcPrChange w:id="129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8E3ECE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47.81</w:t>
            </w:r>
          </w:p>
        </w:tc>
        <w:tc>
          <w:tcPr>
            <w:tcW w:w="1161" w:type="dxa"/>
            <w:gridSpan w:val="2"/>
            <w:tcBorders>
              <w:top w:val="nil"/>
              <w:left w:val="nil"/>
              <w:bottom w:val="nil"/>
              <w:right w:val="nil"/>
            </w:tcBorders>
            <w:shd w:val="clear" w:color="auto" w:fill="auto"/>
            <w:noWrap/>
            <w:vAlign w:val="bottom"/>
            <w:hideMark/>
            <w:tcPrChange w:id="130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B04AB4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15.07</w:t>
            </w:r>
          </w:p>
        </w:tc>
        <w:tc>
          <w:tcPr>
            <w:tcW w:w="1160" w:type="dxa"/>
            <w:gridSpan w:val="2"/>
            <w:tcBorders>
              <w:top w:val="nil"/>
              <w:left w:val="nil"/>
              <w:bottom w:val="nil"/>
              <w:right w:val="nil"/>
            </w:tcBorders>
            <w:shd w:val="clear" w:color="auto" w:fill="auto"/>
            <w:noWrap/>
            <w:vAlign w:val="bottom"/>
            <w:hideMark/>
            <w:tcPrChange w:id="130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D2B3CE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46.14</w:t>
            </w:r>
          </w:p>
        </w:tc>
        <w:tc>
          <w:tcPr>
            <w:tcW w:w="1160" w:type="dxa"/>
            <w:gridSpan w:val="2"/>
            <w:tcBorders>
              <w:top w:val="nil"/>
              <w:left w:val="nil"/>
              <w:bottom w:val="nil"/>
              <w:right w:val="nil"/>
            </w:tcBorders>
            <w:shd w:val="clear" w:color="auto" w:fill="auto"/>
            <w:noWrap/>
            <w:vAlign w:val="bottom"/>
            <w:hideMark/>
            <w:tcPrChange w:id="130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ECB29C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14.75</w:t>
            </w:r>
          </w:p>
        </w:tc>
        <w:tc>
          <w:tcPr>
            <w:tcW w:w="1161" w:type="dxa"/>
            <w:gridSpan w:val="2"/>
            <w:tcBorders>
              <w:top w:val="nil"/>
              <w:left w:val="nil"/>
              <w:bottom w:val="nil"/>
              <w:right w:val="nil"/>
            </w:tcBorders>
            <w:shd w:val="clear" w:color="auto" w:fill="auto"/>
            <w:noWrap/>
            <w:vAlign w:val="bottom"/>
            <w:hideMark/>
            <w:tcPrChange w:id="1303" w:author="Linderhof, Vincent" w:date="2016-03-06T15:36:00Z">
              <w:tcPr>
                <w:tcW w:w="966" w:type="dxa"/>
                <w:gridSpan w:val="2"/>
                <w:tcBorders>
                  <w:top w:val="nil"/>
                  <w:left w:val="nil"/>
                  <w:bottom w:val="nil"/>
                  <w:right w:val="nil"/>
                </w:tcBorders>
                <w:shd w:val="clear" w:color="auto" w:fill="auto"/>
                <w:noWrap/>
                <w:vAlign w:val="bottom"/>
                <w:hideMark/>
              </w:tcPr>
            </w:tcPrChange>
          </w:tcPr>
          <w:p w14:paraId="730F81C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49.40</w:t>
            </w:r>
          </w:p>
        </w:tc>
        <w:tc>
          <w:tcPr>
            <w:tcW w:w="1161" w:type="dxa"/>
            <w:gridSpan w:val="2"/>
            <w:tcBorders>
              <w:top w:val="nil"/>
              <w:left w:val="nil"/>
              <w:bottom w:val="nil"/>
              <w:right w:val="nil"/>
            </w:tcBorders>
            <w:shd w:val="clear" w:color="auto" w:fill="auto"/>
            <w:noWrap/>
            <w:vAlign w:val="bottom"/>
            <w:hideMark/>
            <w:tcPrChange w:id="130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4F377A1"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15.80</w:t>
            </w:r>
          </w:p>
        </w:tc>
      </w:tr>
      <w:tr w:rsidR="0092575F" w:rsidRPr="00A0183E" w14:paraId="0AA9DC22" w14:textId="77777777" w:rsidTr="0092575F">
        <w:trPr>
          <w:trHeight w:val="300"/>
          <w:trPrChange w:id="1305" w:author="Linderhof, Vincent" w:date="2016-03-06T15:36:00Z">
            <w:trPr>
              <w:gridAfter w:val="0"/>
              <w:trHeight w:val="300"/>
            </w:trPr>
          </w:trPrChange>
        </w:trPr>
        <w:tc>
          <w:tcPr>
            <w:tcW w:w="4796" w:type="dxa"/>
            <w:tcBorders>
              <w:top w:val="nil"/>
              <w:left w:val="nil"/>
              <w:bottom w:val="single" w:sz="4" w:space="0" w:color="auto"/>
              <w:right w:val="nil"/>
            </w:tcBorders>
            <w:shd w:val="clear" w:color="auto" w:fill="auto"/>
            <w:noWrap/>
            <w:vAlign w:val="bottom"/>
            <w:hideMark/>
            <w:tcPrChange w:id="1306" w:author="Linderhof, Vincent" w:date="2016-03-06T15:36:00Z">
              <w:tcPr>
                <w:tcW w:w="5827" w:type="dxa"/>
                <w:gridSpan w:val="4"/>
                <w:tcBorders>
                  <w:top w:val="nil"/>
                  <w:left w:val="nil"/>
                  <w:bottom w:val="single" w:sz="4" w:space="0" w:color="auto"/>
                  <w:right w:val="nil"/>
                </w:tcBorders>
                <w:shd w:val="clear" w:color="auto" w:fill="auto"/>
                <w:noWrap/>
                <w:vAlign w:val="bottom"/>
                <w:hideMark/>
              </w:tcPr>
            </w:tcPrChange>
          </w:tcPr>
          <w:p w14:paraId="0F5CEC8E" w14:textId="1B1AC1F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Education  level of the household head</w:t>
            </w:r>
          </w:p>
        </w:tc>
        <w:tc>
          <w:tcPr>
            <w:tcW w:w="1161" w:type="dxa"/>
            <w:gridSpan w:val="2"/>
            <w:tcBorders>
              <w:top w:val="nil"/>
              <w:left w:val="nil"/>
              <w:bottom w:val="single" w:sz="4" w:space="0" w:color="auto"/>
              <w:right w:val="nil"/>
            </w:tcBorders>
            <w:shd w:val="clear" w:color="auto" w:fill="auto"/>
            <w:noWrap/>
            <w:vAlign w:val="bottom"/>
            <w:hideMark/>
            <w:tcPrChange w:id="1307"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7AEBAEA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20.86</w:t>
            </w:r>
          </w:p>
        </w:tc>
        <w:tc>
          <w:tcPr>
            <w:tcW w:w="1160" w:type="dxa"/>
            <w:gridSpan w:val="2"/>
            <w:tcBorders>
              <w:top w:val="nil"/>
              <w:left w:val="nil"/>
              <w:bottom w:val="single" w:sz="4" w:space="0" w:color="auto"/>
              <w:right w:val="nil"/>
            </w:tcBorders>
            <w:shd w:val="clear" w:color="auto" w:fill="auto"/>
            <w:noWrap/>
            <w:vAlign w:val="bottom"/>
            <w:hideMark/>
            <w:tcPrChange w:id="1308"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3E98C0F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11.39</w:t>
            </w:r>
          </w:p>
        </w:tc>
        <w:tc>
          <w:tcPr>
            <w:tcW w:w="1161" w:type="dxa"/>
            <w:gridSpan w:val="2"/>
            <w:tcBorders>
              <w:top w:val="nil"/>
              <w:left w:val="nil"/>
              <w:bottom w:val="single" w:sz="4" w:space="0" w:color="auto"/>
              <w:right w:val="nil"/>
            </w:tcBorders>
            <w:shd w:val="clear" w:color="auto" w:fill="auto"/>
            <w:noWrap/>
            <w:vAlign w:val="bottom"/>
            <w:hideMark/>
            <w:tcPrChange w:id="1309"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052FC4B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20.18</w:t>
            </w:r>
          </w:p>
        </w:tc>
        <w:tc>
          <w:tcPr>
            <w:tcW w:w="1161" w:type="dxa"/>
            <w:gridSpan w:val="2"/>
            <w:tcBorders>
              <w:top w:val="nil"/>
              <w:left w:val="nil"/>
              <w:bottom w:val="single" w:sz="4" w:space="0" w:color="auto"/>
              <w:right w:val="nil"/>
            </w:tcBorders>
            <w:shd w:val="clear" w:color="auto" w:fill="auto"/>
            <w:noWrap/>
            <w:vAlign w:val="bottom"/>
            <w:hideMark/>
            <w:tcPrChange w:id="1310"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1499383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10.82</w:t>
            </w:r>
          </w:p>
        </w:tc>
        <w:tc>
          <w:tcPr>
            <w:tcW w:w="1160" w:type="dxa"/>
            <w:gridSpan w:val="2"/>
            <w:tcBorders>
              <w:top w:val="nil"/>
              <w:left w:val="nil"/>
              <w:bottom w:val="single" w:sz="4" w:space="0" w:color="auto"/>
              <w:right w:val="nil"/>
            </w:tcBorders>
            <w:shd w:val="clear" w:color="auto" w:fill="auto"/>
            <w:noWrap/>
            <w:vAlign w:val="bottom"/>
            <w:hideMark/>
            <w:tcPrChange w:id="1311"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550DF96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21.45</w:t>
            </w:r>
          </w:p>
        </w:tc>
        <w:tc>
          <w:tcPr>
            <w:tcW w:w="1160" w:type="dxa"/>
            <w:gridSpan w:val="2"/>
            <w:tcBorders>
              <w:top w:val="nil"/>
              <w:left w:val="nil"/>
              <w:bottom w:val="single" w:sz="4" w:space="0" w:color="auto"/>
              <w:right w:val="nil"/>
            </w:tcBorders>
            <w:shd w:val="clear" w:color="auto" w:fill="auto"/>
            <w:noWrap/>
            <w:vAlign w:val="bottom"/>
            <w:hideMark/>
            <w:tcPrChange w:id="1312"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1426E94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11.91</w:t>
            </w:r>
          </w:p>
        </w:tc>
        <w:tc>
          <w:tcPr>
            <w:tcW w:w="1161" w:type="dxa"/>
            <w:gridSpan w:val="2"/>
            <w:tcBorders>
              <w:top w:val="nil"/>
              <w:left w:val="nil"/>
              <w:bottom w:val="single" w:sz="4" w:space="0" w:color="auto"/>
              <w:right w:val="nil"/>
            </w:tcBorders>
            <w:shd w:val="clear" w:color="auto" w:fill="auto"/>
            <w:noWrap/>
            <w:vAlign w:val="bottom"/>
            <w:hideMark/>
            <w:tcPrChange w:id="1313" w:author="Linderhof, Vincent" w:date="2016-03-06T15:36:00Z">
              <w:tcPr>
                <w:tcW w:w="966" w:type="dxa"/>
                <w:gridSpan w:val="2"/>
                <w:tcBorders>
                  <w:top w:val="nil"/>
                  <w:left w:val="nil"/>
                  <w:bottom w:val="single" w:sz="4" w:space="0" w:color="auto"/>
                  <w:right w:val="nil"/>
                </w:tcBorders>
                <w:shd w:val="clear" w:color="auto" w:fill="auto"/>
                <w:noWrap/>
                <w:vAlign w:val="bottom"/>
                <w:hideMark/>
              </w:tcPr>
            </w:tcPrChange>
          </w:tcPr>
          <w:p w14:paraId="33D0D78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20.57</w:t>
            </w:r>
          </w:p>
        </w:tc>
        <w:tc>
          <w:tcPr>
            <w:tcW w:w="1161" w:type="dxa"/>
            <w:gridSpan w:val="2"/>
            <w:tcBorders>
              <w:top w:val="nil"/>
              <w:left w:val="nil"/>
              <w:bottom w:val="single" w:sz="4" w:space="0" w:color="auto"/>
              <w:right w:val="nil"/>
            </w:tcBorders>
            <w:shd w:val="clear" w:color="auto" w:fill="auto"/>
            <w:noWrap/>
            <w:vAlign w:val="bottom"/>
            <w:hideMark/>
            <w:tcPrChange w:id="1314"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6DE87A5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10.95</w:t>
            </w:r>
          </w:p>
        </w:tc>
      </w:tr>
      <w:tr w:rsidR="0092575F" w:rsidRPr="00A0183E" w:rsidDel="0092575F" w14:paraId="3128096B" w14:textId="11015E99" w:rsidTr="0092575F">
        <w:trPr>
          <w:trHeight w:val="300"/>
          <w:trPrChange w:id="1315" w:author="Linderhof, Vincent" w:date="2016-03-06T15:36:00Z">
            <w:trPr>
              <w:gridAfter w:val="0"/>
              <w:trHeight w:val="300"/>
            </w:trPr>
          </w:trPrChange>
        </w:trPr>
        <w:tc>
          <w:tcPr>
            <w:tcW w:w="4796" w:type="dxa"/>
            <w:tcBorders>
              <w:top w:val="single" w:sz="4" w:space="0" w:color="auto"/>
              <w:left w:val="nil"/>
              <w:bottom w:val="nil"/>
              <w:right w:val="nil"/>
            </w:tcBorders>
            <w:shd w:val="clear" w:color="auto" w:fill="auto"/>
            <w:noWrap/>
            <w:vAlign w:val="bottom"/>
            <w:hideMark/>
            <w:tcPrChange w:id="1316" w:author="Linderhof, Vincent" w:date="2016-03-06T15:36:00Z">
              <w:tcPr>
                <w:tcW w:w="5827" w:type="dxa"/>
                <w:gridSpan w:val="4"/>
                <w:tcBorders>
                  <w:top w:val="single" w:sz="4" w:space="0" w:color="auto"/>
                  <w:left w:val="nil"/>
                  <w:bottom w:val="nil"/>
                  <w:right w:val="nil"/>
                </w:tcBorders>
                <w:shd w:val="clear" w:color="auto" w:fill="auto"/>
                <w:noWrap/>
                <w:vAlign w:val="bottom"/>
                <w:hideMark/>
              </w:tcPr>
            </w:tcPrChange>
          </w:tcPr>
          <w:p w14:paraId="316EC252" w14:textId="5FF1649A" w:rsidR="0092575F" w:rsidRPr="00E05337" w:rsidDel="0092575F" w:rsidRDefault="0092575F" w:rsidP="00E05337">
            <w:pPr>
              <w:suppressAutoHyphens w:val="0"/>
              <w:spacing w:after="0"/>
              <w:rPr>
                <w:moveFrom w:id="1317" w:author="Linderhof, Vincent" w:date="2016-03-06T15:36:00Z"/>
                <w:rFonts w:ascii="Times New Roman" w:eastAsia="Times New Roman" w:hAnsi="Times New Roman"/>
                <w:color w:val="000000"/>
                <w:sz w:val="24"/>
                <w:szCs w:val="24"/>
                <w:lang w:eastAsia="en-GB"/>
              </w:rPr>
            </w:pPr>
            <w:moveFromRangeStart w:id="1318" w:author="Linderhof, Vincent" w:date="2016-03-06T15:36:00Z" w:name="move445041913"/>
            <w:moveFrom w:id="1319" w:author="Linderhof, Vincent" w:date="2016-03-06T15:36:00Z">
              <w:r w:rsidRPr="00E05337" w:rsidDel="0092575F">
                <w:rPr>
                  <w:rFonts w:ascii="Times New Roman" w:eastAsia="Times New Roman" w:hAnsi="Times New Roman"/>
                  <w:color w:val="000000"/>
                  <w:sz w:val="24"/>
                  <w:szCs w:val="24"/>
                  <w:lang w:eastAsia="en-GB"/>
                </w:rPr>
                <w:t>Total cropped area</w:t>
              </w:r>
            </w:moveFrom>
          </w:p>
        </w:tc>
        <w:tc>
          <w:tcPr>
            <w:tcW w:w="1161" w:type="dxa"/>
            <w:gridSpan w:val="2"/>
            <w:tcBorders>
              <w:top w:val="single" w:sz="4" w:space="0" w:color="auto"/>
              <w:left w:val="nil"/>
              <w:bottom w:val="nil"/>
              <w:right w:val="nil"/>
            </w:tcBorders>
            <w:shd w:val="clear" w:color="auto" w:fill="auto"/>
            <w:noWrap/>
            <w:vAlign w:val="bottom"/>
            <w:hideMark/>
            <w:tcPrChange w:id="1320"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01217F96" w14:textId="4AAD6274" w:rsidR="0092575F" w:rsidRPr="00E05337" w:rsidDel="0092575F" w:rsidRDefault="0092575F" w:rsidP="00E05337">
            <w:pPr>
              <w:suppressAutoHyphens w:val="0"/>
              <w:spacing w:after="0"/>
              <w:jc w:val="right"/>
              <w:rPr>
                <w:moveFrom w:id="1321" w:author="Linderhof, Vincent" w:date="2016-03-06T15:36:00Z"/>
                <w:rFonts w:ascii="Times New Roman" w:eastAsia="Times New Roman" w:hAnsi="Times New Roman"/>
                <w:color w:val="000000"/>
                <w:sz w:val="24"/>
                <w:szCs w:val="24"/>
                <w:lang w:eastAsia="en-GB"/>
              </w:rPr>
            </w:pPr>
            <w:moveFrom w:id="1322" w:author="Linderhof, Vincent" w:date="2016-03-06T15:36:00Z">
              <w:r w:rsidRPr="00E05337" w:rsidDel="0092575F">
                <w:rPr>
                  <w:rFonts w:ascii="Times New Roman" w:eastAsia="Times New Roman" w:hAnsi="Times New Roman"/>
                  <w:color w:val="000000"/>
                  <w:sz w:val="24"/>
                  <w:szCs w:val="24"/>
                  <w:lang w:eastAsia="en-GB"/>
                </w:rPr>
                <w:t>4.17</w:t>
              </w:r>
            </w:moveFrom>
          </w:p>
        </w:tc>
        <w:tc>
          <w:tcPr>
            <w:tcW w:w="1160" w:type="dxa"/>
            <w:gridSpan w:val="2"/>
            <w:tcBorders>
              <w:top w:val="single" w:sz="4" w:space="0" w:color="auto"/>
              <w:left w:val="nil"/>
              <w:bottom w:val="nil"/>
              <w:right w:val="nil"/>
            </w:tcBorders>
            <w:shd w:val="clear" w:color="auto" w:fill="auto"/>
            <w:noWrap/>
            <w:vAlign w:val="bottom"/>
            <w:hideMark/>
            <w:tcPrChange w:id="1323"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7D284F04" w14:textId="78A6D54D" w:rsidR="0092575F" w:rsidRPr="00E05337" w:rsidDel="0092575F" w:rsidRDefault="0092575F" w:rsidP="00E05337">
            <w:pPr>
              <w:suppressAutoHyphens w:val="0"/>
              <w:spacing w:after="0"/>
              <w:jc w:val="right"/>
              <w:rPr>
                <w:moveFrom w:id="1324" w:author="Linderhof, Vincent" w:date="2016-03-06T15:36:00Z"/>
                <w:rFonts w:ascii="Times New Roman" w:eastAsia="Times New Roman" w:hAnsi="Times New Roman"/>
                <w:color w:val="000000"/>
                <w:sz w:val="24"/>
                <w:szCs w:val="24"/>
                <w:lang w:eastAsia="en-GB"/>
              </w:rPr>
            </w:pPr>
            <w:moveFrom w:id="1325" w:author="Linderhof, Vincent" w:date="2016-03-06T15:36:00Z">
              <w:r w:rsidRPr="00E05337" w:rsidDel="0092575F">
                <w:rPr>
                  <w:rFonts w:ascii="Times New Roman" w:eastAsia="Times New Roman" w:hAnsi="Times New Roman"/>
                  <w:color w:val="000000"/>
                  <w:sz w:val="24"/>
                  <w:szCs w:val="24"/>
                  <w:lang w:eastAsia="en-GB"/>
                </w:rPr>
                <w:t>22.41</w:t>
              </w:r>
            </w:moveFrom>
          </w:p>
        </w:tc>
        <w:tc>
          <w:tcPr>
            <w:tcW w:w="1161" w:type="dxa"/>
            <w:gridSpan w:val="2"/>
            <w:tcBorders>
              <w:top w:val="single" w:sz="4" w:space="0" w:color="auto"/>
              <w:left w:val="nil"/>
              <w:bottom w:val="nil"/>
              <w:right w:val="nil"/>
            </w:tcBorders>
            <w:shd w:val="clear" w:color="auto" w:fill="auto"/>
            <w:noWrap/>
            <w:vAlign w:val="bottom"/>
            <w:hideMark/>
            <w:tcPrChange w:id="1326"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0E6C4F22" w14:textId="3351F105" w:rsidR="0092575F" w:rsidRPr="00E05337" w:rsidDel="0092575F" w:rsidRDefault="0092575F" w:rsidP="00E05337">
            <w:pPr>
              <w:suppressAutoHyphens w:val="0"/>
              <w:spacing w:after="0"/>
              <w:jc w:val="right"/>
              <w:rPr>
                <w:moveFrom w:id="1327" w:author="Linderhof, Vincent" w:date="2016-03-06T15:36:00Z"/>
                <w:rFonts w:ascii="Times New Roman" w:eastAsia="Times New Roman" w:hAnsi="Times New Roman"/>
                <w:color w:val="000000"/>
                <w:sz w:val="24"/>
                <w:szCs w:val="24"/>
                <w:lang w:eastAsia="en-GB"/>
              </w:rPr>
            </w:pPr>
            <w:moveFrom w:id="1328" w:author="Linderhof, Vincent" w:date="2016-03-06T15:36:00Z">
              <w:r w:rsidRPr="00E05337" w:rsidDel="0092575F">
                <w:rPr>
                  <w:rFonts w:ascii="Times New Roman" w:eastAsia="Times New Roman" w:hAnsi="Times New Roman"/>
                  <w:color w:val="000000"/>
                  <w:sz w:val="24"/>
                  <w:szCs w:val="24"/>
                  <w:lang w:eastAsia="en-GB"/>
                </w:rPr>
                <w:t>3.69</w:t>
              </w:r>
            </w:moveFrom>
          </w:p>
        </w:tc>
        <w:tc>
          <w:tcPr>
            <w:tcW w:w="1161" w:type="dxa"/>
            <w:gridSpan w:val="2"/>
            <w:tcBorders>
              <w:top w:val="single" w:sz="4" w:space="0" w:color="auto"/>
              <w:left w:val="nil"/>
              <w:bottom w:val="nil"/>
              <w:right w:val="nil"/>
            </w:tcBorders>
            <w:shd w:val="clear" w:color="auto" w:fill="auto"/>
            <w:noWrap/>
            <w:vAlign w:val="bottom"/>
            <w:hideMark/>
            <w:tcPrChange w:id="1329"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6C2481F9" w14:textId="69982501" w:rsidR="0092575F" w:rsidRPr="00E05337" w:rsidDel="0092575F" w:rsidRDefault="0092575F" w:rsidP="00E05337">
            <w:pPr>
              <w:suppressAutoHyphens w:val="0"/>
              <w:spacing w:after="0"/>
              <w:jc w:val="right"/>
              <w:rPr>
                <w:moveFrom w:id="1330" w:author="Linderhof, Vincent" w:date="2016-03-06T15:36:00Z"/>
                <w:rFonts w:ascii="Times New Roman" w:eastAsia="Times New Roman" w:hAnsi="Times New Roman"/>
                <w:color w:val="000000"/>
                <w:sz w:val="24"/>
                <w:szCs w:val="24"/>
                <w:lang w:eastAsia="en-GB"/>
              </w:rPr>
            </w:pPr>
            <w:moveFrom w:id="1331" w:author="Linderhof, Vincent" w:date="2016-03-06T15:36:00Z">
              <w:r w:rsidRPr="00E05337" w:rsidDel="0092575F">
                <w:rPr>
                  <w:rFonts w:ascii="Times New Roman" w:eastAsia="Times New Roman" w:hAnsi="Times New Roman"/>
                  <w:color w:val="000000"/>
                  <w:sz w:val="24"/>
                  <w:szCs w:val="24"/>
                  <w:lang w:eastAsia="en-GB"/>
                </w:rPr>
                <w:t>7.76</w:t>
              </w:r>
            </w:moveFrom>
          </w:p>
        </w:tc>
        <w:tc>
          <w:tcPr>
            <w:tcW w:w="1160" w:type="dxa"/>
            <w:gridSpan w:val="2"/>
            <w:tcBorders>
              <w:top w:val="single" w:sz="4" w:space="0" w:color="auto"/>
              <w:left w:val="nil"/>
              <w:bottom w:val="nil"/>
              <w:right w:val="nil"/>
            </w:tcBorders>
            <w:shd w:val="clear" w:color="auto" w:fill="auto"/>
            <w:noWrap/>
            <w:vAlign w:val="bottom"/>
            <w:hideMark/>
            <w:tcPrChange w:id="1332"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4F9B1741" w14:textId="0CD08F8D" w:rsidR="0092575F" w:rsidRPr="00E05337" w:rsidDel="0092575F" w:rsidRDefault="0092575F" w:rsidP="00E05337">
            <w:pPr>
              <w:suppressAutoHyphens w:val="0"/>
              <w:spacing w:after="0"/>
              <w:jc w:val="right"/>
              <w:rPr>
                <w:moveFrom w:id="1333" w:author="Linderhof, Vincent" w:date="2016-03-06T15:36:00Z"/>
                <w:rFonts w:ascii="Times New Roman" w:eastAsia="Times New Roman" w:hAnsi="Times New Roman"/>
                <w:color w:val="000000"/>
                <w:sz w:val="24"/>
                <w:szCs w:val="24"/>
                <w:lang w:eastAsia="en-GB"/>
              </w:rPr>
            </w:pPr>
            <w:moveFrom w:id="1334" w:author="Linderhof, Vincent" w:date="2016-03-06T15:36:00Z">
              <w:r w:rsidRPr="00E05337" w:rsidDel="0092575F">
                <w:rPr>
                  <w:rFonts w:ascii="Times New Roman" w:eastAsia="Times New Roman" w:hAnsi="Times New Roman"/>
                  <w:color w:val="000000"/>
                  <w:sz w:val="24"/>
                  <w:szCs w:val="24"/>
                  <w:lang w:eastAsia="en-GB"/>
                </w:rPr>
                <w:t>7.42</w:t>
              </w:r>
            </w:moveFrom>
          </w:p>
        </w:tc>
        <w:tc>
          <w:tcPr>
            <w:tcW w:w="1160" w:type="dxa"/>
            <w:gridSpan w:val="2"/>
            <w:tcBorders>
              <w:top w:val="single" w:sz="4" w:space="0" w:color="auto"/>
              <w:left w:val="nil"/>
              <w:bottom w:val="nil"/>
              <w:right w:val="nil"/>
            </w:tcBorders>
            <w:shd w:val="clear" w:color="auto" w:fill="auto"/>
            <w:noWrap/>
            <w:vAlign w:val="bottom"/>
            <w:hideMark/>
            <w:tcPrChange w:id="1335"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0BD804BD" w14:textId="381FD530" w:rsidR="0092575F" w:rsidRPr="00E05337" w:rsidDel="0092575F" w:rsidRDefault="0092575F" w:rsidP="00E05337">
            <w:pPr>
              <w:suppressAutoHyphens w:val="0"/>
              <w:spacing w:after="0"/>
              <w:jc w:val="right"/>
              <w:rPr>
                <w:moveFrom w:id="1336" w:author="Linderhof, Vincent" w:date="2016-03-06T15:36:00Z"/>
                <w:rFonts w:ascii="Times New Roman" w:eastAsia="Times New Roman" w:hAnsi="Times New Roman"/>
                <w:color w:val="000000"/>
                <w:sz w:val="24"/>
                <w:szCs w:val="24"/>
                <w:lang w:eastAsia="en-GB"/>
              </w:rPr>
            </w:pPr>
            <w:moveFrom w:id="1337" w:author="Linderhof, Vincent" w:date="2016-03-06T15:36:00Z">
              <w:r w:rsidRPr="00E05337" w:rsidDel="0092575F">
                <w:rPr>
                  <w:rFonts w:ascii="Times New Roman" w:eastAsia="Times New Roman" w:hAnsi="Times New Roman"/>
                  <w:color w:val="000000"/>
                  <w:sz w:val="24"/>
                  <w:szCs w:val="24"/>
                  <w:lang w:eastAsia="en-GB"/>
                </w:rPr>
                <w:t>33.11</w:t>
              </w:r>
            </w:moveFrom>
          </w:p>
        </w:tc>
        <w:tc>
          <w:tcPr>
            <w:tcW w:w="1161" w:type="dxa"/>
            <w:gridSpan w:val="2"/>
            <w:tcBorders>
              <w:top w:val="single" w:sz="4" w:space="0" w:color="auto"/>
              <w:left w:val="nil"/>
              <w:bottom w:val="nil"/>
              <w:right w:val="nil"/>
            </w:tcBorders>
            <w:shd w:val="clear" w:color="auto" w:fill="auto"/>
            <w:noWrap/>
            <w:vAlign w:val="bottom"/>
            <w:hideMark/>
            <w:tcPrChange w:id="1338" w:author="Linderhof, Vincent" w:date="2016-03-06T15:36:00Z">
              <w:tcPr>
                <w:tcW w:w="966" w:type="dxa"/>
                <w:gridSpan w:val="2"/>
                <w:tcBorders>
                  <w:top w:val="single" w:sz="4" w:space="0" w:color="auto"/>
                  <w:left w:val="nil"/>
                  <w:bottom w:val="nil"/>
                  <w:right w:val="nil"/>
                </w:tcBorders>
                <w:shd w:val="clear" w:color="auto" w:fill="auto"/>
                <w:noWrap/>
                <w:vAlign w:val="bottom"/>
                <w:hideMark/>
              </w:tcPr>
            </w:tcPrChange>
          </w:tcPr>
          <w:p w14:paraId="793A7E41" w14:textId="3842586C" w:rsidR="0092575F" w:rsidRPr="00E05337" w:rsidDel="0092575F" w:rsidRDefault="0092575F" w:rsidP="00E05337">
            <w:pPr>
              <w:suppressAutoHyphens w:val="0"/>
              <w:spacing w:after="0"/>
              <w:jc w:val="right"/>
              <w:rPr>
                <w:moveFrom w:id="1339" w:author="Linderhof, Vincent" w:date="2016-03-06T15:36:00Z"/>
                <w:rFonts w:ascii="Times New Roman" w:eastAsia="Times New Roman" w:hAnsi="Times New Roman"/>
                <w:color w:val="000000"/>
                <w:sz w:val="24"/>
                <w:szCs w:val="24"/>
                <w:lang w:eastAsia="en-GB"/>
              </w:rPr>
            </w:pPr>
            <w:moveFrom w:id="1340" w:author="Linderhof, Vincent" w:date="2016-03-06T15:36:00Z">
              <w:r w:rsidRPr="00E05337" w:rsidDel="0092575F">
                <w:rPr>
                  <w:rFonts w:ascii="Times New Roman" w:eastAsia="Times New Roman" w:hAnsi="Times New Roman"/>
                  <w:color w:val="000000"/>
                  <w:sz w:val="24"/>
                  <w:szCs w:val="24"/>
                  <w:lang w:eastAsia="en-GB"/>
                </w:rPr>
                <w:t>4.07</w:t>
              </w:r>
            </w:moveFrom>
          </w:p>
        </w:tc>
        <w:tc>
          <w:tcPr>
            <w:tcW w:w="1161" w:type="dxa"/>
            <w:gridSpan w:val="2"/>
            <w:tcBorders>
              <w:top w:val="single" w:sz="4" w:space="0" w:color="auto"/>
              <w:left w:val="nil"/>
              <w:bottom w:val="nil"/>
              <w:right w:val="nil"/>
            </w:tcBorders>
            <w:shd w:val="clear" w:color="auto" w:fill="auto"/>
            <w:noWrap/>
            <w:vAlign w:val="bottom"/>
            <w:hideMark/>
            <w:tcPrChange w:id="1341"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540A7B46" w14:textId="6446F3BC" w:rsidR="0092575F" w:rsidRPr="00E05337" w:rsidDel="0092575F" w:rsidRDefault="0092575F" w:rsidP="00E05337">
            <w:pPr>
              <w:suppressAutoHyphens w:val="0"/>
              <w:spacing w:after="0"/>
              <w:jc w:val="right"/>
              <w:rPr>
                <w:moveFrom w:id="1342" w:author="Linderhof, Vincent" w:date="2016-03-06T15:36:00Z"/>
                <w:rFonts w:ascii="Times New Roman" w:eastAsia="Times New Roman" w:hAnsi="Times New Roman"/>
                <w:color w:val="000000"/>
                <w:sz w:val="24"/>
                <w:szCs w:val="24"/>
                <w:lang w:eastAsia="en-GB"/>
              </w:rPr>
            </w:pPr>
            <w:moveFrom w:id="1343" w:author="Linderhof, Vincent" w:date="2016-03-06T15:36:00Z">
              <w:r w:rsidRPr="00E05337" w:rsidDel="0092575F">
                <w:rPr>
                  <w:rFonts w:ascii="Times New Roman" w:eastAsia="Times New Roman" w:hAnsi="Times New Roman"/>
                  <w:color w:val="000000"/>
                  <w:sz w:val="24"/>
                  <w:szCs w:val="24"/>
                  <w:lang w:eastAsia="en-GB"/>
                </w:rPr>
                <w:t>11.09</w:t>
              </w:r>
            </w:moveFrom>
          </w:p>
        </w:tc>
      </w:tr>
      <w:moveFromRangeEnd w:id="1318"/>
      <w:tr w:rsidR="0092575F" w:rsidRPr="00A0183E" w14:paraId="4913C9BE" w14:textId="77777777" w:rsidTr="0092575F">
        <w:trPr>
          <w:trHeight w:val="300"/>
          <w:trPrChange w:id="1344"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345"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7E98EE20" w14:textId="7BA7CEE9"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1161" w:type="dxa"/>
            <w:gridSpan w:val="2"/>
            <w:tcBorders>
              <w:top w:val="nil"/>
              <w:left w:val="nil"/>
              <w:bottom w:val="nil"/>
              <w:right w:val="nil"/>
            </w:tcBorders>
            <w:shd w:val="clear" w:color="auto" w:fill="auto"/>
            <w:noWrap/>
            <w:vAlign w:val="bottom"/>
            <w:hideMark/>
            <w:tcPrChange w:id="134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BF43F9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249.58</w:t>
            </w:r>
          </w:p>
        </w:tc>
        <w:tc>
          <w:tcPr>
            <w:tcW w:w="1160" w:type="dxa"/>
            <w:gridSpan w:val="2"/>
            <w:tcBorders>
              <w:top w:val="nil"/>
              <w:left w:val="nil"/>
              <w:bottom w:val="nil"/>
              <w:right w:val="nil"/>
            </w:tcBorders>
            <w:shd w:val="clear" w:color="auto" w:fill="auto"/>
            <w:noWrap/>
            <w:vAlign w:val="bottom"/>
            <w:hideMark/>
            <w:tcPrChange w:id="134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437F7A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322.24</w:t>
            </w:r>
          </w:p>
        </w:tc>
        <w:tc>
          <w:tcPr>
            <w:tcW w:w="1161" w:type="dxa"/>
            <w:gridSpan w:val="2"/>
            <w:tcBorders>
              <w:top w:val="nil"/>
              <w:left w:val="nil"/>
              <w:bottom w:val="nil"/>
              <w:right w:val="nil"/>
            </w:tcBorders>
            <w:shd w:val="clear" w:color="auto" w:fill="auto"/>
            <w:noWrap/>
            <w:vAlign w:val="bottom"/>
            <w:hideMark/>
            <w:tcPrChange w:id="134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224377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198.09</w:t>
            </w:r>
          </w:p>
        </w:tc>
        <w:tc>
          <w:tcPr>
            <w:tcW w:w="1161" w:type="dxa"/>
            <w:gridSpan w:val="2"/>
            <w:tcBorders>
              <w:top w:val="nil"/>
              <w:left w:val="nil"/>
              <w:bottom w:val="nil"/>
              <w:right w:val="nil"/>
            </w:tcBorders>
            <w:shd w:val="clear" w:color="auto" w:fill="auto"/>
            <w:noWrap/>
            <w:vAlign w:val="bottom"/>
            <w:hideMark/>
            <w:tcPrChange w:id="134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271288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306.55</w:t>
            </w:r>
          </w:p>
        </w:tc>
        <w:tc>
          <w:tcPr>
            <w:tcW w:w="1160" w:type="dxa"/>
            <w:gridSpan w:val="2"/>
            <w:tcBorders>
              <w:top w:val="nil"/>
              <w:left w:val="nil"/>
              <w:bottom w:val="nil"/>
              <w:right w:val="nil"/>
            </w:tcBorders>
            <w:shd w:val="clear" w:color="auto" w:fill="auto"/>
            <w:noWrap/>
            <w:vAlign w:val="bottom"/>
            <w:hideMark/>
            <w:tcPrChange w:id="135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A2D6BE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305.48</w:t>
            </w:r>
          </w:p>
        </w:tc>
        <w:tc>
          <w:tcPr>
            <w:tcW w:w="1160" w:type="dxa"/>
            <w:gridSpan w:val="2"/>
            <w:tcBorders>
              <w:top w:val="nil"/>
              <w:left w:val="nil"/>
              <w:bottom w:val="nil"/>
              <w:right w:val="nil"/>
            </w:tcBorders>
            <w:shd w:val="clear" w:color="auto" w:fill="auto"/>
            <w:noWrap/>
            <w:vAlign w:val="bottom"/>
            <w:hideMark/>
            <w:tcPrChange w:id="135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B91967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490.42</w:t>
            </w:r>
          </w:p>
        </w:tc>
        <w:tc>
          <w:tcPr>
            <w:tcW w:w="1161" w:type="dxa"/>
            <w:gridSpan w:val="2"/>
            <w:tcBorders>
              <w:top w:val="nil"/>
              <w:left w:val="nil"/>
              <w:bottom w:val="nil"/>
              <w:right w:val="nil"/>
            </w:tcBorders>
            <w:shd w:val="clear" w:color="auto" w:fill="auto"/>
            <w:noWrap/>
            <w:vAlign w:val="bottom"/>
            <w:hideMark/>
            <w:tcPrChange w:id="1352" w:author="Linderhof, Vincent" w:date="2016-03-06T15:36:00Z">
              <w:tcPr>
                <w:tcW w:w="966" w:type="dxa"/>
                <w:gridSpan w:val="2"/>
                <w:tcBorders>
                  <w:top w:val="nil"/>
                  <w:left w:val="nil"/>
                  <w:bottom w:val="nil"/>
                  <w:right w:val="nil"/>
                </w:tcBorders>
                <w:shd w:val="clear" w:color="auto" w:fill="auto"/>
                <w:noWrap/>
                <w:vAlign w:val="bottom"/>
                <w:hideMark/>
              </w:tcPr>
            </w:tcPrChange>
          </w:tcPr>
          <w:p w14:paraId="0B45743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350.61</w:t>
            </w:r>
          </w:p>
        </w:tc>
        <w:tc>
          <w:tcPr>
            <w:tcW w:w="1161" w:type="dxa"/>
            <w:gridSpan w:val="2"/>
            <w:tcBorders>
              <w:top w:val="nil"/>
              <w:left w:val="nil"/>
              <w:bottom w:val="nil"/>
              <w:right w:val="nil"/>
            </w:tcBorders>
            <w:shd w:val="clear" w:color="auto" w:fill="auto"/>
            <w:noWrap/>
            <w:vAlign w:val="bottom"/>
            <w:hideMark/>
            <w:tcPrChange w:id="135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2887C4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528.95</w:t>
            </w:r>
          </w:p>
        </w:tc>
      </w:tr>
      <w:tr w:rsidR="0092575F" w:rsidRPr="00A0183E" w14:paraId="6CEAFFB0" w14:textId="77777777" w:rsidTr="0092575F">
        <w:trPr>
          <w:trHeight w:val="300"/>
          <w:trPrChange w:id="1354" w:author="Linderhof, Vincent" w:date="2016-03-06T15:36:00Z">
            <w:trPr>
              <w:gridAfter w:val="0"/>
              <w:trHeight w:val="300"/>
            </w:trPr>
          </w:trPrChange>
        </w:trPr>
        <w:tc>
          <w:tcPr>
            <w:tcW w:w="4796" w:type="dxa"/>
            <w:tcBorders>
              <w:top w:val="nil"/>
              <w:left w:val="nil"/>
              <w:bottom w:val="single" w:sz="4" w:space="0" w:color="auto"/>
              <w:right w:val="nil"/>
            </w:tcBorders>
            <w:shd w:val="clear" w:color="auto" w:fill="auto"/>
            <w:noWrap/>
            <w:vAlign w:val="bottom"/>
            <w:hideMark/>
            <w:tcPrChange w:id="1355"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172F48BB" w14:textId="79264B56"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Non-food expenditure</w:t>
            </w:r>
          </w:p>
        </w:tc>
        <w:tc>
          <w:tcPr>
            <w:tcW w:w="1161" w:type="dxa"/>
            <w:gridSpan w:val="2"/>
            <w:tcBorders>
              <w:top w:val="nil"/>
              <w:left w:val="nil"/>
              <w:bottom w:val="single" w:sz="4" w:space="0" w:color="auto"/>
              <w:right w:val="nil"/>
            </w:tcBorders>
            <w:shd w:val="clear" w:color="auto" w:fill="auto"/>
            <w:noWrap/>
            <w:vAlign w:val="bottom"/>
            <w:hideMark/>
            <w:tcPrChange w:id="135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C05FC1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129.05</w:t>
            </w:r>
          </w:p>
        </w:tc>
        <w:tc>
          <w:tcPr>
            <w:tcW w:w="1160" w:type="dxa"/>
            <w:gridSpan w:val="2"/>
            <w:tcBorders>
              <w:top w:val="nil"/>
              <w:left w:val="nil"/>
              <w:bottom w:val="single" w:sz="4" w:space="0" w:color="auto"/>
              <w:right w:val="nil"/>
            </w:tcBorders>
            <w:shd w:val="clear" w:color="auto" w:fill="auto"/>
            <w:noWrap/>
            <w:vAlign w:val="bottom"/>
            <w:hideMark/>
            <w:tcPrChange w:id="135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CA49CC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231.86</w:t>
            </w:r>
          </w:p>
        </w:tc>
        <w:tc>
          <w:tcPr>
            <w:tcW w:w="1161" w:type="dxa"/>
            <w:gridSpan w:val="2"/>
            <w:tcBorders>
              <w:top w:val="nil"/>
              <w:left w:val="nil"/>
              <w:bottom w:val="single" w:sz="4" w:space="0" w:color="auto"/>
              <w:right w:val="nil"/>
            </w:tcBorders>
            <w:shd w:val="clear" w:color="auto" w:fill="auto"/>
            <w:noWrap/>
            <w:vAlign w:val="bottom"/>
            <w:hideMark/>
            <w:tcPrChange w:id="135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21F4E6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122.77</w:t>
            </w:r>
          </w:p>
        </w:tc>
        <w:tc>
          <w:tcPr>
            <w:tcW w:w="1161" w:type="dxa"/>
            <w:gridSpan w:val="2"/>
            <w:tcBorders>
              <w:top w:val="nil"/>
              <w:left w:val="nil"/>
              <w:bottom w:val="single" w:sz="4" w:space="0" w:color="auto"/>
              <w:right w:val="nil"/>
            </w:tcBorders>
            <w:shd w:val="clear" w:color="auto" w:fill="auto"/>
            <w:noWrap/>
            <w:vAlign w:val="bottom"/>
            <w:hideMark/>
            <w:tcPrChange w:id="135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60F32D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243.21</w:t>
            </w:r>
          </w:p>
        </w:tc>
        <w:tc>
          <w:tcPr>
            <w:tcW w:w="1160" w:type="dxa"/>
            <w:gridSpan w:val="2"/>
            <w:tcBorders>
              <w:top w:val="nil"/>
              <w:left w:val="nil"/>
              <w:bottom w:val="single" w:sz="4" w:space="0" w:color="auto"/>
              <w:right w:val="nil"/>
            </w:tcBorders>
            <w:shd w:val="clear" w:color="auto" w:fill="auto"/>
            <w:noWrap/>
            <w:vAlign w:val="bottom"/>
            <w:hideMark/>
            <w:tcPrChange w:id="136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01E13C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181.64</w:t>
            </w:r>
          </w:p>
        </w:tc>
        <w:tc>
          <w:tcPr>
            <w:tcW w:w="1160" w:type="dxa"/>
            <w:gridSpan w:val="2"/>
            <w:tcBorders>
              <w:top w:val="nil"/>
              <w:left w:val="nil"/>
              <w:bottom w:val="single" w:sz="4" w:space="0" w:color="auto"/>
              <w:right w:val="nil"/>
            </w:tcBorders>
            <w:shd w:val="clear" w:color="auto" w:fill="auto"/>
            <w:noWrap/>
            <w:vAlign w:val="bottom"/>
            <w:hideMark/>
            <w:tcPrChange w:id="136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CE9C9F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474.18</w:t>
            </w:r>
          </w:p>
        </w:tc>
        <w:tc>
          <w:tcPr>
            <w:tcW w:w="1161" w:type="dxa"/>
            <w:gridSpan w:val="2"/>
            <w:tcBorders>
              <w:top w:val="nil"/>
              <w:left w:val="nil"/>
              <w:bottom w:val="single" w:sz="4" w:space="0" w:color="auto"/>
              <w:right w:val="nil"/>
            </w:tcBorders>
            <w:shd w:val="clear" w:color="auto" w:fill="auto"/>
            <w:noWrap/>
            <w:vAlign w:val="bottom"/>
            <w:hideMark/>
            <w:tcPrChange w:id="1362" w:author="Linderhof, Vincent" w:date="2016-03-06T15:36:00Z">
              <w:tcPr>
                <w:tcW w:w="966" w:type="dxa"/>
                <w:gridSpan w:val="2"/>
                <w:tcBorders>
                  <w:top w:val="nil"/>
                  <w:left w:val="nil"/>
                  <w:bottom w:val="nil"/>
                  <w:right w:val="nil"/>
                </w:tcBorders>
                <w:shd w:val="clear" w:color="auto" w:fill="auto"/>
                <w:noWrap/>
                <w:vAlign w:val="bottom"/>
                <w:hideMark/>
              </w:tcPr>
            </w:tcPrChange>
          </w:tcPr>
          <w:p w14:paraId="0FF6725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238.55</w:t>
            </w:r>
          </w:p>
        </w:tc>
        <w:tc>
          <w:tcPr>
            <w:tcW w:w="1161" w:type="dxa"/>
            <w:gridSpan w:val="2"/>
            <w:tcBorders>
              <w:top w:val="nil"/>
              <w:left w:val="nil"/>
              <w:bottom w:val="single" w:sz="4" w:space="0" w:color="auto"/>
              <w:right w:val="nil"/>
            </w:tcBorders>
            <w:shd w:val="clear" w:color="auto" w:fill="auto"/>
            <w:noWrap/>
            <w:vAlign w:val="bottom"/>
            <w:hideMark/>
            <w:tcPrChange w:id="136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C8DF48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1002.71</w:t>
            </w:r>
          </w:p>
        </w:tc>
      </w:tr>
      <w:tr w:rsidR="0092575F" w:rsidRPr="0092575F" w14:paraId="1CDBF434" w14:textId="77777777" w:rsidTr="0092575F">
        <w:tblPrEx>
          <w:tblPrExChange w:id="1364" w:author="Linderhof, Vincent" w:date="2016-03-06T15:36:00Z">
            <w:tblPrEx>
              <w:tblW w:w="14081" w:type="dxa"/>
            </w:tblPrEx>
          </w:tblPrExChange>
        </w:tblPrEx>
        <w:trPr>
          <w:trHeight w:val="300"/>
          <w:ins w:id="1365" w:author="Linderhof, Vincent" w:date="2016-03-06T15:36:00Z"/>
          <w:trPrChange w:id="1366" w:author="Linderhof, Vincent" w:date="2016-03-06T15:36:00Z">
            <w:trPr>
              <w:trHeight w:val="300"/>
            </w:trPr>
          </w:trPrChange>
        </w:trPr>
        <w:tc>
          <w:tcPr>
            <w:tcW w:w="4796" w:type="dxa"/>
            <w:tcBorders>
              <w:top w:val="single" w:sz="4" w:space="0" w:color="auto"/>
              <w:left w:val="nil"/>
              <w:bottom w:val="nil"/>
              <w:right w:val="nil"/>
            </w:tcBorders>
            <w:shd w:val="clear" w:color="auto" w:fill="auto"/>
            <w:noWrap/>
            <w:vAlign w:val="bottom"/>
            <w:tcPrChange w:id="1367" w:author="Linderhof, Vincent" w:date="2016-03-06T15:36:00Z">
              <w:tcPr>
                <w:tcW w:w="4796" w:type="dxa"/>
                <w:tcBorders>
                  <w:top w:val="nil"/>
                  <w:left w:val="nil"/>
                  <w:bottom w:val="nil"/>
                  <w:right w:val="nil"/>
                </w:tcBorders>
                <w:shd w:val="clear" w:color="auto" w:fill="auto"/>
                <w:noWrap/>
                <w:vAlign w:val="bottom"/>
              </w:tcPr>
            </w:tcPrChange>
          </w:tcPr>
          <w:p w14:paraId="49D057BE" w14:textId="3D34346D" w:rsidR="0092575F" w:rsidRPr="0092575F" w:rsidRDefault="0092575F" w:rsidP="00E05337">
            <w:pPr>
              <w:suppressAutoHyphens w:val="0"/>
              <w:spacing w:after="0"/>
              <w:rPr>
                <w:ins w:id="1368" w:author="Linderhof, Vincent" w:date="2016-03-06T15:36:00Z"/>
                <w:rFonts w:ascii="Times New Roman" w:eastAsia="Times New Roman" w:hAnsi="Times New Roman"/>
                <w:i/>
                <w:color w:val="000000"/>
                <w:sz w:val="24"/>
                <w:szCs w:val="24"/>
                <w:lang w:eastAsia="en-GB"/>
                <w:rPrChange w:id="1369" w:author="Linderhof, Vincent" w:date="2016-03-06T15:38:00Z">
                  <w:rPr>
                    <w:ins w:id="1370" w:author="Linderhof, Vincent" w:date="2016-03-06T15:36:00Z"/>
                    <w:rFonts w:ascii="Times New Roman" w:eastAsia="Times New Roman" w:hAnsi="Times New Roman"/>
                    <w:color w:val="000000"/>
                    <w:sz w:val="24"/>
                    <w:szCs w:val="24"/>
                    <w:lang w:eastAsia="en-GB"/>
                  </w:rPr>
                </w:rPrChange>
              </w:rPr>
            </w:pPr>
            <w:ins w:id="1371" w:author="Linderhof, Vincent" w:date="2016-03-06T15:38:00Z">
              <w:r w:rsidRPr="0092575F">
                <w:rPr>
                  <w:rFonts w:ascii="Times New Roman" w:eastAsia="Times New Roman" w:hAnsi="Times New Roman"/>
                  <w:i/>
                  <w:color w:val="000000"/>
                  <w:sz w:val="24"/>
                  <w:szCs w:val="24"/>
                  <w:lang w:eastAsia="en-GB"/>
                  <w:rPrChange w:id="1372" w:author="Linderhof, Vincent" w:date="2016-03-06T15:38:00Z">
                    <w:rPr>
                      <w:rFonts w:ascii="Times New Roman" w:eastAsia="Times New Roman" w:hAnsi="Times New Roman"/>
                      <w:color w:val="000000"/>
                      <w:sz w:val="24"/>
                      <w:szCs w:val="24"/>
                      <w:lang w:eastAsia="en-GB"/>
                    </w:rPr>
                  </w:rPrChange>
                </w:rPr>
                <w:t>Income sources</w:t>
              </w:r>
            </w:ins>
          </w:p>
        </w:tc>
        <w:tc>
          <w:tcPr>
            <w:tcW w:w="1161" w:type="dxa"/>
            <w:gridSpan w:val="2"/>
            <w:tcBorders>
              <w:top w:val="single" w:sz="4" w:space="0" w:color="auto"/>
              <w:left w:val="nil"/>
              <w:bottom w:val="nil"/>
              <w:right w:val="nil"/>
            </w:tcBorders>
            <w:shd w:val="clear" w:color="auto" w:fill="auto"/>
            <w:noWrap/>
            <w:vAlign w:val="bottom"/>
            <w:tcPrChange w:id="1373" w:author="Linderhof, Vincent" w:date="2016-03-06T15:36:00Z">
              <w:tcPr>
                <w:tcW w:w="1161" w:type="dxa"/>
                <w:gridSpan w:val="4"/>
                <w:tcBorders>
                  <w:top w:val="nil"/>
                  <w:left w:val="nil"/>
                  <w:bottom w:val="nil"/>
                  <w:right w:val="nil"/>
                </w:tcBorders>
                <w:shd w:val="clear" w:color="auto" w:fill="auto"/>
                <w:noWrap/>
                <w:vAlign w:val="bottom"/>
              </w:tcPr>
            </w:tcPrChange>
          </w:tcPr>
          <w:p w14:paraId="58C30311" w14:textId="77777777" w:rsidR="0092575F" w:rsidRPr="0092575F" w:rsidRDefault="0092575F" w:rsidP="00E05337">
            <w:pPr>
              <w:suppressAutoHyphens w:val="0"/>
              <w:spacing w:after="0"/>
              <w:jc w:val="right"/>
              <w:rPr>
                <w:ins w:id="1374" w:author="Linderhof, Vincent" w:date="2016-03-06T15:36:00Z"/>
                <w:rFonts w:ascii="Times New Roman" w:eastAsia="Times New Roman" w:hAnsi="Times New Roman"/>
                <w:i/>
                <w:color w:val="000000"/>
                <w:sz w:val="24"/>
                <w:szCs w:val="24"/>
                <w:lang w:eastAsia="en-GB"/>
                <w:rPrChange w:id="1375" w:author="Linderhof, Vincent" w:date="2016-03-06T15:38:00Z">
                  <w:rPr>
                    <w:ins w:id="1376" w:author="Linderhof, Vincent" w:date="2016-03-06T15:36: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377" w:author="Linderhof, Vincent" w:date="2016-03-06T15:36:00Z">
              <w:tcPr>
                <w:tcW w:w="1160" w:type="dxa"/>
                <w:gridSpan w:val="5"/>
                <w:tcBorders>
                  <w:top w:val="nil"/>
                  <w:left w:val="nil"/>
                  <w:bottom w:val="nil"/>
                  <w:right w:val="nil"/>
                </w:tcBorders>
                <w:shd w:val="clear" w:color="auto" w:fill="auto"/>
                <w:noWrap/>
                <w:vAlign w:val="bottom"/>
              </w:tcPr>
            </w:tcPrChange>
          </w:tcPr>
          <w:p w14:paraId="4C59845B" w14:textId="77777777" w:rsidR="0092575F" w:rsidRPr="0092575F" w:rsidRDefault="0092575F" w:rsidP="00E05337">
            <w:pPr>
              <w:suppressAutoHyphens w:val="0"/>
              <w:spacing w:after="0"/>
              <w:jc w:val="right"/>
              <w:rPr>
                <w:ins w:id="1378" w:author="Linderhof, Vincent" w:date="2016-03-06T15:36:00Z"/>
                <w:rFonts w:ascii="Times New Roman" w:eastAsia="Times New Roman" w:hAnsi="Times New Roman"/>
                <w:i/>
                <w:color w:val="000000"/>
                <w:sz w:val="24"/>
                <w:szCs w:val="24"/>
                <w:lang w:eastAsia="en-GB"/>
                <w:rPrChange w:id="1379" w:author="Linderhof, Vincent" w:date="2016-03-06T15:38:00Z">
                  <w:rPr>
                    <w:ins w:id="1380" w:author="Linderhof, Vincent" w:date="2016-03-06T15:36: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381" w:author="Linderhof, Vincent" w:date="2016-03-06T15:36:00Z">
              <w:tcPr>
                <w:tcW w:w="1161" w:type="dxa"/>
                <w:gridSpan w:val="5"/>
                <w:tcBorders>
                  <w:top w:val="nil"/>
                  <w:left w:val="nil"/>
                  <w:bottom w:val="nil"/>
                  <w:right w:val="nil"/>
                </w:tcBorders>
                <w:shd w:val="clear" w:color="auto" w:fill="auto"/>
                <w:noWrap/>
                <w:vAlign w:val="bottom"/>
              </w:tcPr>
            </w:tcPrChange>
          </w:tcPr>
          <w:p w14:paraId="21378774" w14:textId="77777777" w:rsidR="0092575F" w:rsidRPr="0092575F" w:rsidRDefault="0092575F" w:rsidP="00E05337">
            <w:pPr>
              <w:suppressAutoHyphens w:val="0"/>
              <w:spacing w:after="0"/>
              <w:jc w:val="right"/>
              <w:rPr>
                <w:ins w:id="1382" w:author="Linderhof, Vincent" w:date="2016-03-06T15:36:00Z"/>
                <w:rFonts w:ascii="Times New Roman" w:eastAsia="Times New Roman" w:hAnsi="Times New Roman"/>
                <w:i/>
                <w:color w:val="000000"/>
                <w:sz w:val="24"/>
                <w:szCs w:val="24"/>
                <w:lang w:eastAsia="en-GB"/>
                <w:rPrChange w:id="1383" w:author="Linderhof, Vincent" w:date="2016-03-06T15:38:00Z">
                  <w:rPr>
                    <w:ins w:id="1384" w:author="Linderhof, Vincent" w:date="2016-03-06T15:36: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385" w:author="Linderhof, Vincent" w:date="2016-03-06T15:36:00Z">
              <w:tcPr>
                <w:tcW w:w="1161" w:type="dxa"/>
                <w:gridSpan w:val="5"/>
                <w:tcBorders>
                  <w:top w:val="nil"/>
                  <w:left w:val="nil"/>
                  <w:bottom w:val="nil"/>
                  <w:right w:val="nil"/>
                </w:tcBorders>
                <w:shd w:val="clear" w:color="auto" w:fill="auto"/>
                <w:noWrap/>
                <w:vAlign w:val="bottom"/>
              </w:tcPr>
            </w:tcPrChange>
          </w:tcPr>
          <w:p w14:paraId="6A54324C" w14:textId="77777777" w:rsidR="0092575F" w:rsidRPr="0092575F" w:rsidRDefault="0092575F" w:rsidP="00E05337">
            <w:pPr>
              <w:suppressAutoHyphens w:val="0"/>
              <w:spacing w:after="0"/>
              <w:jc w:val="right"/>
              <w:rPr>
                <w:ins w:id="1386" w:author="Linderhof, Vincent" w:date="2016-03-06T15:36:00Z"/>
                <w:rFonts w:ascii="Times New Roman" w:eastAsia="Times New Roman" w:hAnsi="Times New Roman"/>
                <w:i/>
                <w:color w:val="000000"/>
                <w:sz w:val="24"/>
                <w:szCs w:val="24"/>
                <w:lang w:eastAsia="en-GB"/>
                <w:rPrChange w:id="1387" w:author="Linderhof, Vincent" w:date="2016-03-06T15:38:00Z">
                  <w:rPr>
                    <w:ins w:id="1388" w:author="Linderhof, Vincent" w:date="2016-03-06T15:36: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389" w:author="Linderhof, Vincent" w:date="2016-03-06T15:36:00Z">
              <w:tcPr>
                <w:tcW w:w="1160" w:type="dxa"/>
                <w:gridSpan w:val="5"/>
                <w:tcBorders>
                  <w:top w:val="nil"/>
                  <w:left w:val="nil"/>
                  <w:bottom w:val="nil"/>
                  <w:right w:val="nil"/>
                </w:tcBorders>
                <w:shd w:val="clear" w:color="auto" w:fill="auto"/>
                <w:noWrap/>
                <w:vAlign w:val="bottom"/>
              </w:tcPr>
            </w:tcPrChange>
          </w:tcPr>
          <w:p w14:paraId="3B1A808D" w14:textId="77777777" w:rsidR="0092575F" w:rsidRPr="0092575F" w:rsidRDefault="0092575F" w:rsidP="00E05337">
            <w:pPr>
              <w:suppressAutoHyphens w:val="0"/>
              <w:spacing w:after="0"/>
              <w:jc w:val="right"/>
              <w:rPr>
                <w:ins w:id="1390" w:author="Linderhof, Vincent" w:date="2016-03-06T15:36:00Z"/>
                <w:rFonts w:ascii="Times New Roman" w:eastAsia="Times New Roman" w:hAnsi="Times New Roman"/>
                <w:i/>
                <w:color w:val="000000"/>
                <w:sz w:val="24"/>
                <w:szCs w:val="24"/>
                <w:lang w:eastAsia="en-GB"/>
                <w:rPrChange w:id="1391" w:author="Linderhof, Vincent" w:date="2016-03-06T15:38:00Z">
                  <w:rPr>
                    <w:ins w:id="1392" w:author="Linderhof, Vincent" w:date="2016-03-06T15:36: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393" w:author="Linderhof, Vincent" w:date="2016-03-06T15:36:00Z">
              <w:tcPr>
                <w:tcW w:w="1160" w:type="dxa"/>
                <w:gridSpan w:val="6"/>
                <w:tcBorders>
                  <w:top w:val="nil"/>
                  <w:left w:val="nil"/>
                  <w:bottom w:val="nil"/>
                  <w:right w:val="nil"/>
                </w:tcBorders>
                <w:shd w:val="clear" w:color="auto" w:fill="auto"/>
                <w:noWrap/>
                <w:vAlign w:val="bottom"/>
              </w:tcPr>
            </w:tcPrChange>
          </w:tcPr>
          <w:p w14:paraId="02C26D21" w14:textId="77777777" w:rsidR="0092575F" w:rsidRPr="0092575F" w:rsidRDefault="0092575F" w:rsidP="00E05337">
            <w:pPr>
              <w:suppressAutoHyphens w:val="0"/>
              <w:spacing w:after="0"/>
              <w:jc w:val="right"/>
              <w:rPr>
                <w:ins w:id="1394" w:author="Linderhof, Vincent" w:date="2016-03-06T15:36:00Z"/>
                <w:rFonts w:ascii="Times New Roman" w:eastAsia="Times New Roman" w:hAnsi="Times New Roman"/>
                <w:i/>
                <w:color w:val="000000"/>
                <w:sz w:val="24"/>
                <w:szCs w:val="24"/>
                <w:lang w:eastAsia="en-GB"/>
                <w:rPrChange w:id="1395" w:author="Linderhof, Vincent" w:date="2016-03-06T15:38:00Z">
                  <w:rPr>
                    <w:ins w:id="1396" w:author="Linderhof, Vincent" w:date="2016-03-06T15:36: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397" w:author="Linderhof, Vincent" w:date="2016-03-06T15:36:00Z">
              <w:tcPr>
                <w:tcW w:w="1161" w:type="dxa"/>
                <w:gridSpan w:val="6"/>
                <w:tcBorders>
                  <w:top w:val="nil"/>
                  <w:left w:val="nil"/>
                  <w:bottom w:val="nil"/>
                  <w:right w:val="nil"/>
                </w:tcBorders>
                <w:shd w:val="clear" w:color="auto" w:fill="auto"/>
                <w:noWrap/>
                <w:vAlign w:val="bottom"/>
              </w:tcPr>
            </w:tcPrChange>
          </w:tcPr>
          <w:p w14:paraId="77E13E89" w14:textId="77777777" w:rsidR="0092575F" w:rsidRPr="0092575F" w:rsidRDefault="0092575F" w:rsidP="00E05337">
            <w:pPr>
              <w:suppressAutoHyphens w:val="0"/>
              <w:spacing w:after="0"/>
              <w:jc w:val="right"/>
              <w:rPr>
                <w:ins w:id="1398" w:author="Linderhof, Vincent" w:date="2016-03-06T15:36:00Z"/>
                <w:rFonts w:ascii="Times New Roman" w:eastAsia="Times New Roman" w:hAnsi="Times New Roman"/>
                <w:i/>
                <w:color w:val="000000"/>
                <w:sz w:val="24"/>
                <w:szCs w:val="24"/>
                <w:lang w:eastAsia="en-GB"/>
                <w:rPrChange w:id="1399" w:author="Linderhof, Vincent" w:date="2016-03-06T15:38:00Z">
                  <w:rPr>
                    <w:ins w:id="1400" w:author="Linderhof, Vincent" w:date="2016-03-06T15:36: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401" w:author="Linderhof, Vincent" w:date="2016-03-06T15:36:00Z">
              <w:tcPr>
                <w:tcW w:w="1161" w:type="dxa"/>
                <w:gridSpan w:val="5"/>
                <w:tcBorders>
                  <w:top w:val="nil"/>
                  <w:left w:val="nil"/>
                  <w:bottom w:val="nil"/>
                  <w:right w:val="nil"/>
                </w:tcBorders>
                <w:shd w:val="clear" w:color="auto" w:fill="auto"/>
                <w:noWrap/>
                <w:vAlign w:val="bottom"/>
              </w:tcPr>
            </w:tcPrChange>
          </w:tcPr>
          <w:p w14:paraId="17290CC7" w14:textId="77777777" w:rsidR="0092575F" w:rsidRPr="0092575F" w:rsidRDefault="0092575F" w:rsidP="00E05337">
            <w:pPr>
              <w:suppressAutoHyphens w:val="0"/>
              <w:spacing w:after="0"/>
              <w:jc w:val="right"/>
              <w:rPr>
                <w:ins w:id="1402" w:author="Linderhof, Vincent" w:date="2016-03-06T15:36:00Z"/>
                <w:rFonts w:ascii="Times New Roman" w:eastAsia="Times New Roman" w:hAnsi="Times New Roman"/>
                <w:i/>
                <w:color w:val="000000"/>
                <w:sz w:val="24"/>
                <w:szCs w:val="24"/>
                <w:lang w:eastAsia="en-GB"/>
                <w:rPrChange w:id="1403" w:author="Linderhof, Vincent" w:date="2016-03-06T15:38:00Z">
                  <w:rPr>
                    <w:ins w:id="1404" w:author="Linderhof, Vincent" w:date="2016-03-06T15:36:00Z"/>
                    <w:rFonts w:ascii="Times New Roman" w:eastAsia="Times New Roman" w:hAnsi="Times New Roman"/>
                    <w:color w:val="000000"/>
                    <w:sz w:val="24"/>
                    <w:szCs w:val="24"/>
                    <w:lang w:eastAsia="en-GB"/>
                  </w:rPr>
                </w:rPrChange>
              </w:rPr>
            </w:pPr>
          </w:p>
        </w:tc>
      </w:tr>
      <w:tr w:rsidR="0092575F" w:rsidRPr="00A0183E" w14:paraId="3FE65D0A" w14:textId="77777777" w:rsidTr="0092575F">
        <w:trPr>
          <w:trHeight w:val="300"/>
          <w:trPrChange w:id="1405"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406"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0E5FED90"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Incomes</w:t>
            </w:r>
          </w:p>
        </w:tc>
        <w:tc>
          <w:tcPr>
            <w:tcW w:w="1161" w:type="dxa"/>
            <w:gridSpan w:val="2"/>
            <w:tcBorders>
              <w:top w:val="nil"/>
              <w:left w:val="nil"/>
              <w:bottom w:val="nil"/>
              <w:right w:val="nil"/>
            </w:tcBorders>
            <w:shd w:val="clear" w:color="auto" w:fill="auto"/>
            <w:noWrap/>
            <w:vAlign w:val="bottom"/>
            <w:hideMark/>
            <w:tcPrChange w:id="140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129731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1474.03</w:t>
            </w:r>
          </w:p>
        </w:tc>
        <w:tc>
          <w:tcPr>
            <w:tcW w:w="1160" w:type="dxa"/>
            <w:gridSpan w:val="2"/>
            <w:tcBorders>
              <w:top w:val="nil"/>
              <w:left w:val="nil"/>
              <w:bottom w:val="nil"/>
              <w:right w:val="nil"/>
            </w:tcBorders>
            <w:shd w:val="clear" w:color="auto" w:fill="auto"/>
            <w:noWrap/>
            <w:vAlign w:val="bottom"/>
            <w:hideMark/>
            <w:tcPrChange w:id="140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E30577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4591.61</w:t>
            </w:r>
          </w:p>
        </w:tc>
        <w:tc>
          <w:tcPr>
            <w:tcW w:w="1161" w:type="dxa"/>
            <w:gridSpan w:val="2"/>
            <w:tcBorders>
              <w:top w:val="nil"/>
              <w:left w:val="nil"/>
              <w:bottom w:val="nil"/>
              <w:right w:val="nil"/>
            </w:tcBorders>
            <w:shd w:val="clear" w:color="auto" w:fill="auto"/>
            <w:noWrap/>
            <w:vAlign w:val="bottom"/>
            <w:hideMark/>
            <w:tcPrChange w:id="140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F999AC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1546.88</w:t>
            </w:r>
          </w:p>
        </w:tc>
        <w:tc>
          <w:tcPr>
            <w:tcW w:w="1161" w:type="dxa"/>
            <w:gridSpan w:val="2"/>
            <w:tcBorders>
              <w:top w:val="nil"/>
              <w:left w:val="nil"/>
              <w:bottom w:val="nil"/>
              <w:right w:val="nil"/>
            </w:tcBorders>
            <w:shd w:val="clear" w:color="auto" w:fill="auto"/>
            <w:noWrap/>
            <w:vAlign w:val="bottom"/>
            <w:hideMark/>
            <w:tcPrChange w:id="141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2D4611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3272.15</w:t>
            </w:r>
          </w:p>
        </w:tc>
        <w:tc>
          <w:tcPr>
            <w:tcW w:w="1160" w:type="dxa"/>
            <w:gridSpan w:val="2"/>
            <w:tcBorders>
              <w:top w:val="nil"/>
              <w:left w:val="nil"/>
              <w:bottom w:val="nil"/>
              <w:right w:val="nil"/>
            </w:tcBorders>
            <w:shd w:val="clear" w:color="auto" w:fill="auto"/>
            <w:noWrap/>
            <w:vAlign w:val="bottom"/>
            <w:hideMark/>
            <w:tcPrChange w:id="141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89DBF8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1720.66</w:t>
            </w:r>
          </w:p>
        </w:tc>
        <w:tc>
          <w:tcPr>
            <w:tcW w:w="1160" w:type="dxa"/>
            <w:gridSpan w:val="2"/>
            <w:tcBorders>
              <w:top w:val="nil"/>
              <w:left w:val="nil"/>
              <w:bottom w:val="nil"/>
              <w:right w:val="nil"/>
            </w:tcBorders>
            <w:shd w:val="clear" w:color="auto" w:fill="auto"/>
            <w:noWrap/>
            <w:vAlign w:val="bottom"/>
            <w:hideMark/>
            <w:tcPrChange w:id="141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6C9171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5025.95</w:t>
            </w:r>
          </w:p>
        </w:tc>
        <w:tc>
          <w:tcPr>
            <w:tcW w:w="1161" w:type="dxa"/>
            <w:gridSpan w:val="2"/>
            <w:tcBorders>
              <w:top w:val="nil"/>
              <w:left w:val="nil"/>
              <w:bottom w:val="nil"/>
              <w:right w:val="nil"/>
            </w:tcBorders>
            <w:shd w:val="clear" w:color="auto" w:fill="auto"/>
            <w:noWrap/>
            <w:vAlign w:val="bottom"/>
            <w:hideMark/>
            <w:tcPrChange w:id="1413" w:author="Linderhof, Vincent" w:date="2016-03-06T15:36:00Z">
              <w:tcPr>
                <w:tcW w:w="966" w:type="dxa"/>
                <w:gridSpan w:val="2"/>
                <w:tcBorders>
                  <w:top w:val="nil"/>
                  <w:left w:val="nil"/>
                  <w:bottom w:val="nil"/>
                  <w:right w:val="nil"/>
                </w:tcBorders>
                <w:shd w:val="clear" w:color="auto" w:fill="auto"/>
                <w:noWrap/>
                <w:vAlign w:val="bottom"/>
                <w:hideMark/>
              </w:tcPr>
            </w:tcPrChange>
          </w:tcPr>
          <w:p w14:paraId="0B8711D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2426.33</w:t>
            </w:r>
          </w:p>
        </w:tc>
        <w:tc>
          <w:tcPr>
            <w:tcW w:w="1161" w:type="dxa"/>
            <w:gridSpan w:val="2"/>
            <w:tcBorders>
              <w:top w:val="nil"/>
              <w:left w:val="nil"/>
              <w:bottom w:val="nil"/>
              <w:right w:val="nil"/>
            </w:tcBorders>
            <w:shd w:val="clear" w:color="auto" w:fill="auto"/>
            <w:noWrap/>
            <w:vAlign w:val="bottom"/>
            <w:hideMark/>
            <w:tcPrChange w:id="141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7C51C9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10908.34</w:t>
            </w:r>
          </w:p>
        </w:tc>
      </w:tr>
      <w:tr w:rsidR="0092575F" w:rsidRPr="00A0183E" w14:paraId="33FDDACF" w14:textId="77777777" w:rsidTr="0092575F">
        <w:trPr>
          <w:trHeight w:val="300"/>
          <w:trPrChange w:id="1415"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416"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038C2B78" w14:textId="76361BE5" w:rsidR="0092575F" w:rsidRPr="00E05337" w:rsidRDefault="00CB13D0" w:rsidP="00CB13D0">
            <w:pPr>
              <w:suppressAutoHyphens w:val="0"/>
              <w:spacing w:after="0"/>
              <w:rPr>
                <w:rFonts w:ascii="Times New Roman" w:eastAsia="Times New Roman" w:hAnsi="Times New Roman"/>
                <w:color w:val="000000"/>
                <w:sz w:val="24"/>
                <w:szCs w:val="24"/>
                <w:lang w:eastAsia="en-GB"/>
              </w:rPr>
              <w:pPrChange w:id="1417" w:author="Linderhof, Vincent" w:date="2016-03-06T17:34:00Z">
                <w:pPr>
                  <w:suppressAutoHyphens w:val="0"/>
                  <w:spacing w:after="0"/>
                </w:pPr>
              </w:pPrChange>
            </w:pPr>
            <w:ins w:id="1418" w:author="Linderhof, Vincent" w:date="2016-03-06T17:33:00Z">
              <w:r>
                <w:rPr>
                  <w:rFonts w:ascii="Times New Roman" w:eastAsia="Times New Roman" w:hAnsi="Times New Roman"/>
                  <w:color w:val="000000"/>
                  <w:sz w:val="24"/>
                  <w:szCs w:val="24"/>
                  <w:lang w:eastAsia="en-GB"/>
                </w:rPr>
                <w:t xml:space="preserve"># sources </w:t>
              </w:r>
            </w:ins>
            <w:del w:id="1419" w:author="Linderhof, Vincent" w:date="2016-03-06T17:34:00Z">
              <w:r w:rsidR="0092575F" w:rsidRPr="00E05337" w:rsidDel="00CB13D0">
                <w:rPr>
                  <w:rFonts w:ascii="Times New Roman" w:eastAsia="Times New Roman" w:hAnsi="Times New Roman"/>
                  <w:color w:val="000000"/>
                  <w:sz w:val="24"/>
                  <w:szCs w:val="24"/>
                  <w:lang w:eastAsia="en-GB"/>
                </w:rPr>
                <w:delText xml:space="preserve">Number of different </w:delText>
              </w:r>
            </w:del>
            <w:ins w:id="1420" w:author="Linderhof, Vincent" w:date="2016-03-06T17:34:00Z">
              <w:r>
                <w:rPr>
                  <w:rFonts w:ascii="Times New Roman" w:eastAsia="Times New Roman" w:hAnsi="Times New Roman"/>
                  <w:color w:val="000000"/>
                  <w:sz w:val="24"/>
                  <w:szCs w:val="24"/>
                  <w:lang w:eastAsia="en-GB"/>
                </w:rPr>
                <w:t xml:space="preserve">of </w:t>
              </w:r>
            </w:ins>
            <w:r w:rsidR="0092575F" w:rsidRPr="00E05337">
              <w:rPr>
                <w:rFonts w:ascii="Times New Roman" w:eastAsia="Times New Roman" w:hAnsi="Times New Roman"/>
                <w:color w:val="000000"/>
                <w:sz w:val="24"/>
                <w:szCs w:val="24"/>
                <w:lang w:eastAsia="en-GB"/>
              </w:rPr>
              <w:t xml:space="preserve">non-agricultural income </w:t>
            </w:r>
            <w:del w:id="1421" w:author="Linderhof, Vincent" w:date="2016-03-06T17:34:00Z">
              <w:r w:rsidR="0092575F" w:rsidRPr="00E05337" w:rsidDel="00CB13D0">
                <w:rPr>
                  <w:rFonts w:ascii="Times New Roman" w:eastAsia="Times New Roman" w:hAnsi="Times New Roman"/>
                  <w:color w:val="000000"/>
                  <w:sz w:val="24"/>
                  <w:szCs w:val="24"/>
                  <w:lang w:eastAsia="en-GB"/>
                </w:rPr>
                <w:delText>sources</w:delText>
              </w:r>
            </w:del>
          </w:p>
        </w:tc>
        <w:tc>
          <w:tcPr>
            <w:tcW w:w="1161" w:type="dxa"/>
            <w:gridSpan w:val="2"/>
            <w:tcBorders>
              <w:top w:val="nil"/>
              <w:left w:val="nil"/>
              <w:bottom w:val="nil"/>
              <w:right w:val="nil"/>
            </w:tcBorders>
            <w:shd w:val="clear" w:color="auto" w:fill="auto"/>
            <w:noWrap/>
            <w:vAlign w:val="bottom"/>
            <w:hideMark/>
            <w:tcPrChange w:id="142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36C3E1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0.20</w:t>
            </w:r>
          </w:p>
        </w:tc>
        <w:tc>
          <w:tcPr>
            <w:tcW w:w="1160" w:type="dxa"/>
            <w:gridSpan w:val="2"/>
            <w:tcBorders>
              <w:top w:val="nil"/>
              <w:left w:val="nil"/>
              <w:bottom w:val="nil"/>
              <w:right w:val="nil"/>
            </w:tcBorders>
            <w:shd w:val="clear" w:color="auto" w:fill="auto"/>
            <w:noWrap/>
            <w:vAlign w:val="bottom"/>
            <w:hideMark/>
            <w:tcPrChange w:id="142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A9795C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0.49</w:t>
            </w:r>
          </w:p>
        </w:tc>
        <w:tc>
          <w:tcPr>
            <w:tcW w:w="1161" w:type="dxa"/>
            <w:gridSpan w:val="2"/>
            <w:tcBorders>
              <w:top w:val="nil"/>
              <w:left w:val="nil"/>
              <w:bottom w:val="nil"/>
              <w:right w:val="nil"/>
            </w:tcBorders>
            <w:shd w:val="clear" w:color="auto" w:fill="auto"/>
            <w:noWrap/>
            <w:vAlign w:val="bottom"/>
            <w:hideMark/>
            <w:tcPrChange w:id="142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459084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0.25</w:t>
            </w:r>
          </w:p>
        </w:tc>
        <w:tc>
          <w:tcPr>
            <w:tcW w:w="1161" w:type="dxa"/>
            <w:gridSpan w:val="2"/>
            <w:tcBorders>
              <w:top w:val="nil"/>
              <w:left w:val="nil"/>
              <w:bottom w:val="nil"/>
              <w:right w:val="nil"/>
            </w:tcBorders>
            <w:shd w:val="clear" w:color="auto" w:fill="auto"/>
            <w:noWrap/>
            <w:vAlign w:val="bottom"/>
            <w:hideMark/>
            <w:tcPrChange w:id="1425"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6A016C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0.63</w:t>
            </w:r>
          </w:p>
        </w:tc>
        <w:tc>
          <w:tcPr>
            <w:tcW w:w="1160" w:type="dxa"/>
            <w:gridSpan w:val="2"/>
            <w:tcBorders>
              <w:top w:val="nil"/>
              <w:left w:val="nil"/>
              <w:bottom w:val="nil"/>
              <w:right w:val="nil"/>
            </w:tcBorders>
            <w:shd w:val="clear" w:color="auto" w:fill="auto"/>
            <w:noWrap/>
            <w:vAlign w:val="bottom"/>
            <w:hideMark/>
            <w:tcPrChange w:id="142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69617C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w:t>
            </w:r>
          </w:p>
        </w:tc>
        <w:tc>
          <w:tcPr>
            <w:tcW w:w="1160" w:type="dxa"/>
            <w:gridSpan w:val="2"/>
            <w:tcBorders>
              <w:top w:val="nil"/>
              <w:left w:val="nil"/>
              <w:bottom w:val="nil"/>
              <w:right w:val="nil"/>
            </w:tcBorders>
            <w:shd w:val="clear" w:color="auto" w:fill="auto"/>
            <w:noWrap/>
            <w:vAlign w:val="bottom"/>
            <w:hideMark/>
            <w:tcPrChange w:id="142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71BC89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0.55</w:t>
            </w:r>
          </w:p>
        </w:tc>
        <w:tc>
          <w:tcPr>
            <w:tcW w:w="1161" w:type="dxa"/>
            <w:gridSpan w:val="2"/>
            <w:tcBorders>
              <w:top w:val="nil"/>
              <w:left w:val="nil"/>
              <w:bottom w:val="nil"/>
              <w:right w:val="nil"/>
            </w:tcBorders>
            <w:shd w:val="clear" w:color="auto" w:fill="auto"/>
            <w:noWrap/>
            <w:vAlign w:val="bottom"/>
            <w:hideMark/>
            <w:tcPrChange w:id="1428" w:author="Linderhof, Vincent" w:date="2016-03-06T15:36:00Z">
              <w:tcPr>
                <w:tcW w:w="966" w:type="dxa"/>
                <w:gridSpan w:val="2"/>
                <w:tcBorders>
                  <w:top w:val="nil"/>
                  <w:left w:val="nil"/>
                  <w:bottom w:val="nil"/>
                  <w:right w:val="nil"/>
                </w:tcBorders>
                <w:shd w:val="clear" w:color="auto" w:fill="auto"/>
                <w:noWrap/>
                <w:vAlign w:val="bottom"/>
                <w:hideMark/>
              </w:tcPr>
            </w:tcPrChange>
          </w:tcPr>
          <w:p w14:paraId="2FEB671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0.27</w:t>
            </w:r>
          </w:p>
        </w:tc>
        <w:tc>
          <w:tcPr>
            <w:tcW w:w="1161" w:type="dxa"/>
            <w:gridSpan w:val="2"/>
            <w:tcBorders>
              <w:top w:val="nil"/>
              <w:left w:val="nil"/>
              <w:bottom w:val="nil"/>
              <w:right w:val="nil"/>
            </w:tcBorders>
            <w:shd w:val="clear" w:color="auto" w:fill="auto"/>
            <w:noWrap/>
            <w:vAlign w:val="bottom"/>
            <w:hideMark/>
            <w:tcPrChange w:id="142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4DF424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0.58</w:t>
            </w:r>
          </w:p>
        </w:tc>
      </w:tr>
      <w:tr w:rsidR="0092575F" w:rsidRPr="00A0183E" w:rsidDel="0092575F" w14:paraId="0138DA52" w14:textId="17BB571D" w:rsidTr="0092575F">
        <w:trPr>
          <w:trHeight w:val="300"/>
          <w:trPrChange w:id="1430"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431"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369AED07" w14:textId="20A2E9D1" w:rsidR="0092575F" w:rsidRPr="00E05337" w:rsidDel="0092575F" w:rsidRDefault="0092575F" w:rsidP="00E05337">
            <w:pPr>
              <w:suppressAutoHyphens w:val="0"/>
              <w:spacing w:after="0"/>
              <w:rPr>
                <w:moveFrom w:id="1432" w:author="Linderhof, Vincent" w:date="2016-03-06T15:35:00Z"/>
                <w:rFonts w:ascii="Times New Roman" w:eastAsia="Times New Roman" w:hAnsi="Times New Roman"/>
                <w:color w:val="000000"/>
                <w:sz w:val="24"/>
                <w:szCs w:val="24"/>
                <w:lang w:eastAsia="en-GB"/>
              </w:rPr>
            </w:pPr>
            <w:moveFromRangeStart w:id="1433" w:author="Linderhof, Vincent" w:date="2016-03-06T15:35:00Z" w:name="move445041833"/>
            <w:moveFrom w:id="1434" w:author="Linderhof, Vincent" w:date="2016-03-06T15:35:00Z">
              <w:r w:rsidRPr="00E05337" w:rsidDel="0092575F">
                <w:rPr>
                  <w:rFonts w:ascii="Times New Roman" w:eastAsia="Times New Roman" w:hAnsi="Times New Roman"/>
                  <w:color w:val="000000"/>
                  <w:sz w:val="24"/>
                  <w:szCs w:val="24"/>
                  <w:lang w:eastAsia="en-GB"/>
                </w:rPr>
                <w:t>Proportion of food consumed in previous</w:t>
              </w:r>
            </w:moveFrom>
          </w:p>
          <w:p w14:paraId="2CC00234" w14:textId="24F0CAD9" w:rsidR="0092575F" w:rsidRPr="00E05337" w:rsidDel="0092575F" w:rsidRDefault="0092575F" w:rsidP="00E05337">
            <w:pPr>
              <w:suppressAutoHyphens w:val="0"/>
              <w:spacing w:after="0"/>
              <w:rPr>
                <w:moveFrom w:id="1435" w:author="Linderhof, Vincent" w:date="2016-03-06T15:35:00Z"/>
                <w:rFonts w:ascii="Times New Roman" w:eastAsia="Times New Roman" w:hAnsi="Times New Roman"/>
                <w:color w:val="000000"/>
                <w:sz w:val="24"/>
                <w:szCs w:val="24"/>
                <w:lang w:eastAsia="en-GB"/>
              </w:rPr>
            </w:pPr>
            <w:moveFrom w:id="1436" w:author="Linderhof, Vincent" w:date="2016-03-06T15:35:00Z">
              <w:r w:rsidRPr="00E05337" w:rsidDel="0092575F">
                <w:rPr>
                  <w:rFonts w:ascii="Times New Roman" w:eastAsia="Times New Roman" w:hAnsi="Times New Roman"/>
                  <w:color w:val="000000"/>
                  <w:sz w:val="24"/>
                  <w:szCs w:val="24"/>
                  <w:lang w:eastAsia="en-GB"/>
                </w:rPr>
                <w:t>One week from households own production</w:t>
              </w:r>
            </w:moveFrom>
          </w:p>
        </w:tc>
        <w:tc>
          <w:tcPr>
            <w:tcW w:w="1161" w:type="dxa"/>
            <w:gridSpan w:val="2"/>
            <w:tcBorders>
              <w:top w:val="nil"/>
              <w:left w:val="nil"/>
              <w:bottom w:val="nil"/>
              <w:right w:val="nil"/>
            </w:tcBorders>
            <w:shd w:val="clear" w:color="auto" w:fill="auto"/>
            <w:noWrap/>
            <w:vAlign w:val="bottom"/>
            <w:hideMark/>
            <w:tcPrChange w:id="143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D2157E9" w14:textId="2F8A7D67" w:rsidR="0092575F" w:rsidRPr="00E05337" w:rsidDel="0092575F" w:rsidRDefault="0092575F" w:rsidP="00E05337">
            <w:pPr>
              <w:suppressAutoHyphens w:val="0"/>
              <w:spacing w:after="0"/>
              <w:jc w:val="right"/>
              <w:rPr>
                <w:moveFrom w:id="1438" w:author="Linderhof, Vincent" w:date="2016-03-06T15:35:00Z"/>
                <w:rFonts w:ascii="Times New Roman" w:eastAsia="Times New Roman" w:hAnsi="Times New Roman"/>
                <w:color w:val="000000"/>
                <w:sz w:val="24"/>
                <w:szCs w:val="24"/>
                <w:lang w:eastAsia="en-GB"/>
              </w:rPr>
            </w:pPr>
            <w:moveFrom w:id="1439" w:author="Linderhof, Vincent" w:date="2016-03-06T15:35:00Z">
              <w:r w:rsidRPr="00E05337" w:rsidDel="0092575F">
                <w:rPr>
                  <w:rFonts w:ascii="Times New Roman" w:eastAsia="Times New Roman" w:hAnsi="Times New Roman"/>
                  <w:color w:val="000000"/>
                  <w:sz w:val="24"/>
                  <w:szCs w:val="24"/>
                  <w:lang w:eastAsia="en-GB"/>
                </w:rPr>
                <w:t>0.35</w:t>
              </w:r>
            </w:moveFrom>
          </w:p>
        </w:tc>
        <w:tc>
          <w:tcPr>
            <w:tcW w:w="1160" w:type="dxa"/>
            <w:gridSpan w:val="2"/>
            <w:tcBorders>
              <w:top w:val="nil"/>
              <w:left w:val="nil"/>
              <w:bottom w:val="nil"/>
              <w:right w:val="nil"/>
            </w:tcBorders>
            <w:shd w:val="clear" w:color="auto" w:fill="auto"/>
            <w:noWrap/>
            <w:vAlign w:val="bottom"/>
            <w:hideMark/>
            <w:tcPrChange w:id="144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336695F" w14:textId="6EF9AF68" w:rsidR="0092575F" w:rsidRPr="00E05337" w:rsidDel="0092575F" w:rsidRDefault="0092575F" w:rsidP="00E05337">
            <w:pPr>
              <w:suppressAutoHyphens w:val="0"/>
              <w:spacing w:after="0"/>
              <w:jc w:val="right"/>
              <w:rPr>
                <w:moveFrom w:id="1441" w:author="Linderhof, Vincent" w:date="2016-03-06T15:35:00Z"/>
                <w:rFonts w:ascii="Times New Roman" w:eastAsia="Times New Roman" w:hAnsi="Times New Roman"/>
                <w:color w:val="000000"/>
                <w:sz w:val="24"/>
                <w:szCs w:val="24"/>
                <w:lang w:eastAsia="en-GB"/>
              </w:rPr>
            </w:pPr>
            <w:moveFrom w:id="1442" w:author="Linderhof, Vincent" w:date="2016-03-06T15:35:00Z">
              <w:r w:rsidRPr="00E05337" w:rsidDel="0092575F">
                <w:rPr>
                  <w:rFonts w:ascii="Times New Roman" w:eastAsia="Times New Roman" w:hAnsi="Times New Roman"/>
                  <w:color w:val="000000"/>
                  <w:sz w:val="24"/>
                  <w:szCs w:val="24"/>
                  <w:lang w:eastAsia="en-GB"/>
                </w:rPr>
                <w:t>0.18</w:t>
              </w:r>
            </w:moveFrom>
          </w:p>
        </w:tc>
        <w:tc>
          <w:tcPr>
            <w:tcW w:w="1161" w:type="dxa"/>
            <w:gridSpan w:val="2"/>
            <w:tcBorders>
              <w:top w:val="nil"/>
              <w:left w:val="nil"/>
              <w:bottom w:val="nil"/>
              <w:right w:val="nil"/>
            </w:tcBorders>
            <w:shd w:val="clear" w:color="auto" w:fill="auto"/>
            <w:noWrap/>
            <w:vAlign w:val="bottom"/>
            <w:hideMark/>
            <w:tcPrChange w:id="144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97558A6" w14:textId="7BCB248F" w:rsidR="0092575F" w:rsidRPr="00E05337" w:rsidDel="0092575F" w:rsidRDefault="0092575F" w:rsidP="00E05337">
            <w:pPr>
              <w:suppressAutoHyphens w:val="0"/>
              <w:spacing w:after="0"/>
              <w:jc w:val="right"/>
              <w:rPr>
                <w:moveFrom w:id="1444" w:author="Linderhof, Vincent" w:date="2016-03-06T15:35:00Z"/>
                <w:rFonts w:ascii="Times New Roman" w:eastAsia="Times New Roman" w:hAnsi="Times New Roman"/>
                <w:color w:val="000000"/>
                <w:sz w:val="24"/>
                <w:szCs w:val="24"/>
                <w:lang w:eastAsia="en-GB"/>
              </w:rPr>
            </w:pPr>
            <w:moveFrom w:id="1445" w:author="Linderhof, Vincent" w:date="2016-03-06T15:35:00Z">
              <w:r w:rsidRPr="00E05337" w:rsidDel="0092575F">
                <w:rPr>
                  <w:rFonts w:ascii="Times New Roman" w:eastAsia="Times New Roman" w:hAnsi="Times New Roman"/>
                  <w:color w:val="000000"/>
                  <w:sz w:val="24"/>
                  <w:szCs w:val="24"/>
                  <w:lang w:eastAsia="en-GB"/>
                </w:rPr>
                <w:t>0.46</w:t>
              </w:r>
            </w:moveFrom>
          </w:p>
        </w:tc>
        <w:tc>
          <w:tcPr>
            <w:tcW w:w="1161" w:type="dxa"/>
            <w:gridSpan w:val="2"/>
            <w:tcBorders>
              <w:top w:val="nil"/>
              <w:left w:val="nil"/>
              <w:bottom w:val="nil"/>
              <w:right w:val="nil"/>
            </w:tcBorders>
            <w:shd w:val="clear" w:color="auto" w:fill="auto"/>
            <w:noWrap/>
            <w:vAlign w:val="bottom"/>
            <w:hideMark/>
            <w:tcPrChange w:id="144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5D6AACC" w14:textId="3B4684D9" w:rsidR="0092575F" w:rsidRPr="00E05337" w:rsidDel="0092575F" w:rsidRDefault="0092575F" w:rsidP="00E05337">
            <w:pPr>
              <w:suppressAutoHyphens w:val="0"/>
              <w:spacing w:after="0"/>
              <w:jc w:val="right"/>
              <w:rPr>
                <w:moveFrom w:id="1447" w:author="Linderhof, Vincent" w:date="2016-03-06T15:35:00Z"/>
                <w:rFonts w:ascii="Times New Roman" w:eastAsia="Times New Roman" w:hAnsi="Times New Roman"/>
                <w:color w:val="000000"/>
                <w:sz w:val="24"/>
                <w:szCs w:val="24"/>
                <w:lang w:eastAsia="en-GB"/>
              </w:rPr>
            </w:pPr>
            <w:moveFrom w:id="1448" w:author="Linderhof, Vincent" w:date="2016-03-06T15:35:00Z">
              <w:r w:rsidRPr="00E05337" w:rsidDel="0092575F">
                <w:rPr>
                  <w:rFonts w:ascii="Times New Roman" w:eastAsia="Times New Roman" w:hAnsi="Times New Roman"/>
                  <w:color w:val="000000"/>
                  <w:sz w:val="24"/>
                  <w:szCs w:val="24"/>
                  <w:lang w:eastAsia="en-GB"/>
                </w:rPr>
                <w:t>0.21</w:t>
              </w:r>
            </w:moveFrom>
          </w:p>
        </w:tc>
        <w:tc>
          <w:tcPr>
            <w:tcW w:w="1160" w:type="dxa"/>
            <w:gridSpan w:val="2"/>
            <w:tcBorders>
              <w:top w:val="nil"/>
              <w:left w:val="nil"/>
              <w:bottom w:val="nil"/>
              <w:right w:val="nil"/>
            </w:tcBorders>
            <w:shd w:val="clear" w:color="auto" w:fill="auto"/>
            <w:noWrap/>
            <w:vAlign w:val="bottom"/>
            <w:hideMark/>
            <w:tcPrChange w:id="144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76353C9" w14:textId="1B635F43" w:rsidR="0092575F" w:rsidRPr="00E05337" w:rsidDel="0092575F" w:rsidRDefault="0092575F" w:rsidP="00E05337">
            <w:pPr>
              <w:suppressAutoHyphens w:val="0"/>
              <w:spacing w:after="0"/>
              <w:jc w:val="right"/>
              <w:rPr>
                <w:moveFrom w:id="1450" w:author="Linderhof, Vincent" w:date="2016-03-06T15:35:00Z"/>
                <w:rFonts w:ascii="Times New Roman" w:eastAsia="Times New Roman" w:hAnsi="Times New Roman"/>
                <w:color w:val="000000"/>
                <w:sz w:val="24"/>
                <w:szCs w:val="24"/>
                <w:lang w:eastAsia="en-GB"/>
              </w:rPr>
            </w:pPr>
            <w:moveFrom w:id="1451" w:author="Linderhof, Vincent" w:date="2016-03-06T15:35:00Z">
              <w:r w:rsidRPr="00E05337" w:rsidDel="0092575F">
                <w:rPr>
                  <w:rFonts w:ascii="Times New Roman" w:eastAsia="Times New Roman" w:hAnsi="Times New Roman"/>
                  <w:color w:val="000000"/>
                  <w:sz w:val="24"/>
                  <w:szCs w:val="24"/>
                  <w:lang w:eastAsia="en-GB"/>
                </w:rPr>
                <w:t>0.31</w:t>
              </w:r>
            </w:moveFrom>
          </w:p>
        </w:tc>
        <w:tc>
          <w:tcPr>
            <w:tcW w:w="1160" w:type="dxa"/>
            <w:gridSpan w:val="2"/>
            <w:tcBorders>
              <w:top w:val="nil"/>
              <w:left w:val="nil"/>
              <w:bottom w:val="nil"/>
              <w:right w:val="nil"/>
            </w:tcBorders>
            <w:shd w:val="clear" w:color="auto" w:fill="auto"/>
            <w:noWrap/>
            <w:vAlign w:val="bottom"/>
            <w:hideMark/>
            <w:tcPrChange w:id="145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89233A4" w14:textId="4E4A4C6E" w:rsidR="0092575F" w:rsidRPr="00E05337" w:rsidDel="0092575F" w:rsidRDefault="0092575F" w:rsidP="00E05337">
            <w:pPr>
              <w:suppressAutoHyphens w:val="0"/>
              <w:spacing w:after="0"/>
              <w:jc w:val="right"/>
              <w:rPr>
                <w:moveFrom w:id="1453" w:author="Linderhof, Vincent" w:date="2016-03-06T15:35:00Z"/>
                <w:rFonts w:ascii="Times New Roman" w:eastAsia="Times New Roman" w:hAnsi="Times New Roman"/>
                <w:color w:val="000000"/>
                <w:sz w:val="24"/>
                <w:szCs w:val="24"/>
                <w:lang w:eastAsia="en-GB"/>
              </w:rPr>
            </w:pPr>
            <w:moveFrom w:id="1454" w:author="Linderhof, Vincent" w:date="2016-03-06T15:35:00Z">
              <w:r w:rsidRPr="00E05337" w:rsidDel="0092575F">
                <w:rPr>
                  <w:rFonts w:ascii="Times New Roman" w:eastAsia="Times New Roman" w:hAnsi="Times New Roman"/>
                  <w:color w:val="000000"/>
                  <w:sz w:val="24"/>
                  <w:szCs w:val="24"/>
                  <w:lang w:eastAsia="en-GB"/>
                </w:rPr>
                <w:t>0.18</w:t>
              </w:r>
            </w:moveFrom>
          </w:p>
        </w:tc>
        <w:tc>
          <w:tcPr>
            <w:tcW w:w="1161" w:type="dxa"/>
            <w:gridSpan w:val="2"/>
            <w:tcBorders>
              <w:top w:val="nil"/>
              <w:left w:val="nil"/>
              <w:bottom w:val="nil"/>
              <w:right w:val="nil"/>
            </w:tcBorders>
            <w:shd w:val="clear" w:color="auto" w:fill="auto"/>
            <w:noWrap/>
            <w:vAlign w:val="bottom"/>
            <w:hideMark/>
            <w:tcPrChange w:id="1455" w:author="Linderhof, Vincent" w:date="2016-03-06T15:36:00Z">
              <w:tcPr>
                <w:tcW w:w="966" w:type="dxa"/>
                <w:gridSpan w:val="2"/>
                <w:tcBorders>
                  <w:top w:val="nil"/>
                  <w:left w:val="nil"/>
                  <w:bottom w:val="nil"/>
                  <w:right w:val="nil"/>
                </w:tcBorders>
                <w:shd w:val="clear" w:color="auto" w:fill="auto"/>
                <w:noWrap/>
                <w:vAlign w:val="bottom"/>
                <w:hideMark/>
              </w:tcPr>
            </w:tcPrChange>
          </w:tcPr>
          <w:p w14:paraId="5BD3EA86" w14:textId="1362EF8E" w:rsidR="0092575F" w:rsidRPr="00E05337" w:rsidDel="0092575F" w:rsidRDefault="0092575F" w:rsidP="00E05337">
            <w:pPr>
              <w:suppressAutoHyphens w:val="0"/>
              <w:spacing w:after="0"/>
              <w:jc w:val="right"/>
              <w:rPr>
                <w:moveFrom w:id="1456" w:author="Linderhof, Vincent" w:date="2016-03-06T15:35:00Z"/>
                <w:rFonts w:ascii="Times New Roman" w:eastAsia="Times New Roman" w:hAnsi="Times New Roman"/>
                <w:color w:val="000000"/>
                <w:sz w:val="24"/>
                <w:szCs w:val="24"/>
                <w:lang w:eastAsia="en-GB"/>
              </w:rPr>
            </w:pPr>
            <w:moveFrom w:id="1457" w:author="Linderhof, Vincent" w:date="2016-03-06T15:35:00Z">
              <w:r w:rsidRPr="00E05337" w:rsidDel="0092575F">
                <w:rPr>
                  <w:rFonts w:ascii="Times New Roman" w:eastAsia="Times New Roman" w:hAnsi="Times New Roman"/>
                  <w:color w:val="000000"/>
                  <w:sz w:val="24"/>
                  <w:szCs w:val="24"/>
                  <w:lang w:eastAsia="en-GB"/>
                </w:rPr>
                <w:t>0.36</w:t>
              </w:r>
            </w:moveFrom>
          </w:p>
        </w:tc>
        <w:tc>
          <w:tcPr>
            <w:tcW w:w="1161" w:type="dxa"/>
            <w:gridSpan w:val="2"/>
            <w:tcBorders>
              <w:top w:val="nil"/>
              <w:left w:val="nil"/>
              <w:bottom w:val="nil"/>
              <w:right w:val="nil"/>
            </w:tcBorders>
            <w:shd w:val="clear" w:color="auto" w:fill="auto"/>
            <w:noWrap/>
            <w:vAlign w:val="bottom"/>
            <w:hideMark/>
            <w:tcPrChange w:id="145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BD90F9D" w14:textId="558CDB06" w:rsidR="0092575F" w:rsidRPr="00E05337" w:rsidDel="0092575F" w:rsidRDefault="0092575F" w:rsidP="00E05337">
            <w:pPr>
              <w:suppressAutoHyphens w:val="0"/>
              <w:spacing w:after="0"/>
              <w:jc w:val="right"/>
              <w:rPr>
                <w:moveFrom w:id="1459" w:author="Linderhof, Vincent" w:date="2016-03-06T15:35:00Z"/>
                <w:rFonts w:ascii="Times New Roman" w:eastAsia="Times New Roman" w:hAnsi="Times New Roman"/>
                <w:color w:val="000000"/>
                <w:sz w:val="24"/>
                <w:szCs w:val="24"/>
                <w:lang w:eastAsia="en-GB"/>
              </w:rPr>
            </w:pPr>
            <w:moveFrom w:id="1460" w:author="Linderhof, Vincent" w:date="2016-03-06T15:35:00Z">
              <w:r w:rsidRPr="00E05337" w:rsidDel="0092575F">
                <w:rPr>
                  <w:rFonts w:ascii="Times New Roman" w:eastAsia="Times New Roman" w:hAnsi="Times New Roman"/>
                  <w:color w:val="000000"/>
                  <w:sz w:val="24"/>
                  <w:szCs w:val="24"/>
                  <w:lang w:eastAsia="en-GB"/>
                </w:rPr>
                <w:t>0.20</w:t>
              </w:r>
            </w:moveFrom>
          </w:p>
        </w:tc>
      </w:tr>
      <w:moveFromRangeEnd w:id="1433"/>
      <w:tr w:rsidR="0092575F" w:rsidRPr="00A0183E" w14:paraId="50B536E1" w14:textId="77777777" w:rsidTr="0092575F">
        <w:trPr>
          <w:trHeight w:val="300"/>
          <w:trPrChange w:id="1461"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462"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6A7459C0" w14:textId="3C892FC2"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Agricultural incomes</w:t>
            </w:r>
          </w:p>
        </w:tc>
        <w:tc>
          <w:tcPr>
            <w:tcW w:w="1161" w:type="dxa"/>
            <w:gridSpan w:val="2"/>
            <w:tcBorders>
              <w:top w:val="nil"/>
              <w:left w:val="nil"/>
              <w:bottom w:val="nil"/>
              <w:right w:val="nil"/>
            </w:tcBorders>
            <w:shd w:val="clear" w:color="auto" w:fill="auto"/>
            <w:noWrap/>
            <w:vAlign w:val="bottom"/>
            <w:hideMark/>
            <w:tcPrChange w:id="146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CA413E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672.65</w:t>
            </w:r>
          </w:p>
        </w:tc>
        <w:tc>
          <w:tcPr>
            <w:tcW w:w="1160" w:type="dxa"/>
            <w:gridSpan w:val="2"/>
            <w:tcBorders>
              <w:top w:val="nil"/>
              <w:left w:val="nil"/>
              <w:bottom w:val="nil"/>
              <w:right w:val="nil"/>
            </w:tcBorders>
            <w:shd w:val="clear" w:color="auto" w:fill="auto"/>
            <w:noWrap/>
            <w:vAlign w:val="bottom"/>
            <w:hideMark/>
            <w:tcPrChange w:id="146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D9CA07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3194.08</w:t>
            </w:r>
          </w:p>
        </w:tc>
        <w:tc>
          <w:tcPr>
            <w:tcW w:w="1161" w:type="dxa"/>
            <w:gridSpan w:val="2"/>
            <w:tcBorders>
              <w:top w:val="nil"/>
              <w:left w:val="nil"/>
              <w:bottom w:val="nil"/>
              <w:right w:val="nil"/>
            </w:tcBorders>
            <w:shd w:val="clear" w:color="auto" w:fill="auto"/>
            <w:noWrap/>
            <w:vAlign w:val="bottom"/>
            <w:hideMark/>
            <w:tcPrChange w:id="1465"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CC4F8B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656.98</w:t>
            </w:r>
          </w:p>
        </w:tc>
        <w:tc>
          <w:tcPr>
            <w:tcW w:w="1161" w:type="dxa"/>
            <w:gridSpan w:val="2"/>
            <w:tcBorders>
              <w:top w:val="nil"/>
              <w:left w:val="nil"/>
              <w:bottom w:val="nil"/>
              <w:right w:val="nil"/>
            </w:tcBorders>
            <w:shd w:val="clear" w:color="auto" w:fill="auto"/>
            <w:noWrap/>
            <w:vAlign w:val="bottom"/>
            <w:hideMark/>
            <w:tcPrChange w:id="146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B86EF4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1244.83</w:t>
            </w:r>
          </w:p>
        </w:tc>
        <w:tc>
          <w:tcPr>
            <w:tcW w:w="1160" w:type="dxa"/>
            <w:gridSpan w:val="2"/>
            <w:tcBorders>
              <w:top w:val="nil"/>
              <w:left w:val="nil"/>
              <w:bottom w:val="nil"/>
              <w:right w:val="nil"/>
            </w:tcBorders>
            <w:shd w:val="clear" w:color="auto" w:fill="auto"/>
            <w:noWrap/>
            <w:vAlign w:val="bottom"/>
            <w:hideMark/>
            <w:tcPrChange w:id="146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2976737"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699.52</w:t>
            </w:r>
          </w:p>
        </w:tc>
        <w:tc>
          <w:tcPr>
            <w:tcW w:w="1160" w:type="dxa"/>
            <w:gridSpan w:val="2"/>
            <w:tcBorders>
              <w:top w:val="nil"/>
              <w:left w:val="nil"/>
              <w:bottom w:val="nil"/>
              <w:right w:val="nil"/>
            </w:tcBorders>
            <w:shd w:val="clear" w:color="auto" w:fill="auto"/>
            <w:noWrap/>
            <w:vAlign w:val="bottom"/>
            <w:hideMark/>
            <w:tcPrChange w:id="146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55F87B1"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983.48</w:t>
            </w:r>
          </w:p>
        </w:tc>
        <w:tc>
          <w:tcPr>
            <w:tcW w:w="1161" w:type="dxa"/>
            <w:gridSpan w:val="2"/>
            <w:tcBorders>
              <w:top w:val="nil"/>
              <w:left w:val="nil"/>
              <w:bottom w:val="nil"/>
              <w:right w:val="nil"/>
            </w:tcBorders>
            <w:shd w:val="clear" w:color="auto" w:fill="auto"/>
            <w:noWrap/>
            <w:vAlign w:val="bottom"/>
            <w:hideMark/>
            <w:tcPrChange w:id="1469" w:author="Linderhof, Vincent" w:date="2016-03-06T15:36:00Z">
              <w:tcPr>
                <w:tcW w:w="966" w:type="dxa"/>
                <w:gridSpan w:val="2"/>
                <w:tcBorders>
                  <w:top w:val="nil"/>
                  <w:left w:val="nil"/>
                  <w:bottom w:val="nil"/>
                  <w:right w:val="nil"/>
                </w:tcBorders>
                <w:shd w:val="clear" w:color="auto" w:fill="auto"/>
                <w:noWrap/>
                <w:vAlign w:val="bottom"/>
                <w:hideMark/>
              </w:tcPr>
            </w:tcPrChange>
          </w:tcPr>
          <w:p w14:paraId="7CE55B8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856.60</w:t>
            </w:r>
          </w:p>
        </w:tc>
        <w:tc>
          <w:tcPr>
            <w:tcW w:w="1161" w:type="dxa"/>
            <w:gridSpan w:val="2"/>
            <w:tcBorders>
              <w:top w:val="nil"/>
              <w:left w:val="nil"/>
              <w:bottom w:val="nil"/>
              <w:right w:val="nil"/>
            </w:tcBorders>
            <w:shd w:val="clear" w:color="auto" w:fill="auto"/>
            <w:noWrap/>
            <w:vAlign w:val="bottom"/>
            <w:hideMark/>
            <w:tcPrChange w:id="147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5F630A7"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5389.51</w:t>
            </w:r>
          </w:p>
        </w:tc>
      </w:tr>
      <w:tr w:rsidR="0092575F" w:rsidRPr="00A0183E" w14:paraId="6F03CE0E" w14:textId="77777777" w:rsidTr="0092575F">
        <w:trPr>
          <w:trHeight w:val="300"/>
          <w:trPrChange w:id="1471"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472"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53074921" w14:textId="3183791B"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Non-agricultural incomes</w:t>
            </w:r>
          </w:p>
        </w:tc>
        <w:tc>
          <w:tcPr>
            <w:tcW w:w="1161" w:type="dxa"/>
            <w:gridSpan w:val="2"/>
            <w:tcBorders>
              <w:top w:val="nil"/>
              <w:left w:val="nil"/>
              <w:bottom w:val="nil"/>
              <w:right w:val="nil"/>
            </w:tcBorders>
            <w:shd w:val="clear" w:color="auto" w:fill="auto"/>
            <w:noWrap/>
            <w:vAlign w:val="bottom"/>
            <w:hideMark/>
            <w:tcPrChange w:id="147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98D465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4.24</w:t>
            </w:r>
          </w:p>
        </w:tc>
        <w:tc>
          <w:tcPr>
            <w:tcW w:w="1160" w:type="dxa"/>
            <w:gridSpan w:val="2"/>
            <w:tcBorders>
              <w:top w:val="nil"/>
              <w:left w:val="nil"/>
              <w:bottom w:val="nil"/>
              <w:right w:val="nil"/>
            </w:tcBorders>
            <w:shd w:val="clear" w:color="auto" w:fill="auto"/>
            <w:noWrap/>
            <w:vAlign w:val="bottom"/>
            <w:hideMark/>
            <w:tcPrChange w:id="147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BD038C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100.29</w:t>
            </w:r>
          </w:p>
        </w:tc>
        <w:tc>
          <w:tcPr>
            <w:tcW w:w="1161" w:type="dxa"/>
            <w:gridSpan w:val="2"/>
            <w:tcBorders>
              <w:top w:val="nil"/>
              <w:left w:val="nil"/>
              <w:bottom w:val="nil"/>
              <w:right w:val="nil"/>
            </w:tcBorders>
            <w:shd w:val="clear" w:color="auto" w:fill="auto"/>
            <w:noWrap/>
            <w:vAlign w:val="bottom"/>
            <w:hideMark/>
            <w:tcPrChange w:id="1475"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E1F9EA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w:t>
            </w:r>
          </w:p>
        </w:tc>
        <w:tc>
          <w:tcPr>
            <w:tcW w:w="1161" w:type="dxa"/>
            <w:gridSpan w:val="2"/>
            <w:tcBorders>
              <w:top w:val="nil"/>
              <w:left w:val="nil"/>
              <w:bottom w:val="nil"/>
              <w:right w:val="nil"/>
            </w:tcBorders>
            <w:shd w:val="clear" w:color="auto" w:fill="auto"/>
            <w:noWrap/>
            <w:vAlign w:val="bottom"/>
            <w:hideMark/>
            <w:tcPrChange w:id="147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E15935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w:t>
            </w:r>
          </w:p>
        </w:tc>
        <w:tc>
          <w:tcPr>
            <w:tcW w:w="1160" w:type="dxa"/>
            <w:gridSpan w:val="2"/>
            <w:tcBorders>
              <w:top w:val="nil"/>
              <w:left w:val="nil"/>
              <w:bottom w:val="nil"/>
              <w:right w:val="nil"/>
            </w:tcBorders>
            <w:shd w:val="clear" w:color="auto" w:fill="auto"/>
            <w:noWrap/>
            <w:vAlign w:val="bottom"/>
            <w:hideMark/>
            <w:tcPrChange w:id="147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CC2D01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4.06</w:t>
            </w:r>
          </w:p>
        </w:tc>
        <w:tc>
          <w:tcPr>
            <w:tcW w:w="1160" w:type="dxa"/>
            <w:gridSpan w:val="2"/>
            <w:tcBorders>
              <w:top w:val="nil"/>
              <w:left w:val="nil"/>
              <w:bottom w:val="nil"/>
              <w:right w:val="nil"/>
            </w:tcBorders>
            <w:shd w:val="clear" w:color="auto" w:fill="auto"/>
            <w:noWrap/>
            <w:vAlign w:val="bottom"/>
            <w:hideMark/>
            <w:tcPrChange w:id="147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8B6E25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131.84</w:t>
            </w:r>
          </w:p>
        </w:tc>
        <w:tc>
          <w:tcPr>
            <w:tcW w:w="1161" w:type="dxa"/>
            <w:gridSpan w:val="2"/>
            <w:tcBorders>
              <w:top w:val="nil"/>
              <w:left w:val="nil"/>
              <w:bottom w:val="nil"/>
              <w:right w:val="nil"/>
            </w:tcBorders>
            <w:shd w:val="clear" w:color="auto" w:fill="auto"/>
            <w:noWrap/>
            <w:vAlign w:val="bottom"/>
            <w:hideMark/>
            <w:tcPrChange w:id="1479" w:author="Linderhof, Vincent" w:date="2016-03-06T15:36:00Z">
              <w:tcPr>
                <w:tcW w:w="966" w:type="dxa"/>
                <w:gridSpan w:val="2"/>
                <w:tcBorders>
                  <w:top w:val="nil"/>
                  <w:left w:val="nil"/>
                  <w:bottom w:val="nil"/>
                  <w:right w:val="nil"/>
                </w:tcBorders>
                <w:shd w:val="clear" w:color="auto" w:fill="auto"/>
                <w:noWrap/>
                <w:vAlign w:val="bottom"/>
                <w:hideMark/>
              </w:tcPr>
            </w:tcPrChange>
          </w:tcPr>
          <w:p w14:paraId="5B17175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0.09</w:t>
            </w:r>
          </w:p>
        </w:tc>
        <w:tc>
          <w:tcPr>
            <w:tcW w:w="1161" w:type="dxa"/>
            <w:gridSpan w:val="2"/>
            <w:tcBorders>
              <w:top w:val="nil"/>
              <w:left w:val="nil"/>
              <w:bottom w:val="nil"/>
              <w:right w:val="nil"/>
            </w:tcBorders>
            <w:shd w:val="clear" w:color="auto" w:fill="auto"/>
            <w:noWrap/>
            <w:vAlign w:val="bottom"/>
            <w:hideMark/>
            <w:tcPrChange w:id="148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FE6A99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1.84</w:t>
            </w:r>
          </w:p>
        </w:tc>
      </w:tr>
      <w:tr w:rsidR="0092575F" w:rsidRPr="00A0183E" w14:paraId="4F262310" w14:textId="77777777" w:rsidTr="0092575F">
        <w:trPr>
          <w:trHeight w:val="300"/>
          <w:trPrChange w:id="1481"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482"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0004D9A3" w14:textId="1BC9C3B9"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Property incomes</w:t>
            </w:r>
          </w:p>
        </w:tc>
        <w:tc>
          <w:tcPr>
            <w:tcW w:w="1161" w:type="dxa"/>
            <w:gridSpan w:val="2"/>
            <w:tcBorders>
              <w:top w:val="nil"/>
              <w:left w:val="nil"/>
              <w:bottom w:val="nil"/>
              <w:right w:val="nil"/>
            </w:tcBorders>
            <w:shd w:val="clear" w:color="auto" w:fill="auto"/>
            <w:noWrap/>
            <w:vAlign w:val="bottom"/>
            <w:hideMark/>
            <w:tcPrChange w:id="148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51E00E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332.54</w:t>
            </w:r>
          </w:p>
        </w:tc>
        <w:tc>
          <w:tcPr>
            <w:tcW w:w="1160" w:type="dxa"/>
            <w:gridSpan w:val="2"/>
            <w:tcBorders>
              <w:top w:val="nil"/>
              <w:left w:val="nil"/>
              <w:bottom w:val="nil"/>
              <w:right w:val="nil"/>
            </w:tcBorders>
            <w:shd w:val="clear" w:color="auto" w:fill="auto"/>
            <w:noWrap/>
            <w:vAlign w:val="bottom"/>
            <w:hideMark/>
            <w:tcPrChange w:id="148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B16859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1597.02</w:t>
            </w:r>
          </w:p>
        </w:tc>
        <w:tc>
          <w:tcPr>
            <w:tcW w:w="1161" w:type="dxa"/>
            <w:gridSpan w:val="2"/>
            <w:tcBorders>
              <w:top w:val="nil"/>
              <w:left w:val="nil"/>
              <w:bottom w:val="nil"/>
              <w:right w:val="nil"/>
            </w:tcBorders>
            <w:shd w:val="clear" w:color="auto" w:fill="auto"/>
            <w:noWrap/>
            <w:vAlign w:val="bottom"/>
            <w:hideMark/>
            <w:tcPrChange w:id="1485"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A0F3B4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427.60</w:t>
            </w:r>
          </w:p>
        </w:tc>
        <w:tc>
          <w:tcPr>
            <w:tcW w:w="1161" w:type="dxa"/>
            <w:gridSpan w:val="2"/>
            <w:tcBorders>
              <w:top w:val="nil"/>
              <w:left w:val="nil"/>
              <w:bottom w:val="nil"/>
              <w:right w:val="nil"/>
            </w:tcBorders>
            <w:shd w:val="clear" w:color="auto" w:fill="auto"/>
            <w:noWrap/>
            <w:vAlign w:val="bottom"/>
            <w:hideMark/>
            <w:tcPrChange w:id="148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563168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1736.77</w:t>
            </w:r>
          </w:p>
        </w:tc>
        <w:tc>
          <w:tcPr>
            <w:tcW w:w="1160" w:type="dxa"/>
            <w:gridSpan w:val="2"/>
            <w:tcBorders>
              <w:top w:val="nil"/>
              <w:left w:val="nil"/>
              <w:bottom w:val="nil"/>
              <w:right w:val="nil"/>
            </w:tcBorders>
            <w:shd w:val="clear" w:color="auto" w:fill="auto"/>
            <w:noWrap/>
            <w:vAlign w:val="bottom"/>
            <w:hideMark/>
            <w:tcPrChange w:id="148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564D25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614.79</w:t>
            </w:r>
          </w:p>
        </w:tc>
        <w:tc>
          <w:tcPr>
            <w:tcW w:w="1160" w:type="dxa"/>
            <w:gridSpan w:val="2"/>
            <w:tcBorders>
              <w:top w:val="nil"/>
              <w:left w:val="nil"/>
              <w:bottom w:val="nil"/>
              <w:right w:val="nil"/>
            </w:tcBorders>
            <w:shd w:val="clear" w:color="auto" w:fill="auto"/>
            <w:noWrap/>
            <w:vAlign w:val="bottom"/>
            <w:hideMark/>
            <w:tcPrChange w:id="148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7E58F5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3607.21</w:t>
            </w:r>
          </w:p>
        </w:tc>
        <w:tc>
          <w:tcPr>
            <w:tcW w:w="1161" w:type="dxa"/>
            <w:gridSpan w:val="2"/>
            <w:tcBorders>
              <w:top w:val="nil"/>
              <w:left w:val="nil"/>
              <w:bottom w:val="nil"/>
              <w:right w:val="nil"/>
            </w:tcBorders>
            <w:shd w:val="clear" w:color="auto" w:fill="auto"/>
            <w:noWrap/>
            <w:vAlign w:val="bottom"/>
            <w:hideMark/>
            <w:tcPrChange w:id="1489" w:author="Linderhof, Vincent" w:date="2016-03-06T15:36:00Z">
              <w:tcPr>
                <w:tcW w:w="966" w:type="dxa"/>
                <w:gridSpan w:val="2"/>
                <w:tcBorders>
                  <w:top w:val="nil"/>
                  <w:left w:val="nil"/>
                  <w:bottom w:val="nil"/>
                  <w:right w:val="nil"/>
                </w:tcBorders>
                <w:shd w:val="clear" w:color="auto" w:fill="auto"/>
                <w:noWrap/>
                <w:vAlign w:val="bottom"/>
                <w:hideMark/>
              </w:tcPr>
            </w:tcPrChange>
          </w:tcPr>
          <w:p w14:paraId="6CB910F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902.61</w:t>
            </w:r>
          </w:p>
        </w:tc>
        <w:tc>
          <w:tcPr>
            <w:tcW w:w="1161" w:type="dxa"/>
            <w:gridSpan w:val="2"/>
            <w:tcBorders>
              <w:top w:val="nil"/>
              <w:left w:val="nil"/>
              <w:bottom w:val="nil"/>
              <w:right w:val="nil"/>
            </w:tcBorders>
            <w:shd w:val="clear" w:color="auto" w:fill="auto"/>
            <w:noWrap/>
            <w:vAlign w:val="bottom"/>
            <w:hideMark/>
            <w:tcPrChange w:id="149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2CCA01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8490.77</w:t>
            </w:r>
          </w:p>
        </w:tc>
      </w:tr>
      <w:tr w:rsidR="0092575F" w:rsidRPr="00A0183E" w14:paraId="5405CB59" w14:textId="77777777" w:rsidTr="0092575F">
        <w:trPr>
          <w:trHeight w:val="300"/>
          <w:trPrChange w:id="1491" w:author="Linderhof, Vincent" w:date="2016-03-06T15:36:00Z">
            <w:trPr>
              <w:gridAfter w:val="0"/>
              <w:trHeight w:val="300"/>
            </w:trPr>
          </w:trPrChange>
        </w:trPr>
        <w:tc>
          <w:tcPr>
            <w:tcW w:w="4796" w:type="dxa"/>
            <w:tcBorders>
              <w:top w:val="nil"/>
              <w:left w:val="nil"/>
              <w:right w:val="nil"/>
            </w:tcBorders>
            <w:shd w:val="clear" w:color="auto" w:fill="auto"/>
            <w:noWrap/>
            <w:vAlign w:val="bottom"/>
            <w:hideMark/>
            <w:tcPrChange w:id="1492" w:author="Linderhof, Vincent" w:date="2016-03-06T15:36:00Z">
              <w:tcPr>
                <w:tcW w:w="5827" w:type="dxa"/>
                <w:gridSpan w:val="4"/>
                <w:tcBorders>
                  <w:top w:val="nil"/>
                  <w:left w:val="nil"/>
                  <w:right w:val="nil"/>
                </w:tcBorders>
                <w:shd w:val="clear" w:color="auto" w:fill="auto"/>
                <w:noWrap/>
                <w:vAlign w:val="bottom"/>
                <w:hideMark/>
              </w:tcPr>
            </w:tcPrChange>
          </w:tcPr>
          <w:p w14:paraId="051C0A10"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Investments</w:t>
            </w:r>
          </w:p>
        </w:tc>
        <w:tc>
          <w:tcPr>
            <w:tcW w:w="1161" w:type="dxa"/>
            <w:gridSpan w:val="2"/>
            <w:tcBorders>
              <w:top w:val="nil"/>
              <w:left w:val="nil"/>
              <w:right w:val="nil"/>
            </w:tcBorders>
            <w:shd w:val="clear" w:color="auto" w:fill="auto"/>
            <w:noWrap/>
            <w:vAlign w:val="bottom"/>
            <w:hideMark/>
            <w:tcPrChange w:id="1493" w:author="Linderhof, Vincent" w:date="2016-03-06T15:36:00Z">
              <w:tcPr>
                <w:tcW w:w="966" w:type="dxa"/>
                <w:gridSpan w:val="5"/>
                <w:tcBorders>
                  <w:top w:val="nil"/>
                  <w:left w:val="nil"/>
                  <w:right w:val="nil"/>
                </w:tcBorders>
                <w:shd w:val="clear" w:color="auto" w:fill="auto"/>
                <w:noWrap/>
                <w:vAlign w:val="bottom"/>
                <w:hideMark/>
              </w:tcPr>
            </w:tcPrChange>
          </w:tcPr>
          <w:p w14:paraId="1FBAB4D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81.80</w:t>
            </w:r>
          </w:p>
        </w:tc>
        <w:tc>
          <w:tcPr>
            <w:tcW w:w="1160" w:type="dxa"/>
            <w:gridSpan w:val="2"/>
            <w:tcBorders>
              <w:top w:val="nil"/>
              <w:left w:val="nil"/>
              <w:right w:val="nil"/>
            </w:tcBorders>
            <w:shd w:val="clear" w:color="auto" w:fill="auto"/>
            <w:noWrap/>
            <w:vAlign w:val="bottom"/>
            <w:hideMark/>
            <w:tcPrChange w:id="1494" w:author="Linderhof, Vincent" w:date="2016-03-06T15:36:00Z">
              <w:tcPr>
                <w:tcW w:w="966" w:type="dxa"/>
                <w:gridSpan w:val="5"/>
                <w:tcBorders>
                  <w:top w:val="nil"/>
                  <w:left w:val="nil"/>
                  <w:right w:val="nil"/>
                </w:tcBorders>
                <w:shd w:val="clear" w:color="auto" w:fill="auto"/>
                <w:noWrap/>
                <w:vAlign w:val="bottom"/>
                <w:hideMark/>
              </w:tcPr>
            </w:tcPrChange>
          </w:tcPr>
          <w:p w14:paraId="58B8A2A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1249.88</w:t>
            </w:r>
          </w:p>
        </w:tc>
        <w:tc>
          <w:tcPr>
            <w:tcW w:w="1161" w:type="dxa"/>
            <w:gridSpan w:val="2"/>
            <w:tcBorders>
              <w:top w:val="nil"/>
              <w:left w:val="nil"/>
              <w:right w:val="nil"/>
            </w:tcBorders>
            <w:shd w:val="clear" w:color="auto" w:fill="auto"/>
            <w:noWrap/>
            <w:vAlign w:val="bottom"/>
            <w:hideMark/>
            <w:tcPrChange w:id="1495" w:author="Linderhof, Vincent" w:date="2016-03-06T15:36:00Z">
              <w:tcPr>
                <w:tcW w:w="966" w:type="dxa"/>
                <w:gridSpan w:val="5"/>
                <w:tcBorders>
                  <w:top w:val="nil"/>
                  <w:left w:val="nil"/>
                  <w:right w:val="nil"/>
                </w:tcBorders>
                <w:shd w:val="clear" w:color="auto" w:fill="auto"/>
                <w:noWrap/>
                <w:vAlign w:val="bottom"/>
                <w:hideMark/>
              </w:tcPr>
            </w:tcPrChange>
          </w:tcPr>
          <w:p w14:paraId="3E45A961"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102.16</w:t>
            </w:r>
          </w:p>
        </w:tc>
        <w:tc>
          <w:tcPr>
            <w:tcW w:w="1161" w:type="dxa"/>
            <w:gridSpan w:val="2"/>
            <w:tcBorders>
              <w:top w:val="nil"/>
              <w:left w:val="nil"/>
              <w:right w:val="nil"/>
            </w:tcBorders>
            <w:shd w:val="clear" w:color="auto" w:fill="auto"/>
            <w:noWrap/>
            <w:vAlign w:val="bottom"/>
            <w:hideMark/>
            <w:tcPrChange w:id="1496" w:author="Linderhof, Vincent" w:date="2016-03-06T15:36:00Z">
              <w:tcPr>
                <w:tcW w:w="966" w:type="dxa"/>
                <w:gridSpan w:val="5"/>
                <w:tcBorders>
                  <w:top w:val="nil"/>
                  <w:left w:val="nil"/>
                  <w:right w:val="nil"/>
                </w:tcBorders>
                <w:shd w:val="clear" w:color="auto" w:fill="auto"/>
                <w:noWrap/>
                <w:vAlign w:val="bottom"/>
                <w:hideMark/>
              </w:tcPr>
            </w:tcPrChange>
          </w:tcPr>
          <w:p w14:paraId="117FC29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1232.88</w:t>
            </w:r>
          </w:p>
        </w:tc>
        <w:tc>
          <w:tcPr>
            <w:tcW w:w="1160" w:type="dxa"/>
            <w:gridSpan w:val="2"/>
            <w:tcBorders>
              <w:top w:val="nil"/>
              <w:left w:val="nil"/>
              <w:right w:val="nil"/>
            </w:tcBorders>
            <w:shd w:val="clear" w:color="auto" w:fill="auto"/>
            <w:noWrap/>
            <w:vAlign w:val="bottom"/>
            <w:hideMark/>
            <w:tcPrChange w:id="1497" w:author="Linderhof, Vincent" w:date="2016-03-06T15:36:00Z">
              <w:tcPr>
                <w:tcW w:w="966" w:type="dxa"/>
                <w:gridSpan w:val="5"/>
                <w:tcBorders>
                  <w:top w:val="nil"/>
                  <w:left w:val="nil"/>
                  <w:right w:val="nil"/>
                </w:tcBorders>
                <w:shd w:val="clear" w:color="auto" w:fill="auto"/>
                <w:noWrap/>
                <w:vAlign w:val="bottom"/>
                <w:hideMark/>
              </w:tcPr>
            </w:tcPrChange>
          </w:tcPr>
          <w:p w14:paraId="6D59A26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101.73</w:t>
            </w:r>
          </w:p>
        </w:tc>
        <w:tc>
          <w:tcPr>
            <w:tcW w:w="1160" w:type="dxa"/>
            <w:gridSpan w:val="2"/>
            <w:tcBorders>
              <w:top w:val="nil"/>
              <w:left w:val="nil"/>
              <w:right w:val="nil"/>
            </w:tcBorders>
            <w:shd w:val="clear" w:color="auto" w:fill="auto"/>
            <w:noWrap/>
            <w:vAlign w:val="bottom"/>
            <w:hideMark/>
            <w:tcPrChange w:id="1498" w:author="Linderhof, Vincent" w:date="2016-03-06T15:36:00Z">
              <w:tcPr>
                <w:tcW w:w="966" w:type="dxa"/>
                <w:gridSpan w:val="5"/>
                <w:tcBorders>
                  <w:top w:val="nil"/>
                  <w:left w:val="nil"/>
                  <w:right w:val="nil"/>
                </w:tcBorders>
                <w:shd w:val="clear" w:color="auto" w:fill="auto"/>
                <w:noWrap/>
                <w:vAlign w:val="bottom"/>
                <w:hideMark/>
              </w:tcPr>
            </w:tcPrChange>
          </w:tcPr>
          <w:p w14:paraId="22B7369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1153.51</w:t>
            </w:r>
          </w:p>
        </w:tc>
        <w:tc>
          <w:tcPr>
            <w:tcW w:w="1161" w:type="dxa"/>
            <w:gridSpan w:val="2"/>
            <w:tcBorders>
              <w:top w:val="nil"/>
              <w:left w:val="nil"/>
              <w:right w:val="nil"/>
            </w:tcBorders>
            <w:shd w:val="clear" w:color="auto" w:fill="auto"/>
            <w:noWrap/>
            <w:vAlign w:val="bottom"/>
            <w:hideMark/>
            <w:tcPrChange w:id="1499" w:author="Linderhof, Vincent" w:date="2016-03-06T15:36:00Z">
              <w:tcPr>
                <w:tcW w:w="966" w:type="dxa"/>
                <w:gridSpan w:val="2"/>
                <w:tcBorders>
                  <w:top w:val="nil"/>
                  <w:left w:val="nil"/>
                  <w:right w:val="nil"/>
                </w:tcBorders>
                <w:shd w:val="clear" w:color="auto" w:fill="auto"/>
                <w:noWrap/>
                <w:vAlign w:val="bottom"/>
                <w:hideMark/>
              </w:tcPr>
            </w:tcPrChange>
          </w:tcPr>
          <w:p w14:paraId="69B4E53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105.66</w:t>
            </w:r>
          </w:p>
        </w:tc>
        <w:tc>
          <w:tcPr>
            <w:tcW w:w="1161" w:type="dxa"/>
            <w:gridSpan w:val="2"/>
            <w:tcBorders>
              <w:top w:val="nil"/>
              <w:left w:val="nil"/>
              <w:right w:val="nil"/>
            </w:tcBorders>
            <w:shd w:val="clear" w:color="auto" w:fill="auto"/>
            <w:noWrap/>
            <w:vAlign w:val="bottom"/>
            <w:hideMark/>
            <w:tcPrChange w:id="1500" w:author="Linderhof, Vincent" w:date="2016-03-06T15:36:00Z">
              <w:tcPr>
                <w:tcW w:w="966" w:type="dxa"/>
                <w:gridSpan w:val="5"/>
                <w:tcBorders>
                  <w:top w:val="nil"/>
                  <w:left w:val="nil"/>
                  <w:right w:val="nil"/>
                </w:tcBorders>
                <w:shd w:val="clear" w:color="auto" w:fill="auto"/>
                <w:noWrap/>
                <w:vAlign w:val="bottom"/>
                <w:hideMark/>
              </w:tcPr>
            </w:tcPrChange>
          </w:tcPr>
          <w:p w14:paraId="5BC9491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751.63</w:t>
            </w:r>
          </w:p>
        </w:tc>
      </w:tr>
      <w:tr w:rsidR="0092575F" w:rsidRPr="00A0183E" w14:paraId="2C53F429" w14:textId="77777777" w:rsidTr="0092575F">
        <w:trPr>
          <w:trHeight w:val="300"/>
          <w:trPrChange w:id="1501" w:author="Linderhof, Vincent" w:date="2016-03-06T15:36:00Z">
            <w:trPr>
              <w:gridAfter w:val="0"/>
              <w:trHeight w:val="300"/>
            </w:trPr>
          </w:trPrChange>
        </w:trPr>
        <w:tc>
          <w:tcPr>
            <w:tcW w:w="4796" w:type="dxa"/>
            <w:tcBorders>
              <w:top w:val="nil"/>
              <w:left w:val="nil"/>
              <w:bottom w:val="single" w:sz="4" w:space="0" w:color="auto"/>
              <w:right w:val="nil"/>
            </w:tcBorders>
            <w:shd w:val="clear" w:color="auto" w:fill="auto"/>
            <w:noWrap/>
            <w:vAlign w:val="bottom"/>
            <w:hideMark/>
            <w:tcPrChange w:id="1502" w:author="Linderhof, Vincent" w:date="2016-03-06T15:36:00Z">
              <w:tcPr>
                <w:tcW w:w="5827" w:type="dxa"/>
                <w:gridSpan w:val="4"/>
                <w:tcBorders>
                  <w:top w:val="nil"/>
                  <w:left w:val="nil"/>
                  <w:bottom w:val="single" w:sz="4" w:space="0" w:color="auto"/>
                  <w:right w:val="nil"/>
                </w:tcBorders>
                <w:shd w:val="clear" w:color="auto" w:fill="auto"/>
                <w:noWrap/>
                <w:vAlign w:val="bottom"/>
                <w:hideMark/>
              </w:tcPr>
            </w:tcPrChange>
          </w:tcPr>
          <w:p w14:paraId="7D5706EB"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Transfers</w:t>
            </w:r>
          </w:p>
        </w:tc>
        <w:tc>
          <w:tcPr>
            <w:tcW w:w="1161" w:type="dxa"/>
            <w:gridSpan w:val="2"/>
            <w:tcBorders>
              <w:top w:val="nil"/>
              <w:left w:val="nil"/>
              <w:bottom w:val="single" w:sz="4" w:space="0" w:color="auto"/>
              <w:right w:val="nil"/>
            </w:tcBorders>
            <w:shd w:val="clear" w:color="auto" w:fill="auto"/>
            <w:noWrap/>
            <w:vAlign w:val="bottom"/>
            <w:hideMark/>
            <w:tcPrChange w:id="1503"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0EB173A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166.23</w:t>
            </w:r>
          </w:p>
        </w:tc>
        <w:tc>
          <w:tcPr>
            <w:tcW w:w="1160" w:type="dxa"/>
            <w:gridSpan w:val="2"/>
            <w:tcBorders>
              <w:top w:val="nil"/>
              <w:left w:val="nil"/>
              <w:bottom w:val="single" w:sz="4" w:space="0" w:color="auto"/>
              <w:right w:val="nil"/>
            </w:tcBorders>
            <w:shd w:val="clear" w:color="auto" w:fill="auto"/>
            <w:noWrap/>
            <w:vAlign w:val="bottom"/>
            <w:hideMark/>
            <w:tcPrChange w:id="1504"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48AEF1D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765.75</w:t>
            </w:r>
          </w:p>
        </w:tc>
        <w:tc>
          <w:tcPr>
            <w:tcW w:w="1161" w:type="dxa"/>
            <w:gridSpan w:val="2"/>
            <w:tcBorders>
              <w:top w:val="nil"/>
              <w:left w:val="nil"/>
              <w:bottom w:val="single" w:sz="4" w:space="0" w:color="auto"/>
              <w:right w:val="nil"/>
            </w:tcBorders>
            <w:shd w:val="clear" w:color="auto" w:fill="auto"/>
            <w:noWrap/>
            <w:vAlign w:val="bottom"/>
            <w:hideMark/>
            <w:tcPrChange w:id="1505"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7A80779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236.38</w:t>
            </w:r>
          </w:p>
        </w:tc>
        <w:tc>
          <w:tcPr>
            <w:tcW w:w="1161" w:type="dxa"/>
            <w:gridSpan w:val="2"/>
            <w:tcBorders>
              <w:top w:val="nil"/>
              <w:left w:val="nil"/>
              <w:bottom w:val="single" w:sz="4" w:space="0" w:color="auto"/>
              <w:right w:val="nil"/>
            </w:tcBorders>
            <w:shd w:val="clear" w:color="auto" w:fill="auto"/>
            <w:noWrap/>
            <w:vAlign w:val="bottom"/>
            <w:hideMark/>
            <w:tcPrChange w:id="1506"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2D795F7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1204.97</w:t>
            </w:r>
          </w:p>
        </w:tc>
        <w:tc>
          <w:tcPr>
            <w:tcW w:w="1160" w:type="dxa"/>
            <w:gridSpan w:val="2"/>
            <w:tcBorders>
              <w:top w:val="nil"/>
              <w:left w:val="nil"/>
              <w:bottom w:val="single" w:sz="4" w:space="0" w:color="auto"/>
              <w:right w:val="nil"/>
            </w:tcBorders>
            <w:shd w:val="clear" w:color="auto" w:fill="auto"/>
            <w:noWrap/>
            <w:vAlign w:val="bottom"/>
            <w:hideMark/>
            <w:tcPrChange w:id="1507"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2450DA5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200.22</w:t>
            </w:r>
          </w:p>
        </w:tc>
        <w:tc>
          <w:tcPr>
            <w:tcW w:w="1160" w:type="dxa"/>
            <w:gridSpan w:val="2"/>
            <w:tcBorders>
              <w:top w:val="nil"/>
              <w:left w:val="nil"/>
              <w:bottom w:val="single" w:sz="4" w:space="0" w:color="auto"/>
              <w:right w:val="nil"/>
            </w:tcBorders>
            <w:shd w:val="clear" w:color="auto" w:fill="auto"/>
            <w:noWrap/>
            <w:vAlign w:val="bottom"/>
            <w:hideMark/>
            <w:tcPrChange w:id="1508"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4CD5CBB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1357.20</w:t>
            </w:r>
          </w:p>
        </w:tc>
        <w:tc>
          <w:tcPr>
            <w:tcW w:w="1161" w:type="dxa"/>
            <w:gridSpan w:val="2"/>
            <w:tcBorders>
              <w:top w:val="nil"/>
              <w:left w:val="nil"/>
              <w:bottom w:val="single" w:sz="4" w:space="0" w:color="auto"/>
              <w:right w:val="nil"/>
            </w:tcBorders>
            <w:shd w:val="clear" w:color="auto" w:fill="auto"/>
            <w:noWrap/>
            <w:vAlign w:val="bottom"/>
            <w:hideMark/>
            <w:tcPrChange w:id="1509" w:author="Linderhof, Vincent" w:date="2016-03-06T15:36:00Z">
              <w:tcPr>
                <w:tcW w:w="966" w:type="dxa"/>
                <w:gridSpan w:val="2"/>
                <w:tcBorders>
                  <w:top w:val="nil"/>
                  <w:left w:val="nil"/>
                  <w:bottom w:val="single" w:sz="4" w:space="0" w:color="auto"/>
                  <w:right w:val="nil"/>
                </w:tcBorders>
                <w:shd w:val="clear" w:color="auto" w:fill="auto"/>
                <w:noWrap/>
                <w:vAlign w:val="bottom"/>
                <w:hideMark/>
              </w:tcPr>
            </w:tcPrChange>
          </w:tcPr>
          <w:p w14:paraId="40F62D7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389.17</w:t>
            </w:r>
          </w:p>
        </w:tc>
        <w:tc>
          <w:tcPr>
            <w:tcW w:w="1161" w:type="dxa"/>
            <w:gridSpan w:val="2"/>
            <w:tcBorders>
              <w:top w:val="nil"/>
              <w:left w:val="nil"/>
              <w:bottom w:val="single" w:sz="4" w:space="0" w:color="auto"/>
              <w:right w:val="nil"/>
            </w:tcBorders>
            <w:shd w:val="clear" w:color="auto" w:fill="auto"/>
            <w:noWrap/>
            <w:vAlign w:val="bottom"/>
            <w:hideMark/>
            <w:tcPrChange w:id="1510"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3F39ED5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1496.80</w:t>
            </w:r>
          </w:p>
        </w:tc>
      </w:tr>
      <w:tr w:rsidR="0092575F" w:rsidRPr="00A0183E" w14:paraId="11E829B3" w14:textId="77777777" w:rsidTr="0092575F">
        <w:trPr>
          <w:trHeight w:val="300"/>
        </w:trPr>
        <w:tc>
          <w:tcPr>
            <w:tcW w:w="4796" w:type="dxa"/>
            <w:tcBorders>
              <w:top w:val="nil"/>
              <w:left w:val="nil"/>
              <w:bottom w:val="single" w:sz="4" w:space="0" w:color="auto"/>
              <w:right w:val="nil"/>
            </w:tcBorders>
            <w:shd w:val="clear" w:color="auto" w:fill="auto"/>
            <w:noWrap/>
            <w:vAlign w:val="bottom"/>
            <w:hideMark/>
          </w:tcPr>
          <w:p w14:paraId="7C96CB40" w14:textId="77777777" w:rsidR="0092575F" w:rsidRPr="00E05337" w:rsidRDefault="0092575F" w:rsidP="0092575F">
            <w:pPr>
              <w:suppressAutoHyphens w:val="0"/>
              <w:spacing w:after="0"/>
              <w:rPr>
                <w:moveTo w:id="1511" w:author="Linderhof, Vincent" w:date="2016-03-06T15:36:00Z"/>
                <w:rFonts w:ascii="Times New Roman" w:eastAsia="Times New Roman" w:hAnsi="Times New Roman"/>
                <w:color w:val="000000"/>
                <w:sz w:val="24"/>
                <w:szCs w:val="24"/>
                <w:lang w:eastAsia="en-GB"/>
              </w:rPr>
            </w:pPr>
            <w:moveToRangeStart w:id="1512" w:author="Linderhof, Vincent" w:date="2016-03-06T15:36:00Z" w:name="move445041913"/>
            <w:moveTo w:id="1513" w:author="Linderhof, Vincent" w:date="2016-03-06T15:36:00Z">
              <w:r w:rsidRPr="00E05337">
                <w:rPr>
                  <w:rFonts w:ascii="Times New Roman" w:eastAsia="Times New Roman" w:hAnsi="Times New Roman"/>
                  <w:color w:val="000000"/>
                  <w:sz w:val="24"/>
                  <w:szCs w:val="24"/>
                  <w:lang w:eastAsia="en-GB"/>
                </w:rPr>
                <w:t>Total cropped area</w:t>
              </w:r>
            </w:moveTo>
          </w:p>
        </w:tc>
        <w:tc>
          <w:tcPr>
            <w:tcW w:w="1161" w:type="dxa"/>
            <w:gridSpan w:val="2"/>
            <w:tcBorders>
              <w:top w:val="nil"/>
              <w:left w:val="nil"/>
              <w:bottom w:val="single" w:sz="4" w:space="0" w:color="auto"/>
              <w:right w:val="nil"/>
            </w:tcBorders>
            <w:shd w:val="clear" w:color="auto" w:fill="auto"/>
            <w:noWrap/>
            <w:vAlign w:val="bottom"/>
            <w:hideMark/>
          </w:tcPr>
          <w:p w14:paraId="400054E1" w14:textId="77777777" w:rsidR="0092575F" w:rsidRPr="00E05337" w:rsidRDefault="0092575F" w:rsidP="0092575F">
            <w:pPr>
              <w:suppressAutoHyphens w:val="0"/>
              <w:spacing w:after="0"/>
              <w:jc w:val="right"/>
              <w:rPr>
                <w:moveTo w:id="1514" w:author="Linderhof, Vincent" w:date="2016-03-06T15:36:00Z"/>
                <w:rFonts w:ascii="Times New Roman" w:eastAsia="Times New Roman" w:hAnsi="Times New Roman"/>
                <w:color w:val="000000"/>
                <w:sz w:val="24"/>
                <w:szCs w:val="24"/>
                <w:lang w:eastAsia="en-GB"/>
              </w:rPr>
            </w:pPr>
            <w:moveTo w:id="1515" w:author="Linderhof, Vincent" w:date="2016-03-06T15:36:00Z">
              <w:r w:rsidRPr="00E05337">
                <w:rPr>
                  <w:rFonts w:ascii="Times New Roman" w:eastAsia="Times New Roman" w:hAnsi="Times New Roman"/>
                  <w:color w:val="000000"/>
                  <w:sz w:val="24"/>
                  <w:szCs w:val="24"/>
                  <w:lang w:eastAsia="en-GB"/>
                </w:rPr>
                <w:t>4.17</w:t>
              </w:r>
            </w:moveTo>
          </w:p>
        </w:tc>
        <w:tc>
          <w:tcPr>
            <w:tcW w:w="1160" w:type="dxa"/>
            <w:gridSpan w:val="2"/>
            <w:tcBorders>
              <w:top w:val="nil"/>
              <w:left w:val="nil"/>
              <w:bottom w:val="single" w:sz="4" w:space="0" w:color="auto"/>
              <w:right w:val="nil"/>
            </w:tcBorders>
            <w:shd w:val="clear" w:color="auto" w:fill="auto"/>
            <w:noWrap/>
            <w:vAlign w:val="bottom"/>
            <w:hideMark/>
          </w:tcPr>
          <w:p w14:paraId="67C51487" w14:textId="77777777" w:rsidR="0092575F" w:rsidRPr="00E05337" w:rsidRDefault="0092575F" w:rsidP="0092575F">
            <w:pPr>
              <w:suppressAutoHyphens w:val="0"/>
              <w:spacing w:after="0"/>
              <w:jc w:val="right"/>
              <w:rPr>
                <w:moveTo w:id="1516" w:author="Linderhof, Vincent" w:date="2016-03-06T15:36:00Z"/>
                <w:rFonts w:ascii="Times New Roman" w:eastAsia="Times New Roman" w:hAnsi="Times New Roman"/>
                <w:color w:val="000000"/>
                <w:sz w:val="24"/>
                <w:szCs w:val="24"/>
                <w:lang w:eastAsia="en-GB"/>
              </w:rPr>
            </w:pPr>
            <w:moveTo w:id="1517" w:author="Linderhof, Vincent" w:date="2016-03-06T15:36:00Z">
              <w:r w:rsidRPr="00E05337">
                <w:rPr>
                  <w:rFonts w:ascii="Times New Roman" w:eastAsia="Times New Roman" w:hAnsi="Times New Roman"/>
                  <w:color w:val="000000"/>
                  <w:sz w:val="24"/>
                  <w:szCs w:val="24"/>
                  <w:lang w:eastAsia="en-GB"/>
                </w:rPr>
                <w:t>22.41</w:t>
              </w:r>
            </w:moveTo>
          </w:p>
        </w:tc>
        <w:tc>
          <w:tcPr>
            <w:tcW w:w="1161" w:type="dxa"/>
            <w:gridSpan w:val="2"/>
            <w:tcBorders>
              <w:top w:val="nil"/>
              <w:left w:val="nil"/>
              <w:bottom w:val="single" w:sz="4" w:space="0" w:color="auto"/>
              <w:right w:val="nil"/>
            </w:tcBorders>
            <w:shd w:val="clear" w:color="auto" w:fill="auto"/>
            <w:noWrap/>
            <w:vAlign w:val="bottom"/>
            <w:hideMark/>
          </w:tcPr>
          <w:p w14:paraId="0EB16240" w14:textId="77777777" w:rsidR="0092575F" w:rsidRPr="00E05337" w:rsidRDefault="0092575F" w:rsidP="0092575F">
            <w:pPr>
              <w:suppressAutoHyphens w:val="0"/>
              <w:spacing w:after="0"/>
              <w:jc w:val="right"/>
              <w:rPr>
                <w:moveTo w:id="1518" w:author="Linderhof, Vincent" w:date="2016-03-06T15:36:00Z"/>
                <w:rFonts w:ascii="Times New Roman" w:eastAsia="Times New Roman" w:hAnsi="Times New Roman"/>
                <w:color w:val="000000"/>
                <w:sz w:val="24"/>
                <w:szCs w:val="24"/>
                <w:lang w:eastAsia="en-GB"/>
              </w:rPr>
            </w:pPr>
            <w:moveTo w:id="1519" w:author="Linderhof, Vincent" w:date="2016-03-06T15:36:00Z">
              <w:r w:rsidRPr="00E05337">
                <w:rPr>
                  <w:rFonts w:ascii="Times New Roman" w:eastAsia="Times New Roman" w:hAnsi="Times New Roman"/>
                  <w:color w:val="000000"/>
                  <w:sz w:val="24"/>
                  <w:szCs w:val="24"/>
                  <w:lang w:eastAsia="en-GB"/>
                </w:rPr>
                <w:t>3.69</w:t>
              </w:r>
            </w:moveTo>
          </w:p>
        </w:tc>
        <w:tc>
          <w:tcPr>
            <w:tcW w:w="1161" w:type="dxa"/>
            <w:gridSpan w:val="2"/>
            <w:tcBorders>
              <w:top w:val="nil"/>
              <w:left w:val="nil"/>
              <w:bottom w:val="single" w:sz="4" w:space="0" w:color="auto"/>
              <w:right w:val="nil"/>
            </w:tcBorders>
            <w:shd w:val="clear" w:color="auto" w:fill="auto"/>
            <w:noWrap/>
            <w:vAlign w:val="bottom"/>
            <w:hideMark/>
          </w:tcPr>
          <w:p w14:paraId="4612F79C" w14:textId="77777777" w:rsidR="0092575F" w:rsidRPr="00E05337" w:rsidRDefault="0092575F" w:rsidP="0092575F">
            <w:pPr>
              <w:suppressAutoHyphens w:val="0"/>
              <w:spacing w:after="0"/>
              <w:jc w:val="right"/>
              <w:rPr>
                <w:moveTo w:id="1520" w:author="Linderhof, Vincent" w:date="2016-03-06T15:36:00Z"/>
                <w:rFonts w:ascii="Times New Roman" w:eastAsia="Times New Roman" w:hAnsi="Times New Roman"/>
                <w:color w:val="000000"/>
                <w:sz w:val="24"/>
                <w:szCs w:val="24"/>
                <w:lang w:eastAsia="en-GB"/>
              </w:rPr>
            </w:pPr>
            <w:moveTo w:id="1521" w:author="Linderhof, Vincent" w:date="2016-03-06T15:36:00Z">
              <w:r w:rsidRPr="00E05337">
                <w:rPr>
                  <w:rFonts w:ascii="Times New Roman" w:eastAsia="Times New Roman" w:hAnsi="Times New Roman"/>
                  <w:color w:val="000000"/>
                  <w:sz w:val="24"/>
                  <w:szCs w:val="24"/>
                  <w:lang w:eastAsia="en-GB"/>
                </w:rPr>
                <w:t>7.76</w:t>
              </w:r>
            </w:moveTo>
          </w:p>
        </w:tc>
        <w:tc>
          <w:tcPr>
            <w:tcW w:w="1160" w:type="dxa"/>
            <w:gridSpan w:val="2"/>
            <w:tcBorders>
              <w:top w:val="nil"/>
              <w:left w:val="nil"/>
              <w:bottom w:val="single" w:sz="4" w:space="0" w:color="auto"/>
              <w:right w:val="nil"/>
            </w:tcBorders>
            <w:shd w:val="clear" w:color="auto" w:fill="auto"/>
            <w:noWrap/>
            <w:vAlign w:val="bottom"/>
            <w:hideMark/>
          </w:tcPr>
          <w:p w14:paraId="60B1E4A6" w14:textId="77777777" w:rsidR="0092575F" w:rsidRPr="00E05337" w:rsidRDefault="0092575F" w:rsidP="0092575F">
            <w:pPr>
              <w:suppressAutoHyphens w:val="0"/>
              <w:spacing w:after="0"/>
              <w:jc w:val="right"/>
              <w:rPr>
                <w:moveTo w:id="1522" w:author="Linderhof, Vincent" w:date="2016-03-06T15:36:00Z"/>
                <w:rFonts w:ascii="Times New Roman" w:eastAsia="Times New Roman" w:hAnsi="Times New Roman"/>
                <w:color w:val="000000"/>
                <w:sz w:val="24"/>
                <w:szCs w:val="24"/>
                <w:lang w:eastAsia="en-GB"/>
              </w:rPr>
            </w:pPr>
            <w:moveTo w:id="1523" w:author="Linderhof, Vincent" w:date="2016-03-06T15:36:00Z">
              <w:r w:rsidRPr="00E05337">
                <w:rPr>
                  <w:rFonts w:ascii="Times New Roman" w:eastAsia="Times New Roman" w:hAnsi="Times New Roman"/>
                  <w:color w:val="000000"/>
                  <w:sz w:val="24"/>
                  <w:szCs w:val="24"/>
                  <w:lang w:eastAsia="en-GB"/>
                </w:rPr>
                <w:t>7.42</w:t>
              </w:r>
            </w:moveTo>
          </w:p>
        </w:tc>
        <w:tc>
          <w:tcPr>
            <w:tcW w:w="1160" w:type="dxa"/>
            <w:gridSpan w:val="2"/>
            <w:tcBorders>
              <w:top w:val="nil"/>
              <w:left w:val="nil"/>
              <w:bottom w:val="single" w:sz="4" w:space="0" w:color="auto"/>
              <w:right w:val="nil"/>
            </w:tcBorders>
            <w:shd w:val="clear" w:color="auto" w:fill="auto"/>
            <w:noWrap/>
            <w:vAlign w:val="bottom"/>
            <w:hideMark/>
          </w:tcPr>
          <w:p w14:paraId="239DB15D" w14:textId="77777777" w:rsidR="0092575F" w:rsidRPr="00E05337" w:rsidRDefault="0092575F" w:rsidP="0092575F">
            <w:pPr>
              <w:suppressAutoHyphens w:val="0"/>
              <w:spacing w:after="0"/>
              <w:jc w:val="right"/>
              <w:rPr>
                <w:moveTo w:id="1524" w:author="Linderhof, Vincent" w:date="2016-03-06T15:36:00Z"/>
                <w:rFonts w:ascii="Times New Roman" w:eastAsia="Times New Roman" w:hAnsi="Times New Roman"/>
                <w:color w:val="000000"/>
                <w:sz w:val="24"/>
                <w:szCs w:val="24"/>
                <w:lang w:eastAsia="en-GB"/>
              </w:rPr>
            </w:pPr>
            <w:moveTo w:id="1525" w:author="Linderhof, Vincent" w:date="2016-03-06T15:36:00Z">
              <w:r w:rsidRPr="00E05337">
                <w:rPr>
                  <w:rFonts w:ascii="Times New Roman" w:eastAsia="Times New Roman" w:hAnsi="Times New Roman"/>
                  <w:color w:val="000000"/>
                  <w:sz w:val="24"/>
                  <w:szCs w:val="24"/>
                  <w:lang w:eastAsia="en-GB"/>
                </w:rPr>
                <w:t>33.11</w:t>
              </w:r>
            </w:moveTo>
          </w:p>
        </w:tc>
        <w:tc>
          <w:tcPr>
            <w:tcW w:w="1161" w:type="dxa"/>
            <w:gridSpan w:val="2"/>
            <w:tcBorders>
              <w:top w:val="nil"/>
              <w:left w:val="nil"/>
              <w:bottom w:val="single" w:sz="4" w:space="0" w:color="auto"/>
              <w:right w:val="nil"/>
            </w:tcBorders>
            <w:shd w:val="clear" w:color="auto" w:fill="auto"/>
            <w:noWrap/>
            <w:vAlign w:val="bottom"/>
            <w:hideMark/>
          </w:tcPr>
          <w:p w14:paraId="73A9F654" w14:textId="77777777" w:rsidR="0092575F" w:rsidRPr="00E05337" w:rsidRDefault="0092575F" w:rsidP="0092575F">
            <w:pPr>
              <w:suppressAutoHyphens w:val="0"/>
              <w:spacing w:after="0"/>
              <w:jc w:val="right"/>
              <w:rPr>
                <w:moveTo w:id="1526" w:author="Linderhof, Vincent" w:date="2016-03-06T15:36:00Z"/>
                <w:rFonts w:ascii="Times New Roman" w:eastAsia="Times New Roman" w:hAnsi="Times New Roman"/>
                <w:color w:val="000000"/>
                <w:sz w:val="24"/>
                <w:szCs w:val="24"/>
                <w:lang w:eastAsia="en-GB"/>
              </w:rPr>
            </w:pPr>
            <w:moveTo w:id="1527" w:author="Linderhof, Vincent" w:date="2016-03-06T15:36:00Z">
              <w:r w:rsidRPr="00E05337">
                <w:rPr>
                  <w:rFonts w:ascii="Times New Roman" w:eastAsia="Times New Roman" w:hAnsi="Times New Roman"/>
                  <w:color w:val="000000"/>
                  <w:sz w:val="24"/>
                  <w:szCs w:val="24"/>
                  <w:lang w:eastAsia="en-GB"/>
                </w:rPr>
                <w:t>4.07</w:t>
              </w:r>
            </w:moveTo>
          </w:p>
        </w:tc>
        <w:tc>
          <w:tcPr>
            <w:tcW w:w="1161" w:type="dxa"/>
            <w:gridSpan w:val="2"/>
            <w:tcBorders>
              <w:top w:val="nil"/>
              <w:left w:val="nil"/>
              <w:bottom w:val="single" w:sz="4" w:space="0" w:color="auto"/>
              <w:right w:val="nil"/>
            </w:tcBorders>
            <w:shd w:val="clear" w:color="auto" w:fill="auto"/>
            <w:noWrap/>
            <w:vAlign w:val="bottom"/>
            <w:hideMark/>
          </w:tcPr>
          <w:p w14:paraId="5A5BE189" w14:textId="77777777" w:rsidR="0092575F" w:rsidRPr="00E05337" w:rsidRDefault="0092575F" w:rsidP="0092575F">
            <w:pPr>
              <w:suppressAutoHyphens w:val="0"/>
              <w:spacing w:after="0"/>
              <w:jc w:val="right"/>
              <w:rPr>
                <w:moveTo w:id="1528" w:author="Linderhof, Vincent" w:date="2016-03-06T15:36:00Z"/>
                <w:rFonts w:ascii="Times New Roman" w:eastAsia="Times New Roman" w:hAnsi="Times New Roman"/>
                <w:color w:val="000000"/>
                <w:sz w:val="24"/>
                <w:szCs w:val="24"/>
                <w:lang w:eastAsia="en-GB"/>
              </w:rPr>
            </w:pPr>
            <w:moveTo w:id="1529" w:author="Linderhof, Vincent" w:date="2016-03-06T15:36:00Z">
              <w:r w:rsidRPr="00E05337">
                <w:rPr>
                  <w:rFonts w:ascii="Times New Roman" w:eastAsia="Times New Roman" w:hAnsi="Times New Roman"/>
                  <w:color w:val="000000"/>
                  <w:sz w:val="24"/>
                  <w:szCs w:val="24"/>
                  <w:lang w:eastAsia="en-GB"/>
                </w:rPr>
                <w:t>11.09</w:t>
              </w:r>
            </w:moveTo>
          </w:p>
        </w:tc>
      </w:tr>
      <w:moveToRangeEnd w:id="1512"/>
    </w:tbl>
    <w:p w14:paraId="791EC156" w14:textId="77777777" w:rsidR="00786273" w:rsidRPr="00E05337" w:rsidRDefault="00786273" w:rsidP="00F77985">
      <w:pPr>
        <w:jc w:val="both"/>
        <w:rPr>
          <w:rFonts w:ascii="Times New Roman" w:hAnsi="Times New Roman"/>
          <w:sz w:val="24"/>
          <w:szCs w:val="24"/>
        </w:rPr>
      </w:pPr>
    </w:p>
    <w:p w14:paraId="12474531" w14:textId="77777777" w:rsidR="00786273" w:rsidRPr="00E05337" w:rsidRDefault="00786273" w:rsidP="00F77985">
      <w:pPr>
        <w:jc w:val="both"/>
        <w:rPr>
          <w:rFonts w:ascii="Times New Roman" w:hAnsi="Times New Roman"/>
          <w:i/>
          <w:sz w:val="24"/>
          <w:szCs w:val="24"/>
        </w:rPr>
        <w:sectPr w:rsidR="00786273" w:rsidRPr="00E05337" w:rsidSect="004717E5">
          <w:type w:val="nextColumn"/>
          <w:pgSz w:w="16838" w:h="11906" w:orient="landscape"/>
          <w:pgMar w:top="1440" w:right="1440" w:bottom="1440" w:left="1440" w:header="0" w:footer="397" w:gutter="0"/>
          <w:pgNumType w:start="0"/>
          <w:cols w:space="720"/>
          <w:formProt w:val="0"/>
          <w:docGrid w:linePitch="360" w:charSpace="8192"/>
          <w:sectPrChange w:id="1530" w:author="Linderhof, Vincent" w:date="2016-03-06T10:57:00Z">
            <w:sectPr w:rsidR="00786273" w:rsidRPr="00E05337" w:rsidSect="004717E5">
              <w:pgMar w:top="1440" w:right="1440" w:bottom="1440" w:left="1440" w:header="0" w:footer="397" w:gutter="0"/>
              <w:pgNumType w:start="1"/>
            </w:sectPr>
          </w:sectPrChange>
        </w:sectPr>
      </w:pPr>
    </w:p>
    <w:p w14:paraId="2BEC05FE" w14:textId="41AFD9E7" w:rsidR="00786273" w:rsidRPr="00E05337" w:rsidRDefault="00786273" w:rsidP="00F77985">
      <w:pPr>
        <w:jc w:val="both"/>
        <w:rPr>
          <w:rFonts w:ascii="Times New Roman" w:hAnsi="Times New Roman"/>
          <w:i/>
          <w:sz w:val="24"/>
          <w:szCs w:val="24"/>
        </w:rPr>
      </w:pPr>
    </w:p>
    <w:p w14:paraId="4BE1D9D7" w14:textId="3EA75571" w:rsidR="00D26487" w:rsidRPr="00E05337" w:rsidRDefault="00D26487" w:rsidP="00F77985">
      <w:pPr>
        <w:rPr>
          <w:rFonts w:ascii="Times New Roman" w:hAnsi="Times New Roman"/>
          <w:sz w:val="24"/>
          <w:szCs w:val="24"/>
        </w:rPr>
      </w:pPr>
      <w:commentRangeStart w:id="1531"/>
      <w:r w:rsidRPr="00E05337">
        <w:rPr>
          <w:rFonts w:ascii="Times New Roman" w:hAnsi="Times New Roman"/>
          <w:sz w:val="24"/>
          <w:szCs w:val="24"/>
        </w:rPr>
        <w:t>Other variables</w:t>
      </w:r>
      <w:commentRangeEnd w:id="1531"/>
      <w:r w:rsidR="009E33B0" w:rsidRPr="00E05337">
        <w:rPr>
          <w:rStyle w:val="CommentReference"/>
          <w:rFonts w:ascii="Times New Roman" w:hAnsi="Times New Roman"/>
          <w:sz w:val="24"/>
          <w:szCs w:val="24"/>
        </w:rPr>
        <w:commentReference w:id="1531"/>
      </w:r>
      <w:r w:rsidRPr="00E05337">
        <w:rPr>
          <w:rFonts w:ascii="Times New Roman" w:hAnsi="Times New Roman"/>
          <w:sz w:val="24"/>
          <w:szCs w:val="24"/>
        </w:rPr>
        <w:t xml:space="preserve"> </w:t>
      </w:r>
      <w:r w:rsidR="001B7E57" w:rsidRPr="00E05337">
        <w:rPr>
          <w:rFonts w:ascii="Times New Roman" w:hAnsi="Times New Roman"/>
          <w:sz w:val="24"/>
          <w:szCs w:val="24"/>
        </w:rPr>
        <w:t xml:space="preserve">were considered for inclusion in the regressions to explain dietary diversity but were left out due to poor quality due mainly missing values, and because they were highly correlated with variables included in the regressions For example, the number of </w:t>
      </w:r>
      <w:r w:rsidRPr="00E05337">
        <w:rPr>
          <w:rFonts w:ascii="Times New Roman" w:hAnsi="Times New Roman"/>
          <w:sz w:val="24"/>
          <w:szCs w:val="24"/>
        </w:rPr>
        <w:t>farm plot</w:t>
      </w:r>
      <w:r w:rsidR="001B7E57" w:rsidRPr="00E05337">
        <w:rPr>
          <w:rFonts w:ascii="Times New Roman" w:hAnsi="Times New Roman"/>
          <w:sz w:val="24"/>
          <w:szCs w:val="24"/>
        </w:rPr>
        <w:t>s</w:t>
      </w:r>
      <w:r w:rsidR="005D3A38" w:rsidRPr="00E05337">
        <w:rPr>
          <w:rFonts w:ascii="Times New Roman" w:hAnsi="Times New Roman"/>
          <w:sz w:val="24"/>
          <w:szCs w:val="24"/>
        </w:rPr>
        <w:t xml:space="preserve"> </w:t>
      </w:r>
      <w:r w:rsidRPr="00E05337">
        <w:rPr>
          <w:rFonts w:ascii="Times New Roman" w:hAnsi="Times New Roman"/>
          <w:sz w:val="24"/>
          <w:szCs w:val="24"/>
        </w:rPr>
        <w:t>could be link</w:t>
      </w:r>
      <w:r w:rsidR="001B7E57" w:rsidRPr="00E05337">
        <w:rPr>
          <w:rFonts w:ascii="Times New Roman" w:hAnsi="Times New Roman"/>
          <w:sz w:val="24"/>
          <w:szCs w:val="24"/>
        </w:rPr>
        <w:t>ed</w:t>
      </w:r>
      <w:r w:rsidRPr="00E05337">
        <w:rPr>
          <w:rFonts w:ascii="Times New Roman" w:hAnsi="Times New Roman"/>
          <w:sz w:val="24"/>
          <w:szCs w:val="24"/>
        </w:rPr>
        <w:t xml:space="preserve"> to </w:t>
      </w:r>
      <w:r w:rsidR="00405944" w:rsidRPr="00E05337">
        <w:rPr>
          <w:rFonts w:ascii="Times New Roman" w:hAnsi="Times New Roman"/>
          <w:sz w:val="24"/>
          <w:szCs w:val="24"/>
        </w:rPr>
        <w:t xml:space="preserve">production </w:t>
      </w:r>
      <w:r w:rsidRPr="00E05337">
        <w:rPr>
          <w:rFonts w:ascii="Times New Roman" w:hAnsi="Times New Roman"/>
          <w:sz w:val="24"/>
          <w:szCs w:val="24"/>
        </w:rPr>
        <w:t xml:space="preserve">diversity </w:t>
      </w:r>
      <w:r w:rsidR="00405944" w:rsidRPr="00E05337">
        <w:rPr>
          <w:rFonts w:ascii="Times New Roman" w:hAnsi="Times New Roman"/>
          <w:sz w:val="24"/>
          <w:szCs w:val="24"/>
        </w:rPr>
        <w:t xml:space="preserve">because it potentially </w:t>
      </w:r>
      <w:r w:rsidR="005B3379" w:rsidRPr="00E05337">
        <w:rPr>
          <w:rFonts w:ascii="Times New Roman" w:hAnsi="Times New Roman"/>
          <w:sz w:val="24"/>
          <w:szCs w:val="24"/>
        </w:rPr>
        <w:t>encourage</w:t>
      </w:r>
      <w:r w:rsidR="00405944" w:rsidRPr="00E05337">
        <w:rPr>
          <w:rFonts w:ascii="Times New Roman" w:hAnsi="Times New Roman"/>
          <w:sz w:val="24"/>
          <w:szCs w:val="24"/>
        </w:rPr>
        <w:t>s</w:t>
      </w:r>
      <w:r w:rsidR="005B3379" w:rsidRPr="00E05337">
        <w:rPr>
          <w:rFonts w:ascii="Times New Roman" w:hAnsi="Times New Roman"/>
          <w:sz w:val="24"/>
          <w:szCs w:val="24"/>
        </w:rPr>
        <w:t xml:space="preserve"> the </w:t>
      </w:r>
      <w:r w:rsidR="00405944" w:rsidRPr="00E05337">
        <w:rPr>
          <w:rFonts w:ascii="Times New Roman" w:hAnsi="Times New Roman"/>
          <w:sz w:val="24"/>
          <w:szCs w:val="24"/>
        </w:rPr>
        <w:t xml:space="preserve">production </w:t>
      </w:r>
      <w:r w:rsidR="005B3379" w:rsidRPr="00E05337">
        <w:rPr>
          <w:rFonts w:ascii="Times New Roman" w:hAnsi="Times New Roman"/>
          <w:sz w:val="24"/>
          <w:szCs w:val="24"/>
        </w:rPr>
        <w:t xml:space="preserve">of </w:t>
      </w:r>
      <w:r w:rsidR="00405944" w:rsidRPr="00E05337">
        <w:rPr>
          <w:rFonts w:ascii="Times New Roman" w:hAnsi="Times New Roman"/>
          <w:sz w:val="24"/>
          <w:szCs w:val="24"/>
        </w:rPr>
        <w:t xml:space="preserve">a range of </w:t>
      </w:r>
      <w:r w:rsidR="005B3379" w:rsidRPr="00E05337">
        <w:rPr>
          <w:rFonts w:ascii="Times New Roman" w:hAnsi="Times New Roman"/>
          <w:sz w:val="24"/>
          <w:szCs w:val="24"/>
        </w:rPr>
        <w:t>different crops</w:t>
      </w:r>
      <w:r w:rsidR="00405944" w:rsidRPr="00E05337">
        <w:rPr>
          <w:rFonts w:ascii="Times New Roman" w:hAnsi="Times New Roman"/>
          <w:sz w:val="24"/>
          <w:szCs w:val="24"/>
        </w:rPr>
        <w:t xml:space="preserve">.  It was not included </w:t>
      </w:r>
      <w:r w:rsidRPr="00E05337">
        <w:rPr>
          <w:rFonts w:ascii="Times New Roman" w:hAnsi="Times New Roman"/>
          <w:sz w:val="24"/>
          <w:szCs w:val="24"/>
        </w:rPr>
        <w:t xml:space="preserve">because </w:t>
      </w:r>
      <w:r w:rsidR="00405944" w:rsidRPr="00E05337">
        <w:rPr>
          <w:rFonts w:ascii="Times New Roman" w:hAnsi="Times New Roman"/>
          <w:sz w:val="24"/>
          <w:szCs w:val="24"/>
        </w:rPr>
        <w:t xml:space="preserve">it was found to be highly correlated with </w:t>
      </w:r>
      <w:r w:rsidRPr="00E05337">
        <w:rPr>
          <w:rFonts w:ascii="Times New Roman" w:hAnsi="Times New Roman"/>
          <w:sz w:val="24"/>
          <w:szCs w:val="24"/>
        </w:rPr>
        <w:t>production diversity</w:t>
      </w:r>
      <w:r w:rsidR="00405944" w:rsidRPr="00E05337">
        <w:rPr>
          <w:rFonts w:ascii="Times New Roman" w:hAnsi="Times New Roman"/>
          <w:sz w:val="24"/>
          <w:szCs w:val="24"/>
        </w:rPr>
        <w:t>.</w:t>
      </w:r>
      <w:r w:rsidRPr="00E05337">
        <w:rPr>
          <w:rFonts w:ascii="Times New Roman" w:hAnsi="Times New Roman"/>
          <w:sz w:val="24"/>
          <w:szCs w:val="24"/>
        </w:rPr>
        <w:t xml:space="preserve"> </w:t>
      </w:r>
      <w:r w:rsidR="00835A51" w:rsidRPr="00E05337">
        <w:rPr>
          <w:rFonts w:ascii="Times New Roman" w:hAnsi="Times New Roman"/>
          <w:sz w:val="24"/>
          <w:szCs w:val="24"/>
        </w:rPr>
        <w:t xml:space="preserve">A quantile measure of income, used in Jones et al. (2014), was replaced with the correlated measure of income types because these types include more information in terms of the sources of an income.  </w:t>
      </w:r>
    </w:p>
    <w:p w14:paraId="6B59F86F" w14:textId="5A4AC5CE" w:rsidR="007B33EB" w:rsidRPr="00034885" w:rsidDel="00034885" w:rsidRDefault="00D47918" w:rsidP="00034885">
      <w:pPr>
        <w:pStyle w:val="Heading1"/>
        <w:rPr>
          <w:del w:id="1532" w:author="Linderhof, Vincent" w:date="2016-03-06T18:57:00Z"/>
          <w:rFonts w:ascii="Times New Roman" w:hAnsi="Times New Roman" w:cs="Times New Roman"/>
          <w:sz w:val="24"/>
          <w:szCs w:val="24"/>
          <w:rPrChange w:id="1533" w:author="Linderhof, Vincent" w:date="2016-03-06T18:57:00Z">
            <w:rPr>
              <w:del w:id="1534" w:author="Linderhof, Vincent" w:date="2016-03-06T18:57:00Z"/>
            </w:rPr>
          </w:rPrChange>
        </w:rPr>
        <w:pPrChange w:id="1535" w:author="Linderhof, Vincent" w:date="2016-03-06T18:57:00Z">
          <w:pPr/>
        </w:pPrChange>
      </w:pPr>
      <w:commentRangeStart w:id="1536"/>
      <w:del w:id="1537" w:author="Linderhof, Vincent" w:date="2016-03-06T18:57:00Z">
        <w:r w:rsidRPr="00034885" w:rsidDel="00034885">
          <w:rPr>
            <w:rFonts w:ascii="Times New Roman" w:hAnsi="Times New Roman" w:cs="Times New Roman"/>
            <w:sz w:val="24"/>
            <w:szCs w:val="24"/>
            <w:rPrChange w:id="1538" w:author="Linderhof, Vincent" w:date="2016-03-06T18:57:00Z">
              <w:rPr/>
            </w:rPrChange>
          </w:rPr>
          <w:delText>Analytical methodology</w:delText>
        </w:r>
        <w:commentRangeEnd w:id="1536"/>
        <w:r w:rsidR="00C03049" w:rsidRPr="00034885" w:rsidDel="00034885">
          <w:rPr>
            <w:rStyle w:val="CommentReference"/>
            <w:rFonts w:ascii="Times New Roman" w:hAnsi="Times New Roman" w:cs="Times New Roman"/>
            <w:sz w:val="24"/>
            <w:szCs w:val="24"/>
            <w:rPrChange w:id="1539" w:author="Linderhof, Vincent" w:date="2016-03-06T18:57:00Z">
              <w:rPr>
                <w:rStyle w:val="CommentReference"/>
                <w:rFonts w:ascii="Times New Roman" w:hAnsi="Times New Roman"/>
                <w:sz w:val="24"/>
                <w:szCs w:val="24"/>
              </w:rPr>
            </w:rPrChange>
          </w:rPr>
          <w:commentReference w:id="1536"/>
        </w:r>
      </w:del>
    </w:p>
    <w:p w14:paraId="5C7A8269" w14:textId="6631CBB9" w:rsidR="00712193" w:rsidRPr="00034885" w:rsidDel="00034885" w:rsidRDefault="00887E29" w:rsidP="00034885">
      <w:pPr>
        <w:pStyle w:val="Heading1"/>
        <w:rPr>
          <w:del w:id="1540" w:author="Linderhof, Vincent" w:date="2016-03-06T18:57:00Z"/>
          <w:rFonts w:ascii="Times New Roman" w:hAnsi="Times New Roman" w:cs="Times New Roman"/>
          <w:sz w:val="24"/>
          <w:szCs w:val="24"/>
          <w:rPrChange w:id="1541" w:author="Linderhof, Vincent" w:date="2016-03-06T18:57:00Z">
            <w:rPr>
              <w:del w:id="1542" w:author="Linderhof, Vincent" w:date="2016-03-06T18:57:00Z"/>
            </w:rPr>
          </w:rPrChange>
        </w:rPr>
        <w:pPrChange w:id="1543" w:author="Linderhof, Vincent" w:date="2016-03-06T18:57:00Z">
          <w:pPr/>
        </w:pPrChange>
      </w:pPr>
      <w:del w:id="1544" w:author="Linderhof, Vincent" w:date="2016-03-06T18:57:00Z">
        <w:r w:rsidRPr="00034885" w:rsidDel="00034885">
          <w:rPr>
            <w:rFonts w:ascii="Times New Roman" w:hAnsi="Times New Roman" w:cs="Times New Roman"/>
            <w:sz w:val="24"/>
            <w:szCs w:val="24"/>
            <w:rPrChange w:id="1545" w:author="Linderhof, Vincent" w:date="2016-03-06T18:57:00Z">
              <w:rPr/>
            </w:rPrChange>
          </w:rPr>
          <w:delText xml:space="preserve"> </w:delText>
        </w:r>
      </w:del>
    </w:p>
    <w:p w14:paraId="424980C6" w14:textId="5529960F" w:rsidR="001E4F44" w:rsidRPr="00034885" w:rsidDel="00CB13D0" w:rsidRDefault="001E4F44" w:rsidP="00034885">
      <w:pPr>
        <w:pStyle w:val="Heading1"/>
        <w:rPr>
          <w:del w:id="1546" w:author="Linderhof, Vincent" w:date="2016-03-06T17:33:00Z"/>
          <w:rFonts w:ascii="Times New Roman" w:hAnsi="Times New Roman" w:cs="Times New Roman"/>
          <w:sz w:val="24"/>
          <w:szCs w:val="24"/>
          <w:rPrChange w:id="1547" w:author="Linderhof, Vincent" w:date="2016-03-06T18:57:00Z">
            <w:rPr>
              <w:del w:id="1548" w:author="Linderhof, Vincent" w:date="2016-03-06T17:33:00Z"/>
            </w:rPr>
          </w:rPrChange>
        </w:rPr>
        <w:pPrChange w:id="1549" w:author="Linderhof, Vincent" w:date="2016-03-06T18:57:00Z">
          <w:pPr/>
        </w:pPrChange>
      </w:pPr>
      <w:del w:id="1550" w:author="Linderhof, Vincent" w:date="2016-03-06T17:33:00Z">
        <w:r w:rsidRPr="00034885" w:rsidDel="00CB13D0">
          <w:rPr>
            <w:rFonts w:ascii="Times New Roman" w:hAnsi="Times New Roman" w:cs="Times New Roman"/>
            <w:sz w:val="24"/>
            <w:szCs w:val="24"/>
            <w:rPrChange w:id="1551" w:author="Linderhof, Vincent" w:date="2016-03-06T18:57:00Z">
              <w:rPr/>
            </w:rPrChange>
          </w:rPr>
          <w:delText>Measurement of children anthropometric development</w:delText>
        </w:r>
      </w:del>
    </w:p>
    <w:p w14:paraId="18DE0E63" w14:textId="02B971C0" w:rsidR="001E4F44" w:rsidRPr="00034885" w:rsidDel="00CB13D0" w:rsidRDefault="00672872" w:rsidP="00034885">
      <w:pPr>
        <w:pStyle w:val="Heading1"/>
        <w:rPr>
          <w:del w:id="1552" w:author="Linderhof, Vincent" w:date="2016-03-06T17:33:00Z"/>
          <w:rFonts w:ascii="Times New Roman" w:hAnsi="Times New Roman" w:cs="Times New Roman"/>
          <w:sz w:val="24"/>
          <w:szCs w:val="24"/>
          <w:rPrChange w:id="1553" w:author="Linderhof, Vincent" w:date="2016-03-06T18:57:00Z">
            <w:rPr>
              <w:del w:id="1554" w:author="Linderhof, Vincent" w:date="2016-03-06T17:33:00Z"/>
            </w:rPr>
          </w:rPrChange>
        </w:rPr>
        <w:pPrChange w:id="1555" w:author="Linderhof, Vincent" w:date="2016-03-06T18:57:00Z">
          <w:pPr/>
        </w:pPrChange>
      </w:pPr>
      <w:del w:id="1556" w:author="Linderhof, Vincent" w:date="2016-03-06T17:33:00Z">
        <w:r w:rsidRPr="00034885" w:rsidDel="00CB13D0">
          <w:rPr>
            <w:rFonts w:ascii="Times New Roman" w:hAnsi="Times New Roman" w:cs="Times New Roman"/>
            <w:sz w:val="24"/>
            <w:szCs w:val="24"/>
            <w:rPrChange w:id="1557" w:author="Linderhof, Vincent" w:date="2016-03-06T18:57:00Z">
              <w:rPr/>
            </w:rPrChange>
          </w:rPr>
          <w:delText xml:space="preserve">Finally, data in </w:delText>
        </w:r>
        <w:r w:rsidR="001E4F44" w:rsidRPr="00034885" w:rsidDel="00CB13D0">
          <w:rPr>
            <w:rFonts w:ascii="Times New Roman" w:hAnsi="Times New Roman" w:cs="Times New Roman"/>
            <w:sz w:val="24"/>
            <w:szCs w:val="24"/>
            <w:rPrChange w:id="1558" w:author="Linderhof, Vincent" w:date="2016-03-06T18:57:00Z">
              <w:rPr/>
            </w:rPrChange>
          </w:rPr>
          <w:delText xml:space="preserve">the LSMS-ISA survey allow us to </w:delText>
        </w:r>
        <w:r w:rsidRPr="00034885" w:rsidDel="00CB13D0">
          <w:rPr>
            <w:rFonts w:ascii="Times New Roman" w:hAnsi="Times New Roman" w:cs="Times New Roman"/>
            <w:sz w:val="24"/>
            <w:szCs w:val="24"/>
            <w:rPrChange w:id="1559" w:author="Linderhof, Vincent" w:date="2016-03-06T18:57:00Z">
              <w:rPr/>
            </w:rPrChange>
          </w:rPr>
          <w:delText xml:space="preserve">estimate household child development as a measure of child health.  </w:delText>
        </w:r>
        <w:r w:rsidR="001E4F44" w:rsidRPr="00034885" w:rsidDel="00CB13D0">
          <w:rPr>
            <w:rFonts w:ascii="Times New Roman" w:hAnsi="Times New Roman" w:cs="Times New Roman"/>
            <w:sz w:val="24"/>
            <w:szCs w:val="24"/>
            <w:rPrChange w:id="1560" w:author="Linderhof, Vincent" w:date="2016-03-06T18:57:00Z">
              <w:rPr/>
            </w:rPrChange>
          </w:rPr>
          <w:delText xml:space="preserve">Many studies </w:delText>
        </w:r>
        <w:r w:rsidRPr="00034885" w:rsidDel="00CB13D0">
          <w:rPr>
            <w:rFonts w:ascii="Times New Roman" w:hAnsi="Times New Roman" w:cs="Times New Roman"/>
            <w:sz w:val="24"/>
            <w:szCs w:val="24"/>
            <w:rPrChange w:id="1561" w:author="Linderhof, Vincent" w:date="2016-03-06T18:57:00Z">
              <w:rPr/>
            </w:rPrChange>
          </w:rPr>
          <w:delText xml:space="preserve">have </w:delText>
        </w:r>
        <w:r w:rsidR="008A6446" w:rsidRPr="00034885" w:rsidDel="00CB13D0">
          <w:rPr>
            <w:rFonts w:ascii="Times New Roman" w:hAnsi="Times New Roman" w:cs="Times New Roman"/>
            <w:sz w:val="24"/>
            <w:szCs w:val="24"/>
            <w:rPrChange w:id="1562" w:author="Linderhof, Vincent" w:date="2016-03-06T18:57:00Z">
              <w:rPr/>
            </w:rPrChange>
          </w:rPr>
          <w:delText xml:space="preserve">tested and established a </w:delText>
        </w:r>
        <w:r w:rsidRPr="00034885" w:rsidDel="00CB13D0">
          <w:rPr>
            <w:rFonts w:ascii="Times New Roman" w:hAnsi="Times New Roman" w:cs="Times New Roman"/>
            <w:sz w:val="24"/>
            <w:szCs w:val="24"/>
            <w:rPrChange w:id="1563" w:author="Linderhof, Vincent" w:date="2016-03-06T18:57:00Z">
              <w:rPr/>
            </w:rPrChange>
          </w:rPr>
          <w:delText xml:space="preserve">the </w:delText>
        </w:r>
        <w:r w:rsidR="001E4F44" w:rsidRPr="00034885" w:rsidDel="00CB13D0">
          <w:rPr>
            <w:rFonts w:ascii="Times New Roman" w:hAnsi="Times New Roman" w:cs="Times New Roman"/>
            <w:sz w:val="24"/>
            <w:szCs w:val="24"/>
            <w:rPrChange w:id="1564" w:author="Linderhof, Vincent" w:date="2016-03-06T18:57:00Z">
              <w:rPr/>
            </w:rPrChange>
          </w:rPr>
          <w:delText xml:space="preserve">link between children dietary diversity </w:delText>
        </w:r>
        <w:r w:rsidR="008A6446" w:rsidRPr="00034885" w:rsidDel="00CB13D0">
          <w:rPr>
            <w:rFonts w:ascii="Times New Roman" w:hAnsi="Times New Roman" w:cs="Times New Roman"/>
            <w:sz w:val="24"/>
            <w:szCs w:val="24"/>
            <w:rPrChange w:id="1565" w:author="Linderhof, Vincent" w:date="2016-03-06T18:57:00Z">
              <w:rPr/>
            </w:rPrChange>
          </w:rPr>
          <w:delText xml:space="preserve"> and the </w:delText>
        </w:r>
        <w:r w:rsidR="001E4F44" w:rsidRPr="00034885" w:rsidDel="00CB13D0">
          <w:rPr>
            <w:rFonts w:ascii="Times New Roman" w:hAnsi="Times New Roman" w:cs="Times New Roman"/>
            <w:sz w:val="24"/>
            <w:szCs w:val="24"/>
            <w:rPrChange w:id="1566" w:author="Linderhof, Vincent" w:date="2016-03-06T18:57:00Z">
              <w:rPr/>
            </w:rPrChange>
          </w:rPr>
          <w:delText xml:space="preserve">height for age Z-score (HAZ) </w:delText>
        </w:r>
        <w:r w:rsidR="001E4F44" w:rsidRPr="00034885" w:rsidDel="00CB13D0">
          <w:rPr>
            <w:rFonts w:ascii="Times New Roman" w:hAnsi="Times New Roman" w:cs="Times New Roman"/>
            <w:sz w:val="24"/>
            <w:szCs w:val="24"/>
            <w:rPrChange w:id="1567" w:author="Linderhof, Vincent" w:date="2016-03-06T18:57:00Z">
              <w:rPr/>
            </w:rPrChange>
          </w:rPr>
          <w:fldChar w:fldCharType="begin"/>
        </w:r>
        <w:r w:rsidR="002F284D" w:rsidRPr="00034885" w:rsidDel="00CB13D0">
          <w:rPr>
            <w:rFonts w:ascii="Times New Roman" w:hAnsi="Times New Roman" w:cs="Times New Roman"/>
            <w:sz w:val="24"/>
            <w:szCs w:val="24"/>
            <w:rPrChange w:id="1568" w:author="Linderhof, Vincent" w:date="2016-03-06T18:57:00Z">
              <w:rPr/>
            </w:rPrChange>
          </w:rPr>
          <w:delInstrText xml:space="preserve"> ADDIN ZOTERO_ITEM CSL_CITATION {"citationID":"wzIQUkfM","properties":{"formattedCitation":"(Arimond and Ruel 2004; Steyn et al. 2006; Rah et al. 2010)","plainCitation":"(Arimond and Ruel 2004; Steyn et al. 2006; Rah et al. 2010)"},"citationItems":[{"id":779,"uris":["http://zotero.org/groups/462478/items/BAFDGUTW"],"uri":["http://zotero.org/groups/462478/items/BAFDGUTW"],"itemData":{"id":779,"type":"article-journal","title":"Dietary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189,"uris":["http://zotero.org/users/1201560/items/JC94UN69"],"uri":["http://zotero.org/users/1201560/items/JC94UN69"],"itemData":{"id":189,"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A."},{"family":"Moench-Pfanner","given":"R."},{"family":"Sun","given":"K."},{"family":"Badham","given":"J."},{"family":"Kraemer","given":"K."}],"issued":{"date-parts":[["2010",12]]}}}],"schema":"https://github.com/citation-style-language/schema/raw/master/csl-citation.json"} </w:delInstrText>
        </w:r>
        <w:r w:rsidR="001E4F44" w:rsidRPr="00034885" w:rsidDel="00CB13D0">
          <w:rPr>
            <w:rFonts w:ascii="Times New Roman" w:hAnsi="Times New Roman" w:cs="Times New Roman"/>
            <w:sz w:val="24"/>
            <w:szCs w:val="24"/>
            <w:rPrChange w:id="1569" w:author="Linderhof, Vincent" w:date="2016-03-06T18:57:00Z">
              <w:rPr/>
            </w:rPrChange>
          </w:rPr>
          <w:fldChar w:fldCharType="separate"/>
        </w:r>
        <w:r w:rsidR="002F284D" w:rsidRPr="00034885" w:rsidDel="00CB13D0">
          <w:rPr>
            <w:rFonts w:ascii="Times New Roman" w:hAnsi="Times New Roman" w:cs="Times New Roman"/>
            <w:sz w:val="24"/>
            <w:szCs w:val="24"/>
            <w:rPrChange w:id="1570" w:author="Linderhof, Vincent" w:date="2016-03-06T18:57:00Z">
              <w:rPr/>
            </w:rPrChange>
          </w:rPr>
          <w:delText>(Arimond and Ruel 2004; Steyn et al. 2006; Rah et al. 2010)</w:delText>
        </w:r>
        <w:r w:rsidR="001E4F44" w:rsidRPr="00034885" w:rsidDel="00CB13D0">
          <w:rPr>
            <w:rFonts w:ascii="Times New Roman" w:hAnsi="Times New Roman" w:cs="Times New Roman"/>
            <w:sz w:val="24"/>
            <w:szCs w:val="24"/>
            <w:rPrChange w:id="1571" w:author="Linderhof, Vincent" w:date="2016-03-06T18:57:00Z">
              <w:rPr/>
            </w:rPrChange>
          </w:rPr>
          <w:fldChar w:fldCharType="end"/>
        </w:r>
        <w:r w:rsidR="001E4F44" w:rsidRPr="00034885" w:rsidDel="00CB13D0">
          <w:rPr>
            <w:rFonts w:ascii="Times New Roman" w:hAnsi="Times New Roman" w:cs="Times New Roman"/>
            <w:sz w:val="24"/>
            <w:szCs w:val="24"/>
            <w:rPrChange w:id="1572" w:author="Linderhof, Vincent" w:date="2016-03-06T18:57:00Z">
              <w:rPr/>
            </w:rPrChange>
          </w:rPr>
          <w:delText xml:space="preserve">. </w:delText>
        </w:r>
        <w:r w:rsidR="00E548CE" w:rsidRPr="00034885" w:rsidDel="00CB13D0">
          <w:rPr>
            <w:rFonts w:ascii="Times New Roman" w:hAnsi="Times New Roman" w:cs="Times New Roman"/>
            <w:sz w:val="24"/>
            <w:szCs w:val="24"/>
            <w:rPrChange w:id="1573" w:author="Linderhof, Vincent" w:date="2016-03-06T18:57:00Z">
              <w:rPr/>
            </w:rPrChange>
          </w:rPr>
          <w:delText xml:space="preserve">We use our exogenous variables to test their effect on the HAZ.  Once again, we need to make the assumption that dietary diversity is equal across all members of the household.  The </w:delText>
        </w:r>
        <w:r w:rsidR="001E4F44" w:rsidRPr="00034885" w:rsidDel="00CB13D0">
          <w:rPr>
            <w:rFonts w:ascii="Times New Roman" w:hAnsi="Times New Roman" w:cs="Times New Roman"/>
            <w:sz w:val="24"/>
            <w:szCs w:val="24"/>
            <w:rPrChange w:id="1574" w:author="Linderhof, Vincent" w:date="2016-03-06T18:57:00Z">
              <w:rPr/>
            </w:rPrChange>
          </w:rPr>
          <w:delText>World Health Organisation anthropometric children data were used as references (</w:delText>
        </w:r>
        <w:r w:rsidR="0007573D" w:rsidRPr="00034885" w:rsidDel="00CB13D0">
          <w:rPr>
            <w:rFonts w:ascii="Times New Roman" w:hAnsi="Times New Roman" w:cs="Times New Roman"/>
            <w:sz w:val="24"/>
            <w:szCs w:val="24"/>
            <w:rPrChange w:id="1575" w:author="Linderhof, Vincent" w:date="2016-03-06T18:57:00Z">
              <w:rPr/>
            </w:rPrChange>
          </w:rPr>
          <w:delText>World Health Organization, 2006</w:delText>
        </w:r>
        <w:r w:rsidR="001E4F44" w:rsidRPr="00034885" w:rsidDel="00CB13D0">
          <w:rPr>
            <w:rFonts w:ascii="Times New Roman" w:hAnsi="Times New Roman" w:cs="Times New Roman"/>
            <w:sz w:val="24"/>
            <w:szCs w:val="24"/>
            <w:rPrChange w:id="1576" w:author="Linderhof, Vincent" w:date="2016-03-06T18:57:00Z">
              <w:rPr/>
            </w:rPrChange>
          </w:rPr>
          <w:delText>).</w:delText>
        </w:r>
        <w:r w:rsidR="0007573D" w:rsidRPr="00034885" w:rsidDel="00CB13D0">
          <w:rPr>
            <w:rFonts w:ascii="Times New Roman" w:hAnsi="Times New Roman" w:cs="Times New Roman"/>
            <w:sz w:val="24"/>
            <w:szCs w:val="24"/>
            <w:rPrChange w:id="1577" w:author="Linderhof, Vincent" w:date="2016-03-06T18:57:00Z">
              <w:rPr/>
            </w:rPrChange>
          </w:rPr>
          <w:delText xml:space="preserve"> </w:delText>
        </w:r>
        <w:r w:rsidR="00E548CE" w:rsidRPr="00034885" w:rsidDel="00CB13D0">
          <w:rPr>
            <w:rFonts w:ascii="Times New Roman" w:hAnsi="Times New Roman" w:cs="Times New Roman"/>
            <w:sz w:val="24"/>
            <w:szCs w:val="24"/>
            <w:rPrChange w:id="1578" w:author="Linderhof, Vincent" w:date="2016-03-06T18:57:00Z">
              <w:rPr/>
            </w:rPrChange>
          </w:rPr>
          <w:delText xml:space="preserve">Two thousand, nine hundred and thirty-two </w:delText>
        </w:r>
        <w:r w:rsidR="001E4F44" w:rsidRPr="00034885" w:rsidDel="00CB13D0">
          <w:rPr>
            <w:rFonts w:ascii="Times New Roman" w:hAnsi="Times New Roman" w:cs="Times New Roman"/>
            <w:sz w:val="24"/>
            <w:szCs w:val="24"/>
            <w:rPrChange w:id="1579" w:author="Linderhof, Vincent" w:date="2016-03-06T18:57:00Z">
              <w:rPr/>
            </w:rPrChange>
          </w:rPr>
          <w:delText>child</w:delText>
        </w:r>
        <w:r w:rsidR="00E548CE" w:rsidRPr="00034885" w:rsidDel="00CB13D0">
          <w:rPr>
            <w:rFonts w:ascii="Times New Roman" w:hAnsi="Times New Roman" w:cs="Times New Roman"/>
            <w:sz w:val="24"/>
            <w:szCs w:val="24"/>
            <w:rPrChange w:id="1580" w:author="Linderhof, Vincent" w:date="2016-03-06T18:57:00Z">
              <w:rPr/>
            </w:rPrChange>
          </w:rPr>
          <w:delText>hood</w:delText>
        </w:r>
        <w:r w:rsidR="001E4F44" w:rsidRPr="00034885" w:rsidDel="00CB13D0">
          <w:rPr>
            <w:rFonts w:ascii="Times New Roman" w:hAnsi="Times New Roman" w:cs="Times New Roman"/>
            <w:sz w:val="24"/>
            <w:szCs w:val="24"/>
            <w:rPrChange w:id="1581" w:author="Linderhof, Vincent" w:date="2016-03-06T18:57:00Z">
              <w:rPr/>
            </w:rPrChange>
          </w:rPr>
          <w:delText xml:space="preserve"> anthropometric parameters from the Uganda LSMS-ISA surveys were used in th</w:delText>
        </w:r>
        <w:r w:rsidR="00E548CE" w:rsidRPr="00034885" w:rsidDel="00CB13D0">
          <w:rPr>
            <w:rFonts w:ascii="Times New Roman" w:hAnsi="Times New Roman" w:cs="Times New Roman"/>
            <w:sz w:val="24"/>
            <w:szCs w:val="24"/>
            <w:rPrChange w:id="1582" w:author="Linderhof, Vincent" w:date="2016-03-06T18:57:00Z">
              <w:rPr/>
            </w:rPrChange>
          </w:rPr>
          <w:delText>e</w:delText>
        </w:r>
        <w:r w:rsidR="001E4F44" w:rsidRPr="00034885" w:rsidDel="00CB13D0">
          <w:rPr>
            <w:rFonts w:ascii="Times New Roman" w:hAnsi="Times New Roman" w:cs="Times New Roman"/>
            <w:sz w:val="24"/>
            <w:szCs w:val="24"/>
            <w:rPrChange w:id="1583" w:author="Linderhof, Vincent" w:date="2016-03-06T18:57:00Z">
              <w:rPr/>
            </w:rPrChange>
          </w:rPr>
          <w:delText xml:space="preserve"> HAZ estimation. Weight for age Z-score (WAZ) and weight for height Z-score (WHZ)</w:delText>
        </w:r>
        <w:r w:rsidR="0007573D" w:rsidRPr="00034885" w:rsidDel="00CB13D0">
          <w:rPr>
            <w:rFonts w:ascii="Times New Roman" w:hAnsi="Times New Roman" w:cs="Times New Roman"/>
            <w:sz w:val="24"/>
            <w:szCs w:val="24"/>
            <w:rPrChange w:id="1584" w:author="Linderhof, Vincent" w:date="2016-03-06T18:57:00Z">
              <w:rPr/>
            </w:rPrChange>
          </w:rPr>
          <w:delText xml:space="preserve"> were estimated </w:delText>
        </w:r>
        <w:r w:rsidR="00E548CE" w:rsidRPr="00034885" w:rsidDel="00CB13D0">
          <w:rPr>
            <w:rFonts w:ascii="Times New Roman" w:hAnsi="Times New Roman" w:cs="Times New Roman"/>
            <w:sz w:val="24"/>
            <w:szCs w:val="24"/>
            <w:rPrChange w:id="1585" w:author="Linderhof, Vincent" w:date="2016-03-06T18:57:00Z">
              <w:rPr/>
            </w:rPrChange>
          </w:rPr>
          <w:delText xml:space="preserve">using the same method for </w:delText>
        </w:r>
        <w:r w:rsidR="0007573D" w:rsidRPr="00034885" w:rsidDel="00CB13D0">
          <w:rPr>
            <w:rFonts w:ascii="Times New Roman" w:hAnsi="Times New Roman" w:cs="Times New Roman"/>
            <w:sz w:val="24"/>
            <w:szCs w:val="24"/>
            <w:rPrChange w:id="1586" w:author="Linderhof, Vincent" w:date="2016-03-06T18:57:00Z">
              <w:rPr/>
            </w:rPrChange>
          </w:rPr>
          <w:delText>2</w:delText>
        </w:r>
        <w:r w:rsidR="002F284D" w:rsidRPr="00034885" w:rsidDel="00CB13D0">
          <w:rPr>
            <w:rFonts w:ascii="Times New Roman" w:hAnsi="Times New Roman" w:cs="Times New Roman"/>
            <w:sz w:val="24"/>
            <w:szCs w:val="24"/>
            <w:rPrChange w:id="1587" w:author="Linderhof, Vincent" w:date="2016-03-06T18:57:00Z">
              <w:rPr/>
            </w:rPrChange>
          </w:rPr>
          <w:delText>,</w:delText>
        </w:r>
        <w:r w:rsidR="0007573D" w:rsidRPr="00034885" w:rsidDel="00CB13D0">
          <w:rPr>
            <w:rFonts w:ascii="Times New Roman" w:hAnsi="Times New Roman" w:cs="Times New Roman"/>
            <w:sz w:val="24"/>
            <w:szCs w:val="24"/>
            <w:rPrChange w:id="1588" w:author="Linderhof, Vincent" w:date="2016-03-06T18:57:00Z">
              <w:rPr/>
            </w:rPrChange>
          </w:rPr>
          <w:delText>929 and 2</w:delText>
        </w:r>
        <w:r w:rsidR="002F284D" w:rsidRPr="00034885" w:rsidDel="00CB13D0">
          <w:rPr>
            <w:rFonts w:ascii="Times New Roman" w:hAnsi="Times New Roman" w:cs="Times New Roman"/>
            <w:sz w:val="24"/>
            <w:szCs w:val="24"/>
            <w:rPrChange w:id="1589" w:author="Linderhof, Vincent" w:date="2016-03-06T18:57:00Z">
              <w:rPr/>
            </w:rPrChange>
          </w:rPr>
          <w:delText>,</w:delText>
        </w:r>
        <w:r w:rsidR="0007573D" w:rsidRPr="00034885" w:rsidDel="00CB13D0">
          <w:rPr>
            <w:rFonts w:ascii="Times New Roman" w:hAnsi="Times New Roman" w:cs="Times New Roman"/>
            <w:sz w:val="24"/>
            <w:szCs w:val="24"/>
            <w:rPrChange w:id="1590" w:author="Linderhof, Vincent" w:date="2016-03-06T18:57:00Z">
              <w:rPr/>
            </w:rPrChange>
          </w:rPr>
          <w:delText xml:space="preserve">964 </w:delText>
        </w:r>
        <w:r w:rsidR="003D186E" w:rsidRPr="00034885" w:rsidDel="00CB13D0">
          <w:rPr>
            <w:rFonts w:ascii="Times New Roman" w:hAnsi="Times New Roman" w:cs="Times New Roman"/>
            <w:sz w:val="24"/>
            <w:szCs w:val="24"/>
            <w:rPrChange w:id="1591" w:author="Linderhof, Vincent" w:date="2016-03-06T18:57:00Z">
              <w:rPr/>
            </w:rPrChange>
          </w:rPr>
          <w:delText>children</w:delText>
        </w:r>
        <w:r w:rsidR="00E548CE" w:rsidRPr="00034885" w:rsidDel="00CB13D0">
          <w:rPr>
            <w:rFonts w:ascii="Times New Roman" w:hAnsi="Times New Roman" w:cs="Times New Roman"/>
            <w:sz w:val="24"/>
            <w:szCs w:val="24"/>
            <w:rPrChange w:id="1592" w:author="Linderhof, Vincent" w:date="2016-03-06T18:57:00Z">
              <w:rPr/>
            </w:rPrChange>
          </w:rPr>
          <w:delText xml:space="preserve"> respectively</w:delText>
        </w:r>
        <w:r w:rsidR="0007573D" w:rsidRPr="00034885" w:rsidDel="00CB13D0">
          <w:rPr>
            <w:rFonts w:ascii="Times New Roman" w:hAnsi="Times New Roman" w:cs="Times New Roman"/>
            <w:sz w:val="24"/>
            <w:szCs w:val="24"/>
            <w:rPrChange w:id="1593" w:author="Linderhof, Vincent" w:date="2016-03-06T18:57:00Z">
              <w:rPr/>
            </w:rPrChange>
          </w:rPr>
          <w:delText>.</w:delText>
        </w:r>
      </w:del>
    </w:p>
    <w:p w14:paraId="19DAB95E" w14:textId="2ADBCC62" w:rsidR="007B33EB" w:rsidRPr="00034885" w:rsidRDefault="00065000" w:rsidP="00034885">
      <w:pPr>
        <w:pStyle w:val="Heading1"/>
        <w:rPr>
          <w:rFonts w:ascii="Times New Roman" w:hAnsi="Times New Roman" w:cs="Times New Roman"/>
          <w:sz w:val="24"/>
          <w:szCs w:val="24"/>
          <w:rPrChange w:id="1594" w:author="Linderhof, Vincent" w:date="2016-03-06T18:57:00Z">
            <w:rPr>
              <w:rFonts w:cs="Times New Roman"/>
            </w:rPr>
          </w:rPrChange>
        </w:rPr>
        <w:pPrChange w:id="1595" w:author="Linderhof, Vincent" w:date="2016-03-06T18:57:00Z">
          <w:pPr>
            <w:pStyle w:val="Heading1"/>
          </w:pPr>
        </w:pPrChange>
      </w:pPr>
      <w:r w:rsidRPr="00034885">
        <w:rPr>
          <w:rFonts w:ascii="Times New Roman" w:hAnsi="Times New Roman" w:cs="Times New Roman"/>
          <w:sz w:val="24"/>
          <w:szCs w:val="24"/>
          <w:rPrChange w:id="1596" w:author="Linderhof, Vincent" w:date="2016-03-06T18:57:00Z">
            <w:rPr>
              <w:rFonts w:cs="Times New Roman"/>
            </w:rPr>
          </w:rPrChange>
        </w:rPr>
        <w:t>4</w:t>
      </w:r>
      <w:r w:rsidR="00BA6F7E" w:rsidRPr="00034885">
        <w:rPr>
          <w:rFonts w:ascii="Times New Roman" w:hAnsi="Times New Roman" w:cs="Times New Roman"/>
          <w:sz w:val="24"/>
          <w:szCs w:val="24"/>
          <w:rPrChange w:id="1597" w:author="Linderhof, Vincent" w:date="2016-03-06T18:57:00Z">
            <w:rPr>
              <w:rFonts w:cs="Times New Roman"/>
            </w:rPr>
          </w:rPrChange>
        </w:rPr>
        <w:t xml:space="preserve">. </w:t>
      </w:r>
      <w:r w:rsidR="00D47918" w:rsidRPr="00034885">
        <w:rPr>
          <w:rFonts w:ascii="Times New Roman" w:hAnsi="Times New Roman" w:cs="Times New Roman"/>
          <w:sz w:val="24"/>
          <w:szCs w:val="24"/>
          <w:rPrChange w:id="1598" w:author="Linderhof, Vincent" w:date="2016-03-06T18:57:00Z">
            <w:rPr>
              <w:rFonts w:cs="Times New Roman"/>
            </w:rPr>
          </w:rPrChange>
        </w:rPr>
        <w:t>Results</w:t>
      </w:r>
      <w:r w:rsidR="000158EC" w:rsidRPr="00034885">
        <w:rPr>
          <w:rFonts w:ascii="Times New Roman" w:hAnsi="Times New Roman" w:cs="Times New Roman"/>
          <w:sz w:val="24"/>
          <w:szCs w:val="24"/>
          <w:rPrChange w:id="1599" w:author="Linderhof, Vincent" w:date="2016-03-06T18:57:00Z">
            <w:rPr>
              <w:rFonts w:cs="Times New Roman"/>
            </w:rPr>
          </w:rPrChange>
        </w:rPr>
        <w:t xml:space="preserve"> and discussion</w:t>
      </w:r>
    </w:p>
    <w:p w14:paraId="0CE181C5" w14:textId="77777777" w:rsidR="00B1200D" w:rsidRDefault="00B1200D" w:rsidP="001B3DBD">
      <w:pPr>
        <w:suppressAutoHyphens w:val="0"/>
        <w:spacing w:after="0"/>
        <w:rPr>
          <w:ins w:id="1600" w:author="Linderhof, Vincent" w:date="2016-03-06T19:57:00Z"/>
          <w:rFonts w:ascii="Times New Roman" w:hAnsi="Times New Roman"/>
          <w:sz w:val="24"/>
          <w:szCs w:val="24"/>
        </w:rPr>
        <w:pPrChange w:id="1601" w:author="Linderhof, Vincent" w:date="2016-03-06T19:48:00Z">
          <w:pPr/>
        </w:pPrChange>
      </w:pPr>
    </w:p>
    <w:p w14:paraId="423C0901" w14:textId="77777777" w:rsidR="00B1200D" w:rsidRPr="00B1200D" w:rsidRDefault="00B1200D" w:rsidP="001B3DBD">
      <w:pPr>
        <w:suppressAutoHyphens w:val="0"/>
        <w:spacing w:after="0"/>
        <w:rPr>
          <w:ins w:id="1602" w:author="Linderhof, Vincent" w:date="2016-03-06T19:58:00Z"/>
          <w:rFonts w:ascii="Times New Roman" w:hAnsi="Times New Roman"/>
          <w:i/>
          <w:sz w:val="24"/>
          <w:szCs w:val="24"/>
          <w:rPrChange w:id="1603" w:author="Linderhof, Vincent" w:date="2016-03-06T19:58:00Z">
            <w:rPr>
              <w:ins w:id="1604" w:author="Linderhof, Vincent" w:date="2016-03-06T19:58:00Z"/>
              <w:rFonts w:ascii="Times New Roman" w:hAnsi="Times New Roman"/>
              <w:sz w:val="24"/>
              <w:szCs w:val="24"/>
            </w:rPr>
          </w:rPrChange>
        </w:rPr>
        <w:pPrChange w:id="1605" w:author="Linderhof, Vincent" w:date="2016-03-06T19:48:00Z">
          <w:pPr/>
        </w:pPrChange>
      </w:pPr>
      <w:ins w:id="1606" w:author="Linderhof, Vincent" w:date="2016-03-06T19:58:00Z">
        <w:r w:rsidRPr="00B1200D">
          <w:rPr>
            <w:rFonts w:ascii="Times New Roman" w:hAnsi="Times New Roman"/>
            <w:i/>
            <w:sz w:val="24"/>
            <w:szCs w:val="24"/>
            <w:rPrChange w:id="1607" w:author="Linderhof, Vincent" w:date="2016-03-06T19:58:00Z">
              <w:rPr>
                <w:rFonts w:ascii="Times New Roman" w:hAnsi="Times New Roman"/>
                <w:sz w:val="24"/>
                <w:szCs w:val="24"/>
              </w:rPr>
            </w:rPrChange>
          </w:rPr>
          <w:t>Panel data results</w:t>
        </w:r>
      </w:ins>
    </w:p>
    <w:p w14:paraId="0AC53ED8" w14:textId="14324C2C" w:rsidR="0065095D" w:rsidRPr="001B3DBD" w:rsidDel="001B3DBD" w:rsidRDefault="001B3DBD" w:rsidP="001B3DBD">
      <w:pPr>
        <w:suppressAutoHyphens w:val="0"/>
        <w:spacing w:after="0"/>
        <w:rPr>
          <w:del w:id="1608" w:author="Linderhof, Vincent" w:date="2016-03-06T19:48:00Z"/>
          <w:rFonts w:ascii="Times New Roman" w:hAnsi="Times New Roman"/>
          <w:sz w:val="24"/>
          <w:szCs w:val="24"/>
          <w:rPrChange w:id="1609" w:author="Linderhof, Vincent" w:date="2016-03-06T19:41:00Z">
            <w:rPr>
              <w:del w:id="1610" w:author="Linderhof, Vincent" w:date="2016-03-06T19:48:00Z"/>
              <w:rFonts w:ascii="Times New Roman" w:hAnsi="Times New Roman"/>
              <w:i/>
              <w:sz w:val="24"/>
              <w:szCs w:val="24"/>
            </w:rPr>
          </w:rPrChange>
        </w:rPr>
        <w:pPrChange w:id="1611" w:author="Linderhof, Vincent" w:date="2016-03-06T19:48:00Z">
          <w:pPr>
            <w:suppressAutoHyphens w:val="0"/>
            <w:spacing w:after="0"/>
          </w:pPr>
        </w:pPrChange>
      </w:pPr>
      <w:ins w:id="1612" w:author="Linderhof, Vincent" w:date="2016-03-06T19:41:00Z">
        <w:r>
          <w:rPr>
            <w:rFonts w:ascii="Times New Roman" w:hAnsi="Times New Roman"/>
            <w:sz w:val="24"/>
            <w:szCs w:val="24"/>
          </w:rPr>
          <w:t xml:space="preserve">We regress productivity diversity and other characteristics on </w:t>
        </w:r>
      </w:ins>
      <w:ins w:id="1613" w:author="Linderhof, Vincent" w:date="2016-03-06T19:47:00Z">
        <w:r>
          <w:rPr>
            <w:rFonts w:ascii="Times New Roman" w:hAnsi="Times New Roman"/>
            <w:sz w:val="24"/>
            <w:szCs w:val="24"/>
          </w:rPr>
          <w:t>nutrition diversity</w:t>
        </w:r>
      </w:ins>
      <w:ins w:id="1614" w:author="Linderhof, Vincent" w:date="2016-03-06T19:48:00Z">
        <w:r>
          <w:rPr>
            <w:rFonts w:ascii="Times New Roman" w:hAnsi="Times New Roman"/>
            <w:sz w:val="24"/>
            <w:szCs w:val="24"/>
          </w:rPr>
          <w:t>. Table 3 presents the panel data regression results</w:t>
        </w:r>
      </w:ins>
      <w:ins w:id="1615" w:author="Linderhof, Vincent" w:date="2016-03-06T19:51:00Z">
        <w:r w:rsidR="00B1200D" w:rsidRPr="00B1200D">
          <w:rPr>
            <w:rFonts w:ascii="Times New Roman" w:hAnsi="Times New Roman"/>
            <w:sz w:val="24"/>
            <w:szCs w:val="24"/>
          </w:rPr>
          <w:t xml:space="preserve"> </w:t>
        </w:r>
        <w:r w:rsidR="00B1200D">
          <w:rPr>
            <w:rFonts w:ascii="Times New Roman" w:hAnsi="Times New Roman"/>
            <w:sz w:val="24"/>
            <w:szCs w:val="24"/>
          </w:rPr>
          <w:t>(</w:t>
        </w:r>
        <w:r w:rsidR="00B1200D" w:rsidRPr="00E05337">
          <w:rPr>
            <w:rFonts w:ascii="Times New Roman" w:hAnsi="Times New Roman"/>
            <w:sz w:val="24"/>
            <w:szCs w:val="24"/>
          </w:rPr>
          <w:t>transformed PLM regressions</w:t>
        </w:r>
        <w:r w:rsidR="00B1200D">
          <w:rPr>
            <w:rFonts w:ascii="Times New Roman" w:hAnsi="Times New Roman"/>
            <w:sz w:val="24"/>
            <w:szCs w:val="24"/>
          </w:rPr>
          <w:t>)</w:t>
        </w:r>
      </w:ins>
      <w:ins w:id="1616" w:author="Linderhof, Vincent" w:date="2016-03-06T19:48:00Z">
        <w:r>
          <w:rPr>
            <w:rFonts w:ascii="Times New Roman" w:hAnsi="Times New Roman"/>
            <w:sz w:val="24"/>
            <w:szCs w:val="24"/>
          </w:rPr>
          <w:t xml:space="preserve">. </w:t>
        </w:r>
      </w:ins>
      <w:ins w:id="1617" w:author="Linderhof, Vincent" w:date="2016-03-06T19:49:00Z">
        <w:r w:rsidR="00B1200D">
          <w:rPr>
            <w:rFonts w:ascii="Times New Roman" w:hAnsi="Times New Roman"/>
            <w:sz w:val="24"/>
            <w:szCs w:val="24"/>
          </w:rPr>
          <w:t xml:space="preserve">For </w:t>
        </w:r>
      </w:ins>
    </w:p>
    <w:p w14:paraId="1520DE68" w14:textId="15222C6F" w:rsidR="00C03049" w:rsidRPr="00E05337" w:rsidDel="001B3DBD" w:rsidRDefault="00C03049" w:rsidP="001B3DBD">
      <w:pPr>
        <w:suppressAutoHyphens w:val="0"/>
        <w:spacing w:after="0"/>
        <w:rPr>
          <w:del w:id="1618" w:author="Linderhof, Vincent" w:date="2016-03-06T19:48:00Z"/>
          <w:rFonts w:ascii="Times New Roman" w:hAnsi="Times New Roman"/>
          <w:i/>
          <w:sz w:val="24"/>
          <w:szCs w:val="24"/>
        </w:rPr>
        <w:pPrChange w:id="1619" w:author="Linderhof, Vincent" w:date="2016-03-06T19:48:00Z">
          <w:pPr>
            <w:suppressAutoHyphens w:val="0"/>
            <w:spacing w:after="0"/>
          </w:pPr>
        </w:pPrChange>
      </w:pPr>
    </w:p>
    <w:p w14:paraId="2900EA9D" w14:textId="5B0F528C" w:rsidR="00C03049" w:rsidRPr="00E05337" w:rsidDel="001B3DBD" w:rsidRDefault="00C03049" w:rsidP="001B3DBD">
      <w:pPr>
        <w:suppressAutoHyphens w:val="0"/>
        <w:spacing w:after="0"/>
        <w:rPr>
          <w:del w:id="1620" w:author="Linderhof, Vincent" w:date="2016-03-06T19:48:00Z"/>
          <w:rFonts w:ascii="Times New Roman" w:hAnsi="Times New Roman"/>
          <w:i/>
          <w:sz w:val="24"/>
          <w:szCs w:val="24"/>
        </w:rPr>
        <w:pPrChange w:id="1621" w:author="Linderhof, Vincent" w:date="2016-03-06T19:48:00Z">
          <w:pPr>
            <w:suppressAutoHyphens w:val="0"/>
            <w:spacing w:after="0"/>
          </w:pPr>
        </w:pPrChange>
      </w:pPr>
    </w:p>
    <w:p w14:paraId="6564E2DB" w14:textId="75DEB5D9" w:rsidR="00CE3913" w:rsidRPr="00E05337" w:rsidDel="001B3DBD" w:rsidRDefault="00CE3913" w:rsidP="001B3DBD">
      <w:pPr>
        <w:suppressAutoHyphens w:val="0"/>
        <w:spacing w:after="0"/>
        <w:rPr>
          <w:del w:id="1622" w:author="Linderhof, Vincent" w:date="2016-03-06T19:48:00Z"/>
          <w:rFonts w:ascii="Times New Roman" w:hAnsi="Times New Roman"/>
          <w:sz w:val="24"/>
          <w:szCs w:val="24"/>
        </w:rPr>
        <w:pPrChange w:id="1623" w:author="Linderhof, Vincent" w:date="2016-03-06T19:48:00Z">
          <w:pPr/>
        </w:pPrChange>
      </w:pPr>
      <w:del w:id="1624" w:author="Linderhof, Vincent" w:date="2016-03-06T19:48:00Z">
        <w:r w:rsidRPr="00E05337" w:rsidDel="001B3DBD">
          <w:rPr>
            <w:rFonts w:ascii="Times New Roman" w:hAnsi="Times New Roman"/>
            <w:sz w:val="24"/>
            <w:szCs w:val="24"/>
          </w:rPr>
          <w:delText>Technique regression comparison.</w:delText>
        </w:r>
      </w:del>
    </w:p>
    <w:p w14:paraId="1D2F355E" w14:textId="65CCA633" w:rsidR="00B1200D" w:rsidRDefault="00F255E8" w:rsidP="001B3DBD">
      <w:pPr>
        <w:suppressAutoHyphens w:val="0"/>
        <w:spacing w:after="0"/>
        <w:rPr>
          <w:ins w:id="1625" w:author="Linderhof, Vincent" w:date="2016-03-06T19:51:00Z"/>
          <w:rFonts w:ascii="Times New Roman" w:hAnsi="Times New Roman"/>
          <w:sz w:val="24"/>
          <w:szCs w:val="24"/>
        </w:rPr>
        <w:pPrChange w:id="1626" w:author="Linderhof, Vincent" w:date="2016-03-06T19:48:00Z">
          <w:pPr/>
        </w:pPrChange>
      </w:pPr>
      <w:del w:id="1627" w:author="Linderhof, Vincent" w:date="2016-03-06T19:48:00Z">
        <w:r w:rsidRPr="00E05337" w:rsidDel="001B3DBD">
          <w:rPr>
            <w:rFonts w:ascii="Times New Roman" w:hAnsi="Times New Roman"/>
            <w:sz w:val="24"/>
            <w:szCs w:val="24"/>
          </w:rPr>
          <w:delText xml:space="preserve">Panel regression results are reported in Table 3. </w:delText>
        </w:r>
      </w:del>
      <w:del w:id="1628" w:author="Linderhof, Vincent" w:date="2016-03-06T19:49:00Z">
        <w:r w:rsidRPr="00E05337" w:rsidDel="00B1200D">
          <w:rPr>
            <w:rFonts w:ascii="Times New Roman" w:hAnsi="Times New Roman"/>
            <w:sz w:val="24"/>
            <w:szCs w:val="24"/>
          </w:rPr>
          <w:delText>E</w:delText>
        </w:r>
      </w:del>
      <w:ins w:id="1629" w:author="Linderhof, Vincent" w:date="2016-03-06T19:49:00Z">
        <w:r w:rsidR="00B1200D">
          <w:rPr>
            <w:rFonts w:ascii="Times New Roman" w:hAnsi="Times New Roman"/>
            <w:sz w:val="24"/>
            <w:szCs w:val="24"/>
          </w:rPr>
          <w:t>e</w:t>
        </w:r>
      </w:ins>
      <w:r w:rsidRPr="00E05337">
        <w:rPr>
          <w:rFonts w:ascii="Times New Roman" w:hAnsi="Times New Roman"/>
          <w:sz w:val="24"/>
          <w:szCs w:val="24"/>
        </w:rPr>
        <w:t xml:space="preserve">ach </w:t>
      </w:r>
      <w:del w:id="1630" w:author="Linderhof, Vincent" w:date="2016-03-06T19:49:00Z">
        <w:r w:rsidRPr="00E05337" w:rsidDel="00B1200D">
          <w:rPr>
            <w:rFonts w:ascii="Times New Roman" w:hAnsi="Times New Roman"/>
            <w:sz w:val="24"/>
            <w:szCs w:val="24"/>
          </w:rPr>
          <w:delText xml:space="preserve">of the </w:delText>
        </w:r>
      </w:del>
      <w:r w:rsidRPr="00E05337">
        <w:rPr>
          <w:rFonts w:ascii="Times New Roman" w:hAnsi="Times New Roman"/>
          <w:sz w:val="24"/>
          <w:szCs w:val="24"/>
        </w:rPr>
        <w:t>dependent variable</w:t>
      </w:r>
      <w:del w:id="1631" w:author="Linderhof, Vincent" w:date="2016-03-06T19:49:00Z">
        <w:r w:rsidRPr="00E05337" w:rsidDel="00B1200D">
          <w:rPr>
            <w:rFonts w:ascii="Times New Roman" w:hAnsi="Times New Roman"/>
            <w:sz w:val="24"/>
            <w:szCs w:val="24"/>
          </w:rPr>
          <w:delText>s</w:delText>
        </w:r>
      </w:del>
      <w:r w:rsidRPr="00E05337">
        <w:rPr>
          <w:rFonts w:ascii="Times New Roman" w:hAnsi="Times New Roman"/>
          <w:sz w:val="24"/>
          <w:szCs w:val="24"/>
        </w:rPr>
        <w:t xml:space="preserve">, </w:t>
      </w:r>
      <w:ins w:id="1632" w:author="Linderhof, Vincent" w:date="2016-03-06T19:49:00Z">
        <w:r w:rsidR="00B1200D">
          <w:rPr>
            <w:rFonts w:ascii="Times New Roman" w:hAnsi="Times New Roman"/>
            <w:sz w:val="24"/>
            <w:szCs w:val="24"/>
          </w:rPr>
          <w:t xml:space="preserve">DDS, FCS and </w:t>
        </w:r>
      </w:ins>
      <w:del w:id="1633" w:author="Linderhof, Vincent" w:date="2016-03-06T19:49:00Z">
        <w:r w:rsidRPr="00E05337" w:rsidDel="00B1200D">
          <w:rPr>
            <w:rFonts w:ascii="Times New Roman" w:hAnsi="Times New Roman"/>
            <w:sz w:val="24"/>
            <w:szCs w:val="24"/>
          </w:rPr>
          <w:delText xml:space="preserve">the Food </w:delText>
        </w:r>
        <w:r w:rsidR="00E97EFC" w:rsidRPr="00E05337" w:rsidDel="00B1200D">
          <w:rPr>
            <w:rFonts w:ascii="Times New Roman" w:hAnsi="Times New Roman"/>
            <w:sz w:val="24"/>
            <w:szCs w:val="24"/>
          </w:rPr>
          <w:delText>Consumption Score (FC</w:delText>
        </w:r>
        <w:r w:rsidRPr="00E05337" w:rsidDel="00B1200D">
          <w:rPr>
            <w:rFonts w:ascii="Times New Roman" w:hAnsi="Times New Roman"/>
            <w:sz w:val="24"/>
            <w:szCs w:val="24"/>
          </w:rPr>
          <w:delText>S), the Dietary Diversity Score (DDS), and C</w:delText>
        </w:r>
      </w:del>
      <w:ins w:id="1634" w:author="Linderhof, Vincent" w:date="2016-03-06T19:49:00Z">
        <w:r w:rsidR="00B1200D">
          <w:rPr>
            <w:rFonts w:ascii="Times New Roman" w:hAnsi="Times New Roman"/>
            <w:sz w:val="24"/>
            <w:szCs w:val="24"/>
          </w:rPr>
          <w:t>c</w:t>
        </w:r>
      </w:ins>
      <w:r w:rsidRPr="00E05337">
        <w:rPr>
          <w:rFonts w:ascii="Times New Roman" w:hAnsi="Times New Roman"/>
          <w:sz w:val="24"/>
          <w:szCs w:val="24"/>
        </w:rPr>
        <w:t xml:space="preserve">alories </w:t>
      </w:r>
      <w:ins w:id="1635" w:author="Linderhof, Vincent" w:date="2016-03-06T19:50:00Z">
        <w:r w:rsidR="00B1200D">
          <w:rPr>
            <w:rFonts w:ascii="Times New Roman" w:hAnsi="Times New Roman"/>
            <w:sz w:val="24"/>
            <w:szCs w:val="24"/>
          </w:rPr>
          <w:t xml:space="preserve">there are three regressions </w:t>
        </w:r>
      </w:ins>
      <w:ins w:id="1636" w:author="Linderhof, Vincent" w:date="2016-03-06T20:13:00Z">
        <w:r w:rsidR="00742B6C">
          <w:rPr>
            <w:rFonts w:ascii="Times New Roman" w:hAnsi="Times New Roman"/>
            <w:sz w:val="24"/>
            <w:szCs w:val="24"/>
          </w:rPr>
          <w:t>presented</w:t>
        </w:r>
      </w:ins>
      <w:ins w:id="1637" w:author="Linderhof, Vincent" w:date="2016-03-06T19:50:00Z">
        <w:r w:rsidR="00B1200D">
          <w:rPr>
            <w:rFonts w:ascii="Times New Roman" w:hAnsi="Times New Roman"/>
            <w:sz w:val="24"/>
            <w:szCs w:val="24"/>
          </w:rPr>
          <w:t xml:space="preserve"> which differ across the indicator </w:t>
        </w:r>
      </w:ins>
      <w:ins w:id="1638" w:author="Linderhof, Vincent" w:date="2016-03-06T20:13:00Z">
        <w:r w:rsidR="00742B6C">
          <w:rPr>
            <w:rFonts w:ascii="Times New Roman" w:hAnsi="Times New Roman"/>
            <w:sz w:val="24"/>
            <w:szCs w:val="24"/>
          </w:rPr>
          <w:t xml:space="preserve">used </w:t>
        </w:r>
      </w:ins>
      <w:ins w:id="1639" w:author="Linderhof, Vincent" w:date="2016-03-06T19:50:00Z">
        <w:r w:rsidR="00B1200D">
          <w:rPr>
            <w:rFonts w:ascii="Times New Roman" w:hAnsi="Times New Roman"/>
            <w:sz w:val="24"/>
            <w:szCs w:val="24"/>
          </w:rPr>
          <w:t>for production diversity</w:t>
        </w:r>
      </w:ins>
      <w:ins w:id="1640" w:author="Linderhof, Vincent" w:date="2016-03-06T19:51:00Z">
        <w:r w:rsidR="00B1200D">
          <w:rPr>
            <w:rFonts w:ascii="Times New Roman" w:hAnsi="Times New Roman"/>
            <w:sz w:val="24"/>
            <w:szCs w:val="24"/>
          </w:rPr>
          <w:t>.</w:t>
        </w:r>
      </w:ins>
      <w:ins w:id="1641" w:author="Linderhof, Vincent" w:date="2016-03-06T19:58:00Z">
        <w:r w:rsidR="00B1200D">
          <w:rPr>
            <w:rFonts w:ascii="Times New Roman" w:hAnsi="Times New Roman"/>
            <w:sz w:val="24"/>
            <w:szCs w:val="24"/>
          </w:rPr>
          <w:t xml:space="preserve"> </w:t>
        </w:r>
      </w:ins>
      <w:ins w:id="1642" w:author="Linderhof, Vincent" w:date="2016-03-06T19:59:00Z">
        <w:r w:rsidR="00C2345F">
          <w:rPr>
            <w:rFonts w:ascii="Times New Roman" w:hAnsi="Times New Roman"/>
            <w:sz w:val="24"/>
            <w:szCs w:val="24"/>
          </w:rPr>
          <w:t xml:space="preserve">For convenience, we assume that the production diversity is exogenous. </w:t>
        </w:r>
      </w:ins>
      <w:moveToRangeStart w:id="1643" w:author="Linderhof, Vincent" w:date="2016-03-06T20:21:00Z" w:name="move445058991"/>
      <w:moveTo w:id="1644" w:author="Linderhof, Vincent" w:date="2016-03-06T20:21:00Z">
        <w:r w:rsidR="00A41E49" w:rsidRPr="00E05337">
          <w:rPr>
            <w:rFonts w:ascii="Times New Roman" w:hAnsi="Times New Roman"/>
            <w:sz w:val="24"/>
            <w:szCs w:val="24"/>
          </w:rPr>
          <w:t xml:space="preserve">Finally, a </w:t>
        </w:r>
        <w:proofErr w:type="spellStart"/>
        <w:r w:rsidR="00A41E49" w:rsidRPr="00E05337">
          <w:rPr>
            <w:rFonts w:ascii="Times New Roman" w:hAnsi="Times New Roman"/>
            <w:sz w:val="24"/>
            <w:szCs w:val="24"/>
          </w:rPr>
          <w:t>Hausman</w:t>
        </w:r>
        <w:proofErr w:type="spellEnd"/>
        <w:r w:rsidR="00A41E49" w:rsidRPr="00E05337">
          <w:rPr>
            <w:rFonts w:ascii="Times New Roman" w:hAnsi="Times New Roman"/>
            <w:sz w:val="24"/>
            <w:szCs w:val="24"/>
          </w:rPr>
          <w:t xml:space="preserve"> test </w:t>
        </w:r>
      </w:moveTo>
      <w:ins w:id="1645" w:author="Linderhof, Vincent" w:date="2016-03-06T20:21:00Z">
        <w:r w:rsidR="00A41E49">
          <w:rPr>
            <w:rFonts w:ascii="Times New Roman" w:hAnsi="Times New Roman"/>
            <w:sz w:val="24"/>
            <w:szCs w:val="24"/>
          </w:rPr>
          <w:t xml:space="preserve">for fixed effects was not </w:t>
        </w:r>
      </w:ins>
      <w:moveTo w:id="1646" w:author="Linderhof, Vincent" w:date="2016-03-06T20:21:00Z">
        <w:r w:rsidR="00A41E49" w:rsidRPr="00E05337">
          <w:rPr>
            <w:rFonts w:ascii="Times New Roman" w:hAnsi="Times New Roman"/>
            <w:sz w:val="24"/>
            <w:szCs w:val="24"/>
          </w:rPr>
          <w:t>rejected</w:t>
        </w:r>
        <w:del w:id="1647" w:author="Linderhof, Vincent" w:date="2016-03-06T20:21:00Z">
          <w:r w:rsidR="00A41E49" w:rsidRPr="00E05337" w:rsidDel="00A41E49">
            <w:rPr>
              <w:rFonts w:ascii="Times New Roman" w:hAnsi="Times New Roman"/>
              <w:sz w:val="24"/>
              <w:szCs w:val="24"/>
            </w:rPr>
            <w:delText xml:space="preserve"> the random effects model in favour of the within model (results does not show)</w:delText>
          </w:r>
        </w:del>
        <w:r w:rsidR="00A41E49" w:rsidRPr="00E05337">
          <w:rPr>
            <w:rFonts w:ascii="Times New Roman" w:hAnsi="Times New Roman"/>
            <w:sz w:val="24"/>
            <w:szCs w:val="24"/>
          </w:rPr>
          <w:t>.</w:t>
        </w:r>
      </w:moveTo>
      <w:moveToRangeEnd w:id="1643"/>
    </w:p>
    <w:p w14:paraId="3F3D52E6" w14:textId="77777777" w:rsidR="00B1200D" w:rsidRDefault="00B1200D" w:rsidP="00A41E49">
      <w:pPr>
        <w:suppressAutoHyphens w:val="0"/>
        <w:spacing w:after="0"/>
        <w:jc w:val="center"/>
        <w:rPr>
          <w:ins w:id="1648" w:author="Linderhof, Vincent" w:date="2016-03-06T20:05:00Z"/>
          <w:rFonts w:ascii="Times New Roman" w:hAnsi="Times New Roman"/>
          <w:sz w:val="24"/>
          <w:szCs w:val="24"/>
        </w:rPr>
        <w:pPrChange w:id="1649" w:author="Linderhof, Vincent" w:date="2016-03-06T20:21:00Z">
          <w:pPr/>
        </w:pPrChange>
      </w:pPr>
    </w:p>
    <w:p w14:paraId="09DAF9B5" w14:textId="55A0261A" w:rsidR="00742B6C" w:rsidRDefault="00742B6C" w:rsidP="00F77985">
      <w:pPr>
        <w:rPr>
          <w:ins w:id="1650" w:author="Linderhof, Vincent" w:date="2016-03-06T20:24:00Z"/>
          <w:rFonts w:ascii="Times New Roman" w:hAnsi="Times New Roman"/>
          <w:sz w:val="24"/>
          <w:szCs w:val="24"/>
        </w:rPr>
      </w:pPr>
      <w:ins w:id="1651" w:author="Linderhof, Vincent" w:date="2016-03-06T20:13:00Z">
        <w:r>
          <w:rPr>
            <w:rFonts w:ascii="Times New Roman" w:hAnsi="Times New Roman"/>
            <w:sz w:val="24"/>
            <w:szCs w:val="24"/>
          </w:rPr>
          <w:t>For</w:t>
        </w:r>
      </w:ins>
      <w:ins w:id="1652" w:author="Linderhof, Vincent" w:date="2016-03-06T20:14:00Z">
        <w:r>
          <w:rPr>
            <w:rFonts w:ascii="Times New Roman" w:hAnsi="Times New Roman"/>
            <w:sz w:val="24"/>
            <w:szCs w:val="24"/>
          </w:rPr>
          <w:t xml:space="preserve"> the nutrition diversity indicators DDS </w:t>
        </w:r>
      </w:ins>
      <w:ins w:id="1653" w:author="Linderhof, Vincent" w:date="2016-03-06T20:39:00Z">
        <w:r w:rsidR="004459BF">
          <w:rPr>
            <w:rFonts w:ascii="Times New Roman" w:hAnsi="Times New Roman"/>
            <w:sz w:val="24"/>
            <w:szCs w:val="24"/>
          </w:rPr>
          <w:t xml:space="preserve">(columns 1, 4 and 7 in Tables 3) </w:t>
        </w:r>
      </w:ins>
      <w:ins w:id="1654" w:author="Linderhof, Vincent" w:date="2016-03-06T20:14:00Z">
        <w:r>
          <w:rPr>
            <w:rFonts w:ascii="Times New Roman" w:hAnsi="Times New Roman"/>
            <w:sz w:val="24"/>
            <w:szCs w:val="24"/>
          </w:rPr>
          <w:t>and FCS</w:t>
        </w:r>
      </w:ins>
      <w:ins w:id="1655" w:author="Linderhof, Vincent" w:date="2016-03-06T20:39:00Z">
        <w:r w:rsidR="004459BF">
          <w:rPr>
            <w:rFonts w:ascii="Times New Roman" w:hAnsi="Times New Roman"/>
            <w:sz w:val="24"/>
            <w:szCs w:val="24"/>
          </w:rPr>
          <w:t xml:space="preserve"> (</w:t>
        </w:r>
        <w:r w:rsidR="004459BF">
          <w:rPr>
            <w:rFonts w:ascii="Times New Roman" w:hAnsi="Times New Roman"/>
            <w:sz w:val="24"/>
            <w:szCs w:val="24"/>
          </w:rPr>
          <w:t xml:space="preserve">columns </w:t>
        </w:r>
        <w:r w:rsidR="004459BF">
          <w:rPr>
            <w:rFonts w:ascii="Times New Roman" w:hAnsi="Times New Roman"/>
            <w:sz w:val="24"/>
            <w:szCs w:val="24"/>
          </w:rPr>
          <w:t>2, 5</w:t>
        </w:r>
        <w:r w:rsidR="004459BF">
          <w:rPr>
            <w:rFonts w:ascii="Times New Roman" w:hAnsi="Times New Roman"/>
            <w:sz w:val="24"/>
            <w:szCs w:val="24"/>
          </w:rPr>
          <w:t xml:space="preserve"> and </w:t>
        </w:r>
        <w:r w:rsidR="004459BF">
          <w:rPr>
            <w:rFonts w:ascii="Times New Roman" w:hAnsi="Times New Roman"/>
            <w:sz w:val="24"/>
            <w:szCs w:val="24"/>
          </w:rPr>
          <w:t>8)</w:t>
        </w:r>
      </w:ins>
      <w:ins w:id="1656" w:author="Linderhof, Vincent" w:date="2016-03-06T20:14:00Z">
        <w:r>
          <w:rPr>
            <w:rFonts w:ascii="Times New Roman" w:hAnsi="Times New Roman"/>
            <w:sz w:val="24"/>
            <w:szCs w:val="24"/>
          </w:rPr>
          <w:t xml:space="preserve">, all production diversity indicators have significantly positive </w:t>
        </w:r>
      </w:ins>
      <w:ins w:id="1657" w:author="Linderhof, Vincent" w:date="2016-03-06T20:15:00Z">
        <w:r>
          <w:rPr>
            <w:rFonts w:ascii="Times New Roman" w:hAnsi="Times New Roman"/>
            <w:sz w:val="24"/>
            <w:szCs w:val="24"/>
          </w:rPr>
          <w:t>coefficients</w:t>
        </w:r>
      </w:ins>
      <w:ins w:id="1658" w:author="Linderhof, Vincent" w:date="2016-03-06T20:21:00Z">
        <w:r w:rsidR="00A41E49">
          <w:rPr>
            <w:rFonts w:ascii="Times New Roman" w:hAnsi="Times New Roman"/>
            <w:sz w:val="24"/>
            <w:szCs w:val="24"/>
          </w:rPr>
          <w:t>, see Table 3</w:t>
        </w:r>
      </w:ins>
      <w:ins w:id="1659" w:author="Linderhof, Vincent" w:date="2016-03-06T20:15:00Z">
        <w:r>
          <w:rPr>
            <w:rFonts w:ascii="Times New Roman" w:hAnsi="Times New Roman"/>
            <w:sz w:val="24"/>
            <w:szCs w:val="24"/>
          </w:rPr>
          <w:t xml:space="preserve">. The magnitude of the production diversity coefficients for the DDS and FCS equations </w:t>
        </w:r>
      </w:ins>
      <w:ins w:id="1660" w:author="Linderhof, Vincent" w:date="2016-03-06T20:16:00Z">
        <w:r>
          <w:rPr>
            <w:rFonts w:ascii="Times New Roman" w:hAnsi="Times New Roman"/>
            <w:sz w:val="24"/>
            <w:szCs w:val="24"/>
          </w:rPr>
          <w:t>wa</w:t>
        </w:r>
      </w:ins>
      <w:ins w:id="1661" w:author="Linderhof, Vincent" w:date="2016-03-06T20:17:00Z">
        <w:r>
          <w:rPr>
            <w:rFonts w:ascii="Times New Roman" w:hAnsi="Times New Roman"/>
            <w:sz w:val="24"/>
            <w:szCs w:val="24"/>
          </w:rPr>
          <w:t xml:space="preserve">re largest for </w:t>
        </w:r>
      </w:ins>
      <w:ins w:id="1662" w:author="Linderhof, Vincent" w:date="2016-03-06T20:16:00Z">
        <w:r>
          <w:rPr>
            <w:rFonts w:ascii="Times New Roman" w:hAnsi="Times New Roman"/>
            <w:sz w:val="24"/>
            <w:szCs w:val="24"/>
          </w:rPr>
          <w:t xml:space="preserve">the Simpson’s index. </w:t>
        </w:r>
      </w:ins>
      <w:ins w:id="1663" w:author="Linderhof, Vincent" w:date="2016-03-06T20:15:00Z">
        <w:r>
          <w:rPr>
            <w:rFonts w:ascii="Times New Roman" w:hAnsi="Times New Roman"/>
            <w:sz w:val="24"/>
            <w:szCs w:val="24"/>
          </w:rPr>
          <w:t>In the case of calories</w:t>
        </w:r>
      </w:ins>
      <w:ins w:id="1664" w:author="Linderhof, Vincent" w:date="2016-03-06T20:40:00Z">
        <w:r w:rsidR="004459BF">
          <w:rPr>
            <w:rFonts w:ascii="Times New Roman" w:hAnsi="Times New Roman"/>
            <w:sz w:val="24"/>
            <w:szCs w:val="24"/>
          </w:rPr>
          <w:t xml:space="preserve"> (</w:t>
        </w:r>
        <w:r w:rsidR="004459BF">
          <w:rPr>
            <w:rFonts w:ascii="Times New Roman" w:hAnsi="Times New Roman"/>
            <w:sz w:val="24"/>
            <w:szCs w:val="24"/>
          </w:rPr>
          <w:t xml:space="preserve">columns </w:t>
        </w:r>
        <w:r w:rsidR="004459BF">
          <w:rPr>
            <w:rFonts w:ascii="Times New Roman" w:hAnsi="Times New Roman"/>
            <w:sz w:val="24"/>
            <w:szCs w:val="24"/>
          </w:rPr>
          <w:t>3</w:t>
        </w:r>
        <w:r w:rsidR="004459BF">
          <w:rPr>
            <w:rFonts w:ascii="Times New Roman" w:hAnsi="Times New Roman"/>
            <w:sz w:val="24"/>
            <w:szCs w:val="24"/>
          </w:rPr>
          <w:t xml:space="preserve">, </w:t>
        </w:r>
        <w:r w:rsidR="004459BF">
          <w:rPr>
            <w:rFonts w:ascii="Times New Roman" w:hAnsi="Times New Roman"/>
            <w:sz w:val="24"/>
            <w:szCs w:val="24"/>
          </w:rPr>
          <w:t>6</w:t>
        </w:r>
        <w:r w:rsidR="004459BF">
          <w:rPr>
            <w:rFonts w:ascii="Times New Roman" w:hAnsi="Times New Roman"/>
            <w:sz w:val="24"/>
            <w:szCs w:val="24"/>
          </w:rPr>
          <w:t xml:space="preserve"> and </w:t>
        </w:r>
        <w:r w:rsidR="004459BF">
          <w:rPr>
            <w:rFonts w:ascii="Times New Roman" w:hAnsi="Times New Roman"/>
            <w:sz w:val="24"/>
            <w:szCs w:val="24"/>
          </w:rPr>
          <w:t>9)</w:t>
        </w:r>
      </w:ins>
      <w:ins w:id="1665" w:author="Linderhof, Vincent" w:date="2016-03-06T20:15:00Z">
        <w:r>
          <w:rPr>
            <w:rFonts w:ascii="Times New Roman" w:hAnsi="Times New Roman"/>
            <w:sz w:val="24"/>
            <w:szCs w:val="24"/>
          </w:rPr>
          <w:t xml:space="preserve">, only the crop count </w:t>
        </w:r>
      </w:ins>
      <w:ins w:id="1666" w:author="Linderhof, Vincent" w:date="2016-03-06T20:16:00Z">
        <w:r>
          <w:rPr>
            <w:rFonts w:ascii="Times New Roman" w:hAnsi="Times New Roman"/>
            <w:sz w:val="24"/>
            <w:szCs w:val="24"/>
          </w:rPr>
          <w:t xml:space="preserve">variables </w:t>
        </w:r>
      </w:ins>
      <w:ins w:id="1667" w:author="Linderhof, Vincent" w:date="2016-03-06T20:40:00Z">
        <w:r w:rsidR="004459BF">
          <w:rPr>
            <w:rFonts w:ascii="Times New Roman" w:hAnsi="Times New Roman"/>
            <w:sz w:val="24"/>
            <w:szCs w:val="24"/>
          </w:rPr>
          <w:t xml:space="preserve">(column 3) </w:t>
        </w:r>
      </w:ins>
      <w:ins w:id="1668" w:author="Linderhof, Vincent" w:date="2016-03-06T20:17:00Z">
        <w:r>
          <w:rPr>
            <w:rFonts w:ascii="Times New Roman" w:hAnsi="Times New Roman"/>
            <w:sz w:val="24"/>
            <w:szCs w:val="24"/>
          </w:rPr>
          <w:t>showed a significant positive coefficient. The Simpson’s inde</w:t>
        </w:r>
      </w:ins>
      <w:ins w:id="1669" w:author="Linderhof, Vincent" w:date="2016-03-06T20:18:00Z">
        <w:r>
          <w:rPr>
            <w:rFonts w:ascii="Times New Roman" w:hAnsi="Times New Roman"/>
            <w:sz w:val="24"/>
            <w:szCs w:val="24"/>
          </w:rPr>
          <w:t>x</w:t>
        </w:r>
      </w:ins>
      <w:ins w:id="1670" w:author="Linderhof, Vincent" w:date="2016-03-06T20:17:00Z">
        <w:r>
          <w:rPr>
            <w:rFonts w:ascii="Times New Roman" w:hAnsi="Times New Roman"/>
            <w:sz w:val="24"/>
            <w:szCs w:val="24"/>
          </w:rPr>
          <w:t xml:space="preserve"> and own production ratio were not significant in the caloric </w:t>
        </w:r>
      </w:ins>
      <w:ins w:id="1671" w:author="Linderhof, Vincent" w:date="2016-03-06T20:18:00Z">
        <w:r>
          <w:rPr>
            <w:rFonts w:ascii="Times New Roman" w:hAnsi="Times New Roman"/>
            <w:sz w:val="24"/>
            <w:szCs w:val="24"/>
          </w:rPr>
          <w:t xml:space="preserve">intake </w:t>
        </w:r>
      </w:ins>
      <w:ins w:id="1672" w:author="Linderhof, Vincent" w:date="2016-03-06T20:17:00Z">
        <w:r>
          <w:rPr>
            <w:rFonts w:ascii="Times New Roman" w:hAnsi="Times New Roman"/>
            <w:sz w:val="24"/>
            <w:szCs w:val="24"/>
          </w:rPr>
          <w:t>equation</w:t>
        </w:r>
      </w:ins>
      <w:ins w:id="1673" w:author="Linderhof, Vincent" w:date="2016-03-06T20:18:00Z">
        <w:r>
          <w:rPr>
            <w:rFonts w:ascii="Times New Roman" w:hAnsi="Times New Roman"/>
            <w:sz w:val="24"/>
            <w:szCs w:val="24"/>
          </w:rPr>
          <w:t xml:space="preserve">s. The result confirm the findings of </w:t>
        </w:r>
      </w:ins>
      <w:ins w:id="1674" w:author="Linderhof, Vincent" w:date="2016-03-06T20:19:00Z">
        <w:r>
          <w:rPr>
            <w:rFonts w:ascii="Times New Roman" w:hAnsi="Times New Roman"/>
            <w:sz w:val="24"/>
            <w:szCs w:val="24"/>
          </w:rPr>
          <w:fldChar w:fldCharType="begin"/>
        </w:r>
        <w:r>
          <w:rPr>
            <w:rFonts w:ascii="Times New Roman" w:hAnsi="Times New Roman"/>
            <w:sz w:val="24"/>
            <w:szCs w:val="24"/>
          </w:rPr>
          <w:instrText xml:space="preserve"> ADDIN ZOTERO_ITEM CSL_CITATION {"citationID":"uyS9LrR2","properties":{"formattedCitation":"(Jones,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Pr>
          <w:rFonts w:ascii="Times New Roman" w:hAnsi="Times New Roman"/>
          <w:sz w:val="24"/>
          <w:szCs w:val="24"/>
        </w:rPr>
        <w:fldChar w:fldCharType="separate"/>
      </w:r>
      <w:ins w:id="1675" w:author="Linderhof, Vincent" w:date="2016-03-06T20:19:00Z">
        <w:r w:rsidRPr="00742B6C">
          <w:rPr>
            <w:rFonts w:ascii="Times New Roman" w:hAnsi="Times New Roman"/>
            <w:sz w:val="24"/>
            <w:rPrChange w:id="1676" w:author="Linderhof, Vincent" w:date="2016-03-06T20:19:00Z">
              <w:rPr/>
            </w:rPrChange>
          </w:rPr>
          <w:t>Jones</w:t>
        </w:r>
        <w:r>
          <w:rPr>
            <w:rFonts w:ascii="Times New Roman" w:hAnsi="Times New Roman"/>
            <w:sz w:val="24"/>
          </w:rPr>
          <w:t xml:space="preserve"> et al. (</w:t>
        </w:r>
        <w:r w:rsidRPr="00742B6C">
          <w:rPr>
            <w:rFonts w:ascii="Times New Roman" w:hAnsi="Times New Roman"/>
            <w:sz w:val="24"/>
            <w:rPrChange w:id="1677" w:author="Linderhof, Vincent" w:date="2016-03-06T20:19:00Z">
              <w:rPr/>
            </w:rPrChange>
          </w:rPr>
          <w:t>2014)</w:t>
        </w:r>
        <w:r>
          <w:rPr>
            <w:rFonts w:ascii="Times New Roman" w:hAnsi="Times New Roman"/>
            <w:sz w:val="24"/>
            <w:szCs w:val="24"/>
          </w:rPr>
          <w:fldChar w:fldCharType="end"/>
        </w:r>
        <w:r>
          <w:rPr>
            <w:rFonts w:ascii="Times New Roman" w:hAnsi="Times New Roman"/>
            <w:sz w:val="24"/>
            <w:szCs w:val="24"/>
          </w:rPr>
          <w:t xml:space="preserve">. </w:t>
        </w:r>
      </w:ins>
    </w:p>
    <w:p w14:paraId="7100E1CB" w14:textId="6D719A0F" w:rsidR="00A41E49" w:rsidRDefault="004459BF" w:rsidP="00F77985">
      <w:pPr>
        <w:rPr>
          <w:ins w:id="1678" w:author="Linderhof, Vincent" w:date="2016-03-06T20:24:00Z"/>
          <w:rFonts w:ascii="Times New Roman" w:hAnsi="Times New Roman"/>
          <w:sz w:val="24"/>
          <w:szCs w:val="24"/>
        </w:rPr>
      </w:pPr>
      <w:ins w:id="1679" w:author="Linderhof, Vincent" w:date="2016-03-06T20:35:00Z">
        <w:r>
          <w:rPr>
            <w:rFonts w:ascii="Times New Roman" w:hAnsi="Times New Roman"/>
            <w:sz w:val="24"/>
            <w:szCs w:val="24"/>
          </w:rPr>
          <w:t>T</w:t>
        </w:r>
      </w:ins>
      <w:ins w:id="1680" w:author="Linderhof, Vincent" w:date="2016-03-06T20:32:00Z">
        <w:r>
          <w:rPr>
            <w:rFonts w:ascii="Times New Roman" w:hAnsi="Times New Roman"/>
            <w:sz w:val="24"/>
            <w:szCs w:val="24"/>
          </w:rPr>
          <w:t>he r</w:t>
        </w:r>
        <w:r w:rsidRPr="00E05337">
          <w:rPr>
            <w:rFonts w:ascii="Times New Roman" w:hAnsi="Times New Roman"/>
            <w:sz w:val="24"/>
            <w:szCs w:val="24"/>
          </w:rPr>
          <w:t>esults for the DDS model</w:t>
        </w:r>
        <w:r>
          <w:rPr>
            <w:rFonts w:ascii="Times New Roman" w:hAnsi="Times New Roman"/>
            <w:sz w:val="24"/>
            <w:szCs w:val="24"/>
          </w:rPr>
          <w:t>s</w:t>
        </w:r>
        <w:r w:rsidRPr="00E05337">
          <w:rPr>
            <w:rFonts w:ascii="Times New Roman" w:hAnsi="Times New Roman"/>
            <w:sz w:val="24"/>
            <w:szCs w:val="24"/>
          </w:rPr>
          <w:t xml:space="preserve"> </w:t>
        </w:r>
      </w:ins>
      <w:ins w:id="1681" w:author="Linderhof, Vincent" w:date="2016-03-06T20:41:00Z">
        <w:r>
          <w:rPr>
            <w:rFonts w:ascii="Times New Roman" w:hAnsi="Times New Roman"/>
            <w:sz w:val="24"/>
            <w:szCs w:val="24"/>
          </w:rPr>
          <w:t xml:space="preserve">(columns 1, 4 and 7 in Tables 3) </w:t>
        </w:r>
      </w:ins>
      <w:ins w:id="1682" w:author="Linderhof, Vincent" w:date="2016-03-06T20:32:00Z">
        <w:r w:rsidRPr="00E05337">
          <w:rPr>
            <w:rFonts w:ascii="Times New Roman" w:hAnsi="Times New Roman"/>
            <w:sz w:val="24"/>
            <w:szCs w:val="24"/>
          </w:rPr>
          <w:t>show that the coefficient for food expenditures are positive and significant</w:t>
        </w:r>
      </w:ins>
      <w:ins w:id="1683" w:author="Linderhof, Vincent" w:date="2016-03-06T20:35:00Z">
        <w:r>
          <w:rPr>
            <w:rFonts w:ascii="Times New Roman" w:hAnsi="Times New Roman"/>
            <w:sz w:val="24"/>
            <w:szCs w:val="24"/>
          </w:rPr>
          <w:t xml:space="preserve">. Also, three time </w:t>
        </w:r>
      </w:ins>
      <w:ins w:id="1684" w:author="Linderhof, Vincent" w:date="2016-03-06T20:47:00Z">
        <w:r w:rsidR="0048186D">
          <w:rPr>
            <w:rFonts w:ascii="Times New Roman" w:hAnsi="Times New Roman"/>
            <w:sz w:val="24"/>
            <w:szCs w:val="24"/>
          </w:rPr>
          <w:t xml:space="preserve">period </w:t>
        </w:r>
      </w:ins>
      <w:ins w:id="1685" w:author="Linderhof, Vincent" w:date="2016-03-06T20:35:00Z">
        <w:r>
          <w:rPr>
            <w:rFonts w:ascii="Times New Roman" w:hAnsi="Times New Roman"/>
            <w:sz w:val="24"/>
            <w:szCs w:val="24"/>
          </w:rPr>
          <w:t>dummies are significant</w:t>
        </w:r>
      </w:ins>
      <w:ins w:id="1686" w:author="Linderhof, Vincent" w:date="2016-03-06T20:37:00Z">
        <w:r>
          <w:rPr>
            <w:rFonts w:ascii="Times New Roman" w:hAnsi="Times New Roman"/>
            <w:sz w:val="24"/>
            <w:szCs w:val="24"/>
          </w:rPr>
          <w:t>ly positive</w:t>
        </w:r>
      </w:ins>
      <w:ins w:id="1687" w:author="Linderhof, Vincent" w:date="2016-03-06T20:35:00Z">
        <w:r>
          <w:rPr>
            <w:rFonts w:ascii="Times New Roman" w:hAnsi="Times New Roman"/>
            <w:sz w:val="24"/>
            <w:szCs w:val="24"/>
          </w:rPr>
          <w:t xml:space="preserve"> as well.</w:t>
        </w:r>
      </w:ins>
      <w:ins w:id="1688" w:author="Linderhof, Vincent" w:date="2016-03-06T20:36:00Z">
        <w:r>
          <w:rPr>
            <w:rFonts w:ascii="Times New Roman" w:hAnsi="Times New Roman"/>
            <w:sz w:val="24"/>
            <w:szCs w:val="24"/>
          </w:rPr>
          <w:t xml:space="preserve"> </w:t>
        </w:r>
      </w:ins>
      <w:ins w:id="1689" w:author="Linderhof, Vincent" w:date="2016-03-06T20:47:00Z">
        <w:r w:rsidR="0048186D">
          <w:rPr>
            <w:rFonts w:ascii="Times New Roman" w:hAnsi="Times New Roman"/>
            <w:sz w:val="24"/>
            <w:szCs w:val="24"/>
          </w:rPr>
          <w:t xml:space="preserve">Note that we use three period dummies and ignore the intercept in the panel models. </w:t>
        </w:r>
      </w:ins>
      <w:ins w:id="1690" w:author="Linderhof, Vincent" w:date="2016-03-06T20:37:00Z">
        <w:r>
          <w:rPr>
            <w:rFonts w:ascii="Times New Roman" w:hAnsi="Times New Roman"/>
            <w:sz w:val="24"/>
            <w:szCs w:val="24"/>
          </w:rPr>
          <w:t>The switch between production diversity indicators d</w:t>
        </w:r>
      </w:ins>
      <w:ins w:id="1691" w:author="Linderhof, Vincent" w:date="2016-03-06T20:38:00Z">
        <w:r>
          <w:rPr>
            <w:rFonts w:ascii="Times New Roman" w:hAnsi="Times New Roman"/>
            <w:sz w:val="24"/>
            <w:szCs w:val="24"/>
          </w:rPr>
          <w:t>id</w:t>
        </w:r>
      </w:ins>
      <w:ins w:id="1692" w:author="Linderhof, Vincent" w:date="2016-03-06T20:37:00Z">
        <w:r>
          <w:rPr>
            <w:rFonts w:ascii="Times New Roman" w:hAnsi="Times New Roman"/>
            <w:sz w:val="24"/>
            <w:szCs w:val="24"/>
          </w:rPr>
          <w:t xml:space="preserve"> not affec</w:t>
        </w:r>
      </w:ins>
      <w:ins w:id="1693" w:author="Linderhof, Vincent" w:date="2016-03-06T20:38:00Z">
        <w:r>
          <w:rPr>
            <w:rFonts w:ascii="Times New Roman" w:hAnsi="Times New Roman"/>
            <w:sz w:val="24"/>
            <w:szCs w:val="24"/>
          </w:rPr>
          <w:t>t the</w:t>
        </w:r>
      </w:ins>
      <w:ins w:id="1694" w:author="Linderhof, Vincent" w:date="2016-03-06T20:43:00Z">
        <w:r w:rsidR="0048186D">
          <w:rPr>
            <w:rFonts w:ascii="Times New Roman" w:hAnsi="Times New Roman"/>
            <w:sz w:val="24"/>
            <w:szCs w:val="24"/>
          </w:rPr>
          <w:t xml:space="preserve"> significance levels of the coefficients of the variables. </w:t>
        </w:r>
      </w:ins>
      <w:ins w:id="1695" w:author="Linderhof, Vincent" w:date="2016-03-06T21:13:00Z">
        <w:r w:rsidR="00417B2B">
          <w:rPr>
            <w:rFonts w:ascii="Times New Roman" w:hAnsi="Times New Roman"/>
            <w:sz w:val="24"/>
            <w:szCs w:val="24"/>
          </w:rPr>
          <w:t xml:space="preserve">Male household heads showed a significantly negative coefficient </w:t>
        </w:r>
      </w:ins>
      <w:ins w:id="1696" w:author="Linderhof, Vincent" w:date="2016-03-06T21:14:00Z">
        <w:r w:rsidR="00417B2B">
          <w:rPr>
            <w:rFonts w:ascii="Times New Roman" w:hAnsi="Times New Roman"/>
            <w:sz w:val="24"/>
            <w:szCs w:val="24"/>
          </w:rPr>
          <w:t xml:space="preserve">in the </w:t>
        </w:r>
      </w:ins>
      <w:ins w:id="1697" w:author="Linderhof, Vincent" w:date="2016-03-06T21:13:00Z">
        <w:r w:rsidR="00417B2B">
          <w:rPr>
            <w:rFonts w:ascii="Times New Roman" w:hAnsi="Times New Roman"/>
            <w:sz w:val="24"/>
            <w:szCs w:val="24"/>
          </w:rPr>
          <w:t xml:space="preserve">DDS </w:t>
        </w:r>
      </w:ins>
      <w:ins w:id="1698" w:author="Linderhof, Vincent" w:date="2016-03-06T21:14:00Z">
        <w:r w:rsidR="00417B2B">
          <w:rPr>
            <w:rFonts w:ascii="Times New Roman" w:hAnsi="Times New Roman"/>
            <w:sz w:val="24"/>
            <w:szCs w:val="24"/>
          </w:rPr>
          <w:t xml:space="preserve">with own production ratio. </w:t>
        </w:r>
      </w:ins>
      <w:ins w:id="1699" w:author="Linderhof, Vincent" w:date="2016-03-06T20:43:00Z">
        <w:r w:rsidR="0048186D">
          <w:rPr>
            <w:rFonts w:ascii="Times New Roman" w:hAnsi="Times New Roman"/>
            <w:sz w:val="24"/>
            <w:szCs w:val="24"/>
          </w:rPr>
          <w:t>As noted above</w:t>
        </w:r>
      </w:ins>
      <w:ins w:id="1700" w:author="Linderhof, Vincent" w:date="2016-03-06T20:32:00Z">
        <w:r w:rsidRPr="004459BF">
          <w:rPr>
            <w:rFonts w:ascii="Times New Roman" w:hAnsi="Times New Roman"/>
            <w:sz w:val="24"/>
            <w:szCs w:val="24"/>
            <w:highlight w:val="red"/>
            <w:rPrChange w:id="1701" w:author="Linderhof, Vincent" w:date="2016-03-06T20:33:00Z">
              <w:rPr>
                <w:rFonts w:ascii="Times New Roman" w:hAnsi="Times New Roman"/>
                <w:sz w:val="24"/>
                <w:szCs w:val="24"/>
              </w:rPr>
            </w:rPrChange>
          </w:rPr>
          <w:t xml:space="preserve">, </w:t>
        </w:r>
      </w:ins>
      <w:ins w:id="1702" w:author="Linderhof, Vincent" w:date="2016-03-06T20:44:00Z">
        <w:r w:rsidR="0048186D">
          <w:rPr>
            <w:rFonts w:ascii="Times New Roman" w:hAnsi="Times New Roman"/>
            <w:sz w:val="24"/>
            <w:szCs w:val="24"/>
            <w:highlight w:val="red"/>
          </w:rPr>
          <w:t xml:space="preserve">the </w:t>
        </w:r>
      </w:ins>
      <w:ins w:id="1703" w:author="Linderhof, Vincent" w:date="2016-03-06T20:32:00Z">
        <w:r w:rsidRPr="004459BF">
          <w:rPr>
            <w:rFonts w:ascii="Times New Roman" w:hAnsi="Times New Roman"/>
            <w:sz w:val="24"/>
            <w:szCs w:val="24"/>
            <w:highlight w:val="red"/>
            <w:rPrChange w:id="1704" w:author="Linderhof, Vincent" w:date="2016-03-06T20:33:00Z">
              <w:rPr>
                <w:rFonts w:ascii="Times New Roman" w:hAnsi="Times New Roman"/>
                <w:sz w:val="24"/>
                <w:szCs w:val="24"/>
              </w:rPr>
            </w:rPrChange>
          </w:rPr>
          <w:t xml:space="preserve">DDS </w:t>
        </w:r>
      </w:ins>
      <w:ins w:id="1705" w:author="Linderhof, Vincent" w:date="2016-03-06T20:44:00Z">
        <w:r w:rsidR="0048186D">
          <w:rPr>
            <w:rFonts w:ascii="Times New Roman" w:hAnsi="Times New Roman"/>
            <w:sz w:val="24"/>
            <w:szCs w:val="24"/>
            <w:highlight w:val="red"/>
          </w:rPr>
          <w:t xml:space="preserve">indicator </w:t>
        </w:r>
      </w:ins>
      <w:ins w:id="1706" w:author="Linderhof, Vincent" w:date="2016-03-06T20:32:00Z">
        <w:r w:rsidRPr="004459BF">
          <w:rPr>
            <w:rFonts w:ascii="Times New Roman" w:hAnsi="Times New Roman"/>
            <w:sz w:val="24"/>
            <w:szCs w:val="24"/>
            <w:highlight w:val="red"/>
            <w:rPrChange w:id="1707" w:author="Linderhof, Vincent" w:date="2016-03-06T20:33:00Z">
              <w:rPr>
                <w:rFonts w:ascii="Times New Roman" w:hAnsi="Times New Roman"/>
                <w:sz w:val="24"/>
                <w:szCs w:val="24"/>
              </w:rPr>
            </w:rPrChange>
          </w:rPr>
          <w:t xml:space="preserve">is a count </w:t>
        </w:r>
      </w:ins>
      <w:ins w:id="1708" w:author="Linderhof, Vincent" w:date="2016-03-06T20:44:00Z">
        <w:r w:rsidR="0048186D">
          <w:rPr>
            <w:rFonts w:ascii="Times New Roman" w:hAnsi="Times New Roman"/>
            <w:sz w:val="24"/>
            <w:szCs w:val="24"/>
            <w:highlight w:val="red"/>
          </w:rPr>
          <w:t xml:space="preserve">variable with a minimum of 1 and a maximum of 12. Moreover, it is likely that the distribution of the counts is skewed. </w:t>
        </w:r>
      </w:ins>
    </w:p>
    <w:p w14:paraId="60F8715D" w14:textId="01CB9DB2" w:rsidR="004509A5" w:rsidRDefault="00A41E49" w:rsidP="00F77985">
      <w:pPr>
        <w:rPr>
          <w:ins w:id="1709" w:author="Linderhof, Vincent" w:date="2016-03-06T20:57:00Z"/>
          <w:rFonts w:ascii="Times New Roman" w:hAnsi="Times New Roman"/>
          <w:sz w:val="24"/>
          <w:szCs w:val="24"/>
        </w:rPr>
      </w:pPr>
      <w:moveToRangeStart w:id="1710" w:author="Linderhof, Vincent" w:date="2016-03-06T20:24:00Z" w:name="move445059217"/>
      <w:moveTo w:id="1711" w:author="Linderhof, Vincent" w:date="2016-03-06T20:24:00Z">
        <w:del w:id="1712" w:author="Linderhof, Vincent" w:date="2016-03-06T20:45:00Z">
          <w:r w:rsidRPr="00E05337" w:rsidDel="0048186D">
            <w:rPr>
              <w:rFonts w:ascii="Times New Roman" w:hAnsi="Times New Roman"/>
              <w:sz w:val="24"/>
              <w:szCs w:val="24"/>
            </w:rPr>
            <w:delText>A comparison of the results for the OLS and</w:delText>
          </w:r>
        </w:del>
      </w:moveTo>
      <w:ins w:id="1713" w:author="Linderhof, Vincent" w:date="2016-03-06T20:45:00Z">
        <w:r w:rsidR="0048186D">
          <w:rPr>
            <w:rFonts w:ascii="Times New Roman" w:hAnsi="Times New Roman"/>
            <w:sz w:val="24"/>
            <w:szCs w:val="24"/>
          </w:rPr>
          <w:t>T</w:t>
        </w:r>
      </w:ins>
      <w:moveTo w:id="1714" w:author="Linderhof, Vincent" w:date="2016-03-06T20:24:00Z">
        <w:del w:id="1715" w:author="Linderhof, Vincent" w:date="2016-03-06T20:45:00Z">
          <w:r w:rsidRPr="00E05337" w:rsidDel="0048186D">
            <w:rPr>
              <w:rFonts w:ascii="Times New Roman" w:hAnsi="Times New Roman"/>
              <w:sz w:val="24"/>
              <w:szCs w:val="24"/>
            </w:rPr>
            <w:delText xml:space="preserve"> t</w:delText>
          </w:r>
        </w:del>
        <w:r w:rsidRPr="00E05337">
          <w:rPr>
            <w:rFonts w:ascii="Times New Roman" w:hAnsi="Times New Roman"/>
            <w:sz w:val="24"/>
            <w:szCs w:val="24"/>
          </w:rPr>
          <w:t xml:space="preserve">he </w:t>
        </w:r>
        <w:del w:id="1716" w:author="Linderhof, Vincent" w:date="2016-03-06T20:45:00Z">
          <w:r w:rsidRPr="00E05337" w:rsidDel="0048186D">
            <w:rPr>
              <w:rFonts w:ascii="Times New Roman" w:hAnsi="Times New Roman"/>
              <w:sz w:val="24"/>
              <w:szCs w:val="24"/>
            </w:rPr>
            <w:delText xml:space="preserve">within </w:delText>
          </w:r>
        </w:del>
        <w:r w:rsidRPr="00E05337">
          <w:rPr>
            <w:rFonts w:ascii="Times New Roman" w:hAnsi="Times New Roman"/>
            <w:sz w:val="24"/>
            <w:szCs w:val="24"/>
          </w:rPr>
          <w:t xml:space="preserve">panel models for the FCS </w:t>
        </w:r>
        <w:del w:id="1717" w:author="Linderhof, Vincent" w:date="2016-03-06T20:45:00Z">
          <w:r w:rsidRPr="00E05337" w:rsidDel="0048186D">
            <w:rPr>
              <w:rFonts w:ascii="Times New Roman" w:hAnsi="Times New Roman"/>
              <w:sz w:val="24"/>
              <w:szCs w:val="24"/>
            </w:rPr>
            <w:delText>dependent variable</w:delText>
          </w:r>
        </w:del>
      </w:moveTo>
      <w:ins w:id="1718" w:author="Linderhof, Vincent" w:date="2016-03-06T20:45:00Z">
        <w:r w:rsidR="0048186D">
          <w:rPr>
            <w:rFonts w:ascii="Times New Roman" w:hAnsi="Times New Roman"/>
            <w:sz w:val="24"/>
            <w:szCs w:val="24"/>
          </w:rPr>
          <w:t>indicator (column 2, 5 and 8)</w:t>
        </w:r>
      </w:ins>
      <w:moveTo w:id="1719" w:author="Linderhof, Vincent" w:date="2016-03-06T20:24:00Z">
        <w:r w:rsidRPr="00E05337">
          <w:rPr>
            <w:rFonts w:ascii="Times New Roman" w:hAnsi="Times New Roman"/>
            <w:sz w:val="24"/>
            <w:szCs w:val="24"/>
          </w:rPr>
          <w:t xml:space="preserve"> </w:t>
        </w:r>
      </w:moveTo>
      <w:ins w:id="1720" w:author="Linderhof, Vincent" w:date="2016-03-06T20:46:00Z">
        <w:r w:rsidR="0048186D">
          <w:rPr>
            <w:rFonts w:ascii="Times New Roman" w:hAnsi="Times New Roman"/>
            <w:sz w:val="24"/>
            <w:szCs w:val="24"/>
          </w:rPr>
          <w:t xml:space="preserve">show significant coefficients for </w:t>
        </w:r>
      </w:ins>
      <w:moveTo w:id="1721" w:author="Linderhof, Vincent" w:date="2016-03-06T20:24:00Z">
        <w:del w:id="1722" w:author="Linderhof, Vincent" w:date="2016-03-06T20:46:00Z">
          <w:r w:rsidRPr="00E05337" w:rsidDel="0048186D">
            <w:rPr>
              <w:rFonts w:ascii="Times New Roman" w:hAnsi="Times New Roman"/>
              <w:sz w:val="24"/>
              <w:szCs w:val="24"/>
            </w:rPr>
            <w:delText>indicate</w:delText>
          </w:r>
        </w:del>
        <w:del w:id="1723" w:author="Linderhof, Vincent" w:date="2016-03-06T20:45:00Z">
          <w:r w:rsidRPr="00E05337" w:rsidDel="0048186D">
            <w:rPr>
              <w:rFonts w:ascii="Times New Roman" w:hAnsi="Times New Roman"/>
              <w:sz w:val="24"/>
              <w:szCs w:val="24"/>
            </w:rPr>
            <w:delText>s</w:delText>
          </w:r>
        </w:del>
        <w:del w:id="1724" w:author="Linderhof, Vincent" w:date="2016-03-06T20:46:00Z">
          <w:r w:rsidRPr="00E05337" w:rsidDel="0048186D">
            <w:rPr>
              <w:rFonts w:ascii="Times New Roman" w:hAnsi="Times New Roman"/>
              <w:sz w:val="24"/>
              <w:szCs w:val="24"/>
            </w:rPr>
            <w:delText xml:space="preserve"> similar coefficients for the variables </w:delText>
          </w:r>
        </w:del>
        <w:r w:rsidRPr="00E05337">
          <w:rPr>
            <w:rFonts w:ascii="Times New Roman" w:hAnsi="Times New Roman"/>
            <w:sz w:val="24"/>
            <w:szCs w:val="24"/>
          </w:rPr>
          <w:t xml:space="preserve">the number of different crops produced by the household, food expenditures, </w:t>
        </w:r>
      </w:moveTo>
      <w:ins w:id="1725" w:author="Linderhof, Vincent" w:date="2016-03-06T20:46:00Z">
        <w:r w:rsidR="0048186D">
          <w:rPr>
            <w:rFonts w:ascii="Times New Roman" w:hAnsi="Times New Roman"/>
            <w:sz w:val="24"/>
            <w:szCs w:val="24"/>
          </w:rPr>
          <w:t xml:space="preserve">and </w:t>
        </w:r>
      </w:ins>
      <w:moveTo w:id="1726" w:author="Linderhof, Vincent" w:date="2016-03-06T20:24:00Z">
        <w:r w:rsidRPr="00E05337">
          <w:rPr>
            <w:rFonts w:ascii="Times New Roman" w:hAnsi="Times New Roman"/>
            <w:sz w:val="24"/>
            <w:szCs w:val="24"/>
          </w:rPr>
          <w:t>total crop area</w:t>
        </w:r>
        <w:del w:id="1727" w:author="Linderhof, Vincent" w:date="2016-03-06T20:46:00Z">
          <w:r w:rsidRPr="00E05337" w:rsidDel="0048186D">
            <w:rPr>
              <w:rFonts w:ascii="Times New Roman" w:hAnsi="Times New Roman"/>
              <w:sz w:val="24"/>
              <w:szCs w:val="24"/>
            </w:rPr>
            <w:delText xml:space="preserve"> and the proportion of food consumed from own production</w:delText>
          </w:r>
        </w:del>
        <w:r w:rsidRPr="00E05337">
          <w:rPr>
            <w:rFonts w:ascii="Times New Roman" w:hAnsi="Times New Roman"/>
            <w:sz w:val="24"/>
            <w:szCs w:val="24"/>
          </w:rPr>
          <w:t xml:space="preserve">. </w:t>
        </w:r>
      </w:moveTo>
      <w:ins w:id="1728" w:author="Linderhof, Vincent" w:date="2016-03-06T20:46:00Z">
        <w:r w:rsidR="0048186D">
          <w:rPr>
            <w:rFonts w:ascii="Times New Roman" w:hAnsi="Times New Roman"/>
            <w:sz w:val="24"/>
            <w:szCs w:val="24"/>
          </w:rPr>
          <w:t>Also</w:t>
        </w:r>
      </w:ins>
      <w:ins w:id="1729" w:author="Linderhof, Vincent" w:date="2016-03-06T20:47:00Z">
        <w:r w:rsidR="0048186D">
          <w:rPr>
            <w:rFonts w:ascii="Times New Roman" w:hAnsi="Times New Roman"/>
            <w:sz w:val="24"/>
            <w:szCs w:val="24"/>
          </w:rPr>
          <w:t>,</w:t>
        </w:r>
        <w:r w:rsidR="0048186D" w:rsidRPr="0048186D">
          <w:rPr>
            <w:rFonts w:ascii="Times New Roman" w:hAnsi="Times New Roman"/>
            <w:sz w:val="24"/>
            <w:szCs w:val="24"/>
          </w:rPr>
          <w:t xml:space="preserve"> </w:t>
        </w:r>
        <w:r w:rsidR="0048186D">
          <w:rPr>
            <w:rFonts w:ascii="Times New Roman" w:hAnsi="Times New Roman"/>
            <w:sz w:val="24"/>
            <w:szCs w:val="24"/>
          </w:rPr>
          <w:t xml:space="preserve">three time </w:t>
        </w:r>
        <w:r w:rsidR="0048186D">
          <w:rPr>
            <w:rFonts w:ascii="Times New Roman" w:hAnsi="Times New Roman"/>
            <w:sz w:val="24"/>
            <w:szCs w:val="24"/>
          </w:rPr>
          <w:t xml:space="preserve">period </w:t>
        </w:r>
        <w:r w:rsidR="0048186D">
          <w:rPr>
            <w:rFonts w:ascii="Times New Roman" w:hAnsi="Times New Roman"/>
            <w:sz w:val="24"/>
            <w:szCs w:val="24"/>
          </w:rPr>
          <w:t>dummies are significantly positive as well</w:t>
        </w:r>
      </w:ins>
      <w:ins w:id="1730" w:author="Linderhof, Vincent" w:date="2016-03-06T20:48:00Z">
        <w:r w:rsidR="0048186D">
          <w:rPr>
            <w:rFonts w:ascii="Times New Roman" w:hAnsi="Times New Roman"/>
            <w:sz w:val="24"/>
            <w:szCs w:val="24"/>
          </w:rPr>
          <w:t>.</w:t>
        </w:r>
      </w:ins>
      <w:ins w:id="1731" w:author="Linderhof, Vincent" w:date="2016-03-06T20:52:00Z">
        <w:r w:rsidR="004509A5">
          <w:rPr>
            <w:rFonts w:ascii="Times New Roman" w:hAnsi="Times New Roman"/>
            <w:sz w:val="24"/>
            <w:szCs w:val="24"/>
          </w:rPr>
          <w:t xml:space="preserve"> </w:t>
        </w:r>
      </w:ins>
      <w:moveTo w:id="1732" w:author="Linderhof, Vincent" w:date="2016-03-06T20:24:00Z">
        <w:r w:rsidRPr="00E05337">
          <w:rPr>
            <w:rFonts w:ascii="Times New Roman" w:hAnsi="Times New Roman"/>
            <w:sz w:val="24"/>
            <w:szCs w:val="24"/>
          </w:rPr>
          <w:t xml:space="preserve">The signs </w:t>
        </w:r>
      </w:moveTo>
      <w:ins w:id="1733" w:author="Linderhof, Vincent" w:date="2016-03-06T20:52:00Z">
        <w:r w:rsidR="004509A5">
          <w:rPr>
            <w:rFonts w:ascii="Times New Roman" w:hAnsi="Times New Roman"/>
            <w:sz w:val="24"/>
            <w:szCs w:val="24"/>
          </w:rPr>
          <w:t xml:space="preserve">and the magnitude </w:t>
        </w:r>
      </w:ins>
      <w:moveTo w:id="1734" w:author="Linderhof, Vincent" w:date="2016-03-06T20:24:00Z">
        <w:r w:rsidRPr="00E05337">
          <w:rPr>
            <w:rFonts w:ascii="Times New Roman" w:hAnsi="Times New Roman"/>
            <w:sz w:val="24"/>
            <w:szCs w:val="24"/>
          </w:rPr>
          <w:t xml:space="preserve">of the </w:t>
        </w:r>
      </w:moveTo>
      <w:ins w:id="1735" w:author="Linderhof, Vincent" w:date="2016-03-06T20:52:00Z">
        <w:r w:rsidR="004509A5">
          <w:rPr>
            <w:rFonts w:ascii="Times New Roman" w:hAnsi="Times New Roman"/>
            <w:sz w:val="24"/>
            <w:szCs w:val="24"/>
          </w:rPr>
          <w:t xml:space="preserve">significant </w:t>
        </w:r>
      </w:ins>
      <w:moveTo w:id="1736" w:author="Linderhof, Vincent" w:date="2016-03-06T20:24:00Z">
        <w:r w:rsidRPr="00E05337">
          <w:rPr>
            <w:rFonts w:ascii="Times New Roman" w:hAnsi="Times New Roman"/>
            <w:sz w:val="24"/>
            <w:szCs w:val="24"/>
          </w:rPr>
          <w:t xml:space="preserve">coefficients </w:t>
        </w:r>
      </w:moveTo>
      <w:ins w:id="1737" w:author="Linderhof, Vincent" w:date="2016-03-06T20:53:00Z">
        <w:r w:rsidR="004509A5">
          <w:rPr>
            <w:rFonts w:ascii="Times New Roman" w:hAnsi="Times New Roman"/>
            <w:sz w:val="24"/>
            <w:szCs w:val="24"/>
          </w:rPr>
          <w:t>we</w:t>
        </w:r>
      </w:ins>
      <w:moveTo w:id="1738" w:author="Linderhof, Vincent" w:date="2016-03-06T20:24:00Z">
        <w:del w:id="1739" w:author="Linderhof, Vincent" w:date="2016-03-06T20:53:00Z">
          <w:r w:rsidRPr="00E05337" w:rsidDel="004509A5">
            <w:rPr>
              <w:rFonts w:ascii="Times New Roman" w:hAnsi="Times New Roman"/>
              <w:sz w:val="24"/>
              <w:szCs w:val="24"/>
            </w:rPr>
            <w:delText>a</w:delText>
          </w:r>
        </w:del>
        <w:r w:rsidRPr="00E05337">
          <w:rPr>
            <w:rFonts w:ascii="Times New Roman" w:hAnsi="Times New Roman"/>
            <w:sz w:val="24"/>
            <w:szCs w:val="24"/>
          </w:rPr>
          <w:t xml:space="preserve">re </w:t>
        </w:r>
      </w:moveTo>
      <w:ins w:id="1740" w:author="Linderhof, Vincent" w:date="2016-03-06T20:53:00Z">
        <w:r w:rsidR="004509A5">
          <w:rPr>
            <w:rFonts w:ascii="Times New Roman" w:hAnsi="Times New Roman"/>
            <w:sz w:val="24"/>
            <w:szCs w:val="24"/>
          </w:rPr>
          <w:t xml:space="preserve">all in the same range. </w:t>
        </w:r>
      </w:ins>
      <w:bookmarkStart w:id="1741" w:name="_GoBack"/>
      <w:bookmarkEnd w:id="1741"/>
      <w:ins w:id="1742" w:author="Linderhof, Vincent" w:date="2016-03-06T21:19:00Z">
        <w:r w:rsidR="009C0903">
          <w:rPr>
            <w:rFonts w:ascii="Times New Roman" w:hAnsi="Times New Roman"/>
            <w:sz w:val="24"/>
            <w:szCs w:val="24"/>
          </w:rPr>
          <w:t xml:space="preserve">Male household heads showed a significantly negative coefficient in the DDS with own production ratio. </w:t>
        </w:r>
      </w:ins>
      <w:ins w:id="1743" w:author="Linderhof, Vincent" w:date="2016-03-06T20:54:00Z">
        <w:r w:rsidR="004509A5">
          <w:rPr>
            <w:rFonts w:ascii="Times New Roman" w:hAnsi="Times New Roman"/>
            <w:sz w:val="24"/>
            <w:szCs w:val="24"/>
          </w:rPr>
          <w:t>The socioeconomic variables such as household size, age of the household head</w:t>
        </w:r>
      </w:ins>
      <w:ins w:id="1744" w:author="Linderhof, Vincent" w:date="2016-03-06T20:55:00Z">
        <w:r w:rsidR="004509A5">
          <w:rPr>
            <w:rFonts w:ascii="Times New Roman" w:hAnsi="Times New Roman"/>
            <w:sz w:val="24"/>
            <w:szCs w:val="24"/>
          </w:rPr>
          <w:t xml:space="preserve">, education of the </w:t>
        </w:r>
        <w:r w:rsidR="004509A5">
          <w:rPr>
            <w:rFonts w:ascii="Times New Roman" w:hAnsi="Times New Roman"/>
            <w:sz w:val="24"/>
            <w:szCs w:val="24"/>
          </w:rPr>
          <w:lastRenderedPageBreak/>
          <w:t>household head and the gender of the household head were insignificant. T</w:t>
        </w:r>
      </w:ins>
      <w:ins w:id="1745" w:author="Linderhof, Vincent" w:date="2016-03-06T20:56:00Z">
        <w:r w:rsidR="004509A5">
          <w:rPr>
            <w:rFonts w:ascii="Times New Roman" w:hAnsi="Times New Roman"/>
            <w:sz w:val="24"/>
            <w:szCs w:val="24"/>
          </w:rPr>
          <w:t xml:space="preserve">his might be due to the fixed effects estimation. </w:t>
        </w:r>
      </w:ins>
      <w:ins w:id="1746" w:author="Linderhof, Vincent" w:date="2016-03-06T20:57:00Z">
        <w:r w:rsidR="004509A5">
          <w:rPr>
            <w:rFonts w:ascii="Times New Roman" w:hAnsi="Times New Roman"/>
            <w:sz w:val="24"/>
            <w:szCs w:val="24"/>
          </w:rPr>
          <w:t>Our results do not support the earlier findings of Jones et al.</w:t>
        </w:r>
      </w:ins>
    </w:p>
    <w:p w14:paraId="4C52FCDD" w14:textId="77777777" w:rsidR="004509A5" w:rsidRDefault="004509A5" w:rsidP="00F77985">
      <w:pPr>
        <w:rPr>
          <w:ins w:id="1747" w:author="Linderhof, Vincent" w:date="2016-03-06T20:57:00Z"/>
          <w:rFonts w:ascii="Times New Roman" w:hAnsi="Times New Roman"/>
          <w:sz w:val="24"/>
          <w:szCs w:val="24"/>
        </w:rPr>
      </w:pPr>
      <w:ins w:id="1748" w:author="Linderhof, Vincent" w:date="2016-03-06T20:56:00Z">
        <w:r>
          <w:rPr>
            <w:rFonts w:ascii="Times New Roman" w:hAnsi="Times New Roman"/>
            <w:sz w:val="24"/>
            <w:szCs w:val="24"/>
          </w:rPr>
          <w:t xml:space="preserve">the </w:t>
        </w:r>
      </w:ins>
      <w:ins w:id="1749" w:author="Linderhof, Vincent" w:date="2016-03-06T20:54:00Z">
        <w:r>
          <w:rPr>
            <w:rFonts w:ascii="Times New Roman" w:hAnsi="Times New Roman"/>
            <w:sz w:val="24"/>
            <w:szCs w:val="24"/>
          </w:rPr>
          <w:t xml:space="preserve"> Variables </w:t>
        </w:r>
      </w:ins>
      <w:moveTo w:id="1750" w:author="Linderhof, Vincent" w:date="2016-03-06T20:24:00Z">
        <w:r w:rsidR="00A41E49" w:rsidRPr="00E05337">
          <w:rPr>
            <w:rFonts w:ascii="Times New Roman" w:hAnsi="Times New Roman"/>
            <w:sz w:val="24"/>
            <w:szCs w:val="24"/>
          </w:rPr>
          <w:t xml:space="preserve">identical and their magnitudes similar. </w:t>
        </w:r>
      </w:moveTo>
    </w:p>
    <w:p w14:paraId="0432C101" w14:textId="77777777" w:rsidR="004509A5" w:rsidRDefault="004509A5" w:rsidP="00F77985">
      <w:pPr>
        <w:rPr>
          <w:ins w:id="1751" w:author="Linderhof, Vincent" w:date="2016-03-06T20:57:00Z"/>
          <w:rFonts w:ascii="Times New Roman" w:hAnsi="Times New Roman"/>
          <w:sz w:val="24"/>
          <w:szCs w:val="24"/>
        </w:rPr>
      </w:pPr>
    </w:p>
    <w:p w14:paraId="7FEF8BF0" w14:textId="77777777" w:rsidR="00417B2B" w:rsidRDefault="00417B2B" w:rsidP="00F77985">
      <w:pPr>
        <w:rPr>
          <w:ins w:id="1752" w:author="Linderhof, Vincent" w:date="2016-03-06T21:12:00Z"/>
          <w:rFonts w:ascii="Times New Roman" w:hAnsi="Times New Roman"/>
          <w:sz w:val="24"/>
          <w:szCs w:val="24"/>
        </w:rPr>
      </w:pPr>
      <w:ins w:id="1753" w:author="Linderhof, Vincent" w:date="2016-03-06T21:08:00Z">
        <w:r>
          <w:rPr>
            <w:rFonts w:ascii="Times New Roman" w:hAnsi="Times New Roman"/>
            <w:sz w:val="24"/>
            <w:szCs w:val="24"/>
          </w:rPr>
          <w:t xml:space="preserve">The results of </w:t>
        </w:r>
      </w:ins>
      <w:ins w:id="1754" w:author="Linderhof, Vincent" w:date="2016-03-06T21:07:00Z">
        <w:r>
          <w:rPr>
            <w:rFonts w:ascii="Times New Roman" w:hAnsi="Times New Roman"/>
            <w:sz w:val="24"/>
            <w:szCs w:val="24"/>
          </w:rPr>
          <w:t>the calor</w:t>
        </w:r>
      </w:ins>
      <w:ins w:id="1755" w:author="Linderhof, Vincent" w:date="2016-03-06T21:08:00Z">
        <w:r>
          <w:rPr>
            <w:rFonts w:ascii="Times New Roman" w:hAnsi="Times New Roman"/>
            <w:sz w:val="24"/>
            <w:szCs w:val="24"/>
          </w:rPr>
          <w:t>ic</w:t>
        </w:r>
      </w:ins>
      <w:ins w:id="1756" w:author="Linderhof, Vincent" w:date="2016-03-06T21:07:00Z">
        <w:r>
          <w:rPr>
            <w:rFonts w:ascii="Times New Roman" w:hAnsi="Times New Roman"/>
            <w:sz w:val="24"/>
            <w:szCs w:val="24"/>
          </w:rPr>
          <w:t xml:space="preserve"> intake models</w:t>
        </w:r>
      </w:ins>
      <w:ins w:id="1757" w:author="Linderhof, Vincent" w:date="2016-03-06T21:08:00Z">
        <w:r>
          <w:rPr>
            <w:rFonts w:ascii="Times New Roman" w:hAnsi="Times New Roman"/>
            <w:sz w:val="24"/>
            <w:szCs w:val="24"/>
          </w:rPr>
          <w:t xml:space="preserve"> show that the same variables as the FCS model show significantly positive coefficients. </w:t>
        </w:r>
      </w:ins>
      <w:ins w:id="1758" w:author="Linderhof, Vincent" w:date="2016-03-06T21:10:00Z">
        <w:r>
          <w:rPr>
            <w:rFonts w:ascii="Times New Roman" w:hAnsi="Times New Roman"/>
            <w:sz w:val="24"/>
            <w:szCs w:val="24"/>
          </w:rPr>
          <w:t>Additionally,</w:t>
        </w:r>
      </w:ins>
      <w:ins w:id="1759" w:author="Linderhof, Vincent" w:date="2016-03-06T21:08:00Z">
        <w:r>
          <w:rPr>
            <w:rFonts w:ascii="Times New Roman" w:hAnsi="Times New Roman"/>
            <w:sz w:val="24"/>
            <w:szCs w:val="24"/>
          </w:rPr>
          <w:t xml:space="preserve"> household size</w:t>
        </w:r>
      </w:ins>
      <w:ins w:id="1760" w:author="Linderhof, Vincent" w:date="2016-03-06T21:10:00Z">
        <w:r>
          <w:rPr>
            <w:rFonts w:ascii="Times New Roman" w:hAnsi="Times New Roman"/>
            <w:sz w:val="24"/>
            <w:szCs w:val="24"/>
          </w:rPr>
          <w:t xml:space="preserve"> and education of the household head </w:t>
        </w:r>
      </w:ins>
      <w:ins w:id="1761" w:author="Linderhof, Vincent" w:date="2016-03-06T21:09:00Z">
        <w:r>
          <w:rPr>
            <w:rFonts w:ascii="Times New Roman" w:hAnsi="Times New Roman"/>
            <w:sz w:val="24"/>
            <w:szCs w:val="24"/>
          </w:rPr>
          <w:t>ha</w:t>
        </w:r>
      </w:ins>
      <w:ins w:id="1762" w:author="Linderhof, Vincent" w:date="2016-03-06T21:10:00Z">
        <w:r>
          <w:rPr>
            <w:rFonts w:ascii="Times New Roman" w:hAnsi="Times New Roman"/>
            <w:sz w:val="24"/>
            <w:szCs w:val="24"/>
          </w:rPr>
          <w:t>ve</w:t>
        </w:r>
      </w:ins>
      <w:ins w:id="1763" w:author="Linderhof, Vincent" w:date="2016-03-06T21:08:00Z">
        <w:r>
          <w:rPr>
            <w:rFonts w:ascii="Times New Roman" w:hAnsi="Times New Roman"/>
            <w:sz w:val="24"/>
            <w:szCs w:val="24"/>
          </w:rPr>
          <w:t xml:space="preserve"> also significantly positive while age of the household head </w:t>
        </w:r>
      </w:ins>
      <w:ins w:id="1764" w:author="Linderhof, Vincent" w:date="2016-03-06T21:10:00Z">
        <w:r>
          <w:rPr>
            <w:rFonts w:ascii="Times New Roman" w:hAnsi="Times New Roman"/>
            <w:sz w:val="24"/>
            <w:szCs w:val="24"/>
          </w:rPr>
          <w:t>ha</w:t>
        </w:r>
      </w:ins>
      <w:ins w:id="1765" w:author="Linderhof, Vincent" w:date="2016-03-06T21:08:00Z">
        <w:r>
          <w:rPr>
            <w:rFonts w:ascii="Times New Roman" w:hAnsi="Times New Roman"/>
            <w:sz w:val="24"/>
            <w:szCs w:val="24"/>
          </w:rPr>
          <w:t>s significantly negative coefficient.</w:t>
        </w:r>
      </w:ins>
      <w:ins w:id="1766" w:author="Linderhof, Vincent" w:date="2016-03-06T21:09:00Z">
        <w:r>
          <w:rPr>
            <w:rFonts w:ascii="Times New Roman" w:hAnsi="Times New Roman"/>
            <w:sz w:val="24"/>
            <w:szCs w:val="24"/>
          </w:rPr>
          <w:t xml:space="preserve"> </w:t>
        </w:r>
      </w:ins>
      <w:ins w:id="1767" w:author="Linderhof, Vincent" w:date="2016-03-06T21:11:00Z">
        <w:r>
          <w:rPr>
            <w:rFonts w:ascii="Times New Roman" w:hAnsi="Times New Roman"/>
            <w:sz w:val="24"/>
            <w:szCs w:val="24"/>
          </w:rPr>
          <w:t>The total cultivated area is only significant is the count crop and Simpson’s index as proxies for production diversity were used.</w:t>
        </w:r>
      </w:ins>
      <w:ins w:id="1768" w:author="Linderhof, Vincent" w:date="2016-03-06T21:12:00Z">
        <w:r>
          <w:rPr>
            <w:rFonts w:ascii="Times New Roman" w:hAnsi="Times New Roman"/>
            <w:sz w:val="24"/>
            <w:szCs w:val="24"/>
          </w:rPr>
          <w:t xml:space="preserve"> </w:t>
        </w:r>
      </w:ins>
    </w:p>
    <w:p w14:paraId="34AA05E6" w14:textId="23D87365" w:rsidR="00A41E49" w:rsidRDefault="00417B2B" w:rsidP="00F77985">
      <w:pPr>
        <w:rPr>
          <w:ins w:id="1769" w:author="Linderhof, Vincent" w:date="2016-03-06T20:24:00Z"/>
          <w:rFonts w:ascii="Times New Roman" w:hAnsi="Times New Roman"/>
          <w:sz w:val="24"/>
          <w:szCs w:val="24"/>
        </w:rPr>
      </w:pPr>
      <w:ins w:id="1770" w:author="Linderhof, Vincent" w:date="2016-03-06T21:08:00Z">
        <w:r>
          <w:rPr>
            <w:rFonts w:ascii="Times New Roman" w:hAnsi="Times New Roman"/>
            <w:sz w:val="24"/>
            <w:szCs w:val="24"/>
          </w:rPr>
          <w:t xml:space="preserve"> </w:t>
        </w:r>
      </w:ins>
      <w:ins w:id="1771" w:author="Linderhof, Vincent" w:date="2016-03-06T21:07:00Z">
        <w:r>
          <w:rPr>
            <w:rFonts w:ascii="Times New Roman" w:hAnsi="Times New Roman"/>
            <w:sz w:val="24"/>
            <w:szCs w:val="24"/>
          </w:rPr>
          <w:t xml:space="preserve">, </w:t>
        </w:r>
      </w:ins>
      <w:moveTo w:id="1772" w:author="Linderhof, Vincent" w:date="2016-03-06T20:24:00Z">
        <w:del w:id="1773" w:author="Linderhof, Vincent" w:date="2016-03-06T20:32:00Z">
          <w:r w:rsidR="00A41E49" w:rsidRPr="00E05337" w:rsidDel="004459BF">
            <w:rPr>
              <w:rFonts w:ascii="Times New Roman" w:hAnsi="Times New Roman"/>
              <w:sz w:val="24"/>
              <w:szCs w:val="24"/>
            </w:rPr>
            <w:delText xml:space="preserve">Results for the DDS model also show that the coefficient for the number of different crops produced by the household and food expenditures are positive and significant, but coefficients for total crop area and the proportion of food consumed from own production are no longer significant. However, as previously noted, DDS is a count measure so using a continuous measure is not recommended. Before discussing the panel Poisson model for DDS, panel results for the Calories model will be presented. </w:delText>
          </w:r>
        </w:del>
        <w:r w:rsidR="00A41E49" w:rsidRPr="00E05337">
          <w:rPr>
            <w:rFonts w:ascii="Times New Roman" w:hAnsi="Times New Roman"/>
            <w:sz w:val="24"/>
            <w:szCs w:val="24"/>
          </w:rPr>
          <w:t>The same four variables are significant in both the FCS and Calories models. Unsurprisingly, the magnitudes of the coefficients are different given the difference in scales of the two dependent variables. In addition, household size is positive and significant, as is the education of the household head. The age of the head of household negatively affects caloric intake, but is only just significant. In short, the results of the Caloric model correspond closely with the FCS measure, and the signs of most of the coefficients conform to hypotheses.</w:t>
        </w:r>
      </w:moveTo>
      <w:moveToRangeEnd w:id="1710"/>
    </w:p>
    <w:p w14:paraId="53C12B61" w14:textId="77777777" w:rsidR="00A41E49" w:rsidRDefault="00A41E49" w:rsidP="00F77985">
      <w:pPr>
        <w:rPr>
          <w:ins w:id="1774" w:author="Linderhof, Vincent" w:date="2016-03-06T20:24:00Z"/>
          <w:rFonts w:ascii="Times New Roman" w:hAnsi="Times New Roman"/>
          <w:sz w:val="24"/>
          <w:szCs w:val="24"/>
        </w:rPr>
      </w:pPr>
    </w:p>
    <w:p w14:paraId="49E311B8" w14:textId="5176C06E" w:rsidR="00A41E49" w:rsidRDefault="00A41E49" w:rsidP="00F77985">
      <w:pPr>
        <w:rPr>
          <w:ins w:id="1775" w:author="Linderhof, Vincent" w:date="2016-03-06T20:24:00Z"/>
          <w:rFonts w:ascii="Times New Roman" w:hAnsi="Times New Roman"/>
          <w:sz w:val="24"/>
          <w:szCs w:val="24"/>
        </w:rPr>
      </w:pPr>
      <w:ins w:id="1776" w:author="Linderhof, Vincent" w:date="2016-03-06T20:24:00Z">
        <w:r>
          <w:rPr>
            <w:rFonts w:ascii="Times New Roman" w:hAnsi="Times New Roman"/>
            <w:sz w:val="24"/>
            <w:szCs w:val="24"/>
          </w:rPr>
          <w:t>Old</w:t>
        </w:r>
      </w:ins>
    </w:p>
    <w:p w14:paraId="272BAC1E" w14:textId="77777777" w:rsidR="00A41E49" w:rsidRDefault="00A41E49" w:rsidP="00F77985">
      <w:pPr>
        <w:rPr>
          <w:ins w:id="1777" w:author="Linderhof, Vincent" w:date="2016-03-06T20:13:00Z"/>
          <w:rFonts w:ascii="Times New Roman" w:hAnsi="Times New Roman"/>
          <w:sz w:val="24"/>
          <w:szCs w:val="24"/>
        </w:rPr>
      </w:pPr>
    </w:p>
    <w:p w14:paraId="681C4D46" w14:textId="30AA52F2" w:rsidR="00F255E8" w:rsidRPr="00E05337" w:rsidDel="00B1200D" w:rsidRDefault="00F255E8" w:rsidP="001B3DBD">
      <w:pPr>
        <w:suppressAutoHyphens w:val="0"/>
        <w:spacing w:after="0"/>
        <w:rPr>
          <w:del w:id="1778" w:author="Linderhof, Vincent" w:date="2016-03-06T19:56:00Z"/>
          <w:rFonts w:ascii="Times New Roman" w:hAnsi="Times New Roman"/>
          <w:sz w:val="24"/>
          <w:szCs w:val="24"/>
        </w:rPr>
        <w:pPrChange w:id="1779" w:author="Linderhof, Vincent" w:date="2016-03-06T19:48:00Z">
          <w:pPr/>
        </w:pPrChange>
      </w:pPr>
      <w:del w:id="1780" w:author="Linderhof, Vincent" w:date="2016-03-06T19:51:00Z">
        <w:r w:rsidRPr="00E05337" w:rsidDel="00B1200D">
          <w:rPr>
            <w:rFonts w:ascii="Times New Roman" w:hAnsi="Times New Roman"/>
            <w:sz w:val="24"/>
            <w:szCs w:val="24"/>
          </w:rPr>
          <w:delText xml:space="preserve">are discussed in order of </w:delText>
        </w:r>
        <w:r w:rsidR="001979C7" w:rsidRPr="00E05337" w:rsidDel="00B1200D">
          <w:rPr>
            <w:rFonts w:ascii="Times New Roman" w:hAnsi="Times New Roman"/>
            <w:sz w:val="24"/>
            <w:szCs w:val="24"/>
          </w:rPr>
          <w:delText xml:space="preserve">their appearance in the table. </w:delText>
        </w:r>
        <w:r w:rsidRPr="00E05337" w:rsidDel="00B1200D">
          <w:rPr>
            <w:rFonts w:ascii="Times New Roman" w:hAnsi="Times New Roman"/>
            <w:sz w:val="24"/>
            <w:szCs w:val="24"/>
          </w:rPr>
          <w:delText xml:space="preserve">For each </w:delText>
        </w:r>
        <w:r w:rsidR="00CD5E89" w:rsidRPr="00E05337" w:rsidDel="00B1200D">
          <w:rPr>
            <w:rFonts w:ascii="Times New Roman" w:hAnsi="Times New Roman"/>
            <w:sz w:val="24"/>
            <w:szCs w:val="24"/>
          </w:rPr>
          <w:delText xml:space="preserve">of these </w:delText>
        </w:r>
        <w:r w:rsidRPr="00E05337" w:rsidDel="00B1200D">
          <w:rPr>
            <w:rFonts w:ascii="Times New Roman" w:hAnsi="Times New Roman"/>
            <w:sz w:val="24"/>
            <w:szCs w:val="24"/>
          </w:rPr>
          <w:delText>dependent variable</w:delText>
        </w:r>
        <w:r w:rsidR="00CD5E89" w:rsidRPr="00E05337" w:rsidDel="00B1200D">
          <w:rPr>
            <w:rFonts w:ascii="Times New Roman" w:hAnsi="Times New Roman"/>
            <w:sz w:val="24"/>
            <w:szCs w:val="24"/>
          </w:rPr>
          <w:delText>s</w:delText>
        </w:r>
        <w:r w:rsidRPr="00E05337" w:rsidDel="00B1200D">
          <w:rPr>
            <w:rFonts w:ascii="Times New Roman" w:hAnsi="Times New Roman"/>
            <w:sz w:val="24"/>
            <w:szCs w:val="24"/>
          </w:rPr>
          <w:delText xml:space="preserve"> </w:delText>
        </w:r>
        <w:commentRangeStart w:id="1781"/>
        <w:r w:rsidRPr="00E05337" w:rsidDel="00B1200D">
          <w:rPr>
            <w:rFonts w:ascii="Times New Roman" w:hAnsi="Times New Roman"/>
            <w:sz w:val="24"/>
            <w:szCs w:val="24"/>
          </w:rPr>
          <w:delText xml:space="preserve">panel Ordinary Least Squares </w:delText>
        </w:r>
        <w:commentRangeEnd w:id="1781"/>
        <w:r w:rsidR="002C59BD" w:rsidRPr="00E05337" w:rsidDel="00B1200D">
          <w:rPr>
            <w:rStyle w:val="CommentReference"/>
            <w:rFonts w:ascii="Times New Roman" w:hAnsi="Times New Roman"/>
            <w:sz w:val="24"/>
            <w:szCs w:val="24"/>
          </w:rPr>
          <w:commentReference w:id="1781"/>
        </w:r>
        <w:r w:rsidRPr="00E05337" w:rsidDel="00B1200D">
          <w:rPr>
            <w:rFonts w:ascii="Times New Roman" w:hAnsi="Times New Roman"/>
            <w:sz w:val="24"/>
            <w:szCs w:val="24"/>
          </w:rPr>
          <w:delText>(OLS) and within transforme</w:delText>
        </w:r>
        <w:r w:rsidR="001979C7" w:rsidRPr="00E05337" w:rsidDel="00B1200D">
          <w:rPr>
            <w:rFonts w:ascii="Times New Roman" w:hAnsi="Times New Roman"/>
            <w:sz w:val="24"/>
            <w:szCs w:val="24"/>
          </w:rPr>
          <w:delText xml:space="preserve">d </w:delText>
        </w:r>
        <w:r w:rsidR="00CD5E89" w:rsidRPr="00E05337" w:rsidDel="00B1200D">
          <w:rPr>
            <w:rFonts w:ascii="Times New Roman" w:hAnsi="Times New Roman"/>
            <w:sz w:val="24"/>
            <w:szCs w:val="24"/>
          </w:rPr>
          <w:delText xml:space="preserve">(PLM) </w:delText>
        </w:r>
        <w:r w:rsidR="001979C7" w:rsidRPr="00E05337" w:rsidDel="00B1200D">
          <w:rPr>
            <w:rFonts w:ascii="Times New Roman" w:hAnsi="Times New Roman"/>
            <w:sz w:val="24"/>
            <w:szCs w:val="24"/>
          </w:rPr>
          <w:delText>regressions were calculated.</w:delText>
        </w:r>
      </w:del>
      <w:del w:id="1782" w:author="Linderhof, Vincent" w:date="2016-03-06T19:56:00Z">
        <w:r w:rsidR="001979C7" w:rsidRPr="00E05337" w:rsidDel="00B1200D">
          <w:rPr>
            <w:rFonts w:ascii="Times New Roman" w:hAnsi="Times New Roman"/>
            <w:sz w:val="24"/>
            <w:szCs w:val="24"/>
          </w:rPr>
          <w:delText xml:space="preserve"> </w:delText>
        </w:r>
        <w:r w:rsidRPr="00E05337" w:rsidDel="00B1200D">
          <w:rPr>
            <w:rFonts w:ascii="Times New Roman" w:hAnsi="Times New Roman"/>
            <w:sz w:val="24"/>
            <w:szCs w:val="24"/>
          </w:rPr>
          <w:delText xml:space="preserve">In addition, for </w:delText>
        </w:r>
        <w:r w:rsidR="00CD5E89" w:rsidRPr="00E05337" w:rsidDel="00B1200D">
          <w:rPr>
            <w:rFonts w:ascii="Times New Roman" w:hAnsi="Times New Roman"/>
            <w:sz w:val="24"/>
            <w:szCs w:val="24"/>
          </w:rPr>
          <w:delText xml:space="preserve">each model </w:delText>
        </w:r>
        <w:r w:rsidR="0078491C" w:rsidRPr="00E05337" w:rsidDel="00B1200D">
          <w:rPr>
            <w:rFonts w:ascii="Times New Roman" w:hAnsi="Times New Roman"/>
            <w:sz w:val="24"/>
            <w:szCs w:val="24"/>
          </w:rPr>
          <w:delText xml:space="preserve">a Poisson </w:delText>
        </w:r>
        <w:r w:rsidRPr="00E05337" w:rsidDel="00B1200D">
          <w:rPr>
            <w:rFonts w:ascii="Times New Roman" w:hAnsi="Times New Roman"/>
            <w:sz w:val="24"/>
            <w:szCs w:val="24"/>
          </w:rPr>
          <w:delText>model was run</w:delText>
        </w:r>
        <w:r w:rsidR="00CD5E89" w:rsidRPr="00E05337" w:rsidDel="00B1200D">
          <w:rPr>
            <w:rFonts w:ascii="Times New Roman" w:hAnsi="Times New Roman"/>
            <w:sz w:val="24"/>
            <w:szCs w:val="24"/>
          </w:rPr>
          <w:delText xml:space="preserve">, although it is only appropriate for the DDS </w:delText>
        </w:r>
        <w:r w:rsidRPr="00E05337" w:rsidDel="00B1200D">
          <w:rPr>
            <w:rFonts w:ascii="Times New Roman" w:hAnsi="Times New Roman"/>
            <w:sz w:val="24"/>
            <w:szCs w:val="24"/>
          </w:rPr>
          <w:delText>because it alone is a count measure.</w:delText>
        </w:r>
      </w:del>
    </w:p>
    <w:p w14:paraId="034D4D8C" w14:textId="6CEB4FCA" w:rsidR="00F255E8" w:rsidRPr="00E05337" w:rsidDel="00A41E49" w:rsidRDefault="00F255E8" w:rsidP="00F77985">
      <w:pPr>
        <w:rPr>
          <w:del w:id="1783" w:author="Linderhof, Vincent" w:date="2016-03-06T20:19:00Z"/>
          <w:rFonts w:ascii="Times New Roman" w:hAnsi="Times New Roman"/>
          <w:sz w:val="24"/>
          <w:szCs w:val="24"/>
        </w:rPr>
      </w:pPr>
      <w:del w:id="1784" w:author="Linderhof, Vincent" w:date="2016-03-06T20:19:00Z">
        <w:r w:rsidRPr="00E05337" w:rsidDel="00A41E49">
          <w:rPr>
            <w:rFonts w:ascii="Times New Roman" w:hAnsi="Times New Roman"/>
            <w:sz w:val="24"/>
            <w:szCs w:val="24"/>
          </w:rPr>
          <w:delText xml:space="preserve">Estimated coefficients </w:delText>
        </w:r>
        <w:r w:rsidR="00E97EFC" w:rsidRPr="00E05337" w:rsidDel="00A41E49">
          <w:rPr>
            <w:rFonts w:ascii="Times New Roman" w:hAnsi="Times New Roman"/>
            <w:sz w:val="24"/>
            <w:szCs w:val="24"/>
          </w:rPr>
          <w:delText>for the OLS estimator for the FC</w:delText>
        </w:r>
        <w:r w:rsidRPr="00E05337" w:rsidDel="00A41E49">
          <w:rPr>
            <w:rFonts w:ascii="Times New Roman" w:hAnsi="Times New Roman"/>
            <w:sz w:val="24"/>
            <w:szCs w:val="24"/>
          </w:rPr>
          <w:delText>S model are deceptively encouraging in the sense that nearly all are statistically significant and have the expected, hypothesized, signs as was argued in the variable description section of t</w:delText>
        </w:r>
        <w:r w:rsidR="001979C7" w:rsidRPr="00E05337" w:rsidDel="00A41E49">
          <w:rPr>
            <w:rFonts w:ascii="Times New Roman" w:hAnsi="Times New Roman"/>
            <w:sz w:val="24"/>
            <w:szCs w:val="24"/>
          </w:rPr>
          <w:delText xml:space="preserve">he paper. </w:delText>
        </w:r>
        <w:r w:rsidRPr="00E05337" w:rsidDel="00A41E49">
          <w:rPr>
            <w:rFonts w:ascii="Times New Roman" w:hAnsi="Times New Roman"/>
            <w:sz w:val="24"/>
            <w:szCs w:val="24"/>
          </w:rPr>
          <w:delText>The estimates for household characteristics are discussed first followed by estimates for economic characteristics, agricultural and regional characteristics.</w:delText>
        </w:r>
      </w:del>
    </w:p>
    <w:p w14:paraId="135558AD" w14:textId="1A60E9AD" w:rsidR="00F255E8" w:rsidRPr="00E05337" w:rsidRDefault="00F255E8" w:rsidP="00F77985">
      <w:pPr>
        <w:rPr>
          <w:rFonts w:ascii="Times New Roman" w:hAnsi="Times New Roman"/>
          <w:sz w:val="24"/>
          <w:szCs w:val="24"/>
        </w:rPr>
      </w:pPr>
      <w:r w:rsidRPr="00E05337">
        <w:rPr>
          <w:rFonts w:ascii="Times New Roman" w:hAnsi="Times New Roman"/>
          <w:sz w:val="24"/>
          <w:szCs w:val="24"/>
        </w:rPr>
        <w:t>The coefficient for the size of the household</w:t>
      </w:r>
      <w:ins w:id="1785" w:author="Linderhof, Vincent" w:date="2016-03-06T20:20:00Z">
        <w:r w:rsidR="00A41E49">
          <w:rPr>
            <w:rFonts w:ascii="Times New Roman" w:hAnsi="Times New Roman"/>
            <w:sz w:val="24"/>
            <w:szCs w:val="24"/>
          </w:rPr>
          <w:t xml:space="preserve"> </w:t>
        </w:r>
      </w:ins>
      <w:r w:rsidRPr="00E05337">
        <w:rPr>
          <w:rFonts w:ascii="Times New Roman" w:hAnsi="Times New Roman"/>
          <w:sz w:val="24"/>
          <w:szCs w:val="24"/>
        </w:rPr>
        <w:t xml:space="preserve">, an indicator of potential </w:t>
      </w:r>
      <w:r w:rsidR="001979C7" w:rsidRPr="00E05337">
        <w:rPr>
          <w:rFonts w:ascii="Times New Roman" w:hAnsi="Times New Roman"/>
          <w:sz w:val="24"/>
          <w:szCs w:val="24"/>
        </w:rPr>
        <w:t>labour</w:t>
      </w:r>
      <w:r w:rsidRPr="00E05337">
        <w:rPr>
          <w:rFonts w:ascii="Times New Roman" w:hAnsi="Times New Roman"/>
          <w:sz w:val="24"/>
          <w:szCs w:val="24"/>
        </w:rPr>
        <w:t xml:space="preserve">, is positive indicating that more </w:t>
      </w:r>
      <w:r w:rsidR="001979C7" w:rsidRPr="00E05337">
        <w:rPr>
          <w:rFonts w:ascii="Times New Roman" w:hAnsi="Times New Roman"/>
          <w:sz w:val="24"/>
          <w:szCs w:val="24"/>
        </w:rPr>
        <w:t xml:space="preserve">labour increases dietary diversity. </w:t>
      </w:r>
      <w:r w:rsidRPr="00E05337">
        <w:rPr>
          <w:rFonts w:ascii="Times New Roman" w:hAnsi="Times New Roman"/>
          <w:sz w:val="24"/>
          <w:szCs w:val="24"/>
        </w:rPr>
        <w:t xml:space="preserve">A male head of household has been associated with higher </w:t>
      </w:r>
      <w:r w:rsidR="00C41EFE" w:rsidRPr="00E05337">
        <w:rPr>
          <w:rFonts w:ascii="Times New Roman" w:hAnsi="Times New Roman"/>
          <w:sz w:val="24"/>
          <w:szCs w:val="24"/>
        </w:rPr>
        <w:t>diversity;</w:t>
      </w:r>
      <w:r w:rsidR="00E97EFC" w:rsidRPr="00E05337">
        <w:rPr>
          <w:rFonts w:ascii="Times New Roman" w:hAnsi="Times New Roman"/>
          <w:sz w:val="24"/>
          <w:szCs w:val="24"/>
        </w:rPr>
        <w:t xml:space="preserve"> however, in both the FC</w:t>
      </w:r>
      <w:r w:rsidRPr="00E05337">
        <w:rPr>
          <w:rFonts w:ascii="Times New Roman" w:hAnsi="Times New Roman"/>
          <w:sz w:val="24"/>
          <w:szCs w:val="24"/>
        </w:rPr>
        <w:t>S and DDS models the coefficient is far from reaching a st</w:t>
      </w:r>
      <w:r w:rsidR="001979C7" w:rsidRPr="00E05337">
        <w:rPr>
          <w:rFonts w:ascii="Times New Roman" w:hAnsi="Times New Roman"/>
          <w:sz w:val="24"/>
          <w:szCs w:val="24"/>
        </w:rPr>
        <w:t xml:space="preserve">atistically significant level. </w:t>
      </w:r>
      <w:r w:rsidRPr="00E05337">
        <w:rPr>
          <w:rFonts w:ascii="Times New Roman" w:hAnsi="Times New Roman"/>
          <w:sz w:val="24"/>
          <w:szCs w:val="24"/>
        </w:rPr>
        <w:t>The age of the household head, reflecting greater experience and thereby increasing, for examples, management skills, is negative and i</w:t>
      </w:r>
      <w:r w:rsidR="001979C7" w:rsidRPr="00E05337">
        <w:rPr>
          <w:rFonts w:ascii="Times New Roman" w:hAnsi="Times New Roman"/>
          <w:sz w:val="24"/>
          <w:szCs w:val="24"/>
        </w:rPr>
        <w:t>nsignificant in the F</w:t>
      </w:r>
      <w:r w:rsidR="0090198F" w:rsidRPr="00E05337">
        <w:rPr>
          <w:rFonts w:ascii="Times New Roman" w:hAnsi="Times New Roman"/>
          <w:sz w:val="24"/>
          <w:szCs w:val="24"/>
        </w:rPr>
        <w:t>C</w:t>
      </w:r>
      <w:r w:rsidR="001979C7" w:rsidRPr="00E05337">
        <w:rPr>
          <w:rFonts w:ascii="Times New Roman" w:hAnsi="Times New Roman"/>
          <w:sz w:val="24"/>
          <w:szCs w:val="24"/>
        </w:rPr>
        <w:t xml:space="preserve">S model. </w:t>
      </w:r>
      <w:r w:rsidRPr="00E05337">
        <w:rPr>
          <w:rFonts w:ascii="Times New Roman" w:hAnsi="Times New Roman"/>
          <w:sz w:val="24"/>
          <w:szCs w:val="24"/>
        </w:rPr>
        <w:t>This is a counter-intuitive result, but correspond</w:t>
      </w:r>
      <w:r w:rsidR="00665996" w:rsidRPr="00E05337">
        <w:rPr>
          <w:rFonts w:ascii="Times New Roman" w:hAnsi="Times New Roman"/>
          <w:sz w:val="24"/>
          <w:szCs w:val="24"/>
        </w:rPr>
        <w:t>s</w:t>
      </w:r>
      <w:r w:rsidRPr="00E05337">
        <w:rPr>
          <w:rFonts w:ascii="Times New Roman" w:hAnsi="Times New Roman"/>
          <w:sz w:val="24"/>
          <w:szCs w:val="24"/>
        </w:rPr>
        <w:t xml:space="preserve"> to the fi</w:t>
      </w:r>
      <w:r w:rsidR="001979C7" w:rsidRPr="00E05337">
        <w:rPr>
          <w:rFonts w:ascii="Times New Roman" w:hAnsi="Times New Roman"/>
          <w:sz w:val="24"/>
          <w:szCs w:val="24"/>
        </w:rPr>
        <w:t xml:space="preserve">ndings of Jones et al. (2014). </w:t>
      </w:r>
      <w:r w:rsidRPr="00E05337">
        <w:rPr>
          <w:rFonts w:ascii="Times New Roman" w:hAnsi="Times New Roman"/>
          <w:sz w:val="24"/>
          <w:szCs w:val="24"/>
        </w:rPr>
        <w:t>The education level of the household head, hypothesized to reflect better knowledge of the benefits of consuming a nutritious diet, is positive and significant.</w:t>
      </w:r>
    </w:p>
    <w:p w14:paraId="0F25B3EF" w14:textId="64619DC6" w:rsidR="00F255E8" w:rsidRPr="00E05337" w:rsidRDefault="00F255E8" w:rsidP="00F77985">
      <w:pPr>
        <w:rPr>
          <w:rFonts w:ascii="Times New Roman" w:hAnsi="Times New Roman"/>
          <w:sz w:val="24"/>
          <w:szCs w:val="24"/>
        </w:rPr>
      </w:pPr>
      <w:r w:rsidRPr="00E05337">
        <w:rPr>
          <w:rFonts w:ascii="Times New Roman" w:hAnsi="Times New Roman"/>
          <w:sz w:val="24"/>
          <w:szCs w:val="24"/>
        </w:rPr>
        <w:t>In general, the economic characteristic coefficients move as hypothesized, i.e., higher levels of income lead to greater quantity an</w:t>
      </w:r>
      <w:r w:rsidR="001979C7" w:rsidRPr="00E05337">
        <w:rPr>
          <w:rFonts w:ascii="Times New Roman" w:hAnsi="Times New Roman"/>
          <w:sz w:val="24"/>
          <w:szCs w:val="24"/>
        </w:rPr>
        <w:t xml:space="preserve">d quality of food consumption. </w:t>
      </w:r>
      <w:r w:rsidRPr="00E05337">
        <w:rPr>
          <w:rFonts w:ascii="Times New Roman" w:hAnsi="Times New Roman"/>
          <w:sz w:val="24"/>
          <w:szCs w:val="24"/>
        </w:rPr>
        <w:t>Both the coefficients for food and non-food expenditures</w:t>
      </w:r>
      <w:r w:rsidR="001979C7" w:rsidRPr="00E05337">
        <w:rPr>
          <w:rFonts w:ascii="Times New Roman" w:hAnsi="Times New Roman"/>
          <w:sz w:val="24"/>
          <w:szCs w:val="24"/>
        </w:rPr>
        <w:t xml:space="preserve"> are positive and significant. </w:t>
      </w:r>
      <w:r w:rsidRPr="00E05337">
        <w:rPr>
          <w:rFonts w:ascii="Times New Roman" w:hAnsi="Times New Roman"/>
          <w:sz w:val="24"/>
          <w:szCs w:val="24"/>
        </w:rPr>
        <w:t>Income, perhaps s</w:t>
      </w:r>
      <w:r w:rsidR="001979C7" w:rsidRPr="00E05337">
        <w:rPr>
          <w:rFonts w:ascii="Times New Roman" w:hAnsi="Times New Roman"/>
          <w:sz w:val="24"/>
          <w:szCs w:val="24"/>
        </w:rPr>
        <w:t xml:space="preserve">urprisingly, is insignificant. </w:t>
      </w:r>
      <w:r w:rsidRPr="00E05337">
        <w:rPr>
          <w:rFonts w:ascii="Times New Roman" w:hAnsi="Times New Roman"/>
          <w:sz w:val="24"/>
          <w:szCs w:val="24"/>
        </w:rPr>
        <w:t>Its insignificance might be due in part to the fact that the expenditure coefficients are picking-up its corr</w:t>
      </w:r>
      <w:r w:rsidR="001979C7" w:rsidRPr="00E05337">
        <w:rPr>
          <w:rFonts w:ascii="Times New Roman" w:hAnsi="Times New Roman"/>
          <w:sz w:val="24"/>
          <w:szCs w:val="24"/>
        </w:rPr>
        <w:t xml:space="preserve">elation with dietary measures. </w:t>
      </w:r>
      <w:r w:rsidRPr="00E05337">
        <w:rPr>
          <w:rFonts w:ascii="Times New Roman" w:hAnsi="Times New Roman"/>
          <w:sz w:val="24"/>
          <w:szCs w:val="24"/>
        </w:rPr>
        <w:t>However, regression diagnostics such as measures of correlation between the exogenous variables and variance in inflation factors indicate that excessive collinearity is not a problem for any of the variables selected for analysis.</w:t>
      </w:r>
    </w:p>
    <w:p w14:paraId="7904D8A1" w14:textId="18A708B5" w:rsidR="00C03049" w:rsidRPr="00E05337" w:rsidRDefault="00F255E8" w:rsidP="00F77985">
      <w:pPr>
        <w:rPr>
          <w:rFonts w:ascii="Times New Roman" w:hAnsi="Times New Roman"/>
          <w:sz w:val="24"/>
          <w:szCs w:val="24"/>
        </w:rPr>
      </w:pPr>
      <w:r w:rsidRPr="00E05337">
        <w:rPr>
          <w:rFonts w:ascii="Times New Roman" w:hAnsi="Times New Roman"/>
          <w:sz w:val="24"/>
          <w:szCs w:val="24"/>
        </w:rPr>
        <w:lastRenderedPageBreak/>
        <w:t>The income of a household is further distinguished into income from agriculture sources and income from non-agricultural sources. As expected, the higher food expenditures, the higher measures of dietary diversity. Those households spending more on food buy items that increase diversity and</w:t>
      </w:r>
      <w:r w:rsidR="001979C7" w:rsidRPr="00E05337">
        <w:rPr>
          <w:rFonts w:ascii="Times New Roman" w:hAnsi="Times New Roman"/>
          <w:sz w:val="24"/>
          <w:szCs w:val="24"/>
        </w:rPr>
        <w:t xml:space="preserve"> thereby improve their health. </w:t>
      </w:r>
      <w:r w:rsidRPr="00E05337">
        <w:rPr>
          <w:rFonts w:ascii="Times New Roman" w:hAnsi="Times New Roman"/>
          <w:sz w:val="24"/>
          <w:szCs w:val="24"/>
        </w:rPr>
        <w:t>Greater non-food expenditures, perhaps a further reflection of a households economic standing, increase dietary diversity, but the coefficient's magnitude is much smaller.</w:t>
      </w:r>
    </w:p>
    <w:p w14:paraId="5B05B8E8" w14:textId="6579A18A" w:rsidR="00C03049" w:rsidDel="00034885" w:rsidRDefault="00C03049" w:rsidP="00F77985">
      <w:pPr>
        <w:suppressAutoHyphens w:val="0"/>
        <w:spacing w:after="0"/>
        <w:rPr>
          <w:del w:id="1786" w:author="Linderhof, Vincent" w:date="2016-03-06T18:57:00Z"/>
          <w:rFonts w:ascii="Times New Roman" w:hAnsi="Times New Roman"/>
          <w:sz w:val="22"/>
        </w:rPr>
      </w:pPr>
    </w:p>
    <w:p w14:paraId="060D4A97" w14:textId="06370B7F" w:rsidR="00C03049" w:rsidDel="00034885" w:rsidRDefault="00C03049" w:rsidP="00F77985">
      <w:pPr>
        <w:jc w:val="both"/>
        <w:rPr>
          <w:del w:id="1787" w:author="Linderhof, Vincent" w:date="2016-03-06T18:57:00Z"/>
          <w:rFonts w:ascii="Times New Roman" w:hAnsi="Times New Roman"/>
          <w:sz w:val="22"/>
        </w:rPr>
        <w:sectPr w:rsidR="00C03049" w:rsidDel="00034885" w:rsidSect="004717E5">
          <w:type w:val="nextColumn"/>
          <w:pgSz w:w="11906" w:h="16838"/>
          <w:pgMar w:top="1440" w:right="1440" w:bottom="1440" w:left="1440" w:header="0" w:footer="397" w:gutter="0"/>
          <w:pgNumType w:start="0"/>
          <w:cols w:space="720"/>
          <w:formProt w:val="0"/>
          <w:docGrid w:linePitch="360" w:charSpace="8192"/>
          <w:sectPrChange w:id="1788" w:author="Linderhof, Vincent" w:date="2016-03-06T10:57:00Z">
            <w:sectPr w:rsidR="00C03049" w:rsidDel="00034885" w:rsidSect="004717E5">
              <w:pgMar w:top="1440" w:right="1440" w:bottom="1440" w:left="1440" w:header="0" w:footer="397" w:gutter="0"/>
              <w:pgNumType w:start="1"/>
            </w:sectPr>
          </w:sectPrChange>
        </w:sectPr>
      </w:pPr>
    </w:p>
    <w:p w14:paraId="5D080B51" w14:textId="08C0AAE2" w:rsidR="00F255E8" w:rsidRPr="00E05337" w:rsidDel="00034885" w:rsidRDefault="00F255E8" w:rsidP="00F77985">
      <w:pPr>
        <w:jc w:val="both"/>
        <w:rPr>
          <w:del w:id="1789" w:author="Linderhof, Vincent" w:date="2016-03-06T18:57:00Z"/>
          <w:rFonts w:ascii="Times New Roman" w:hAnsi="Times New Roman"/>
          <w:sz w:val="24"/>
          <w:szCs w:val="24"/>
        </w:rPr>
      </w:pPr>
    </w:p>
    <w:p w14:paraId="3A28E2B0" w14:textId="28905B55" w:rsidR="00C03049" w:rsidRPr="00E05337" w:rsidDel="00304F95" w:rsidRDefault="00C03049" w:rsidP="00F77985">
      <w:pPr>
        <w:suppressAutoHyphens w:val="0"/>
        <w:spacing w:after="0"/>
        <w:rPr>
          <w:del w:id="1790" w:author="Linderhof, Vincent" w:date="2016-03-06T11:01:00Z"/>
          <w:rFonts w:ascii="Times New Roman" w:hAnsi="Times New Roman"/>
          <w:i/>
          <w:sz w:val="24"/>
          <w:szCs w:val="24"/>
        </w:rPr>
      </w:pPr>
      <w:del w:id="1791" w:author="Linderhof, Vincent" w:date="2016-03-06T11:01:00Z">
        <w:r w:rsidRPr="00E05337" w:rsidDel="00304F95">
          <w:rPr>
            <w:rFonts w:ascii="Times New Roman" w:hAnsi="Times New Roman"/>
            <w:i/>
            <w:sz w:val="24"/>
            <w:szCs w:val="24"/>
          </w:rPr>
          <w:delText xml:space="preserve">Table 3: Comparison of different regression methods </w:delText>
        </w:r>
      </w:del>
    </w:p>
    <w:p w14:paraId="03D088DC" w14:textId="450CA68B" w:rsidR="00EF19C2" w:rsidRPr="00E05337" w:rsidDel="00304F95" w:rsidRDefault="00EF19C2" w:rsidP="00F77985">
      <w:pPr>
        <w:suppressAutoHyphens w:val="0"/>
        <w:spacing w:after="0"/>
        <w:rPr>
          <w:del w:id="1792" w:author="Linderhof, Vincent" w:date="2016-03-06T11:01:00Z"/>
          <w:rFonts w:ascii="Times New Roman" w:hAnsi="Times New Roman"/>
          <w:i/>
          <w:sz w:val="24"/>
          <w:szCs w:val="24"/>
        </w:rPr>
      </w:pPr>
    </w:p>
    <w:p w14:paraId="721F0502" w14:textId="115DF419" w:rsidR="00EF19C2" w:rsidRPr="00E05337" w:rsidDel="00304F95" w:rsidRDefault="00EF19C2" w:rsidP="00F77985">
      <w:pPr>
        <w:suppressAutoHyphens w:val="0"/>
        <w:spacing w:after="0"/>
        <w:rPr>
          <w:del w:id="1793" w:author="Linderhof, Vincent" w:date="2016-03-06T11:01:00Z"/>
          <w:rFonts w:ascii="Times New Roman" w:hAnsi="Times New Roman"/>
          <w:i/>
          <w:sz w:val="24"/>
          <w:szCs w:val="24"/>
        </w:rPr>
      </w:pPr>
    </w:p>
    <w:p w14:paraId="2B101A8F" w14:textId="5C6A0F23" w:rsidR="00EF19C2" w:rsidRPr="00E05337" w:rsidDel="00304F95" w:rsidRDefault="00EF19C2" w:rsidP="00F77985">
      <w:pPr>
        <w:suppressAutoHyphens w:val="0"/>
        <w:spacing w:after="0"/>
        <w:rPr>
          <w:del w:id="1794" w:author="Linderhof, Vincent" w:date="2016-03-06T11:01:00Z"/>
          <w:rFonts w:ascii="Times New Roman" w:hAnsi="Times New Roman"/>
          <w:i/>
          <w:sz w:val="24"/>
          <w:szCs w:val="24"/>
        </w:rPr>
      </w:pPr>
    </w:p>
    <w:tbl>
      <w:tblPr>
        <w:tblW w:w="20030" w:type="dxa"/>
        <w:tblInd w:w="93" w:type="dxa"/>
        <w:tblLook w:val="04A0" w:firstRow="1" w:lastRow="0" w:firstColumn="1" w:lastColumn="0" w:noHBand="0" w:noVBand="1"/>
        <w:tblPrChange w:id="1795" w:author="Linderhof, Vincent" w:date="2016-03-06T11:01:00Z">
          <w:tblPr>
            <w:tblW w:w="20264" w:type="dxa"/>
            <w:tblInd w:w="93" w:type="dxa"/>
            <w:tblLook w:val="04A0" w:firstRow="1" w:lastRow="0" w:firstColumn="1" w:lastColumn="0" w:noHBand="0" w:noVBand="1"/>
          </w:tblPr>
        </w:tblPrChange>
      </w:tblPr>
      <w:tblGrid>
        <w:gridCol w:w="2000"/>
        <w:gridCol w:w="1084"/>
        <w:gridCol w:w="537"/>
        <w:gridCol w:w="141"/>
        <w:gridCol w:w="95"/>
        <w:gridCol w:w="1012"/>
        <w:gridCol w:w="437"/>
        <w:gridCol w:w="262"/>
        <w:gridCol w:w="272"/>
        <w:gridCol w:w="880"/>
        <w:gridCol w:w="272"/>
        <w:gridCol w:w="414"/>
        <w:gridCol w:w="307"/>
        <w:gridCol w:w="911"/>
        <w:gridCol w:w="412"/>
        <w:gridCol w:w="262"/>
        <w:gridCol w:w="272"/>
        <w:gridCol w:w="912"/>
        <w:gridCol w:w="272"/>
        <w:gridCol w:w="262"/>
        <w:gridCol w:w="272"/>
        <w:gridCol w:w="952"/>
        <w:gridCol w:w="199"/>
        <w:gridCol w:w="419"/>
        <w:gridCol w:w="272"/>
        <w:gridCol w:w="1144"/>
        <w:gridCol w:w="272"/>
        <w:gridCol w:w="316"/>
        <w:gridCol w:w="272"/>
        <w:gridCol w:w="262"/>
        <w:gridCol w:w="272"/>
        <w:gridCol w:w="643"/>
        <w:gridCol w:w="266"/>
        <w:gridCol w:w="6"/>
        <w:gridCol w:w="266"/>
        <w:gridCol w:w="286"/>
        <w:gridCol w:w="272"/>
        <w:gridCol w:w="262"/>
        <w:gridCol w:w="272"/>
        <w:gridCol w:w="557"/>
        <w:gridCol w:w="272"/>
        <w:gridCol w:w="398"/>
        <w:gridCol w:w="154"/>
        <w:gridCol w:w="118"/>
        <w:gridCol w:w="154"/>
        <w:gridCol w:w="398"/>
        <w:gridCol w:w="272"/>
        <w:tblGridChange w:id="1796">
          <w:tblGrid>
            <w:gridCol w:w="2000"/>
            <w:gridCol w:w="1084"/>
            <w:gridCol w:w="537"/>
            <w:gridCol w:w="141"/>
            <w:gridCol w:w="95"/>
            <w:gridCol w:w="1012"/>
            <w:gridCol w:w="437"/>
            <w:gridCol w:w="262"/>
            <w:gridCol w:w="272"/>
            <w:gridCol w:w="880"/>
            <w:gridCol w:w="272"/>
            <w:gridCol w:w="414"/>
            <w:gridCol w:w="307"/>
            <w:gridCol w:w="911"/>
            <w:gridCol w:w="412"/>
            <w:gridCol w:w="262"/>
            <w:gridCol w:w="272"/>
            <w:gridCol w:w="912"/>
            <w:gridCol w:w="272"/>
            <w:gridCol w:w="262"/>
            <w:gridCol w:w="272"/>
            <w:gridCol w:w="952"/>
            <w:gridCol w:w="199"/>
            <w:gridCol w:w="419"/>
            <w:gridCol w:w="272"/>
            <w:gridCol w:w="1144"/>
            <w:gridCol w:w="272"/>
            <w:gridCol w:w="316"/>
            <w:gridCol w:w="272"/>
            <w:gridCol w:w="262"/>
            <w:gridCol w:w="272"/>
            <w:gridCol w:w="643"/>
            <w:gridCol w:w="266"/>
            <w:gridCol w:w="6"/>
            <w:gridCol w:w="266"/>
            <w:gridCol w:w="286"/>
            <w:gridCol w:w="272"/>
            <w:gridCol w:w="262"/>
            <w:gridCol w:w="272"/>
            <w:gridCol w:w="557"/>
            <w:gridCol w:w="272"/>
            <w:gridCol w:w="398"/>
            <w:gridCol w:w="154"/>
            <w:gridCol w:w="118"/>
            <w:gridCol w:w="154"/>
            <w:gridCol w:w="398"/>
            <w:gridCol w:w="272"/>
          </w:tblGrid>
        </w:tblGridChange>
      </w:tblGrid>
      <w:tr w:rsidR="00C03049" w:rsidRPr="00304F95" w:rsidDel="00304F95" w14:paraId="32F4E23D" w14:textId="78C9FBA7" w:rsidTr="00304F95">
        <w:trPr>
          <w:gridAfter w:val="3"/>
          <w:wAfter w:w="824" w:type="dxa"/>
          <w:trHeight w:val="300"/>
          <w:del w:id="1797" w:author="Linderhof, Vincent" w:date="2016-03-06T11:01:00Z"/>
          <w:trPrChange w:id="1798" w:author="Linderhof, Vincent" w:date="2016-03-06T11:01:00Z">
            <w:trPr>
              <w:gridAfter w:val="3"/>
              <w:wAfter w:w="824" w:type="dxa"/>
              <w:trHeight w:val="300"/>
            </w:trPr>
          </w:trPrChange>
        </w:trPr>
        <w:tc>
          <w:tcPr>
            <w:tcW w:w="2000" w:type="dxa"/>
            <w:tcBorders>
              <w:top w:val="nil"/>
              <w:left w:val="nil"/>
              <w:bottom w:val="nil"/>
              <w:right w:val="single" w:sz="4" w:space="0" w:color="auto"/>
            </w:tcBorders>
            <w:shd w:val="clear" w:color="auto" w:fill="auto"/>
            <w:noWrap/>
            <w:vAlign w:val="bottom"/>
            <w:hideMark/>
            <w:tcPrChange w:id="1799"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77140BE6" w14:textId="6BD3AA6C" w:rsidR="00C03049" w:rsidRPr="00304F95" w:rsidDel="00304F95" w:rsidRDefault="00C03049" w:rsidP="00E05337">
            <w:pPr>
              <w:suppressAutoHyphens w:val="0"/>
              <w:spacing w:after="0"/>
              <w:rPr>
                <w:del w:id="1800" w:author="Linderhof, Vincent" w:date="2016-03-06T11:01:00Z"/>
                <w:rFonts w:ascii="Times New Roman" w:eastAsia="Times New Roman" w:hAnsi="Times New Roman"/>
                <w:color w:val="000000"/>
                <w:sz w:val="20"/>
                <w:szCs w:val="20"/>
                <w:lang w:eastAsia="en-GB"/>
                <w:rPrChange w:id="1801" w:author="Linderhof, Vincent" w:date="2016-03-06T11:01:00Z">
                  <w:rPr>
                    <w:del w:id="1802" w:author="Linderhof, Vincent" w:date="2016-03-06T11:01:00Z"/>
                    <w:rFonts w:ascii="Times New Roman" w:eastAsia="Times New Roman" w:hAnsi="Times New Roman"/>
                    <w:color w:val="000000"/>
                    <w:sz w:val="24"/>
                    <w:szCs w:val="24"/>
                    <w:lang w:eastAsia="en-GB"/>
                  </w:rPr>
                </w:rPrChange>
              </w:rPr>
            </w:pPr>
            <w:del w:id="1803" w:author="Linderhof, Vincent" w:date="2016-03-06T11:01:00Z">
              <w:r w:rsidRPr="00304F95" w:rsidDel="00304F95">
                <w:rPr>
                  <w:rFonts w:ascii="Times New Roman" w:eastAsia="Times New Roman" w:hAnsi="Times New Roman"/>
                  <w:color w:val="000000"/>
                  <w:sz w:val="20"/>
                  <w:szCs w:val="20"/>
                  <w:lang w:eastAsia="en-GB"/>
                  <w:rPrChange w:id="1804" w:author="Linderhof, Vincent" w:date="2016-03-06T11:01:00Z">
                    <w:rPr>
                      <w:rFonts w:ascii="Times New Roman" w:eastAsia="Times New Roman" w:hAnsi="Times New Roman"/>
                      <w:color w:val="000000"/>
                      <w:sz w:val="24"/>
                      <w:szCs w:val="24"/>
                      <w:lang w:eastAsia="en-GB"/>
                    </w:rPr>
                  </w:rPrChange>
                </w:rPr>
                <w:delText> </w:delText>
              </w:r>
            </w:del>
          </w:p>
        </w:tc>
        <w:tc>
          <w:tcPr>
            <w:tcW w:w="5172" w:type="dxa"/>
            <w:gridSpan w:val="11"/>
            <w:tcBorders>
              <w:top w:val="nil"/>
              <w:left w:val="nil"/>
              <w:bottom w:val="nil"/>
              <w:right w:val="single" w:sz="4" w:space="0" w:color="000000"/>
            </w:tcBorders>
            <w:shd w:val="clear" w:color="auto" w:fill="auto"/>
            <w:noWrap/>
            <w:vAlign w:val="bottom"/>
            <w:hideMark/>
            <w:tcPrChange w:id="1805" w:author="Linderhof, Vincent" w:date="2016-03-06T11:01:00Z">
              <w:tcPr>
                <w:tcW w:w="5406" w:type="dxa"/>
                <w:gridSpan w:val="11"/>
                <w:tcBorders>
                  <w:top w:val="nil"/>
                  <w:left w:val="nil"/>
                  <w:bottom w:val="nil"/>
                  <w:right w:val="single" w:sz="4" w:space="0" w:color="000000"/>
                </w:tcBorders>
                <w:shd w:val="clear" w:color="auto" w:fill="auto"/>
                <w:noWrap/>
                <w:vAlign w:val="bottom"/>
                <w:hideMark/>
              </w:tcPr>
            </w:tcPrChange>
          </w:tcPr>
          <w:p w14:paraId="571972A3" w14:textId="323DE2FA" w:rsidR="00C03049" w:rsidRPr="00304F95" w:rsidDel="00304F95" w:rsidRDefault="00C03049" w:rsidP="00E05337">
            <w:pPr>
              <w:suppressAutoHyphens w:val="0"/>
              <w:spacing w:after="0"/>
              <w:jc w:val="center"/>
              <w:rPr>
                <w:del w:id="1806" w:author="Linderhof, Vincent" w:date="2016-03-06T11:01:00Z"/>
                <w:rFonts w:ascii="Times New Roman" w:eastAsia="Times New Roman" w:hAnsi="Times New Roman"/>
                <w:color w:val="000000"/>
                <w:sz w:val="20"/>
                <w:szCs w:val="20"/>
                <w:lang w:eastAsia="en-GB"/>
                <w:rPrChange w:id="1807" w:author="Linderhof, Vincent" w:date="2016-03-06T11:01:00Z">
                  <w:rPr>
                    <w:del w:id="1808" w:author="Linderhof, Vincent" w:date="2016-03-06T11:01:00Z"/>
                    <w:rFonts w:ascii="Times New Roman" w:eastAsia="Times New Roman" w:hAnsi="Times New Roman"/>
                    <w:color w:val="000000"/>
                    <w:sz w:val="24"/>
                    <w:szCs w:val="24"/>
                    <w:lang w:eastAsia="en-GB"/>
                  </w:rPr>
                </w:rPrChange>
              </w:rPr>
            </w:pPr>
            <w:del w:id="1809" w:author="Linderhof, Vincent" w:date="2016-03-06T11:01:00Z">
              <w:r w:rsidRPr="00304F95" w:rsidDel="00304F95">
                <w:rPr>
                  <w:rFonts w:ascii="Times New Roman" w:eastAsia="Times New Roman" w:hAnsi="Times New Roman"/>
                  <w:color w:val="000000"/>
                  <w:sz w:val="20"/>
                  <w:szCs w:val="20"/>
                  <w:lang w:eastAsia="en-GB"/>
                  <w:rPrChange w:id="1810" w:author="Linderhof, Vincent" w:date="2016-03-06T11:01:00Z">
                    <w:rPr>
                      <w:rFonts w:ascii="Times New Roman" w:eastAsia="Times New Roman" w:hAnsi="Times New Roman"/>
                      <w:color w:val="000000"/>
                      <w:sz w:val="24"/>
                      <w:szCs w:val="24"/>
                      <w:lang w:eastAsia="en-GB"/>
                    </w:rPr>
                  </w:rPrChange>
                </w:rPr>
                <w:delText>Dependent variable:</w:delText>
              </w:r>
            </w:del>
          </w:p>
        </w:tc>
        <w:tc>
          <w:tcPr>
            <w:tcW w:w="5452" w:type="dxa"/>
            <w:gridSpan w:val="12"/>
            <w:tcBorders>
              <w:top w:val="nil"/>
              <w:left w:val="nil"/>
              <w:bottom w:val="nil"/>
              <w:right w:val="single" w:sz="4" w:space="0" w:color="000000"/>
            </w:tcBorders>
            <w:shd w:val="clear" w:color="auto" w:fill="auto"/>
            <w:noWrap/>
            <w:vAlign w:val="bottom"/>
            <w:hideMark/>
            <w:tcPrChange w:id="1811" w:author="Linderhof, Vincent" w:date="2016-03-06T11:01:00Z">
              <w:tcPr>
                <w:tcW w:w="5452" w:type="dxa"/>
                <w:gridSpan w:val="12"/>
                <w:tcBorders>
                  <w:top w:val="nil"/>
                  <w:left w:val="nil"/>
                  <w:bottom w:val="nil"/>
                  <w:right w:val="single" w:sz="4" w:space="0" w:color="000000"/>
                </w:tcBorders>
                <w:shd w:val="clear" w:color="auto" w:fill="auto"/>
                <w:noWrap/>
                <w:vAlign w:val="bottom"/>
                <w:hideMark/>
              </w:tcPr>
            </w:tcPrChange>
          </w:tcPr>
          <w:p w14:paraId="064FA944" w14:textId="0B396053" w:rsidR="00C03049" w:rsidRPr="00304F95" w:rsidDel="00304F95" w:rsidRDefault="00C03049" w:rsidP="00E05337">
            <w:pPr>
              <w:suppressAutoHyphens w:val="0"/>
              <w:spacing w:after="0"/>
              <w:jc w:val="center"/>
              <w:rPr>
                <w:del w:id="1812" w:author="Linderhof, Vincent" w:date="2016-03-06T11:01:00Z"/>
                <w:rFonts w:ascii="Times New Roman" w:eastAsia="Times New Roman" w:hAnsi="Times New Roman"/>
                <w:color w:val="000000"/>
                <w:sz w:val="20"/>
                <w:szCs w:val="20"/>
                <w:lang w:eastAsia="en-GB"/>
                <w:rPrChange w:id="1813" w:author="Linderhof, Vincent" w:date="2016-03-06T11:01:00Z">
                  <w:rPr>
                    <w:del w:id="1814" w:author="Linderhof, Vincent" w:date="2016-03-06T11:01:00Z"/>
                    <w:rFonts w:ascii="Times New Roman" w:eastAsia="Times New Roman" w:hAnsi="Times New Roman"/>
                    <w:color w:val="000000"/>
                    <w:sz w:val="24"/>
                    <w:szCs w:val="24"/>
                    <w:lang w:eastAsia="en-GB"/>
                  </w:rPr>
                </w:rPrChange>
              </w:rPr>
            </w:pPr>
            <w:del w:id="1815" w:author="Linderhof, Vincent" w:date="2016-03-06T11:01:00Z">
              <w:r w:rsidRPr="00304F95" w:rsidDel="00304F95">
                <w:rPr>
                  <w:rFonts w:ascii="Times New Roman" w:eastAsia="Times New Roman" w:hAnsi="Times New Roman"/>
                  <w:color w:val="000000"/>
                  <w:sz w:val="20"/>
                  <w:szCs w:val="20"/>
                  <w:lang w:eastAsia="en-GB"/>
                  <w:rPrChange w:id="1816" w:author="Linderhof, Vincent" w:date="2016-03-06T11:01:00Z">
                    <w:rPr>
                      <w:rFonts w:ascii="Times New Roman" w:eastAsia="Times New Roman" w:hAnsi="Times New Roman"/>
                      <w:color w:val="000000"/>
                      <w:sz w:val="24"/>
                      <w:szCs w:val="24"/>
                      <w:lang w:eastAsia="en-GB"/>
                    </w:rPr>
                  </w:rPrChange>
                </w:rPr>
                <w:delText>Dependent variable:</w:delText>
              </w:r>
            </w:del>
          </w:p>
        </w:tc>
        <w:tc>
          <w:tcPr>
            <w:tcW w:w="6582" w:type="dxa"/>
            <w:gridSpan w:val="20"/>
            <w:tcBorders>
              <w:top w:val="nil"/>
              <w:left w:val="nil"/>
              <w:bottom w:val="nil"/>
              <w:right w:val="nil"/>
            </w:tcBorders>
            <w:shd w:val="clear" w:color="auto" w:fill="auto"/>
            <w:noWrap/>
            <w:vAlign w:val="bottom"/>
            <w:hideMark/>
            <w:tcPrChange w:id="1817" w:author="Linderhof, Vincent" w:date="2016-03-06T11:01:00Z">
              <w:tcPr>
                <w:tcW w:w="6582" w:type="dxa"/>
                <w:gridSpan w:val="20"/>
                <w:tcBorders>
                  <w:top w:val="nil"/>
                  <w:left w:val="nil"/>
                  <w:bottom w:val="nil"/>
                  <w:right w:val="nil"/>
                </w:tcBorders>
                <w:shd w:val="clear" w:color="auto" w:fill="auto"/>
                <w:noWrap/>
                <w:vAlign w:val="bottom"/>
                <w:hideMark/>
              </w:tcPr>
            </w:tcPrChange>
          </w:tcPr>
          <w:p w14:paraId="391D4535" w14:textId="3330F8EA" w:rsidR="00C03049" w:rsidRPr="00304F95" w:rsidDel="00304F95" w:rsidRDefault="00C03049" w:rsidP="00E05337">
            <w:pPr>
              <w:suppressAutoHyphens w:val="0"/>
              <w:spacing w:after="0"/>
              <w:jc w:val="center"/>
              <w:rPr>
                <w:del w:id="1818" w:author="Linderhof, Vincent" w:date="2016-03-06T11:01:00Z"/>
                <w:rFonts w:ascii="Times New Roman" w:eastAsia="Times New Roman" w:hAnsi="Times New Roman"/>
                <w:color w:val="000000"/>
                <w:sz w:val="20"/>
                <w:szCs w:val="20"/>
                <w:lang w:eastAsia="en-GB"/>
                <w:rPrChange w:id="1819" w:author="Linderhof, Vincent" w:date="2016-03-06T11:01:00Z">
                  <w:rPr>
                    <w:del w:id="1820" w:author="Linderhof, Vincent" w:date="2016-03-06T11:01:00Z"/>
                    <w:rFonts w:ascii="Times New Roman" w:eastAsia="Times New Roman" w:hAnsi="Times New Roman"/>
                    <w:color w:val="000000"/>
                    <w:sz w:val="24"/>
                    <w:szCs w:val="24"/>
                    <w:lang w:eastAsia="en-GB"/>
                  </w:rPr>
                </w:rPrChange>
              </w:rPr>
            </w:pPr>
            <w:del w:id="1821" w:author="Linderhof, Vincent" w:date="2016-03-06T11:01:00Z">
              <w:r w:rsidRPr="00304F95" w:rsidDel="00304F95">
                <w:rPr>
                  <w:rFonts w:ascii="Times New Roman" w:eastAsia="Times New Roman" w:hAnsi="Times New Roman"/>
                  <w:color w:val="000000"/>
                  <w:sz w:val="20"/>
                  <w:szCs w:val="20"/>
                  <w:lang w:eastAsia="en-GB"/>
                  <w:rPrChange w:id="1822" w:author="Linderhof, Vincent" w:date="2016-03-06T11:01:00Z">
                    <w:rPr>
                      <w:rFonts w:ascii="Times New Roman" w:eastAsia="Times New Roman" w:hAnsi="Times New Roman"/>
                      <w:color w:val="000000"/>
                      <w:sz w:val="24"/>
                      <w:szCs w:val="24"/>
                      <w:lang w:eastAsia="en-GB"/>
                    </w:rPr>
                  </w:rPrChange>
                </w:rPr>
                <w:delText>Dependent variable:</w:delText>
              </w:r>
            </w:del>
          </w:p>
        </w:tc>
      </w:tr>
      <w:tr w:rsidR="00C03049" w:rsidRPr="00304F95" w:rsidDel="00304F95" w14:paraId="2B052F72" w14:textId="5AE346C5" w:rsidTr="00304F95">
        <w:trPr>
          <w:gridAfter w:val="3"/>
          <w:wAfter w:w="824" w:type="dxa"/>
          <w:trHeight w:val="300"/>
          <w:del w:id="1823" w:author="Linderhof, Vincent" w:date="2016-03-06T11:01:00Z"/>
          <w:trPrChange w:id="1824" w:author="Linderhof, Vincent" w:date="2016-03-06T11:01:00Z">
            <w:trPr>
              <w:gridAfter w:val="3"/>
              <w:wAfter w:w="824" w:type="dxa"/>
              <w:trHeight w:val="300"/>
            </w:trPr>
          </w:trPrChange>
        </w:trPr>
        <w:tc>
          <w:tcPr>
            <w:tcW w:w="2000" w:type="dxa"/>
            <w:tcBorders>
              <w:top w:val="nil"/>
              <w:left w:val="nil"/>
              <w:bottom w:val="nil"/>
              <w:right w:val="single" w:sz="4" w:space="0" w:color="auto"/>
            </w:tcBorders>
            <w:shd w:val="clear" w:color="auto" w:fill="auto"/>
            <w:noWrap/>
            <w:vAlign w:val="bottom"/>
            <w:hideMark/>
            <w:tcPrChange w:id="1825"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77980BC8" w14:textId="77C81CEB" w:rsidR="00C03049" w:rsidRPr="00304F95" w:rsidDel="00304F95" w:rsidRDefault="00C03049" w:rsidP="00E05337">
            <w:pPr>
              <w:suppressAutoHyphens w:val="0"/>
              <w:spacing w:after="0"/>
              <w:rPr>
                <w:del w:id="1826" w:author="Linderhof, Vincent" w:date="2016-03-06T11:01:00Z"/>
                <w:rFonts w:ascii="Times New Roman" w:eastAsia="Times New Roman" w:hAnsi="Times New Roman"/>
                <w:color w:val="000000"/>
                <w:sz w:val="20"/>
                <w:szCs w:val="20"/>
                <w:lang w:eastAsia="en-GB"/>
                <w:rPrChange w:id="1827" w:author="Linderhof, Vincent" w:date="2016-03-06T11:01:00Z">
                  <w:rPr>
                    <w:del w:id="1828" w:author="Linderhof, Vincent" w:date="2016-03-06T11:01:00Z"/>
                    <w:rFonts w:ascii="Times New Roman" w:eastAsia="Times New Roman" w:hAnsi="Times New Roman"/>
                    <w:color w:val="000000"/>
                    <w:sz w:val="24"/>
                    <w:szCs w:val="24"/>
                    <w:lang w:eastAsia="en-GB"/>
                  </w:rPr>
                </w:rPrChange>
              </w:rPr>
            </w:pPr>
            <w:del w:id="1829" w:author="Linderhof, Vincent" w:date="2016-03-06T11:01:00Z">
              <w:r w:rsidRPr="00304F95" w:rsidDel="00304F95">
                <w:rPr>
                  <w:rFonts w:ascii="Times New Roman" w:eastAsia="Times New Roman" w:hAnsi="Times New Roman"/>
                  <w:color w:val="000000"/>
                  <w:sz w:val="20"/>
                  <w:szCs w:val="20"/>
                  <w:lang w:eastAsia="en-GB"/>
                  <w:rPrChange w:id="1830" w:author="Linderhof, Vincent" w:date="2016-03-06T11:01:00Z">
                    <w:rPr>
                      <w:rFonts w:ascii="Times New Roman" w:eastAsia="Times New Roman" w:hAnsi="Times New Roman"/>
                      <w:color w:val="000000"/>
                      <w:sz w:val="24"/>
                      <w:szCs w:val="24"/>
                      <w:lang w:eastAsia="en-GB"/>
                    </w:rPr>
                  </w:rPrChange>
                </w:rPr>
                <w:delText> </w:delText>
              </w:r>
            </w:del>
          </w:p>
        </w:tc>
        <w:tc>
          <w:tcPr>
            <w:tcW w:w="5172" w:type="dxa"/>
            <w:gridSpan w:val="11"/>
            <w:tcBorders>
              <w:top w:val="nil"/>
              <w:left w:val="nil"/>
              <w:bottom w:val="single" w:sz="4" w:space="0" w:color="auto"/>
              <w:right w:val="single" w:sz="4" w:space="0" w:color="000000"/>
            </w:tcBorders>
            <w:shd w:val="clear" w:color="auto" w:fill="auto"/>
            <w:noWrap/>
            <w:vAlign w:val="bottom"/>
            <w:hideMark/>
            <w:tcPrChange w:id="1831" w:author="Linderhof, Vincent" w:date="2016-03-06T11:01:00Z">
              <w:tcPr>
                <w:tcW w:w="5406" w:type="dxa"/>
                <w:gridSpan w:val="11"/>
                <w:tcBorders>
                  <w:top w:val="nil"/>
                  <w:left w:val="nil"/>
                  <w:bottom w:val="single" w:sz="4" w:space="0" w:color="auto"/>
                  <w:right w:val="single" w:sz="4" w:space="0" w:color="000000"/>
                </w:tcBorders>
                <w:shd w:val="clear" w:color="auto" w:fill="auto"/>
                <w:noWrap/>
                <w:vAlign w:val="bottom"/>
                <w:hideMark/>
              </w:tcPr>
            </w:tcPrChange>
          </w:tcPr>
          <w:p w14:paraId="1F08FEC1" w14:textId="530A48C0" w:rsidR="00C03049" w:rsidRPr="00304F95" w:rsidDel="00304F95" w:rsidRDefault="00C03049" w:rsidP="00E05337">
            <w:pPr>
              <w:suppressAutoHyphens w:val="0"/>
              <w:spacing w:after="0"/>
              <w:jc w:val="center"/>
              <w:rPr>
                <w:del w:id="1832" w:author="Linderhof, Vincent" w:date="2016-03-06T11:01:00Z"/>
                <w:rFonts w:ascii="Times New Roman" w:eastAsia="Times New Roman" w:hAnsi="Times New Roman"/>
                <w:color w:val="000000"/>
                <w:sz w:val="20"/>
                <w:szCs w:val="20"/>
                <w:lang w:eastAsia="en-GB"/>
                <w:rPrChange w:id="1833" w:author="Linderhof, Vincent" w:date="2016-03-06T11:01:00Z">
                  <w:rPr>
                    <w:del w:id="1834" w:author="Linderhof, Vincent" w:date="2016-03-06T11:01:00Z"/>
                    <w:rFonts w:ascii="Times New Roman" w:eastAsia="Times New Roman" w:hAnsi="Times New Roman"/>
                    <w:color w:val="000000"/>
                    <w:sz w:val="24"/>
                    <w:szCs w:val="24"/>
                    <w:lang w:eastAsia="en-GB"/>
                  </w:rPr>
                </w:rPrChange>
              </w:rPr>
            </w:pPr>
            <w:del w:id="1835" w:author="Linderhof, Vincent" w:date="2016-03-06T11:01:00Z">
              <w:r w:rsidRPr="00304F95" w:rsidDel="00304F95">
                <w:rPr>
                  <w:rFonts w:ascii="Times New Roman" w:eastAsia="Times New Roman" w:hAnsi="Times New Roman"/>
                  <w:color w:val="000000"/>
                  <w:sz w:val="20"/>
                  <w:szCs w:val="20"/>
                  <w:lang w:eastAsia="en-GB"/>
                  <w:rPrChange w:id="1836" w:author="Linderhof, Vincent" w:date="2016-03-06T11:01:00Z">
                    <w:rPr>
                      <w:rFonts w:ascii="Times New Roman" w:eastAsia="Times New Roman" w:hAnsi="Times New Roman"/>
                      <w:color w:val="000000"/>
                      <w:sz w:val="24"/>
                      <w:szCs w:val="24"/>
                      <w:lang w:eastAsia="en-GB"/>
                    </w:rPr>
                  </w:rPrChange>
                </w:rPr>
                <w:delText>FCS</w:delText>
              </w:r>
            </w:del>
          </w:p>
        </w:tc>
        <w:tc>
          <w:tcPr>
            <w:tcW w:w="5452" w:type="dxa"/>
            <w:gridSpan w:val="12"/>
            <w:tcBorders>
              <w:top w:val="nil"/>
              <w:left w:val="nil"/>
              <w:bottom w:val="single" w:sz="4" w:space="0" w:color="auto"/>
              <w:right w:val="single" w:sz="4" w:space="0" w:color="000000"/>
            </w:tcBorders>
            <w:shd w:val="clear" w:color="auto" w:fill="auto"/>
            <w:noWrap/>
            <w:vAlign w:val="bottom"/>
            <w:hideMark/>
            <w:tcPrChange w:id="1837" w:author="Linderhof, Vincent" w:date="2016-03-06T11:01:00Z">
              <w:tcPr>
                <w:tcW w:w="5452" w:type="dxa"/>
                <w:gridSpan w:val="12"/>
                <w:tcBorders>
                  <w:top w:val="nil"/>
                  <w:left w:val="nil"/>
                  <w:bottom w:val="single" w:sz="4" w:space="0" w:color="auto"/>
                  <w:right w:val="single" w:sz="4" w:space="0" w:color="000000"/>
                </w:tcBorders>
                <w:shd w:val="clear" w:color="auto" w:fill="auto"/>
                <w:noWrap/>
                <w:vAlign w:val="bottom"/>
                <w:hideMark/>
              </w:tcPr>
            </w:tcPrChange>
          </w:tcPr>
          <w:p w14:paraId="3721F8C6" w14:textId="4C95BE73" w:rsidR="00C03049" w:rsidRPr="00304F95" w:rsidDel="00304F95" w:rsidRDefault="00C03049" w:rsidP="00E05337">
            <w:pPr>
              <w:suppressAutoHyphens w:val="0"/>
              <w:spacing w:after="0"/>
              <w:jc w:val="center"/>
              <w:rPr>
                <w:del w:id="1838" w:author="Linderhof, Vincent" w:date="2016-03-06T11:01:00Z"/>
                <w:rFonts w:ascii="Times New Roman" w:eastAsia="Times New Roman" w:hAnsi="Times New Roman"/>
                <w:color w:val="000000"/>
                <w:sz w:val="20"/>
                <w:szCs w:val="20"/>
                <w:lang w:eastAsia="en-GB"/>
                <w:rPrChange w:id="1839" w:author="Linderhof, Vincent" w:date="2016-03-06T11:01:00Z">
                  <w:rPr>
                    <w:del w:id="1840" w:author="Linderhof, Vincent" w:date="2016-03-06T11:01:00Z"/>
                    <w:rFonts w:ascii="Times New Roman" w:eastAsia="Times New Roman" w:hAnsi="Times New Roman"/>
                    <w:color w:val="000000"/>
                    <w:sz w:val="24"/>
                    <w:szCs w:val="24"/>
                    <w:lang w:eastAsia="en-GB"/>
                  </w:rPr>
                </w:rPrChange>
              </w:rPr>
            </w:pPr>
            <w:del w:id="1841" w:author="Linderhof, Vincent" w:date="2016-03-06T11:01:00Z">
              <w:r w:rsidRPr="00304F95" w:rsidDel="00304F95">
                <w:rPr>
                  <w:rFonts w:ascii="Times New Roman" w:eastAsia="Times New Roman" w:hAnsi="Times New Roman"/>
                  <w:color w:val="000000"/>
                  <w:sz w:val="20"/>
                  <w:szCs w:val="20"/>
                  <w:lang w:eastAsia="en-GB"/>
                  <w:rPrChange w:id="1842" w:author="Linderhof, Vincent" w:date="2016-03-06T11:01:00Z">
                    <w:rPr>
                      <w:rFonts w:ascii="Times New Roman" w:eastAsia="Times New Roman" w:hAnsi="Times New Roman"/>
                      <w:color w:val="000000"/>
                      <w:sz w:val="24"/>
                      <w:szCs w:val="24"/>
                      <w:lang w:eastAsia="en-GB"/>
                    </w:rPr>
                  </w:rPrChange>
                </w:rPr>
                <w:delText>DDS</w:delText>
              </w:r>
            </w:del>
          </w:p>
        </w:tc>
        <w:tc>
          <w:tcPr>
            <w:tcW w:w="6582" w:type="dxa"/>
            <w:gridSpan w:val="20"/>
            <w:tcBorders>
              <w:top w:val="nil"/>
              <w:left w:val="nil"/>
              <w:bottom w:val="single" w:sz="4" w:space="0" w:color="auto"/>
              <w:right w:val="nil"/>
            </w:tcBorders>
            <w:shd w:val="clear" w:color="auto" w:fill="auto"/>
            <w:noWrap/>
            <w:vAlign w:val="bottom"/>
            <w:hideMark/>
            <w:tcPrChange w:id="1843" w:author="Linderhof, Vincent" w:date="2016-03-06T11:01:00Z">
              <w:tcPr>
                <w:tcW w:w="6582" w:type="dxa"/>
                <w:gridSpan w:val="20"/>
                <w:tcBorders>
                  <w:top w:val="nil"/>
                  <w:left w:val="nil"/>
                  <w:bottom w:val="single" w:sz="4" w:space="0" w:color="auto"/>
                  <w:right w:val="nil"/>
                </w:tcBorders>
                <w:shd w:val="clear" w:color="auto" w:fill="auto"/>
                <w:noWrap/>
                <w:vAlign w:val="bottom"/>
                <w:hideMark/>
              </w:tcPr>
            </w:tcPrChange>
          </w:tcPr>
          <w:p w14:paraId="2D51826C" w14:textId="27B80D4F" w:rsidR="00C03049" w:rsidRPr="00304F95" w:rsidDel="00304F95" w:rsidRDefault="00C03049" w:rsidP="00E05337">
            <w:pPr>
              <w:suppressAutoHyphens w:val="0"/>
              <w:spacing w:after="0"/>
              <w:jc w:val="center"/>
              <w:rPr>
                <w:del w:id="1844" w:author="Linderhof, Vincent" w:date="2016-03-06T11:01:00Z"/>
                <w:rFonts w:ascii="Times New Roman" w:eastAsia="Times New Roman" w:hAnsi="Times New Roman"/>
                <w:color w:val="000000"/>
                <w:sz w:val="20"/>
                <w:szCs w:val="20"/>
                <w:lang w:eastAsia="en-GB"/>
                <w:rPrChange w:id="1845" w:author="Linderhof, Vincent" w:date="2016-03-06T11:01:00Z">
                  <w:rPr>
                    <w:del w:id="1846" w:author="Linderhof, Vincent" w:date="2016-03-06T11:01:00Z"/>
                    <w:rFonts w:ascii="Times New Roman" w:eastAsia="Times New Roman" w:hAnsi="Times New Roman"/>
                    <w:color w:val="000000"/>
                    <w:sz w:val="24"/>
                    <w:szCs w:val="24"/>
                    <w:lang w:eastAsia="en-GB"/>
                  </w:rPr>
                </w:rPrChange>
              </w:rPr>
            </w:pPr>
            <w:del w:id="1847" w:author="Linderhof, Vincent" w:date="2016-03-06T11:01:00Z">
              <w:r w:rsidRPr="00304F95" w:rsidDel="00304F95">
                <w:rPr>
                  <w:rFonts w:ascii="Times New Roman" w:eastAsia="Times New Roman" w:hAnsi="Times New Roman"/>
                  <w:color w:val="000000"/>
                  <w:sz w:val="20"/>
                  <w:szCs w:val="20"/>
                  <w:lang w:eastAsia="en-GB"/>
                  <w:rPrChange w:id="1848" w:author="Linderhof, Vincent" w:date="2016-03-06T11:01:00Z">
                    <w:rPr>
                      <w:rFonts w:ascii="Times New Roman" w:eastAsia="Times New Roman" w:hAnsi="Times New Roman"/>
                      <w:color w:val="000000"/>
                      <w:sz w:val="24"/>
                      <w:szCs w:val="24"/>
                      <w:lang w:eastAsia="en-GB"/>
                    </w:rPr>
                  </w:rPrChange>
                </w:rPr>
                <w:delText>Calories by HH</w:delText>
              </w:r>
            </w:del>
          </w:p>
        </w:tc>
      </w:tr>
      <w:tr w:rsidR="00C03049" w:rsidRPr="00304F95" w:rsidDel="00304F95" w14:paraId="45D9C003" w14:textId="00EA5741" w:rsidTr="00304F95">
        <w:trPr>
          <w:gridAfter w:val="3"/>
          <w:wAfter w:w="824" w:type="dxa"/>
          <w:trHeight w:val="315"/>
          <w:del w:id="1849" w:author="Linderhof, Vincent" w:date="2016-03-06T11:01:00Z"/>
          <w:trPrChange w:id="1850" w:author="Linderhof, Vincent" w:date="2016-03-06T11:01:00Z">
            <w:trPr>
              <w:gridAfter w:val="3"/>
              <w:wAfter w:w="824" w:type="dxa"/>
              <w:trHeight w:val="315"/>
            </w:trPr>
          </w:trPrChange>
        </w:trPr>
        <w:tc>
          <w:tcPr>
            <w:tcW w:w="2000" w:type="dxa"/>
            <w:tcBorders>
              <w:top w:val="nil"/>
              <w:left w:val="nil"/>
              <w:bottom w:val="double" w:sz="6" w:space="0" w:color="auto"/>
              <w:right w:val="single" w:sz="4" w:space="0" w:color="auto"/>
            </w:tcBorders>
            <w:shd w:val="clear" w:color="auto" w:fill="auto"/>
            <w:noWrap/>
            <w:vAlign w:val="bottom"/>
            <w:hideMark/>
            <w:tcPrChange w:id="1851" w:author="Linderhof, Vincent" w:date="2016-03-06T11:01:00Z">
              <w:tcPr>
                <w:tcW w:w="2000" w:type="dxa"/>
                <w:tcBorders>
                  <w:top w:val="nil"/>
                  <w:left w:val="nil"/>
                  <w:bottom w:val="double" w:sz="6" w:space="0" w:color="auto"/>
                  <w:right w:val="single" w:sz="4" w:space="0" w:color="auto"/>
                </w:tcBorders>
                <w:shd w:val="clear" w:color="auto" w:fill="auto"/>
                <w:noWrap/>
                <w:vAlign w:val="bottom"/>
                <w:hideMark/>
              </w:tcPr>
            </w:tcPrChange>
          </w:tcPr>
          <w:p w14:paraId="00F9E376" w14:textId="5C1EE0CF" w:rsidR="00C03049" w:rsidRPr="00304F95" w:rsidDel="00304F95" w:rsidRDefault="00C03049" w:rsidP="00E05337">
            <w:pPr>
              <w:suppressAutoHyphens w:val="0"/>
              <w:spacing w:after="0"/>
              <w:rPr>
                <w:del w:id="1852" w:author="Linderhof, Vincent" w:date="2016-03-06T11:01:00Z"/>
                <w:rFonts w:ascii="Times New Roman" w:eastAsia="Times New Roman" w:hAnsi="Times New Roman"/>
                <w:color w:val="000000"/>
                <w:sz w:val="20"/>
                <w:szCs w:val="20"/>
                <w:lang w:eastAsia="en-GB"/>
                <w:rPrChange w:id="1853" w:author="Linderhof, Vincent" w:date="2016-03-06T11:01:00Z">
                  <w:rPr>
                    <w:del w:id="1854" w:author="Linderhof, Vincent" w:date="2016-03-06T11:01:00Z"/>
                    <w:rFonts w:ascii="Times New Roman" w:eastAsia="Times New Roman" w:hAnsi="Times New Roman"/>
                    <w:color w:val="000000"/>
                    <w:sz w:val="24"/>
                    <w:szCs w:val="24"/>
                    <w:lang w:eastAsia="en-GB"/>
                  </w:rPr>
                </w:rPrChange>
              </w:rPr>
            </w:pPr>
            <w:del w:id="1855" w:author="Linderhof, Vincent" w:date="2016-03-06T11:01:00Z">
              <w:r w:rsidRPr="00304F95" w:rsidDel="00304F95">
                <w:rPr>
                  <w:rFonts w:ascii="Times New Roman" w:eastAsia="Times New Roman" w:hAnsi="Times New Roman"/>
                  <w:color w:val="000000"/>
                  <w:sz w:val="20"/>
                  <w:szCs w:val="20"/>
                  <w:lang w:eastAsia="en-GB"/>
                  <w:rPrChange w:id="1856" w:author="Linderhof, Vincent" w:date="2016-03-06T11:01:00Z">
                    <w:rPr>
                      <w:rFonts w:ascii="Times New Roman" w:eastAsia="Times New Roman" w:hAnsi="Times New Roman"/>
                      <w:color w:val="000000"/>
                      <w:sz w:val="24"/>
                      <w:szCs w:val="24"/>
                      <w:lang w:eastAsia="en-GB"/>
                    </w:rPr>
                  </w:rPrChange>
                </w:rPr>
                <w:delText> </w:delText>
              </w:r>
            </w:del>
          </w:p>
        </w:tc>
        <w:tc>
          <w:tcPr>
            <w:tcW w:w="1528" w:type="dxa"/>
            <w:gridSpan w:val="3"/>
            <w:tcBorders>
              <w:top w:val="single" w:sz="4" w:space="0" w:color="auto"/>
              <w:left w:val="nil"/>
              <w:bottom w:val="double" w:sz="6" w:space="0" w:color="auto"/>
              <w:right w:val="nil"/>
            </w:tcBorders>
            <w:shd w:val="clear" w:color="auto" w:fill="auto"/>
            <w:noWrap/>
            <w:vAlign w:val="bottom"/>
            <w:hideMark/>
            <w:tcPrChange w:id="1857" w:author="Linderhof, Vincent" w:date="2016-03-06T11:01:00Z">
              <w:tcPr>
                <w:tcW w:w="1762" w:type="dxa"/>
                <w:gridSpan w:val="3"/>
                <w:tcBorders>
                  <w:top w:val="single" w:sz="4" w:space="0" w:color="auto"/>
                  <w:left w:val="nil"/>
                  <w:bottom w:val="double" w:sz="6" w:space="0" w:color="auto"/>
                  <w:right w:val="nil"/>
                </w:tcBorders>
                <w:shd w:val="clear" w:color="auto" w:fill="auto"/>
                <w:noWrap/>
                <w:vAlign w:val="bottom"/>
                <w:hideMark/>
              </w:tcPr>
            </w:tcPrChange>
          </w:tcPr>
          <w:p w14:paraId="0D97DE71" w14:textId="362DA326" w:rsidR="00C03049" w:rsidRPr="00304F95" w:rsidDel="00304F95" w:rsidRDefault="00C03049" w:rsidP="00E05337">
            <w:pPr>
              <w:suppressAutoHyphens w:val="0"/>
              <w:spacing w:after="0"/>
              <w:jc w:val="center"/>
              <w:rPr>
                <w:del w:id="1858" w:author="Linderhof, Vincent" w:date="2016-03-06T11:01:00Z"/>
                <w:rFonts w:ascii="Times New Roman" w:eastAsia="Times New Roman" w:hAnsi="Times New Roman"/>
                <w:color w:val="000000"/>
                <w:sz w:val="20"/>
                <w:szCs w:val="20"/>
                <w:lang w:eastAsia="en-GB"/>
                <w:rPrChange w:id="1859" w:author="Linderhof, Vincent" w:date="2016-03-06T11:01:00Z">
                  <w:rPr>
                    <w:del w:id="1860" w:author="Linderhof, Vincent" w:date="2016-03-06T11:01:00Z"/>
                    <w:rFonts w:ascii="Times New Roman" w:eastAsia="Times New Roman" w:hAnsi="Times New Roman"/>
                    <w:color w:val="000000"/>
                    <w:sz w:val="24"/>
                    <w:szCs w:val="24"/>
                    <w:lang w:eastAsia="en-GB"/>
                  </w:rPr>
                </w:rPrChange>
              </w:rPr>
            </w:pPr>
            <w:commentRangeStart w:id="1861"/>
            <w:del w:id="1862" w:author="Linderhof, Vincent" w:date="2016-03-06T11:01:00Z">
              <w:r w:rsidRPr="00304F95" w:rsidDel="00304F95">
                <w:rPr>
                  <w:rFonts w:ascii="Times New Roman" w:eastAsia="Times New Roman" w:hAnsi="Times New Roman"/>
                  <w:color w:val="000000"/>
                  <w:sz w:val="20"/>
                  <w:szCs w:val="20"/>
                  <w:lang w:eastAsia="en-GB"/>
                  <w:rPrChange w:id="1863" w:author="Linderhof, Vincent" w:date="2016-03-06T11:01:00Z">
                    <w:rPr>
                      <w:rFonts w:ascii="Times New Roman" w:eastAsia="Times New Roman" w:hAnsi="Times New Roman"/>
                      <w:color w:val="000000"/>
                      <w:sz w:val="24"/>
                      <w:szCs w:val="24"/>
                      <w:lang w:eastAsia="en-GB"/>
                    </w:rPr>
                  </w:rPrChange>
                </w:rPr>
                <w:delText>OLS</w:delText>
              </w:r>
              <w:commentRangeEnd w:id="1861"/>
              <w:r w:rsidR="00D36AE8" w:rsidRPr="00304F95" w:rsidDel="00304F95">
                <w:rPr>
                  <w:rStyle w:val="CommentReference"/>
                  <w:rFonts w:ascii="Times New Roman" w:hAnsi="Times New Roman"/>
                  <w:sz w:val="20"/>
                  <w:szCs w:val="20"/>
                  <w:rPrChange w:id="1864" w:author="Linderhof, Vincent" w:date="2016-03-06T11:01:00Z">
                    <w:rPr>
                      <w:rStyle w:val="CommentReference"/>
                      <w:rFonts w:ascii="Times New Roman" w:hAnsi="Times New Roman"/>
                      <w:sz w:val="24"/>
                      <w:szCs w:val="24"/>
                    </w:rPr>
                  </w:rPrChange>
                </w:rPr>
                <w:commentReference w:id="1861"/>
              </w:r>
            </w:del>
          </w:p>
        </w:tc>
        <w:tc>
          <w:tcPr>
            <w:tcW w:w="2078" w:type="dxa"/>
            <w:gridSpan w:val="5"/>
            <w:tcBorders>
              <w:top w:val="single" w:sz="4" w:space="0" w:color="auto"/>
              <w:left w:val="nil"/>
              <w:bottom w:val="double" w:sz="6" w:space="0" w:color="auto"/>
              <w:right w:val="nil"/>
            </w:tcBorders>
            <w:shd w:val="clear" w:color="auto" w:fill="auto"/>
            <w:noWrap/>
            <w:vAlign w:val="bottom"/>
            <w:hideMark/>
            <w:tcPrChange w:id="1865" w:author="Linderhof, Vincent" w:date="2016-03-06T11:01:00Z">
              <w:tcPr>
                <w:tcW w:w="2078" w:type="dxa"/>
                <w:gridSpan w:val="5"/>
                <w:tcBorders>
                  <w:top w:val="single" w:sz="4" w:space="0" w:color="auto"/>
                  <w:left w:val="nil"/>
                  <w:bottom w:val="double" w:sz="6" w:space="0" w:color="auto"/>
                  <w:right w:val="nil"/>
                </w:tcBorders>
                <w:shd w:val="clear" w:color="auto" w:fill="auto"/>
                <w:noWrap/>
                <w:vAlign w:val="bottom"/>
                <w:hideMark/>
              </w:tcPr>
            </w:tcPrChange>
          </w:tcPr>
          <w:p w14:paraId="163D4DDA" w14:textId="0FD8BD2D" w:rsidR="00C03049" w:rsidRPr="00304F95" w:rsidDel="00304F95" w:rsidRDefault="00C03049" w:rsidP="00E05337">
            <w:pPr>
              <w:suppressAutoHyphens w:val="0"/>
              <w:spacing w:after="0"/>
              <w:jc w:val="center"/>
              <w:rPr>
                <w:del w:id="1866" w:author="Linderhof, Vincent" w:date="2016-03-06T11:01:00Z"/>
                <w:rFonts w:ascii="Times New Roman" w:eastAsia="Times New Roman" w:hAnsi="Times New Roman"/>
                <w:color w:val="000000"/>
                <w:sz w:val="20"/>
                <w:szCs w:val="20"/>
                <w:lang w:eastAsia="en-GB"/>
                <w:rPrChange w:id="1867" w:author="Linderhof, Vincent" w:date="2016-03-06T11:01:00Z">
                  <w:rPr>
                    <w:del w:id="1868" w:author="Linderhof, Vincent" w:date="2016-03-06T11:01:00Z"/>
                    <w:rFonts w:ascii="Times New Roman" w:eastAsia="Times New Roman" w:hAnsi="Times New Roman"/>
                    <w:color w:val="000000"/>
                    <w:sz w:val="24"/>
                    <w:szCs w:val="24"/>
                    <w:lang w:eastAsia="en-GB"/>
                  </w:rPr>
                </w:rPrChange>
              </w:rPr>
            </w:pPr>
            <w:del w:id="1869" w:author="Linderhof, Vincent" w:date="2016-03-06T11:01:00Z">
              <w:r w:rsidRPr="00304F95" w:rsidDel="00304F95">
                <w:rPr>
                  <w:rFonts w:ascii="Times New Roman" w:eastAsia="Times New Roman" w:hAnsi="Times New Roman"/>
                  <w:color w:val="000000"/>
                  <w:sz w:val="20"/>
                  <w:szCs w:val="20"/>
                  <w:lang w:eastAsia="en-GB"/>
                  <w:rPrChange w:id="1870" w:author="Linderhof, Vincent" w:date="2016-03-06T11:01:00Z">
                    <w:rPr>
                      <w:rFonts w:ascii="Times New Roman" w:eastAsia="Times New Roman" w:hAnsi="Times New Roman"/>
                      <w:color w:val="000000"/>
                      <w:sz w:val="24"/>
                      <w:szCs w:val="24"/>
                      <w:lang w:eastAsia="en-GB"/>
                    </w:rPr>
                  </w:rPrChange>
                </w:rPr>
                <w:delText>PLM</w:delText>
              </w:r>
            </w:del>
          </w:p>
        </w:tc>
        <w:tc>
          <w:tcPr>
            <w:tcW w:w="1566" w:type="dxa"/>
            <w:gridSpan w:val="3"/>
            <w:tcBorders>
              <w:top w:val="single" w:sz="4" w:space="0" w:color="auto"/>
              <w:left w:val="nil"/>
              <w:bottom w:val="double" w:sz="6" w:space="0" w:color="auto"/>
              <w:right w:val="single" w:sz="4" w:space="0" w:color="000000"/>
            </w:tcBorders>
            <w:shd w:val="clear" w:color="auto" w:fill="auto"/>
            <w:noWrap/>
            <w:vAlign w:val="bottom"/>
            <w:hideMark/>
            <w:tcPrChange w:id="1871" w:author="Linderhof, Vincent" w:date="2016-03-06T11:01:00Z">
              <w:tcPr>
                <w:tcW w:w="1566" w:type="dxa"/>
                <w:gridSpan w:val="3"/>
                <w:tcBorders>
                  <w:top w:val="single" w:sz="4" w:space="0" w:color="auto"/>
                  <w:left w:val="nil"/>
                  <w:bottom w:val="double" w:sz="6" w:space="0" w:color="auto"/>
                  <w:right w:val="single" w:sz="4" w:space="0" w:color="000000"/>
                </w:tcBorders>
                <w:shd w:val="clear" w:color="auto" w:fill="auto"/>
                <w:noWrap/>
                <w:vAlign w:val="bottom"/>
                <w:hideMark/>
              </w:tcPr>
            </w:tcPrChange>
          </w:tcPr>
          <w:p w14:paraId="48E05709" w14:textId="08DE2F0F" w:rsidR="00C03049" w:rsidRPr="00304F95" w:rsidDel="00304F95" w:rsidRDefault="00C03049" w:rsidP="00E05337">
            <w:pPr>
              <w:suppressAutoHyphens w:val="0"/>
              <w:spacing w:after="0"/>
              <w:jc w:val="center"/>
              <w:rPr>
                <w:del w:id="1872" w:author="Linderhof, Vincent" w:date="2016-03-06T11:01:00Z"/>
                <w:rFonts w:ascii="Times New Roman" w:eastAsia="Times New Roman" w:hAnsi="Times New Roman"/>
                <w:color w:val="000000"/>
                <w:sz w:val="20"/>
                <w:szCs w:val="20"/>
                <w:lang w:eastAsia="en-GB"/>
                <w:rPrChange w:id="1873" w:author="Linderhof, Vincent" w:date="2016-03-06T11:01:00Z">
                  <w:rPr>
                    <w:del w:id="1874" w:author="Linderhof, Vincent" w:date="2016-03-06T11:01:00Z"/>
                    <w:rFonts w:ascii="Times New Roman" w:eastAsia="Times New Roman" w:hAnsi="Times New Roman"/>
                    <w:color w:val="000000"/>
                    <w:sz w:val="24"/>
                    <w:szCs w:val="24"/>
                    <w:lang w:eastAsia="en-GB"/>
                  </w:rPr>
                </w:rPrChange>
              </w:rPr>
            </w:pPr>
            <w:del w:id="1875" w:author="Linderhof, Vincent" w:date="2016-03-06T11:01:00Z">
              <w:r w:rsidRPr="00304F95" w:rsidDel="00304F95">
                <w:rPr>
                  <w:rFonts w:ascii="Times New Roman" w:eastAsia="Times New Roman" w:hAnsi="Times New Roman"/>
                  <w:color w:val="000000"/>
                  <w:sz w:val="20"/>
                  <w:szCs w:val="20"/>
                  <w:lang w:eastAsia="en-GB"/>
                  <w:rPrChange w:id="1876" w:author="Linderhof, Vincent" w:date="2016-03-06T11:01:00Z">
                    <w:rPr>
                      <w:rFonts w:ascii="Times New Roman" w:eastAsia="Times New Roman" w:hAnsi="Times New Roman"/>
                      <w:color w:val="000000"/>
                      <w:sz w:val="24"/>
                      <w:szCs w:val="24"/>
                      <w:lang w:eastAsia="en-GB"/>
                    </w:rPr>
                  </w:rPrChange>
                </w:rPr>
                <w:delText>PGLM - Poisson</w:delText>
              </w:r>
            </w:del>
          </w:p>
        </w:tc>
        <w:tc>
          <w:tcPr>
            <w:tcW w:w="2164" w:type="dxa"/>
            <w:gridSpan w:val="5"/>
            <w:tcBorders>
              <w:top w:val="single" w:sz="4" w:space="0" w:color="auto"/>
              <w:left w:val="nil"/>
              <w:bottom w:val="double" w:sz="6" w:space="0" w:color="auto"/>
              <w:right w:val="nil"/>
            </w:tcBorders>
            <w:shd w:val="clear" w:color="auto" w:fill="auto"/>
            <w:noWrap/>
            <w:vAlign w:val="bottom"/>
            <w:hideMark/>
            <w:tcPrChange w:id="1877" w:author="Linderhof, Vincent" w:date="2016-03-06T11:01:00Z">
              <w:tcPr>
                <w:tcW w:w="2164" w:type="dxa"/>
                <w:gridSpan w:val="5"/>
                <w:tcBorders>
                  <w:top w:val="single" w:sz="4" w:space="0" w:color="auto"/>
                  <w:left w:val="nil"/>
                  <w:bottom w:val="double" w:sz="6" w:space="0" w:color="auto"/>
                  <w:right w:val="nil"/>
                </w:tcBorders>
                <w:shd w:val="clear" w:color="auto" w:fill="auto"/>
                <w:noWrap/>
                <w:vAlign w:val="bottom"/>
                <w:hideMark/>
              </w:tcPr>
            </w:tcPrChange>
          </w:tcPr>
          <w:p w14:paraId="6177C441" w14:textId="4EBFFF68" w:rsidR="00C03049" w:rsidRPr="00304F95" w:rsidDel="00304F95" w:rsidRDefault="00C03049" w:rsidP="00E05337">
            <w:pPr>
              <w:suppressAutoHyphens w:val="0"/>
              <w:spacing w:after="0"/>
              <w:jc w:val="center"/>
              <w:rPr>
                <w:del w:id="1878" w:author="Linderhof, Vincent" w:date="2016-03-06T11:01:00Z"/>
                <w:rFonts w:ascii="Times New Roman" w:eastAsia="Times New Roman" w:hAnsi="Times New Roman"/>
                <w:color w:val="000000"/>
                <w:sz w:val="20"/>
                <w:szCs w:val="20"/>
                <w:lang w:eastAsia="en-GB"/>
                <w:rPrChange w:id="1879" w:author="Linderhof, Vincent" w:date="2016-03-06T11:01:00Z">
                  <w:rPr>
                    <w:del w:id="1880" w:author="Linderhof, Vincent" w:date="2016-03-06T11:01:00Z"/>
                    <w:rFonts w:ascii="Times New Roman" w:eastAsia="Times New Roman" w:hAnsi="Times New Roman"/>
                    <w:color w:val="000000"/>
                    <w:sz w:val="24"/>
                    <w:szCs w:val="24"/>
                    <w:lang w:eastAsia="en-GB"/>
                  </w:rPr>
                </w:rPrChange>
              </w:rPr>
            </w:pPr>
            <w:del w:id="1881" w:author="Linderhof, Vincent" w:date="2016-03-06T11:01:00Z">
              <w:r w:rsidRPr="00304F95" w:rsidDel="00304F95">
                <w:rPr>
                  <w:rFonts w:ascii="Times New Roman" w:eastAsia="Times New Roman" w:hAnsi="Times New Roman"/>
                  <w:color w:val="000000"/>
                  <w:sz w:val="20"/>
                  <w:szCs w:val="20"/>
                  <w:lang w:eastAsia="en-GB"/>
                  <w:rPrChange w:id="1882" w:author="Linderhof, Vincent" w:date="2016-03-06T11:01:00Z">
                    <w:rPr>
                      <w:rFonts w:ascii="Times New Roman" w:eastAsia="Times New Roman" w:hAnsi="Times New Roman"/>
                      <w:color w:val="000000"/>
                      <w:sz w:val="24"/>
                      <w:szCs w:val="24"/>
                      <w:lang w:eastAsia="en-GB"/>
                    </w:rPr>
                  </w:rPrChange>
                </w:rPr>
                <w:delText>OLS</w:delText>
              </w:r>
            </w:del>
          </w:p>
        </w:tc>
        <w:tc>
          <w:tcPr>
            <w:tcW w:w="1718" w:type="dxa"/>
            <w:gridSpan w:val="4"/>
            <w:tcBorders>
              <w:top w:val="single" w:sz="4" w:space="0" w:color="auto"/>
              <w:left w:val="nil"/>
              <w:bottom w:val="double" w:sz="6" w:space="0" w:color="auto"/>
              <w:right w:val="nil"/>
            </w:tcBorders>
            <w:shd w:val="clear" w:color="auto" w:fill="auto"/>
            <w:noWrap/>
            <w:vAlign w:val="bottom"/>
            <w:hideMark/>
            <w:tcPrChange w:id="1883" w:author="Linderhof, Vincent" w:date="2016-03-06T11:01:00Z">
              <w:tcPr>
                <w:tcW w:w="1718" w:type="dxa"/>
                <w:gridSpan w:val="4"/>
                <w:tcBorders>
                  <w:top w:val="single" w:sz="4" w:space="0" w:color="auto"/>
                  <w:left w:val="nil"/>
                  <w:bottom w:val="double" w:sz="6" w:space="0" w:color="auto"/>
                  <w:right w:val="nil"/>
                </w:tcBorders>
                <w:shd w:val="clear" w:color="auto" w:fill="auto"/>
                <w:noWrap/>
                <w:vAlign w:val="bottom"/>
                <w:hideMark/>
              </w:tcPr>
            </w:tcPrChange>
          </w:tcPr>
          <w:p w14:paraId="4AB0DAE3" w14:textId="36B61206" w:rsidR="00C03049" w:rsidRPr="00304F95" w:rsidDel="00304F95" w:rsidRDefault="00C03049" w:rsidP="00E05337">
            <w:pPr>
              <w:suppressAutoHyphens w:val="0"/>
              <w:spacing w:after="0"/>
              <w:jc w:val="center"/>
              <w:rPr>
                <w:del w:id="1884" w:author="Linderhof, Vincent" w:date="2016-03-06T11:01:00Z"/>
                <w:rFonts w:ascii="Times New Roman" w:eastAsia="Times New Roman" w:hAnsi="Times New Roman"/>
                <w:color w:val="000000"/>
                <w:sz w:val="20"/>
                <w:szCs w:val="20"/>
                <w:lang w:eastAsia="en-GB"/>
                <w:rPrChange w:id="1885" w:author="Linderhof, Vincent" w:date="2016-03-06T11:01:00Z">
                  <w:rPr>
                    <w:del w:id="1886" w:author="Linderhof, Vincent" w:date="2016-03-06T11:01:00Z"/>
                    <w:rFonts w:ascii="Times New Roman" w:eastAsia="Times New Roman" w:hAnsi="Times New Roman"/>
                    <w:color w:val="000000"/>
                    <w:sz w:val="24"/>
                    <w:szCs w:val="24"/>
                    <w:lang w:eastAsia="en-GB"/>
                  </w:rPr>
                </w:rPrChange>
              </w:rPr>
            </w:pPr>
            <w:del w:id="1887" w:author="Linderhof, Vincent" w:date="2016-03-06T11:01:00Z">
              <w:r w:rsidRPr="00304F95" w:rsidDel="00304F95">
                <w:rPr>
                  <w:rFonts w:ascii="Times New Roman" w:eastAsia="Times New Roman" w:hAnsi="Times New Roman"/>
                  <w:color w:val="000000"/>
                  <w:sz w:val="20"/>
                  <w:szCs w:val="20"/>
                  <w:lang w:eastAsia="en-GB"/>
                  <w:rPrChange w:id="1888" w:author="Linderhof, Vincent" w:date="2016-03-06T11:01:00Z">
                    <w:rPr>
                      <w:rFonts w:ascii="Times New Roman" w:eastAsia="Times New Roman" w:hAnsi="Times New Roman"/>
                      <w:color w:val="000000"/>
                      <w:sz w:val="24"/>
                      <w:szCs w:val="24"/>
                      <w:lang w:eastAsia="en-GB"/>
                    </w:rPr>
                  </w:rPrChange>
                </w:rPr>
                <w:delText>PLM</w:delText>
              </w:r>
            </w:del>
          </w:p>
        </w:tc>
        <w:tc>
          <w:tcPr>
            <w:tcW w:w="1570" w:type="dxa"/>
            <w:gridSpan w:val="3"/>
            <w:tcBorders>
              <w:top w:val="single" w:sz="4" w:space="0" w:color="auto"/>
              <w:left w:val="nil"/>
              <w:bottom w:val="double" w:sz="6" w:space="0" w:color="auto"/>
              <w:right w:val="single" w:sz="4" w:space="0" w:color="000000"/>
            </w:tcBorders>
            <w:shd w:val="clear" w:color="auto" w:fill="auto"/>
            <w:noWrap/>
            <w:vAlign w:val="bottom"/>
            <w:hideMark/>
            <w:tcPrChange w:id="1889" w:author="Linderhof, Vincent" w:date="2016-03-06T11:01:00Z">
              <w:tcPr>
                <w:tcW w:w="1570" w:type="dxa"/>
                <w:gridSpan w:val="3"/>
                <w:tcBorders>
                  <w:top w:val="single" w:sz="4" w:space="0" w:color="auto"/>
                  <w:left w:val="nil"/>
                  <w:bottom w:val="double" w:sz="6" w:space="0" w:color="auto"/>
                  <w:right w:val="single" w:sz="4" w:space="0" w:color="000000"/>
                </w:tcBorders>
                <w:shd w:val="clear" w:color="auto" w:fill="auto"/>
                <w:noWrap/>
                <w:vAlign w:val="bottom"/>
                <w:hideMark/>
              </w:tcPr>
            </w:tcPrChange>
          </w:tcPr>
          <w:p w14:paraId="7DCA182B" w14:textId="01DE3079" w:rsidR="00C03049" w:rsidRPr="00304F95" w:rsidDel="00304F95" w:rsidRDefault="00C03049" w:rsidP="00E05337">
            <w:pPr>
              <w:suppressAutoHyphens w:val="0"/>
              <w:spacing w:after="0"/>
              <w:jc w:val="center"/>
              <w:rPr>
                <w:del w:id="1890" w:author="Linderhof, Vincent" w:date="2016-03-06T11:01:00Z"/>
                <w:rFonts w:ascii="Times New Roman" w:eastAsia="Times New Roman" w:hAnsi="Times New Roman"/>
                <w:color w:val="000000"/>
                <w:sz w:val="20"/>
                <w:szCs w:val="20"/>
                <w:lang w:eastAsia="en-GB"/>
                <w:rPrChange w:id="1891" w:author="Linderhof, Vincent" w:date="2016-03-06T11:01:00Z">
                  <w:rPr>
                    <w:del w:id="1892" w:author="Linderhof, Vincent" w:date="2016-03-06T11:01:00Z"/>
                    <w:rFonts w:ascii="Times New Roman" w:eastAsia="Times New Roman" w:hAnsi="Times New Roman"/>
                    <w:color w:val="000000"/>
                    <w:sz w:val="24"/>
                    <w:szCs w:val="24"/>
                    <w:lang w:eastAsia="en-GB"/>
                  </w:rPr>
                </w:rPrChange>
              </w:rPr>
            </w:pPr>
            <w:del w:id="1893" w:author="Linderhof, Vincent" w:date="2016-03-06T11:01:00Z">
              <w:r w:rsidRPr="00304F95" w:rsidDel="00304F95">
                <w:rPr>
                  <w:rFonts w:ascii="Times New Roman" w:eastAsia="Times New Roman" w:hAnsi="Times New Roman"/>
                  <w:color w:val="000000"/>
                  <w:sz w:val="20"/>
                  <w:szCs w:val="20"/>
                  <w:lang w:eastAsia="en-GB"/>
                  <w:rPrChange w:id="1894" w:author="Linderhof, Vincent" w:date="2016-03-06T11:01:00Z">
                    <w:rPr>
                      <w:rFonts w:ascii="Times New Roman" w:eastAsia="Times New Roman" w:hAnsi="Times New Roman"/>
                      <w:color w:val="000000"/>
                      <w:sz w:val="24"/>
                      <w:szCs w:val="24"/>
                      <w:lang w:eastAsia="en-GB"/>
                    </w:rPr>
                  </w:rPrChange>
                </w:rPr>
                <w:delText>PGLM - Poisson</w:delText>
              </w:r>
            </w:del>
          </w:p>
        </w:tc>
        <w:tc>
          <w:tcPr>
            <w:tcW w:w="1688" w:type="dxa"/>
            <w:gridSpan w:val="3"/>
            <w:tcBorders>
              <w:top w:val="single" w:sz="4" w:space="0" w:color="auto"/>
              <w:left w:val="nil"/>
              <w:bottom w:val="double" w:sz="6" w:space="0" w:color="auto"/>
              <w:right w:val="nil"/>
            </w:tcBorders>
            <w:shd w:val="clear" w:color="auto" w:fill="auto"/>
            <w:noWrap/>
            <w:vAlign w:val="bottom"/>
            <w:hideMark/>
            <w:tcPrChange w:id="1895" w:author="Linderhof, Vincent" w:date="2016-03-06T11:01:00Z">
              <w:tcPr>
                <w:tcW w:w="1688" w:type="dxa"/>
                <w:gridSpan w:val="3"/>
                <w:tcBorders>
                  <w:top w:val="single" w:sz="4" w:space="0" w:color="auto"/>
                  <w:left w:val="nil"/>
                  <w:bottom w:val="double" w:sz="6" w:space="0" w:color="auto"/>
                  <w:right w:val="nil"/>
                </w:tcBorders>
                <w:shd w:val="clear" w:color="auto" w:fill="auto"/>
                <w:noWrap/>
                <w:vAlign w:val="bottom"/>
                <w:hideMark/>
              </w:tcPr>
            </w:tcPrChange>
          </w:tcPr>
          <w:p w14:paraId="4D0E246E" w14:textId="43F63F97" w:rsidR="00C03049" w:rsidRPr="00304F95" w:rsidDel="00304F95" w:rsidRDefault="00C03049" w:rsidP="00E05337">
            <w:pPr>
              <w:suppressAutoHyphens w:val="0"/>
              <w:spacing w:after="0"/>
              <w:jc w:val="center"/>
              <w:rPr>
                <w:del w:id="1896" w:author="Linderhof, Vincent" w:date="2016-03-06T11:01:00Z"/>
                <w:rFonts w:ascii="Times New Roman" w:eastAsia="Times New Roman" w:hAnsi="Times New Roman"/>
                <w:color w:val="000000"/>
                <w:sz w:val="20"/>
                <w:szCs w:val="20"/>
                <w:lang w:eastAsia="en-GB"/>
                <w:rPrChange w:id="1897" w:author="Linderhof, Vincent" w:date="2016-03-06T11:01:00Z">
                  <w:rPr>
                    <w:del w:id="1898" w:author="Linderhof, Vincent" w:date="2016-03-06T11:01:00Z"/>
                    <w:rFonts w:ascii="Times New Roman" w:eastAsia="Times New Roman" w:hAnsi="Times New Roman"/>
                    <w:color w:val="000000"/>
                    <w:sz w:val="24"/>
                    <w:szCs w:val="24"/>
                    <w:lang w:eastAsia="en-GB"/>
                  </w:rPr>
                </w:rPrChange>
              </w:rPr>
            </w:pPr>
            <w:del w:id="1899" w:author="Linderhof, Vincent" w:date="2016-03-06T11:01:00Z">
              <w:r w:rsidRPr="00304F95" w:rsidDel="00304F95">
                <w:rPr>
                  <w:rFonts w:ascii="Times New Roman" w:eastAsia="Times New Roman" w:hAnsi="Times New Roman"/>
                  <w:color w:val="000000"/>
                  <w:sz w:val="20"/>
                  <w:szCs w:val="20"/>
                  <w:lang w:eastAsia="en-GB"/>
                  <w:rPrChange w:id="1900" w:author="Linderhof, Vincent" w:date="2016-03-06T11:01:00Z">
                    <w:rPr>
                      <w:rFonts w:ascii="Times New Roman" w:eastAsia="Times New Roman" w:hAnsi="Times New Roman"/>
                      <w:color w:val="000000"/>
                      <w:sz w:val="24"/>
                      <w:szCs w:val="24"/>
                      <w:lang w:eastAsia="en-GB"/>
                    </w:rPr>
                  </w:rPrChange>
                </w:rPr>
                <w:delText>OLS</w:delText>
              </w:r>
            </w:del>
          </w:p>
        </w:tc>
        <w:tc>
          <w:tcPr>
            <w:tcW w:w="2303" w:type="dxa"/>
            <w:gridSpan w:val="8"/>
            <w:tcBorders>
              <w:top w:val="single" w:sz="4" w:space="0" w:color="auto"/>
              <w:left w:val="nil"/>
              <w:bottom w:val="double" w:sz="6" w:space="0" w:color="auto"/>
              <w:right w:val="nil"/>
            </w:tcBorders>
            <w:shd w:val="clear" w:color="auto" w:fill="auto"/>
            <w:noWrap/>
            <w:vAlign w:val="bottom"/>
            <w:hideMark/>
            <w:tcPrChange w:id="1901" w:author="Linderhof, Vincent" w:date="2016-03-06T11:01:00Z">
              <w:tcPr>
                <w:tcW w:w="2303" w:type="dxa"/>
                <w:gridSpan w:val="8"/>
                <w:tcBorders>
                  <w:top w:val="single" w:sz="4" w:space="0" w:color="auto"/>
                  <w:left w:val="nil"/>
                  <w:bottom w:val="double" w:sz="6" w:space="0" w:color="auto"/>
                  <w:right w:val="nil"/>
                </w:tcBorders>
                <w:shd w:val="clear" w:color="auto" w:fill="auto"/>
                <w:noWrap/>
                <w:vAlign w:val="bottom"/>
                <w:hideMark/>
              </w:tcPr>
            </w:tcPrChange>
          </w:tcPr>
          <w:p w14:paraId="32985EB6" w14:textId="58F24F16" w:rsidR="00C03049" w:rsidRPr="00304F95" w:rsidDel="00304F95" w:rsidRDefault="00C03049" w:rsidP="00E05337">
            <w:pPr>
              <w:suppressAutoHyphens w:val="0"/>
              <w:spacing w:after="0"/>
              <w:jc w:val="center"/>
              <w:rPr>
                <w:del w:id="1902" w:author="Linderhof, Vincent" w:date="2016-03-06T11:01:00Z"/>
                <w:rFonts w:ascii="Times New Roman" w:eastAsia="Times New Roman" w:hAnsi="Times New Roman"/>
                <w:color w:val="000000"/>
                <w:sz w:val="20"/>
                <w:szCs w:val="20"/>
                <w:lang w:eastAsia="en-GB"/>
                <w:rPrChange w:id="1903" w:author="Linderhof, Vincent" w:date="2016-03-06T11:01:00Z">
                  <w:rPr>
                    <w:del w:id="1904" w:author="Linderhof, Vincent" w:date="2016-03-06T11:01:00Z"/>
                    <w:rFonts w:ascii="Times New Roman" w:eastAsia="Times New Roman" w:hAnsi="Times New Roman"/>
                    <w:color w:val="000000"/>
                    <w:sz w:val="24"/>
                    <w:szCs w:val="24"/>
                    <w:lang w:eastAsia="en-GB"/>
                  </w:rPr>
                </w:rPrChange>
              </w:rPr>
            </w:pPr>
            <w:del w:id="1905" w:author="Linderhof, Vincent" w:date="2016-03-06T11:01:00Z">
              <w:r w:rsidRPr="00304F95" w:rsidDel="00304F95">
                <w:rPr>
                  <w:rFonts w:ascii="Times New Roman" w:eastAsia="Times New Roman" w:hAnsi="Times New Roman"/>
                  <w:color w:val="000000"/>
                  <w:sz w:val="20"/>
                  <w:szCs w:val="20"/>
                  <w:lang w:eastAsia="en-GB"/>
                  <w:rPrChange w:id="1906" w:author="Linderhof, Vincent" w:date="2016-03-06T11:01:00Z">
                    <w:rPr>
                      <w:rFonts w:ascii="Times New Roman" w:eastAsia="Times New Roman" w:hAnsi="Times New Roman"/>
                      <w:color w:val="000000"/>
                      <w:sz w:val="24"/>
                      <w:szCs w:val="24"/>
                      <w:lang w:eastAsia="en-GB"/>
                    </w:rPr>
                  </w:rPrChange>
                </w:rPr>
                <w:delText>PLM</w:delText>
              </w:r>
            </w:del>
          </w:p>
        </w:tc>
        <w:tc>
          <w:tcPr>
            <w:tcW w:w="2591" w:type="dxa"/>
            <w:gridSpan w:val="9"/>
            <w:tcBorders>
              <w:top w:val="single" w:sz="4" w:space="0" w:color="auto"/>
              <w:left w:val="nil"/>
              <w:bottom w:val="double" w:sz="6" w:space="0" w:color="auto"/>
              <w:right w:val="nil"/>
            </w:tcBorders>
            <w:shd w:val="clear" w:color="auto" w:fill="auto"/>
            <w:noWrap/>
            <w:vAlign w:val="bottom"/>
            <w:hideMark/>
            <w:tcPrChange w:id="1907" w:author="Linderhof, Vincent" w:date="2016-03-06T11:01:00Z">
              <w:tcPr>
                <w:tcW w:w="2591" w:type="dxa"/>
                <w:gridSpan w:val="9"/>
                <w:tcBorders>
                  <w:top w:val="single" w:sz="4" w:space="0" w:color="auto"/>
                  <w:left w:val="nil"/>
                  <w:bottom w:val="double" w:sz="6" w:space="0" w:color="auto"/>
                  <w:right w:val="nil"/>
                </w:tcBorders>
                <w:shd w:val="clear" w:color="auto" w:fill="auto"/>
                <w:noWrap/>
                <w:vAlign w:val="bottom"/>
                <w:hideMark/>
              </w:tcPr>
            </w:tcPrChange>
          </w:tcPr>
          <w:p w14:paraId="1A76424A" w14:textId="62D0D78E" w:rsidR="00C03049" w:rsidRPr="00304F95" w:rsidDel="00304F95" w:rsidRDefault="00C03049" w:rsidP="00E05337">
            <w:pPr>
              <w:suppressAutoHyphens w:val="0"/>
              <w:spacing w:after="0"/>
              <w:jc w:val="center"/>
              <w:rPr>
                <w:del w:id="1908" w:author="Linderhof, Vincent" w:date="2016-03-06T11:01:00Z"/>
                <w:rFonts w:ascii="Times New Roman" w:eastAsia="Times New Roman" w:hAnsi="Times New Roman"/>
                <w:color w:val="000000"/>
                <w:sz w:val="20"/>
                <w:szCs w:val="20"/>
                <w:lang w:eastAsia="en-GB"/>
                <w:rPrChange w:id="1909" w:author="Linderhof, Vincent" w:date="2016-03-06T11:01:00Z">
                  <w:rPr>
                    <w:del w:id="1910" w:author="Linderhof, Vincent" w:date="2016-03-06T11:01:00Z"/>
                    <w:rFonts w:ascii="Times New Roman" w:eastAsia="Times New Roman" w:hAnsi="Times New Roman"/>
                    <w:color w:val="000000"/>
                    <w:sz w:val="24"/>
                    <w:szCs w:val="24"/>
                    <w:lang w:eastAsia="en-GB"/>
                  </w:rPr>
                </w:rPrChange>
              </w:rPr>
            </w:pPr>
            <w:del w:id="1911" w:author="Linderhof, Vincent" w:date="2016-03-06T11:01:00Z">
              <w:r w:rsidRPr="00304F95" w:rsidDel="00304F95">
                <w:rPr>
                  <w:rFonts w:ascii="Times New Roman" w:eastAsia="Times New Roman" w:hAnsi="Times New Roman"/>
                  <w:color w:val="000000"/>
                  <w:sz w:val="20"/>
                  <w:szCs w:val="20"/>
                  <w:lang w:eastAsia="en-GB"/>
                  <w:rPrChange w:id="1912" w:author="Linderhof, Vincent" w:date="2016-03-06T11:01:00Z">
                    <w:rPr>
                      <w:rFonts w:ascii="Times New Roman" w:eastAsia="Times New Roman" w:hAnsi="Times New Roman"/>
                      <w:color w:val="000000"/>
                      <w:sz w:val="24"/>
                      <w:szCs w:val="24"/>
                      <w:lang w:eastAsia="en-GB"/>
                    </w:rPr>
                  </w:rPrChange>
                </w:rPr>
                <w:delText>PGLM - Poisson</w:delText>
              </w:r>
            </w:del>
          </w:p>
        </w:tc>
      </w:tr>
      <w:tr w:rsidR="0051759F" w:rsidRPr="00304F95" w:rsidDel="00304F95" w14:paraId="5E6CCE73" w14:textId="2D758B6B" w:rsidTr="00304F95">
        <w:trPr>
          <w:gridAfter w:val="5"/>
          <w:wAfter w:w="1096" w:type="dxa"/>
          <w:trHeight w:val="315"/>
          <w:del w:id="1913" w:author="Linderhof, Vincent" w:date="2016-03-06T11:01:00Z"/>
          <w:trPrChange w:id="1914" w:author="Linderhof, Vincent" w:date="2016-03-06T11:01:00Z">
            <w:trPr>
              <w:gridAfter w:val="5"/>
              <w:wAfter w:w="1096" w:type="dxa"/>
              <w:trHeight w:val="315"/>
            </w:trPr>
          </w:trPrChange>
        </w:trPr>
        <w:tc>
          <w:tcPr>
            <w:tcW w:w="2000" w:type="dxa"/>
            <w:vMerge w:val="restart"/>
            <w:tcBorders>
              <w:top w:val="nil"/>
              <w:left w:val="nil"/>
              <w:bottom w:val="nil"/>
              <w:right w:val="single" w:sz="4" w:space="0" w:color="auto"/>
            </w:tcBorders>
            <w:shd w:val="clear" w:color="auto" w:fill="auto"/>
            <w:vAlign w:val="center"/>
            <w:hideMark/>
            <w:tcPrChange w:id="1915"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4DA81698" w14:textId="392204F9" w:rsidR="00C03049" w:rsidRPr="00304F95" w:rsidDel="00304F95" w:rsidRDefault="00C03049" w:rsidP="00E05337">
            <w:pPr>
              <w:suppressAutoHyphens w:val="0"/>
              <w:spacing w:after="0"/>
              <w:rPr>
                <w:del w:id="1916" w:author="Linderhof, Vincent" w:date="2016-03-06T11:01:00Z"/>
                <w:rFonts w:ascii="Times New Roman" w:eastAsia="Times New Roman" w:hAnsi="Times New Roman"/>
                <w:color w:val="000000"/>
                <w:sz w:val="20"/>
                <w:szCs w:val="20"/>
                <w:lang w:eastAsia="en-GB"/>
                <w:rPrChange w:id="1917" w:author="Linderhof, Vincent" w:date="2016-03-06T11:01:00Z">
                  <w:rPr>
                    <w:del w:id="1918" w:author="Linderhof, Vincent" w:date="2016-03-06T11:01:00Z"/>
                    <w:rFonts w:ascii="Times New Roman" w:eastAsia="Times New Roman" w:hAnsi="Times New Roman"/>
                    <w:color w:val="000000"/>
                    <w:sz w:val="24"/>
                    <w:szCs w:val="24"/>
                    <w:lang w:eastAsia="en-GB"/>
                  </w:rPr>
                </w:rPrChange>
              </w:rPr>
            </w:pPr>
            <w:del w:id="1919" w:author="Linderhof, Vincent" w:date="2016-03-06T11:01:00Z">
              <w:r w:rsidRPr="00304F95" w:rsidDel="00304F95">
                <w:rPr>
                  <w:rFonts w:ascii="Times New Roman" w:eastAsia="Times New Roman" w:hAnsi="Times New Roman"/>
                  <w:color w:val="000000"/>
                  <w:sz w:val="20"/>
                  <w:szCs w:val="20"/>
                  <w:lang w:eastAsia="en-GB"/>
                  <w:rPrChange w:id="1920" w:author="Linderhof, Vincent" w:date="2016-03-06T11:01:00Z">
                    <w:rPr>
                      <w:rFonts w:ascii="Times New Roman" w:eastAsia="Times New Roman" w:hAnsi="Times New Roman"/>
                      <w:color w:val="000000"/>
                      <w:sz w:val="24"/>
                      <w:szCs w:val="24"/>
                      <w:lang w:eastAsia="en-GB"/>
                    </w:rPr>
                  </w:rPrChange>
                </w:rPr>
                <w:delText>Number of different crops produced by the household farm</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192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477A773" w14:textId="69258C50" w:rsidR="00C03049" w:rsidRPr="00304F95" w:rsidDel="00304F95" w:rsidRDefault="00C03049" w:rsidP="00E05337">
            <w:pPr>
              <w:tabs>
                <w:tab w:val="decimal" w:pos="317"/>
              </w:tabs>
              <w:suppressAutoHyphens w:val="0"/>
              <w:spacing w:after="0"/>
              <w:rPr>
                <w:del w:id="1922" w:author="Linderhof, Vincent" w:date="2016-03-06T11:01:00Z"/>
                <w:rFonts w:ascii="Times New Roman" w:eastAsia="Times New Roman" w:hAnsi="Times New Roman"/>
                <w:color w:val="000000"/>
                <w:sz w:val="20"/>
                <w:szCs w:val="20"/>
                <w:lang w:eastAsia="en-GB"/>
                <w:rPrChange w:id="1923" w:author="Linderhof, Vincent" w:date="2016-03-06T11:01:00Z">
                  <w:rPr>
                    <w:del w:id="1924" w:author="Linderhof, Vincent" w:date="2016-03-06T11:01:00Z"/>
                    <w:rFonts w:ascii="Times New Roman" w:eastAsia="Times New Roman" w:hAnsi="Times New Roman"/>
                    <w:color w:val="000000"/>
                    <w:sz w:val="24"/>
                    <w:szCs w:val="24"/>
                    <w:lang w:eastAsia="en-GB"/>
                  </w:rPr>
                </w:rPrChange>
              </w:rPr>
            </w:pPr>
            <w:del w:id="1925" w:author="Linderhof, Vincent" w:date="2016-03-06T11:01:00Z">
              <w:r w:rsidRPr="00304F95" w:rsidDel="00304F95">
                <w:rPr>
                  <w:rFonts w:ascii="Times New Roman" w:eastAsia="Times New Roman" w:hAnsi="Times New Roman"/>
                  <w:color w:val="000000"/>
                  <w:sz w:val="20"/>
                  <w:szCs w:val="20"/>
                  <w:lang w:eastAsia="en-GB"/>
                  <w:rPrChange w:id="1926" w:author="Linderhof, Vincent" w:date="2016-03-06T11:01:00Z">
                    <w:rPr>
                      <w:rFonts w:ascii="Times New Roman" w:eastAsia="Times New Roman" w:hAnsi="Times New Roman"/>
                      <w:color w:val="000000"/>
                      <w:sz w:val="24"/>
                      <w:szCs w:val="24"/>
                      <w:lang w:eastAsia="en-GB"/>
                    </w:rPr>
                  </w:rPrChange>
                </w:rPr>
                <w:delText>0.683</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2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D5FC5A3" w14:textId="60A478FF" w:rsidR="00C03049" w:rsidRPr="00304F95" w:rsidDel="00304F95" w:rsidRDefault="0037260F" w:rsidP="00E05337">
            <w:pPr>
              <w:tabs>
                <w:tab w:val="decimal" w:pos="317"/>
              </w:tabs>
              <w:suppressAutoHyphens w:val="0"/>
              <w:spacing w:after="0"/>
              <w:rPr>
                <w:del w:id="1928" w:author="Linderhof, Vincent" w:date="2016-03-06T11:01:00Z"/>
                <w:rFonts w:ascii="Times New Roman" w:eastAsia="Times New Roman" w:hAnsi="Times New Roman"/>
                <w:color w:val="000000"/>
                <w:sz w:val="20"/>
                <w:szCs w:val="20"/>
                <w:lang w:eastAsia="en-GB"/>
                <w:rPrChange w:id="1929" w:author="Linderhof, Vincent" w:date="2016-03-06T11:01:00Z">
                  <w:rPr>
                    <w:del w:id="1930" w:author="Linderhof, Vincent" w:date="2016-03-06T11:01:00Z"/>
                    <w:rFonts w:ascii="Times New Roman" w:eastAsia="Times New Roman" w:hAnsi="Times New Roman"/>
                    <w:color w:val="000000"/>
                    <w:sz w:val="24"/>
                    <w:szCs w:val="24"/>
                    <w:lang w:eastAsia="en-GB"/>
                  </w:rPr>
                </w:rPrChange>
              </w:rPr>
            </w:pPr>
            <w:del w:id="1931" w:author="Linderhof, Vincent" w:date="2016-03-06T11:01:00Z">
              <w:r w:rsidRPr="00304F95" w:rsidDel="00304F95">
                <w:rPr>
                  <w:rFonts w:ascii="Times New Roman" w:eastAsia="Times New Roman" w:hAnsi="Times New Roman"/>
                  <w:color w:val="000000"/>
                  <w:sz w:val="20"/>
                  <w:szCs w:val="20"/>
                  <w:lang w:eastAsia="en-GB"/>
                  <w:rPrChange w:id="1932"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3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2DD668" w14:textId="20C2CBB2" w:rsidR="00C03049" w:rsidRPr="00304F95" w:rsidDel="00304F95" w:rsidRDefault="00C03049" w:rsidP="00E05337">
            <w:pPr>
              <w:tabs>
                <w:tab w:val="decimal" w:pos="317"/>
              </w:tabs>
              <w:suppressAutoHyphens w:val="0"/>
              <w:spacing w:after="0"/>
              <w:rPr>
                <w:del w:id="1934" w:author="Linderhof, Vincent" w:date="2016-03-06T11:01:00Z"/>
                <w:rFonts w:ascii="Times New Roman" w:eastAsia="Times New Roman" w:hAnsi="Times New Roman"/>
                <w:color w:val="000000"/>
                <w:sz w:val="20"/>
                <w:szCs w:val="20"/>
                <w:lang w:eastAsia="en-GB"/>
                <w:rPrChange w:id="1935" w:author="Linderhof, Vincent" w:date="2016-03-06T11:01:00Z">
                  <w:rPr>
                    <w:del w:id="1936" w:author="Linderhof, Vincent" w:date="2016-03-06T11:01:00Z"/>
                    <w:rFonts w:ascii="Times New Roman" w:eastAsia="Times New Roman" w:hAnsi="Times New Roman"/>
                    <w:color w:val="000000"/>
                    <w:sz w:val="24"/>
                    <w:szCs w:val="24"/>
                    <w:lang w:eastAsia="en-GB"/>
                  </w:rPr>
                </w:rPrChange>
              </w:rPr>
            </w:pPr>
            <w:del w:id="1937" w:author="Linderhof, Vincent" w:date="2016-03-06T11:01:00Z">
              <w:r w:rsidRPr="00304F95" w:rsidDel="00304F95">
                <w:rPr>
                  <w:rFonts w:ascii="Times New Roman" w:eastAsia="Times New Roman" w:hAnsi="Times New Roman"/>
                  <w:color w:val="000000"/>
                  <w:sz w:val="20"/>
                  <w:szCs w:val="20"/>
                  <w:lang w:eastAsia="en-GB"/>
                  <w:rPrChange w:id="1938" w:author="Linderhof, Vincent" w:date="2016-03-06T11:01:00Z">
                    <w:rPr>
                      <w:rFonts w:ascii="Times New Roman" w:eastAsia="Times New Roman" w:hAnsi="Times New Roman"/>
                      <w:color w:val="000000"/>
                      <w:sz w:val="24"/>
                      <w:szCs w:val="24"/>
                      <w:lang w:eastAsia="en-GB"/>
                    </w:rPr>
                  </w:rPrChange>
                </w:rPr>
                <w:delText>0.668</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3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F87259A" w14:textId="4F594F46" w:rsidR="00C03049" w:rsidRPr="00304F95" w:rsidDel="00304F95" w:rsidRDefault="0037260F" w:rsidP="00E05337">
            <w:pPr>
              <w:tabs>
                <w:tab w:val="decimal" w:pos="317"/>
              </w:tabs>
              <w:suppressAutoHyphens w:val="0"/>
              <w:spacing w:after="0"/>
              <w:rPr>
                <w:del w:id="1940" w:author="Linderhof, Vincent" w:date="2016-03-06T11:01:00Z"/>
                <w:rFonts w:ascii="Times New Roman" w:eastAsia="Times New Roman" w:hAnsi="Times New Roman"/>
                <w:color w:val="000000"/>
                <w:sz w:val="20"/>
                <w:szCs w:val="20"/>
                <w:lang w:eastAsia="en-GB"/>
                <w:rPrChange w:id="1941" w:author="Linderhof, Vincent" w:date="2016-03-06T11:01:00Z">
                  <w:rPr>
                    <w:del w:id="1942" w:author="Linderhof, Vincent" w:date="2016-03-06T11:01:00Z"/>
                    <w:rFonts w:ascii="Times New Roman" w:eastAsia="Times New Roman" w:hAnsi="Times New Roman"/>
                    <w:color w:val="000000"/>
                    <w:sz w:val="24"/>
                    <w:szCs w:val="24"/>
                    <w:lang w:eastAsia="en-GB"/>
                  </w:rPr>
                </w:rPrChange>
              </w:rPr>
            </w:pPr>
            <w:del w:id="1943" w:author="Linderhof, Vincent" w:date="2016-03-06T11:01:00Z">
              <w:r w:rsidRPr="00304F95" w:rsidDel="00304F95">
                <w:rPr>
                  <w:rFonts w:ascii="Times New Roman" w:eastAsia="Times New Roman" w:hAnsi="Times New Roman"/>
                  <w:color w:val="000000"/>
                  <w:sz w:val="20"/>
                  <w:szCs w:val="20"/>
                  <w:lang w:eastAsia="en-GB"/>
                  <w:rPrChange w:id="1944" w:author="Linderhof, Vincent" w:date="2016-03-06T11:01:00Z">
                    <w:rPr>
                      <w:rFonts w:ascii="Times New Roman" w:eastAsia="Times New Roman" w:hAnsi="Times New Roman"/>
                      <w:color w:val="000000"/>
                      <w:sz w:val="24"/>
                      <w:szCs w:val="24"/>
                      <w:lang w:eastAsia="en-GB"/>
                    </w:rPr>
                  </w:rPrChange>
                </w:rPr>
                <w:delText>***</w:delText>
              </w:r>
            </w:del>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4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EBA6C45" w14:textId="3043155C" w:rsidR="00C03049" w:rsidRPr="00304F95" w:rsidDel="00304F95" w:rsidRDefault="00C03049" w:rsidP="00E05337">
            <w:pPr>
              <w:tabs>
                <w:tab w:val="decimal" w:pos="317"/>
              </w:tabs>
              <w:suppressAutoHyphens w:val="0"/>
              <w:spacing w:after="0"/>
              <w:jc w:val="right"/>
              <w:rPr>
                <w:del w:id="1946" w:author="Linderhof, Vincent" w:date="2016-03-06T11:01:00Z"/>
                <w:rFonts w:ascii="Times New Roman" w:eastAsia="Times New Roman" w:hAnsi="Times New Roman"/>
                <w:color w:val="000000"/>
                <w:sz w:val="20"/>
                <w:szCs w:val="20"/>
                <w:lang w:eastAsia="en-GB"/>
                <w:rPrChange w:id="1947" w:author="Linderhof, Vincent" w:date="2016-03-06T11:01:00Z">
                  <w:rPr>
                    <w:del w:id="1948" w:author="Linderhof, Vincent" w:date="2016-03-06T11:01:00Z"/>
                    <w:rFonts w:ascii="Times New Roman" w:eastAsia="Times New Roman" w:hAnsi="Times New Roman"/>
                    <w:color w:val="000000"/>
                    <w:sz w:val="24"/>
                    <w:szCs w:val="24"/>
                    <w:lang w:eastAsia="en-GB"/>
                  </w:rPr>
                </w:rPrChange>
              </w:rPr>
            </w:pPr>
            <w:del w:id="1949" w:author="Linderhof, Vincent" w:date="2016-03-06T11:01:00Z">
              <w:r w:rsidRPr="00304F95" w:rsidDel="00304F95">
                <w:rPr>
                  <w:rFonts w:ascii="Times New Roman" w:eastAsia="Times New Roman" w:hAnsi="Times New Roman"/>
                  <w:color w:val="000000"/>
                  <w:sz w:val="20"/>
                  <w:szCs w:val="20"/>
                  <w:lang w:eastAsia="en-GB"/>
                  <w:rPrChange w:id="1950" w:author="Linderhof, Vincent" w:date="2016-03-06T11:01:00Z">
                    <w:rPr>
                      <w:rFonts w:ascii="Times New Roman" w:eastAsia="Times New Roman" w:hAnsi="Times New Roman"/>
                      <w:color w:val="000000"/>
                      <w:sz w:val="24"/>
                      <w:szCs w:val="24"/>
                      <w:lang w:eastAsia="en-GB"/>
                    </w:rPr>
                  </w:rPrChange>
                </w:rPr>
                <w:delText>9.63E-03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5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0D87F6A" w14:textId="1897379A" w:rsidR="00C03049" w:rsidRPr="00304F95" w:rsidDel="00304F95" w:rsidRDefault="00C03049" w:rsidP="00E05337">
            <w:pPr>
              <w:tabs>
                <w:tab w:val="decimal" w:pos="317"/>
              </w:tabs>
              <w:suppressAutoHyphens w:val="0"/>
              <w:spacing w:after="0"/>
              <w:rPr>
                <w:del w:id="1952" w:author="Linderhof, Vincent" w:date="2016-03-06T11:01:00Z"/>
                <w:rFonts w:ascii="Times New Roman" w:eastAsia="Times New Roman" w:hAnsi="Times New Roman"/>
                <w:color w:val="000000"/>
                <w:sz w:val="20"/>
                <w:szCs w:val="20"/>
                <w:lang w:eastAsia="en-GB"/>
                <w:rPrChange w:id="1953" w:author="Linderhof, Vincent" w:date="2016-03-06T11:01:00Z">
                  <w:rPr>
                    <w:del w:id="1954" w:author="Linderhof, Vincent" w:date="2016-03-06T11:01:00Z"/>
                    <w:rFonts w:ascii="Times New Roman" w:eastAsia="Times New Roman" w:hAnsi="Times New Roman"/>
                    <w:color w:val="000000"/>
                    <w:sz w:val="24"/>
                    <w:szCs w:val="24"/>
                    <w:lang w:eastAsia="en-GB"/>
                  </w:rPr>
                </w:rPrChange>
              </w:rPr>
            </w:pPr>
            <w:del w:id="1955" w:author="Linderhof, Vincent" w:date="2016-03-06T11:01:00Z">
              <w:r w:rsidRPr="00304F95" w:rsidDel="00304F95">
                <w:rPr>
                  <w:rFonts w:ascii="Times New Roman" w:eastAsia="Times New Roman" w:hAnsi="Times New Roman"/>
                  <w:color w:val="000000"/>
                  <w:sz w:val="20"/>
                  <w:szCs w:val="20"/>
                  <w:lang w:eastAsia="en-GB"/>
                  <w:rPrChange w:id="1956"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5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C9CD202" w14:textId="7C3CC5DD" w:rsidR="00C03049" w:rsidRPr="00304F95" w:rsidDel="00304F95" w:rsidRDefault="00C03049" w:rsidP="00E05337">
            <w:pPr>
              <w:tabs>
                <w:tab w:val="decimal" w:pos="317"/>
              </w:tabs>
              <w:suppressAutoHyphens w:val="0"/>
              <w:spacing w:after="0"/>
              <w:rPr>
                <w:del w:id="1958" w:author="Linderhof, Vincent" w:date="2016-03-06T11:01:00Z"/>
                <w:rFonts w:ascii="Times New Roman" w:eastAsia="Times New Roman" w:hAnsi="Times New Roman"/>
                <w:color w:val="000000"/>
                <w:sz w:val="20"/>
                <w:szCs w:val="20"/>
                <w:lang w:eastAsia="en-GB"/>
                <w:rPrChange w:id="1959" w:author="Linderhof, Vincent" w:date="2016-03-06T11:01:00Z">
                  <w:rPr>
                    <w:del w:id="1960" w:author="Linderhof, Vincent" w:date="2016-03-06T11:01:00Z"/>
                    <w:rFonts w:ascii="Times New Roman" w:eastAsia="Times New Roman" w:hAnsi="Times New Roman"/>
                    <w:color w:val="000000"/>
                    <w:sz w:val="24"/>
                    <w:szCs w:val="24"/>
                    <w:lang w:eastAsia="en-GB"/>
                  </w:rPr>
                </w:rPrChange>
              </w:rPr>
            </w:pPr>
            <w:del w:id="1961" w:author="Linderhof, Vincent" w:date="2016-03-06T11:01:00Z">
              <w:r w:rsidRPr="00304F95" w:rsidDel="00304F95">
                <w:rPr>
                  <w:rFonts w:ascii="Times New Roman" w:eastAsia="Times New Roman" w:hAnsi="Times New Roman"/>
                  <w:color w:val="000000"/>
                  <w:sz w:val="20"/>
                  <w:szCs w:val="20"/>
                  <w:lang w:eastAsia="en-GB"/>
                  <w:rPrChange w:id="1962" w:author="Linderhof, Vincent" w:date="2016-03-06T11:01:00Z">
                    <w:rPr>
                      <w:rFonts w:ascii="Times New Roman" w:eastAsia="Times New Roman" w:hAnsi="Times New Roman"/>
                      <w:color w:val="000000"/>
                      <w:sz w:val="24"/>
                      <w:szCs w:val="24"/>
                      <w:lang w:eastAsia="en-GB"/>
                    </w:rPr>
                  </w:rPrChange>
                </w:rPr>
                <w:delText>0.112***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6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7318207" w14:textId="427FB4F5" w:rsidR="00C03049" w:rsidRPr="00304F95" w:rsidDel="00304F95" w:rsidRDefault="00C03049" w:rsidP="00E05337">
            <w:pPr>
              <w:tabs>
                <w:tab w:val="decimal" w:pos="317"/>
              </w:tabs>
              <w:suppressAutoHyphens w:val="0"/>
              <w:spacing w:after="0"/>
              <w:rPr>
                <w:del w:id="1964" w:author="Linderhof, Vincent" w:date="2016-03-06T11:01:00Z"/>
                <w:rFonts w:ascii="Times New Roman" w:eastAsia="Times New Roman" w:hAnsi="Times New Roman"/>
                <w:color w:val="000000"/>
                <w:sz w:val="20"/>
                <w:szCs w:val="20"/>
                <w:lang w:eastAsia="en-GB"/>
                <w:rPrChange w:id="1965" w:author="Linderhof, Vincent" w:date="2016-03-06T11:01:00Z">
                  <w:rPr>
                    <w:del w:id="196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6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55FE37" w14:textId="384DF6A4" w:rsidR="00C03049" w:rsidRPr="00304F95" w:rsidDel="00304F95" w:rsidRDefault="00C03049" w:rsidP="00E05337">
            <w:pPr>
              <w:tabs>
                <w:tab w:val="decimal" w:pos="317"/>
              </w:tabs>
              <w:suppressAutoHyphens w:val="0"/>
              <w:spacing w:after="0"/>
              <w:rPr>
                <w:del w:id="1968" w:author="Linderhof, Vincent" w:date="2016-03-06T11:01:00Z"/>
                <w:rFonts w:ascii="Times New Roman" w:eastAsia="Times New Roman" w:hAnsi="Times New Roman"/>
                <w:color w:val="000000"/>
                <w:sz w:val="20"/>
                <w:szCs w:val="20"/>
                <w:lang w:eastAsia="en-GB"/>
                <w:rPrChange w:id="1969" w:author="Linderhof, Vincent" w:date="2016-03-06T11:01:00Z">
                  <w:rPr>
                    <w:del w:id="1970" w:author="Linderhof, Vincent" w:date="2016-03-06T11:01:00Z"/>
                    <w:rFonts w:ascii="Times New Roman" w:eastAsia="Times New Roman" w:hAnsi="Times New Roman"/>
                    <w:color w:val="000000"/>
                    <w:sz w:val="24"/>
                    <w:szCs w:val="24"/>
                    <w:lang w:eastAsia="en-GB"/>
                  </w:rPr>
                </w:rPrChange>
              </w:rPr>
            </w:pPr>
            <w:del w:id="1971" w:author="Linderhof, Vincent" w:date="2016-03-06T11:01:00Z">
              <w:r w:rsidRPr="00304F95" w:rsidDel="00304F95">
                <w:rPr>
                  <w:rFonts w:ascii="Times New Roman" w:eastAsia="Times New Roman" w:hAnsi="Times New Roman"/>
                  <w:color w:val="000000"/>
                  <w:sz w:val="20"/>
                  <w:szCs w:val="20"/>
                  <w:lang w:eastAsia="en-GB"/>
                  <w:rPrChange w:id="1972" w:author="Linderhof, Vincent" w:date="2016-03-06T11:01:00Z">
                    <w:rPr>
                      <w:rFonts w:ascii="Times New Roman" w:eastAsia="Times New Roman" w:hAnsi="Times New Roman"/>
                      <w:color w:val="000000"/>
                      <w:sz w:val="24"/>
                      <w:szCs w:val="24"/>
                      <w:lang w:eastAsia="en-GB"/>
                    </w:rPr>
                  </w:rPrChange>
                </w:rPr>
                <w:delText>0.046***</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7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B065C3F" w14:textId="21FBD10A" w:rsidR="00C03049" w:rsidRPr="00304F95" w:rsidDel="00304F95" w:rsidRDefault="00C03049" w:rsidP="00E05337">
            <w:pPr>
              <w:tabs>
                <w:tab w:val="decimal" w:pos="317"/>
              </w:tabs>
              <w:suppressAutoHyphens w:val="0"/>
              <w:spacing w:after="0"/>
              <w:rPr>
                <w:del w:id="1974" w:author="Linderhof, Vincent" w:date="2016-03-06T11:01:00Z"/>
                <w:rFonts w:ascii="Times New Roman" w:eastAsia="Times New Roman" w:hAnsi="Times New Roman"/>
                <w:color w:val="000000"/>
                <w:sz w:val="20"/>
                <w:szCs w:val="20"/>
                <w:lang w:eastAsia="en-GB"/>
                <w:rPrChange w:id="1975" w:author="Linderhof, Vincent" w:date="2016-03-06T11:01:00Z">
                  <w:rPr>
                    <w:del w:id="197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7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0DB5AD" w14:textId="548F2FD8" w:rsidR="00C03049" w:rsidRPr="00304F95" w:rsidDel="00304F95" w:rsidRDefault="00C03049" w:rsidP="00E05337">
            <w:pPr>
              <w:tabs>
                <w:tab w:val="decimal" w:pos="317"/>
              </w:tabs>
              <w:suppressAutoHyphens w:val="0"/>
              <w:spacing w:after="0"/>
              <w:jc w:val="right"/>
              <w:rPr>
                <w:del w:id="1978" w:author="Linderhof, Vincent" w:date="2016-03-06T11:01:00Z"/>
                <w:rFonts w:ascii="Times New Roman" w:eastAsia="Times New Roman" w:hAnsi="Times New Roman"/>
                <w:color w:val="000000"/>
                <w:sz w:val="20"/>
                <w:szCs w:val="20"/>
                <w:lang w:eastAsia="en-GB"/>
                <w:rPrChange w:id="1979" w:author="Linderhof, Vincent" w:date="2016-03-06T11:01:00Z">
                  <w:rPr>
                    <w:del w:id="1980" w:author="Linderhof, Vincent" w:date="2016-03-06T11:01:00Z"/>
                    <w:rFonts w:ascii="Times New Roman" w:eastAsia="Times New Roman" w:hAnsi="Times New Roman"/>
                    <w:color w:val="000000"/>
                    <w:sz w:val="24"/>
                    <w:szCs w:val="24"/>
                    <w:lang w:eastAsia="en-GB"/>
                  </w:rPr>
                </w:rPrChange>
              </w:rPr>
            </w:pPr>
            <w:del w:id="1981" w:author="Linderhof, Vincent" w:date="2016-03-06T11:01:00Z">
              <w:r w:rsidRPr="00304F95" w:rsidDel="00304F95">
                <w:rPr>
                  <w:rFonts w:ascii="Times New Roman" w:eastAsia="Times New Roman" w:hAnsi="Times New Roman"/>
                  <w:color w:val="000000"/>
                  <w:sz w:val="20"/>
                  <w:szCs w:val="20"/>
                  <w:lang w:eastAsia="en-GB"/>
                  <w:rPrChange w:id="1982" w:author="Linderhof, Vincent" w:date="2016-03-06T11:01:00Z">
                    <w:rPr>
                      <w:rFonts w:ascii="Times New Roman" w:eastAsia="Times New Roman" w:hAnsi="Times New Roman"/>
                      <w:color w:val="000000"/>
                      <w:sz w:val="24"/>
                      <w:szCs w:val="24"/>
                      <w:lang w:eastAsia="en-GB"/>
                    </w:rPr>
                  </w:rPrChange>
                </w:rPr>
                <w:delText>5.32E-03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8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FF910D" w14:textId="142B48B0" w:rsidR="00C03049" w:rsidRPr="00304F95" w:rsidDel="00304F95" w:rsidRDefault="00C03049" w:rsidP="00E05337">
            <w:pPr>
              <w:tabs>
                <w:tab w:val="decimal" w:pos="317"/>
              </w:tabs>
              <w:suppressAutoHyphens w:val="0"/>
              <w:spacing w:after="0"/>
              <w:rPr>
                <w:del w:id="1984" w:author="Linderhof, Vincent" w:date="2016-03-06T11:01:00Z"/>
                <w:rFonts w:ascii="Times New Roman" w:eastAsia="Times New Roman" w:hAnsi="Times New Roman"/>
                <w:color w:val="000000"/>
                <w:sz w:val="20"/>
                <w:szCs w:val="20"/>
                <w:lang w:eastAsia="en-GB"/>
                <w:rPrChange w:id="1985" w:author="Linderhof, Vincent" w:date="2016-03-06T11:01:00Z">
                  <w:rPr>
                    <w:del w:id="1986"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87" w:author="Linderhof, Vincent" w:date="2016-03-06T11:01:00Z">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D6C8C72" w14:textId="5B904BE5" w:rsidR="00C03049" w:rsidRPr="00304F95" w:rsidDel="00304F95" w:rsidRDefault="00C03049" w:rsidP="00E05337">
            <w:pPr>
              <w:tabs>
                <w:tab w:val="decimal" w:pos="317"/>
              </w:tabs>
              <w:suppressAutoHyphens w:val="0"/>
              <w:spacing w:after="0"/>
              <w:rPr>
                <w:del w:id="1988" w:author="Linderhof, Vincent" w:date="2016-03-06T11:01:00Z"/>
                <w:rFonts w:ascii="Times New Roman" w:eastAsia="Times New Roman" w:hAnsi="Times New Roman"/>
                <w:color w:val="000000"/>
                <w:sz w:val="20"/>
                <w:szCs w:val="20"/>
                <w:lang w:eastAsia="en-GB"/>
                <w:rPrChange w:id="1989" w:author="Linderhof, Vincent" w:date="2016-03-06T11:01:00Z">
                  <w:rPr>
                    <w:del w:id="1990" w:author="Linderhof, Vincent" w:date="2016-03-06T11:01:00Z"/>
                    <w:rFonts w:ascii="Times New Roman" w:eastAsia="Times New Roman" w:hAnsi="Times New Roman"/>
                    <w:color w:val="000000"/>
                    <w:sz w:val="24"/>
                    <w:szCs w:val="24"/>
                    <w:lang w:eastAsia="en-GB"/>
                  </w:rPr>
                </w:rPrChange>
              </w:rPr>
            </w:pPr>
            <w:del w:id="1991" w:author="Linderhof, Vincent" w:date="2016-03-06T11:01:00Z">
              <w:r w:rsidRPr="00304F95" w:rsidDel="00304F95">
                <w:rPr>
                  <w:rFonts w:ascii="Times New Roman" w:eastAsia="Times New Roman" w:hAnsi="Times New Roman"/>
                  <w:color w:val="000000"/>
                  <w:sz w:val="20"/>
                  <w:szCs w:val="20"/>
                  <w:lang w:eastAsia="en-GB"/>
                  <w:rPrChange w:id="1992" w:author="Linderhof, Vincent" w:date="2016-03-06T11:01:00Z">
                    <w:rPr>
                      <w:rFonts w:ascii="Times New Roman" w:eastAsia="Times New Roman" w:hAnsi="Times New Roman"/>
                      <w:color w:val="000000"/>
                      <w:sz w:val="24"/>
                      <w:szCs w:val="24"/>
                      <w:lang w:eastAsia="en-GB"/>
                    </w:rPr>
                  </w:rPrChange>
                </w:rPr>
                <w:delText>2,365.892***</w:delText>
              </w:r>
            </w:del>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1993" w:author="Linderhof, Vincent" w:date="2016-03-06T11:01:00Z">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854BA78" w14:textId="49BC86BA" w:rsidR="00C03049" w:rsidRPr="00304F95" w:rsidDel="00304F95" w:rsidRDefault="00C03049" w:rsidP="00E05337">
            <w:pPr>
              <w:tabs>
                <w:tab w:val="decimal" w:pos="317"/>
              </w:tabs>
              <w:suppressAutoHyphens w:val="0"/>
              <w:spacing w:after="0"/>
              <w:rPr>
                <w:del w:id="1994" w:author="Linderhof, Vincent" w:date="2016-03-06T11:01:00Z"/>
                <w:rFonts w:ascii="Times New Roman" w:eastAsia="Times New Roman" w:hAnsi="Times New Roman"/>
                <w:color w:val="000000"/>
                <w:sz w:val="20"/>
                <w:szCs w:val="20"/>
                <w:lang w:eastAsia="en-GB"/>
                <w:rPrChange w:id="1995" w:author="Linderhof, Vincent" w:date="2016-03-06T11:01:00Z">
                  <w:rPr>
                    <w:del w:id="1996" w:author="Linderhof, Vincent" w:date="2016-03-06T11:01:00Z"/>
                    <w:rFonts w:ascii="Times New Roman" w:eastAsia="Times New Roman" w:hAnsi="Times New Roman"/>
                    <w:color w:val="000000"/>
                    <w:sz w:val="24"/>
                    <w:szCs w:val="24"/>
                    <w:lang w:eastAsia="en-GB"/>
                  </w:rPr>
                </w:rPrChange>
              </w:rPr>
            </w:pPr>
            <w:del w:id="1997" w:author="Linderhof, Vincent" w:date="2016-03-06T11:01:00Z">
              <w:r w:rsidRPr="00304F95" w:rsidDel="00304F95">
                <w:rPr>
                  <w:rFonts w:ascii="Times New Roman" w:eastAsia="Times New Roman" w:hAnsi="Times New Roman"/>
                  <w:color w:val="000000"/>
                  <w:sz w:val="20"/>
                  <w:szCs w:val="20"/>
                  <w:lang w:eastAsia="en-GB"/>
                  <w:rPrChange w:id="1998" w:author="Linderhof, Vincent" w:date="2016-03-06T11:01:00Z">
                    <w:rPr>
                      <w:rFonts w:ascii="Times New Roman" w:eastAsia="Times New Roman" w:hAnsi="Times New Roman"/>
                      <w:color w:val="000000"/>
                      <w:sz w:val="24"/>
                      <w:szCs w:val="24"/>
                      <w:lang w:eastAsia="en-GB"/>
                    </w:rPr>
                  </w:rPrChange>
                </w:rPr>
                <w:delText>1,598.531**</w:delText>
              </w:r>
            </w:del>
          </w:p>
        </w:tc>
        <w:tc>
          <w:tcPr>
            <w:tcW w:w="1921" w:type="dxa"/>
            <w:gridSpan w:val="7"/>
            <w:tcBorders>
              <w:top w:val="nil"/>
              <w:left w:val="single" w:sz="4" w:space="0" w:color="auto"/>
              <w:bottom w:val="nil"/>
              <w:right w:val="nil"/>
            </w:tcBorders>
            <w:shd w:val="clear" w:color="auto" w:fill="auto"/>
            <w:noWrap/>
            <w:vAlign w:val="bottom"/>
            <w:hideMark/>
            <w:tcPrChange w:id="1999" w:author="Linderhof, Vincent" w:date="2016-03-06T11:01:00Z">
              <w:tcPr>
                <w:tcW w:w="1921" w:type="dxa"/>
                <w:gridSpan w:val="7"/>
                <w:tcBorders>
                  <w:top w:val="nil"/>
                  <w:left w:val="single" w:sz="4" w:space="0" w:color="auto"/>
                  <w:bottom w:val="nil"/>
                  <w:right w:val="nil"/>
                </w:tcBorders>
                <w:shd w:val="clear" w:color="auto" w:fill="auto"/>
                <w:noWrap/>
                <w:vAlign w:val="bottom"/>
                <w:hideMark/>
              </w:tcPr>
            </w:tcPrChange>
          </w:tcPr>
          <w:p w14:paraId="25826B42" w14:textId="6089750B" w:rsidR="00C03049" w:rsidRPr="00304F95" w:rsidDel="00304F95" w:rsidRDefault="00C03049" w:rsidP="00E05337">
            <w:pPr>
              <w:tabs>
                <w:tab w:val="decimal" w:pos="317"/>
              </w:tabs>
              <w:suppressAutoHyphens w:val="0"/>
              <w:spacing w:after="0"/>
              <w:jc w:val="right"/>
              <w:rPr>
                <w:del w:id="2000" w:author="Linderhof, Vincent" w:date="2016-03-06T11:01:00Z"/>
                <w:rFonts w:ascii="Times New Roman" w:eastAsia="Times New Roman" w:hAnsi="Times New Roman"/>
                <w:color w:val="000000"/>
                <w:sz w:val="20"/>
                <w:szCs w:val="20"/>
                <w:lang w:eastAsia="en-GB"/>
                <w:rPrChange w:id="2001" w:author="Linderhof, Vincent" w:date="2016-03-06T11:01:00Z">
                  <w:rPr>
                    <w:del w:id="2002" w:author="Linderhof, Vincent" w:date="2016-03-06T11:01:00Z"/>
                    <w:rFonts w:ascii="Times New Roman" w:eastAsia="Times New Roman" w:hAnsi="Times New Roman"/>
                    <w:color w:val="000000"/>
                    <w:sz w:val="24"/>
                    <w:szCs w:val="24"/>
                    <w:lang w:eastAsia="en-GB"/>
                  </w:rPr>
                </w:rPrChange>
              </w:rPr>
            </w:pPr>
            <w:del w:id="2003" w:author="Linderhof, Vincent" w:date="2016-03-06T11:01:00Z">
              <w:r w:rsidRPr="00304F95" w:rsidDel="00304F95">
                <w:rPr>
                  <w:rFonts w:ascii="Times New Roman" w:eastAsia="Times New Roman" w:hAnsi="Times New Roman"/>
                  <w:color w:val="000000"/>
                  <w:sz w:val="20"/>
                  <w:szCs w:val="20"/>
                  <w:lang w:eastAsia="en-GB"/>
                  <w:rPrChange w:id="2004" w:author="Linderhof, Vincent" w:date="2016-03-06T11:01:00Z">
                    <w:rPr>
                      <w:rFonts w:ascii="Times New Roman" w:eastAsia="Times New Roman" w:hAnsi="Times New Roman"/>
                      <w:color w:val="000000"/>
                      <w:sz w:val="24"/>
                      <w:szCs w:val="24"/>
                      <w:lang w:eastAsia="en-GB"/>
                    </w:rPr>
                  </w:rPrChange>
                </w:rPr>
                <w:delText>1.90E-02</w:delText>
              </w:r>
            </w:del>
          </w:p>
        </w:tc>
        <w:tc>
          <w:tcPr>
            <w:tcW w:w="670" w:type="dxa"/>
            <w:gridSpan w:val="2"/>
            <w:tcBorders>
              <w:top w:val="nil"/>
              <w:left w:val="nil"/>
              <w:bottom w:val="nil"/>
              <w:right w:val="nil"/>
            </w:tcBorders>
            <w:shd w:val="clear" w:color="auto" w:fill="auto"/>
            <w:noWrap/>
            <w:vAlign w:val="bottom"/>
            <w:hideMark/>
            <w:tcPrChange w:id="2005" w:author="Linderhof, Vincent" w:date="2016-03-06T11:01:00Z">
              <w:tcPr>
                <w:tcW w:w="670" w:type="dxa"/>
                <w:gridSpan w:val="2"/>
                <w:tcBorders>
                  <w:top w:val="nil"/>
                  <w:left w:val="nil"/>
                  <w:bottom w:val="nil"/>
                  <w:right w:val="nil"/>
                </w:tcBorders>
                <w:shd w:val="clear" w:color="auto" w:fill="auto"/>
                <w:noWrap/>
                <w:vAlign w:val="bottom"/>
                <w:hideMark/>
              </w:tcPr>
            </w:tcPrChange>
          </w:tcPr>
          <w:p w14:paraId="17597867" w14:textId="145C2148" w:rsidR="00C03049" w:rsidRPr="00304F95" w:rsidDel="00304F95" w:rsidRDefault="00C03049" w:rsidP="00E05337">
            <w:pPr>
              <w:suppressAutoHyphens w:val="0"/>
              <w:spacing w:after="0"/>
              <w:rPr>
                <w:del w:id="2006" w:author="Linderhof, Vincent" w:date="2016-03-06T11:01:00Z"/>
                <w:rFonts w:ascii="Times New Roman" w:eastAsia="Times New Roman" w:hAnsi="Times New Roman"/>
                <w:color w:val="000000"/>
                <w:sz w:val="20"/>
                <w:szCs w:val="20"/>
                <w:lang w:eastAsia="en-GB"/>
                <w:rPrChange w:id="2007" w:author="Linderhof, Vincent" w:date="2016-03-06T11:01:00Z">
                  <w:rPr>
                    <w:del w:id="2008" w:author="Linderhof, Vincent" w:date="2016-03-06T11:01:00Z"/>
                    <w:rFonts w:ascii="Times New Roman" w:eastAsia="Times New Roman" w:hAnsi="Times New Roman"/>
                    <w:color w:val="000000"/>
                    <w:sz w:val="24"/>
                    <w:szCs w:val="24"/>
                    <w:lang w:eastAsia="en-GB"/>
                  </w:rPr>
                </w:rPrChange>
              </w:rPr>
            </w:pPr>
            <w:del w:id="2009" w:author="Linderhof, Vincent" w:date="2016-03-06T11:01:00Z">
              <w:r w:rsidRPr="00304F95" w:rsidDel="00304F95">
                <w:rPr>
                  <w:rFonts w:ascii="Times New Roman" w:eastAsia="Times New Roman" w:hAnsi="Times New Roman"/>
                  <w:color w:val="000000"/>
                  <w:sz w:val="20"/>
                  <w:szCs w:val="20"/>
                  <w:lang w:eastAsia="en-GB"/>
                  <w:rPrChange w:id="2010"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50237896" w14:textId="6F6CA584" w:rsidTr="00304F95">
        <w:trPr>
          <w:gridAfter w:val="1"/>
          <w:wAfter w:w="272" w:type="dxa"/>
          <w:trHeight w:val="300"/>
          <w:del w:id="2011" w:author="Linderhof, Vincent" w:date="2016-03-06T11:01:00Z"/>
          <w:trPrChange w:id="2012"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013" w:author="Linderhof, Vincent" w:date="2016-03-06T11:01:00Z">
              <w:tcPr>
                <w:tcW w:w="2000" w:type="dxa"/>
                <w:vMerge/>
                <w:tcBorders>
                  <w:top w:val="nil"/>
                  <w:left w:val="nil"/>
                  <w:bottom w:val="nil"/>
                  <w:right w:val="single" w:sz="4" w:space="0" w:color="auto"/>
                </w:tcBorders>
                <w:vAlign w:val="center"/>
                <w:hideMark/>
              </w:tcPr>
            </w:tcPrChange>
          </w:tcPr>
          <w:p w14:paraId="0F38F31D" w14:textId="11724D8F" w:rsidR="00C03049" w:rsidRPr="00304F95" w:rsidDel="00304F95" w:rsidRDefault="00C03049" w:rsidP="00E05337">
            <w:pPr>
              <w:suppressAutoHyphens w:val="0"/>
              <w:spacing w:after="0"/>
              <w:rPr>
                <w:del w:id="2014" w:author="Linderhof, Vincent" w:date="2016-03-06T11:01:00Z"/>
                <w:rFonts w:ascii="Times New Roman" w:eastAsia="Times New Roman" w:hAnsi="Times New Roman"/>
                <w:color w:val="000000"/>
                <w:sz w:val="20"/>
                <w:szCs w:val="20"/>
                <w:lang w:eastAsia="en-GB"/>
                <w:rPrChange w:id="2015" w:author="Linderhof, Vincent" w:date="2016-03-06T11:01:00Z">
                  <w:rPr>
                    <w:del w:id="2016"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01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6D35124" w14:textId="69161793" w:rsidR="00C03049" w:rsidRPr="00304F95" w:rsidDel="00304F95" w:rsidRDefault="00C03049" w:rsidP="00E05337">
            <w:pPr>
              <w:tabs>
                <w:tab w:val="decimal" w:pos="317"/>
              </w:tabs>
              <w:suppressAutoHyphens w:val="0"/>
              <w:spacing w:after="0"/>
              <w:rPr>
                <w:del w:id="2018" w:author="Linderhof, Vincent" w:date="2016-03-06T11:01:00Z"/>
                <w:rFonts w:ascii="Times New Roman" w:eastAsia="Times New Roman" w:hAnsi="Times New Roman"/>
                <w:color w:val="000000"/>
                <w:sz w:val="20"/>
                <w:szCs w:val="20"/>
                <w:lang w:eastAsia="en-GB"/>
                <w:rPrChange w:id="2019" w:author="Linderhof, Vincent" w:date="2016-03-06T11:01:00Z">
                  <w:rPr>
                    <w:del w:id="2020" w:author="Linderhof, Vincent" w:date="2016-03-06T11:01:00Z"/>
                    <w:rFonts w:ascii="Times New Roman" w:eastAsia="Times New Roman" w:hAnsi="Times New Roman"/>
                    <w:color w:val="000000"/>
                    <w:sz w:val="24"/>
                    <w:szCs w:val="24"/>
                    <w:lang w:eastAsia="en-GB"/>
                  </w:rPr>
                </w:rPrChange>
              </w:rPr>
            </w:pPr>
            <w:del w:id="2021" w:author="Linderhof, Vincent" w:date="2016-03-06T11:01:00Z">
              <w:r w:rsidRPr="00304F95" w:rsidDel="00304F95">
                <w:rPr>
                  <w:rFonts w:ascii="Times New Roman" w:eastAsia="Times New Roman" w:hAnsi="Times New Roman"/>
                  <w:color w:val="000000"/>
                  <w:sz w:val="20"/>
                  <w:szCs w:val="20"/>
                  <w:lang w:eastAsia="en-GB"/>
                  <w:rPrChange w:id="2022" w:author="Linderhof, Vincent" w:date="2016-03-06T11:01:00Z">
                    <w:rPr>
                      <w:rFonts w:ascii="Times New Roman" w:eastAsia="Times New Roman" w:hAnsi="Times New Roman"/>
                      <w:color w:val="000000"/>
                      <w:sz w:val="24"/>
                      <w:szCs w:val="24"/>
                      <w:lang w:eastAsia="en-GB"/>
                    </w:rPr>
                  </w:rPrChange>
                </w:rPr>
                <w:delText>(0.146)</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2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3DC8EFF" w14:textId="0F935E30" w:rsidR="00C03049" w:rsidRPr="00304F95" w:rsidDel="00304F95" w:rsidRDefault="00C03049" w:rsidP="00E05337">
            <w:pPr>
              <w:tabs>
                <w:tab w:val="decimal" w:pos="317"/>
              </w:tabs>
              <w:suppressAutoHyphens w:val="0"/>
              <w:spacing w:after="0"/>
              <w:rPr>
                <w:del w:id="2024" w:author="Linderhof, Vincent" w:date="2016-03-06T11:01:00Z"/>
                <w:rFonts w:ascii="Times New Roman" w:eastAsia="Times New Roman" w:hAnsi="Times New Roman"/>
                <w:color w:val="000000"/>
                <w:sz w:val="20"/>
                <w:szCs w:val="20"/>
                <w:lang w:eastAsia="en-GB"/>
                <w:rPrChange w:id="2025" w:author="Linderhof, Vincent" w:date="2016-03-06T11:01:00Z">
                  <w:rPr>
                    <w:del w:id="2026"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2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6699F6" w14:textId="23910D9D" w:rsidR="00C03049" w:rsidRPr="00304F95" w:rsidDel="00304F95" w:rsidRDefault="00C03049" w:rsidP="00E05337">
            <w:pPr>
              <w:tabs>
                <w:tab w:val="decimal" w:pos="317"/>
              </w:tabs>
              <w:suppressAutoHyphens w:val="0"/>
              <w:spacing w:after="0"/>
              <w:rPr>
                <w:del w:id="2028" w:author="Linderhof, Vincent" w:date="2016-03-06T11:01:00Z"/>
                <w:rFonts w:ascii="Times New Roman" w:eastAsia="Times New Roman" w:hAnsi="Times New Roman"/>
                <w:color w:val="000000"/>
                <w:sz w:val="20"/>
                <w:szCs w:val="20"/>
                <w:lang w:eastAsia="en-GB"/>
                <w:rPrChange w:id="2029" w:author="Linderhof, Vincent" w:date="2016-03-06T11:01:00Z">
                  <w:rPr>
                    <w:del w:id="2030" w:author="Linderhof, Vincent" w:date="2016-03-06T11:01:00Z"/>
                    <w:rFonts w:ascii="Times New Roman" w:eastAsia="Times New Roman" w:hAnsi="Times New Roman"/>
                    <w:color w:val="000000"/>
                    <w:sz w:val="24"/>
                    <w:szCs w:val="24"/>
                    <w:lang w:eastAsia="en-GB"/>
                  </w:rPr>
                </w:rPrChange>
              </w:rPr>
            </w:pPr>
            <w:del w:id="2031" w:author="Linderhof, Vincent" w:date="2016-03-06T11:01:00Z">
              <w:r w:rsidRPr="00304F95" w:rsidDel="00304F95">
                <w:rPr>
                  <w:rFonts w:ascii="Times New Roman" w:eastAsia="Times New Roman" w:hAnsi="Times New Roman"/>
                  <w:color w:val="000000"/>
                  <w:sz w:val="20"/>
                  <w:szCs w:val="20"/>
                  <w:lang w:eastAsia="en-GB"/>
                  <w:rPrChange w:id="2032" w:author="Linderhof, Vincent" w:date="2016-03-06T11:01:00Z">
                    <w:rPr>
                      <w:rFonts w:ascii="Times New Roman" w:eastAsia="Times New Roman" w:hAnsi="Times New Roman"/>
                      <w:color w:val="000000"/>
                      <w:sz w:val="24"/>
                      <w:szCs w:val="24"/>
                      <w:lang w:eastAsia="en-GB"/>
                    </w:rPr>
                  </w:rPrChange>
                </w:rPr>
                <w:delText>(0.190)</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3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2D5D98" w14:textId="0EC40007" w:rsidR="00C03049" w:rsidRPr="00304F95" w:rsidDel="00304F95" w:rsidRDefault="00C03049" w:rsidP="00E05337">
            <w:pPr>
              <w:tabs>
                <w:tab w:val="decimal" w:pos="317"/>
              </w:tabs>
              <w:suppressAutoHyphens w:val="0"/>
              <w:spacing w:after="0"/>
              <w:jc w:val="right"/>
              <w:rPr>
                <w:del w:id="2034" w:author="Linderhof, Vincent" w:date="2016-03-06T11:01:00Z"/>
                <w:rFonts w:ascii="Times New Roman" w:eastAsia="Times New Roman" w:hAnsi="Times New Roman"/>
                <w:color w:val="000000"/>
                <w:sz w:val="20"/>
                <w:szCs w:val="20"/>
                <w:lang w:eastAsia="en-GB"/>
                <w:rPrChange w:id="2035" w:author="Linderhof, Vincent" w:date="2016-03-06T11:01:00Z">
                  <w:rPr>
                    <w:del w:id="203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3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D6C40FF" w14:textId="46228978" w:rsidR="00C03049" w:rsidRPr="00304F95" w:rsidDel="00304F95" w:rsidRDefault="00C03049" w:rsidP="00E05337">
            <w:pPr>
              <w:tabs>
                <w:tab w:val="decimal" w:pos="317"/>
              </w:tabs>
              <w:suppressAutoHyphens w:val="0"/>
              <w:spacing w:after="0"/>
              <w:jc w:val="right"/>
              <w:rPr>
                <w:del w:id="2038" w:author="Linderhof, Vincent" w:date="2016-03-06T11:01:00Z"/>
                <w:rFonts w:ascii="Times New Roman" w:eastAsia="Times New Roman" w:hAnsi="Times New Roman"/>
                <w:color w:val="000000"/>
                <w:sz w:val="20"/>
                <w:szCs w:val="20"/>
                <w:lang w:eastAsia="en-GB"/>
                <w:rPrChange w:id="2039" w:author="Linderhof, Vincent" w:date="2016-03-06T11:01:00Z">
                  <w:rPr>
                    <w:del w:id="2040" w:author="Linderhof, Vincent" w:date="2016-03-06T11:01:00Z"/>
                    <w:rFonts w:ascii="Times New Roman" w:eastAsia="Times New Roman" w:hAnsi="Times New Roman"/>
                    <w:color w:val="000000"/>
                    <w:sz w:val="24"/>
                    <w:szCs w:val="24"/>
                    <w:lang w:eastAsia="en-GB"/>
                  </w:rPr>
                </w:rPrChange>
              </w:rPr>
            </w:pPr>
            <w:del w:id="2041" w:author="Linderhof, Vincent" w:date="2016-03-06T11:01:00Z">
              <w:r w:rsidRPr="00304F95" w:rsidDel="00304F95">
                <w:rPr>
                  <w:rFonts w:ascii="Times New Roman" w:eastAsia="Times New Roman" w:hAnsi="Times New Roman"/>
                  <w:color w:val="000000"/>
                  <w:sz w:val="20"/>
                  <w:szCs w:val="20"/>
                  <w:lang w:eastAsia="en-GB"/>
                  <w:rPrChange w:id="2042" w:author="Linderhof, Vincent" w:date="2016-03-06T11:01:00Z">
                    <w:rPr>
                      <w:rFonts w:ascii="Times New Roman" w:eastAsia="Times New Roman" w:hAnsi="Times New Roman"/>
                      <w:color w:val="000000"/>
                      <w:sz w:val="24"/>
                      <w:szCs w:val="24"/>
                      <w:lang w:eastAsia="en-GB"/>
                    </w:rPr>
                  </w:rPrChange>
                </w:rPr>
                <w:delText>1.69E-03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4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D0659FE" w14:textId="3600A706" w:rsidR="00C03049" w:rsidRPr="00304F95" w:rsidDel="00304F95" w:rsidRDefault="00C03049" w:rsidP="00E05337">
            <w:pPr>
              <w:tabs>
                <w:tab w:val="decimal" w:pos="317"/>
              </w:tabs>
              <w:suppressAutoHyphens w:val="0"/>
              <w:spacing w:after="0"/>
              <w:rPr>
                <w:del w:id="2044" w:author="Linderhof, Vincent" w:date="2016-03-06T11:01:00Z"/>
                <w:rFonts w:ascii="Times New Roman" w:eastAsia="Times New Roman" w:hAnsi="Times New Roman"/>
                <w:color w:val="000000"/>
                <w:sz w:val="20"/>
                <w:szCs w:val="20"/>
                <w:lang w:eastAsia="en-GB"/>
                <w:rPrChange w:id="2045" w:author="Linderhof, Vincent" w:date="2016-03-06T11:01:00Z">
                  <w:rPr>
                    <w:del w:id="2046"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4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7B73992" w14:textId="52145045" w:rsidR="00C03049" w:rsidRPr="00304F95" w:rsidDel="00304F95" w:rsidRDefault="00C03049" w:rsidP="00E05337">
            <w:pPr>
              <w:tabs>
                <w:tab w:val="decimal" w:pos="317"/>
              </w:tabs>
              <w:suppressAutoHyphens w:val="0"/>
              <w:spacing w:after="0"/>
              <w:jc w:val="right"/>
              <w:rPr>
                <w:del w:id="2048" w:author="Linderhof, Vincent" w:date="2016-03-06T11:01:00Z"/>
                <w:rFonts w:ascii="Times New Roman" w:eastAsia="Times New Roman" w:hAnsi="Times New Roman"/>
                <w:color w:val="000000"/>
                <w:sz w:val="20"/>
                <w:szCs w:val="20"/>
                <w:lang w:eastAsia="en-GB"/>
                <w:rPrChange w:id="2049" w:author="Linderhof, Vincent" w:date="2016-03-06T11:01:00Z">
                  <w:rPr>
                    <w:del w:id="2050" w:author="Linderhof, Vincent" w:date="2016-03-06T11:01:00Z"/>
                    <w:rFonts w:ascii="Times New Roman" w:eastAsia="Times New Roman" w:hAnsi="Times New Roman"/>
                    <w:color w:val="000000"/>
                    <w:sz w:val="24"/>
                    <w:szCs w:val="24"/>
                    <w:lang w:eastAsia="en-GB"/>
                  </w:rPr>
                </w:rPrChange>
              </w:rPr>
            </w:pPr>
            <w:del w:id="2051" w:author="Linderhof, Vincent" w:date="2016-03-06T11:01:00Z">
              <w:r w:rsidRPr="00304F95" w:rsidDel="00304F95">
                <w:rPr>
                  <w:rFonts w:ascii="Times New Roman" w:eastAsia="Times New Roman" w:hAnsi="Times New Roman"/>
                  <w:color w:val="000000"/>
                  <w:sz w:val="20"/>
                  <w:szCs w:val="20"/>
                  <w:lang w:eastAsia="en-GB"/>
                  <w:rPrChange w:id="2052" w:author="Linderhof, Vincent" w:date="2016-03-06T11:01:00Z">
                    <w:rPr>
                      <w:rFonts w:ascii="Times New Roman" w:eastAsia="Times New Roman" w:hAnsi="Times New Roman"/>
                      <w:color w:val="000000"/>
                      <w:sz w:val="24"/>
                      <w:szCs w:val="24"/>
                      <w:lang w:eastAsia="en-GB"/>
                    </w:rPr>
                  </w:rPrChange>
                </w:rPr>
                <w:delText>-1.30E-02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5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B2856C8" w14:textId="70583EA8" w:rsidR="00C03049" w:rsidRPr="00304F95" w:rsidDel="00304F95" w:rsidRDefault="00C03049" w:rsidP="00E05337">
            <w:pPr>
              <w:tabs>
                <w:tab w:val="decimal" w:pos="317"/>
              </w:tabs>
              <w:suppressAutoHyphens w:val="0"/>
              <w:spacing w:after="0"/>
              <w:rPr>
                <w:del w:id="2054" w:author="Linderhof, Vincent" w:date="2016-03-06T11:01:00Z"/>
                <w:rFonts w:ascii="Times New Roman" w:eastAsia="Times New Roman" w:hAnsi="Times New Roman"/>
                <w:color w:val="000000"/>
                <w:sz w:val="20"/>
                <w:szCs w:val="20"/>
                <w:lang w:eastAsia="en-GB"/>
                <w:rPrChange w:id="2055" w:author="Linderhof, Vincent" w:date="2016-03-06T11:01:00Z">
                  <w:rPr>
                    <w:del w:id="205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5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95E7BB" w14:textId="046899D6" w:rsidR="00C03049" w:rsidRPr="00304F95" w:rsidDel="00304F95" w:rsidRDefault="00C03049" w:rsidP="00E05337">
            <w:pPr>
              <w:tabs>
                <w:tab w:val="decimal" w:pos="317"/>
              </w:tabs>
              <w:suppressAutoHyphens w:val="0"/>
              <w:spacing w:after="0"/>
              <w:rPr>
                <w:del w:id="2058" w:author="Linderhof, Vincent" w:date="2016-03-06T11:01:00Z"/>
                <w:rFonts w:ascii="Times New Roman" w:eastAsia="Times New Roman" w:hAnsi="Times New Roman"/>
                <w:color w:val="000000"/>
                <w:sz w:val="20"/>
                <w:szCs w:val="20"/>
                <w:lang w:eastAsia="en-GB"/>
                <w:rPrChange w:id="2059" w:author="Linderhof, Vincent" w:date="2016-03-06T11:01:00Z">
                  <w:rPr>
                    <w:del w:id="2060" w:author="Linderhof, Vincent" w:date="2016-03-06T11:01:00Z"/>
                    <w:rFonts w:ascii="Times New Roman" w:eastAsia="Times New Roman" w:hAnsi="Times New Roman"/>
                    <w:color w:val="000000"/>
                    <w:sz w:val="24"/>
                    <w:szCs w:val="24"/>
                    <w:lang w:eastAsia="en-GB"/>
                  </w:rPr>
                </w:rPrChange>
              </w:rPr>
            </w:pPr>
            <w:del w:id="2061" w:author="Linderhof, Vincent" w:date="2016-03-06T11:01:00Z">
              <w:r w:rsidRPr="00304F95" w:rsidDel="00304F95">
                <w:rPr>
                  <w:rFonts w:ascii="Times New Roman" w:eastAsia="Times New Roman" w:hAnsi="Times New Roman"/>
                  <w:color w:val="000000"/>
                  <w:sz w:val="20"/>
                  <w:szCs w:val="20"/>
                  <w:lang w:eastAsia="en-GB"/>
                  <w:rPrChange w:id="2062" w:author="Linderhof, Vincent" w:date="2016-03-06T11:01:00Z">
                    <w:rPr>
                      <w:rFonts w:ascii="Times New Roman" w:eastAsia="Times New Roman" w:hAnsi="Times New Roman"/>
                      <w:color w:val="000000"/>
                      <w:sz w:val="24"/>
                      <w:szCs w:val="24"/>
                      <w:lang w:eastAsia="en-GB"/>
                    </w:rPr>
                  </w:rPrChange>
                </w:rPr>
                <w:delText>(0.018)</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6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2E7F02A" w14:textId="3BE26250" w:rsidR="00C03049" w:rsidRPr="00304F95" w:rsidDel="00304F95" w:rsidRDefault="00C03049" w:rsidP="00E05337">
            <w:pPr>
              <w:tabs>
                <w:tab w:val="decimal" w:pos="317"/>
              </w:tabs>
              <w:suppressAutoHyphens w:val="0"/>
              <w:spacing w:after="0"/>
              <w:jc w:val="right"/>
              <w:rPr>
                <w:del w:id="2064" w:author="Linderhof, Vincent" w:date="2016-03-06T11:01:00Z"/>
                <w:rFonts w:ascii="Times New Roman" w:eastAsia="Times New Roman" w:hAnsi="Times New Roman"/>
                <w:color w:val="000000"/>
                <w:sz w:val="20"/>
                <w:szCs w:val="20"/>
                <w:lang w:eastAsia="en-GB"/>
                <w:rPrChange w:id="2065" w:author="Linderhof, Vincent" w:date="2016-03-06T11:01:00Z">
                  <w:rPr>
                    <w:del w:id="206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6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6F53F11" w14:textId="76E25A0C" w:rsidR="00C03049" w:rsidRPr="00304F95" w:rsidDel="00304F95" w:rsidRDefault="00C03049" w:rsidP="00E05337">
            <w:pPr>
              <w:tabs>
                <w:tab w:val="decimal" w:pos="317"/>
              </w:tabs>
              <w:suppressAutoHyphens w:val="0"/>
              <w:spacing w:after="0"/>
              <w:jc w:val="right"/>
              <w:rPr>
                <w:del w:id="2068" w:author="Linderhof, Vincent" w:date="2016-03-06T11:01:00Z"/>
                <w:rFonts w:ascii="Times New Roman" w:eastAsia="Times New Roman" w:hAnsi="Times New Roman"/>
                <w:color w:val="000000"/>
                <w:sz w:val="20"/>
                <w:szCs w:val="20"/>
                <w:lang w:eastAsia="en-GB"/>
                <w:rPrChange w:id="2069" w:author="Linderhof, Vincent" w:date="2016-03-06T11:01:00Z">
                  <w:rPr>
                    <w:del w:id="2070" w:author="Linderhof, Vincent" w:date="2016-03-06T11:01:00Z"/>
                    <w:rFonts w:ascii="Times New Roman" w:eastAsia="Times New Roman" w:hAnsi="Times New Roman"/>
                    <w:color w:val="000000"/>
                    <w:sz w:val="24"/>
                    <w:szCs w:val="24"/>
                    <w:lang w:eastAsia="en-GB"/>
                  </w:rPr>
                </w:rPrChange>
              </w:rPr>
            </w:pPr>
            <w:del w:id="2071" w:author="Linderhof, Vincent" w:date="2016-03-06T11:01:00Z">
              <w:r w:rsidRPr="00304F95" w:rsidDel="00304F95">
                <w:rPr>
                  <w:rFonts w:ascii="Times New Roman" w:eastAsia="Times New Roman" w:hAnsi="Times New Roman"/>
                  <w:color w:val="000000"/>
                  <w:sz w:val="20"/>
                  <w:szCs w:val="20"/>
                  <w:lang w:eastAsia="en-GB"/>
                  <w:rPrChange w:id="2072" w:author="Linderhof, Vincent" w:date="2016-03-06T11:01:00Z">
                    <w:rPr>
                      <w:rFonts w:ascii="Times New Roman" w:eastAsia="Times New Roman" w:hAnsi="Times New Roman"/>
                      <w:color w:val="000000"/>
                      <w:sz w:val="24"/>
                      <w:szCs w:val="24"/>
                      <w:lang w:eastAsia="en-GB"/>
                    </w:rPr>
                  </w:rPrChange>
                </w:rPr>
                <w:delText>4.69E-03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7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8157C6" w14:textId="64A56708" w:rsidR="00C03049" w:rsidRPr="00304F95" w:rsidDel="00304F95" w:rsidRDefault="00C03049" w:rsidP="00E05337">
            <w:pPr>
              <w:tabs>
                <w:tab w:val="decimal" w:pos="317"/>
              </w:tabs>
              <w:suppressAutoHyphens w:val="0"/>
              <w:spacing w:after="0"/>
              <w:rPr>
                <w:del w:id="2074" w:author="Linderhof, Vincent" w:date="2016-03-06T11:01:00Z"/>
                <w:rFonts w:ascii="Times New Roman" w:eastAsia="Times New Roman" w:hAnsi="Times New Roman"/>
                <w:color w:val="000000"/>
                <w:sz w:val="20"/>
                <w:szCs w:val="20"/>
                <w:lang w:eastAsia="en-GB"/>
                <w:rPrChange w:id="2075" w:author="Linderhof, Vincent" w:date="2016-03-06T11:01:00Z">
                  <w:rPr>
                    <w:del w:id="2076"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077"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1136A6" w14:textId="386E94AB" w:rsidR="00C03049" w:rsidRPr="00304F95" w:rsidDel="00304F95" w:rsidRDefault="00C03049" w:rsidP="00E05337">
            <w:pPr>
              <w:tabs>
                <w:tab w:val="decimal" w:pos="317"/>
              </w:tabs>
              <w:suppressAutoHyphens w:val="0"/>
              <w:spacing w:after="0"/>
              <w:jc w:val="right"/>
              <w:rPr>
                <w:del w:id="2078" w:author="Linderhof, Vincent" w:date="2016-03-06T11:01:00Z"/>
                <w:rFonts w:ascii="Times New Roman" w:eastAsia="Times New Roman" w:hAnsi="Times New Roman"/>
                <w:color w:val="000000"/>
                <w:sz w:val="20"/>
                <w:szCs w:val="20"/>
                <w:lang w:eastAsia="en-GB"/>
                <w:rPrChange w:id="2079" w:author="Linderhof, Vincent" w:date="2016-03-06T11:01:00Z">
                  <w:rPr>
                    <w:del w:id="2080" w:author="Linderhof, Vincent" w:date="2016-03-06T11:01:00Z"/>
                    <w:rFonts w:ascii="Times New Roman" w:eastAsia="Times New Roman" w:hAnsi="Times New Roman"/>
                    <w:color w:val="000000"/>
                    <w:sz w:val="24"/>
                    <w:szCs w:val="24"/>
                    <w:lang w:eastAsia="en-GB"/>
                  </w:rPr>
                </w:rPrChange>
              </w:rPr>
            </w:pPr>
            <w:del w:id="2081" w:author="Linderhof, Vincent" w:date="2016-03-06T11:01:00Z">
              <w:r w:rsidRPr="00304F95" w:rsidDel="00304F95">
                <w:rPr>
                  <w:rFonts w:ascii="Times New Roman" w:eastAsia="Times New Roman" w:hAnsi="Times New Roman"/>
                  <w:color w:val="000000"/>
                  <w:sz w:val="20"/>
                  <w:szCs w:val="20"/>
                  <w:lang w:eastAsia="en-GB"/>
                  <w:rPrChange w:id="2082" w:author="Linderhof, Vincent" w:date="2016-03-06T11:01:00Z">
                    <w:rPr>
                      <w:rFonts w:ascii="Times New Roman" w:eastAsia="Times New Roman" w:hAnsi="Times New Roman"/>
                      <w:color w:val="000000"/>
                      <w:sz w:val="24"/>
                      <w:szCs w:val="24"/>
                      <w:lang w:eastAsia="en-GB"/>
                    </w:rPr>
                  </w:rPrChange>
                </w:rPr>
                <w:delText>-5.22E+02</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8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96A517B" w14:textId="054A3A25" w:rsidR="00C03049" w:rsidRPr="00304F95" w:rsidDel="00304F95" w:rsidRDefault="00C03049" w:rsidP="00E05337">
            <w:pPr>
              <w:tabs>
                <w:tab w:val="decimal" w:pos="317"/>
              </w:tabs>
              <w:suppressAutoHyphens w:val="0"/>
              <w:spacing w:after="0"/>
              <w:rPr>
                <w:del w:id="2084" w:author="Linderhof, Vincent" w:date="2016-03-06T11:01:00Z"/>
                <w:rFonts w:ascii="Times New Roman" w:eastAsia="Times New Roman" w:hAnsi="Times New Roman"/>
                <w:color w:val="000000"/>
                <w:sz w:val="20"/>
                <w:szCs w:val="20"/>
                <w:lang w:eastAsia="en-GB"/>
                <w:rPrChange w:id="2085" w:author="Linderhof, Vincent" w:date="2016-03-06T11:01:00Z">
                  <w:rPr>
                    <w:del w:id="2086"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2087"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4EC4809F" w14:textId="0BA53EA3" w:rsidR="00C03049" w:rsidRPr="00304F95" w:rsidDel="00304F95" w:rsidRDefault="00C03049" w:rsidP="00E05337">
            <w:pPr>
              <w:tabs>
                <w:tab w:val="decimal" w:pos="317"/>
              </w:tabs>
              <w:suppressAutoHyphens w:val="0"/>
              <w:spacing w:after="0"/>
              <w:rPr>
                <w:del w:id="2088" w:author="Linderhof, Vincent" w:date="2016-03-06T11:01:00Z"/>
                <w:rFonts w:ascii="Times New Roman" w:eastAsia="Times New Roman" w:hAnsi="Times New Roman"/>
                <w:color w:val="000000"/>
                <w:sz w:val="20"/>
                <w:szCs w:val="20"/>
                <w:lang w:eastAsia="en-GB"/>
                <w:rPrChange w:id="2089" w:author="Linderhof, Vincent" w:date="2016-03-06T11:01:00Z">
                  <w:rPr>
                    <w:del w:id="2090" w:author="Linderhof, Vincent" w:date="2016-03-06T11:01:00Z"/>
                    <w:rFonts w:ascii="Times New Roman" w:eastAsia="Times New Roman" w:hAnsi="Times New Roman"/>
                    <w:color w:val="000000"/>
                    <w:sz w:val="24"/>
                    <w:szCs w:val="24"/>
                    <w:lang w:eastAsia="en-GB"/>
                  </w:rPr>
                </w:rPrChange>
              </w:rPr>
            </w:pPr>
            <w:del w:id="2091" w:author="Linderhof, Vincent" w:date="2016-03-06T11:01:00Z">
              <w:r w:rsidRPr="00304F95" w:rsidDel="00304F95">
                <w:rPr>
                  <w:rFonts w:ascii="Times New Roman" w:eastAsia="Times New Roman" w:hAnsi="Times New Roman"/>
                  <w:color w:val="000000"/>
                  <w:sz w:val="20"/>
                  <w:szCs w:val="20"/>
                  <w:lang w:eastAsia="en-GB"/>
                  <w:rPrChange w:id="2092" w:author="Linderhof, Vincent" w:date="2016-03-06T11:01:00Z">
                    <w:rPr>
                      <w:rFonts w:ascii="Times New Roman" w:eastAsia="Times New Roman" w:hAnsi="Times New Roman"/>
                      <w:color w:val="000000"/>
                      <w:sz w:val="24"/>
                      <w:szCs w:val="24"/>
                      <w:lang w:eastAsia="en-GB"/>
                    </w:rPr>
                  </w:rPrChange>
                </w:rPr>
                <w:delText>(794.180)</w:delText>
              </w:r>
            </w:del>
          </w:p>
        </w:tc>
        <w:tc>
          <w:tcPr>
            <w:tcW w:w="534" w:type="dxa"/>
            <w:gridSpan w:val="2"/>
            <w:tcBorders>
              <w:top w:val="nil"/>
              <w:left w:val="nil"/>
              <w:bottom w:val="nil"/>
              <w:right w:val="nil"/>
            </w:tcBorders>
            <w:shd w:val="clear" w:color="auto" w:fill="auto"/>
            <w:noWrap/>
            <w:vAlign w:val="bottom"/>
            <w:hideMark/>
            <w:tcPrChange w:id="209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638742A7" w14:textId="5D60B899" w:rsidR="00C03049" w:rsidRPr="00304F95" w:rsidDel="00304F95" w:rsidRDefault="00C03049" w:rsidP="00E05337">
            <w:pPr>
              <w:tabs>
                <w:tab w:val="decimal" w:pos="317"/>
              </w:tabs>
              <w:suppressAutoHyphens w:val="0"/>
              <w:spacing w:after="0"/>
              <w:jc w:val="right"/>
              <w:rPr>
                <w:del w:id="2094" w:author="Linderhof, Vincent" w:date="2016-03-06T11:01:00Z"/>
                <w:rFonts w:ascii="Times New Roman" w:eastAsia="Times New Roman" w:hAnsi="Times New Roman"/>
                <w:color w:val="000000"/>
                <w:sz w:val="20"/>
                <w:szCs w:val="20"/>
                <w:lang w:eastAsia="en-GB"/>
                <w:rPrChange w:id="2095" w:author="Linderhof, Vincent" w:date="2016-03-06T11:01:00Z">
                  <w:rPr>
                    <w:del w:id="2096"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2097"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5714FA47" w14:textId="6296A710" w:rsidR="00C03049" w:rsidRPr="00304F95" w:rsidDel="00304F95" w:rsidRDefault="00C03049" w:rsidP="00E05337">
            <w:pPr>
              <w:suppressAutoHyphens w:val="0"/>
              <w:spacing w:after="0"/>
              <w:jc w:val="right"/>
              <w:rPr>
                <w:del w:id="2098" w:author="Linderhof, Vincent" w:date="2016-03-06T11:01:00Z"/>
                <w:rFonts w:ascii="Times New Roman" w:eastAsia="Times New Roman" w:hAnsi="Times New Roman"/>
                <w:color w:val="000000"/>
                <w:sz w:val="20"/>
                <w:szCs w:val="20"/>
                <w:lang w:eastAsia="en-GB"/>
                <w:rPrChange w:id="2099" w:author="Linderhof, Vincent" w:date="2016-03-06T11:01:00Z">
                  <w:rPr>
                    <w:del w:id="2100" w:author="Linderhof, Vincent" w:date="2016-03-06T11:01:00Z"/>
                    <w:rFonts w:ascii="Times New Roman" w:eastAsia="Times New Roman" w:hAnsi="Times New Roman"/>
                    <w:color w:val="000000"/>
                    <w:sz w:val="24"/>
                    <w:szCs w:val="24"/>
                    <w:lang w:eastAsia="en-GB"/>
                  </w:rPr>
                </w:rPrChange>
              </w:rPr>
            </w:pPr>
            <w:del w:id="2101" w:author="Linderhof, Vincent" w:date="2016-03-06T11:01:00Z">
              <w:r w:rsidRPr="00304F95" w:rsidDel="00304F95">
                <w:rPr>
                  <w:rFonts w:ascii="Times New Roman" w:eastAsia="Times New Roman" w:hAnsi="Times New Roman"/>
                  <w:color w:val="000000"/>
                  <w:sz w:val="20"/>
                  <w:szCs w:val="20"/>
                  <w:lang w:eastAsia="en-GB"/>
                  <w:rPrChange w:id="2102" w:author="Linderhof, Vincent" w:date="2016-03-06T11:01:00Z">
                    <w:rPr>
                      <w:rFonts w:ascii="Times New Roman" w:eastAsia="Times New Roman" w:hAnsi="Times New Roman"/>
                      <w:color w:val="000000"/>
                      <w:sz w:val="24"/>
                      <w:szCs w:val="24"/>
                      <w:lang w:eastAsia="en-GB"/>
                    </w:rPr>
                  </w:rPrChange>
                </w:rPr>
                <w:delText>4.65E-05</w:delText>
              </w:r>
            </w:del>
          </w:p>
        </w:tc>
        <w:tc>
          <w:tcPr>
            <w:tcW w:w="670" w:type="dxa"/>
            <w:gridSpan w:val="3"/>
            <w:tcBorders>
              <w:top w:val="nil"/>
              <w:left w:val="nil"/>
              <w:bottom w:val="nil"/>
              <w:right w:val="nil"/>
            </w:tcBorders>
            <w:shd w:val="clear" w:color="auto" w:fill="auto"/>
            <w:noWrap/>
            <w:vAlign w:val="bottom"/>
            <w:hideMark/>
            <w:tcPrChange w:id="2103"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AD24810" w14:textId="4893F6B7" w:rsidR="00C03049" w:rsidRPr="00304F95" w:rsidDel="00304F95" w:rsidRDefault="00C03049" w:rsidP="00E05337">
            <w:pPr>
              <w:suppressAutoHyphens w:val="0"/>
              <w:spacing w:after="0"/>
              <w:rPr>
                <w:del w:id="2104" w:author="Linderhof, Vincent" w:date="2016-03-06T11:01:00Z"/>
                <w:rFonts w:ascii="Times New Roman" w:eastAsia="Times New Roman" w:hAnsi="Times New Roman"/>
                <w:color w:val="000000"/>
                <w:sz w:val="20"/>
                <w:szCs w:val="20"/>
                <w:lang w:eastAsia="en-GB"/>
                <w:rPrChange w:id="2105" w:author="Linderhof, Vincent" w:date="2016-03-06T11:01:00Z">
                  <w:rPr>
                    <w:del w:id="2106"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49BE37CF" w14:textId="5CCE0679" w:rsidTr="00304F95">
        <w:trPr>
          <w:gridAfter w:val="5"/>
          <w:wAfter w:w="1096" w:type="dxa"/>
          <w:trHeight w:val="300"/>
          <w:del w:id="2107" w:author="Linderhof, Vincent" w:date="2016-03-06T11:01:00Z"/>
          <w:trPrChange w:id="2108" w:author="Linderhof, Vincent" w:date="2016-03-06T11:01:00Z">
            <w:trPr>
              <w:gridAfter w:val="5"/>
              <w:wAfter w:w="1096"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2109"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7BD5E61C" w14:textId="3616AD65" w:rsidR="00C03049" w:rsidRPr="00304F95" w:rsidDel="00304F95" w:rsidRDefault="00C03049" w:rsidP="00E05337">
            <w:pPr>
              <w:suppressAutoHyphens w:val="0"/>
              <w:spacing w:after="0"/>
              <w:rPr>
                <w:del w:id="2110" w:author="Linderhof, Vincent" w:date="2016-03-06T11:01:00Z"/>
                <w:rFonts w:ascii="Times New Roman" w:eastAsia="Times New Roman" w:hAnsi="Times New Roman"/>
                <w:color w:val="000000"/>
                <w:sz w:val="20"/>
                <w:szCs w:val="20"/>
                <w:lang w:eastAsia="en-GB"/>
                <w:rPrChange w:id="2111" w:author="Linderhof, Vincent" w:date="2016-03-06T11:01:00Z">
                  <w:rPr>
                    <w:del w:id="2112" w:author="Linderhof, Vincent" w:date="2016-03-06T11:01:00Z"/>
                    <w:rFonts w:ascii="Times New Roman" w:eastAsia="Times New Roman" w:hAnsi="Times New Roman"/>
                    <w:color w:val="000000"/>
                    <w:sz w:val="24"/>
                    <w:szCs w:val="24"/>
                    <w:lang w:eastAsia="en-GB"/>
                  </w:rPr>
                </w:rPrChange>
              </w:rPr>
            </w:pPr>
            <w:del w:id="2113" w:author="Linderhof, Vincent" w:date="2016-03-06T11:01:00Z">
              <w:r w:rsidRPr="00304F95" w:rsidDel="00304F95">
                <w:rPr>
                  <w:rFonts w:ascii="Times New Roman" w:eastAsia="Times New Roman" w:hAnsi="Times New Roman"/>
                  <w:color w:val="000000"/>
                  <w:sz w:val="20"/>
                  <w:szCs w:val="20"/>
                  <w:lang w:eastAsia="en-GB"/>
                  <w:rPrChange w:id="2114" w:author="Linderhof, Vincent" w:date="2016-03-06T11:01:00Z">
                    <w:rPr>
                      <w:rFonts w:ascii="Times New Roman" w:eastAsia="Times New Roman" w:hAnsi="Times New Roman"/>
                      <w:color w:val="000000"/>
                      <w:sz w:val="24"/>
                      <w:szCs w:val="24"/>
                      <w:lang w:eastAsia="en-GB"/>
                    </w:rPr>
                  </w:rPrChange>
                </w:rPr>
                <w:delText>Household size</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11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7E9B549" w14:textId="1F06B982" w:rsidR="00C03049" w:rsidRPr="00304F95" w:rsidDel="00304F95" w:rsidRDefault="00C03049" w:rsidP="00E05337">
            <w:pPr>
              <w:tabs>
                <w:tab w:val="decimal" w:pos="317"/>
              </w:tabs>
              <w:suppressAutoHyphens w:val="0"/>
              <w:spacing w:after="0"/>
              <w:rPr>
                <w:del w:id="2116" w:author="Linderhof, Vincent" w:date="2016-03-06T11:01:00Z"/>
                <w:rFonts w:ascii="Times New Roman" w:eastAsia="Times New Roman" w:hAnsi="Times New Roman"/>
                <w:color w:val="000000"/>
                <w:sz w:val="20"/>
                <w:szCs w:val="20"/>
                <w:lang w:eastAsia="en-GB"/>
                <w:rPrChange w:id="2117" w:author="Linderhof, Vincent" w:date="2016-03-06T11:01:00Z">
                  <w:rPr>
                    <w:del w:id="2118" w:author="Linderhof, Vincent" w:date="2016-03-06T11:01:00Z"/>
                    <w:rFonts w:ascii="Times New Roman" w:eastAsia="Times New Roman" w:hAnsi="Times New Roman"/>
                    <w:color w:val="000000"/>
                    <w:sz w:val="24"/>
                    <w:szCs w:val="24"/>
                    <w:lang w:eastAsia="en-GB"/>
                  </w:rPr>
                </w:rPrChange>
              </w:rPr>
            </w:pPr>
            <w:del w:id="2119" w:author="Linderhof, Vincent" w:date="2016-03-06T11:01:00Z">
              <w:r w:rsidRPr="00304F95" w:rsidDel="00304F95">
                <w:rPr>
                  <w:rFonts w:ascii="Times New Roman" w:eastAsia="Times New Roman" w:hAnsi="Times New Roman"/>
                  <w:color w:val="000000"/>
                  <w:sz w:val="20"/>
                  <w:szCs w:val="20"/>
                  <w:lang w:eastAsia="en-GB"/>
                  <w:rPrChange w:id="2120" w:author="Linderhof, Vincent" w:date="2016-03-06T11:01:00Z">
                    <w:rPr>
                      <w:rFonts w:ascii="Times New Roman" w:eastAsia="Times New Roman" w:hAnsi="Times New Roman"/>
                      <w:color w:val="000000"/>
                      <w:sz w:val="24"/>
                      <w:szCs w:val="24"/>
                      <w:lang w:eastAsia="en-GB"/>
                    </w:rPr>
                  </w:rPrChange>
                </w:rPr>
                <w:delText>0.396</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2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BDC87C3" w14:textId="1B70E98D" w:rsidR="00C03049" w:rsidRPr="00304F95" w:rsidDel="00304F95" w:rsidRDefault="0037260F" w:rsidP="00E05337">
            <w:pPr>
              <w:tabs>
                <w:tab w:val="decimal" w:pos="317"/>
              </w:tabs>
              <w:suppressAutoHyphens w:val="0"/>
              <w:spacing w:after="0"/>
              <w:rPr>
                <w:del w:id="2122" w:author="Linderhof, Vincent" w:date="2016-03-06T11:01:00Z"/>
                <w:rFonts w:ascii="Times New Roman" w:eastAsia="Times New Roman" w:hAnsi="Times New Roman"/>
                <w:color w:val="000000"/>
                <w:sz w:val="20"/>
                <w:szCs w:val="20"/>
                <w:lang w:eastAsia="en-GB"/>
                <w:rPrChange w:id="2123" w:author="Linderhof, Vincent" w:date="2016-03-06T11:01:00Z">
                  <w:rPr>
                    <w:del w:id="2124" w:author="Linderhof, Vincent" w:date="2016-03-06T11:01:00Z"/>
                    <w:rFonts w:ascii="Times New Roman" w:eastAsia="Times New Roman" w:hAnsi="Times New Roman"/>
                    <w:color w:val="000000"/>
                    <w:sz w:val="24"/>
                    <w:szCs w:val="24"/>
                    <w:lang w:eastAsia="en-GB"/>
                  </w:rPr>
                </w:rPrChange>
              </w:rPr>
            </w:pPr>
            <w:del w:id="2125" w:author="Linderhof, Vincent" w:date="2016-03-06T11:01:00Z">
              <w:r w:rsidRPr="00304F95" w:rsidDel="00304F95">
                <w:rPr>
                  <w:rFonts w:ascii="Times New Roman" w:eastAsia="Times New Roman" w:hAnsi="Times New Roman"/>
                  <w:color w:val="000000"/>
                  <w:sz w:val="20"/>
                  <w:szCs w:val="20"/>
                  <w:lang w:eastAsia="en-GB"/>
                  <w:rPrChange w:id="2126"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2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651204E" w14:textId="55BC7B6C" w:rsidR="00C03049" w:rsidRPr="00304F95" w:rsidDel="00304F95" w:rsidRDefault="00C03049" w:rsidP="00E05337">
            <w:pPr>
              <w:tabs>
                <w:tab w:val="decimal" w:pos="317"/>
              </w:tabs>
              <w:suppressAutoHyphens w:val="0"/>
              <w:spacing w:after="0"/>
              <w:rPr>
                <w:del w:id="2128" w:author="Linderhof, Vincent" w:date="2016-03-06T11:01:00Z"/>
                <w:rFonts w:ascii="Times New Roman" w:eastAsia="Times New Roman" w:hAnsi="Times New Roman"/>
                <w:color w:val="000000"/>
                <w:sz w:val="20"/>
                <w:szCs w:val="20"/>
                <w:lang w:eastAsia="en-GB"/>
                <w:rPrChange w:id="2129" w:author="Linderhof, Vincent" w:date="2016-03-06T11:01:00Z">
                  <w:rPr>
                    <w:del w:id="2130" w:author="Linderhof, Vincent" w:date="2016-03-06T11:01:00Z"/>
                    <w:rFonts w:ascii="Times New Roman" w:eastAsia="Times New Roman" w:hAnsi="Times New Roman"/>
                    <w:color w:val="000000"/>
                    <w:sz w:val="24"/>
                    <w:szCs w:val="24"/>
                    <w:lang w:eastAsia="en-GB"/>
                  </w:rPr>
                </w:rPrChange>
              </w:rPr>
            </w:pPr>
            <w:del w:id="2131" w:author="Linderhof, Vincent" w:date="2016-03-06T11:01:00Z">
              <w:r w:rsidRPr="00304F95" w:rsidDel="00304F95">
                <w:rPr>
                  <w:rFonts w:ascii="Times New Roman" w:eastAsia="Times New Roman" w:hAnsi="Times New Roman"/>
                  <w:color w:val="000000"/>
                  <w:sz w:val="20"/>
                  <w:szCs w:val="20"/>
                  <w:lang w:eastAsia="en-GB"/>
                  <w:rPrChange w:id="2132" w:author="Linderhof, Vincent" w:date="2016-03-06T11:01:00Z">
                    <w:rPr>
                      <w:rFonts w:ascii="Times New Roman" w:eastAsia="Times New Roman" w:hAnsi="Times New Roman"/>
                      <w:color w:val="000000"/>
                      <w:sz w:val="24"/>
                      <w:szCs w:val="24"/>
                      <w:lang w:eastAsia="en-GB"/>
                    </w:rPr>
                  </w:rPrChange>
                </w:rPr>
                <w:delText>0.113</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3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51095B" w14:textId="3AD7B6BA" w:rsidR="00C03049" w:rsidRPr="00304F95" w:rsidDel="00304F95" w:rsidRDefault="00C03049" w:rsidP="00E05337">
            <w:pPr>
              <w:tabs>
                <w:tab w:val="decimal" w:pos="317"/>
              </w:tabs>
              <w:suppressAutoHyphens w:val="0"/>
              <w:spacing w:after="0"/>
              <w:rPr>
                <w:del w:id="2134" w:author="Linderhof, Vincent" w:date="2016-03-06T11:01:00Z"/>
                <w:rFonts w:ascii="Times New Roman" w:eastAsia="Times New Roman" w:hAnsi="Times New Roman"/>
                <w:color w:val="000000"/>
                <w:sz w:val="20"/>
                <w:szCs w:val="20"/>
                <w:lang w:eastAsia="en-GB"/>
                <w:rPrChange w:id="2135" w:author="Linderhof, Vincent" w:date="2016-03-06T11:01:00Z">
                  <w:rPr>
                    <w:del w:id="213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3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CE0CAAA" w14:textId="0089C4E8" w:rsidR="00C03049" w:rsidRPr="00304F95" w:rsidDel="00304F95" w:rsidRDefault="00C03049" w:rsidP="00E05337">
            <w:pPr>
              <w:tabs>
                <w:tab w:val="decimal" w:pos="317"/>
              </w:tabs>
              <w:suppressAutoHyphens w:val="0"/>
              <w:spacing w:after="0"/>
              <w:jc w:val="right"/>
              <w:rPr>
                <w:del w:id="2138" w:author="Linderhof, Vincent" w:date="2016-03-06T11:01:00Z"/>
                <w:rFonts w:ascii="Times New Roman" w:eastAsia="Times New Roman" w:hAnsi="Times New Roman"/>
                <w:color w:val="000000"/>
                <w:sz w:val="20"/>
                <w:szCs w:val="20"/>
                <w:lang w:eastAsia="en-GB"/>
                <w:rPrChange w:id="2139" w:author="Linderhof, Vincent" w:date="2016-03-06T11:01:00Z">
                  <w:rPr>
                    <w:del w:id="2140" w:author="Linderhof, Vincent" w:date="2016-03-06T11:01:00Z"/>
                    <w:rFonts w:ascii="Times New Roman" w:eastAsia="Times New Roman" w:hAnsi="Times New Roman"/>
                    <w:color w:val="000000"/>
                    <w:sz w:val="24"/>
                    <w:szCs w:val="24"/>
                    <w:lang w:eastAsia="en-GB"/>
                  </w:rPr>
                </w:rPrChange>
              </w:rPr>
            </w:pPr>
            <w:del w:id="2141" w:author="Linderhof, Vincent" w:date="2016-03-06T11:01:00Z">
              <w:r w:rsidRPr="00304F95" w:rsidDel="00304F95">
                <w:rPr>
                  <w:rFonts w:ascii="Times New Roman" w:eastAsia="Times New Roman" w:hAnsi="Times New Roman"/>
                  <w:color w:val="000000"/>
                  <w:sz w:val="20"/>
                  <w:szCs w:val="20"/>
                  <w:lang w:eastAsia="en-GB"/>
                  <w:rPrChange w:id="2142" w:author="Linderhof, Vincent" w:date="2016-03-06T11:01:00Z">
                    <w:rPr>
                      <w:rFonts w:ascii="Times New Roman" w:eastAsia="Times New Roman" w:hAnsi="Times New Roman"/>
                      <w:color w:val="000000"/>
                      <w:sz w:val="24"/>
                      <w:szCs w:val="24"/>
                      <w:lang w:eastAsia="en-GB"/>
                    </w:rPr>
                  </w:rPrChange>
                </w:rPr>
                <w:delText>6.04E-03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4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6CBB719" w14:textId="4053A8C3" w:rsidR="00C03049" w:rsidRPr="00304F95" w:rsidDel="00304F95" w:rsidRDefault="00C03049" w:rsidP="00E05337">
            <w:pPr>
              <w:tabs>
                <w:tab w:val="decimal" w:pos="317"/>
              </w:tabs>
              <w:suppressAutoHyphens w:val="0"/>
              <w:spacing w:after="0"/>
              <w:rPr>
                <w:del w:id="2144" w:author="Linderhof, Vincent" w:date="2016-03-06T11:01:00Z"/>
                <w:rFonts w:ascii="Times New Roman" w:eastAsia="Times New Roman" w:hAnsi="Times New Roman"/>
                <w:color w:val="000000"/>
                <w:sz w:val="20"/>
                <w:szCs w:val="20"/>
                <w:lang w:eastAsia="en-GB"/>
                <w:rPrChange w:id="2145" w:author="Linderhof, Vincent" w:date="2016-03-06T11:01:00Z">
                  <w:rPr>
                    <w:del w:id="2146" w:author="Linderhof, Vincent" w:date="2016-03-06T11:01:00Z"/>
                    <w:rFonts w:ascii="Times New Roman" w:eastAsia="Times New Roman" w:hAnsi="Times New Roman"/>
                    <w:color w:val="000000"/>
                    <w:sz w:val="24"/>
                    <w:szCs w:val="24"/>
                    <w:lang w:eastAsia="en-GB"/>
                  </w:rPr>
                </w:rPrChange>
              </w:rPr>
            </w:pPr>
            <w:del w:id="2147" w:author="Linderhof, Vincent" w:date="2016-03-06T11:01:00Z">
              <w:r w:rsidRPr="00304F95" w:rsidDel="00304F95">
                <w:rPr>
                  <w:rFonts w:ascii="Times New Roman" w:eastAsia="Times New Roman" w:hAnsi="Times New Roman"/>
                  <w:color w:val="000000"/>
                  <w:sz w:val="20"/>
                  <w:szCs w:val="20"/>
                  <w:lang w:eastAsia="en-GB"/>
                  <w:rPrChange w:id="2148"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4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03BFDAB" w14:textId="647E0852" w:rsidR="00C03049" w:rsidRPr="00304F95" w:rsidDel="00304F95" w:rsidRDefault="00C03049" w:rsidP="00E05337">
            <w:pPr>
              <w:tabs>
                <w:tab w:val="decimal" w:pos="317"/>
              </w:tabs>
              <w:suppressAutoHyphens w:val="0"/>
              <w:spacing w:after="0"/>
              <w:rPr>
                <w:del w:id="2150" w:author="Linderhof, Vincent" w:date="2016-03-06T11:01:00Z"/>
                <w:rFonts w:ascii="Times New Roman" w:eastAsia="Times New Roman" w:hAnsi="Times New Roman"/>
                <w:color w:val="000000"/>
                <w:sz w:val="20"/>
                <w:szCs w:val="20"/>
                <w:lang w:eastAsia="en-GB"/>
                <w:rPrChange w:id="2151" w:author="Linderhof, Vincent" w:date="2016-03-06T11:01:00Z">
                  <w:rPr>
                    <w:del w:id="2152" w:author="Linderhof, Vincent" w:date="2016-03-06T11:01:00Z"/>
                    <w:rFonts w:ascii="Times New Roman" w:eastAsia="Times New Roman" w:hAnsi="Times New Roman"/>
                    <w:color w:val="000000"/>
                    <w:sz w:val="24"/>
                    <w:szCs w:val="24"/>
                    <w:lang w:eastAsia="en-GB"/>
                  </w:rPr>
                </w:rPrChange>
              </w:rPr>
            </w:pPr>
            <w:del w:id="2153" w:author="Linderhof, Vincent" w:date="2016-03-06T11:01:00Z">
              <w:r w:rsidRPr="00304F95" w:rsidDel="00304F95">
                <w:rPr>
                  <w:rFonts w:ascii="Times New Roman" w:eastAsia="Times New Roman" w:hAnsi="Times New Roman"/>
                  <w:color w:val="000000"/>
                  <w:sz w:val="20"/>
                  <w:szCs w:val="20"/>
                  <w:lang w:eastAsia="en-GB"/>
                  <w:rPrChange w:id="2154" w:author="Linderhof, Vincent" w:date="2016-03-06T11:01:00Z">
                    <w:rPr>
                      <w:rFonts w:ascii="Times New Roman" w:eastAsia="Times New Roman" w:hAnsi="Times New Roman"/>
                      <w:color w:val="000000"/>
                      <w:sz w:val="24"/>
                      <w:szCs w:val="24"/>
                      <w:lang w:eastAsia="en-GB"/>
                    </w:rPr>
                  </w:rPrChange>
                </w:rPr>
                <w:delText>0.019**</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5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87F5CD1" w14:textId="52122208" w:rsidR="00C03049" w:rsidRPr="00304F95" w:rsidDel="00304F95" w:rsidRDefault="00C03049" w:rsidP="00E05337">
            <w:pPr>
              <w:tabs>
                <w:tab w:val="decimal" w:pos="317"/>
              </w:tabs>
              <w:suppressAutoHyphens w:val="0"/>
              <w:spacing w:after="0"/>
              <w:rPr>
                <w:del w:id="2156" w:author="Linderhof, Vincent" w:date="2016-03-06T11:01:00Z"/>
                <w:rFonts w:ascii="Times New Roman" w:eastAsia="Times New Roman" w:hAnsi="Times New Roman"/>
                <w:color w:val="000000"/>
                <w:sz w:val="20"/>
                <w:szCs w:val="20"/>
                <w:lang w:eastAsia="en-GB"/>
                <w:rPrChange w:id="2157" w:author="Linderhof, Vincent" w:date="2016-03-06T11:01:00Z">
                  <w:rPr>
                    <w:del w:id="215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5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91893A5" w14:textId="1CB06A7F" w:rsidR="00C03049" w:rsidRPr="00304F95" w:rsidDel="00304F95" w:rsidRDefault="00C03049" w:rsidP="00E05337">
            <w:pPr>
              <w:tabs>
                <w:tab w:val="decimal" w:pos="317"/>
              </w:tabs>
              <w:suppressAutoHyphens w:val="0"/>
              <w:spacing w:after="0"/>
              <w:rPr>
                <w:del w:id="2160" w:author="Linderhof, Vincent" w:date="2016-03-06T11:01:00Z"/>
                <w:rFonts w:ascii="Times New Roman" w:eastAsia="Times New Roman" w:hAnsi="Times New Roman"/>
                <w:color w:val="000000"/>
                <w:sz w:val="20"/>
                <w:szCs w:val="20"/>
                <w:lang w:eastAsia="en-GB"/>
                <w:rPrChange w:id="2161" w:author="Linderhof, Vincent" w:date="2016-03-06T11:01:00Z">
                  <w:rPr>
                    <w:del w:id="2162" w:author="Linderhof, Vincent" w:date="2016-03-06T11:01:00Z"/>
                    <w:rFonts w:ascii="Times New Roman" w:eastAsia="Times New Roman" w:hAnsi="Times New Roman"/>
                    <w:color w:val="000000"/>
                    <w:sz w:val="24"/>
                    <w:szCs w:val="24"/>
                    <w:lang w:eastAsia="en-GB"/>
                  </w:rPr>
                </w:rPrChange>
              </w:rPr>
            </w:pPr>
            <w:del w:id="2163" w:author="Linderhof, Vincent" w:date="2016-03-06T11:01:00Z">
              <w:r w:rsidRPr="00304F95" w:rsidDel="00304F95">
                <w:rPr>
                  <w:rFonts w:ascii="Times New Roman" w:eastAsia="Times New Roman" w:hAnsi="Times New Roman"/>
                  <w:color w:val="000000"/>
                  <w:sz w:val="20"/>
                  <w:szCs w:val="20"/>
                  <w:lang w:eastAsia="en-GB"/>
                  <w:rPrChange w:id="2164" w:author="Linderhof, Vincent" w:date="2016-03-06T11:01:00Z">
                    <w:rPr>
                      <w:rFonts w:ascii="Times New Roman" w:eastAsia="Times New Roman" w:hAnsi="Times New Roman"/>
                      <w:color w:val="000000"/>
                      <w:sz w:val="24"/>
                      <w:szCs w:val="24"/>
                      <w:lang w:eastAsia="en-GB"/>
                    </w:rPr>
                  </w:rPrChange>
                </w:rPr>
                <w:delText>0.008</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6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E4F2FD" w14:textId="36F23898" w:rsidR="00C03049" w:rsidRPr="00304F95" w:rsidDel="00304F95" w:rsidRDefault="00C03049" w:rsidP="00E05337">
            <w:pPr>
              <w:tabs>
                <w:tab w:val="decimal" w:pos="317"/>
              </w:tabs>
              <w:suppressAutoHyphens w:val="0"/>
              <w:spacing w:after="0"/>
              <w:rPr>
                <w:del w:id="2166" w:author="Linderhof, Vincent" w:date="2016-03-06T11:01:00Z"/>
                <w:rFonts w:ascii="Times New Roman" w:eastAsia="Times New Roman" w:hAnsi="Times New Roman"/>
                <w:color w:val="000000"/>
                <w:sz w:val="20"/>
                <w:szCs w:val="20"/>
                <w:lang w:eastAsia="en-GB"/>
                <w:rPrChange w:id="2167" w:author="Linderhof, Vincent" w:date="2016-03-06T11:01:00Z">
                  <w:rPr>
                    <w:del w:id="216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6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04AA9C8" w14:textId="0571EA60" w:rsidR="00C03049" w:rsidRPr="00304F95" w:rsidDel="00304F95" w:rsidRDefault="00C03049" w:rsidP="00E05337">
            <w:pPr>
              <w:tabs>
                <w:tab w:val="decimal" w:pos="317"/>
              </w:tabs>
              <w:suppressAutoHyphens w:val="0"/>
              <w:spacing w:after="0"/>
              <w:jc w:val="right"/>
              <w:rPr>
                <w:del w:id="2170" w:author="Linderhof, Vincent" w:date="2016-03-06T11:01:00Z"/>
                <w:rFonts w:ascii="Times New Roman" w:eastAsia="Times New Roman" w:hAnsi="Times New Roman"/>
                <w:color w:val="000000"/>
                <w:sz w:val="20"/>
                <w:szCs w:val="20"/>
                <w:lang w:eastAsia="en-GB"/>
                <w:rPrChange w:id="2171" w:author="Linderhof, Vincent" w:date="2016-03-06T11:01:00Z">
                  <w:rPr>
                    <w:del w:id="2172" w:author="Linderhof, Vincent" w:date="2016-03-06T11:01:00Z"/>
                    <w:rFonts w:ascii="Times New Roman" w:eastAsia="Times New Roman" w:hAnsi="Times New Roman"/>
                    <w:color w:val="000000"/>
                    <w:sz w:val="24"/>
                    <w:szCs w:val="24"/>
                    <w:lang w:eastAsia="en-GB"/>
                  </w:rPr>
                </w:rPrChange>
              </w:rPr>
            </w:pPr>
            <w:del w:id="2173" w:author="Linderhof, Vincent" w:date="2016-03-06T11:01:00Z">
              <w:r w:rsidRPr="00304F95" w:rsidDel="00304F95">
                <w:rPr>
                  <w:rFonts w:ascii="Times New Roman" w:eastAsia="Times New Roman" w:hAnsi="Times New Roman"/>
                  <w:color w:val="000000"/>
                  <w:sz w:val="20"/>
                  <w:szCs w:val="20"/>
                  <w:lang w:eastAsia="en-GB"/>
                  <w:rPrChange w:id="2174" w:author="Linderhof, Vincent" w:date="2016-03-06T11:01:00Z">
                    <w:rPr>
                      <w:rFonts w:ascii="Times New Roman" w:eastAsia="Times New Roman" w:hAnsi="Times New Roman"/>
                      <w:color w:val="000000"/>
                      <w:sz w:val="24"/>
                      <w:szCs w:val="24"/>
                      <w:lang w:eastAsia="en-GB"/>
                    </w:rPr>
                  </w:rPrChange>
                </w:rPr>
                <w:delText>3.37E-03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7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601746" w14:textId="7E391F77" w:rsidR="00C03049" w:rsidRPr="00304F95" w:rsidDel="00304F95" w:rsidRDefault="00C03049" w:rsidP="00E05337">
            <w:pPr>
              <w:tabs>
                <w:tab w:val="decimal" w:pos="317"/>
              </w:tabs>
              <w:suppressAutoHyphens w:val="0"/>
              <w:spacing w:after="0"/>
              <w:rPr>
                <w:del w:id="2176" w:author="Linderhof, Vincent" w:date="2016-03-06T11:01:00Z"/>
                <w:rFonts w:ascii="Times New Roman" w:eastAsia="Times New Roman" w:hAnsi="Times New Roman"/>
                <w:color w:val="000000"/>
                <w:sz w:val="20"/>
                <w:szCs w:val="20"/>
                <w:lang w:eastAsia="en-GB"/>
                <w:rPrChange w:id="2177" w:author="Linderhof, Vincent" w:date="2016-03-06T11:01:00Z">
                  <w:rPr>
                    <w:del w:id="2178"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79" w:author="Linderhof, Vincent" w:date="2016-03-06T11:01:00Z">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69CC6B" w14:textId="70791A14" w:rsidR="00C03049" w:rsidRPr="00304F95" w:rsidDel="00304F95" w:rsidRDefault="00C03049" w:rsidP="00E05337">
            <w:pPr>
              <w:tabs>
                <w:tab w:val="decimal" w:pos="317"/>
              </w:tabs>
              <w:suppressAutoHyphens w:val="0"/>
              <w:spacing w:after="0"/>
              <w:rPr>
                <w:del w:id="2180" w:author="Linderhof, Vincent" w:date="2016-03-06T11:01:00Z"/>
                <w:rFonts w:ascii="Times New Roman" w:eastAsia="Times New Roman" w:hAnsi="Times New Roman"/>
                <w:color w:val="000000"/>
                <w:sz w:val="20"/>
                <w:szCs w:val="20"/>
                <w:lang w:eastAsia="en-GB"/>
                <w:rPrChange w:id="2181" w:author="Linderhof, Vincent" w:date="2016-03-06T11:01:00Z">
                  <w:rPr>
                    <w:del w:id="2182" w:author="Linderhof, Vincent" w:date="2016-03-06T11:01:00Z"/>
                    <w:rFonts w:ascii="Times New Roman" w:eastAsia="Times New Roman" w:hAnsi="Times New Roman"/>
                    <w:color w:val="000000"/>
                    <w:sz w:val="24"/>
                    <w:szCs w:val="24"/>
                    <w:lang w:eastAsia="en-GB"/>
                  </w:rPr>
                </w:rPrChange>
              </w:rPr>
            </w:pPr>
            <w:del w:id="2183" w:author="Linderhof, Vincent" w:date="2016-03-06T11:01:00Z">
              <w:r w:rsidRPr="00304F95" w:rsidDel="00304F95">
                <w:rPr>
                  <w:rFonts w:ascii="Times New Roman" w:eastAsia="Times New Roman" w:hAnsi="Times New Roman"/>
                  <w:color w:val="000000"/>
                  <w:sz w:val="20"/>
                  <w:szCs w:val="20"/>
                  <w:lang w:eastAsia="en-GB"/>
                  <w:rPrChange w:id="2184" w:author="Linderhof, Vincent" w:date="2016-03-06T11:01:00Z">
                    <w:rPr>
                      <w:rFonts w:ascii="Times New Roman" w:eastAsia="Times New Roman" w:hAnsi="Times New Roman"/>
                      <w:color w:val="000000"/>
                      <w:sz w:val="24"/>
                      <w:szCs w:val="24"/>
                      <w:lang w:eastAsia="en-GB"/>
                    </w:rPr>
                  </w:rPrChange>
                </w:rPr>
                <w:delText>5,767.801***</w:delText>
              </w:r>
            </w:del>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2185" w:author="Linderhof, Vincent" w:date="2016-03-06T11:01:00Z">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5D4059A" w14:textId="70EA6939" w:rsidR="00C03049" w:rsidRPr="00304F95" w:rsidDel="00304F95" w:rsidRDefault="00C03049" w:rsidP="00E05337">
            <w:pPr>
              <w:tabs>
                <w:tab w:val="decimal" w:pos="317"/>
              </w:tabs>
              <w:suppressAutoHyphens w:val="0"/>
              <w:spacing w:after="0"/>
              <w:rPr>
                <w:del w:id="2186" w:author="Linderhof, Vincent" w:date="2016-03-06T11:01:00Z"/>
                <w:rFonts w:ascii="Times New Roman" w:eastAsia="Times New Roman" w:hAnsi="Times New Roman"/>
                <w:color w:val="000000"/>
                <w:sz w:val="20"/>
                <w:szCs w:val="20"/>
                <w:lang w:eastAsia="en-GB"/>
                <w:rPrChange w:id="2187" w:author="Linderhof, Vincent" w:date="2016-03-06T11:01:00Z">
                  <w:rPr>
                    <w:del w:id="2188" w:author="Linderhof, Vincent" w:date="2016-03-06T11:01:00Z"/>
                    <w:rFonts w:ascii="Times New Roman" w:eastAsia="Times New Roman" w:hAnsi="Times New Roman"/>
                    <w:color w:val="000000"/>
                    <w:sz w:val="24"/>
                    <w:szCs w:val="24"/>
                    <w:lang w:eastAsia="en-GB"/>
                  </w:rPr>
                </w:rPrChange>
              </w:rPr>
            </w:pPr>
            <w:del w:id="2189" w:author="Linderhof, Vincent" w:date="2016-03-06T11:01:00Z">
              <w:r w:rsidRPr="00304F95" w:rsidDel="00304F95">
                <w:rPr>
                  <w:rFonts w:ascii="Times New Roman" w:eastAsia="Times New Roman" w:hAnsi="Times New Roman"/>
                  <w:color w:val="000000"/>
                  <w:sz w:val="20"/>
                  <w:szCs w:val="20"/>
                  <w:lang w:eastAsia="en-GB"/>
                  <w:rPrChange w:id="2190" w:author="Linderhof, Vincent" w:date="2016-03-06T11:01:00Z">
                    <w:rPr>
                      <w:rFonts w:ascii="Times New Roman" w:eastAsia="Times New Roman" w:hAnsi="Times New Roman"/>
                      <w:color w:val="000000"/>
                      <w:sz w:val="24"/>
                      <w:szCs w:val="24"/>
                      <w:lang w:eastAsia="en-GB"/>
                    </w:rPr>
                  </w:rPrChange>
                </w:rPr>
                <w:delText>3,549.252***</w:delText>
              </w:r>
            </w:del>
          </w:p>
        </w:tc>
        <w:tc>
          <w:tcPr>
            <w:tcW w:w="1921" w:type="dxa"/>
            <w:gridSpan w:val="7"/>
            <w:tcBorders>
              <w:top w:val="nil"/>
              <w:left w:val="single" w:sz="4" w:space="0" w:color="auto"/>
              <w:bottom w:val="nil"/>
              <w:right w:val="nil"/>
            </w:tcBorders>
            <w:shd w:val="clear" w:color="auto" w:fill="auto"/>
            <w:noWrap/>
            <w:vAlign w:val="bottom"/>
            <w:hideMark/>
            <w:tcPrChange w:id="2191" w:author="Linderhof, Vincent" w:date="2016-03-06T11:01:00Z">
              <w:tcPr>
                <w:tcW w:w="1921" w:type="dxa"/>
                <w:gridSpan w:val="7"/>
                <w:tcBorders>
                  <w:top w:val="nil"/>
                  <w:left w:val="single" w:sz="4" w:space="0" w:color="auto"/>
                  <w:bottom w:val="nil"/>
                  <w:right w:val="nil"/>
                </w:tcBorders>
                <w:shd w:val="clear" w:color="auto" w:fill="auto"/>
                <w:noWrap/>
                <w:vAlign w:val="bottom"/>
                <w:hideMark/>
              </w:tcPr>
            </w:tcPrChange>
          </w:tcPr>
          <w:p w14:paraId="41E7D1E4" w14:textId="6BD3A890" w:rsidR="00C03049" w:rsidRPr="00304F95" w:rsidDel="00304F95" w:rsidRDefault="00C03049" w:rsidP="00E05337">
            <w:pPr>
              <w:tabs>
                <w:tab w:val="decimal" w:pos="317"/>
              </w:tabs>
              <w:suppressAutoHyphens w:val="0"/>
              <w:spacing w:after="0"/>
              <w:jc w:val="right"/>
              <w:rPr>
                <w:del w:id="2192" w:author="Linderhof, Vincent" w:date="2016-03-06T11:01:00Z"/>
                <w:rFonts w:ascii="Times New Roman" w:eastAsia="Times New Roman" w:hAnsi="Times New Roman"/>
                <w:color w:val="000000"/>
                <w:sz w:val="20"/>
                <w:szCs w:val="20"/>
                <w:lang w:eastAsia="en-GB"/>
                <w:rPrChange w:id="2193" w:author="Linderhof, Vincent" w:date="2016-03-06T11:01:00Z">
                  <w:rPr>
                    <w:del w:id="2194" w:author="Linderhof, Vincent" w:date="2016-03-06T11:01:00Z"/>
                    <w:rFonts w:ascii="Times New Roman" w:eastAsia="Times New Roman" w:hAnsi="Times New Roman"/>
                    <w:color w:val="000000"/>
                    <w:sz w:val="24"/>
                    <w:szCs w:val="24"/>
                    <w:lang w:eastAsia="en-GB"/>
                  </w:rPr>
                </w:rPrChange>
              </w:rPr>
            </w:pPr>
            <w:del w:id="2195" w:author="Linderhof, Vincent" w:date="2016-03-06T11:01:00Z">
              <w:r w:rsidRPr="00304F95" w:rsidDel="00304F95">
                <w:rPr>
                  <w:rFonts w:ascii="Times New Roman" w:eastAsia="Times New Roman" w:hAnsi="Times New Roman"/>
                  <w:color w:val="000000"/>
                  <w:sz w:val="20"/>
                  <w:szCs w:val="20"/>
                  <w:lang w:eastAsia="en-GB"/>
                  <w:rPrChange w:id="2196" w:author="Linderhof, Vincent" w:date="2016-03-06T11:01:00Z">
                    <w:rPr>
                      <w:rFonts w:ascii="Times New Roman" w:eastAsia="Times New Roman" w:hAnsi="Times New Roman"/>
                      <w:color w:val="000000"/>
                      <w:sz w:val="24"/>
                      <w:szCs w:val="24"/>
                      <w:lang w:eastAsia="en-GB"/>
                    </w:rPr>
                  </w:rPrChange>
                </w:rPr>
                <w:delText>2.10E-02</w:delText>
              </w:r>
            </w:del>
          </w:p>
        </w:tc>
        <w:tc>
          <w:tcPr>
            <w:tcW w:w="670" w:type="dxa"/>
            <w:gridSpan w:val="2"/>
            <w:tcBorders>
              <w:top w:val="nil"/>
              <w:left w:val="nil"/>
              <w:bottom w:val="nil"/>
              <w:right w:val="nil"/>
            </w:tcBorders>
            <w:shd w:val="clear" w:color="auto" w:fill="auto"/>
            <w:noWrap/>
            <w:vAlign w:val="bottom"/>
            <w:hideMark/>
            <w:tcPrChange w:id="2197" w:author="Linderhof, Vincent" w:date="2016-03-06T11:01:00Z">
              <w:tcPr>
                <w:tcW w:w="670" w:type="dxa"/>
                <w:gridSpan w:val="2"/>
                <w:tcBorders>
                  <w:top w:val="nil"/>
                  <w:left w:val="nil"/>
                  <w:bottom w:val="nil"/>
                  <w:right w:val="nil"/>
                </w:tcBorders>
                <w:shd w:val="clear" w:color="auto" w:fill="auto"/>
                <w:noWrap/>
                <w:vAlign w:val="bottom"/>
                <w:hideMark/>
              </w:tcPr>
            </w:tcPrChange>
          </w:tcPr>
          <w:p w14:paraId="756BF5B6" w14:textId="31F69C11" w:rsidR="00C03049" w:rsidRPr="00304F95" w:rsidDel="00304F95" w:rsidRDefault="00C03049" w:rsidP="00E05337">
            <w:pPr>
              <w:suppressAutoHyphens w:val="0"/>
              <w:spacing w:after="0"/>
              <w:rPr>
                <w:del w:id="2198" w:author="Linderhof, Vincent" w:date="2016-03-06T11:01:00Z"/>
                <w:rFonts w:ascii="Times New Roman" w:eastAsia="Times New Roman" w:hAnsi="Times New Roman"/>
                <w:color w:val="000000"/>
                <w:sz w:val="20"/>
                <w:szCs w:val="20"/>
                <w:lang w:eastAsia="en-GB"/>
                <w:rPrChange w:id="2199" w:author="Linderhof, Vincent" w:date="2016-03-06T11:01:00Z">
                  <w:rPr>
                    <w:del w:id="2200" w:author="Linderhof, Vincent" w:date="2016-03-06T11:01:00Z"/>
                    <w:rFonts w:ascii="Times New Roman" w:eastAsia="Times New Roman" w:hAnsi="Times New Roman"/>
                    <w:color w:val="000000"/>
                    <w:sz w:val="24"/>
                    <w:szCs w:val="24"/>
                    <w:lang w:eastAsia="en-GB"/>
                  </w:rPr>
                </w:rPrChange>
              </w:rPr>
            </w:pPr>
            <w:del w:id="2201" w:author="Linderhof, Vincent" w:date="2016-03-06T11:01:00Z">
              <w:r w:rsidRPr="00304F95" w:rsidDel="00304F95">
                <w:rPr>
                  <w:rFonts w:ascii="Times New Roman" w:eastAsia="Times New Roman" w:hAnsi="Times New Roman"/>
                  <w:color w:val="000000"/>
                  <w:sz w:val="20"/>
                  <w:szCs w:val="20"/>
                  <w:lang w:eastAsia="en-GB"/>
                  <w:rPrChange w:id="2202"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4BC9D2FB" w14:textId="6F6E5354" w:rsidTr="00304F95">
        <w:trPr>
          <w:gridAfter w:val="1"/>
          <w:wAfter w:w="272" w:type="dxa"/>
          <w:trHeight w:val="300"/>
          <w:del w:id="2203" w:author="Linderhof, Vincent" w:date="2016-03-06T11:01:00Z"/>
          <w:trPrChange w:id="2204"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205" w:author="Linderhof, Vincent" w:date="2016-03-06T11:01:00Z">
              <w:tcPr>
                <w:tcW w:w="2000" w:type="dxa"/>
                <w:vMerge/>
                <w:tcBorders>
                  <w:top w:val="nil"/>
                  <w:left w:val="nil"/>
                  <w:bottom w:val="nil"/>
                  <w:right w:val="single" w:sz="4" w:space="0" w:color="auto"/>
                </w:tcBorders>
                <w:vAlign w:val="center"/>
                <w:hideMark/>
              </w:tcPr>
            </w:tcPrChange>
          </w:tcPr>
          <w:p w14:paraId="216FE13C" w14:textId="66DB490A" w:rsidR="00C03049" w:rsidRPr="00304F95" w:rsidDel="00304F95" w:rsidRDefault="00C03049" w:rsidP="00E05337">
            <w:pPr>
              <w:suppressAutoHyphens w:val="0"/>
              <w:spacing w:after="0"/>
              <w:rPr>
                <w:del w:id="2206" w:author="Linderhof, Vincent" w:date="2016-03-06T11:01:00Z"/>
                <w:rFonts w:ascii="Times New Roman" w:eastAsia="Times New Roman" w:hAnsi="Times New Roman"/>
                <w:color w:val="000000"/>
                <w:sz w:val="20"/>
                <w:szCs w:val="20"/>
                <w:lang w:eastAsia="en-GB"/>
                <w:rPrChange w:id="2207" w:author="Linderhof, Vincent" w:date="2016-03-06T11:01:00Z">
                  <w:rPr>
                    <w:del w:id="2208"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20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C2076E3" w14:textId="058DF2DB" w:rsidR="00C03049" w:rsidRPr="00304F95" w:rsidDel="00304F95" w:rsidRDefault="00C03049" w:rsidP="00E05337">
            <w:pPr>
              <w:tabs>
                <w:tab w:val="decimal" w:pos="317"/>
              </w:tabs>
              <w:suppressAutoHyphens w:val="0"/>
              <w:spacing w:after="0"/>
              <w:rPr>
                <w:del w:id="2210" w:author="Linderhof, Vincent" w:date="2016-03-06T11:01:00Z"/>
                <w:rFonts w:ascii="Times New Roman" w:eastAsia="Times New Roman" w:hAnsi="Times New Roman"/>
                <w:color w:val="000000"/>
                <w:sz w:val="20"/>
                <w:szCs w:val="20"/>
                <w:lang w:eastAsia="en-GB"/>
                <w:rPrChange w:id="2211" w:author="Linderhof, Vincent" w:date="2016-03-06T11:01:00Z">
                  <w:rPr>
                    <w:del w:id="2212" w:author="Linderhof, Vincent" w:date="2016-03-06T11:01:00Z"/>
                    <w:rFonts w:ascii="Times New Roman" w:eastAsia="Times New Roman" w:hAnsi="Times New Roman"/>
                    <w:color w:val="000000"/>
                    <w:sz w:val="24"/>
                    <w:szCs w:val="24"/>
                    <w:lang w:eastAsia="en-GB"/>
                  </w:rPr>
                </w:rPrChange>
              </w:rPr>
            </w:pPr>
            <w:del w:id="2213" w:author="Linderhof, Vincent" w:date="2016-03-06T11:01:00Z">
              <w:r w:rsidRPr="00304F95" w:rsidDel="00304F95">
                <w:rPr>
                  <w:rFonts w:ascii="Times New Roman" w:eastAsia="Times New Roman" w:hAnsi="Times New Roman"/>
                  <w:color w:val="000000"/>
                  <w:sz w:val="20"/>
                  <w:szCs w:val="20"/>
                  <w:lang w:eastAsia="en-GB"/>
                  <w:rPrChange w:id="2214" w:author="Linderhof, Vincent" w:date="2016-03-06T11:01:00Z">
                    <w:rPr>
                      <w:rFonts w:ascii="Times New Roman" w:eastAsia="Times New Roman" w:hAnsi="Times New Roman"/>
                      <w:color w:val="000000"/>
                      <w:sz w:val="24"/>
                      <w:szCs w:val="24"/>
                      <w:lang w:eastAsia="en-GB"/>
                    </w:rPr>
                  </w:rPrChange>
                </w:rPr>
                <w:delText>(0.088)</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1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7DD63A" w14:textId="31AA7674" w:rsidR="00C03049" w:rsidRPr="00304F95" w:rsidDel="00304F95" w:rsidRDefault="00C03049" w:rsidP="00E05337">
            <w:pPr>
              <w:tabs>
                <w:tab w:val="decimal" w:pos="317"/>
              </w:tabs>
              <w:suppressAutoHyphens w:val="0"/>
              <w:spacing w:after="0"/>
              <w:rPr>
                <w:del w:id="2216" w:author="Linderhof, Vincent" w:date="2016-03-06T11:01:00Z"/>
                <w:rFonts w:ascii="Times New Roman" w:eastAsia="Times New Roman" w:hAnsi="Times New Roman"/>
                <w:color w:val="000000"/>
                <w:sz w:val="20"/>
                <w:szCs w:val="20"/>
                <w:lang w:eastAsia="en-GB"/>
                <w:rPrChange w:id="2217" w:author="Linderhof, Vincent" w:date="2016-03-06T11:01:00Z">
                  <w:rPr>
                    <w:del w:id="2218"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1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A906143" w14:textId="738F1123" w:rsidR="00C03049" w:rsidRPr="00304F95" w:rsidDel="00304F95" w:rsidRDefault="00C03049" w:rsidP="00E05337">
            <w:pPr>
              <w:tabs>
                <w:tab w:val="decimal" w:pos="317"/>
              </w:tabs>
              <w:suppressAutoHyphens w:val="0"/>
              <w:spacing w:after="0"/>
              <w:rPr>
                <w:del w:id="2220" w:author="Linderhof, Vincent" w:date="2016-03-06T11:01:00Z"/>
                <w:rFonts w:ascii="Times New Roman" w:eastAsia="Times New Roman" w:hAnsi="Times New Roman"/>
                <w:color w:val="000000"/>
                <w:sz w:val="20"/>
                <w:szCs w:val="20"/>
                <w:lang w:eastAsia="en-GB"/>
                <w:rPrChange w:id="2221" w:author="Linderhof, Vincent" w:date="2016-03-06T11:01:00Z">
                  <w:rPr>
                    <w:del w:id="2222" w:author="Linderhof, Vincent" w:date="2016-03-06T11:01:00Z"/>
                    <w:rFonts w:ascii="Times New Roman" w:eastAsia="Times New Roman" w:hAnsi="Times New Roman"/>
                    <w:color w:val="000000"/>
                    <w:sz w:val="24"/>
                    <w:szCs w:val="24"/>
                    <w:lang w:eastAsia="en-GB"/>
                  </w:rPr>
                </w:rPrChange>
              </w:rPr>
            </w:pPr>
            <w:del w:id="2223" w:author="Linderhof, Vincent" w:date="2016-03-06T11:01:00Z">
              <w:r w:rsidRPr="00304F95" w:rsidDel="00304F95">
                <w:rPr>
                  <w:rFonts w:ascii="Times New Roman" w:eastAsia="Times New Roman" w:hAnsi="Times New Roman"/>
                  <w:color w:val="000000"/>
                  <w:sz w:val="20"/>
                  <w:szCs w:val="20"/>
                  <w:lang w:eastAsia="en-GB"/>
                  <w:rPrChange w:id="2224" w:author="Linderhof, Vincent" w:date="2016-03-06T11:01:00Z">
                    <w:rPr>
                      <w:rFonts w:ascii="Times New Roman" w:eastAsia="Times New Roman" w:hAnsi="Times New Roman"/>
                      <w:color w:val="000000"/>
                      <w:sz w:val="24"/>
                      <w:szCs w:val="24"/>
                      <w:lang w:eastAsia="en-GB"/>
                    </w:rPr>
                  </w:rPrChange>
                </w:rPr>
                <w:delText>(0.319)</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2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F01A4A" w14:textId="5291531D" w:rsidR="00C03049" w:rsidRPr="00304F95" w:rsidDel="00304F95" w:rsidRDefault="00C03049" w:rsidP="00E05337">
            <w:pPr>
              <w:tabs>
                <w:tab w:val="decimal" w:pos="317"/>
              </w:tabs>
              <w:suppressAutoHyphens w:val="0"/>
              <w:spacing w:after="0"/>
              <w:jc w:val="right"/>
              <w:rPr>
                <w:del w:id="2226" w:author="Linderhof, Vincent" w:date="2016-03-06T11:01:00Z"/>
                <w:rFonts w:ascii="Times New Roman" w:eastAsia="Times New Roman" w:hAnsi="Times New Roman"/>
                <w:color w:val="000000"/>
                <w:sz w:val="20"/>
                <w:szCs w:val="20"/>
                <w:lang w:eastAsia="en-GB"/>
                <w:rPrChange w:id="2227" w:author="Linderhof, Vincent" w:date="2016-03-06T11:01:00Z">
                  <w:rPr>
                    <w:del w:id="222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2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92D3F48" w14:textId="2C2E72DA" w:rsidR="00C03049" w:rsidRPr="00304F95" w:rsidDel="00304F95" w:rsidRDefault="00C03049" w:rsidP="00E05337">
            <w:pPr>
              <w:tabs>
                <w:tab w:val="decimal" w:pos="317"/>
              </w:tabs>
              <w:suppressAutoHyphens w:val="0"/>
              <w:spacing w:after="0"/>
              <w:jc w:val="right"/>
              <w:rPr>
                <w:del w:id="2230" w:author="Linderhof, Vincent" w:date="2016-03-06T11:01:00Z"/>
                <w:rFonts w:ascii="Times New Roman" w:eastAsia="Times New Roman" w:hAnsi="Times New Roman"/>
                <w:color w:val="000000"/>
                <w:sz w:val="20"/>
                <w:szCs w:val="20"/>
                <w:lang w:eastAsia="en-GB"/>
                <w:rPrChange w:id="2231" w:author="Linderhof, Vincent" w:date="2016-03-06T11:01:00Z">
                  <w:rPr>
                    <w:del w:id="2232" w:author="Linderhof, Vincent" w:date="2016-03-06T11:01:00Z"/>
                    <w:rFonts w:ascii="Times New Roman" w:eastAsia="Times New Roman" w:hAnsi="Times New Roman"/>
                    <w:color w:val="000000"/>
                    <w:sz w:val="24"/>
                    <w:szCs w:val="24"/>
                    <w:lang w:eastAsia="en-GB"/>
                  </w:rPr>
                </w:rPrChange>
              </w:rPr>
            </w:pPr>
            <w:del w:id="2233" w:author="Linderhof, Vincent" w:date="2016-03-06T11:01:00Z">
              <w:r w:rsidRPr="00304F95" w:rsidDel="00304F95">
                <w:rPr>
                  <w:rFonts w:ascii="Times New Roman" w:eastAsia="Times New Roman" w:hAnsi="Times New Roman"/>
                  <w:color w:val="000000"/>
                  <w:sz w:val="20"/>
                  <w:szCs w:val="20"/>
                  <w:lang w:eastAsia="en-GB"/>
                  <w:rPrChange w:id="2234" w:author="Linderhof, Vincent" w:date="2016-03-06T11:01:00Z">
                    <w:rPr>
                      <w:rFonts w:ascii="Times New Roman" w:eastAsia="Times New Roman" w:hAnsi="Times New Roman"/>
                      <w:color w:val="000000"/>
                      <w:sz w:val="24"/>
                      <w:szCs w:val="24"/>
                      <w:lang w:eastAsia="en-GB"/>
                    </w:rPr>
                  </w:rPrChange>
                </w:rPr>
                <w:delText>2.33E-03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3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7E1820D" w14:textId="0CF8DD94" w:rsidR="00C03049" w:rsidRPr="00304F95" w:rsidDel="00304F95" w:rsidRDefault="00C03049" w:rsidP="00E05337">
            <w:pPr>
              <w:tabs>
                <w:tab w:val="decimal" w:pos="317"/>
              </w:tabs>
              <w:suppressAutoHyphens w:val="0"/>
              <w:spacing w:after="0"/>
              <w:rPr>
                <w:del w:id="2236" w:author="Linderhof, Vincent" w:date="2016-03-06T11:01:00Z"/>
                <w:rFonts w:ascii="Times New Roman" w:eastAsia="Times New Roman" w:hAnsi="Times New Roman"/>
                <w:color w:val="000000"/>
                <w:sz w:val="20"/>
                <w:szCs w:val="20"/>
                <w:lang w:eastAsia="en-GB"/>
                <w:rPrChange w:id="2237" w:author="Linderhof, Vincent" w:date="2016-03-06T11:01:00Z">
                  <w:rPr>
                    <w:del w:id="2238"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3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146FED8" w14:textId="42593C13" w:rsidR="00C03049" w:rsidRPr="00304F95" w:rsidDel="00304F95" w:rsidRDefault="00C03049" w:rsidP="00E05337">
            <w:pPr>
              <w:tabs>
                <w:tab w:val="decimal" w:pos="317"/>
              </w:tabs>
              <w:suppressAutoHyphens w:val="0"/>
              <w:spacing w:after="0"/>
              <w:jc w:val="right"/>
              <w:rPr>
                <w:del w:id="2240" w:author="Linderhof, Vincent" w:date="2016-03-06T11:01:00Z"/>
                <w:rFonts w:ascii="Times New Roman" w:eastAsia="Times New Roman" w:hAnsi="Times New Roman"/>
                <w:color w:val="000000"/>
                <w:sz w:val="20"/>
                <w:szCs w:val="20"/>
                <w:lang w:eastAsia="en-GB"/>
                <w:rPrChange w:id="2241" w:author="Linderhof, Vincent" w:date="2016-03-06T11:01:00Z">
                  <w:rPr>
                    <w:del w:id="2242" w:author="Linderhof, Vincent" w:date="2016-03-06T11:01:00Z"/>
                    <w:rFonts w:ascii="Times New Roman" w:eastAsia="Times New Roman" w:hAnsi="Times New Roman"/>
                    <w:color w:val="000000"/>
                    <w:sz w:val="24"/>
                    <w:szCs w:val="24"/>
                    <w:lang w:eastAsia="en-GB"/>
                  </w:rPr>
                </w:rPrChange>
              </w:rPr>
            </w:pPr>
            <w:del w:id="2243" w:author="Linderhof, Vincent" w:date="2016-03-06T11:01:00Z">
              <w:r w:rsidRPr="00304F95" w:rsidDel="00304F95">
                <w:rPr>
                  <w:rFonts w:ascii="Times New Roman" w:eastAsia="Times New Roman" w:hAnsi="Times New Roman"/>
                  <w:color w:val="000000"/>
                  <w:sz w:val="20"/>
                  <w:szCs w:val="20"/>
                  <w:lang w:eastAsia="en-GB"/>
                  <w:rPrChange w:id="2244" w:author="Linderhof, Vincent" w:date="2016-03-06T11:01:00Z">
                    <w:rPr>
                      <w:rFonts w:ascii="Times New Roman" w:eastAsia="Times New Roman" w:hAnsi="Times New Roman"/>
                      <w:color w:val="000000"/>
                      <w:sz w:val="24"/>
                      <w:szCs w:val="24"/>
                      <w:lang w:eastAsia="en-GB"/>
                    </w:rPr>
                  </w:rPrChange>
                </w:rPr>
                <w:delText>-8.00E-03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4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AB814D" w14:textId="74627F6A" w:rsidR="00C03049" w:rsidRPr="00304F95" w:rsidDel="00304F95" w:rsidRDefault="00C03049" w:rsidP="00E05337">
            <w:pPr>
              <w:tabs>
                <w:tab w:val="decimal" w:pos="317"/>
              </w:tabs>
              <w:suppressAutoHyphens w:val="0"/>
              <w:spacing w:after="0"/>
              <w:rPr>
                <w:del w:id="2246" w:author="Linderhof, Vincent" w:date="2016-03-06T11:01:00Z"/>
                <w:rFonts w:ascii="Times New Roman" w:eastAsia="Times New Roman" w:hAnsi="Times New Roman"/>
                <w:color w:val="000000"/>
                <w:sz w:val="20"/>
                <w:szCs w:val="20"/>
                <w:lang w:eastAsia="en-GB"/>
                <w:rPrChange w:id="2247" w:author="Linderhof, Vincent" w:date="2016-03-06T11:01:00Z">
                  <w:rPr>
                    <w:del w:id="224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4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D8C6932" w14:textId="01BEEF89" w:rsidR="00C03049" w:rsidRPr="00304F95" w:rsidDel="00304F95" w:rsidRDefault="00C03049" w:rsidP="00E05337">
            <w:pPr>
              <w:tabs>
                <w:tab w:val="decimal" w:pos="317"/>
              </w:tabs>
              <w:suppressAutoHyphens w:val="0"/>
              <w:spacing w:after="0"/>
              <w:rPr>
                <w:del w:id="2250" w:author="Linderhof, Vincent" w:date="2016-03-06T11:01:00Z"/>
                <w:rFonts w:ascii="Times New Roman" w:eastAsia="Times New Roman" w:hAnsi="Times New Roman"/>
                <w:color w:val="000000"/>
                <w:sz w:val="20"/>
                <w:szCs w:val="20"/>
                <w:lang w:eastAsia="en-GB"/>
                <w:rPrChange w:id="2251" w:author="Linderhof, Vincent" w:date="2016-03-06T11:01:00Z">
                  <w:rPr>
                    <w:del w:id="2252" w:author="Linderhof, Vincent" w:date="2016-03-06T11:01:00Z"/>
                    <w:rFonts w:ascii="Times New Roman" w:eastAsia="Times New Roman" w:hAnsi="Times New Roman"/>
                    <w:color w:val="000000"/>
                    <w:sz w:val="24"/>
                    <w:szCs w:val="24"/>
                    <w:lang w:eastAsia="en-GB"/>
                  </w:rPr>
                </w:rPrChange>
              </w:rPr>
            </w:pPr>
            <w:del w:id="2253" w:author="Linderhof, Vincent" w:date="2016-03-06T11:01:00Z">
              <w:r w:rsidRPr="00304F95" w:rsidDel="00304F95">
                <w:rPr>
                  <w:rFonts w:ascii="Times New Roman" w:eastAsia="Times New Roman" w:hAnsi="Times New Roman"/>
                  <w:color w:val="000000"/>
                  <w:sz w:val="20"/>
                  <w:szCs w:val="20"/>
                  <w:lang w:eastAsia="en-GB"/>
                  <w:rPrChange w:id="2254" w:author="Linderhof, Vincent" w:date="2016-03-06T11:01:00Z">
                    <w:rPr>
                      <w:rFonts w:ascii="Times New Roman" w:eastAsia="Times New Roman" w:hAnsi="Times New Roman"/>
                      <w:color w:val="000000"/>
                      <w:sz w:val="24"/>
                      <w:szCs w:val="24"/>
                      <w:lang w:eastAsia="en-GB"/>
                    </w:rPr>
                  </w:rPrChange>
                </w:rPr>
                <w:delText>(0.029)</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5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EAC9788" w14:textId="14F80F26" w:rsidR="00C03049" w:rsidRPr="00304F95" w:rsidDel="00304F95" w:rsidRDefault="00C03049" w:rsidP="00E05337">
            <w:pPr>
              <w:tabs>
                <w:tab w:val="decimal" w:pos="317"/>
              </w:tabs>
              <w:suppressAutoHyphens w:val="0"/>
              <w:spacing w:after="0"/>
              <w:jc w:val="right"/>
              <w:rPr>
                <w:del w:id="2256" w:author="Linderhof, Vincent" w:date="2016-03-06T11:01:00Z"/>
                <w:rFonts w:ascii="Times New Roman" w:eastAsia="Times New Roman" w:hAnsi="Times New Roman"/>
                <w:color w:val="000000"/>
                <w:sz w:val="20"/>
                <w:szCs w:val="20"/>
                <w:lang w:eastAsia="en-GB"/>
                <w:rPrChange w:id="2257" w:author="Linderhof, Vincent" w:date="2016-03-06T11:01:00Z">
                  <w:rPr>
                    <w:del w:id="225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5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E3DF355" w14:textId="0B69D703" w:rsidR="00C03049" w:rsidRPr="00304F95" w:rsidDel="00304F95" w:rsidRDefault="00C03049" w:rsidP="00E05337">
            <w:pPr>
              <w:tabs>
                <w:tab w:val="decimal" w:pos="317"/>
              </w:tabs>
              <w:suppressAutoHyphens w:val="0"/>
              <w:spacing w:after="0"/>
              <w:jc w:val="right"/>
              <w:rPr>
                <w:del w:id="2260" w:author="Linderhof, Vincent" w:date="2016-03-06T11:01:00Z"/>
                <w:rFonts w:ascii="Times New Roman" w:eastAsia="Times New Roman" w:hAnsi="Times New Roman"/>
                <w:color w:val="000000"/>
                <w:sz w:val="20"/>
                <w:szCs w:val="20"/>
                <w:lang w:eastAsia="en-GB"/>
                <w:rPrChange w:id="2261" w:author="Linderhof, Vincent" w:date="2016-03-06T11:01:00Z">
                  <w:rPr>
                    <w:del w:id="2262" w:author="Linderhof, Vincent" w:date="2016-03-06T11:01:00Z"/>
                    <w:rFonts w:ascii="Times New Roman" w:eastAsia="Times New Roman" w:hAnsi="Times New Roman"/>
                    <w:color w:val="000000"/>
                    <w:sz w:val="24"/>
                    <w:szCs w:val="24"/>
                    <w:lang w:eastAsia="en-GB"/>
                  </w:rPr>
                </w:rPrChange>
              </w:rPr>
            </w:pPr>
            <w:del w:id="2263" w:author="Linderhof, Vincent" w:date="2016-03-06T11:01:00Z">
              <w:r w:rsidRPr="00304F95" w:rsidDel="00304F95">
                <w:rPr>
                  <w:rFonts w:ascii="Times New Roman" w:eastAsia="Times New Roman" w:hAnsi="Times New Roman"/>
                  <w:color w:val="000000"/>
                  <w:sz w:val="20"/>
                  <w:szCs w:val="20"/>
                  <w:lang w:eastAsia="en-GB"/>
                  <w:rPrChange w:id="2264" w:author="Linderhof, Vincent" w:date="2016-03-06T11:01:00Z">
                    <w:rPr>
                      <w:rFonts w:ascii="Times New Roman" w:eastAsia="Times New Roman" w:hAnsi="Times New Roman"/>
                      <w:color w:val="000000"/>
                      <w:sz w:val="24"/>
                      <w:szCs w:val="24"/>
                      <w:lang w:eastAsia="en-GB"/>
                    </w:rPr>
                  </w:rPrChange>
                </w:rPr>
                <w:delText>6.64E-03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6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9ACBCD2" w14:textId="766A4D07" w:rsidR="00C03049" w:rsidRPr="00304F95" w:rsidDel="00304F95" w:rsidRDefault="00C03049" w:rsidP="00E05337">
            <w:pPr>
              <w:tabs>
                <w:tab w:val="decimal" w:pos="317"/>
              </w:tabs>
              <w:suppressAutoHyphens w:val="0"/>
              <w:spacing w:after="0"/>
              <w:rPr>
                <w:del w:id="2266" w:author="Linderhof, Vincent" w:date="2016-03-06T11:01:00Z"/>
                <w:rFonts w:ascii="Times New Roman" w:eastAsia="Times New Roman" w:hAnsi="Times New Roman"/>
                <w:color w:val="000000"/>
                <w:sz w:val="20"/>
                <w:szCs w:val="20"/>
                <w:lang w:eastAsia="en-GB"/>
                <w:rPrChange w:id="2267" w:author="Linderhof, Vincent" w:date="2016-03-06T11:01:00Z">
                  <w:rPr>
                    <w:del w:id="2268"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269"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2D4C649" w14:textId="6719F58F" w:rsidR="00C03049" w:rsidRPr="00304F95" w:rsidDel="00304F95" w:rsidRDefault="00C03049" w:rsidP="00E05337">
            <w:pPr>
              <w:tabs>
                <w:tab w:val="decimal" w:pos="317"/>
              </w:tabs>
              <w:suppressAutoHyphens w:val="0"/>
              <w:spacing w:after="0"/>
              <w:jc w:val="right"/>
              <w:rPr>
                <w:del w:id="2270" w:author="Linderhof, Vincent" w:date="2016-03-06T11:01:00Z"/>
                <w:rFonts w:ascii="Times New Roman" w:eastAsia="Times New Roman" w:hAnsi="Times New Roman"/>
                <w:color w:val="000000"/>
                <w:sz w:val="20"/>
                <w:szCs w:val="20"/>
                <w:lang w:eastAsia="en-GB"/>
                <w:rPrChange w:id="2271" w:author="Linderhof, Vincent" w:date="2016-03-06T11:01:00Z">
                  <w:rPr>
                    <w:del w:id="2272" w:author="Linderhof, Vincent" w:date="2016-03-06T11:01:00Z"/>
                    <w:rFonts w:ascii="Times New Roman" w:eastAsia="Times New Roman" w:hAnsi="Times New Roman"/>
                    <w:color w:val="000000"/>
                    <w:sz w:val="24"/>
                    <w:szCs w:val="24"/>
                    <w:lang w:eastAsia="en-GB"/>
                  </w:rPr>
                </w:rPrChange>
              </w:rPr>
            </w:pPr>
            <w:del w:id="2273" w:author="Linderhof, Vincent" w:date="2016-03-06T11:01:00Z">
              <w:r w:rsidRPr="00304F95" w:rsidDel="00304F95">
                <w:rPr>
                  <w:rFonts w:ascii="Times New Roman" w:eastAsia="Times New Roman" w:hAnsi="Times New Roman"/>
                  <w:color w:val="000000"/>
                  <w:sz w:val="20"/>
                  <w:szCs w:val="20"/>
                  <w:lang w:eastAsia="en-GB"/>
                  <w:rPrChange w:id="2274" w:author="Linderhof, Vincent" w:date="2016-03-06T11:01:00Z">
                    <w:rPr>
                      <w:rFonts w:ascii="Times New Roman" w:eastAsia="Times New Roman" w:hAnsi="Times New Roman"/>
                      <w:color w:val="000000"/>
                      <w:sz w:val="24"/>
                      <w:szCs w:val="24"/>
                      <w:lang w:eastAsia="en-GB"/>
                    </w:rPr>
                  </w:rPrChange>
                </w:rPr>
                <w:delText>-3.15E+02</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7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7C7E46A" w14:textId="69EE5E11" w:rsidR="00C03049" w:rsidRPr="00304F95" w:rsidDel="00304F95" w:rsidRDefault="00C03049" w:rsidP="00E05337">
            <w:pPr>
              <w:tabs>
                <w:tab w:val="decimal" w:pos="317"/>
              </w:tabs>
              <w:suppressAutoHyphens w:val="0"/>
              <w:spacing w:after="0"/>
              <w:rPr>
                <w:del w:id="2276" w:author="Linderhof, Vincent" w:date="2016-03-06T11:01:00Z"/>
                <w:rFonts w:ascii="Times New Roman" w:eastAsia="Times New Roman" w:hAnsi="Times New Roman"/>
                <w:color w:val="000000"/>
                <w:sz w:val="20"/>
                <w:szCs w:val="20"/>
                <w:lang w:eastAsia="en-GB"/>
                <w:rPrChange w:id="2277" w:author="Linderhof, Vincent" w:date="2016-03-06T11:01:00Z">
                  <w:rPr>
                    <w:del w:id="2278" w:author="Linderhof, Vincent" w:date="2016-03-06T11:01:00Z"/>
                    <w:rFonts w:ascii="Times New Roman" w:eastAsia="Times New Roman" w:hAnsi="Times New Roman"/>
                    <w:color w:val="000000"/>
                    <w:sz w:val="24"/>
                    <w:szCs w:val="24"/>
                    <w:lang w:eastAsia="en-GB"/>
                  </w:rPr>
                </w:rPrChange>
              </w:rPr>
            </w:pPr>
          </w:p>
        </w:tc>
        <w:tc>
          <w:tcPr>
            <w:tcW w:w="2273" w:type="dxa"/>
            <w:gridSpan w:val="8"/>
            <w:tcBorders>
              <w:top w:val="nil"/>
              <w:left w:val="single" w:sz="4" w:space="0" w:color="auto"/>
              <w:bottom w:val="nil"/>
              <w:right w:val="nil"/>
            </w:tcBorders>
            <w:shd w:val="clear" w:color="auto" w:fill="auto"/>
            <w:noWrap/>
            <w:vAlign w:val="bottom"/>
            <w:hideMark/>
            <w:tcPrChange w:id="2279" w:author="Linderhof, Vincent" w:date="2016-03-06T11:01:00Z">
              <w:tcPr>
                <w:tcW w:w="2273" w:type="dxa"/>
                <w:gridSpan w:val="8"/>
                <w:tcBorders>
                  <w:top w:val="nil"/>
                  <w:left w:val="single" w:sz="4" w:space="0" w:color="auto"/>
                  <w:bottom w:val="nil"/>
                  <w:right w:val="nil"/>
                </w:tcBorders>
                <w:shd w:val="clear" w:color="auto" w:fill="auto"/>
                <w:noWrap/>
                <w:vAlign w:val="bottom"/>
                <w:hideMark/>
              </w:tcPr>
            </w:tcPrChange>
          </w:tcPr>
          <w:p w14:paraId="7A92A71F" w14:textId="047C4E6D" w:rsidR="00C03049" w:rsidRPr="00304F95" w:rsidDel="00304F95" w:rsidRDefault="00C03049" w:rsidP="00E05337">
            <w:pPr>
              <w:tabs>
                <w:tab w:val="decimal" w:pos="317"/>
              </w:tabs>
              <w:suppressAutoHyphens w:val="0"/>
              <w:spacing w:after="0"/>
              <w:rPr>
                <w:del w:id="2280" w:author="Linderhof, Vincent" w:date="2016-03-06T11:01:00Z"/>
                <w:rFonts w:ascii="Times New Roman" w:eastAsia="Times New Roman" w:hAnsi="Times New Roman"/>
                <w:color w:val="000000"/>
                <w:sz w:val="20"/>
                <w:szCs w:val="20"/>
                <w:lang w:eastAsia="en-GB"/>
                <w:rPrChange w:id="2281" w:author="Linderhof, Vincent" w:date="2016-03-06T11:01:00Z">
                  <w:rPr>
                    <w:del w:id="2282" w:author="Linderhof, Vincent" w:date="2016-03-06T11:01:00Z"/>
                    <w:rFonts w:ascii="Times New Roman" w:eastAsia="Times New Roman" w:hAnsi="Times New Roman"/>
                    <w:color w:val="000000"/>
                    <w:sz w:val="24"/>
                    <w:szCs w:val="24"/>
                    <w:lang w:eastAsia="en-GB"/>
                  </w:rPr>
                </w:rPrChange>
              </w:rPr>
            </w:pPr>
            <w:del w:id="2283" w:author="Linderhof, Vincent" w:date="2016-03-06T11:01:00Z">
              <w:r w:rsidRPr="00304F95" w:rsidDel="00304F95">
                <w:rPr>
                  <w:rFonts w:ascii="Times New Roman" w:eastAsia="Times New Roman" w:hAnsi="Times New Roman"/>
                  <w:color w:val="000000"/>
                  <w:sz w:val="20"/>
                  <w:szCs w:val="20"/>
                  <w:lang w:eastAsia="en-GB"/>
                  <w:rPrChange w:id="2284" w:author="Linderhof, Vincent" w:date="2016-03-06T11:01:00Z">
                    <w:rPr>
                      <w:rFonts w:ascii="Times New Roman" w:eastAsia="Times New Roman" w:hAnsi="Times New Roman"/>
                      <w:color w:val="000000"/>
                      <w:sz w:val="24"/>
                      <w:szCs w:val="24"/>
                      <w:lang w:eastAsia="en-GB"/>
                    </w:rPr>
                  </w:rPrChange>
                </w:rPr>
                <w:delText>(1,328.393)</w:delText>
              </w:r>
            </w:del>
          </w:p>
        </w:tc>
        <w:tc>
          <w:tcPr>
            <w:tcW w:w="1653" w:type="dxa"/>
            <w:gridSpan w:val="5"/>
            <w:tcBorders>
              <w:top w:val="nil"/>
              <w:left w:val="nil"/>
              <w:bottom w:val="nil"/>
              <w:right w:val="nil"/>
            </w:tcBorders>
            <w:shd w:val="clear" w:color="auto" w:fill="auto"/>
            <w:noWrap/>
            <w:vAlign w:val="bottom"/>
            <w:hideMark/>
            <w:tcPrChange w:id="2285"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672250B0" w14:textId="2FD97135" w:rsidR="00C03049" w:rsidRPr="00304F95" w:rsidDel="00304F95" w:rsidRDefault="00C03049" w:rsidP="00E05337">
            <w:pPr>
              <w:suppressAutoHyphens w:val="0"/>
              <w:spacing w:after="0"/>
              <w:jc w:val="right"/>
              <w:rPr>
                <w:del w:id="2286" w:author="Linderhof, Vincent" w:date="2016-03-06T11:01:00Z"/>
                <w:rFonts w:ascii="Times New Roman" w:eastAsia="Times New Roman" w:hAnsi="Times New Roman"/>
                <w:color w:val="000000"/>
                <w:sz w:val="20"/>
                <w:szCs w:val="20"/>
                <w:lang w:eastAsia="en-GB"/>
                <w:rPrChange w:id="2287" w:author="Linderhof, Vincent" w:date="2016-03-06T11:01:00Z">
                  <w:rPr>
                    <w:del w:id="2288" w:author="Linderhof, Vincent" w:date="2016-03-06T11:01:00Z"/>
                    <w:rFonts w:ascii="Times New Roman" w:eastAsia="Times New Roman" w:hAnsi="Times New Roman"/>
                    <w:color w:val="000000"/>
                    <w:sz w:val="24"/>
                    <w:szCs w:val="24"/>
                    <w:lang w:eastAsia="en-GB"/>
                  </w:rPr>
                </w:rPrChange>
              </w:rPr>
            </w:pPr>
            <w:del w:id="2289" w:author="Linderhof, Vincent" w:date="2016-03-06T11:01:00Z">
              <w:r w:rsidRPr="00304F95" w:rsidDel="00304F95">
                <w:rPr>
                  <w:rFonts w:ascii="Times New Roman" w:eastAsia="Times New Roman" w:hAnsi="Times New Roman"/>
                  <w:color w:val="000000"/>
                  <w:sz w:val="20"/>
                  <w:szCs w:val="20"/>
                  <w:lang w:eastAsia="en-GB"/>
                  <w:rPrChange w:id="2290" w:author="Linderhof, Vincent" w:date="2016-03-06T11:01:00Z">
                    <w:rPr>
                      <w:rFonts w:ascii="Times New Roman" w:eastAsia="Times New Roman" w:hAnsi="Times New Roman"/>
                      <w:color w:val="000000"/>
                      <w:sz w:val="24"/>
                      <w:szCs w:val="24"/>
                      <w:lang w:eastAsia="en-GB"/>
                    </w:rPr>
                  </w:rPrChange>
                </w:rPr>
                <w:delText>6.27E-05</w:delText>
              </w:r>
            </w:del>
          </w:p>
        </w:tc>
        <w:tc>
          <w:tcPr>
            <w:tcW w:w="670" w:type="dxa"/>
            <w:gridSpan w:val="3"/>
            <w:tcBorders>
              <w:top w:val="nil"/>
              <w:left w:val="nil"/>
              <w:bottom w:val="nil"/>
              <w:right w:val="nil"/>
            </w:tcBorders>
            <w:shd w:val="clear" w:color="auto" w:fill="auto"/>
            <w:noWrap/>
            <w:vAlign w:val="bottom"/>
            <w:hideMark/>
            <w:tcPrChange w:id="229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A7E5684" w14:textId="43D8CE47" w:rsidR="00C03049" w:rsidRPr="00304F95" w:rsidDel="00304F95" w:rsidRDefault="00C03049" w:rsidP="00E05337">
            <w:pPr>
              <w:suppressAutoHyphens w:val="0"/>
              <w:spacing w:after="0"/>
              <w:rPr>
                <w:del w:id="2292" w:author="Linderhof, Vincent" w:date="2016-03-06T11:01:00Z"/>
                <w:rFonts w:ascii="Times New Roman" w:eastAsia="Times New Roman" w:hAnsi="Times New Roman"/>
                <w:color w:val="000000"/>
                <w:sz w:val="20"/>
                <w:szCs w:val="20"/>
                <w:lang w:eastAsia="en-GB"/>
                <w:rPrChange w:id="2293" w:author="Linderhof, Vincent" w:date="2016-03-06T11:01:00Z">
                  <w:rPr>
                    <w:del w:id="2294"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304CC0CC" w14:textId="65C93468" w:rsidTr="00304F95">
        <w:trPr>
          <w:gridAfter w:val="5"/>
          <w:wAfter w:w="1096" w:type="dxa"/>
          <w:trHeight w:val="300"/>
          <w:del w:id="2295" w:author="Linderhof, Vincent" w:date="2016-03-06T11:01:00Z"/>
          <w:trPrChange w:id="2296" w:author="Linderhof, Vincent" w:date="2016-03-06T11:01:00Z">
            <w:trPr>
              <w:gridAfter w:val="5"/>
              <w:wAfter w:w="1096"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2297"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18AFB689" w14:textId="767FC00A" w:rsidR="00C03049" w:rsidRPr="00304F95" w:rsidDel="00304F95" w:rsidRDefault="00C03049" w:rsidP="00E05337">
            <w:pPr>
              <w:suppressAutoHyphens w:val="0"/>
              <w:spacing w:after="0"/>
              <w:rPr>
                <w:del w:id="2298" w:author="Linderhof, Vincent" w:date="2016-03-06T11:01:00Z"/>
                <w:rFonts w:ascii="Times New Roman" w:eastAsia="Times New Roman" w:hAnsi="Times New Roman"/>
                <w:color w:val="000000"/>
                <w:sz w:val="20"/>
                <w:szCs w:val="20"/>
                <w:lang w:eastAsia="en-GB"/>
                <w:rPrChange w:id="2299" w:author="Linderhof, Vincent" w:date="2016-03-06T11:01:00Z">
                  <w:rPr>
                    <w:del w:id="2300" w:author="Linderhof, Vincent" w:date="2016-03-06T11:01:00Z"/>
                    <w:rFonts w:ascii="Times New Roman" w:eastAsia="Times New Roman" w:hAnsi="Times New Roman"/>
                    <w:color w:val="000000"/>
                    <w:sz w:val="24"/>
                    <w:szCs w:val="24"/>
                    <w:lang w:eastAsia="en-GB"/>
                  </w:rPr>
                </w:rPrChange>
              </w:rPr>
            </w:pPr>
            <w:del w:id="2301" w:author="Linderhof, Vincent" w:date="2016-03-06T11:01:00Z">
              <w:r w:rsidRPr="00304F95" w:rsidDel="00304F95">
                <w:rPr>
                  <w:rFonts w:ascii="Times New Roman" w:eastAsia="Times New Roman" w:hAnsi="Times New Roman"/>
                  <w:color w:val="000000"/>
                  <w:sz w:val="20"/>
                  <w:szCs w:val="20"/>
                  <w:lang w:eastAsia="en-GB"/>
                  <w:rPrChange w:id="2302" w:author="Linderhof, Vincent" w:date="2016-03-06T11:01:00Z">
                    <w:rPr>
                      <w:rFonts w:ascii="Times New Roman" w:eastAsia="Times New Roman" w:hAnsi="Times New Roman"/>
                      <w:color w:val="000000"/>
                      <w:sz w:val="24"/>
                      <w:szCs w:val="24"/>
                      <w:lang w:eastAsia="en-GB"/>
                    </w:rPr>
                  </w:rPrChange>
                </w:rPr>
                <w:delText>Sex of household head - Male</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30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7FA66F5" w14:textId="1DF72982" w:rsidR="00C03049" w:rsidRPr="00304F95" w:rsidDel="00304F95" w:rsidRDefault="00C03049" w:rsidP="00E05337">
            <w:pPr>
              <w:tabs>
                <w:tab w:val="decimal" w:pos="317"/>
              </w:tabs>
              <w:suppressAutoHyphens w:val="0"/>
              <w:spacing w:after="0"/>
              <w:rPr>
                <w:del w:id="2304" w:author="Linderhof, Vincent" w:date="2016-03-06T11:01:00Z"/>
                <w:rFonts w:ascii="Times New Roman" w:eastAsia="Times New Roman" w:hAnsi="Times New Roman"/>
                <w:color w:val="000000"/>
                <w:sz w:val="20"/>
                <w:szCs w:val="20"/>
                <w:lang w:eastAsia="en-GB"/>
                <w:rPrChange w:id="2305" w:author="Linderhof, Vincent" w:date="2016-03-06T11:01:00Z">
                  <w:rPr>
                    <w:del w:id="2306" w:author="Linderhof, Vincent" w:date="2016-03-06T11:01:00Z"/>
                    <w:rFonts w:ascii="Times New Roman" w:eastAsia="Times New Roman" w:hAnsi="Times New Roman"/>
                    <w:color w:val="000000"/>
                    <w:sz w:val="24"/>
                    <w:szCs w:val="24"/>
                    <w:lang w:eastAsia="en-GB"/>
                  </w:rPr>
                </w:rPrChange>
              </w:rPr>
            </w:pPr>
            <w:del w:id="2307" w:author="Linderhof, Vincent" w:date="2016-03-06T11:01:00Z">
              <w:r w:rsidRPr="00304F95" w:rsidDel="00304F95">
                <w:rPr>
                  <w:rFonts w:ascii="Times New Roman" w:eastAsia="Times New Roman" w:hAnsi="Times New Roman"/>
                  <w:color w:val="000000"/>
                  <w:sz w:val="20"/>
                  <w:szCs w:val="20"/>
                  <w:lang w:eastAsia="en-GB"/>
                  <w:rPrChange w:id="2308" w:author="Linderhof, Vincent" w:date="2016-03-06T11:01:00Z">
                    <w:rPr>
                      <w:rFonts w:ascii="Times New Roman" w:eastAsia="Times New Roman" w:hAnsi="Times New Roman"/>
                      <w:color w:val="000000"/>
                      <w:sz w:val="24"/>
                      <w:szCs w:val="24"/>
                      <w:lang w:eastAsia="en-GB"/>
                    </w:rPr>
                  </w:rPrChange>
                </w:rPr>
                <w:delText>-0.429</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0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C4C9FE4" w14:textId="2E002D08" w:rsidR="00C03049" w:rsidRPr="00304F95" w:rsidDel="00304F95" w:rsidRDefault="00C03049" w:rsidP="00E05337">
            <w:pPr>
              <w:tabs>
                <w:tab w:val="decimal" w:pos="317"/>
              </w:tabs>
              <w:suppressAutoHyphens w:val="0"/>
              <w:spacing w:after="0"/>
              <w:rPr>
                <w:del w:id="2310" w:author="Linderhof, Vincent" w:date="2016-03-06T11:01:00Z"/>
                <w:rFonts w:ascii="Times New Roman" w:eastAsia="Times New Roman" w:hAnsi="Times New Roman"/>
                <w:color w:val="000000"/>
                <w:sz w:val="20"/>
                <w:szCs w:val="20"/>
                <w:lang w:eastAsia="en-GB"/>
                <w:rPrChange w:id="2311" w:author="Linderhof, Vincent" w:date="2016-03-06T11:01:00Z">
                  <w:rPr>
                    <w:del w:id="2312"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1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29ED455" w14:textId="57CC4659" w:rsidR="00C03049" w:rsidRPr="00304F95" w:rsidDel="00304F95" w:rsidRDefault="00C03049" w:rsidP="00E05337">
            <w:pPr>
              <w:tabs>
                <w:tab w:val="decimal" w:pos="317"/>
              </w:tabs>
              <w:suppressAutoHyphens w:val="0"/>
              <w:spacing w:after="0"/>
              <w:rPr>
                <w:del w:id="2314" w:author="Linderhof, Vincent" w:date="2016-03-06T11:01:00Z"/>
                <w:rFonts w:ascii="Times New Roman" w:eastAsia="Times New Roman" w:hAnsi="Times New Roman"/>
                <w:color w:val="000000"/>
                <w:sz w:val="20"/>
                <w:szCs w:val="20"/>
                <w:lang w:eastAsia="en-GB"/>
                <w:rPrChange w:id="2315" w:author="Linderhof, Vincent" w:date="2016-03-06T11:01:00Z">
                  <w:rPr>
                    <w:del w:id="2316" w:author="Linderhof, Vincent" w:date="2016-03-06T11:01:00Z"/>
                    <w:rFonts w:ascii="Times New Roman" w:eastAsia="Times New Roman" w:hAnsi="Times New Roman"/>
                    <w:color w:val="000000"/>
                    <w:sz w:val="24"/>
                    <w:szCs w:val="24"/>
                    <w:lang w:eastAsia="en-GB"/>
                  </w:rPr>
                </w:rPrChange>
              </w:rPr>
            </w:pPr>
            <w:del w:id="2317" w:author="Linderhof, Vincent" w:date="2016-03-06T11:01:00Z">
              <w:r w:rsidRPr="00304F95" w:rsidDel="00304F95">
                <w:rPr>
                  <w:rFonts w:ascii="Times New Roman" w:eastAsia="Times New Roman" w:hAnsi="Times New Roman"/>
                  <w:color w:val="000000"/>
                  <w:sz w:val="20"/>
                  <w:szCs w:val="20"/>
                  <w:lang w:eastAsia="en-GB"/>
                  <w:rPrChange w:id="2318" w:author="Linderhof, Vincent" w:date="2016-03-06T11:01:00Z">
                    <w:rPr>
                      <w:rFonts w:ascii="Times New Roman" w:eastAsia="Times New Roman" w:hAnsi="Times New Roman"/>
                      <w:color w:val="000000"/>
                      <w:sz w:val="24"/>
                      <w:szCs w:val="24"/>
                      <w:lang w:eastAsia="en-GB"/>
                    </w:rPr>
                  </w:rPrChange>
                </w:rPr>
                <w:delText>-1.435</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1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24486F1" w14:textId="52B3B83F" w:rsidR="00C03049" w:rsidRPr="00304F95" w:rsidDel="00304F95" w:rsidRDefault="00C03049" w:rsidP="00E05337">
            <w:pPr>
              <w:tabs>
                <w:tab w:val="decimal" w:pos="317"/>
              </w:tabs>
              <w:suppressAutoHyphens w:val="0"/>
              <w:spacing w:after="0"/>
              <w:rPr>
                <w:del w:id="2320" w:author="Linderhof, Vincent" w:date="2016-03-06T11:01:00Z"/>
                <w:rFonts w:ascii="Times New Roman" w:eastAsia="Times New Roman" w:hAnsi="Times New Roman"/>
                <w:color w:val="000000"/>
                <w:sz w:val="20"/>
                <w:szCs w:val="20"/>
                <w:lang w:eastAsia="en-GB"/>
                <w:rPrChange w:id="2321" w:author="Linderhof, Vincent" w:date="2016-03-06T11:01:00Z">
                  <w:rPr>
                    <w:del w:id="232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2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F978A8" w14:textId="53B022A6" w:rsidR="00C03049" w:rsidRPr="00304F95" w:rsidDel="00304F95" w:rsidRDefault="00C03049" w:rsidP="00E05337">
            <w:pPr>
              <w:tabs>
                <w:tab w:val="decimal" w:pos="317"/>
              </w:tabs>
              <w:suppressAutoHyphens w:val="0"/>
              <w:spacing w:after="0"/>
              <w:jc w:val="right"/>
              <w:rPr>
                <w:del w:id="2324" w:author="Linderhof, Vincent" w:date="2016-03-06T11:01:00Z"/>
                <w:rFonts w:ascii="Times New Roman" w:eastAsia="Times New Roman" w:hAnsi="Times New Roman"/>
                <w:color w:val="000000"/>
                <w:sz w:val="20"/>
                <w:szCs w:val="20"/>
                <w:lang w:eastAsia="en-GB"/>
                <w:rPrChange w:id="2325" w:author="Linderhof, Vincent" w:date="2016-03-06T11:01:00Z">
                  <w:rPr>
                    <w:del w:id="2326" w:author="Linderhof, Vincent" w:date="2016-03-06T11:01:00Z"/>
                    <w:rFonts w:ascii="Times New Roman" w:eastAsia="Times New Roman" w:hAnsi="Times New Roman"/>
                    <w:color w:val="000000"/>
                    <w:sz w:val="24"/>
                    <w:szCs w:val="24"/>
                    <w:lang w:eastAsia="en-GB"/>
                  </w:rPr>
                </w:rPrChange>
              </w:rPr>
            </w:pPr>
            <w:del w:id="2327" w:author="Linderhof, Vincent" w:date="2016-03-06T11:01:00Z">
              <w:r w:rsidRPr="00304F95" w:rsidDel="00304F95">
                <w:rPr>
                  <w:rFonts w:ascii="Times New Roman" w:eastAsia="Times New Roman" w:hAnsi="Times New Roman"/>
                  <w:color w:val="000000"/>
                  <w:sz w:val="20"/>
                  <w:szCs w:val="20"/>
                  <w:lang w:eastAsia="en-GB"/>
                  <w:rPrChange w:id="2328" w:author="Linderhof, Vincent" w:date="2016-03-06T11:01:00Z">
                    <w:rPr>
                      <w:rFonts w:ascii="Times New Roman" w:eastAsia="Times New Roman" w:hAnsi="Times New Roman"/>
                      <w:color w:val="000000"/>
                      <w:sz w:val="24"/>
                      <w:szCs w:val="24"/>
                      <w:lang w:eastAsia="en-GB"/>
                    </w:rPr>
                  </w:rPrChange>
                </w:rPr>
                <w:delText>-3.32E-02</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2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96AC36" w14:textId="272E2B60" w:rsidR="00C03049" w:rsidRPr="00304F95" w:rsidDel="00304F95" w:rsidRDefault="00C03049" w:rsidP="00E05337">
            <w:pPr>
              <w:tabs>
                <w:tab w:val="decimal" w:pos="317"/>
              </w:tabs>
              <w:suppressAutoHyphens w:val="0"/>
              <w:spacing w:after="0"/>
              <w:rPr>
                <w:del w:id="2330" w:author="Linderhof, Vincent" w:date="2016-03-06T11:01:00Z"/>
                <w:rFonts w:ascii="Times New Roman" w:eastAsia="Times New Roman" w:hAnsi="Times New Roman"/>
                <w:color w:val="000000"/>
                <w:sz w:val="20"/>
                <w:szCs w:val="20"/>
                <w:lang w:eastAsia="en-GB"/>
                <w:rPrChange w:id="2331" w:author="Linderhof, Vincent" w:date="2016-03-06T11:01:00Z">
                  <w:rPr>
                    <w:del w:id="2332"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3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9594BAB" w14:textId="3142B906" w:rsidR="00C03049" w:rsidRPr="00304F95" w:rsidDel="00304F95" w:rsidRDefault="00C03049" w:rsidP="00E05337">
            <w:pPr>
              <w:tabs>
                <w:tab w:val="decimal" w:pos="317"/>
              </w:tabs>
              <w:suppressAutoHyphens w:val="0"/>
              <w:spacing w:after="0"/>
              <w:jc w:val="right"/>
              <w:rPr>
                <w:del w:id="2334" w:author="Linderhof, Vincent" w:date="2016-03-06T11:01:00Z"/>
                <w:rFonts w:ascii="Times New Roman" w:eastAsia="Times New Roman" w:hAnsi="Times New Roman"/>
                <w:color w:val="000000"/>
                <w:sz w:val="20"/>
                <w:szCs w:val="20"/>
                <w:lang w:eastAsia="en-GB"/>
                <w:rPrChange w:id="2335" w:author="Linderhof, Vincent" w:date="2016-03-06T11:01:00Z">
                  <w:rPr>
                    <w:del w:id="2336" w:author="Linderhof, Vincent" w:date="2016-03-06T11:01:00Z"/>
                    <w:rFonts w:ascii="Times New Roman" w:eastAsia="Times New Roman" w:hAnsi="Times New Roman"/>
                    <w:color w:val="000000"/>
                    <w:sz w:val="24"/>
                    <w:szCs w:val="24"/>
                    <w:lang w:eastAsia="en-GB"/>
                  </w:rPr>
                </w:rPrChange>
              </w:rPr>
            </w:pPr>
            <w:del w:id="2337" w:author="Linderhof, Vincent" w:date="2016-03-06T11:01:00Z">
              <w:r w:rsidRPr="00304F95" w:rsidDel="00304F95">
                <w:rPr>
                  <w:rFonts w:ascii="Times New Roman" w:eastAsia="Times New Roman" w:hAnsi="Times New Roman"/>
                  <w:color w:val="000000"/>
                  <w:sz w:val="20"/>
                  <w:szCs w:val="20"/>
                  <w:lang w:eastAsia="en-GB"/>
                  <w:rPrChange w:id="2338" w:author="Linderhof, Vincent" w:date="2016-03-06T11:01:00Z">
                    <w:rPr>
                      <w:rFonts w:ascii="Times New Roman" w:eastAsia="Times New Roman" w:hAnsi="Times New Roman"/>
                      <w:color w:val="000000"/>
                      <w:sz w:val="24"/>
                      <w:szCs w:val="24"/>
                      <w:lang w:eastAsia="en-GB"/>
                    </w:rPr>
                  </w:rPrChange>
                </w:rPr>
                <w:delText>-4.40E-02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3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B88D80" w14:textId="67C0E907" w:rsidR="00C03049" w:rsidRPr="00304F95" w:rsidDel="00304F95" w:rsidRDefault="00C03049" w:rsidP="00E05337">
            <w:pPr>
              <w:tabs>
                <w:tab w:val="decimal" w:pos="317"/>
              </w:tabs>
              <w:suppressAutoHyphens w:val="0"/>
              <w:spacing w:after="0"/>
              <w:rPr>
                <w:del w:id="2340" w:author="Linderhof, Vincent" w:date="2016-03-06T11:01:00Z"/>
                <w:rFonts w:ascii="Times New Roman" w:eastAsia="Times New Roman" w:hAnsi="Times New Roman"/>
                <w:color w:val="000000"/>
                <w:sz w:val="20"/>
                <w:szCs w:val="20"/>
                <w:lang w:eastAsia="en-GB"/>
                <w:rPrChange w:id="2341" w:author="Linderhof, Vincent" w:date="2016-03-06T11:01:00Z">
                  <w:rPr>
                    <w:del w:id="234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4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19520C" w14:textId="6EB8A72E" w:rsidR="00C03049" w:rsidRPr="00304F95" w:rsidDel="00304F95" w:rsidRDefault="00C03049" w:rsidP="00E05337">
            <w:pPr>
              <w:tabs>
                <w:tab w:val="decimal" w:pos="317"/>
              </w:tabs>
              <w:suppressAutoHyphens w:val="0"/>
              <w:spacing w:after="0"/>
              <w:rPr>
                <w:del w:id="2344" w:author="Linderhof, Vincent" w:date="2016-03-06T11:01:00Z"/>
                <w:rFonts w:ascii="Times New Roman" w:eastAsia="Times New Roman" w:hAnsi="Times New Roman"/>
                <w:color w:val="000000"/>
                <w:sz w:val="20"/>
                <w:szCs w:val="20"/>
                <w:lang w:eastAsia="en-GB"/>
                <w:rPrChange w:id="2345" w:author="Linderhof, Vincent" w:date="2016-03-06T11:01:00Z">
                  <w:rPr>
                    <w:del w:id="2346" w:author="Linderhof, Vincent" w:date="2016-03-06T11:01:00Z"/>
                    <w:rFonts w:ascii="Times New Roman" w:eastAsia="Times New Roman" w:hAnsi="Times New Roman"/>
                    <w:color w:val="000000"/>
                    <w:sz w:val="24"/>
                    <w:szCs w:val="24"/>
                    <w:lang w:eastAsia="en-GB"/>
                  </w:rPr>
                </w:rPrChange>
              </w:rPr>
            </w:pPr>
            <w:del w:id="2347" w:author="Linderhof, Vincent" w:date="2016-03-06T11:01:00Z">
              <w:r w:rsidRPr="00304F95" w:rsidDel="00304F95">
                <w:rPr>
                  <w:rFonts w:ascii="Times New Roman" w:eastAsia="Times New Roman" w:hAnsi="Times New Roman"/>
                  <w:color w:val="000000"/>
                  <w:sz w:val="20"/>
                  <w:szCs w:val="20"/>
                  <w:lang w:eastAsia="en-GB"/>
                  <w:rPrChange w:id="2348" w:author="Linderhof, Vincent" w:date="2016-03-06T11:01:00Z">
                    <w:rPr>
                      <w:rFonts w:ascii="Times New Roman" w:eastAsia="Times New Roman" w:hAnsi="Times New Roman"/>
                      <w:color w:val="000000"/>
                      <w:sz w:val="24"/>
                      <w:szCs w:val="24"/>
                      <w:lang w:eastAsia="en-GB"/>
                    </w:rPr>
                  </w:rPrChange>
                </w:rPr>
                <w:delText>-0.316</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4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66D7B70" w14:textId="3CF2704B" w:rsidR="00C03049" w:rsidRPr="00304F95" w:rsidDel="00304F95" w:rsidRDefault="00C03049" w:rsidP="00E05337">
            <w:pPr>
              <w:tabs>
                <w:tab w:val="decimal" w:pos="317"/>
              </w:tabs>
              <w:suppressAutoHyphens w:val="0"/>
              <w:spacing w:after="0"/>
              <w:rPr>
                <w:del w:id="2350" w:author="Linderhof, Vincent" w:date="2016-03-06T11:01:00Z"/>
                <w:rFonts w:ascii="Times New Roman" w:eastAsia="Times New Roman" w:hAnsi="Times New Roman"/>
                <w:color w:val="000000"/>
                <w:sz w:val="20"/>
                <w:szCs w:val="20"/>
                <w:lang w:eastAsia="en-GB"/>
                <w:rPrChange w:id="2351" w:author="Linderhof, Vincent" w:date="2016-03-06T11:01:00Z">
                  <w:rPr>
                    <w:del w:id="235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5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12552CC" w14:textId="3BCACC55" w:rsidR="00C03049" w:rsidRPr="00304F95" w:rsidDel="00304F95" w:rsidRDefault="00C03049" w:rsidP="00E05337">
            <w:pPr>
              <w:tabs>
                <w:tab w:val="decimal" w:pos="317"/>
              </w:tabs>
              <w:suppressAutoHyphens w:val="0"/>
              <w:spacing w:after="0"/>
              <w:jc w:val="right"/>
              <w:rPr>
                <w:del w:id="2354" w:author="Linderhof, Vincent" w:date="2016-03-06T11:01:00Z"/>
                <w:rFonts w:ascii="Times New Roman" w:eastAsia="Times New Roman" w:hAnsi="Times New Roman"/>
                <w:color w:val="000000"/>
                <w:sz w:val="20"/>
                <w:szCs w:val="20"/>
                <w:lang w:eastAsia="en-GB"/>
                <w:rPrChange w:id="2355" w:author="Linderhof, Vincent" w:date="2016-03-06T11:01:00Z">
                  <w:rPr>
                    <w:del w:id="2356" w:author="Linderhof, Vincent" w:date="2016-03-06T11:01:00Z"/>
                    <w:rFonts w:ascii="Times New Roman" w:eastAsia="Times New Roman" w:hAnsi="Times New Roman"/>
                    <w:color w:val="000000"/>
                    <w:sz w:val="24"/>
                    <w:szCs w:val="24"/>
                    <w:lang w:eastAsia="en-GB"/>
                  </w:rPr>
                </w:rPrChange>
              </w:rPr>
            </w:pPr>
            <w:del w:id="2357" w:author="Linderhof, Vincent" w:date="2016-03-06T11:01:00Z">
              <w:r w:rsidRPr="00304F95" w:rsidDel="00304F95">
                <w:rPr>
                  <w:rFonts w:ascii="Times New Roman" w:eastAsia="Times New Roman" w:hAnsi="Times New Roman"/>
                  <w:color w:val="000000"/>
                  <w:sz w:val="20"/>
                  <w:szCs w:val="20"/>
                  <w:lang w:eastAsia="en-GB"/>
                  <w:rPrChange w:id="2358" w:author="Linderhof, Vincent" w:date="2016-03-06T11:01:00Z">
                    <w:rPr>
                      <w:rFonts w:ascii="Times New Roman" w:eastAsia="Times New Roman" w:hAnsi="Times New Roman"/>
                      <w:color w:val="000000"/>
                      <w:sz w:val="24"/>
                      <w:szCs w:val="24"/>
                      <w:lang w:eastAsia="en-GB"/>
                    </w:rPr>
                  </w:rPrChange>
                </w:rPr>
                <w:delText>-4.09E-02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5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E65784" w14:textId="6E0D9F9C" w:rsidR="00C03049" w:rsidRPr="00304F95" w:rsidDel="00304F95" w:rsidRDefault="00C03049" w:rsidP="00E05337">
            <w:pPr>
              <w:tabs>
                <w:tab w:val="decimal" w:pos="317"/>
              </w:tabs>
              <w:suppressAutoHyphens w:val="0"/>
              <w:spacing w:after="0"/>
              <w:rPr>
                <w:del w:id="2360" w:author="Linderhof, Vincent" w:date="2016-03-06T11:01:00Z"/>
                <w:rFonts w:ascii="Times New Roman" w:eastAsia="Times New Roman" w:hAnsi="Times New Roman"/>
                <w:color w:val="000000"/>
                <w:sz w:val="20"/>
                <w:szCs w:val="20"/>
                <w:lang w:eastAsia="en-GB"/>
                <w:rPrChange w:id="2361" w:author="Linderhof, Vincent" w:date="2016-03-06T11:01:00Z">
                  <w:rPr>
                    <w:del w:id="2362"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63" w:author="Linderhof, Vincent" w:date="2016-03-06T11:01:00Z">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2B84317" w14:textId="1BB10F7F" w:rsidR="00C03049" w:rsidRPr="00304F95" w:rsidDel="00304F95" w:rsidRDefault="00C03049" w:rsidP="00E05337">
            <w:pPr>
              <w:tabs>
                <w:tab w:val="decimal" w:pos="317"/>
              </w:tabs>
              <w:suppressAutoHyphens w:val="0"/>
              <w:spacing w:after="0"/>
              <w:rPr>
                <w:del w:id="2364" w:author="Linderhof, Vincent" w:date="2016-03-06T11:01:00Z"/>
                <w:rFonts w:ascii="Times New Roman" w:eastAsia="Times New Roman" w:hAnsi="Times New Roman"/>
                <w:color w:val="000000"/>
                <w:sz w:val="20"/>
                <w:szCs w:val="20"/>
                <w:lang w:eastAsia="en-GB"/>
                <w:rPrChange w:id="2365" w:author="Linderhof, Vincent" w:date="2016-03-06T11:01:00Z">
                  <w:rPr>
                    <w:del w:id="2366" w:author="Linderhof, Vincent" w:date="2016-03-06T11:01:00Z"/>
                    <w:rFonts w:ascii="Times New Roman" w:eastAsia="Times New Roman" w:hAnsi="Times New Roman"/>
                    <w:color w:val="000000"/>
                    <w:sz w:val="24"/>
                    <w:szCs w:val="24"/>
                    <w:lang w:eastAsia="en-GB"/>
                  </w:rPr>
                </w:rPrChange>
              </w:rPr>
            </w:pPr>
            <w:del w:id="2367" w:author="Linderhof, Vincent" w:date="2016-03-06T11:01:00Z">
              <w:r w:rsidRPr="00304F95" w:rsidDel="00304F95">
                <w:rPr>
                  <w:rFonts w:ascii="Times New Roman" w:eastAsia="Times New Roman" w:hAnsi="Times New Roman"/>
                  <w:color w:val="000000"/>
                  <w:sz w:val="20"/>
                  <w:szCs w:val="20"/>
                  <w:lang w:eastAsia="en-GB"/>
                  <w:rPrChange w:id="2368" w:author="Linderhof, Vincent" w:date="2016-03-06T11:01:00Z">
                    <w:rPr>
                      <w:rFonts w:ascii="Times New Roman" w:eastAsia="Times New Roman" w:hAnsi="Times New Roman"/>
                      <w:color w:val="000000"/>
                      <w:sz w:val="24"/>
                      <w:szCs w:val="24"/>
                      <w:lang w:eastAsia="en-GB"/>
                    </w:rPr>
                  </w:rPrChange>
                </w:rPr>
                <w:delText>5,518.678**</w:delText>
              </w:r>
            </w:del>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2369" w:author="Linderhof, Vincent" w:date="2016-03-06T11:01:00Z">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1F27E8D" w14:textId="72AC3D4C" w:rsidR="00C03049" w:rsidRPr="00304F95" w:rsidDel="00304F95" w:rsidRDefault="00C03049" w:rsidP="00E05337">
            <w:pPr>
              <w:tabs>
                <w:tab w:val="decimal" w:pos="317"/>
              </w:tabs>
              <w:suppressAutoHyphens w:val="0"/>
              <w:spacing w:after="0"/>
              <w:rPr>
                <w:del w:id="2370" w:author="Linderhof, Vincent" w:date="2016-03-06T11:01:00Z"/>
                <w:rFonts w:ascii="Times New Roman" w:eastAsia="Times New Roman" w:hAnsi="Times New Roman"/>
                <w:color w:val="000000"/>
                <w:sz w:val="20"/>
                <w:szCs w:val="20"/>
                <w:lang w:eastAsia="en-GB"/>
                <w:rPrChange w:id="2371" w:author="Linderhof, Vincent" w:date="2016-03-06T11:01:00Z">
                  <w:rPr>
                    <w:del w:id="2372" w:author="Linderhof, Vincent" w:date="2016-03-06T11:01:00Z"/>
                    <w:rFonts w:ascii="Times New Roman" w:eastAsia="Times New Roman" w:hAnsi="Times New Roman"/>
                    <w:color w:val="000000"/>
                    <w:sz w:val="24"/>
                    <w:szCs w:val="24"/>
                    <w:lang w:eastAsia="en-GB"/>
                  </w:rPr>
                </w:rPrChange>
              </w:rPr>
            </w:pPr>
            <w:del w:id="2373" w:author="Linderhof, Vincent" w:date="2016-03-06T11:01:00Z">
              <w:r w:rsidRPr="00304F95" w:rsidDel="00304F95">
                <w:rPr>
                  <w:rFonts w:ascii="Times New Roman" w:eastAsia="Times New Roman" w:hAnsi="Times New Roman"/>
                  <w:color w:val="000000"/>
                  <w:sz w:val="20"/>
                  <w:szCs w:val="20"/>
                  <w:lang w:eastAsia="en-GB"/>
                  <w:rPrChange w:id="2374" w:author="Linderhof, Vincent" w:date="2016-03-06T11:01:00Z">
                    <w:rPr>
                      <w:rFonts w:ascii="Times New Roman" w:eastAsia="Times New Roman" w:hAnsi="Times New Roman"/>
                      <w:color w:val="000000"/>
                      <w:sz w:val="24"/>
                      <w:szCs w:val="24"/>
                      <w:lang w:eastAsia="en-GB"/>
                    </w:rPr>
                  </w:rPrChange>
                </w:rPr>
                <w:delText>12,033.980</w:delText>
              </w:r>
            </w:del>
          </w:p>
        </w:tc>
        <w:tc>
          <w:tcPr>
            <w:tcW w:w="1921" w:type="dxa"/>
            <w:gridSpan w:val="7"/>
            <w:tcBorders>
              <w:top w:val="nil"/>
              <w:left w:val="single" w:sz="4" w:space="0" w:color="auto"/>
              <w:bottom w:val="nil"/>
              <w:right w:val="nil"/>
            </w:tcBorders>
            <w:shd w:val="clear" w:color="auto" w:fill="auto"/>
            <w:noWrap/>
            <w:vAlign w:val="bottom"/>
            <w:hideMark/>
            <w:tcPrChange w:id="2375" w:author="Linderhof, Vincent" w:date="2016-03-06T11:01:00Z">
              <w:tcPr>
                <w:tcW w:w="1921" w:type="dxa"/>
                <w:gridSpan w:val="7"/>
                <w:tcBorders>
                  <w:top w:val="nil"/>
                  <w:left w:val="single" w:sz="4" w:space="0" w:color="auto"/>
                  <w:bottom w:val="nil"/>
                  <w:right w:val="nil"/>
                </w:tcBorders>
                <w:shd w:val="clear" w:color="auto" w:fill="auto"/>
                <w:noWrap/>
                <w:vAlign w:val="bottom"/>
                <w:hideMark/>
              </w:tcPr>
            </w:tcPrChange>
          </w:tcPr>
          <w:p w14:paraId="7EEDE613" w14:textId="54B8755C" w:rsidR="00C03049" w:rsidRPr="00304F95" w:rsidDel="00304F95" w:rsidRDefault="00C03049" w:rsidP="00E05337">
            <w:pPr>
              <w:tabs>
                <w:tab w:val="decimal" w:pos="317"/>
              </w:tabs>
              <w:suppressAutoHyphens w:val="0"/>
              <w:spacing w:after="0"/>
              <w:jc w:val="right"/>
              <w:rPr>
                <w:del w:id="2376" w:author="Linderhof, Vincent" w:date="2016-03-06T11:01:00Z"/>
                <w:rFonts w:ascii="Times New Roman" w:eastAsia="Times New Roman" w:hAnsi="Times New Roman"/>
                <w:color w:val="000000"/>
                <w:sz w:val="20"/>
                <w:szCs w:val="20"/>
                <w:lang w:eastAsia="en-GB"/>
                <w:rPrChange w:id="2377" w:author="Linderhof, Vincent" w:date="2016-03-06T11:01:00Z">
                  <w:rPr>
                    <w:del w:id="2378" w:author="Linderhof, Vincent" w:date="2016-03-06T11:01:00Z"/>
                    <w:rFonts w:ascii="Times New Roman" w:eastAsia="Times New Roman" w:hAnsi="Times New Roman"/>
                    <w:color w:val="000000"/>
                    <w:sz w:val="24"/>
                    <w:szCs w:val="24"/>
                    <w:lang w:eastAsia="en-GB"/>
                  </w:rPr>
                </w:rPrChange>
              </w:rPr>
            </w:pPr>
            <w:del w:id="2379" w:author="Linderhof, Vincent" w:date="2016-03-06T11:01:00Z">
              <w:r w:rsidRPr="00304F95" w:rsidDel="00304F95">
                <w:rPr>
                  <w:rFonts w:ascii="Times New Roman" w:eastAsia="Times New Roman" w:hAnsi="Times New Roman"/>
                  <w:color w:val="000000"/>
                  <w:sz w:val="20"/>
                  <w:szCs w:val="20"/>
                  <w:lang w:eastAsia="en-GB"/>
                  <w:rPrChange w:id="2380" w:author="Linderhof, Vincent" w:date="2016-03-06T11:01:00Z">
                    <w:rPr>
                      <w:rFonts w:ascii="Times New Roman" w:eastAsia="Times New Roman" w:hAnsi="Times New Roman"/>
                      <w:color w:val="000000"/>
                      <w:sz w:val="24"/>
                      <w:szCs w:val="24"/>
                      <w:lang w:eastAsia="en-GB"/>
                    </w:rPr>
                  </w:rPrChange>
                </w:rPr>
                <w:delText>2.38E-01</w:delText>
              </w:r>
            </w:del>
          </w:p>
        </w:tc>
        <w:tc>
          <w:tcPr>
            <w:tcW w:w="670" w:type="dxa"/>
            <w:gridSpan w:val="2"/>
            <w:tcBorders>
              <w:top w:val="nil"/>
              <w:left w:val="nil"/>
              <w:bottom w:val="nil"/>
              <w:right w:val="nil"/>
            </w:tcBorders>
            <w:shd w:val="clear" w:color="auto" w:fill="auto"/>
            <w:noWrap/>
            <w:vAlign w:val="bottom"/>
            <w:hideMark/>
            <w:tcPrChange w:id="2381" w:author="Linderhof, Vincent" w:date="2016-03-06T11:01:00Z">
              <w:tcPr>
                <w:tcW w:w="670" w:type="dxa"/>
                <w:gridSpan w:val="2"/>
                <w:tcBorders>
                  <w:top w:val="nil"/>
                  <w:left w:val="nil"/>
                  <w:bottom w:val="nil"/>
                  <w:right w:val="nil"/>
                </w:tcBorders>
                <w:shd w:val="clear" w:color="auto" w:fill="auto"/>
                <w:noWrap/>
                <w:vAlign w:val="bottom"/>
                <w:hideMark/>
              </w:tcPr>
            </w:tcPrChange>
          </w:tcPr>
          <w:p w14:paraId="07A06B9B" w14:textId="437B21B7" w:rsidR="00C03049" w:rsidRPr="00304F95" w:rsidDel="00304F95" w:rsidRDefault="00C03049" w:rsidP="00E05337">
            <w:pPr>
              <w:suppressAutoHyphens w:val="0"/>
              <w:spacing w:after="0"/>
              <w:rPr>
                <w:del w:id="2382" w:author="Linderhof, Vincent" w:date="2016-03-06T11:01:00Z"/>
                <w:rFonts w:ascii="Times New Roman" w:eastAsia="Times New Roman" w:hAnsi="Times New Roman"/>
                <w:color w:val="000000"/>
                <w:sz w:val="20"/>
                <w:szCs w:val="20"/>
                <w:lang w:eastAsia="en-GB"/>
                <w:rPrChange w:id="2383" w:author="Linderhof, Vincent" w:date="2016-03-06T11:01:00Z">
                  <w:rPr>
                    <w:del w:id="2384" w:author="Linderhof, Vincent" w:date="2016-03-06T11:01:00Z"/>
                    <w:rFonts w:ascii="Times New Roman" w:eastAsia="Times New Roman" w:hAnsi="Times New Roman"/>
                    <w:color w:val="000000"/>
                    <w:sz w:val="24"/>
                    <w:szCs w:val="24"/>
                    <w:lang w:eastAsia="en-GB"/>
                  </w:rPr>
                </w:rPrChange>
              </w:rPr>
            </w:pPr>
            <w:del w:id="2385" w:author="Linderhof, Vincent" w:date="2016-03-06T11:01:00Z">
              <w:r w:rsidRPr="00304F95" w:rsidDel="00304F95">
                <w:rPr>
                  <w:rFonts w:ascii="Times New Roman" w:eastAsia="Times New Roman" w:hAnsi="Times New Roman"/>
                  <w:color w:val="000000"/>
                  <w:sz w:val="20"/>
                  <w:szCs w:val="20"/>
                  <w:lang w:eastAsia="en-GB"/>
                  <w:rPrChange w:id="2386"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054A9F08" w14:textId="01B13640" w:rsidTr="00304F95">
        <w:trPr>
          <w:gridAfter w:val="1"/>
          <w:wAfter w:w="272" w:type="dxa"/>
          <w:trHeight w:val="300"/>
          <w:del w:id="2387" w:author="Linderhof, Vincent" w:date="2016-03-06T11:01:00Z"/>
          <w:trPrChange w:id="2388"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389" w:author="Linderhof, Vincent" w:date="2016-03-06T11:01:00Z">
              <w:tcPr>
                <w:tcW w:w="2000" w:type="dxa"/>
                <w:vMerge/>
                <w:tcBorders>
                  <w:top w:val="nil"/>
                  <w:left w:val="nil"/>
                  <w:bottom w:val="nil"/>
                  <w:right w:val="single" w:sz="4" w:space="0" w:color="auto"/>
                </w:tcBorders>
                <w:vAlign w:val="center"/>
                <w:hideMark/>
              </w:tcPr>
            </w:tcPrChange>
          </w:tcPr>
          <w:p w14:paraId="0B8D2163" w14:textId="72EC6C32" w:rsidR="00C03049" w:rsidRPr="00304F95" w:rsidDel="00304F95" w:rsidRDefault="00C03049" w:rsidP="00E05337">
            <w:pPr>
              <w:suppressAutoHyphens w:val="0"/>
              <w:spacing w:after="0"/>
              <w:rPr>
                <w:del w:id="2390" w:author="Linderhof, Vincent" w:date="2016-03-06T11:01:00Z"/>
                <w:rFonts w:ascii="Times New Roman" w:eastAsia="Times New Roman" w:hAnsi="Times New Roman"/>
                <w:color w:val="000000"/>
                <w:sz w:val="20"/>
                <w:szCs w:val="20"/>
                <w:lang w:eastAsia="en-GB"/>
                <w:rPrChange w:id="2391" w:author="Linderhof, Vincent" w:date="2016-03-06T11:01:00Z">
                  <w:rPr>
                    <w:del w:id="2392"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39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0468D2F" w14:textId="72FFA203" w:rsidR="00C03049" w:rsidRPr="00304F95" w:rsidDel="00304F95" w:rsidRDefault="00C03049" w:rsidP="00E05337">
            <w:pPr>
              <w:tabs>
                <w:tab w:val="decimal" w:pos="317"/>
              </w:tabs>
              <w:suppressAutoHyphens w:val="0"/>
              <w:spacing w:after="0"/>
              <w:rPr>
                <w:del w:id="2394" w:author="Linderhof, Vincent" w:date="2016-03-06T11:01:00Z"/>
                <w:rFonts w:ascii="Times New Roman" w:eastAsia="Times New Roman" w:hAnsi="Times New Roman"/>
                <w:color w:val="000000"/>
                <w:sz w:val="20"/>
                <w:szCs w:val="20"/>
                <w:lang w:eastAsia="en-GB"/>
                <w:rPrChange w:id="2395" w:author="Linderhof, Vincent" w:date="2016-03-06T11:01:00Z">
                  <w:rPr>
                    <w:del w:id="2396" w:author="Linderhof, Vincent" w:date="2016-03-06T11:01:00Z"/>
                    <w:rFonts w:ascii="Times New Roman" w:eastAsia="Times New Roman" w:hAnsi="Times New Roman"/>
                    <w:color w:val="000000"/>
                    <w:sz w:val="24"/>
                    <w:szCs w:val="24"/>
                    <w:lang w:eastAsia="en-GB"/>
                  </w:rPr>
                </w:rPrChange>
              </w:rPr>
            </w:pPr>
            <w:del w:id="2397" w:author="Linderhof, Vincent" w:date="2016-03-06T11:01:00Z">
              <w:r w:rsidRPr="00304F95" w:rsidDel="00304F95">
                <w:rPr>
                  <w:rFonts w:ascii="Times New Roman" w:eastAsia="Times New Roman" w:hAnsi="Times New Roman"/>
                  <w:color w:val="000000"/>
                  <w:sz w:val="20"/>
                  <w:szCs w:val="20"/>
                  <w:lang w:eastAsia="en-GB"/>
                  <w:rPrChange w:id="2398" w:author="Linderhof, Vincent" w:date="2016-03-06T11:01:00Z">
                    <w:rPr>
                      <w:rFonts w:ascii="Times New Roman" w:eastAsia="Times New Roman" w:hAnsi="Times New Roman"/>
                      <w:color w:val="000000"/>
                      <w:sz w:val="24"/>
                      <w:szCs w:val="24"/>
                      <w:lang w:eastAsia="en-GB"/>
                    </w:rPr>
                  </w:rPrChange>
                </w:rPr>
                <w:delText>(0.706)</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9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DA32315" w14:textId="53F743DA" w:rsidR="00C03049" w:rsidRPr="00304F95" w:rsidDel="00304F95" w:rsidRDefault="00C03049" w:rsidP="00E05337">
            <w:pPr>
              <w:tabs>
                <w:tab w:val="decimal" w:pos="317"/>
              </w:tabs>
              <w:suppressAutoHyphens w:val="0"/>
              <w:spacing w:after="0"/>
              <w:rPr>
                <w:del w:id="2400" w:author="Linderhof, Vincent" w:date="2016-03-06T11:01:00Z"/>
                <w:rFonts w:ascii="Times New Roman" w:eastAsia="Times New Roman" w:hAnsi="Times New Roman"/>
                <w:color w:val="000000"/>
                <w:sz w:val="20"/>
                <w:szCs w:val="20"/>
                <w:lang w:eastAsia="en-GB"/>
                <w:rPrChange w:id="2401" w:author="Linderhof, Vincent" w:date="2016-03-06T11:01:00Z">
                  <w:rPr>
                    <w:del w:id="2402"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0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685C2C2" w14:textId="4FF2D84A" w:rsidR="00C03049" w:rsidRPr="00304F95" w:rsidDel="00304F95" w:rsidRDefault="00C03049" w:rsidP="00E05337">
            <w:pPr>
              <w:tabs>
                <w:tab w:val="decimal" w:pos="317"/>
              </w:tabs>
              <w:suppressAutoHyphens w:val="0"/>
              <w:spacing w:after="0"/>
              <w:rPr>
                <w:del w:id="2404" w:author="Linderhof, Vincent" w:date="2016-03-06T11:01:00Z"/>
                <w:rFonts w:ascii="Times New Roman" w:eastAsia="Times New Roman" w:hAnsi="Times New Roman"/>
                <w:color w:val="000000"/>
                <w:sz w:val="20"/>
                <w:szCs w:val="20"/>
                <w:lang w:eastAsia="en-GB"/>
                <w:rPrChange w:id="2405" w:author="Linderhof, Vincent" w:date="2016-03-06T11:01:00Z">
                  <w:rPr>
                    <w:del w:id="2406" w:author="Linderhof, Vincent" w:date="2016-03-06T11:01:00Z"/>
                    <w:rFonts w:ascii="Times New Roman" w:eastAsia="Times New Roman" w:hAnsi="Times New Roman"/>
                    <w:color w:val="000000"/>
                    <w:sz w:val="24"/>
                    <w:szCs w:val="24"/>
                    <w:lang w:eastAsia="en-GB"/>
                  </w:rPr>
                </w:rPrChange>
              </w:rPr>
            </w:pPr>
            <w:del w:id="2407" w:author="Linderhof, Vincent" w:date="2016-03-06T11:01:00Z">
              <w:r w:rsidRPr="00304F95" w:rsidDel="00304F95">
                <w:rPr>
                  <w:rFonts w:ascii="Times New Roman" w:eastAsia="Times New Roman" w:hAnsi="Times New Roman"/>
                  <w:color w:val="000000"/>
                  <w:sz w:val="20"/>
                  <w:szCs w:val="20"/>
                  <w:lang w:eastAsia="en-GB"/>
                  <w:rPrChange w:id="2408" w:author="Linderhof, Vincent" w:date="2016-03-06T11:01:00Z">
                    <w:rPr>
                      <w:rFonts w:ascii="Times New Roman" w:eastAsia="Times New Roman" w:hAnsi="Times New Roman"/>
                      <w:color w:val="000000"/>
                      <w:sz w:val="24"/>
                      <w:szCs w:val="24"/>
                      <w:lang w:eastAsia="en-GB"/>
                    </w:rPr>
                  </w:rPrChange>
                </w:rPr>
                <w:delText>(2.414)</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0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48D5621" w14:textId="32605D69" w:rsidR="00C03049" w:rsidRPr="00304F95" w:rsidDel="00304F95" w:rsidRDefault="00C03049" w:rsidP="00E05337">
            <w:pPr>
              <w:tabs>
                <w:tab w:val="decimal" w:pos="317"/>
              </w:tabs>
              <w:suppressAutoHyphens w:val="0"/>
              <w:spacing w:after="0"/>
              <w:jc w:val="right"/>
              <w:rPr>
                <w:del w:id="2410" w:author="Linderhof, Vincent" w:date="2016-03-06T11:01:00Z"/>
                <w:rFonts w:ascii="Times New Roman" w:eastAsia="Times New Roman" w:hAnsi="Times New Roman"/>
                <w:color w:val="000000"/>
                <w:sz w:val="20"/>
                <w:szCs w:val="20"/>
                <w:lang w:eastAsia="en-GB"/>
                <w:rPrChange w:id="2411" w:author="Linderhof, Vincent" w:date="2016-03-06T11:01:00Z">
                  <w:rPr>
                    <w:del w:id="241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1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D2E1F08" w14:textId="35EC4668" w:rsidR="00C03049" w:rsidRPr="00304F95" w:rsidDel="00304F95" w:rsidRDefault="00C03049" w:rsidP="00E05337">
            <w:pPr>
              <w:tabs>
                <w:tab w:val="decimal" w:pos="317"/>
              </w:tabs>
              <w:suppressAutoHyphens w:val="0"/>
              <w:spacing w:after="0"/>
              <w:jc w:val="right"/>
              <w:rPr>
                <w:del w:id="2414" w:author="Linderhof, Vincent" w:date="2016-03-06T11:01:00Z"/>
                <w:rFonts w:ascii="Times New Roman" w:eastAsia="Times New Roman" w:hAnsi="Times New Roman"/>
                <w:color w:val="000000"/>
                <w:sz w:val="20"/>
                <w:szCs w:val="20"/>
                <w:lang w:eastAsia="en-GB"/>
                <w:rPrChange w:id="2415" w:author="Linderhof, Vincent" w:date="2016-03-06T11:01:00Z">
                  <w:rPr>
                    <w:del w:id="2416" w:author="Linderhof, Vincent" w:date="2016-03-06T11:01:00Z"/>
                    <w:rFonts w:ascii="Times New Roman" w:eastAsia="Times New Roman" w:hAnsi="Times New Roman"/>
                    <w:color w:val="000000"/>
                    <w:sz w:val="24"/>
                    <w:szCs w:val="24"/>
                    <w:lang w:eastAsia="en-GB"/>
                  </w:rPr>
                </w:rPrChange>
              </w:rPr>
            </w:pPr>
            <w:del w:id="2417" w:author="Linderhof, Vincent" w:date="2016-03-06T11:01:00Z">
              <w:r w:rsidRPr="00304F95" w:rsidDel="00304F95">
                <w:rPr>
                  <w:rFonts w:ascii="Times New Roman" w:eastAsia="Times New Roman" w:hAnsi="Times New Roman"/>
                  <w:color w:val="000000"/>
                  <w:sz w:val="20"/>
                  <w:szCs w:val="20"/>
                  <w:lang w:eastAsia="en-GB"/>
                  <w:rPrChange w:id="2418" w:author="Linderhof, Vincent" w:date="2016-03-06T11:01:00Z">
                    <w:rPr>
                      <w:rFonts w:ascii="Times New Roman" w:eastAsia="Times New Roman" w:hAnsi="Times New Roman"/>
                      <w:color w:val="000000"/>
                      <w:sz w:val="24"/>
                      <w:szCs w:val="24"/>
                      <w:lang w:eastAsia="en-GB"/>
                    </w:rPr>
                  </w:rPrChange>
                </w:rPr>
                <w:delText>2.15E-02</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1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D695717" w14:textId="4455E5A3" w:rsidR="00C03049" w:rsidRPr="00304F95" w:rsidDel="00304F95" w:rsidRDefault="00C03049" w:rsidP="00E05337">
            <w:pPr>
              <w:tabs>
                <w:tab w:val="decimal" w:pos="317"/>
              </w:tabs>
              <w:suppressAutoHyphens w:val="0"/>
              <w:spacing w:after="0"/>
              <w:rPr>
                <w:del w:id="2420" w:author="Linderhof, Vincent" w:date="2016-03-06T11:01:00Z"/>
                <w:rFonts w:ascii="Times New Roman" w:eastAsia="Times New Roman" w:hAnsi="Times New Roman"/>
                <w:color w:val="000000"/>
                <w:sz w:val="20"/>
                <w:szCs w:val="20"/>
                <w:lang w:eastAsia="en-GB"/>
                <w:rPrChange w:id="2421" w:author="Linderhof, Vincent" w:date="2016-03-06T11:01:00Z">
                  <w:rPr>
                    <w:del w:id="2422"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2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D3ED775" w14:textId="2E578099" w:rsidR="00C03049" w:rsidRPr="00304F95" w:rsidDel="00304F95" w:rsidRDefault="00C03049" w:rsidP="00E05337">
            <w:pPr>
              <w:tabs>
                <w:tab w:val="decimal" w:pos="317"/>
              </w:tabs>
              <w:suppressAutoHyphens w:val="0"/>
              <w:spacing w:after="0"/>
              <w:jc w:val="right"/>
              <w:rPr>
                <w:del w:id="2424" w:author="Linderhof, Vincent" w:date="2016-03-06T11:01:00Z"/>
                <w:rFonts w:ascii="Times New Roman" w:eastAsia="Times New Roman" w:hAnsi="Times New Roman"/>
                <w:color w:val="000000"/>
                <w:sz w:val="20"/>
                <w:szCs w:val="20"/>
                <w:lang w:eastAsia="en-GB"/>
                <w:rPrChange w:id="2425" w:author="Linderhof, Vincent" w:date="2016-03-06T11:01:00Z">
                  <w:rPr>
                    <w:del w:id="2426" w:author="Linderhof, Vincent" w:date="2016-03-06T11:01:00Z"/>
                    <w:rFonts w:ascii="Times New Roman" w:eastAsia="Times New Roman" w:hAnsi="Times New Roman"/>
                    <w:color w:val="000000"/>
                    <w:sz w:val="24"/>
                    <w:szCs w:val="24"/>
                    <w:lang w:eastAsia="en-GB"/>
                  </w:rPr>
                </w:rPrChange>
              </w:rPr>
            </w:pPr>
            <w:del w:id="2427" w:author="Linderhof, Vincent" w:date="2016-03-06T11:01:00Z">
              <w:r w:rsidRPr="00304F95" w:rsidDel="00304F95">
                <w:rPr>
                  <w:rFonts w:ascii="Times New Roman" w:eastAsia="Times New Roman" w:hAnsi="Times New Roman"/>
                  <w:color w:val="000000"/>
                  <w:sz w:val="20"/>
                  <w:szCs w:val="20"/>
                  <w:lang w:eastAsia="en-GB"/>
                  <w:rPrChange w:id="2428" w:author="Linderhof, Vincent" w:date="2016-03-06T11:01:00Z">
                    <w:rPr>
                      <w:rFonts w:ascii="Times New Roman" w:eastAsia="Times New Roman" w:hAnsi="Times New Roman"/>
                      <w:color w:val="000000"/>
                      <w:sz w:val="24"/>
                      <w:szCs w:val="24"/>
                      <w:lang w:eastAsia="en-GB"/>
                    </w:rPr>
                  </w:rPrChange>
                </w:rPr>
                <w:delText>-6.40E-02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2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DC95FF" w14:textId="6DED3403" w:rsidR="00C03049" w:rsidRPr="00304F95" w:rsidDel="00304F95" w:rsidRDefault="00C03049" w:rsidP="00E05337">
            <w:pPr>
              <w:tabs>
                <w:tab w:val="decimal" w:pos="317"/>
              </w:tabs>
              <w:suppressAutoHyphens w:val="0"/>
              <w:spacing w:after="0"/>
              <w:rPr>
                <w:del w:id="2430" w:author="Linderhof, Vincent" w:date="2016-03-06T11:01:00Z"/>
                <w:rFonts w:ascii="Times New Roman" w:eastAsia="Times New Roman" w:hAnsi="Times New Roman"/>
                <w:color w:val="000000"/>
                <w:sz w:val="20"/>
                <w:szCs w:val="20"/>
                <w:lang w:eastAsia="en-GB"/>
                <w:rPrChange w:id="2431" w:author="Linderhof, Vincent" w:date="2016-03-06T11:01:00Z">
                  <w:rPr>
                    <w:del w:id="243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3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F732018" w14:textId="3FF14D67" w:rsidR="00C03049" w:rsidRPr="00304F95" w:rsidDel="00304F95" w:rsidRDefault="00C03049" w:rsidP="00E05337">
            <w:pPr>
              <w:tabs>
                <w:tab w:val="decimal" w:pos="317"/>
              </w:tabs>
              <w:suppressAutoHyphens w:val="0"/>
              <w:spacing w:after="0"/>
              <w:rPr>
                <w:del w:id="2434" w:author="Linderhof, Vincent" w:date="2016-03-06T11:01:00Z"/>
                <w:rFonts w:ascii="Times New Roman" w:eastAsia="Times New Roman" w:hAnsi="Times New Roman"/>
                <w:color w:val="000000"/>
                <w:sz w:val="20"/>
                <w:szCs w:val="20"/>
                <w:lang w:eastAsia="en-GB"/>
                <w:rPrChange w:id="2435" w:author="Linderhof, Vincent" w:date="2016-03-06T11:01:00Z">
                  <w:rPr>
                    <w:del w:id="2436" w:author="Linderhof, Vincent" w:date="2016-03-06T11:01:00Z"/>
                    <w:rFonts w:ascii="Times New Roman" w:eastAsia="Times New Roman" w:hAnsi="Times New Roman"/>
                    <w:color w:val="000000"/>
                    <w:sz w:val="24"/>
                    <w:szCs w:val="24"/>
                    <w:lang w:eastAsia="en-GB"/>
                  </w:rPr>
                </w:rPrChange>
              </w:rPr>
            </w:pPr>
            <w:del w:id="2437" w:author="Linderhof, Vincent" w:date="2016-03-06T11:01:00Z">
              <w:r w:rsidRPr="00304F95" w:rsidDel="00304F95">
                <w:rPr>
                  <w:rFonts w:ascii="Times New Roman" w:eastAsia="Times New Roman" w:hAnsi="Times New Roman"/>
                  <w:color w:val="000000"/>
                  <w:sz w:val="20"/>
                  <w:szCs w:val="20"/>
                  <w:lang w:eastAsia="en-GB"/>
                  <w:rPrChange w:id="2438" w:author="Linderhof, Vincent" w:date="2016-03-06T11:01:00Z">
                    <w:rPr>
                      <w:rFonts w:ascii="Times New Roman" w:eastAsia="Times New Roman" w:hAnsi="Times New Roman"/>
                      <w:color w:val="000000"/>
                      <w:sz w:val="24"/>
                      <w:szCs w:val="24"/>
                      <w:lang w:eastAsia="en-GB"/>
                    </w:rPr>
                  </w:rPrChange>
                </w:rPr>
                <w:delText>(0.223)</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3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A304FF" w14:textId="27333B11" w:rsidR="00C03049" w:rsidRPr="00304F95" w:rsidDel="00304F95" w:rsidRDefault="00C03049" w:rsidP="00E05337">
            <w:pPr>
              <w:tabs>
                <w:tab w:val="decimal" w:pos="317"/>
              </w:tabs>
              <w:suppressAutoHyphens w:val="0"/>
              <w:spacing w:after="0"/>
              <w:jc w:val="right"/>
              <w:rPr>
                <w:del w:id="2440" w:author="Linderhof, Vincent" w:date="2016-03-06T11:01:00Z"/>
                <w:rFonts w:ascii="Times New Roman" w:eastAsia="Times New Roman" w:hAnsi="Times New Roman"/>
                <w:color w:val="000000"/>
                <w:sz w:val="20"/>
                <w:szCs w:val="20"/>
                <w:lang w:eastAsia="en-GB"/>
                <w:rPrChange w:id="2441" w:author="Linderhof, Vincent" w:date="2016-03-06T11:01:00Z">
                  <w:rPr>
                    <w:del w:id="244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4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F038107" w14:textId="736DBC10" w:rsidR="00C03049" w:rsidRPr="00304F95" w:rsidDel="00304F95" w:rsidRDefault="00C03049" w:rsidP="00E05337">
            <w:pPr>
              <w:tabs>
                <w:tab w:val="decimal" w:pos="317"/>
              </w:tabs>
              <w:suppressAutoHyphens w:val="0"/>
              <w:spacing w:after="0"/>
              <w:jc w:val="right"/>
              <w:rPr>
                <w:del w:id="2444" w:author="Linderhof, Vincent" w:date="2016-03-06T11:01:00Z"/>
                <w:rFonts w:ascii="Times New Roman" w:eastAsia="Times New Roman" w:hAnsi="Times New Roman"/>
                <w:color w:val="000000"/>
                <w:sz w:val="20"/>
                <w:szCs w:val="20"/>
                <w:lang w:eastAsia="en-GB"/>
                <w:rPrChange w:id="2445" w:author="Linderhof, Vincent" w:date="2016-03-06T11:01:00Z">
                  <w:rPr>
                    <w:del w:id="2446" w:author="Linderhof, Vincent" w:date="2016-03-06T11:01:00Z"/>
                    <w:rFonts w:ascii="Times New Roman" w:eastAsia="Times New Roman" w:hAnsi="Times New Roman"/>
                    <w:color w:val="000000"/>
                    <w:sz w:val="24"/>
                    <w:szCs w:val="24"/>
                    <w:lang w:eastAsia="en-GB"/>
                  </w:rPr>
                </w:rPrChange>
              </w:rPr>
            </w:pPr>
            <w:del w:id="2447" w:author="Linderhof, Vincent" w:date="2016-03-06T11:01:00Z">
              <w:r w:rsidRPr="00304F95" w:rsidDel="00304F95">
                <w:rPr>
                  <w:rFonts w:ascii="Times New Roman" w:eastAsia="Times New Roman" w:hAnsi="Times New Roman"/>
                  <w:color w:val="000000"/>
                  <w:sz w:val="20"/>
                  <w:szCs w:val="20"/>
                  <w:lang w:eastAsia="en-GB"/>
                  <w:rPrChange w:id="2448" w:author="Linderhof, Vincent" w:date="2016-03-06T11:01:00Z">
                    <w:rPr>
                      <w:rFonts w:ascii="Times New Roman" w:eastAsia="Times New Roman" w:hAnsi="Times New Roman"/>
                      <w:color w:val="000000"/>
                      <w:sz w:val="24"/>
                      <w:szCs w:val="24"/>
                      <w:lang w:eastAsia="en-GB"/>
                    </w:rPr>
                  </w:rPrChange>
                </w:rPr>
                <w:delText>5.95E-02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4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79D3F1" w14:textId="53D49731" w:rsidR="00C03049" w:rsidRPr="00304F95" w:rsidDel="00304F95" w:rsidRDefault="00C03049" w:rsidP="00E05337">
            <w:pPr>
              <w:tabs>
                <w:tab w:val="decimal" w:pos="317"/>
              </w:tabs>
              <w:suppressAutoHyphens w:val="0"/>
              <w:spacing w:after="0"/>
              <w:rPr>
                <w:del w:id="2450" w:author="Linderhof, Vincent" w:date="2016-03-06T11:01:00Z"/>
                <w:rFonts w:ascii="Times New Roman" w:eastAsia="Times New Roman" w:hAnsi="Times New Roman"/>
                <w:color w:val="000000"/>
                <w:sz w:val="20"/>
                <w:szCs w:val="20"/>
                <w:lang w:eastAsia="en-GB"/>
                <w:rPrChange w:id="2451" w:author="Linderhof, Vincent" w:date="2016-03-06T11:01:00Z">
                  <w:rPr>
                    <w:del w:id="2452"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453"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0C49BB1" w14:textId="1DB90380" w:rsidR="00C03049" w:rsidRPr="00304F95" w:rsidDel="00304F95" w:rsidRDefault="00C03049" w:rsidP="00E05337">
            <w:pPr>
              <w:tabs>
                <w:tab w:val="decimal" w:pos="317"/>
              </w:tabs>
              <w:suppressAutoHyphens w:val="0"/>
              <w:spacing w:after="0"/>
              <w:jc w:val="right"/>
              <w:rPr>
                <w:del w:id="2454" w:author="Linderhof, Vincent" w:date="2016-03-06T11:01:00Z"/>
                <w:rFonts w:ascii="Times New Roman" w:eastAsia="Times New Roman" w:hAnsi="Times New Roman"/>
                <w:color w:val="000000"/>
                <w:sz w:val="20"/>
                <w:szCs w:val="20"/>
                <w:lang w:eastAsia="en-GB"/>
                <w:rPrChange w:id="2455" w:author="Linderhof, Vincent" w:date="2016-03-06T11:01:00Z">
                  <w:rPr>
                    <w:del w:id="2456" w:author="Linderhof, Vincent" w:date="2016-03-06T11:01:00Z"/>
                    <w:rFonts w:ascii="Times New Roman" w:eastAsia="Times New Roman" w:hAnsi="Times New Roman"/>
                    <w:color w:val="000000"/>
                    <w:sz w:val="24"/>
                    <w:szCs w:val="24"/>
                    <w:lang w:eastAsia="en-GB"/>
                  </w:rPr>
                </w:rPrChange>
              </w:rPr>
            </w:pPr>
            <w:del w:id="2457" w:author="Linderhof, Vincent" w:date="2016-03-06T11:01:00Z">
              <w:r w:rsidRPr="00304F95" w:rsidDel="00304F95">
                <w:rPr>
                  <w:rFonts w:ascii="Times New Roman" w:eastAsia="Times New Roman" w:hAnsi="Times New Roman"/>
                  <w:color w:val="000000"/>
                  <w:sz w:val="20"/>
                  <w:szCs w:val="20"/>
                  <w:lang w:eastAsia="en-GB"/>
                  <w:rPrChange w:id="2458" w:author="Linderhof, Vincent" w:date="2016-03-06T11:01:00Z">
                    <w:rPr>
                      <w:rFonts w:ascii="Times New Roman" w:eastAsia="Times New Roman" w:hAnsi="Times New Roman"/>
                      <w:color w:val="000000"/>
                      <w:sz w:val="24"/>
                      <w:szCs w:val="24"/>
                      <w:lang w:eastAsia="en-GB"/>
                    </w:rPr>
                  </w:rPrChange>
                </w:rPr>
                <w:delText>-2.52E+03</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5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95B8A8" w14:textId="5DC81107" w:rsidR="00C03049" w:rsidRPr="00304F95" w:rsidDel="00304F95" w:rsidRDefault="00C03049" w:rsidP="00E05337">
            <w:pPr>
              <w:tabs>
                <w:tab w:val="decimal" w:pos="317"/>
              </w:tabs>
              <w:suppressAutoHyphens w:val="0"/>
              <w:spacing w:after="0"/>
              <w:rPr>
                <w:del w:id="2460" w:author="Linderhof, Vincent" w:date="2016-03-06T11:01:00Z"/>
                <w:rFonts w:ascii="Times New Roman" w:eastAsia="Times New Roman" w:hAnsi="Times New Roman"/>
                <w:color w:val="000000"/>
                <w:sz w:val="20"/>
                <w:szCs w:val="20"/>
                <w:lang w:eastAsia="en-GB"/>
                <w:rPrChange w:id="2461" w:author="Linderhof, Vincent" w:date="2016-03-06T11:01:00Z">
                  <w:rPr>
                    <w:del w:id="2462" w:author="Linderhof, Vincent" w:date="2016-03-06T11:01:00Z"/>
                    <w:rFonts w:ascii="Times New Roman" w:eastAsia="Times New Roman" w:hAnsi="Times New Roman"/>
                    <w:color w:val="000000"/>
                    <w:sz w:val="24"/>
                    <w:szCs w:val="24"/>
                    <w:lang w:eastAsia="en-GB"/>
                  </w:rPr>
                </w:rPrChange>
              </w:rPr>
            </w:pPr>
          </w:p>
        </w:tc>
        <w:tc>
          <w:tcPr>
            <w:tcW w:w="2273" w:type="dxa"/>
            <w:gridSpan w:val="8"/>
            <w:tcBorders>
              <w:top w:val="nil"/>
              <w:left w:val="single" w:sz="4" w:space="0" w:color="auto"/>
              <w:bottom w:val="nil"/>
              <w:right w:val="nil"/>
            </w:tcBorders>
            <w:shd w:val="clear" w:color="auto" w:fill="auto"/>
            <w:noWrap/>
            <w:vAlign w:val="bottom"/>
            <w:hideMark/>
            <w:tcPrChange w:id="2463" w:author="Linderhof, Vincent" w:date="2016-03-06T11:01:00Z">
              <w:tcPr>
                <w:tcW w:w="2273" w:type="dxa"/>
                <w:gridSpan w:val="8"/>
                <w:tcBorders>
                  <w:top w:val="nil"/>
                  <w:left w:val="single" w:sz="4" w:space="0" w:color="auto"/>
                  <w:bottom w:val="nil"/>
                  <w:right w:val="nil"/>
                </w:tcBorders>
                <w:shd w:val="clear" w:color="auto" w:fill="auto"/>
                <w:noWrap/>
                <w:vAlign w:val="bottom"/>
                <w:hideMark/>
              </w:tcPr>
            </w:tcPrChange>
          </w:tcPr>
          <w:p w14:paraId="27D9D954" w14:textId="5F4216FA" w:rsidR="00C03049" w:rsidRPr="00304F95" w:rsidDel="00304F95" w:rsidRDefault="00C03049" w:rsidP="00E05337">
            <w:pPr>
              <w:tabs>
                <w:tab w:val="decimal" w:pos="317"/>
              </w:tabs>
              <w:suppressAutoHyphens w:val="0"/>
              <w:spacing w:after="0"/>
              <w:rPr>
                <w:del w:id="2464" w:author="Linderhof, Vincent" w:date="2016-03-06T11:01:00Z"/>
                <w:rFonts w:ascii="Times New Roman" w:eastAsia="Times New Roman" w:hAnsi="Times New Roman"/>
                <w:color w:val="000000"/>
                <w:sz w:val="20"/>
                <w:szCs w:val="20"/>
                <w:lang w:eastAsia="en-GB"/>
                <w:rPrChange w:id="2465" w:author="Linderhof, Vincent" w:date="2016-03-06T11:01:00Z">
                  <w:rPr>
                    <w:del w:id="2466" w:author="Linderhof, Vincent" w:date="2016-03-06T11:01:00Z"/>
                    <w:rFonts w:ascii="Times New Roman" w:eastAsia="Times New Roman" w:hAnsi="Times New Roman"/>
                    <w:color w:val="000000"/>
                    <w:sz w:val="24"/>
                    <w:szCs w:val="24"/>
                    <w:lang w:eastAsia="en-GB"/>
                  </w:rPr>
                </w:rPrChange>
              </w:rPr>
            </w:pPr>
            <w:del w:id="2467" w:author="Linderhof, Vincent" w:date="2016-03-06T11:01:00Z">
              <w:r w:rsidRPr="00304F95" w:rsidDel="00304F95">
                <w:rPr>
                  <w:rFonts w:ascii="Times New Roman" w:eastAsia="Times New Roman" w:hAnsi="Times New Roman"/>
                  <w:color w:val="000000"/>
                  <w:sz w:val="20"/>
                  <w:szCs w:val="20"/>
                  <w:lang w:eastAsia="en-GB"/>
                  <w:rPrChange w:id="2468" w:author="Linderhof, Vincent" w:date="2016-03-06T11:01:00Z">
                    <w:rPr>
                      <w:rFonts w:ascii="Times New Roman" w:eastAsia="Times New Roman" w:hAnsi="Times New Roman"/>
                      <w:color w:val="000000"/>
                      <w:sz w:val="24"/>
                      <w:szCs w:val="24"/>
                      <w:lang w:eastAsia="en-GB"/>
                    </w:rPr>
                  </w:rPrChange>
                </w:rPr>
                <w:delText>(10,055.910)</w:delText>
              </w:r>
            </w:del>
          </w:p>
        </w:tc>
        <w:tc>
          <w:tcPr>
            <w:tcW w:w="1653" w:type="dxa"/>
            <w:gridSpan w:val="5"/>
            <w:tcBorders>
              <w:top w:val="nil"/>
              <w:left w:val="nil"/>
              <w:bottom w:val="nil"/>
              <w:right w:val="nil"/>
            </w:tcBorders>
            <w:shd w:val="clear" w:color="auto" w:fill="auto"/>
            <w:noWrap/>
            <w:vAlign w:val="bottom"/>
            <w:hideMark/>
            <w:tcPrChange w:id="2469"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6B732C40" w14:textId="05786212" w:rsidR="00C03049" w:rsidRPr="00304F95" w:rsidDel="00304F95" w:rsidRDefault="00C03049" w:rsidP="00E05337">
            <w:pPr>
              <w:suppressAutoHyphens w:val="0"/>
              <w:spacing w:after="0"/>
              <w:jc w:val="right"/>
              <w:rPr>
                <w:del w:id="2470" w:author="Linderhof, Vincent" w:date="2016-03-06T11:01:00Z"/>
                <w:rFonts w:ascii="Times New Roman" w:eastAsia="Times New Roman" w:hAnsi="Times New Roman"/>
                <w:color w:val="000000"/>
                <w:sz w:val="20"/>
                <w:szCs w:val="20"/>
                <w:lang w:eastAsia="en-GB"/>
                <w:rPrChange w:id="2471" w:author="Linderhof, Vincent" w:date="2016-03-06T11:01:00Z">
                  <w:rPr>
                    <w:del w:id="2472" w:author="Linderhof, Vincent" w:date="2016-03-06T11:01:00Z"/>
                    <w:rFonts w:ascii="Times New Roman" w:eastAsia="Times New Roman" w:hAnsi="Times New Roman"/>
                    <w:color w:val="000000"/>
                    <w:sz w:val="24"/>
                    <w:szCs w:val="24"/>
                    <w:lang w:eastAsia="en-GB"/>
                  </w:rPr>
                </w:rPrChange>
              </w:rPr>
            </w:pPr>
            <w:del w:id="2473" w:author="Linderhof, Vincent" w:date="2016-03-06T11:01:00Z">
              <w:r w:rsidRPr="00304F95" w:rsidDel="00304F95">
                <w:rPr>
                  <w:rFonts w:ascii="Times New Roman" w:eastAsia="Times New Roman" w:hAnsi="Times New Roman"/>
                  <w:color w:val="000000"/>
                  <w:sz w:val="20"/>
                  <w:szCs w:val="20"/>
                  <w:lang w:eastAsia="en-GB"/>
                  <w:rPrChange w:id="2474" w:author="Linderhof, Vincent" w:date="2016-03-06T11:01:00Z">
                    <w:rPr>
                      <w:rFonts w:ascii="Times New Roman" w:eastAsia="Times New Roman" w:hAnsi="Times New Roman"/>
                      <w:color w:val="000000"/>
                      <w:sz w:val="24"/>
                      <w:szCs w:val="24"/>
                      <w:lang w:eastAsia="en-GB"/>
                    </w:rPr>
                  </w:rPrChange>
                </w:rPr>
                <w:delText>6.19E-04</w:delText>
              </w:r>
            </w:del>
          </w:p>
        </w:tc>
        <w:tc>
          <w:tcPr>
            <w:tcW w:w="670" w:type="dxa"/>
            <w:gridSpan w:val="3"/>
            <w:tcBorders>
              <w:top w:val="nil"/>
              <w:left w:val="nil"/>
              <w:bottom w:val="nil"/>
              <w:right w:val="nil"/>
            </w:tcBorders>
            <w:shd w:val="clear" w:color="auto" w:fill="auto"/>
            <w:noWrap/>
            <w:vAlign w:val="bottom"/>
            <w:hideMark/>
            <w:tcPrChange w:id="2475" w:author="Linderhof, Vincent" w:date="2016-03-06T11:01:00Z">
              <w:tcPr>
                <w:tcW w:w="670" w:type="dxa"/>
                <w:gridSpan w:val="3"/>
                <w:tcBorders>
                  <w:top w:val="nil"/>
                  <w:left w:val="nil"/>
                  <w:bottom w:val="nil"/>
                  <w:right w:val="nil"/>
                </w:tcBorders>
                <w:shd w:val="clear" w:color="auto" w:fill="auto"/>
                <w:noWrap/>
                <w:vAlign w:val="bottom"/>
                <w:hideMark/>
              </w:tcPr>
            </w:tcPrChange>
          </w:tcPr>
          <w:p w14:paraId="3C75910E" w14:textId="7656F991" w:rsidR="00C03049" w:rsidRPr="00304F95" w:rsidDel="00304F95" w:rsidRDefault="00C03049" w:rsidP="00E05337">
            <w:pPr>
              <w:suppressAutoHyphens w:val="0"/>
              <w:spacing w:after="0"/>
              <w:rPr>
                <w:del w:id="2476" w:author="Linderhof, Vincent" w:date="2016-03-06T11:01:00Z"/>
                <w:rFonts w:ascii="Times New Roman" w:eastAsia="Times New Roman" w:hAnsi="Times New Roman"/>
                <w:color w:val="000000"/>
                <w:sz w:val="20"/>
                <w:szCs w:val="20"/>
                <w:lang w:eastAsia="en-GB"/>
                <w:rPrChange w:id="2477" w:author="Linderhof, Vincent" w:date="2016-03-06T11:01:00Z">
                  <w:rPr>
                    <w:del w:id="2478"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6BFD6E91" w14:textId="12B2DC7A" w:rsidTr="00304F95">
        <w:trPr>
          <w:gridAfter w:val="5"/>
          <w:wAfter w:w="1096" w:type="dxa"/>
          <w:trHeight w:val="300"/>
          <w:del w:id="2479" w:author="Linderhof, Vincent" w:date="2016-03-06T11:01:00Z"/>
          <w:trPrChange w:id="2480" w:author="Linderhof, Vincent" w:date="2016-03-06T11:01:00Z">
            <w:trPr>
              <w:gridAfter w:val="5"/>
              <w:wAfter w:w="1096"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2481"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1AC39A53" w14:textId="067AF16C" w:rsidR="00C03049" w:rsidRPr="00304F95" w:rsidDel="00304F95" w:rsidRDefault="00C03049" w:rsidP="00E05337">
            <w:pPr>
              <w:suppressAutoHyphens w:val="0"/>
              <w:spacing w:after="0"/>
              <w:rPr>
                <w:del w:id="2482" w:author="Linderhof, Vincent" w:date="2016-03-06T11:01:00Z"/>
                <w:rFonts w:ascii="Times New Roman" w:eastAsia="Times New Roman" w:hAnsi="Times New Roman"/>
                <w:color w:val="000000"/>
                <w:sz w:val="20"/>
                <w:szCs w:val="20"/>
                <w:lang w:eastAsia="en-GB"/>
                <w:rPrChange w:id="2483" w:author="Linderhof, Vincent" w:date="2016-03-06T11:01:00Z">
                  <w:rPr>
                    <w:del w:id="2484" w:author="Linderhof, Vincent" w:date="2016-03-06T11:01:00Z"/>
                    <w:rFonts w:ascii="Times New Roman" w:eastAsia="Times New Roman" w:hAnsi="Times New Roman"/>
                    <w:color w:val="000000"/>
                    <w:sz w:val="24"/>
                    <w:szCs w:val="24"/>
                    <w:lang w:eastAsia="en-GB"/>
                  </w:rPr>
                </w:rPrChange>
              </w:rPr>
            </w:pPr>
            <w:del w:id="2485" w:author="Linderhof, Vincent" w:date="2016-03-06T11:01:00Z">
              <w:r w:rsidRPr="00304F95" w:rsidDel="00304F95">
                <w:rPr>
                  <w:rFonts w:ascii="Times New Roman" w:eastAsia="Times New Roman" w:hAnsi="Times New Roman"/>
                  <w:color w:val="000000"/>
                  <w:sz w:val="20"/>
                  <w:szCs w:val="20"/>
                  <w:lang w:eastAsia="en-GB"/>
                  <w:rPrChange w:id="2486" w:author="Linderhof, Vincent" w:date="2016-03-06T11:01:00Z">
                    <w:rPr>
                      <w:rFonts w:ascii="Times New Roman" w:eastAsia="Times New Roman" w:hAnsi="Times New Roman"/>
                      <w:color w:val="000000"/>
                      <w:sz w:val="24"/>
                      <w:szCs w:val="24"/>
                      <w:lang w:eastAsia="en-GB"/>
                    </w:rPr>
                  </w:rPrChange>
                </w:rPr>
                <w:delText>Age of the household head</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48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D042044" w14:textId="358C6A3E" w:rsidR="00C03049" w:rsidRPr="00304F95" w:rsidDel="00304F95" w:rsidRDefault="00C03049" w:rsidP="00E05337">
            <w:pPr>
              <w:tabs>
                <w:tab w:val="decimal" w:pos="317"/>
              </w:tabs>
              <w:suppressAutoHyphens w:val="0"/>
              <w:spacing w:after="0"/>
              <w:rPr>
                <w:del w:id="2488" w:author="Linderhof, Vincent" w:date="2016-03-06T11:01:00Z"/>
                <w:rFonts w:ascii="Times New Roman" w:eastAsia="Times New Roman" w:hAnsi="Times New Roman"/>
                <w:color w:val="000000"/>
                <w:sz w:val="20"/>
                <w:szCs w:val="20"/>
                <w:lang w:eastAsia="en-GB"/>
                <w:rPrChange w:id="2489" w:author="Linderhof, Vincent" w:date="2016-03-06T11:01:00Z">
                  <w:rPr>
                    <w:del w:id="2490" w:author="Linderhof, Vincent" w:date="2016-03-06T11:01:00Z"/>
                    <w:rFonts w:ascii="Times New Roman" w:eastAsia="Times New Roman" w:hAnsi="Times New Roman"/>
                    <w:color w:val="000000"/>
                    <w:sz w:val="24"/>
                    <w:szCs w:val="24"/>
                    <w:lang w:eastAsia="en-GB"/>
                  </w:rPr>
                </w:rPrChange>
              </w:rPr>
            </w:pPr>
            <w:del w:id="2491" w:author="Linderhof, Vincent" w:date="2016-03-06T11:01:00Z">
              <w:r w:rsidRPr="00304F95" w:rsidDel="00304F95">
                <w:rPr>
                  <w:rFonts w:ascii="Times New Roman" w:eastAsia="Times New Roman" w:hAnsi="Times New Roman"/>
                  <w:color w:val="000000"/>
                  <w:sz w:val="20"/>
                  <w:szCs w:val="20"/>
                  <w:lang w:eastAsia="en-GB"/>
                  <w:rPrChange w:id="2492" w:author="Linderhof, Vincent" w:date="2016-03-06T11:01:00Z">
                    <w:rPr>
                      <w:rFonts w:ascii="Times New Roman" w:eastAsia="Times New Roman" w:hAnsi="Times New Roman"/>
                      <w:color w:val="000000"/>
                      <w:sz w:val="24"/>
                      <w:szCs w:val="24"/>
                      <w:lang w:eastAsia="en-GB"/>
                    </w:rPr>
                  </w:rPrChange>
                </w:rPr>
                <w:delText>-0.030</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9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256C0CD" w14:textId="66D4AB3A" w:rsidR="00C03049" w:rsidRPr="00304F95" w:rsidDel="00304F95" w:rsidRDefault="00C03049" w:rsidP="00E05337">
            <w:pPr>
              <w:tabs>
                <w:tab w:val="decimal" w:pos="317"/>
              </w:tabs>
              <w:suppressAutoHyphens w:val="0"/>
              <w:spacing w:after="0"/>
              <w:rPr>
                <w:del w:id="2494" w:author="Linderhof, Vincent" w:date="2016-03-06T11:01:00Z"/>
                <w:rFonts w:ascii="Times New Roman" w:eastAsia="Times New Roman" w:hAnsi="Times New Roman"/>
                <w:color w:val="000000"/>
                <w:sz w:val="20"/>
                <w:szCs w:val="20"/>
                <w:lang w:eastAsia="en-GB"/>
                <w:rPrChange w:id="2495" w:author="Linderhof, Vincent" w:date="2016-03-06T11:01:00Z">
                  <w:rPr>
                    <w:del w:id="2496"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9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52F21C2" w14:textId="07B9B90C" w:rsidR="00C03049" w:rsidRPr="00304F95" w:rsidDel="00304F95" w:rsidRDefault="00C03049" w:rsidP="00E05337">
            <w:pPr>
              <w:tabs>
                <w:tab w:val="decimal" w:pos="317"/>
              </w:tabs>
              <w:suppressAutoHyphens w:val="0"/>
              <w:spacing w:after="0"/>
              <w:rPr>
                <w:del w:id="2498" w:author="Linderhof, Vincent" w:date="2016-03-06T11:01:00Z"/>
                <w:rFonts w:ascii="Times New Roman" w:eastAsia="Times New Roman" w:hAnsi="Times New Roman"/>
                <w:color w:val="000000"/>
                <w:sz w:val="20"/>
                <w:szCs w:val="20"/>
                <w:lang w:eastAsia="en-GB"/>
                <w:rPrChange w:id="2499" w:author="Linderhof, Vincent" w:date="2016-03-06T11:01:00Z">
                  <w:rPr>
                    <w:del w:id="2500" w:author="Linderhof, Vincent" w:date="2016-03-06T11:01:00Z"/>
                    <w:rFonts w:ascii="Times New Roman" w:eastAsia="Times New Roman" w:hAnsi="Times New Roman"/>
                    <w:color w:val="000000"/>
                    <w:sz w:val="24"/>
                    <w:szCs w:val="24"/>
                    <w:lang w:eastAsia="en-GB"/>
                  </w:rPr>
                </w:rPrChange>
              </w:rPr>
            </w:pPr>
            <w:del w:id="2501" w:author="Linderhof, Vincent" w:date="2016-03-06T11:01:00Z">
              <w:r w:rsidRPr="00304F95" w:rsidDel="00304F95">
                <w:rPr>
                  <w:rFonts w:ascii="Times New Roman" w:eastAsia="Times New Roman" w:hAnsi="Times New Roman"/>
                  <w:color w:val="000000"/>
                  <w:sz w:val="20"/>
                  <w:szCs w:val="20"/>
                  <w:lang w:eastAsia="en-GB"/>
                  <w:rPrChange w:id="2502" w:author="Linderhof, Vincent" w:date="2016-03-06T11:01:00Z">
                    <w:rPr>
                      <w:rFonts w:ascii="Times New Roman" w:eastAsia="Times New Roman" w:hAnsi="Times New Roman"/>
                      <w:color w:val="000000"/>
                      <w:sz w:val="24"/>
                      <w:szCs w:val="24"/>
                      <w:lang w:eastAsia="en-GB"/>
                    </w:rPr>
                  </w:rPrChange>
                </w:rPr>
                <w:delText>0.032</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0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C2EEC8B" w14:textId="7AFCC730" w:rsidR="00C03049" w:rsidRPr="00304F95" w:rsidDel="00304F95" w:rsidRDefault="00C03049" w:rsidP="00E05337">
            <w:pPr>
              <w:tabs>
                <w:tab w:val="decimal" w:pos="317"/>
              </w:tabs>
              <w:suppressAutoHyphens w:val="0"/>
              <w:spacing w:after="0"/>
              <w:rPr>
                <w:del w:id="2504" w:author="Linderhof, Vincent" w:date="2016-03-06T11:01:00Z"/>
                <w:rFonts w:ascii="Times New Roman" w:eastAsia="Times New Roman" w:hAnsi="Times New Roman"/>
                <w:color w:val="000000"/>
                <w:sz w:val="20"/>
                <w:szCs w:val="20"/>
                <w:lang w:eastAsia="en-GB"/>
                <w:rPrChange w:id="2505" w:author="Linderhof, Vincent" w:date="2016-03-06T11:01:00Z">
                  <w:rPr>
                    <w:del w:id="250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0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354B89" w14:textId="4E7287BB" w:rsidR="00C03049" w:rsidRPr="00304F95" w:rsidDel="00304F95" w:rsidRDefault="00C03049" w:rsidP="00E05337">
            <w:pPr>
              <w:tabs>
                <w:tab w:val="decimal" w:pos="317"/>
              </w:tabs>
              <w:suppressAutoHyphens w:val="0"/>
              <w:spacing w:after="0"/>
              <w:jc w:val="right"/>
              <w:rPr>
                <w:del w:id="2508" w:author="Linderhof, Vincent" w:date="2016-03-06T11:01:00Z"/>
                <w:rFonts w:ascii="Times New Roman" w:eastAsia="Times New Roman" w:hAnsi="Times New Roman"/>
                <w:color w:val="000000"/>
                <w:sz w:val="20"/>
                <w:szCs w:val="20"/>
                <w:lang w:eastAsia="en-GB"/>
                <w:rPrChange w:id="2509" w:author="Linderhof, Vincent" w:date="2016-03-06T11:01:00Z">
                  <w:rPr>
                    <w:del w:id="2510" w:author="Linderhof, Vincent" w:date="2016-03-06T11:01:00Z"/>
                    <w:rFonts w:ascii="Times New Roman" w:eastAsia="Times New Roman" w:hAnsi="Times New Roman"/>
                    <w:color w:val="000000"/>
                    <w:sz w:val="24"/>
                    <w:szCs w:val="24"/>
                    <w:lang w:eastAsia="en-GB"/>
                  </w:rPr>
                </w:rPrChange>
              </w:rPr>
            </w:pPr>
            <w:del w:id="2511" w:author="Linderhof, Vincent" w:date="2016-03-06T11:01:00Z">
              <w:r w:rsidRPr="00304F95" w:rsidDel="00304F95">
                <w:rPr>
                  <w:rFonts w:ascii="Times New Roman" w:eastAsia="Times New Roman" w:hAnsi="Times New Roman"/>
                  <w:color w:val="000000"/>
                  <w:sz w:val="20"/>
                  <w:szCs w:val="20"/>
                  <w:lang w:eastAsia="en-GB"/>
                  <w:rPrChange w:id="2512" w:author="Linderhof, Vincent" w:date="2016-03-06T11:01:00Z">
                    <w:rPr>
                      <w:rFonts w:ascii="Times New Roman" w:eastAsia="Times New Roman" w:hAnsi="Times New Roman"/>
                      <w:color w:val="000000"/>
                      <w:sz w:val="24"/>
                      <w:szCs w:val="24"/>
                      <w:lang w:eastAsia="en-GB"/>
                    </w:rPr>
                  </w:rPrChange>
                </w:rPr>
                <w:delText>2.63E-03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1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A9FCC11" w14:textId="1ACDDE30" w:rsidR="00C03049" w:rsidRPr="00304F95" w:rsidDel="00304F95" w:rsidRDefault="00C03049" w:rsidP="00E05337">
            <w:pPr>
              <w:tabs>
                <w:tab w:val="decimal" w:pos="317"/>
              </w:tabs>
              <w:suppressAutoHyphens w:val="0"/>
              <w:spacing w:after="0"/>
              <w:rPr>
                <w:del w:id="2514" w:author="Linderhof, Vincent" w:date="2016-03-06T11:01:00Z"/>
                <w:rFonts w:ascii="Times New Roman" w:eastAsia="Times New Roman" w:hAnsi="Times New Roman"/>
                <w:color w:val="000000"/>
                <w:sz w:val="20"/>
                <w:szCs w:val="20"/>
                <w:lang w:eastAsia="en-GB"/>
                <w:rPrChange w:id="2515" w:author="Linderhof, Vincent" w:date="2016-03-06T11:01:00Z">
                  <w:rPr>
                    <w:del w:id="2516" w:author="Linderhof, Vincent" w:date="2016-03-06T11:01:00Z"/>
                    <w:rFonts w:ascii="Times New Roman" w:eastAsia="Times New Roman" w:hAnsi="Times New Roman"/>
                    <w:color w:val="000000"/>
                    <w:sz w:val="24"/>
                    <w:szCs w:val="24"/>
                    <w:lang w:eastAsia="en-GB"/>
                  </w:rPr>
                </w:rPrChange>
              </w:rPr>
            </w:pPr>
            <w:del w:id="2517" w:author="Linderhof, Vincent" w:date="2016-03-06T11:01:00Z">
              <w:r w:rsidRPr="00304F95" w:rsidDel="00304F95">
                <w:rPr>
                  <w:rFonts w:ascii="Times New Roman" w:eastAsia="Times New Roman" w:hAnsi="Times New Roman"/>
                  <w:color w:val="000000"/>
                  <w:sz w:val="20"/>
                  <w:szCs w:val="20"/>
                  <w:lang w:eastAsia="en-GB"/>
                  <w:rPrChange w:id="2518"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1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648769" w14:textId="66D19554" w:rsidR="00C03049" w:rsidRPr="00304F95" w:rsidDel="00304F95" w:rsidRDefault="00C03049" w:rsidP="00E05337">
            <w:pPr>
              <w:tabs>
                <w:tab w:val="decimal" w:pos="317"/>
              </w:tabs>
              <w:suppressAutoHyphens w:val="0"/>
              <w:spacing w:after="0"/>
              <w:rPr>
                <w:del w:id="2520" w:author="Linderhof, Vincent" w:date="2016-03-06T11:01:00Z"/>
                <w:rFonts w:ascii="Times New Roman" w:eastAsia="Times New Roman" w:hAnsi="Times New Roman"/>
                <w:color w:val="000000"/>
                <w:sz w:val="20"/>
                <w:szCs w:val="20"/>
                <w:lang w:eastAsia="en-GB"/>
                <w:rPrChange w:id="2521" w:author="Linderhof, Vincent" w:date="2016-03-06T11:01:00Z">
                  <w:rPr>
                    <w:del w:id="2522" w:author="Linderhof, Vincent" w:date="2016-03-06T11:01:00Z"/>
                    <w:rFonts w:ascii="Times New Roman" w:eastAsia="Times New Roman" w:hAnsi="Times New Roman"/>
                    <w:color w:val="000000"/>
                    <w:sz w:val="24"/>
                    <w:szCs w:val="24"/>
                    <w:lang w:eastAsia="en-GB"/>
                  </w:rPr>
                </w:rPrChange>
              </w:rPr>
            </w:pPr>
            <w:del w:id="2523" w:author="Linderhof, Vincent" w:date="2016-03-06T11:01:00Z">
              <w:r w:rsidRPr="00304F95" w:rsidDel="00304F95">
                <w:rPr>
                  <w:rFonts w:ascii="Times New Roman" w:eastAsia="Times New Roman" w:hAnsi="Times New Roman"/>
                  <w:color w:val="000000"/>
                  <w:sz w:val="20"/>
                  <w:szCs w:val="20"/>
                  <w:lang w:eastAsia="en-GB"/>
                  <w:rPrChange w:id="2524" w:author="Linderhof, Vincent" w:date="2016-03-06T11:01:00Z">
                    <w:rPr>
                      <w:rFonts w:ascii="Times New Roman" w:eastAsia="Times New Roman" w:hAnsi="Times New Roman"/>
                      <w:color w:val="000000"/>
                      <w:sz w:val="24"/>
                      <w:szCs w:val="24"/>
                      <w:lang w:eastAsia="en-GB"/>
                    </w:rPr>
                  </w:rPrChange>
                </w:rPr>
                <w:delText>-0.011***</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2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AB9BD0" w14:textId="115A92B5" w:rsidR="00C03049" w:rsidRPr="00304F95" w:rsidDel="00304F95" w:rsidRDefault="00C03049" w:rsidP="00E05337">
            <w:pPr>
              <w:tabs>
                <w:tab w:val="decimal" w:pos="317"/>
              </w:tabs>
              <w:suppressAutoHyphens w:val="0"/>
              <w:spacing w:after="0"/>
              <w:rPr>
                <w:del w:id="2526" w:author="Linderhof, Vincent" w:date="2016-03-06T11:01:00Z"/>
                <w:rFonts w:ascii="Times New Roman" w:eastAsia="Times New Roman" w:hAnsi="Times New Roman"/>
                <w:color w:val="000000"/>
                <w:sz w:val="20"/>
                <w:szCs w:val="20"/>
                <w:lang w:eastAsia="en-GB"/>
                <w:rPrChange w:id="2527" w:author="Linderhof, Vincent" w:date="2016-03-06T11:01:00Z">
                  <w:rPr>
                    <w:del w:id="252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2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855E24" w14:textId="5ABADF67" w:rsidR="00C03049" w:rsidRPr="00304F95" w:rsidDel="00304F95" w:rsidRDefault="00C03049" w:rsidP="00E05337">
            <w:pPr>
              <w:tabs>
                <w:tab w:val="decimal" w:pos="317"/>
              </w:tabs>
              <w:suppressAutoHyphens w:val="0"/>
              <w:spacing w:after="0"/>
              <w:rPr>
                <w:del w:id="2530" w:author="Linderhof, Vincent" w:date="2016-03-06T11:01:00Z"/>
                <w:rFonts w:ascii="Times New Roman" w:eastAsia="Times New Roman" w:hAnsi="Times New Roman"/>
                <w:color w:val="000000"/>
                <w:sz w:val="20"/>
                <w:szCs w:val="20"/>
                <w:lang w:eastAsia="en-GB"/>
                <w:rPrChange w:id="2531" w:author="Linderhof, Vincent" w:date="2016-03-06T11:01:00Z">
                  <w:rPr>
                    <w:del w:id="2532" w:author="Linderhof, Vincent" w:date="2016-03-06T11:01:00Z"/>
                    <w:rFonts w:ascii="Times New Roman" w:eastAsia="Times New Roman" w:hAnsi="Times New Roman"/>
                    <w:color w:val="000000"/>
                    <w:sz w:val="24"/>
                    <w:szCs w:val="24"/>
                    <w:lang w:eastAsia="en-GB"/>
                  </w:rPr>
                </w:rPrChange>
              </w:rPr>
            </w:pPr>
            <w:del w:id="2533" w:author="Linderhof, Vincent" w:date="2016-03-06T11:01:00Z">
              <w:r w:rsidRPr="00304F95" w:rsidDel="00304F95">
                <w:rPr>
                  <w:rFonts w:ascii="Times New Roman" w:eastAsia="Times New Roman" w:hAnsi="Times New Roman"/>
                  <w:color w:val="000000"/>
                  <w:sz w:val="20"/>
                  <w:szCs w:val="20"/>
                  <w:lang w:eastAsia="en-GB"/>
                  <w:rPrChange w:id="2534" w:author="Linderhof, Vincent" w:date="2016-03-06T11:01:00Z">
                    <w:rPr>
                      <w:rFonts w:ascii="Times New Roman" w:eastAsia="Times New Roman" w:hAnsi="Times New Roman"/>
                      <w:color w:val="000000"/>
                      <w:sz w:val="24"/>
                      <w:szCs w:val="24"/>
                      <w:lang w:eastAsia="en-GB"/>
                    </w:rPr>
                  </w:rPrChange>
                </w:rPr>
                <w:delText>-0.006</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3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79745A" w14:textId="4E194E5B" w:rsidR="00C03049" w:rsidRPr="00304F95" w:rsidDel="00304F95" w:rsidRDefault="00C03049" w:rsidP="00E05337">
            <w:pPr>
              <w:tabs>
                <w:tab w:val="decimal" w:pos="317"/>
              </w:tabs>
              <w:suppressAutoHyphens w:val="0"/>
              <w:spacing w:after="0"/>
              <w:rPr>
                <w:del w:id="2536" w:author="Linderhof, Vincent" w:date="2016-03-06T11:01:00Z"/>
                <w:rFonts w:ascii="Times New Roman" w:eastAsia="Times New Roman" w:hAnsi="Times New Roman"/>
                <w:color w:val="000000"/>
                <w:sz w:val="20"/>
                <w:szCs w:val="20"/>
                <w:lang w:eastAsia="en-GB"/>
                <w:rPrChange w:id="2537" w:author="Linderhof, Vincent" w:date="2016-03-06T11:01:00Z">
                  <w:rPr>
                    <w:del w:id="253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3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718267" w14:textId="3BDFCE07" w:rsidR="00C03049" w:rsidRPr="00304F95" w:rsidDel="00304F95" w:rsidRDefault="00C03049" w:rsidP="00E05337">
            <w:pPr>
              <w:tabs>
                <w:tab w:val="decimal" w:pos="317"/>
              </w:tabs>
              <w:suppressAutoHyphens w:val="0"/>
              <w:spacing w:after="0"/>
              <w:jc w:val="right"/>
              <w:rPr>
                <w:del w:id="2540" w:author="Linderhof, Vincent" w:date="2016-03-06T11:01:00Z"/>
                <w:rFonts w:ascii="Times New Roman" w:eastAsia="Times New Roman" w:hAnsi="Times New Roman"/>
                <w:color w:val="000000"/>
                <w:sz w:val="20"/>
                <w:szCs w:val="20"/>
                <w:lang w:eastAsia="en-GB"/>
                <w:rPrChange w:id="2541" w:author="Linderhof, Vincent" w:date="2016-03-06T11:01:00Z">
                  <w:rPr>
                    <w:del w:id="2542" w:author="Linderhof, Vincent" w:date="2016-03-06T11:01:00Z"/>
                    <w:rFonts w:ascii="Times New Roman" w:eastAsia="Times New Roman" w:hAnsi="Times New Roman"/>
                    <w:color w:val="000000"/>
                    <w:sz w:val="24"/>
                    <w:szCs w:val="24"/>
                    <w:lang w:eastAsia="en-GB"/>
                  </w:rPr>
                </w:rPrChange>
              </w:rPr>
            </w:pPr>
            <w:del w:id="2543" w:author="Linderhof, Vincent" w:date="2016-03-06T11:01:00Z">
              <w:r w:rsidRPr="00304F95" w:rsidDel="00304F95">
                <w:rPr>
                  <w:rFonts w:ascii="Times New Roman" w:eastAsia="Times New Roman" w:hAnsi="Times New Roman"/>
                  <w:color w:val="000000"/>
                  <w:sz w:val="20"/>
                  <w:szCs w:val="20"/>
                  <w:lang w:eastAsia="en-GB"/>
                  <w:rPrChange w:id="2544" w:author="Linderhof, Vincent" w:date="2016-03-06T11:01:00Z">
                    <w:rPr>
                      <w:rFonts w:ascii="Times New Roman" w:eastAsia="Times New Roman" w:hAnsi="Times New Roman"/>
                      <w:color w:val="000000"/>
                      <w:sz w:val="24"/>
                      <w:szCs w:val="24"/>
                      <w:lang w:eastAsia="en-GB"/>
                    </w:rPr>
                  </w:rPrChange>
                </w:rPr>
                <w:delText>1.52E-04</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4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AA47DDC" w14:textId="13EFBBA3" w:rsidR="00C03049" w:rsidRPr="00304F95" w:rsidDel="00304F95" w:rsidRDefault="00C03049" w:rsidP="00E05337">
            <w:pPr>
              <w:tabs>
                <w:tab w:val="decimal" w:pos="317"/>
              </w:tabs>
              <w:suppressAutoHyphens w:val="0"/>
              <w:spacing w:after="0"/>
              <w:rPr>
                <w:del w:id="2546" w:author="Linderhof, Vincent" w:date="2016-03-06T11:01:00Z"/>
                <w:rFonts w:ascii="Times New Roman" w:eastAsia="Times New Roman" w:hAnsi="Times New Roman"/>
                <w:color w:val="000000"/>
                <w:sz w:val="20"/>
                <w:szCs w:val="20"/>
                <w:lang w:eastAsia="en-GB"/>
                <w:rPrChange w:id="2547" w:author="Linderhof, Vincent" w:date="2016-03-06T11:01:00Z">
                  <w:rPr>
                    <w:del w:id="2548"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49" w:author="Linderhof, Vincent" w:date="2016-03-06T11:01:00Z">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37D55F6" w14:textId="6EFE0E90" w:rsidR="00C03049" w:rsidRPr="00304F95" w:rsidDel="00304F95" w:rsidRDefault="00C03049" w:rsidP="00E05337">
            <w:pPr>
              <w:tabs>
                <w:tab w:val="decimal" w:pos="317"/>
              </w:tabs>
              <w:suppressAutoHyphens w:val="0"/>
              <w:spacing w:after="0"/>
              <w:rPr>
                <w:del w:id="2550" w:author="Linderhof, Vincent" w:date="2016-03-06T11:01:00Z"/>
                <w:rFonts w:ascii="Times New Roman" w:eastAsia="Times New Roman" w:hAnsi="Times New Roman"/>
                <w:color w:val="000000"/>
                <w:sz w:val="20"/>
                <w:szCs w:val="20"/>
                <w:lang w:eastAsia="en-GB"/>
                <w:rPrChange w:id="2551" w:author="Linderhof, Vincent" w:date="2016-03-06T11:01:00Z">
                  <w:rPr>
                    <w:del w:id="2552" w:author="Linderhof, Vincent" w:date="2016-03-06T11:01:00Z"/>
                    <w:rFonts w:ascii="Times New Roman" w:eastAsia="Times New Roman" w:hAnsi="Times New Roman"/>
                    <w:color w:val="000000"/>
                    <w:sz w:val="24"/>
                    <w:szCs w:val="24"/>
                    <w:lang w:eastAsia="en-GB"/>
                  </w:rPr>
                </w:rPrChange>
              </w:rPr>
            </w:pPr>
            <w:del w:id="2553" w:author="Linderhof, Vincent" w:date="2016-03-06T11:01:00Z">
              <w:r w:rsidRPr="00304F95" w:rsidDel="00304F95">
                <w:rPr>
                  <w:rFonts w:ascii="Times New Roman" w:eastAsia="Times New Roman" w:hAnsi="Times New Roman"/>
                  <w:color w:val="000000"/>
                  <w:sz w:val="20"/>
                  <w:szCs w:val="20"/>
                  <w:lang w:eastAsia="en-GB"/>
                  <w:rPrChange w:id="2554" w:author="Linderhof, Vincent" w:date="2016-03-06T11:01:00Z">
                    <w:rPr>
                      <w:rFonts w:ascii="Times New Roman" w:eastAsia="Times New Roman" w:hAnsi="Times New Roman"/>
                      <w:color w:val="000000"/>
                      <w:sz w:val="24"/>
                      <w:szCs w:val="24"/>
                      <w:lang w:eastAsia="en-GB"/>
                    </w:rPr>
                  </w:rPrChange>
                </w:rPr>
                <w:delText>-164.193**</w:delText>
              </w:r>
            </w:del>
          </w:p>
        </w:tc>
        <w:tc>
          <w:tcPr>
            <w:tcW w:w="203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Change w:id="2555" w:author="Linderhof, Vincent" w:date="2016-03-06T11:01:00Z">
              <w:tcPr>
                <w:tcW w:w="203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A578D91" w14:textId="2381ACEA" w:rsidR="00C03049" w:rsidRPr="00304F95" w:rsidDel="00304F95" w:rsidRDefault="00C03049" w:rsidP="00E05337">
            <w:pPr>
              <w:tabs>
                <w:tab w:val="decimal" w:pos="317"/>
              </w:tabs>
              <w:suppressAutoHyphens w:val="0"/>
              <w:spacing w:after="0"/>
              <w:rPr>
                <w:del w:id="2556" w:author="Linderhof, Vincent" w:date="2016-03-06T11:01:00Z"/>
                <w:rFonts w:ascii="Times New Roman" w:eastAsia="Times New Roman" w:hAnsi="Times New Roman"/>
                <w:color w:val="000000"/>
                <w:sz w:val="20"/>
                <w:szCs w:val="20"/>
                <w:lang w:eastAsia="en-GB"/>
                <w:rPrChange w:id="2557" w:author="Linderhof, Vincent" w:date="2016-03-06T11:01:00Z">
                  <w:rPr>
                    <w:del w:id="2558" w:author="Linderhof, Vincent" w:date="2016-03-06T11:01:00Z"/>
                    <w:rFonts w:ascii="Times New Roman" w:eastAsia="Times New Roman" w:hAnsi="Times New Roman"/>
                    <w:color w:val="000000"/>
                    <w:sz w:val="24"/>
                    <w:szCs w:val="24"/>
                    <w:lang w:eastAsia="en-GB"/>
                  </w:rPr>
                </w:rPrChange>
              </w:rPr>
            </w:pPr>
            <w:del w:id="2559" w:author="Linderhof, Vincent" w:date="2016-03-06T11:01:00Z">
              <w:r w:rsidRPr="00304F95" w:rsidDel="00304F95">
                <w:rPr>
                  <w:rFonts w:ascii="Times New Roman" w:eastAsia="Times New Roman" w:hAnsi="Times New Roman"/>
                  <w:color w:val="000000"/>
                  <w:sz w:val="20"/>
                  <w:szCs w:val="20"/>
                  <w:lang w:eastAsia="en-GB"/>
                  <w:rPrChange w:id="2560" w:author="Linderhof, Vincent" w:date="2016-03-06T11:01:00Z">
                    <w:rPr>
                      <w:rFonts w:ascii="Times New Roman" w:eastAsia="Times New Roman" w:hAnsi="Times New Roman"/>
                      <w:color w:val="000000"/>
                      <w:sz w:val="24"/>
                      <w:szCs w:val="24"/>
                      <w:lang w:eastAsia="en-GB"/>
                    </w:rPr>
                  </w:rPrChange>
                </w:rPr>
                <w:delText>-932.338*</w:delText>
              </w:r>
            </w:del>
          </w:p>
        </w:tc>
        <w:tc>
          <w:tcPr>
            <w:tcW w:w="266" w:type="dxa"/>
            <w:tcBorders>
              <w:top w:val="nil"/>
              <w:left w:val="single" w:sz="4" w:space="0" w:color="auto"/>
              <w:bottom w:val="nil"/>
              <w:right w:val="nil"/>
            </w:tcBorders>
            <w:shd w:val="clear" w:color="auto" w:fill="auto"/>
            <w:noWrap/>
            <w:vAlign w:val="bottom"/>
            <w:hideMark/>
            <w:tcPrChange w:id="2561"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4BDECD4A" w14:textId="40D35790" w:rsidR="00C03049" w:rsidRPr="00304F95" w:rsidDel="00304F95" w:rsidRDefault="00C03049" w:rsidP="00E05337">
            <w:pPr>
              <w:tabs>
                <w:tab w:val="decimal" w:pos="317"/>
              </w:tabs>
              <w:suppressAutoHyphens w:val="0"/>
              <w:spacing w:after="0"/>
              <w:rPr>
                <w:del w:id="2562" w:author="Linderhof, Vincent" w:date="2016-03-06T11:01:00Z"/>
                <w:rFonts w:ascii="Times New Roman" w:eastAsia="Times New Roman" w:hAnsi="Times New Roman"/>
                <w:color w:val="000000"/>
                <w:sz w:val="20"/>
                <w:szCs w:val="20"/>
                <w:lang w:eastAsia="en-GB"/>
                <w:rPrChange w:id="2563" w:author="Linderhof, Vincent" w:date="2016-03-06T11:01:00Z">
                  <w:rPr>
                    <w:del w:id="2564" w:author="Linderhof, Vincent" w:date="2016-03-06T11:01:00Z"/>
                    <w:rFonts w:ascii="Times New Roman" w:eastAsia="Times New Roman" w:hAnsi="Times New Roman"/>
                    <w:color w:val="000000"/>
                    <w:sz w:val="24"/>
                    <w:szCs w:val="24"/>
                    <w:lang w:eastAsia="en-GB"/>
                  </w:rPr>
                </w:rPrChange>
              </w:rPr>
            </w:pPr>
          </w:p>
        </w:tc>
        <w:tc>
          <w:tcPr>
            <w:tcW w:w="1921" w:type="dxa"/>
            <w:gridSpan w:val="7"/>
            <w:tcBorders>
              <w:top w:val="nil"/>
              <w:left w:val="nil"/>
              <w:bottom w:val="nil"/>
              <w:right w:val="nil"/>
            </w:tcBorders>
            <w:shd w:val="clear" w:color="auto" w:fill="auto"/>
            <w:noWrap/>
            <w:vAlign w:val="bottom"/>
            <w:hideMark/>
            <w:tcPrChange w:id="2565" w:author="Linderhof, Vincent" w:date="2016-03-06T11:01:00Z">
              <w:tcPr>
                <w:tcW w:w="1921" w:type="dxa"/>
                <w:gridSpan w:val="7"/>
                <w:tcBorders>
                  <w:top w:val="nil"/>
                  <w:left w:val="nil"/>
                  <w:bottom w:val="nil"/>
                  <w:right w:val="nil"/>
                </w:tcBorders>
                <w:shd w:val="clear" w:color="auto" w:fill="auto"/>
                <w:noWrap/>
                <w:vAlign w:val="bottom"/>
                <w:hideMark/>
              </w:tcPr>
            </w:tcPrChange>
          </w:tcPr>
          <w:p w14:paraId="3D767303" w14:textId="06D2FEE4" w:rsidR="00C03049" w:rsidRPr="00304F95" w:rsidDel="00304F95" w:rsidRDefault="00C03049" w:rsidP="00E05337">
            <w:pPr>
              <w:tabs>
                <w:tab w:val="decimal" w:pos="317"/>
              </w:tabs>
              <w:suppressAutoHyphens w:val="0"/>
              <w:spacing w:after="0"/>
              <w:jc w:val="right"/>
              <w:rPr>
                <w:del w:id="2566" w:author="Linderhof, Vincent" w:date="2016-03-06T11:01:00Z"/>
                <w:rFonts w:ascii="Times New Roman" w:eastAsia="Times New Roman" w:hAnsi="Times New Roman"/>
                <w:color w:val="000000"/>
                <w:sz w:val="20"/>
                <w:szCs w:val="20"/>
                <w:lang w:eastAsia="en-GB"/>
                <w:rPrChange w:id="2567" w:author="Linderhof, Vincent" w:date="2016-03-06T11:01:00Z">
                  <w:rPr>
                    <w:del w:id="2568" w:author="Linderhof, Vincent" w:date="2016-03-06T11:01:00Z"/>
                    <w:rFonts w:ascii="Times New Roman" w:eastAsia="Times New Roman" w:hAnsi="Times New Roman"/>
                    <w:color w:val="000000"/>
                    <w:sz w:val="24"/>
                    <w:szCs w:val="24"/>
                    <w:lang w:eastAsia="en-GB"/>
                  </w:rPr>
                </w:rPrChange>
              </w:rPr>
            </w:pPr>
            <w:del w:id="2569" w:author="Linderhof, Vincent" w:date="2016-03-06T11:01:00Z">
              <w:r w:rsidRPr="00304F95" w:rsidDel="00304F95">
                <w:rPr>
                  <w:rFonts w:ascii="Times New Roman" w:eastAsia="Times New Roman" w:hAnsi="Times New Roman"/>
                  <w:color w:val="000000"/>
                  <w:sz w:val="20"/>
                  <w:szCs w:val="20"/>
                  <w:lang w:eastAsia="en-GB"/>
                  <w:rPrChange w:id="2570" w:author="Linderhof, Vincent" w:date="2016-03-06T11:01:00Z">
                    <w:rPr>
                      <w:rFonts w:ascii="Times New Roman" w:eastAsia="Times New Roman" w:hAnsi="Times New Roman"/>
                      <w:color w:val="000000"/>
                      <w:sz w:val="24"/>
                      <w:szCs w:val="24"/>
                      <w:lang w:eastAsia="en-GB"/>
                    </w:rPr>
                  </w:rPrChange>
                </w:rPr>
                <w:delText>-1.76E-02</w:delText>
              </w:r>
            </w:del>
          </w:p>
        </w:tc>
        <w:tc>
          <w:tcPr>
            <w:tcW w:w="670" w:type="dxa"/>
            <w:gridSpan w:val="2"/>
            <w:tcBorders>
              <w:top w:val="nil"/>
              <w:left w:val="nil"/>
              <w:bottom w:val="nil"/>
              <w:right w:val="nil"/>
            </w:tcBorders>
            <w:shd w:val="clear" w:color="auto" w:fill="auto"/>
            <w:noWrap/>
            <w:vAlign w:val="bottom"/>
            <w:hideMark/>
            <w:tcPrChange w:id="2571" w:author="Linderhof, Vincent" w:date="2016-03-06T11:01:00Z">
              <w:tcPr>
                <w:tcW w:w="670" w:type="dxa"/>
                <w:gridSpan w:val="2"/>
                <w:tcBorders>
                  <w:top w:val="nil"/>
                  <w:left w:val="nil"/>
                  <w:bottom w:val="nil"/>
                  <w:right w:val="nil"/>
                </w:tcBorders>
                <w:shd w:val="clear" w:color="auto" w:fill="auto"/>
                <w:noWrap/>
                <w:vAlign w:val="bottom"/>
                <w:hideMark/>
              </w:tcPr>
            </w:tcPrChange>
          </w:tcPr>
          <w:p w14:paraId="04271FD9" w14:textId="6789208E" w:rsidR="00C03049" w:rsidRPr="00304F95" w:rsidDel="00304F95" w:rsidRDefault="00C03049" w:rsidP="00E05337">
            <w:pPr>
              <w:suppressAutoHyphens w:val="0"/>
              <w:spacing w:after="0"/>
              <w:rPr>
                <w:del w:id="2572" w:author="Linderhof, Vincent" w:date="2016-03-06T11:01:00Z"/>
                <w:rFonts w:ascii="Times New Roman" w:eastAsia="Times New Roman" w:hAnsi="Times New Roman"/>
                <w:color w:val="000000"/>
                <w:sz w:val="20"/>
                <w:szCs w:val="20"/>
                <w:lang w:eastAsia="en-GB"/>
                <w:rPrChange w:id="2573" w:author="Linderhof, Vincent" w:date="2016-03-06T11:01:00Z">
                  <w:rPr>
                    <w:del w:id="2574" w:author="Linderhof, Vincent" w:date="2016-03-06T11:01:00Z"/>
                    <w:rFonts w:ascii="Times New Roman" w:eastAsia="Times New Roman" w:hAnsi="Times New Roman"/>
                    <w:color w:val="000000"/>
                    <w:sz w:val="24"/>
                    <w:szCs w:val="24"/>
                    <w:lang w:eastAsia="en-GB"/>
                  </w:rPr>
                </w:rPrChange>
              </w:rPr>
            </w:pPr>
            <w:del w:id="2575" w:author="Linderhof, Vincent" w:date="2016-03-06T11:01:00Z">
              <w:r w:rsidRPr="00304F95" w:rsidDel="00304F95">
                <w:rPr>
                  <w:rFonts w:ascii="Times New Roman" w:eastAsia="Times New Roman" w:hAnsi="Times New Roman"/>
                  <w:color w:val="000000"/>
                  <w:sz w:val="20"/>
                  <w:szCs w:val="20"/>
                  <w:lang w:eastAsia="en-GB"/>
                  <w:rPrChange w:id="2576"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40417BE9" w14:textId="7A457E54" w:rsidTr="00304F95">
        <w:trPr>
          <w:gridAfter w:val="1"/>
          <w:wAfter w:w="272" w:type="dxa"/>
          <w:trHeight w:val="300"/>
          <w:del w:id="2577" w:author="Linderhof, Vincent" w:date="2016-03-06T11:01:00Z"/>
          <w:trPrChange w:id="2578"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579" w:author="Linderhof, Vincent" w:date="2016-03-06T11:01:00Z">
              <w:tcPr>
                <w:tcW w:w="2000" w:type="dxa"/>
                <w:vMerge/>
                <w:tcBorders>
                  <w:top w:val="nil"/>
                  <w:left w:val="nil"/>
                  <w:bottom w:val="nil"/>
                  <w:right w:val="single" w:sz="4" w:space="0" w:color="auto"/>
                </w:tcBorders>
                <w:vAlign w:val="center"/>
                <w:hideMark/>
              </w:tcPr>
            </w:tcPrChange>
          </w:tcPr>
          <w:p w14:paraId="7487AD5B" w14:textId="72C0F595" w:rsidR="00C03049" w:rsidRPr="00304F95" w:rsidDel="00304F95" w:rsidRDefault="00C03049" w:rsidP="00E05337">
            <w:pPr>
              <w:suppressAutoHyphens w:val="0"/>
              <w:spacing w:after="0"/>
              <w:rPr>
                <w:del w:id="2580" w:author="Linderhof, Vincent" w:date="2016-03-06T11:01:00Z"/>
                <w:rFonts w:ascii="Times New Roman" w:eastAsia="Times New Roman" w:hAnsi="Times New Roman"/>
                <w:color w:val="000000"/>
                <w:sz w:val="20"/>
                <w:szCs w:val="20"/>
                <w:lang w:eastAsia="en-GB"/>
                <w:rPrChange w:id="2581" w:author="Linderhof, Vincent" w:date="2016-03-06T11:01:00Z">
                  <w:rPr>
                    <w:del w:id="2582"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58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4125F7E" w14:textId="6F9A36FC" w:rsidR="00C03049" w:rsidRPr="00304F95" w:rsidDel="00304F95" w:rsidRDefault="00C03049" w:rsidP="00E05337">
            <w:pPr>
              <w:tabs>
                <w:tab w:val="decimal" w:pos="317"/>
              </w:tabs>
              <w:suppressAutoHyphens w:val="0"/>
              <w:spacing w:after="0"/>
              <w:rPr>
                <w:del w:id="2584" w:author="Linderhof, Vincent" w:date="2016-03-06T11:01:00Z"/>
                <w:rFonts w:ascii="Times New Roman" w:eastAsia="Times New Roman" w:hAnsi="Times New Roman"/>
                <w:color w:val="000000"/>
                <w:sz w:val="20"/>
                <w:szCs w:val="20"/>
                <w:lang w:eastAsia="en-GB"/>
                <w:rPrChange w:id="2585" w:author="Linderhof, Vincent" w:date="2016-03-06T11:01:00Z">
                  <w:rPr>
                    <w:del w:id="2586" w:author="Linderhof, Vincent" w:date="2016-03-06T11:01:00Z"/>
                    <w:rFonts w:ascii="Times New Roman" w:eastAsia="Times New Roman" w:hAnsi="Times New Roman"/>
                    <w:color w:val="000000"/>
                    <w:sz w:val="24"/>
                    <w:szCs w:val="24"/>
                    <w:lang w:eastAsia="en-GB"/>
                  </w:rPr>
                </w:rPrChange>
              </w:rPr>
            </w:pPr>
            <w:del w:id="2587" w:author="Linderhof, Vincent" w:date="2016-03-06T11:01:00Z">
              <w:r w:rsidRPr="00304F95" w:rsidDel="00304F95">
                <w:rPr>
                  <w:rFonts w:ascii="Times New Roman" w:eastAsia="Times New Roman" w:hAnsi="Times New Roman"/>
                  <w:color w:val="000000"/>
                  <w:sz w:val="20"/>
                  <w:szCs w:val="20"/>
                  <w:lang w:eastAsia="en-GB"/>
                  <w:rPrChange w:id="2588" w:author="Linderhof, Vincent" w:date="2016-03-06T11:01:00Z">
                    <w:rPr>
                      <w:rFonts w:ascii="Times New Roman" w:eastAsia="Times New Roman" w:hAnsi="Times New Roman"/>
                      <w:color w:val="000000"/>
                      <w:sz w:val="24"/>
                      <w:szCs w:val="24"/>
                      <w:lang w:eastAsia="en-GB"/>
                    </w:rPr>
                  </w:rPrChange>
                </w:rPr>
                <w:delText>(0.021)</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8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E619C0" w14:textId="0A3C43EE" w:rsidR="00C03049" w:rsidRPr="00304F95" w:rsidDel="00304F95" w:rsidRDefault="00C03049" w:rsidP="00E05337">
            <w:pPr>
              <w:tabs>
                <w:tab w:val="decimal" w:pos="317"/>
              </w:tabs>
              <w:suppressAutoHyphens w:val="0"/>
              <w:spacing w:after="0"/>
              <w:rPr>
                <w:del w:id="2590" w:author="Linderhof, Vincent" w:date="2016-03-06T11:01:00Z"/>
                <w:rFonts w:ascii="Times New Roman" w:eastAsia="Times New Roman" w:hAnsi="Times New Roman"/>
                <w:color w:val="000000"/>
                <w:sz w:val="20"/>
                <w:szCs w:val="20"/>
                <w:lang w:eastAsia="en-GB"/>
                <w:rPrChange w:id="2591" w:author="Linderhof, Vincent" w:date="2016-03-06T11:01:00Z">
                  <w:rPr>
                    <w:del w:id="2592"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9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9769E56" w14:textId="4506C7F8" w:rsidR="00C03049" w:rsidRPr="00304F95" w:rsidDel="00304F95" w:rsidRDefault="00C03049" w:rsidP="00E05337">
            <w:pPr>
              <w:tabs>
                <w:tab w:val="decimal" w:pos="317"/>
              </w:tabs>
              <w:suppressAutoHyphens w:val="0"/>
              <w:spacing w:after="0"/>
              <w:rPr>
                <w:del w:id="2594" w:author="Linderhof, Vincent" w:date="2016-03-06T11:01:00Z"/>
                <w:rFonts w:ascii="Times New Roman" w:eastAsia="Times New Roman" w:hAnsi="Times New Roman"/>
                <w:color w:val="000000"/>
                <w:sz w:val="20"/>
                <w:szCs w:val="20"/>
                <w:lang w:eastAsia="en-GB"/>
                <w:rPrChange w:id="2595" w:author="Linderhof, Vincent" w:date="2016-03-06T11:01:00Z">
                  <w:rPr>
                    <w:del w:id="2596" w:author="Linderhof, Vincent" w:date="2016-03-06T11:01:00Z"/>
                    <w:rFonts w:ascii="Times New Roman" w:eastAsia="Times New Roman" w:hAnsi="Times New Roman"/>
                    <w:color w:val="000000"/>
                    <w:sz w:val="24"/>
                    <w:szCs w:val="24"/>
                    <w:lang w:eastAsia="en-GB"/>
                  </w:rPr>
                </w:rPrChange>
              </w:rPr>
            </w:pPr>
            <w:del w:id="2597" w:author="Linderhof, Vincent" w:date="2016-03-06T11:01:00Z">
              <w:r w:rsidRPr="00304F95" w:rsidDel="00304F95">
                <w:rPr>
                  <w:rFonts w:ascii="Times New Roman" w:eastAsia="Times New Roman" w:hAnsi="Times New Roman"/>
                  <w:color w:val="000000"/>
                  <w:sz w:val="20"/>
                  <w:szCs w:val="20"/>
                  <w:lang w:eastAsia="en-GB"/>
                  <w:rPrChange w:id="2598" w:author="Linderhof, Vincent" w:date="2016-03-06T11:01:00Z">
                    <w:rPr>
                      <w:rFonts w:ascii="Times New Roman" w:eastAsia="Times New Roman" w:hAnsi="Times New Roman"/>
                      <w:color w:val="000000"/>
                      <w:sz w:val="24"/>
                      <w:szCs w:val="24"/>
                      <w:lang w:eastAsia="en-GB"/>
                    </w:rPr>
                  </w:rPrChange>
                </w:rPr>
                <w:delText>(0.133)</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9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6A51CF0" w14:textId="30324C03" w:rsidR="00C03049" w:rsidRPr="00304F95" w:rsidDel="00304F95" w:rsidRDefault="00C03049" w:rsidP="00E05337">
            <w:pPr>
              <w:tabs>
                <w:tab w:val="decimal" w:pos="317"/>
              </w:tabs>
              <w:suppressAutoHyphens w:val="0"/>
              <w:spacing w:after="0"/>
              <w:rPr>
                <w:del w:id="2600" w:author="Linderhof, Vincent" w:date="2016-03-06T11:01:00Z"/>
                <w:rFonts w:ascii="Times New Roman" w:eastAsia="Times New Roman" w:hAnsi="Times New Roman"/>
                <w:color w:val="000000"/>
                <w:sz w:val="20"/>
                <w:szCs w:val="20"/>
                <w:lang w:eastAsia="en-GB"/>
                <w:rPrChange w:id="2601" w:author="Linderhof, Vincent" w:date="2016-03-06T11:01:00Z">
                  <w:rPr>
                    <w:del w:id="260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0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753F8E7" w14:textId="149ADD8B" w:rsidR="00C03049" w:rsidRPr="00304F95" w:rsidDel="00304F95" w:rsidRDefault="00C03049" w:rsidP="00E05337">
            <w:pPr>
              <w:tabs>
                <w:tab w:val="decimal" w:pos="317"/>
              </w:tabs>
              <w:suppressAutoHyphens w:val="0"/>
              <w:spacing w:after="0"/>
              <w:jc w:val="right"/>
              <w:rPr>
                <w:del w:id="2604" w:author="Linderhof, Vincent" w:date="2016-03-06T11:01:00Z"/>
                <w:rFonts w:ascii="Times New Roman" w:eastAsia="Times New Roman" w:hAnsi="Times New Roman"/>
                <w:color w:val="000000"/>
                <w:sz w:val="20"/>
                <w:szCs w:val="20"/>
                <w:lang w:eastAsia="en-GB"/>
                <w:rPrChange w:id="2605" w:author="Linderhof, Vincent" w:date="2016-03-06T11:01:00Z">
                  <w:rPr>
                    <w:del w:id="2606" w:author="Linderhof, Vincent" w:date="2016-03-06T11:01:00Z"/>
                    <w:rFonts w:ascii="Times New Roman" w:eastAsia="Times New Roman" w:hAnsi="Times New Roman"/>
                    <w:color w:val="000000"/>
                    <w:sz w:val="24"/>
                    <w:szCs w:val="24"/>
                    <w:lang w:eastAsia="en-GB"/>
                  </w:rPr>
                </w:rPrChange>
              </w:rPr>
            </w:pPr>
            <w:del w:id="2607" w:author="Linderhof, Vincent" w:date="2016-03-06T11:01:00Z">
              <w:r w:rsidRPr="00304F95" w:rsidDel="00304F95">
                <w:rPr>
                  <w:rFonts w:ascii="Times New Roman" w:eastAsia="Times New Roman" w:hAnsi="Times New Roman"/>
                  <w:color w:val="000000"/>
                  <w:sz w:val="20"/>
                  <w:szCs w:val="20"/>
                  <w:lang w:eastAsia="en-GB"/>
                  <w:rPrChange w:id="2608" w:author="Linderhof, Vincent" w:date="2016-03-06T11:01:00Z">
                    <w:rPr>
                      <w:rFonts w:ascii="Times New Roman" w:eastAsia="Times New Roman" w:hAnsi="Times New Roman"/>
                      <w:color w:val="000000"/>
                      <w:sz w:val="24"/>
                      <w:szCs w:val="24"/>
                      <w:lang w:eastAsia="en-GB"/>
                    </w:rPr>
                  </w:rPrChange>
                </w:rPr>
                <w:delText>1.14E-03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0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80AE53" w14:textId="1431D7CB" w:rsidR="00C03049" w:rsidRPr="00304F95" w:rsidDel="00304F95" w:rsidRDefault="00C03049" w:rsidP="00E05337">
            <w:pPr>
              <w:tabs>
                <w:tab w:val="decimal" w:pos="317"/>
              </w:tabs>
              <w:suppressAutoHyphens w:val="0"/>
              <w:spacing w:after="0"/>
              <w:rPr>
                <w:del w:id="2610" w:author="Linderhof, Vincent" w:date="2016-03-06T11:01:00Z"/>
                <w:rFonts w:ascii="Times New Roman" w:eastAsia="Times New Roman" w:hAnsi="Times New Roman"/>
                <w:color w:val="000000"/>
                <w:sz w:val="20"/>
                <w:szCs w:val="20"/>
                <w:lang w:eastAsia="en-GB"/>
                <w:rPrChange w:id="2611" w:author="Linderhof, Vincent" w:date="2016-03-06T11:01:00Z">
                  <w:rPr>
                    <w:del w:id="2612"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1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2ACA275" w14:textId="5730465C" w:rsidR="00C03049" w:rsidRPr="00304F95" w:rsidDel="00304F95" w:rsidRDefault="00C03049" w:rsidP="00E05337">
            <w:pPr>
              <w:tabs>
                <w:tab w:val="decimal" w:pos="317"/>
              </w:tabs>
              <w:suppressAutoHyphens w:val="0"/>
              <w:spacing w:after="0"/>
              <w:jc w:val="right"/>
              <w:rPr>
                <w:del w:id="2614" w:author="Linderhof, Vincent" w:date="2016-03-06T11:01:00Z"/>
                <w:rFonts w:ascii="Times New Roman" w:eastAsia="Times New Roman" w:hAnsi="Times New Roman"/>
                <w:color w:val="000000"/>
                <w:sz w:val="20"/>
                <w:szCs w:val="20"/>
                <w:lang w:eastAsia="en-GB"/>
                <w:rPrChange w:id="2615" w:author="Linderhof, Vincent" w:date="2016-03-06T11:01:00Z">
                  <w:rPr>
                    <w:del w:id="2616" w:author="Linderhof, Vincent" w:date="2016-03-06T11:01:00Z"/>
                    <w:rFonts w:ascii="Times New Roman" w:eastAsia="Times New Roman" w:hAnsi="Times New Roman"/>
                    <w:color w:val="000000"/>
                    <w:sz w:val="24"/>
                    <w:szCs w:val="24"/>
                    <w:lang w:eastAsia="en-GB"/>
                  </w:rPr>
                </w:rPrChange>
              </w:rPr>
            </w:pPr>
            <w:del w:id="2617" w:author="Linderhof, Vincent" w:date="2016-03-06T11:01:00Z">
              <w:r w:rsidRPr="00304F95" w:rsidDel="00304F95">
                <w:rPr>
                  <w:rFonts w:ascii="Times New Roman" w:eastAsia="Times New Roman" w:hAnsi="Times New Roman"/>
                  <w:color w:val="000000"/>
                  <w:sz w:val="20"/>
                  <w:szCs w:val="20"/>
                  <w:lang w:eastAsia="en-GB"/>
                  <w:rPrChange w:id="2618" w:author="Linderhof, Vincent" w:date="2016-03-06T11:01:00Z">
                    <w:rPr>
                      <w:rFonts w:ascii="Times New Roman" w:eastAsia="Times New Roman" w:hAnsi="Times New Roman"/>
                      <w:color w:val="000000"/>
                      <w:sz w:val="24"/>
                      <w:szCs w:val="24"/>
                      <w:lang w:eastAsia="en-GB"/>
                    </w:rPr>
                  </w:rPrChange>
                </w:rPr>
                <w:delText>-2.00E-03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1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3E14987" w14:textId="7208196D" w:rsidR="00C03049" w:rsidRPr="00304F95" w:rsidDel="00304F95" w:rsidRDefault="00C03049" w:rsidP="00E05337">
            <w:pPr>
              <w:tabs>
                <w:tab w:val="decimal" w:pos="317"/>
              </w:tabs>
              <w:suppressAutoHyphens w:val="0"/>
              <w:spacing w:after="0"/>
              <w:rPr>
                <w:del w:id="2620" w:author="Linderhof, Vincent" w:date="2016-03-06T11:01:00Z"/>
                <w:rFonts w:ascii="Times New Roman" w:eastAsia="Times New Roman" w:hAnsi="Times New Roman"/>
                <w:color w:val="000000"/>
                <w:sz w:val="20"/>
                <w:szCs w:val="20"/>
                <w:lang w:eastAsia="en-GB"/>
                <w:rPrChange w:id="2621" w:author="Linderhof, Vincent" w:date="2016-03-06T11:01:00Z">
                  <w:rPr>
                    <w:del w:id="262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2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CEB6E2" w14:textId="3BC45AEA" w:rsidR="00C03049" w:rsidRPr="00304F95" w:rsidDel="00304F95" w:rsidRDefault="00C03049" w:rsidP="00E05337">
            <w:pPr>
              <w:tabs>
                <w:tab w:val="decimal" w:pos="317"/>
              </w:tabs>
              <w:suppressAutoHyphens w:val="0"/>
              <w:spacing w:after="0"/>
              <w:rPr>
                <w:del w:id="2624" w:author="Linderhof, Vincent" w:date="2016-03-06T11:01:00Z"/>
                <w:rFonts w:ascii="Times New Roman" w:eastAsia="Times New Roman" w:hAnsi="Times New Roman"/>
                <w:color w:val="000000"/>
                <w:sz w:val="20"/>
                <w:szCs w:val="20"/>
                <w:lang w:eastAsia="en-GB"/>
                <w:rPrChange w:id="2625" w:author="Linderhof, Vincent" w:date="2016-03-06T11:01:00Z">
                  <w:rPr>
                    <w:del w:id="2626" w:author="Linderhof, Vincent" w:date="2016-03-06T11:01:00Z"/>
                    <w:rFonts w:ascii="Times New Roman" w:eastAsia="Times New Roman" w:hAnsi="Times New Roman"/>
                    <w:color w:val="000000"/>
                    <w:sz w:val="24"/>
                    <w:szCs w:val="24"/>
                    <w:lang w:eastAsia="en-GB"/>
                  </w:rPr>
                </w:rPrChange>
              </w:rPr>
            </w:pPr>
            <w:del w:id="2627" w:author="Linderhof, Vincent" w:date="2016-03-06T11:01:00Z">
              <w:r w:rsidRPr="00304F95" w:rsidDel="00304F95">
                <w:rPr>
                  <w:rFonts w:ascii="Times New Roman" w:eastAsia="Times New Roman" w:hAnsi="Times New Roman"/>
                  <w:color w:val="000000"/>
                  <w:sz w:val="20"/>
                  <w:szCs w:val="20"/>
                  <w:lang w:eastAsia="en-GB"/>
                  <w:rPrChange w:id="2628" w:author="Linderhof, Vincent" w:date="2016-03-06T11:01:00Z">
                    <w:rPr>
                      <w:rFonts w:ascii="Times New Roman" w:eastAsia="Times New Roman" w:hAnsi="Times New Roman"/>
                      <w:color w:val="000000"/>
                      <w:sz w:val="24"/>
                      <w:szCs w:val="24"/>
                      <w:lang w:eastAsia="en-GB"/>
                    </w:rPr>
                  </w:rPrChange>
                </w:rPr>
                <w:delText>(0.012)</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2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94AB2BA" w14:textId="76E0A7A2" w:rsidR="00C03049" w:rsidRPr="00304F95" w:rsidDel="00304F95" w:rsidRDefault="00C03049" w:rsidP="00E05337">
            <w:pPr>
              <w:tabs>
                <w:tab w:val="decimal" w:pos="317"/>
              </w:tabs>
              <w:suppressAutoHyphens w:val="0"/>
              <w:spacing w:after="0"/>
              <w:jc w:val="right"/>
              <w:rPr>
                <w:del w:id="2630" w:author="Linderhof, Vincent" w:date="2016-03-06T11:01:00Z"/>
                <w:rFonts w:ascii="Times New Roman" w:eastAsia="Times New Roman" w:hAnsi="Times New Roman"/>
                <w:color w:val="000000"/>
                <w:sz w:val="20"/>
                <w:szCs w:val="20"/>
                <w:lang w:eastAsia="en-GB"/>
                <w:rPrChange w:id="2631" w:author="Linderhof, Vincent" w:date="2016-03-06T11:01:00Z">
                  <w:rPr>
                    <w:del w:id="263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3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B74D02" w14:textId="238BEFE2" w:rsidR="00C03049" w:rsidRPr="00304F95" w:rsidDel="00304F95" w:rsidRDefault="00C03049" w:rsidP="00E05337">
            <w:pPr>
              <w:tabs>
                <w:tab w:val="decimal" w:pos="317"/>
              </w:tabs>
              <w:suppressAutoHyphens w:val="0"/>
              <w:spacing w:after="0"/>
              <w:jc w:val="right"/>
              <w:rPr>
                <w:del w:id="2634" w:author="Linderhof, Vincent" w:date="2016-03-06T11:01:00Z"/>
                <w:rFonts w:ascii="Times New Roman" w:eastAsia="Times New Roman" w:hAnsi="Times New Roman"/>
                <w:color w:val="000000"/>
                <w:sz w:val="20"/>
                <w:szCs w:val="20"/>
                <w:lang w:eastAsia="en-GB"/>
                <w:rPrChange w:id="2635" w:author="Linderhof, Vincent" w:date="2016-03-06T11:01:00Z">
                  <w:rPr>
                    <w:del w:id="2636" w:author="Linderhof, Vincent" w:date="2016-03-06T11:01:00Z"/>
                    <w:rFonts w:ascii="Times New Roman" w:eastAsia="Times New Roman" w:hAnsi="Times New Roman"/>
                    <w:color w:val="000000"/>
                    <w:sz w:val="24"/>
                    <w:szCs w:val="24"/>
                    <w:lang w:eastAsia="en-GB"/>
                  </w:rPr>
                </w:rPrChange>
              </w:rPr>
            </w:pPr>
            <w:del w:id="2637" w:author="Linderhof, Vincent" w:date="2016-03-06T11:01:00Z">
              <w:r w:rsidRPr="00304F95" w:rsidDel="00304F95">
                <w:rPr>
                  <w:rFonts w:ascii="Times New Roman" w:eastAsia="Times New Roman" w:hAnsi="Times New Roman"/>
                  <w:color w:val="000000"/>
                  <w:sz w:val="20"/>
                  <w:szCs w:val="20"/>
                  <w:lang w:eastAsia="en-GB"/>
                  <w:rPrChange w:id="2638" w:author="Linderhof, Vincent" w:date="2016-03-06T11:01:00Z">
                    <w:rPr>
                      <w:rFonts w:ascii="Times New Roman" w:eastAsia="Times New Roman" w:hAnsi="Times New Roman"/>
                      <w:color w:val="000000"/>
                      <w:sz w:val="24"/>
                      <w:szCs w:val="24"/>
                      <w:lang w:eastAsia="en-GB"/>
                    </w:rPr>
                  </w:rPrChange>
                </w:rPr>
                <w:delText>3.09E-03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3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120B7C" w14:textId="4A7E7882" w:rsidR="00C03049" w:rsidRPr="00304F95" w:rsidDel="00304F95" w:rsidRDefault="00C03049" w:rsidP="00E05337">
            <w:pPr>
              <w:tabs>
                <w:tab w:val="decimal" w:pos="317"/>
              </w:tabs>
              <w:suppressAutoHyphens w:val="0"/>
              <w:spacing w:after="0"/>
              <w:rPr>
                <w:del w:id="2640" w:author="Linderhof, Vincent" w:date="2016-03-06T11:01:00Z"/>
                <w:rFonts w:ascii="Times New Roman" w:eastAsia="Times New Roman" w:hAnsi="Times New Roman"/>
                <w:color w:val="000000"/>
                <w:sz w:val="20"/>
                <w:szCs w:val="20"/>
                <w:lang w:eastAsia="en-GB"/>
                <w:rPrChange w:id="2641" w:author="Linderhof, Vincent" w:date="2016-03-06T11:01:00Z">
                  <w:rPr>
                    <w:del w:id="2642"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643"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F4F7202" w14:textId="70E1F109" w:rsidR="00C03049" w:rsidRPr="00304F95" w:rsidDel="00304F95" w:rsidRDefault="00C03049" w:rsidP="00E05337">
            <w:pPr>
              <w:tabs>
                <w:tab w:val="decimal" w:pos="317"/>
              </w:tabs>
              <w:suppressAutoHyphens w:val="0"/>
              <w:spacing w:after="0"/>
              <w:jc w:val="right"/>
              <w:rPr>
                <w:del w:id="2644" w:author="Linderhof, Vincent" w:date="2016-03-06T11:01:00Z"/>
                <w:rFonts w:ascii="Times New Roman" w:eastAsia="Times New Roman" w:hAnsi="Times New Roman"/>
                <w:color w:val="000000"/>
                <w:sz w:val="20"/>
                <w:szCs w:val="20"/>
                <w:lang w:eastAsia="en-GB"/>
                <w:rPrChange w:id="2645" w:author="Linderhof, Vincent" w:date="2016-03-06T11:01:00Z">
                  <w:rPr>
                    <w:del w:id="2646" w:author="Linderhof, Vincent" w:date="2016-03-06T11:01:00Z"/>
                    <w:rFonts w:ascii="Times New Roman" w:eastAsia="Times New Roman" w:hAnsi="Times New Roman"/>
                    <w:color w:val="000000"/>
                    <w:sz w:val="24"/>
                    <w:szCs w:val="24"/>
                    <w:lang w:eastAsia="en-GB"/>
                  </w:rPr>
                </w:rPrChange>
              </w:rPr>
            </w:pPr>
            <w:del w:id="2647" w:author="Linderhof, Vincent" w:date="2016-03-06T11:01:00Z">
              <w:r w:rsidRPr="00304F95" w:rsidDel="00304F95">
                <w:rPr>
                  <w:rFonts w:ascii="Times New Roman" w:eastAsia="Times New Roman" w:hAnsi="Times New Roman"/>
                  <w:color w:val="000000"/>
                  <w:sz w:val="20"/>
                  <w:szCs w:val="20"/>
                  <w:lang w:eastAsia="en-GB"/>
                  <w:rPrChange w:id="2648" w:author="Linderhof, Vincent" w:date="2016-03-06T11:01:00Z">
                    <w:rPr>
                      <w:rFonts w:ascii="Times New Roman" w:eastAsia="Times New Roman" w:hAnsi="Times New Roman"/>
                      <w:color w:val="000000"/>
                      <w:sz w:val="24"/>
                      <w:szCs w:val="24"/>
                      <w:lang w:eastAsia="en-GB"/>
                    </w:rPr>
                  </w:rPrChange>
                </w:rPr>
                <w:delText>-7.58E+01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4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5D58807" w14:textId="26E8CFFF" w:rsidR="00C03049" w:rsidRPr="00304F95" w:rsidDel="00304F95" w:rsidRDefault="00C03049" w:rsidP="00E05337">
            <w:pPr>
              <w:tabs>
                <w:tab w:val="decimal" w:pos="317"/>
              </w:tabs>
              <w:suppressAutoHyphens w:val="0"/>
              <w:spacing w:after="0"/>
              <w:rPr>
                <w:del w:id="2650" w:author="Linderhof, Vincent" w:date="2016-03-06T11:01:00Z"/>
                <w:rFonts w:ascii="Times New Roman" w:eastAsia="Times New Roman" w:hAnsi="Times New Roman"/>
                <w:color w:val="000000"/>
                <w:sz w:val="20"/>
                <w:szCs w:val="20"/>
                <w:lang w:eastAsia="en-GB"/>
                <w:rPrChange w:id="2651" w:author="Linderhof, Vincent" w:date="2016-03-06T11:01:00Z">
                  <w:rPr>
                    <w:del w:id="2652"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2653"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3BD02B17" w14:textId="4C802880" w:rsidR="00C03049" w:rsidRPr="00304F95" w:rsidDel="00304F95" w:rsidRDefault="00C03049" w:rsidP="00E05337">
            <w:pPr>
              <w:tabs>
                <w:tab w:val="decimal" w:pos="317"/>
              </w:tabs>
              <w:suppressAutoHyphens w:val="0"/>
              <w:spacing w:after="0"/>
              <w:rPr>
                <w:del w:id="2654" w:author="Linderhof, Vincent" w:date="2016-03-06T11:01:00Z"/>
                <w:rFonts w:ascii="Times New Roman" w:eastAsia="Times New Roman" w:hAnsi="Times New Roman"/>
                <w:color w:val="000000"/>
                <w:sz w:val="20"/>
                <w:szCs w:val="20"/>
                <w:lang w:eastAsia="en-GB"/>
                <w:rPrChange w:id="2655" w:author="Linderhof, Vincent" w:date="2016-03-06T11:01:00Z">
                  <w:rPr>
                    <w:del w:id="2656" w:author="Linderhof, Vincent" w:date="2016-03-06T11:01:00Z"/>
                    <w:rFonts w:ascii="Times New Roman" w:eastAsia="Times New Roman" w:hAnsi="Times New Roman"/>
                    <w:color w:val="000000"/>
                    <w:sz w:val="24"/>
                    <w:szCs w:val="24"/>
                    <w:lang w:eastAsia="en-GB"/>
                  </w:rPr>
                </w:rPrChange>
              </w:rPr>
            </w:pPr>
            <w:del w:id="2657" w:author="Linderhof, Vincent" w:date="2016-03-06T11:01:00Z">
              <w:r w:rsidRPr="00304F95" w:rsidDel="00304F95">
                <w:rPr>
                  <w:rFonts w:ascii="Times New Roman" w:eastAsia="Times New Roman" w:hAnsi="Times New Roman"/>
                  <w:color w:val="000000"/>
                  <w:sz w:val="20"/>
                  <w:szCs w:val="20"/>
                  <w:lang w:eastAsia="en-GB"/>
                  <w:rPrChange w:id="2658" w:author="Linderhof, Vincent" w:date="2016-03-06T11:01:00Z">
                    <w:rPr>
                      <w:rFonts w:ascii="Times New Roman" w:eastAsia="Times New Roman" w:hAnsi="Times New Roman"/>
                      <w:color w:val="000000"/>
                      <w:sz w:val="24"/>
                      <w:szCs w:val="24"/>
                      <w:lang w:eastAsia="en-GB"/>
                    </w:rPr>
                  </w:rPrChange>
                </w:rPr>
                <w:delText>(549.497)</w:delText>
              </w:r>
            </w:del>
          </w:p>
        </w:tc>
        <w:tc>
          <w:tcPr>
            <w:tcW w:w="534" w:type="dxa"/>
            <w:gridSpan w:val="2"/>
            <w:tcBorders>
              <w:top w:val="nil"/>
              <w:left w:val="nil"/>
              <w:bottom w:val="nil"/>
              <w:right w:val="nil"/>
            </w:tcBorders>
            <w:shd w:val="clear" w:color="auto" w:fill="auto"/>
            <w:noWrap/>
            <w:vAlign w:val="bottom"/>
            <w:hideMark/>
            <w:tcPrChange w:id="265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3C11F430" w14:textId="6B9E9F8C" w:rsidR="00C03049" w:rsidRPr="00304F95" w:rsidDel="00304F95" w:rsidRDefault="00C03049" w:rsidP="00E05337">
            <w:pPr>
              <w:tabs>
                <w:tab w:val="decimal" w:pos="317"/>
              </w:tabs>
              <w:suppressAutoHyphens w:val="0"/>
              <w:spacing w:after="0"/>
              <w:jc w:val="right"/>
              <w:rPr>
                <w:del w:id="2660" w:author="Linderhof, Vincent" w:date="2016-03-06T11:01:00Z"/>
                <w:rFonts w:ascii="Times New Roman" w:eastAsia="Times New Roman" w:hAnsi="Times New Roman"/>
                <w:color w:val="000000"/>
                <w:sz w:val="20"/>
                <w:szCs w:val="20"/>
                <w:lang w:eastAsia="en-GB"/>
                <w:rPrChange w:id="2661" w:author="Linderhof, Vincent" w:date="2016-03-06T11:01:00Z">
                  <w:rPr>
                    <w:del w:id="2662"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2663"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17D19F52" w14:textId="3F5BB106" w:rsidR="00C03049" w:rsidRPr="00304F95" w:rsidDel="00304F95" w:rsidRDefault="00C03049" w:rsidP="00E05337">
            <w:pPr>
              <w:suppressAutoHyphens w:val="0"/>
              <w:spacing w:after="0"/>
              <w:jc w:val="right"/>
              <w:rPr>
                <w:del w:id="2664" w:author="Linderhof, Vincent" w:date="2016-03-06T11:01:00Z"/>
                <w:rFonts w:ascii="Times New Roman" w:eastAsia="Times New Roman" w:hAnsi="Times New Roman"/>
                <w:color w:val="000000"/>
                <w:sz w:val="20"/>
                <w:szCs w:val="20"/>
                <w:lang w:eastAsia="en-GB"/>
                <w:rPrChange w:id="2665" w:author="Linderhof, Vincent" w:date="2016-03-06T11:01:00Z">
                  <w:rPr>
                    <w:del w:id="2666" w:author="Linderhof, Vincent" w:date="2016-03-06T11:01:00Z"/>
                    <w:rFonts w:ascii="Times New Roman" w:eastAsia="Times New Roman" w:hAnsi="Times New Roman"/>
                    <w:color w:val="000000"/>
                    <w:sz w:val="24"/>
                    <w:szCs w:val="24"/>
                    <w:lang w:eastAsia="en-GB"/>
                  </w:rPr>
                </w:rPrChange>
              </w:rPr>
            </w:pPr>
            <w:del w:id="2667" w:author="Linderhof, Vincent" w:date="2016-03-06T11:01:00Z">
              <w:r w:rsidRPr="00304F95" w:rsidDel="00304F95">
                <w:rPr>
                  <w:rFonts w:ascii="Times New Roman" w:eastAsia="Times New Roman" w:hAnsi="Times New Roman"/>
                  <w:color w:val="000000"/>
                  <w:sz w:val="20"/>
                  <w:szCs w:val="20"/>
                  <w:lang w:eastAsia="en-GB"/>
                  <w:rPrChange w:id="2668" w:author="Linderhof, Vincent" w:date="2016-03-06T11:01:00Z">
                    <w:rPr>
                      <w:rFonts w:ascii="Times New Roman" w:eastAsia="Times New Roman" w:hAnsi="Times New Roman"/>
                      <w:color w:val="000000"/>
                      <w:sz w:val="24"/>
                      <w:szCs w:val="24"/>
                      <w:lang w:eastAsia="en-GB"/>
                    </w:rPr>
                  </w:rPrChange>
                </w:rPr>
                <w:delText>3.30E-05</w:delText>
              </w:r>
            </w:del>
          </w:p>
        </w:tc>
        <w:tc>
          <w:tcPr>
            <w:tcW w:w="670" w:type="dxa"/>
            <w:gridSpan w:val="3"/>
            <w:tcBorders>
              <w:top w:val="nil"/>
              <w:left w:val="nil"/>
              <w:bottom w:val="nil"/>
              <w:right w:val="nil"/>
            </w:tcBorders>
            <w:shd w:val="clear" w:color="auto" w:fill="auto"/>
            <w:noWrap/>
            <w:vAlign w:val="bottom"/>
            <w:hideMark/>
            <w:tcPrChange w:id="266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FD9C402" w14:textId="3BA31410" w:rsidR="00C03049" w:rsidRPr="00304F95" w:rsidDel="00304F95" w:rsidRDefault="00C03049" w:rsidP="00E05337">
            <w:pPr>
              <w:suppressAutoHyphens w:val="0"/>
              <w:spacing w:after="0"/>
              <w:rPr>
                <w:del w:id="2670" w:author="Linderhof, Vincent" w:date="2016-03-06T11:01:00Z"/>
                <w:rFonts w:ascii="Times New Roman" w:eastAsia="Times New Roman" w:hAnsi="Times New Roman"/>
                <w:color w:val="000000"/>
                <w:sz w:val="20"/>
                <w:szCs w:val="20"/>
                <w:lang w:eastAsia="en-GB"/>
                <w:rPrChange w:id="2671" w:author="Linderhof, Vincent" w:date="2016-03-06T11:01:00Z">
                  <w:rPr>
                    <w:del w:id="2672"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4380E0D3" w14:textId="0F6EA528" w:rsidTr="00304F95">
        <w:trPr>
          <w:gridAfter w:val="1"/>
          <w:wAfter w:w="272" w:type="dxa"/>
          <w:trHeight w:val="300"/>
          <w:del w:id="2673" w:author="Linderhof, Vincent" w:date="2016-03-06T11:01:00Z"/>
          <w:trPrChange w:id="2674" w:author="Linderhof, Vincent" w:date="2016-03-06T11:01:00Z">
            <w:trPr>
              <w:gridAfter w:val="1"/>
              <w:wAfter w:w="272"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2675"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2B3B64CD" w14:textId="570C5885" w:rsidR="00C03049" w:rsidRPr="00304F95" w:rsidDel="00304F95" w:rsidRDefault="00C03049" w:rsidP="00E05337">
            <w:pPr>
              <w:suppressAutoHyphens w:val="0"/>
              <w:spacing w:after="0"/>
              <w:rPr>
                <w:del w:id="2676" w:author="Linderhof, Vincent" w:date="2016-03-06T11:01:00Z"/>
                <w:rFonts w:ascii="Times New Roman" w:eastAsia="Times New Roman" w:hAnsi="Times New Roman"/>
                <w:color w:val="000000"/>
                <w:sz w:val="20"/>
                <w:szCs w:val="20"/>
                <w:lang w:eastAsia="en-GB"/>
                <w:rPrChange w:id="2677" w:author="Linderhof, Vincent" w:date="2016-03-06T11:01:00Z">
                  <w:rPr>
                    <w:del w:id="2678" w:author="Linderhof, Vincent" w:date="2016-03-06T11:01:00Z"/>
                    <w:rFonts w:ascii="Times New Roman" w:eastAsia="Times New Roman" w:hAnsi="Times New Roman"/>
                    <w:color w:val="000000"/>
                    <w:sz w:val="24"/>
                    <w:szCs w:val="24"/>
                    <w:lang w:eastAsia="en-GB"/>
                  </w:rPr>
                </w:rPrChange>
              </w:rPr>
            </w:pPr>
            <w:del w:id="2679" w:author="Linderhof, Vincent" w:date="2016-03-06T11:01:00Z">
              <w:r w:rsidRPr="00304F95" w:rsidDel="00304F95">
                <w:rPr>
                  <w:rFonts w:ascii="Times New Roman" w:eastAsia="Times New Roman" w:hAnsi="Times New Roman"/>
                  <w:color w:val="000000"/>
                  <w:sz w:val="20"/>
                  <w:szCs w:val="20"/>
                  <w:lang w:eastAsia="en-GB"/>
                  <w:rPrChange w:id="2680" w:author="Linderhof, Vincent" w:date="2016-03-06T11:01:00Z">
                    <w:rPr>
                      <w:rFonts w:ascii="Times New Roman" w:eastAsia="Times New Roman" w:hAnsi="Times New Roman"/>
                      <w:color w:val="000000"/>
                      <w:sz w:val="24"/>
                      <w:szCs w:val="24"/>
                      <w:lang w:eastAsia="en-GB"/>
                    </w:rPr>
                  </w:rPrChange>
                </w:rPr>
                <w:delText>Education level of the household head</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68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096C712" w14:textId="0FACD7D6" w:rsidR="00C03049" w:rsidRPr="00304F95" w:rsidDel="00304F95" w:rsidRDefault="00C03049" w:rsidP="00E05337">
            <w:pPr>
              <w:tabs>
                <w:tab w:val="decimal" w:pos="317"/>
              </w:tabs>
              <w:suppressAutoHyphens w:val="0"/>
              <w:spacing w:after="0"/>
              <w:rPr>
                <w:del w:id="2682" w:author="Linderhof, Vincent" w:date="2016-03-06T11:01:00Z"/>
                <w:rFonts w:ascii="Times New Roman" w:eastAsia="Times New Roman" w:hAnsi="Times New Roman"/>
                <w:color w:val="000000"/>
                <w:sz w:val="20"/>
                <w:szCs w:val="20"/>
                <w:lang w:eastAsia="en-GB"/>
                <w:rPrChange w:id="2683" w:author="Linderhof, Vincent" w:date="2016-03-06T11:01:00Z">
                  <w:rPr>
                    <w:del w:id="2684" w:author="Linderhof, Vincent" w:date="2016-03-06T11:01:00Z"/>
                    <w:rFonts w:ascii="Times New Roman" w:eastAsia="Times New Roman" w:hAnsi="Times New Roman"/>
                    <w:color w:val="000000"/>
                    <w:sz w:val="24"/>
                    <w:szCs w:val="24"/>
                    <w:lang w:eastAsia="en-GB"/>
                  </w:rPr>
                </w:rPrChange>
              </w:rPr>
            </w:pPr>
            <w:del w:id="2685" w:author="Linderhof, Vincent" w:date="2016-03-06T11:01:00Z">
              <w:r w:rsidRPr="00304F95" w:rsidDel="00304F95">
                <w:rPr>
                  <w:rFonts w:ascii="Times New Roman" w:eastAsia="Times New Roman" w:hAnsi="Times New Roman"/>
                  <w:color w:val="000000"/>
                  <w:sz w:val="20"/>
                  <w:szCs w:val="20"/>
                  <w:lang w:eastAsia="en-GB"/>
                  <w:rPrChange w:id="2686" w:author="Linderhof, Vincent" w:date="2016-03-06T11:01:00Z">
                    <w:rPr>
                      <w:rFonts w:ascii="Times New Roman" w:eastAsia="Times New Roman" w:hAnsi="Times New Roman"/>
                      <w:color w:val="000000"/>
                      <w:sz w:val="24"/>
                      <w:szCs w:val="24"/>
                      <w:lang w:eastAsia="en-GB"/>
                    </w:rPr>
                  </w:rPrChange>
                </w:rPr>
                <w:delText>0.115</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8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35FB2AA" w14:textId="7317A9BA" w:rsidR="00C03049" w:rsidRPr="00304F95" w:rsidDel="00304F95" w:rsidRDefault="0037260F" w:rsidP="00E05337">
            <w:pPr>
              <w:tabs>
                <w:tab w:val="decimal" w:pos="317"/>
              </w:tabs>
              <w:suppressAutoHyphens w:val="0"/>
              <w:spacing w:after="0"/>
              <w:rPr>
                <w:del w:id="2688" w:author="Linderhof, Vincent" w:date="2016-03-06T11:01:00Z"/>
                <w:rFonts w:ascii="Times New Roman" w:eastAsia="Times New Roman" w:hAnsi="Times New Roman"/>
                <w:color w:val="000000"/>
                <w:sz w:val="20"/>
                <w:szCs w:val="20"/>
                <w:lang w:eastAsia="en-GB"/>
                <w:rPrChange w:id="2689" w:author="Linderhof, Vincent" w:date="2016-03-06T11:01:00Z">
                  <w:rPr>
                    <w:del w:id="2690" w:author="Linderhof, Vincent" w:date="2016-03-06T11:01:00Z"/>
                    <w:rFonts w:ascii="Times New Roman" w:eastAsia="Times New Roman" w:hAnsi="Times New Roman"/>
                    <w:color w:val="000000"/>
                    <w:sz w:val="24"/>
                    <w:szCs w:val="24"/>
                    <w:lang w:eastAsia="en-GB"/>
                  </w:rPr>
                </w:rPrChange>
              </w:rPr>
            </w:pPr>
            <w:del w:id="2691" w:author="Linderhof, Vincent" w:date="2016-03-06T11:01:00Z">
              <w:r w:rsidRPr="00304F95" w:rsidDel="00304F95">
                <w:rPr>
                  <w:rFonts w:ascii="Times New Roman" w:eastAsia="Times New Roman" w:hAnsi="Times New Roman"/>
                  <w:color w:val="000000"/>
                  <w:sz w:val="20"/>
                  <w:szCs w:val="20"/>
                  <w:lang w:eastAsia="en-GB"/>
                  <w:rPrChange w:id="2692"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9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955F548" w14:textId="6DD73C87" w:rsidR="00C03049" w:rsidRPr="00304F95" w:rsidDel="00304F95" w:rsidRDefault="00C03049" w:rsidP="00E05337">
            <w:pPr>
              <w:tabs>
                <w:tab w:val="decimal" w:pos="317"/>
              </w:tabs>
              <w:suppressAutoHyphens w:val="0"/>
              <w:spacing w:after="0"/>
              <w:rPr>
                <w:del w:id="2694" w:author="Linderhof, Vincent" w:date="2016-03-06T11:01:00Z"/>
                <w:rFonts w:ascii="Times New Roman" w:eastAsia="Times New Roman" w:hAnsi="Times New Roman"/>
                <w:color w:val="000000"/>
                <w:sz w:val="20"/>
                <w:szCs w:val="20"/>
                <w:lang w:eastAsia="en-GB"/>
                <w:rPrChange w:id="2695" w:author="Linderhof, Vincent" w:date="2016-03-06T11:01:00Z">
                  <w:rPr>
                    <w:del w:id="2696" w:author="Linderhof, Vincent" w:date="2016-03-06T11:01:00Z"/>
                    <w:rFonts w:ascii="Times New Roman" w:eastAsia="Times New Roman" w:hAnsi="Times New Roman"/>
                    <w:color w:val="000000"/>
                    <w:sz w:val="24"/>
                    <w:szCs w:val="24"/>
                    <w:lang w:eastAsia="en-GB"/>
                  </w:rPr>
                </w:rPrChange>
              </w:rPr>
            </w:pPr>
            <w:del w:id="2697" w:author="Linderhof, Vincent" w:date="2016-03-06T11:01:00Z">
              <w:r w:rsidRPr="00304F95" w:rsidDel="00304F95">
                <w:rPr>
                  <w:rFonts w:ascii="Times New Roman" w:eastAsia="Times New Roman" w:hAnsi="Times New Roman"/>
                  <w:color w:val="000000"/>
                  <w:sz w:val="20"/>
                  <w:szCs w:val="20"/>
                  <w:lang w:eastAsia="en-GB"/>
                  <w:rPrChange w:id="2698" w:author="Linderhof, Vincent" w:date="2016-03-06T11:01:00Z">
                    <w:rPr>
                      <w:rFonts w:ascii="Times New Roman" w:eastAsia="Times New Roman" w:hAnsi="Times New Roman"/>
                      <w:color w:val="000000"/>
                      <w:sz w:val="24"/>
                      <w:szCs w:val="24"/>
                      <w:lang w:eastAsia="en-GB"/>
                    </w:rPr>
                  </w:rPrChange>
                </w:rPr>
                <w:delText>0.076</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9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1AF969D" w14:textId="7539FFE6" w:rsidR="00C03049" w:rsidRPr="00304F95" w:rsidDel="00304F95" w:rsidRDefault="00C03049" w:rsidP="00E05337">
            <w:pPr>
              <w:tabs>
                <w:tab w:val="decimal" w:pos="317"/>
              </w:tabs>
              <w:suppressAutoHyphens w:val="0"/>
              <w:spacing w:after="0"/>
              <w:rPr>
                <w:del w:id="2700" w:author="Linderhof, Vincent" w:date="2016-03-06T11:01:00Z"/>
                <w:rFonts w:ascii="Times New Roman" w:eastAsia="Times New Roman" w:hAnsi="Times New Roman"/>
                <w:color w:val="000000"/>
                <w:sz w:val="20"/>
                <w:szCs w:val="20"/>
                <w:lang w:eastAsia="en-GB"/>
                <w:rPrChange w:id="2701" w:author="Linderhof, Vincent" w:date="2016-03-06T11:01:00Z">
                  <w:rPr>
                    <w:del w:id="270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0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831B524" w14:textId="4D1B1A4F" w:rsidR="00C03049" w:rsidRPr="00304F95" w:rsidDel="00304F95" w:rsidRDefault="00C03049" w:rsidP="00E05337">
            <w:pPr>
              <w:tabs>
                <w:tab w:val="decimal" w:pos="317"/>
              </w:tabs>
              <w:suppressAutoHyphens w:val="0"/>
              <w:spacing w:after="0"/>
              <w:jc w:val="right"/>
              <w:rPr>
                <w:del w:id="2704" w:author="Linderhof, Vincent" w:date="2016-03-06T11:01:00Z"/>
                <w:rFonts w:ascii="Times New Roman" w:eastAsia="Times New Roman" w:hAnsi="Times New Roman"/>
                <w:color w:val="000000"/>
                <w:sz w:val="20"/>
                <w:szCs w:val="20"/>
                <w:lang w:eastAsia="en-GB"/>
                <w:rPrChange w:id="2705" w:author="Linderhof, Vincent" w:date="2016-03-06T11:01:00Z">
                  <w:rPr>
                    <w:del w:id="2706" w:author="Linderhof, Vincent" w:date="2016-03-06T11:01:00Z"/>
                    <w:rFonts w:ascii="Times New Roman" w:eastAsia="Times New Roman" w:hAnsi="Times New Roman"/>
                    <w:color w:val="000000"/>
                    <w:sz w:val="24"/>
                    <w:szCs w:val="24"/>
                    <w:lang w:eastAsia="en-GB"/>
                  </w:rPr>
                </w:rPrChange>
              </w:rPr>
            </w:pPr>
            <w:del w:id="2707" w:author="Linderhof, Vincent" w:date="2016-03-06T11:01:00Z">
              <w:r w:rsidRPr="00304F95" w:rsidDel="00304F95">
                <w:rPr>
                  <w:rFonts w:ascii="Times New Roman" w:eastAsia="Times New Roman" w:hAnsi="Times New Roman"/>
                  <w:color w:val="000000"/>
                  <w:sz w:val="20"/>
                  <w:szCs w:val="20"/>
                  <w:lang w:eastAsia="en-GB"/>
                  <w:rPrChange w:id="2708" w:author="Linderhof, Vincent" w:date="2016-03-06T11:01:00Z">
                    <w:rPr>
                      <w:rFonts w:ascii="Times New Roman" w:eastAsia="Times New Roman" w:hAnsi="Times New Roman"/>
                      <w:color w:val="000000"/>
                      <w:sz w:val="24"/>
                      <w:szCs w:val="24"/>
                      <w:lang w:eastAsia="en-GB"/>
                    </w:rPr>
                  </w:rPrChange>
                </w:rPr>
                <w:delText>6.32E-04</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0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5FEF115" w14:textId="23CD1700" w:rsidR="00C03049" w:rsidRPr="00304F95" w:rsidDel="00304F95" w:rsidRDefault="00C03049" w:rsidP="00E05337">
            <w:pPr>
              <w:tabs>
                <w:tab w:val="decimal" w:pos="317"/>
              </w:tabs>
              <w:suppressAutoHyphens w:val="0"/>
              <w:spacing w:after="0"/>
              <w:rPr>
                <w:del w:id="2710" w:author="Linderhof, Vincent" w:date="2016-03-06T11:01:00Z"/>
                <w:rFonts w:ascii="Times New Roman" w:eastAsia="Times New Roman" w:hAnsi="Times New Roman"/>
                <w:color w:val="000000"/>
                <w:sz w:val="20"/>
                <w:szCs w:val="20"/>
                <w:lang w:eastAsia="en-GB"/>
                <w:rPrChange w:id="2711" w:author="Linderhof, Vincent" w:date="2016-03-06T11:01:00Z">
                  <w:rPr>
                    <w:del w:id="2712"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1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7385A6" w14:textId="04FEDA11" w:rsidR="00C03049" w:rsidRPr="00304F95" w:rsidDel="00304F95" w:rsidRDefault="00C03049" w:rsidP="00E05337">
            <w:pPr>
              <w:tabs>
                <w:tab w:val="decimal" w:pos="317"/>
              </w:tabs>
              <w:suppressAutoHyphens w:val="0"/>
              <w:spacing w:after="0"/>
              <w:rPr>
                <w:del w:id="2714" w:author="Linderhof, Vincent" w:date="2016-03-06T11:01:00Z"/>
                <w:rFonts w:ascii="Times New Roman" w:eastAsia="Times New Roman" w:hAnsi="Times New Roman"/>
                <w:color w:val="000000"/>
                <w:sz w:val="20"/>
                <w:szCs w:val="20"/>
                <w:lang w:eastAsia="en-GB"/>
                <w:rPrChange w:id="2715" w:author="Linderhof, Vincent" w:date="2016-03-06T11:01:00Z">
                  <w:rPr>
                    <w:del w:id="2716" w:author="Linderhof, Vincent" w:date="2016-03-06T11:01:00Z"/>
                    <w:rFonts w:ascii="Times New Roman" w:eastAsia="Times New Roman" w:hAnsi="Times New Roman"/>
                    <w:color w:val="000000"/>
                    <w:sz w:val="24"/>
                    <w:szCs w:val="24"/>
                    <w:lang w:eastAsia="en-GB"/>
                  </w:rPr>
                </w:rPrChange>
              </w:rPr>
            </w:pPr>
            <w:del w:id="2717" w:author="Linderhof, Vincent" w:date="2016-03-06T11:01:00Z">
              <w:r w:rsidRPr="00304F95" w:rsidDel="00304F95">
                <w:rPr>
                  <w:rFonts w:ascii="Times New Roman" w:eastAsia="Times New Roman" w:hAnsi="Times New Roman"/>
                  <w:color w:val="000000"/>
                  <w:sz w:val="20"/>
                  <w:szCs w:val="20"/>
                  <w:lang w:eastAsia="en-GB"/>
                  <w:rPrChange w:id="2718" w:author="Linderhof, Vincent" w:date="2016-03-06T11:01:00Z">
                    <w:rPr>
                      <w:rFonts w:ascii="Times New Roman" w:eastAsia="Times New Roman" w:hAnsi="Times New Roman"/>
                      <w:color w:val="000000"/>
                      <w:sz w:val="24"/>
                      <w:szCs w:val="24"/>
                      <w:lang w:eastAsia="en-GB"/>
                    </w:rPr>
                  </w:rPrChange>
                </w:rPr>
                <w:delText>0.013***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1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ADB1509" w14:textId="40007912" w:rsidR="00C03049" w:rsidRPr="00304F95" w:rsidDel="00304F95" w:rsidRDefault="00C03049" w:rsidP="00E05337">
            <w:pPr>
              <w:tabs>
                <w:tab w:val="decimal" w:pos="317"/>
              </w:tabs>
              <w:suppressAutoHyphens w:val="0"/>
              <w:spacing w:after="0"/>
              <w:rPr>
                <w:del w:id="2720" w:author="Linderhof, Vincent" w:date="2016-03-06T11:01:00Z"/>
                <w:rFonts w:ascii="Times New Roman" w:eastAsia="Times New Roman" w:hAnsi="Times New Roman"/>
                <w:color w:val="000000"/>
                <w:sz w:val="20"/>
                <w:szCs w:val="20"/>
                <w:lang w:eastAsia="en-GB"/>
                <w:rPrChange w:id="2721" w:author="Linderhof, Vincent" w:date="2016-03-06T11:01:00Z">
                  <w:rPr>
                    <w:del w:id="272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2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1C2CB0B" w14:textId="6D317889" w:rsidR="00C03049" w:rsidRPr="00304F95" w:rsidDel="00304F95" w:rsidRDefault="00C03049" w:rsidP="00E05337">
            <w:pPr>
              <w:tabs>
                <w:tab w:val="decimal" w:pos="317"/>
              </w:tabs>
              <w:suppressAutoHyphens w:val="0"/>
              <w:spacing w:after="0"/>
              <w:rPr>
                <w:del w:id="2724" w:author="Linderhof, Vincent" w:date="2016-03-06T11:01:00Z"/>
                <w:rFonts w:ascii="Times New Roman" w:eastAsia="Times New Roman" w:hAnsi="Times New Roman"/>
                <w:color w:val="000000"/>
                <w:sz w:val="20"/>
                <w:szCs w:val="20"/>
                <w:lang w:eastAsia="en-GB"/>
                <w:rPrChange w:id="2725" w:author="Linderhof, Vincent" w:date="2016-03-06T11:01:00Z">
                  <w:rPr>
                    <w:del w:id="2726" w:author="Linderhof, Vincent" w:date="2016-03-06T11:01:00Z"/>
                    <w:rFonts w:ascii="Times New Roman" w:eastAsia="Times New Roman" w:hAnsi="Times New Roman"/>
                    <w:color w:val="000000"/>
                    <w:sz w:val="24"/>
                    <w:szCs w:val="24"/>
                    <w:lang w:eastAsia="en-GB"/>
                  </w:rPr>
                </w:rPrChange>
              </w:rPr>
            </w:pPr>
            <w:del w:id="2727" w:author="Linderhof, Vincent" w:date="2016-03-06T11:01:00Z">
              <w:r w:rsidRPr="00304F95" w:rsidDel="00304F95">
                <w:rPr>
                  <w:rFonts w:ascii="Times New Roman" w:eastAsia="Times New Roman" w:hAnsi="Times New Roman"/>
                  <w:color w:val="000000"/>
                  <w:sz w:val="20"/>
                  <w:szCs w:val="20"/>
                  <w:lang w:eastAsia="en-GB"/>
                  <w:rPrChange w:id="2728" w:author="Linderhof, Vincent" w:date="2016-03-06T11:01:00Z">
                    <w:rPr>
                      <w:rFonts w:ascii="Times New Roman" w:eastAsia="Times New Roman" w:hAnsi="Times New Roman"/>
                      <w:color w:val="000000"/>
                      <w:sz w:val="24"/>
                      <w:szCs w:val="24"/>
                      <w:lang w:eastAsia="en-GB"/>
                    </w:rPr>
                  </w:rPrChange>
                </w:rPr>
                <w:delText>0.004</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2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8F4377E" w14:textId="1DEA072C" w:rsidR="00C03049" w:rsidRPr="00304F95" w:rsidDel="00304F95" w:rsidRDefault="00C03049" w:rsidP="00E05337">
            <w:pPr>
              <w:tabs>
                <w:tab w:val="decimal" w:pos="317"/>
              </w:tabs>
              <w:suppressAutoHyphens w:val="0"/>
              <w:spacing w:after="0"/>
              <w:rPr>
                <w:del w:id="2730" w:author="Linderhof, Vincent" w:date="2016-03-06T11:01:00Z"/>
                <w:rFonts w:ascii="Times New Roman" w:eastAsia="Times New Roman" w:hAnsi="Times New Roman"/>
                <w:color w:val="000000"/>
                <w:sz w:val="20"/>
                <w:szCs w:val="20"/>
                <w:lang w:eastAsia="en-GB"/>
                <w:rPrChange w:id="2731" w:author="Linderhof, Vincent" w:date="2016-03-06T11:01:00Z">
                  <w:rPr>
                    <w:del w:id="273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3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C01B617" w14:textId="3621EFF0" w:rsidR="00C03049" w:rsidRPr="00304F95" w:rsidDel="00304F95" w:rsidRDefault="00C03049" w:rsidP="00E05337">
            <w:pPr>
              <w:tabs>
                <w:tab w:val="decimal" w:pos="317"/>
              </w:tabs>
              <w:suppressAutoHyphens w:val="0"/>
              <w:spacing w:after="0"/>
              <w:jc w:val="right"/>
              <w:rPr>
                <w:del w:id="2734" w:author="Linderhof, Vincent" w:date="2016-03-06T11:01:00Z"/>
                <w:rFonts w:ascii="Times New Roman" w:eastAsia="Times New Roman" w:hAnsi="Times New Roman"/>
                <w:color w:val="000000"/>
                <w:sz w:val="20"/>
                <w:szCs w:val="20"/>
                <w:lang w:eastAsia="en-GB"/>
                <w:rPrChange w:id="2735" w:author="Linderhof, Vincent" w:date="2016-03-06T11:01:00Z">
                  <w:rPr>
                    <w:del w:id="2736" w:author="Linderhof, Vincent" w:date="2016-03-06T11:01:00Z"/>
                    <w:rFonts w:ascii="Times New Roman" w:eastAsia="Times New Roman" w:hAnsi="Times New Roman"/>
                    <w:color w:val="000000"/>
                    <w:sz w:val="24"/>
                    <w:szCs w:val="24"/>
                    <w:lang w:eastAsia="en-GB"/>
                  </w:rPr>
                </w:rPrChange>
              </w:rPr>
            </w:pPr>
            <w:del w:id="2737" w:author="Linderhof, Vincent" w:date="2016-03-06T11:01:00Z">
              <w:r w:rsidRPr="00304F95" w:rsidDel="00304F95">
                <w:rPr>
                  <w:rFonts w:ascii="Times New Roman" w:eastAsia="Times New Roman" w:hAnsi="Times New Roman"/>
                  <w:color w:val="000000"/>
                  <w:sz w:val="20"/>
                  <w:szCs w:val="20"/>
                  <w:lang w:eastAsia="en-GB"/>
                  <w:rPrChange w:id="2738" w:author="Linderhof, Vincent" w:date="2016-03-06T11:01:00Z">
                    <w:rPr>
                      <w:rFonts w:ascii="Times New Roman" w:eastAsia="Times New Roman" w:hAnsi="Times New Roman"/>
                      <w:color w:val="000000"/>
                      <w:sz w:val="24"/>
                      <w:szCs w:val="24"/>
                      <w:lang w:eastAsia="en-GB"/>
                    </w:rPr>
                  </w:rPrChange>
                </w:rPr>
                <w:delText>9.21E-05</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3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8B3579D" w14:textId="4EFE9291" w:rsidR="00C03049" w:rsidRPr="00304F95" w:rsidDel="00304F95" w:rsidRDefault="00C03049" w:rsidP="00E05337">
            <w:pPr>
              <w:tabs>
                <w:tab w:val="decimal" w:pos="317"/>
              </w:tabs>
              <w:suppressAutoHyphens w:val="0"/>
              <w:spacing w:after="0"/>
              <w:rPr>
                <w:del w:id="2740" w:author="Linderhof, Vincent" w:date="2016-03-06T11:01:00Z"/>
                <w:rFonts w:ascii="Times New Roman" w:eastAsia="Times New Roman" w:hAnsi="Times New Roman"/>
                <w:color w:val="000000"/>
                <w:sz w:val="20"/>
                <w:szCs w:val="20"/>
                <w:lang w:eastAsia="en-GB"/>
                <w:rPrChange w:id="2741" w:author="Linderhof, Vincent" w:date="2016-03-06T11:01:00Z">
                  <w:rPr>
                    <w:del w:id="2742"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743"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334F1E8" w14:textId="1749B05A" w:rsidR="00C03049" w:rsidRPr="00304F95" w:rsidDel="00304F95" w:rsidRDefault="00C03049" w:rsidP="00E05337">
            <w:pPr>
              <w:tabs>
                <w:tab w:val="decimal" w:pos="317"/>
              </w:tabs>
              <w:suppressAutoHyphens w:val="0"/>
              <w:spacing w:after="0"/>
              <w:rPr>
                <w:del w:id="2744" w:author="Linderhof, Vincent" w:date="2016-03-06T11:01:00Z"/>
                <w:rFonts w:ascii="Times New Roman" w:eastAsia="Times New Roman" w:hAnsi="Times New Roman"/>
                <w:color w:val="000000"/>
                <w:sz w:val="20"/>
                <w:szCs w:val="20"/>
                <w:lang w:eastAsia="en-GB"/>
                <w:rPrChange w:id="2745" w:author="Linderhof, Vincent" w:date="2016-03-06T11:01:00Z">
                  <w:rPr>
                    <w:del w:id="2746" w:author="Linderhof, Vincent" w:date="2016-03-06T11:01:00Z"/>
                    <w:rFonts w:ascii="Times New Roman" w:eastAsia="Times New Roman" w:hAnsi="Times New Roman"/>
                    <w:color w:val="000000"/>
                    <w:sz w:val="24"/>
                    <w:szCs w:val="24"/>
                    <w:lang w:eastAsia="en-GB"/>
                  </w:rPr>
                </w:rPrChange>
              </w:rPr>
            </w:pPr>
            <w:del w:id="2747" w:author="Linderhof, Vincent" w:date="2016-03-06T11:01:00Z">
              <w:r w:rsidRPr="00304F95" w:rsidDel="00304F95">
                <w:rPr>
                  <w:rFonts w:ascii="Times New Roman" w:eastAsia="Times New Roman" w:hAnsi="Times New Roman"/>
                  <w:color w:val="000000"/>
                  <w:sz w:val="20"/>
                  <w:szCs w:val="20"/>
                  <w:lang w:eastAsia="en-GB"/>
                  <w:rPrChange w:id="2748" w:author="Linderhof, Vincent" w:date="2016-03-06T11:01:00Z">
                    <w:rPr>
                      <w:rFonts w:ascii="Times New Roman" w:eastAsia="Times New Roman" w:hAnsi="Times New Roman"/>
                      <w:color w:val="000000"/>
                      <w:sz w:val="24"/>
                      <w:szCs w:val="24"/>
                      <w:lang w:eastAsia="en-GB"/>
                    </w:rPr>
                  </w:rPrChange>
                </w:rPr>
                <w:delText>-175.642*</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4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314340" w14:textId="00FF20D9" w:rsidR="00C03049" w:rsidRPr="00304F95" w:rsidDel="00304F95" w:rsidRDefault="00C03049" w:rsidP="00E05337">
            <w:pPr>
              <w:tabs>
                <w:tab w:val="decimal" w:pos="317"/>
              </w:tabs>
              <w:suppressAutoHyphens w:val="0"/>
              <w:spacing w:after="0"/>
              <w:rPr>
                <w:del w:id="2750" w:author="Linderhof, Vincent" w:date="2016-03-06T11:01:00Z"/>
                <w:rFonts w:ascii="Times New Roman" w:eastAsia="Times New Roman" w:hAnsi="Times New Roman"/>
                <w:color w:val="000000"/>
                <w:sz w:val="20"/>
                <w:szCs w:val="20"/>
                <w:lang w:eastAsia="en-GB"/>
                <w:rPrChange w:id="2751" w:author="Linderhof, Vincent" w:date="2016-03-06T11:01:00Z">
                  <w:rPr>
                    <w:del w:id="2752" w:author="Linderhof, Vincent" w:date="2016-03-06T11:01:00Z"/>
                    <w:rFonts w:ascii="Times New Roman" w:eastAsia="Times New Roman" w:hAnsi="Times New Roman"/>
                    <w:color w:val="000000"/>
                    <w:sz w:val="24"/>
                    <w:szCs w:val="24"/>
                    <w:lang w:eastAsia="en-GB"/>
                  </w:rPr>
                </w:rPrChange>
              </w:rPr>
            </w:pPr>
          </w:p>
        </w:tc>
        <w:tc>
          <w:tcPr>
            <w:tcW w:w="2273" w:type="dxa"/>
            <w:gridSpan w:val="8"/>
            <w:tcBorders>
              <w:top w:val="nil"/>
              <w:left w:val="single" w:sz="4" w:space="0" w:color="auto"/>
              <w:bottom w:val="nil"/>
              <w:right w:val="nil"/>
            </w:tcBorders>
            <w:shd w:val="clear" w:color="auto" w:fill="auto"/>
            <w:noWrap/>
            <w:vAlign w:val="bottom"/>
            <w:hideMark/>
            <w:tcPrChange w:id="2753" w:author="Linderhof, Vincent" w:date="2016-03-06T11:01:00Z">
              <w:tcPr>
                <w:tcW w:w="2273" w:type="dxa"/>
                <w:gridSpan w:val="8"/>
                <w:tcBorders>
                  <w:top w:val="nil"/>
                  <w:left w:val="single" w:sz="4" w:space="0" w:color="auto"/>
                  <w:bottom w:val="nil"/>
                  <w:right w:val="nil"/>
                </w:tcBorders>
                <w:shd w:val="clear" w:color="auto" w:fill="auto"/>
                <w:noWrap/>
                <w:vAlign w:val="bottom"/>
                <w:hideMark/>
              </w:tcPr>
            </w:tcPrChange>
          </w:tcPr>
          <w:p w14:paraId="49EDAC4A" w14:textId="569BE87E" w:rsidR="00C03049" w:rsidRPr="00304F95" w:rsidDel="00304F95" w:rsidRDefault="00C03049" w:rsidP="00E05337">
            <w:pPr>
              <w:tabs>
                <w:tab w:val="decimal" w:pos="317"/>
              </w:tabs>
              <w:suppressAutoHyphens w:val="0"/>
              <w:spacing w:after="0"/>
              <w:rPr>
                <w:del w:id="2754" w:author="Linderhof, Vincent" w:date="2016-03-06T11:01:00Z"/>
                <w:rFonts w:ascii="Times New Roman" w:eastAsia="Times New Roman" w:hAnsi="Times New Roman"/>
                <w:color w:val="000000"/>
                <w:sz w:val="20"/>
                <w:szCs w:val="20"/>
                <w:lang w:eastAsia="en-GB"/>
                <w:rPrChange w:id="2755" w:author="Linderhof, Vincent" w:date="2016-03-06T11:01:00Z">
                  <w:rPr>
                    <w:del w:id="2756" w:author="Linderhof, Vincent" w:date="2016-03-06T11:01:00Z"/>
                    <w:rFonts w:ascii="Times New Roman" w:eastAsia="Times New Roman" w:hAnsi="Times New Roman"/>
                    <w:color w:val="000000"/>
                    <w:sz w:val="24"/>
                    <w:szCs w:val="24"/>
                    <w:lang w:eastAsia="en-GB"/>
                  </w:rPr>
                </w:rPrChange>
              </w:rPr>
            </w:pPr>
            <w:del w:id="2757" w:author="Linderhof, Vincent" w:date="2016-03-06T11:01:00Z">
              <w:r w:rsidRPr="00304F95" w:rsidDel="00304F95">
                <w:rPr>
                  <w:rFonts w:ascii="Times New Roman" w:eastAsia="Times New Roman" w:hAnsi="Times New Roman"/>
                  <w:color w:val="000000"/>
                  <w:sz w:val="20"/>
                  <w:szCs w:val="20"/>
                  <w:lang w:eastAsia="en-GB"/>
                  <w:rPrChange w:id="2758" w:author="Linderhof, Vincent" w:date="2016-03-06T11:01:00Z">
                    <w:rPr>
                      <w:rFonts w:ascii="Times New Roman" w:eastAsia="Times New Roman" w:hAnsi="Times New Roman"/>
                      <w:color w:val="000000"/>
                      <w:sz w:val="24"/>
                      <w:szCs w:val="24"/>
                      <w:lang w:eastAsia="en-GB"/>
                    </w:rPr>
                  </w:rPrChange>
                </w:rPr>
                <w:delText>588.644**</w:delText>
              </w:r>
            </w:del>
          </w:p>
        </w:tc>
        <w:tc>
          <w:tcPr>
            <w:tcW w:w="1653" w:type="dxa"/>
            <w:gridSpan w:val="5"/>
            <w:tcBorders>
              <w:top w:val="nil"/>
              <w:left w:val="nil"/>
              <w:bottom w:val="nil"/>
              <w:right w:val="nil"/>
            </w:tcBorders>
            <w:shd w:val="clear" w:color="auto" w:fill="auto"/>
            <w:noWrap/>
            <w:vAlign w:val="bottom"/>
            <w:hideMark/>
            <w:tcPrChange w:id="2759"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3DF77C02" w14:textId="36330470" w:rsidR="00C03049" w:rsidRPr="00304F95" w:rsidDel="00304F95" w:rsidRDefault="00C03049" w:rsidP="00E05337">
            <w:pPr>
              <w:suppressAutoHyphens w:val="0"/>
              <w:spacing w:after="0"/>
              <w:jc w:val="right"/>
              <w:rPr>
                <w:del w:id="2760" w:author="Linderhof, Vincent" w:date="2016-03-06T11:01:00Z"/>
                <w:rFonts w:ascii="Times New Roman" w:eastAsia="Times New Roman" w:hAnsi="Times New Roman"/>
                <w:color w:val="000000"/>
                <w:sz w:val="20"/>
                <w:szCs w:val="20"/>
                <w:lang w:eastAsia="en-GB"/>
                <w:rPrChange w:id="2761" w:author="Linderhof, Vincent" w:date="2016-03-06T11:01:00Z">
                  <w:rPr>
                    <w:del w:id="2762" w:author="Linderhof, Vincent" w:date="2016-03-06T11:01:00Z"/>
                    <w:rFonts w:ascii="Times New Roman" w:eastAsia="Times New Roman" w:hAnsi="Times New Roman"/>
                    <w:color w:val="000000"/>
                    <w:sz w:val="24"/>
                    <w:szCs w:val="24"/>
                    <w:lang w:eastAsia="en-GB"/>
                  </w:rPr>
                </w:rPrChange>
              </w:rPr>
            </w:pPr>
            <w:del w:id="2763" w:author="Linderhof, Vincent" w:date="2016-03-06T11:01:00Z">
              <w:r w:rsidRPr="00304F95" w:rsidDel="00304F95">
                <w:rPr>
                  <w:rFonts w:ascii="Times New Roman" w:eastAsia="Times New Roman" w:hAnsi="Times New Roman"/>
                  <w:color w:val="000000"/>
                  <w:sz w:val="20"/>
                  <w:szCs w:val="20"/>
                  <w:lang w:eastAsia="en-GB"/>
                  <w:rPrChange w:id="2764" w:author="Linderhof, Vincent" w:date="2016-03-06T11:01:00Z">
                    <w:rPr>
                      <w:rFonts w:ascii="Times New Roman" w:eastAsia="Times New Roman" w:hAnsi="Times New Roman"/>
                      <w:color w:val="000000"/>
                      <w:sz w:val="24"/>
                      <w:szCs w:val="24"/>
                      <w:lang w:eastAsia="en-GB"/>
                    </w:rPr>
                  </w:rPrChange>
                </w:rPr>
                <w:delText>6.44E-03</w:delText>
              </w:r>
            </w:del>
          </w:p>
        </w:tc>
        <w:tc>
          <w:tcPr>
            <w:tcW w:w="670" w:type="dxa"/>
            <w:gridSpan w:val="3"/>
            <w:tcBorders>
              <w:top w:val="nil"/>
              <w:left w:val="nil"/>
              <w:bottom w:val="nil"/>
              <w:right w:val="nil"/>
            </w:tcBorders>
            <w:shd w:val="clear" w:color="auto" w:fill="auto"/>
            <w:noWrap/>
            <w:vAlign w:val="bottom"/>
            <w:hideMark/>
            <w:tcPrChange w:id="2765"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A5D2C7F" w14:textId="5E3E19BF" w:rsidR="00C03049" w:rsidRPr="00304F95" w:rsidDel="00304F95" w:rsidRDefault="00C03049" w:rsidP="00E05337">
            <w:pPr>
              <w:suppressAutoHyphens w:val="0"/>
              <w:spacing w:after="0"/>
              <w:rPr>
                <w:del w:id="2766" w:author="Linderhof, Vincent" w:date="2016-03-06T11:01:00Z"/>
                <w:rFonts w:ascii="Times New Roman" w:eastAsia="Times New Roman" w:hAnsi="Times New Roman"/>
                <w:color w:val="000000"/>
                <w:sz w:val="20"/>
                <w:szCs w:val="20"/>
                <w:lang w:eastAsia="en-GB"/>
                <w:rPrChange w:id="2767" w:author="Linderhof, Vincent" w:date="2016-03-06T11:01:00Z">
                  <w:rPr>
                    <w:del w:id="2768" w:author="Linderhof, Vincent" w:date="2016-03-06T11:01:00Z"/>
                    <w:rFonts w:ascii="Times New Roman" w:eastAsia="Times New Roman" w:hAnsi="Times New Roman"/>
                    <w:color w:val="000000"/>
                    <w:sz w:val="24"/>
                    <w:szCs w:val="24"/>
                    <w:lang w:eastAsia="en-GB"/>
                  </w:rPr>
                </w:rPrChange>
              </w:rPr>
            </w:pPr>
            <w:del w:id="2769" w:author="Linderhof, Vincent" w:date="2016-03-06T11:01:00Z">
              <w:r w:rsidRPr="00304F95" w:rsidDel="00304F95">
                <w:rPr>
                  <w:rFonts w:ascii="Times New Roman" w:eastAsia="Times New Roman" w:hAnsi="Times New Roman"/>
                  <w:color w:val="000000"/>
                  <w:sz w:val="20"/>
                  <w:szCs w:val="20"/>
                  <w:lang w:eastAsia="en-GB"/>
                  <w:rPrChange w:id="2770"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46F3F735" w14:textId="20995DB9" w:rsidTr="00304F95">
        <w:trPr>
          <w:gridAfter w:val="1"/>
          <w:wAfter w:w="272" w:type="dxa"/>
          <w:trHeight w:val="300"/>
          <w:del w:id="2771" w:author="Linderhof, Vincent" w:date="2016-03-06T11:01:00Z"/>
          <w:trPrChange w:id="2772"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773" w:author="Linderhof, Vincent" w:date="2016-03-06T11:01:00Z">
              <w:tcPr>
                <w:tcW w:w="2000" w:type="dxa"/>
                <w:vMerge/>
                <w:tcBorders>
                  <w:top w:val="nil"/>
                  <w:left w:val="nil"/>
                  <w:bottom w:val="nil"/>
                  <w:right w:val="single" w:sz="4" w:space="0" w:color="auto"/>
                </w:tcBorders>
                <w:vAlign w:val="center"/>
                <w:hideMark/>
              </w:tcPr>
            </w:tcPrChange>
          </w:tcPr>
          <w:p w14:paraId="423DCC94" w14:textId="22C2B12C" w:rsidR="00C03049" w:rsidRPr="00304F95" w:rsidDel="00304F95" w:rsidRDefault="00C03049" w:rsidP="00E05337">
            <w:pPr>
              <w:suppressAutoHyphens w:val="0"/>
              <w:spacing w:after="0"/>
              <w:rPr>
                <w:del w:id="2774" w:author="Linderhof, Vincent" w:date="2016-03-06T11:01:00Z"/>
                <w:rFonts w:ascii="Times New Roman" w:eastAsia="Times New Roman" w:hAnsi="Times New Roman"/>
                <w:color w:val="000000"/>
                <w:sz w:val="20"/>
                <w:szCs w:val="20"/>
                <w:lang w:eastAsia="en-GB"/>
                <w:rPrChange w:id="2775" w:author="Linderhof, Vincent" w:date="2016-03-06T11:01:00Z">
                  <w:rPr>
                    <w:del w:id="2776"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77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7DE2002" w14:textId="22139CF5" w:rsidR="00C03049" w:rsidRPr="00304F95" w:rsidDel="00304F95" w:rsidRDefault="00C03049" w:rsidP="00E05337">
            <w:pPr>
              <w:tabs>
                <w:tab w:val="decimal" w:pos="317"/>
              </w:tabs>
              <w:suppressAutoHyphens w:val="0"/>
              <w:spacing w:after="0"/>
              <w:rPr>
                <w:del w:id="2778" w:author="Linderhof, Vincent" w:date="2016-03-06T11:01:00Z"/>
                <w:rFonts w:ascii="Times New Roman" w:eastAsia="Times New Roman" w:hAnsi="Times New Roman"/>
                <w:color w:val="000000"/>
                <w:sz w:val="20"/>
                <w:szCs w:val="20"/>
                <w:lang w:eastAsia="en-GB"/>
                <w:rPrChange w:id="2779" w:author="Linderhof, Vincent" w:date="2016-03-06T11:01:00Z">
                  <w:rPr>
                    <w:del w:id="2780" w:author="Linderhof, Vincent" w:date="2016-03-06T11:01:00Z"/>
                    <w:rFonts w:ascii="Times New Roman" w:eastAsia="Times New Roman" w:hAnsi="Times New Roman"/>
                    <w:color w:val="000000"/>
                    <w:sz w:val="24"/>
                    <w:szCs w:val="24"/>
                    <w:lang w:eastAsia="en-GB"/>
                  </w:rPr>
                </w:rPrChange>
              </w:rPr>
            </w:pPr>
            <w:del w:id="2781" w:author="Linderhof, Vincent" w:date="2016-03-06T11:01:00Z">
              <w:r w:rsidRPr="00304F95" w:rsidDel="00304F95">
                <w:rPr>
                  <w:rFonts w:ascii="Times New Roman" w:eastAsia="Times New Roman" w:hAnsi="Times New Roman"/>
                  <w:color w:val="000000"/>
                  <w:sz w:val="20"/>
                  <w:szCs w:val="20"/>
                  <w:lang w:eastAsia="en-GB"/>
                  <w:rPrChange w:id="2782" w:author="Linderhof, Vincent" w:date="2016-03-06T11:01:00Z">
                    <w:rPr>
                      <w:rFonts w:ascii="Times New Roman" w:eastAsia="Times New Roman" w:hAnsi="Times New Roman"/>
                      <w:color w:val="000000"/>
                      <w:sz w:val="24"/>
                      <w:szCs w:val="24"/>
                      <w:lang w:eastAsia="en-GB"/>
                    </w:rPr>
                  </w:rPrChange>
                </w:rPr>
                <w:delText>(0.027)</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8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7EC92F" w14:textId="657930C7" w:rsidR="00C03049" w:rsidRPr="00304F95" w:rsidDel="00304F95" w:rsidRDefault="00C03049" w:rsidP="00E05337">
            <w:pPr>
              <w:tabs>
                <w:tab w:val="decimal" w:pos="317"/>
              </w:tabs>
              <w:suppressAutoHyphens w:val="0"/>
              <w:spacing w:after="0"/>
              <w:rPr>
                <w:del w:id="2784" w:author="Linderhof, Vincent" w:date="2016-03-06T11:01:00Z"/>
                <w:rFonts w:ascii="Times New Roman" w:eastAsia="Times New Roman" w:hAnsi="Times New Roman"/>
                <w:color w:val="000000"/>
                <w:sz w:val="20"/>
                <w:szCs w:val="20"/>
                <w:lang w:eastAsia="en-GB"/>
                <w:rPrChange w:id="2785" w:author="Linderhof, Vincent" w:date="2016-03-06T11:01:00Z">
                  <w:rPr>
                    <w:del w:id="2786"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8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DF915D2" w14:textId="755130F6" w:rsidR="00C03049" w:rsidRPr="00304F95" w:rsidDel="00304F95" w:rsidRDefault="00C03049" w:rsidP="00E05337">
            <w:pPr>
              <w:tabs>
                <w:tab w:val="decimal" w:pos="317"/>
              </w:tabs>
              <w:suppressAutoHyphens w:val="0"/>
              <w:spacing w:after="0"/>
              <w:rPr>
                <w:del w:id="2788" w:author="Linderhof, Vincent" w:date="2016-03-06T11:01:00Z"/>
                <w:rFonts w:ascii="Times New Roman" w:eastAsia="Times New Roman" w:hAnsi="Times New Roman"/>
                <w:color w:val="000000"/>
                <w:sz w:val="20"/>
                <w:szCs w:val="20"/>
                <w:lang w:eastAsia="en-GB"/>
                <w:rPrChange w:id="2789" w:author="Linderhof, Vincent" w:date="2016-03-06T11:01:00Z">
                  <w:rPr>
                    <w:del w:id="2790" w:author="Linderhof, Vincent" w:date="2016-03-06T11:01:00Z"/>
                    <w:rFonts w:ascii="Times New Roman" w:eastAsia="Times New Roman" w:hAnsi="Times New Roman"/>
                    <w:color w:val="000000"/>
                    <w:sz w:val="24"/>
                    <w:szCs w:val="24"/>
                    <w:lang w:eastAsia="en-GB"/>
                  </w:rPr>
                </w:rPrChange>
              </w:rPr>
            </w:pPr>
            <w:del w:id="2791" w:author="Linderhof, Vincent" w:date="2016-03-06T11:01:00Z">
              <w:r w:rsidRPr="00304F95" w:rsidDel="00304F95">
                <w:rPr>
                  <w:rFonts w:ascii="Times New Roman" w:eastAsia="Times New Roman" w:hAnsi="Times New Roman"/>
                  <w:color w:val="000000"/>
                  <w:sz w:val="20"/>
                  <w:szCs w:val="20"/>
                  <w:lang w:eastAsia="en-GB"/>
                  <w:rPrChange w:id="2792" w:author="Linderhof, Vincent" w:date="2016-03-06T11:01:00Z">
                    <w:rPr>
                      <w:rFonts w:ascii="Times New Roman" w:eastAsia="Times New Roman" w:hAnsi="Times New Roman"/>
                      <w:color w:val="000000"/>
                      <w:sz w:val="24"/>
                      <w:szCs w:val="24"/>
                      <w:lang w:eastAsia="en-GB"/>
                    </w:rPr>
                  </w:rPrChange>
                </w:rPr>
                <w:delText>(0.062)</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9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7C6FBF9" w14:textId="46D03212" w:rsidR="00C03049" w:rsidRPr="00304F95" w:rsidDel="00304F95" w:rsidRDefault="00C03049" w:rsidP="00E05337">
            <w:pPr>
              <w:tabs>
                <w:tab w:val="decimal" w:pos="317"/>
              </w:tabs>
              <w:suppressAutoHyphens w:val="0"/>
              <w:spacing w:after="0"/>
              <w:rPr>
                <w:del w:id="2794" w:author="Linderhof, Vincent" w:date="2016-03-06T11:01:00Z"/>
                <w:rFonts w:ascii="Times New Roman" w:eastAsia="Times New Roman" w:hAnsi="Times New Roman"/>
                <w:color w:val="000000"/>
                <w:sz w:val="20"/>
                <w:szCs w:val="20"/>
                <w:lang w:eastAsia="en-GB"/>
                <w:rPrChange w:id="2795" w:author="Linderhof, Vincent" w:date="2016-03-06T11:01:00Z">
                  <w:rPr>
                    <w:del w:id="279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9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7BD3B66" w14:textId="3C1DBB2D" w:rsidR="00C03049" w:rsidRPr="00304F95" w:rsidDel="00304F95" w:rsidRDefault="00C03049" w:rsidP="00E05337">
            <w:pPr>
              <w:tabs>
                <w:tab w:val="decimal" w:pos="317"/>
              </w:tabs>
              <w:suppressAutoHyphens w:val="0"/>
              <w:spacing w:after="0"/>
              <w:jc w:val="right"/>
              <w:rPr>
                <w:del w:id="2798" w:author="Linderhof, Vincent" w:date="2016-03-06T11:01:00Z"/>
                <w:rFonts w:ascii="Times New Roman" w:eastAsia="Times New Roman" w:hAnsi="Times New Roman"/>
                <w:color w:val="000000"/>
                <w:sz w:val="20"/>
                <w:szCs w:val="20"/>
                <w:lang w:eastAsia="en-GB"/>
                <w:rPrChange w:id="2799" w:author="Linderhof, Vincent" w:date="2016-03-06T11:01:00Z">
                  <w:rPr>
                    <w:del w:id="2800" w:author="Linderhof, Vincent" w:date="2016-03-06T11:01:00Z"/>
                    <w:rFonts w:ascii="Times New Roman" w:eastAsia="Times New Roman" w:hAnsi="Times New Roman"/>
                    <w:color w:val="000000"/>
                    <w:sz w:val="24"/>
                    <w:szCs w:val="24"/>
                    <w:lang w:eastAsia="en-GB"/>
                  </w:rPr>
                </w:rPrChange>
              </w:rPr>
            </w:pPr>
            <w:del w:id="2801" w:author="Linderhof, Vincent" w:date="2016-03-06T11:01:00Z">
              <w:r w:rsidRPr="00304F95" w:rsidDel="00304F95">
                <w:rPr>
                  <w:rFonts w:ascii="Times New Roman" w:eastAsia="Times New Roman" w:hAnsi="Times New Roman"/>
                  <w:color w:val="000000"/>
                  <w:sz w:val="20"/>
                  <w:szCs w:val="20"/>
                  <w:lang w:eastAsia="en-GB"/>
                  <w:rPrChange w:id="2802" w:author="Linderhof, Vincent" w:date="2016-03-06T11:01:00Z">
                    <w:rPr>
                      <w:rFonts w:ascii="Times New Roman" w:eastAsia="Times New Roman" w:hAnsi="Times New Roman"/>
                      <w:color w:val="000000"/>
                      <w:sz w:val="24"/>
                      <w:szCs w:val="24"/>
                      <w:lang w:eastAsia="en-GB"/>
                    </w:rPr>
                  </w:rPrChange>
                </w:rPr>
                <w:delText>5.41E-04</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0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9C9DE2" w14:textId="5BA270A2" w:rsidR="00C03049" w:rsidRPr="00304F95" w:rsidDel="00304F95" w:rsidRDefault="00C03049" w:rsidP="00E05337">
            <w:pPr>
              <w:tabs>
                <w:tab w:val="decimal" w:pos="317"/>
              </w:tabs>
              <w:suppressAutoHyphens w:val="0"/>
              <w:spacing w:after="0"/>
              <w:rPr>
                <w:del w:id="2804" w:author="Linderhof, Vincent" w:date="2016-03-06T11:01:00Z"/>
                <w:rFonts w:ascii="Times New Roman" w:eastAsia="Times New Roman" w:hAnsi="Times New Roman"/>
                <w:color w:val="000000"/>
                <w:sz w:val="20"/>
                <w:szCs w:val="20"/>
                <w:lang w:eastAsia="en-GB"/>
                <w:rPrChange w:id="2805" w:author="Linderhof, Vincent" w:date="2016-03-06T11:01:00Z">
                  <w:rPr>
                    <w:del w:id="2806"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0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061BB2C" w14:textId="01C7D50A" w:rsidR="00C03049" w:rsidRPr="00304F95" w:rsidDel="00304F95" w:rsidRDefault="00C03049" w:rsidP="00E05337">
            <w:pPr>
              <w:tabs>
                <w:tab w:val="decimal" w:pos="317"/>
              </w:tabs>
              <w:suppressAutoHyphens w:val="0"/>
              <w:spacing w:after="0"/>
              <w:jc w:val="right"/>
              <w:rPr>
                <w:del w:id="2808" w:author="Linderhof, Vincent" w:date="2016-03-06T11:01:00Z"/>
                <w:rFonts w:ascii="Times New Roman" w:eastAsia="Times New Roman" w:hAnsi="Times New Roman"/>
                <w:color w:val="000000"/>
                <w:sz w:val="20"/>
                <w:szCs w:val="20"/>
                <w:lang w:eastAsia="en-GB"/>
                <w:rPrChange w:id="2809" w:author="Linderhof, Vincent" w:date="2016-03-06T11:01:00Z">
                  <w:rPr>
                    <w:del w:id="2810" w:author="Linderhof, Vincent" w:date="2016-03-06T11:01:00Z"/>
                    <w:rFonts w:ascii="Times New Roman" w:eastAsia="Times New Roman" w:hAnsi="Times New Roman"/>
                    <w:color w:val="000000"/>
                    <w:sz w:val="24"/>
                    <w:szCs w:val="24"/>
                    <w:lang w:eastAsia="en-GB"/>
                  </w:rPr>
                </w:rPrChange>
              </w:rPr>
            </w:pPr>
            <w:del w:id="2811" w:author="Linderhof, Vincent" w:date="2016-03-06T11:01:00Z">
              <w:r w:rsidRPr="00304F95" w:rsidDel="00304F95">
                <w:rPr>
                  <w:rFonts w:ascii="Times New Roman" w:eastAsia="Times New Roman" w:hAnsi="Times New Roman"/>
                  <w:color w:val="000000"/>
                  <w:sz w:val="20"/>
                  <w:szCs w:val="20"/>
                  <w:lang w:eastAsia="en-GB"/>
                  <w:rPrChange w:id="2812" w:author="Linderhof, Vincent" w:date="2016-03-06T11:01:00Z">
                    <w:rPr>
                      <w:rFonts w:ascii="Times New Roman" w:eastAsia="Times New Roman" w:hAnsi="Times New Roman"/>
                      <w:color w:val="000000"/>
                      <w:sz w:val="24"/>
                      <w:szCs w:val="24"/>
                      <w:lang w:eastAsia="en-GB"/>
                    </w:rPr>
                  </w:rPrChange>
                </w:rPr>
                <w:delText>-2.00E-03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1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056592F" w14:textId="6A44A078" w:rsidR="00C03049" w:rsidRPr="00304F95" w:rsidDel="00304F95" w:rsidRDefault="00C03049" w:rsidP="00E05337">
            <w:pPr>
              <w:tabs>
                <w:tab w:val="decimal" w:pos="317"/>
              </w:tabs>
              <w:suppressAutoHyphens w:val="0"/>
              <w:spacing w:after="0"/>
              <w:rPr>
                <w:del w:id="2814" w:author="Linderhof, Vincent" w:date="2016-03-06T11:01:00Z"/>
                <w:rFonts w:ascii="Times New Roman" w:eastAsia="Times New Roman" w:hAnsi="Times New Roman"/>
                <w:color w:val="000000"/>
                <w:sz w:val="20"/>
                <w:szCs w:val="20"/>
                <w:lang w:eastAsia="en-GB"/>
                <w:rPrChange w:id="2815" w:author="Linderhof, Vincent" w:date="2016-03-06T11:01:00Z">
                  <w:rPr>
                    <w:del w:id="281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1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A81D83" w14:textId="65CD1281" w:rsidR="00C03049" w:rsidRPr="00304F95" w:rsidDel="00304F95" w:rsidRDefault="00C03049" w:rsidP="00E05337">
            <w:pPr>
              <w:tabs>
                <w:tab w:val="decimal" w:pos="317"/>
              </w:tabs>
              <w:suppressAutoHyphens w:val="0"/>
              <w:spacing w:after="0"/>
              <w:rPr>
                <w:del w:id="2818" w:author="Linderhof, Vincent" w:date="2016-03-06T11:01:00Z"/>
                <w:rFonts w:ascii="Times New Roman" w:eastAsia="Times New Roman" w:hAnsi="Times New Roman"/>
                <w:color w:val="000000"/>
                <w:sz w:val="20"/>
                <w:szCs w:val="20"/>
                <w:lang w:eastAsia="en-GB"/>
                <w:rPrChange w:id="2819" w:author="Linderhof, Vincent" w:date="2016-03-06T11:01:00Z">
                  <w:rPr>
                    <w:del w:id="2820" w:author="Linderhof, Vincent" w:date="2016-03-06T11:01:00Z"/>
                    <w:rFonts w:ascii="Times New Roman" w:eastAsia="Times New Roman" w:hAnsi="Times New Roman"/>
                    <w:color w:val="000000"/>
                    <w:sz w:val="24"/>
                    <w:szCs w:val="24"/>
                    <w:lang w:eastAsia="en-GB"/>
                  </w:rPr>
                </w:rPrChange>
              </w:rPr>
            </w:pPr>
            <w:del w:id="2821" w:author="Linderhof, Vincent" w:date="2016-03-06T11:01:00Z">
              <w:r w:rsidRPr="00304F95" w:rsidDel="00304F95">
                <w:rPr>
                  <w:rFonts w:ascii="Times New Roman" w:eastAsia="Times New Roman" w:hAnsi="Times New Roman"/>
                  <w:color w:val="000000"/>
                  <w:sz w:val="20"/>
                  <w:szCs w:val="20"/>
                  <w:lang w:eastAsia="en-GB"/>
                  <w:rPrChange w:id="2822" w:author="Linderhof, Vincent" w:date="2016-03-06T11:01:00Z">
                    <w:rPr>
                      <w:rFonts w:ascii="Times New Roman" w:eastAsia="Times New Roman" w:hAnsi="Times New Roman"/>
                      <w:color w:val="000000"/>
                      <w:sz w:val="24"/>
                      <w:szCs w:val="24"/>
                      <w:lang w:eastAsia="en-GB"/>
                    </w:rPr>
                  </w:rPrChange>
                </w:rPr>
                <w:delText>(0.006)</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2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8128B1" w14:textId="074BD9D3" w:rsidR="00C03049" w:rsidRPr="00304F95" w:rsidDel="00304F95" w:rsidRDefault="00C03049" w:rsidP="00E05337">
            <w:pPr>
              <w:tabs>
                <w:tab w:val="decimal" w:pos="317"/>
              </w:tabs>
              <w:suppressAutoHyphens w:val="0"/>
              <w:spacing w:after="0"/>
              <w:jc w:val="right"/>
              <w:rPr>
                <w:del w:id="2824" w:author="Linderhof, Vincent" w:date="2016-03-06T11:01:00Z"/>
                <w:rFonts w:ascii="Times New Roman" w:eastAsia="Times New Roman" w:hAnsi="Times New Roman"/>
                <w:color w:val="000000"/>
                <w:sz w:val="20"/>
                <w:szCs w:val="20"/>
                <w:lang w:eastAsia="en-GB"/>
                <w:rPrChange w:id="2825" w:author="Linderhof, Vincent" w:date="2016-03-06T11:01:00Z">
                  <w:rPr>
                    <w:del w:id="282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2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503031E" w14:textId="03F029E8" w:rsidR="00C03049" w:rsidRPr="00304F95" w:rsidDel="00304F95" w:rsidRDefault="00C03049" w:rsidP="00E05337">
            <w:pPr>
              <w:tabs>
                <w:tab w:val="decimal" w:pos="317"/>
              </w:tabs>
              <w:suppressAutoHyphens w:val="0"/>
              <w:spacing w:after="0"/>
              <w:jc w:val="right"/>
              <w:rPr>
                <w:del w:id="2828" w:author="Linderhof, Vincent" w:date="2016-03-06T11:01:00Z"/>
                <w:rFonts w:ascii="Times New Roman" w:eastAsia="Times New Roman" w:hAnsi="Times New Roman"/>
                <w:color w:val="000000"/>
                <w:sz w:val="20"/>
                <w:szCs w:val="20"/>
                <w:lang w:eastAsia="en-GB"/>
                <w:rPrChange w:id="2829" w:author="Linderhof, Vincent" w:date="2016-03-06T11:01:00Z">
                  <w:rPr>
                    <w:del w:id="2830" w:author="Linderhof, Vincent" w:date="2016-03-06T11:01:00Z"/>
                    <w:rFonts w:ascii="Times New Roman" w:eastAsia="Times New Roman" w:hAnsi="Times New Roman"/>
                    <w:color w:val="000000"/>
                    <w:sz w:val="24"/>
                    <w:szCs w:val="24"/>
                    <w:lang w:eastAsia="en-GB"/>
                  </w:rPr>
                </w:rPrChange>
              </w:rPr>
            </w:pPr>
            <w:del w:id="2831" w:author="Linderhof, Vincent" w:date="2016-03-06T11:01:00Z">
              <w:r w:rsidRPr="00304F95" w:rsidDel="00304F95">
                <w:rPr>
                  <w:rFonts w:ascii="Times New Roman" w:eastAsia="Times New Roman" w:hAnsi="Times New Roman"/>
                  <w:color w:val="000000"/>
                  <w:sz w:val="20"/>
                  <w:szCs w:val="20"/>
                  <w:lang w:eastAsia="en-GB"/>
                  <w:rPrChange w:id="2832" w:author="Linderhof, Vincent" w:date="2016-03-06T11:01:00Z">
                    <w:rPr>
                      <w:rFonts w:ascii="Times New Roman" w:eastAsia="Times New Roman" w:hAnsi="Times New Roman"/>
                      <w:color w:val="000000"/>
                      <w:sz w:val="24"/>
                      <w:szCs w:val="24"/>
                      <w:lang w:eastAsia="en-GB"/>
                    </w:rPr>
                  </w:rPrChange>
                </w:rPr>
                <w:delText>1.51E-03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3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9B5044" w14:textId="2F8449E0" w:rsidR="00C03049" w:rsidRPr="00304F95" w:rsidDel="00304F95" w:rsidRDefault="00C03049" w:rsidP="00E05337">
            <w:pPr>
              <w:tabs>
                <w:tab w:val="decimal" w:pos="317"/>
              </w:tabs>
              <w:suppressAutoHyphens w:val="0"/>
              <w:spacing w:after="0"/>
              <w:rPr>
                <w:del w:id="2834" w:author="Linderhof, Vincent" w:date="2016-03-06T11:01:00Z"/>
                <w:rFonts w:ascii="Times New Roman" w:eastAsia="Times New Roman" w:hAnsi="Times New Roman"/>
                <w:color w:val="000000"/>
                <w:sz w:val="20"/>
                <w:szCs w:val="20"/>
                <w:lang w:eastAsia="en-GB"/>
                <w:rPrChange w:id="2835" w:author="Linderhof, Vincent" w:date="2016-03-06T11:01:00Z">
                  <w:rPr>
                    <w:del w:id="2836"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837"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4632DA7" w14:textId="0112F0BE" w:rsidR="00C03049" w:rsidRPr="00304F95" w:rsidDel="00304F95" w:rsidRDefault="00C03049" w:rsidP="00E05337">
            <w:pPr>
              <w:tabs>
                <w:tab w:val="decimal" w:pos="317"/>
              </w:tabs>
              <w:suppressAutoHyphens w:val="0"/>
              <w:spacing w:after="0"/>
              <w:jc w:val="right"/>
              <w:rPr>
                <w:del w:id="2838" w:author="Linderhof, Vincent" w:date="2016-03-06T11:01:00Z"/>
                <w:rFonts w:ascii="Times New Roman" w:eastAsia="Times New Roman" w:hAnsi="Times New Roman"/>
                <w:color w:val="000000"/>
                <w:sz w:val="20"/>
                <w:szCs w:val="20"/>
                <w:lang w:eastAsia="en-GB"/>
                <w:rPrChange w:id="2839" w:author="Linderhof, Vincent" w:date="2016-03-06T11:01:00Z">
                  <w:rPr>
                    <w:del w:id="2840" w:author="Linderhof, Vincent" w:date="2016-03-06T11:01:00Z"/>
                    <w:rFonts w:ascii="Times New Roman" w:eastAsia="Times New Roman" w:hAnsi="Times New Roman"/>
                    <w:color w:val="000000"/>
                    <w:sz w:val="24"/>
                    <w:szCs w:val="24"/>
                    <w:lang w:eastAsia="en-GB"/>
                  </w:rPr>
                </w:rPrChange>
              </w:rPr>
            </w:pPr>
            <w:del w:id="2841" w:author="Linderhof, Vincent" w:date="2016-03-06T11:01:00Z">
              <w:r w:rsidRPr="00304F95" w:rsidDel="00304F95">
                <w:rPr>
                  <w:rFonts w:ascii="Times New Roman" w:eastAsia="Times New Roman" w:hAnsi="Times New Roman"/>
                  <w:color w:val="000000"/>
                  <w:sz w:val="20"/>
                  <w:szCs w:val="20"/>
                  <w:lang w:eastAsia="en-GB"/>
                  <w:rPrChange w:id="2842" w:author="Linderhof, Vincent" w:date="2016-03-06T11:01:00Z">
                    <w:rPr>
                      <w:rFonts w:ascii="Times New Roman" w:eastAsia="Times New Roman" w:hAnsi="Times New Roman"/>
                      <w:color w:val="000000"/>
                      <w:sz w:val="24"/>
                      <w:szCs w:val="24"/>
                      <w:lang w:eastAsia="en-GB"/>
                    </w:rPr>
                  </w:rPrChange>
                </w:rPr>
                <w:delText>-9.79E+01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4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DB1730" w14:textId="4EAA5EBF" w:rsidR="00C03049" w:rsidRPr="00304F95" w:rsidDel="00304F95" w:rsidRDefault="00C03049" w:rsidP="00E05337">
            <w:pPr>
              <w:tabs>
                <w:tab w:val="decimal" w:pos="317"/>
              </w:tabs>
              <w:suppressAutoHyphens w:val="0"/>
              <w:spacing w:after="0"/>
              <w:rPr>
                <w:del w:id="2844" w:author="Linderhof, Vincent" w:date="2016-03-06T11:01:00Z"/>
                <w:rFonts w:ascii="Times New Roman" w:eastAsia="Times New Roman" w:hAnsi="Times New Roman"/>
                <w:color w:val="000000"/>
                <w:sz w:val="20"/>
                <w:szCs w:val="20"/>
                <w:lang w:eastAsia="en-GB"/>
                <w:rPrChange w:id="2845" w:author="Linderhof, Vincent" w:date="2016-03-06T11:01:00Z">
                  <w:rPr>
                    <w:del w:id="2846"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2847"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4F157D21" w14:textId="7901A84A" w:rsidR="00C03049" w:rsidRPr="00304F95" w:rsidDel="00304F95" w:rsidRDefault="00C03049" w:rsidP="00E05337">
            <w:pPr>
              <w:tabs>
                <w:tab w:val="decimal" w:pos="317"/>
              </w:tabs>
              <w:suppressAutoHyphens w:val="0"/>
              <w:spacing w:after="0"/>
              <w:rPr>
                <w:del w:id="2848" w:author="Linderhof, Vincent" w:date="2016-03-06T11:01:00Z"/>
                <w:rFonts w:ascii="Times New Roman" w:eastAsia="Times New Roman" w:hAnsi="Times New Roman"/>
                <w:color w:val="000000"/>
                <w:sz w:val="20"/>
                <w:szCs w:val="20"/>
                <w:lang w:eastAsia="en-GB"/>
                <w:rPrChange w:id="2849" w:author="Linderhof, Vincent" w:date="2016-03-06T11:01:00Z">
                  <w:rPr>
                    <w:del w:id="2850" w:author="Linderhof, Vincent" w:date="2016-03-06T11:01:00Z"/>
                    <w:rFonts w:ascii="Times New Roman" w:eastAsia="Times New Roman" w:hAnsi="Times New Roman"/>
                    <w:color w:val="000000"/>
                    <w:sz w:val="24"/>
                    <w:szCs w:val="24"/>
                    <w:lang w:eastAsia="en-GB"/>
                  </w:rPr>
                </w:rPrChange>
              </w:rPr>
            </w:pPr>
            <w:del w:id="2851" w:author="Linderhof, Vincent" w:date="2016-03-06T11:01:00Z">
              <w:r w:rsidRPr="00304F95" w:rsidDel="00304F95">
                <w:rPr>
                  <w:rFonts w:ascii="Times New Roman" w:eastAsia="Times New Roman" w:hAnsi="Times New Roman"/>
                  <w:color w:val="000000"/>
                  <w:sz w:val="20"/>
                  <w:szCs w:val="20"/>
                  <w:lang w:eastAsia="en-GB"/>
                  <w:rPrChange w:id="2852" w:author="Linderhof, Vincent" w:date="2016-03-06T11:01:00Z">
                    <w:rPr>
                      <w:rFonts w:ascii="Times New Roman" w:eastAsia="Times New Roman" w:hAnsi="Times New Roman"/>
                      <w:color w:val="000000"/>
                      <w:sz w:val="24"/>
                      <w:szCs w:val="24"/>
                      <w:lang w:eastAsia="en-GB"/>
                    </w:rPr>
                  </w:rPrChange>
                </w:rPr>
                <w:delText>(258.916)</w:delText>
              </w:r>
            </w:del>
          </w:p>
        </w:tc>
        <w:tc>
          <w:tcPr>
            <w:tcW w:w="534" w:type="dxa"/>
            <w:gridSpan w:val="2"/>
            <w:tcBorders>
              <w:top w:val="nil"/>
              <w:left w:val="nil"/>
              <w:bottom w:val="nil"/>
              <w:right w:val="nil"/>
            </w:tcBorders>
            <w:shd w:val="clear" w:color="auto" w:fill="auto"/>
            <w:noWrap/>
            <w:vAlign w:val="bottom"/>
            <w:hideMark/>
            <w:tcPrChange w:id="285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066E3C06" w14:textId="4FA2218F" w:rsidR="00C03049" w:rsidRPr="00304F95" w:rsidDel="00304F95" w:rsidRDefault="00C03049" w:rsidP="00E05337">
            <w:pPr>
              <w:tabs>
                <w:tab w:val="decimal" w:pos="317"/>
              </w:tabs>
              <w:suppressAutoHyphens w:val="0"/>
              <w:spacing w:after="0"/>
              <w:jc w:val="right"/>
              <w:rPr>
                <w:del w:id="2854" w:author="Linderhof, Vincent" w:date="2016-03-06T11:01:00Z"/>
                <w:rFonts w:ascii="Times New Roman" w:eastAsia="Times New Roman" w:hAnsi="Times New Roman"/>
                <w:color w:val="000000"/>
                <w:sz w:val="20"/>
                <w:szCs w:val="20"/>
                <w:lang w:eastAsia="en-GB"/>
                <w:rPrChange w:id="2855" w:author="Linderhof, Vincent" w:date="2016-03-06T11:01:00Z">
                  <w:rPr>
                    <w:del w:id="2856"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2857"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4E016E46" w14:textId="19EE3C66" w:rsidR="00C03049" w:rsidRPr="00304F95" w:rsidDel="00304F95" w:rsidRDefault="00C03049" w:rsidP="00E05337">
            <w:pPr>
              <w:suppressAutoHyphens w:val="0"/>
              <w:spacing w:after="0"/>
              <w:jc w:val="right"/>
              <w:rPr>
                <w:del w:id="2858" w:author="Linderhof, Vincent" w:date="2016-03-06T11:01:00Z"/>
                <w:rFonts w:ascii="Times New Roman" w:eastAsia="Times New Roman" w:hAnsi="Times New Roman"/>
                <w:color w:val="000000"/>
                <w:sz w:val="20"/>
                <w:szCs w:val="20"/>
                <w:lang w:eastAsia="en-GB"/>
                <w:rPrChange w:id="2859" w:author="Linderhof, Vincent" w:date="2016-03-06T11:01:00Z">
                  <w:rPr>
                    <w:del w:id="2860" w:author="Linderhof, Vincent" w:date="2016-03-06T11:01:00Z"/>
                    <w:rFonts w:ascii="Times New Roman" w:eastAsia="Times New Roman" w:hAnsi="Times New Roman"/>
                    <w:color w:val="000000"/>
                    <w:sz w:val="24"/>
                    <w:szCs w:val="24"/>
                    <w:lang w:eastAsia="en-GB"/>
                  </w:rPr>
                </w:rPrChange>
              </w:rPr>
            </w:pPr>
            <w:del w:id="2861" w:author="Linderhof, Vincent" w:date="2016-03-06T11:01:00Z">
              <w:r w:rsidRPr="00304F95" w:rsidDel="00304F95">
                <w:rPr>
                  <w:rFonts w:ascii="Times New Roman" w:eastAsia="Times New Roman" w:hAnsi="Times New Roman"/>
                  <w:color w:val="000000"/>
                  <w:sz w:val="20"/>
                  <w:szCs w:val="20"/>
                  <w:lang w:eastAsia="en-GB"/>
                  <w:rPrChange w:id="2862" w:author="Linderhof, Vincent" w:date="2016-03-06T11:01:00Z">
                    <w:rPr>
                      <w:rFonts w:ascii="Times New Roman" w:eastAsia="Times New Roman" w:hAnsi="Times New Roman"/>
                      <w:color w:val="000000"/>
                      <w:sz w:val="24"/>
                      <w:szCs w:val="24"/>
                      <w:lang w:eastAsia="en-GB"/>
                    </w:rPr>
                  </w:rPrChange>
                </w:rPr>
                <w:delText>1.53E-05</w:delText>
              </w:r>
            </w:del>
          </w:p>
        </w:tc>
        <w:tc>
          <w:tcPr>
            <w:tcW w:w="670" w:type="dxa"/>
            <w:gridSpan w:val="3"/>
            <w:tcBorders>
              <w:top w:val="nil"/>
              <w:left w:val="nil"/>
              <w:bottom w:val="nil"/>
              <w:right w:val="nil"/>
            </w:tcBorders>
            <w:shd w:val="clear" w:color="auto" w:fill="auto"/>
            <w:noWrap/>
            <w:vAlign w:val="bottom"/>
            <w:hideMark/>
            <w:tcPrChange w:id="2863"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7F040D5" w14:textId="638FD98A" w:rsidR="00C03049" w:rsidRPr="00304F95" w:rsidDel="00304F95" w:rsidRDefault="00C03049" w:rsidP="00E05337">
            <w:pPr>
              <w:suppressAutoHyphens w:val="0"/>
              <w:spacing w:after="0"/>
              <w:rPr>
                <w:del w:id="2864" w:author="Linderhof, Vincent" w:date="2016-03-06T11:01:00Z"/>
                <w:rFonts w:ascii="Times New Roman" w:eastAsia="Times New Roman" w:hAnsi="Times New Roman"/>
                <w:color w:val="000000"/>
                <w:sz w:val="20"/>
                <w:szCs w:val="20"/>
                <w:lang w:eastAsia="en-GB"/>
                <w:rPrChange w:id="2865" w:author="Linderhof, Vincent" w:date="2016-03-06T11:01:00Z">
                  <w:rPr>
                    <w:del w:id="2866"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0A141336" w14:textId="590CA56E" w:rsidTr="00304F95">
        <w:trPr>
          <w:gridAfter w:val="5"/>
          <w:wAfter w:w="1096" w:type="dxa"/>
          <w:trHeight w:val="300"/>
          <w:del w:id="2867" w:author="Linderhof, Vincent" w:date="2016-03-06T11:01:00Z"/>
          <w:trPrChange w:id="2868" w:author="Linderhof, Vincent" w:date="2016-03-06T11:01:00Z">
            <w:trPr>
              <w:gridAfter w:val="5"/>
              <w:wAfter w:w="1096"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2869"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185F7F34" w14:textId="36AD4CD6" w:rsidR="00C03049" w:rsidRPr="00304F95" w:rsidDel="00304F95" w:rsidRDefault="00C03049" w:rsidP="00E05337">
            <w:pPr>
              <w:suppressAutoHyphens w:val="0"/>
              <w:spacing w:after="0"/>
              <w:rPr>
                <w:del w:id="2870" w:author="Linderhof, Vincent" w:date="2016-03-06T11:01:00Z"/>
                <w:rFonts w:ascii="Times New Roman" w:eastAsia="Times New Roman" w:hAnsi="Times New Roman"/>
                <w:color w:val="000000"/>
                <w:sz w:val="20"/>
                <w:szCs w:val="20"/>
                <w:lang w:eastAsia="en-GB"/>
                <w:rPrChange w:id="2871" w:author="Linderhof, Vincent" w:date="2016-03-06T11:01:00Z">
                  <w:rPr>
                    <w:del w:id="2872" w:author="Linderhof, Vincent" w:date="2016-03-06T11:01:00Z"/>
                    <w:rFonts w:ascii="Times New Roman" w:eastAsia="Times New Roman" w:hAnsi="Times New Roman"/>
                    <w:color w:val="000000"/>
                    <w:sz w:val="24"/>
                    <w:szCs w:val="24"/>
                    <w:lang w:eastAsia="en-GB"/>
                  </w:rPr>
                </w:rPrChange>
              </w:rPr>
            </w:pPr>
            <w:del w:id="2873" w:author="Linderhof, Vincent" w:date="2016-03-06T11:01:00Z">
              <w:r w:rsidRPr="00304F95" w:rsidDel="00304F95">
                <w:rPr>
                  <w:rFonts w:ascii="Times New Roman" w:eastAsia="Times New Roman" w:hAnsi="Times New Roman"/>
                  <w:color w:val="000000"/>
                  <w:sz w:val="20"/>
                  <w:szCs w:val="20"/>
                  <w:lang w:eastAsia="en-GB"/>
                  <w:rPrChange w:id="2874" w:author="Linderhof, Vincent" w:date="2016-03-06T11:01:00Z">
                    <w:rPr>
                      <w:rFonts w:ascii="Times New Roman" w:eastAsia="Times New Roman" w:hAnsi="Times New Roman"/>
                      <w:color w:val="000000"/>
                      <w:sz w:val="24"/>
                      <w:szCs w:val="24"/>
                      <w:lang w:eastAsia="en-GB"/>
                    </w:rPr>
                  </w:rPrChange>
                </w:rPr>
                <w:delText>Food expenditure</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87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29FA44A" w14:textId="31698449" w:rsidR="00C03049" w:rsidRPr="00304F95" w:rsidDel="00304F95" w:rsidRDefault="00C03049" w:rsidP="00E05337">
            <w:pPr>
              <w:tabs>
                <w:tab w:val="decimal" w:pos="317"/>
              </w:tabs>
              <w:suppressAutoHyphens w:val="0"/>
              <w:spacing w:after="0"/>
              <w:rPr>
                <w:del w:id="2876" w:author="Linderhof, Vincent" w:date="2016-03-06T11:01:00Z"/>
                <w:rFonts w:ascii="Times New Roman" w:eastAsia="Times New Roman" w:hAnsi="Times New Roman"/>
                <w:color w:val="000000"/>
                <w:sz w:val="20"/>
                <w:szCs w:val="20"/>
                <w:lang w:eastAsia="en-GB"/>
                <w:rPrChange w:id="2877" w:author="Linderhof, Vincent" w:date="2016-03-06T11:01:00Z">
                  <w:rPr>
                    <w:del w:id="2878" w:author="Linderhof, Vincent" w:date="2016-03-06T11:01:00Z"/>
                    <w:rFonts w:ascii="Times New Roman" w:eastAsia="Times New Roman" w:hAnsi="Times New Roman"/>
                    <w:color w:val="000000"/>
                    <w:sz w:val="24"/>
                    <w:szCs w:val="24"/>
                    <w:lang w:eastAsia="en-GB"/>
                  </w:rPr>
                </w:rPrChange>
              </w:rPr>
            </w:pPr>
            <w:del w:id="2879" w:author="Linderhof, Vincent" w:date="2016-03-06T11:01:00Z">
              <w:r w:rsidRPr="00304F95" w:rsidDel="00304F95">
                <w:rPr>
                  <w:rFonts w:ascii="Times New Roman" w:eastAsia="Times New Roman" w:hAnsi="Times New Roman"/>
                  <w:color w:val="000000"/>
                  <w:sz w:val="20"/>
                  <w:szCs w:val="20"/>
                  <w:lang w:eastAsia="en-GB"/>
                  <w:rPrChange w:id="2880" w:author="Linderhof, Vincent" w:date="2016-03-06T11:01:00Z">
                    <w:rPr>
                      <w:rFonts w:ascii="Times New Roman" w:eastAsia="Times New Roman" w:hAnsi="Times New Roman"/>
                      <w:color w:val="000000"/>
                      <w:sz w:val="24"/>
                      <w:szCs w:val="24"/>
                      <w:lang w:eastAsia="en-GB"/>
                    </w:rPr>
                  </w:rPrChange>
                </w:rPr>
                <w:delText>0.023</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8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16E7FC6" w14:textId="27D9CEAD" w:rsidR="00C03049" w:rsidRPr="00304F95" w:rsidDel="00304F95" w:rsidRDefault="0037260F" w:rsidP="00E05337">
            <w:pPr>
              <w:tabs>
                <w:tab w:val="decimal" w:pos="317"/>
              </w:tabs>
              <w:suppressAutoHyphens w:val="0"/>
              <w:spacing w:after="0"/>
              <w:rPr>
                <w:del w:id="2882" w:author="Linderhof, Vincent" w:date="2016-03-06T11:01:00Z"/>
                <w:rFonts w:ascii="Times New Roman" w:eastAsia="Times New Roman" w:hAnsi="Times New Roman"/>
                <w:color w:val="000000"/>
                <w:sz w:val="20"/>
                <w:szCs w:val="20"/>
                <w:lang w:eastAsia="en-GB"/>
                <w:rPrChange w:id="2883" w:author="Linderhof, Vincent" w:date="2016-03-06T11:01:00Z">
                  <w:rPr>
                    <w:del w:id="2884" w:author="Linderhof, Vincent" w:date="2016-03-06T11:01:00Z"/>
                    <w:rFonts w:ascii="Times New Roman" w:eastAsia="Times New Roman" w:hAnsi="Times New Roman"/>
                    <w:color w:val="000000"/>
                    <w:sz w:val="24"/>
                    <w:szCs w:val="24"/>
                    <w:lang w:eastAsia="en-GB"/>
                  </w:rPr>
                </w:rPrChange>
              </w:rPr>
            </w:pPr>
            <w:del w:id="2885" w:author="Linderhof, Vincent" w:date="2016-03-06T11:01:00Z">
              <w:r w:rsidRPr="00304F95" w:rsidDel="00304F95">
                <w:rPr>
                  <w:rFonts w:ascii="Times New Roman" w:eastAsia="Times New Roman" w:hAnsi="Times New Roman"/>
                  <w:color w:val="000000"/>
                  <w:sz w:val="20"/>
                  <w:szCs w:val="20"/>
                  <w:lang w:eastAsia="en-GB"/>
                  <w:rPrChange w:id="2886"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8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728C76A" w14:textId="69DA8096" w:rsidR="00C03049" w:rsidRPr="00304F95" w:rsidDel="00304F95" w:rsidRDefault="00C03049" w:rsidP="00E05337">
            <w:pPr>
              <w:tabs>
                <w:tab w:val="decimal" w:pos="317"/>
              </w:tabs>
              <w:suppressAutoHyphens w:val="0"/>
              <w:spacing w:after="0"/>
              <w:rPr>
                <w:del w:id="2888" w:author="Linderhof, Vincent" w:date="2016-03-06T11:01:00Z"/>
                <w:rFonts w:ascii="Times New Roman" w:eastAsia="Times New Roman" w:hAnsi="Times New Roman"/>
                <w:color w:val="000000"/>
                <w:sz w:val="20"/>
                <w:szCs w:val="20"/>
                <w:lang w:eastAsia="en-GB"/>
                <w:rPrChange w:id="2889" w:author="Linderhof, Vincent" w:date="2016-03-06T11:01:00Z">
                  <w:rPr>
                    <w:del w:id="2890" w:author="Linderhof, Vincent" w:date="2016-03-06T11:01:00Z"/>
                    <w:rFonts w:ascii="Times New Roman" w:eastAsia="Times New Roman" w:hAnsi="Times New Roman"/>
                    <w:color w:val="000000"/>
                    <w:sz w:val="24"/>
                    <w:szCs w:val="24"/>
                    <w:lang w:eastAsia="en-GB"/>
                  </w:rPr>
                </w:rPrChange>
              </w:rPr>
            </w:pPr>
            <w:del w:id="2891" w:author="Linderhof, Vincent" w:date="2016-03-06T11:01:00Z">
              <w:r w:rsidRPr="00304F95" w:rsidDel="00304F95">
                <w:rPr>
                  <w:rFonts w:ascii="Times New Roman" w:eastAsia="Times New Roman" w:hAnsi="Times New Roman"/>
                  <w:color w:val="000000"/>
                  <w:sz w:val="20"/>
                  <w:szCs w:val="20"/>
                  <w:lang w:eastAsia="en-GB"/>
                  <w:rPrChange w:id="2892" w:author="Linderhof, Vincent" w:date="2016-03-06T11:01:00Z">
                    <w:rPr>
                      <w:rFonts w:ascii="Times New Roman" w:eastAsia="Times New Roman" w:hAnsi="Times New Roman"/>
                      <w:color w:val="000000"/>
                      <w:sz w:val="24"/>
                      <w:szCs w:val="24"/>
                      <w:lang w:eastAsia="en-GB"/>
                    </w:rPr>
                  </w:rPrChange>
                </w:rPr>
                <w:delText>0.021</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9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770A59" w14:textId="26526611" w:rsidR="00C03049" w:rsidRPr="00304F95" w:rsidDel="00304F95" w:rsidRDefault="0037260F" w:rsidP="00E05337">
            <w:pPr>
              <w:tabs>
                <w:tab w:val="decimal" w:pos="317"/>
              </w:tabs>
              <w:suppressAutoHyphens w:val="0"/>
              <w:spacing w:after="0"/>
              <w:rPr>
                <w:del w:id="2894" w:author="Linderhof, Vincent" w:date="2016-03-06T11:01:00Z"/>
                <w:rFonts w:ascii="Times New Roman" w:eastAsia="Times New Roman" w:hAnsi="Times New Roman"/>
                <w:color w:val="000000"/>
                <w:sz w:val="20"/>
                <w:szCs w:val="20"/>
                <w:lang w:eastAsia="en-GB"/>
                <w:rPrChange w:id="2895" w:author="Linderhof, Vincent" w:date="2016-03-06T11:01:00Z">
                  <w:rPr>
                    <w:del w:id="2896" w:author="Linderhof, Vincent" w:date="2016-03-06T11:01:00Z"/>
                    <w:rFonts w:ascii="Times New Roman" w:eastAsia="Times New Roman" w:hAnsi="Times New Roman"/>
                    <w:color w:val="000000"/>
                    <w:sz w:val="24"/>
                    <w:szCs w:val="24"/>
                    <w:lang w:eastAsia="en-GB"/>
                  </w:rPr>
                </w:rPrChange>
              </w:rPr>
            </w:pPr>
            <w:del w:id="2897" w:author="Linderhof, Vincent" w:date="2016-03-06T11:01:00Z">
              <w:r w:rsidRPr="00304F95" w:rsidDel="00304F95">
                <w:rPr>
                  <w:rFonts w:ascii="Times New Roman" w:eastAsia="Times New Roman" w:hAnsi="Times New Roman"/>
                  <w:color w:val="000000"/>
                  <w:sz w:val="20"/>
                  <w:szCs w:val="20"/>
                  <w:lang w:eastAsia="en-GB"/>
                  <w:rPrChange w:id="2898" w:author="Linderhof, Vincent" w:date="2016-03-06T11:01:00Z">
                    <w:rPr>
                      <w:rFonts w:ascii="Times New Roman" w:eastAsia="Times New Roman" w:hAnsi="Times New Roman"/>
                      <w:color w:val="000000"/>
                      <w:sz w:val="24"/>
                      <w:szCs w:val="24"/>
                      <w:lang w:eastAsia="en-GB"/>
                    </w:rPr>
                  </w:rPrChange>
                </w:rPr>
                <w:delText>***</w:delText>
              </w:r>
            </w:del>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9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BD4ADD5" w14:textId="42224F00" w:rsidR="00C03049" w:rsidRPr="00304F95" w:rsidDel="00304F95" w:rsidRDefault="00C03049" w:rsidP="00E05337">
            <w:pPr>
              <w:tabs>
                <w:tab w:val="decimal" w:pos="317"/>
              </w:tabs>
              <w:suppressAutoHyphens w:val="0"/>
              <w:spacing w:after="0"/>
              <w:jc w:val="right"/>
              <w:rPr>
                <w:del w:id="2900" w:author="Linderhof, Vincent" w:date="2016-03-06T11:01:00Z"/>
                <w:rFonts w:ascii="Times New Roman" w:eastAsia="Times New Roman" w:hAnsi="Times New Roman"/>
                <w:color w:val="000000"/>
                <w:sz w:val="20"/>
                <w:szCs w:val="20"/>
                <w:lang w:eastAsia="en-GB"/>
                <w:rPrChange w:id="2901" w:author="Linderhof, Vincent" w:date="2016-03-06T11:01:00Z">
                  <w:rPr>
                    <w:del w:id="2902" w:author="Linderhof, Vincent" w:date="2016-03-06T11:01:00Z"/>
                    <w:rFonts w:ascii="Times New Roman" w:eastAsia="Times New Roman" w:hAnsi="Times New Roman"/>
                    <w:color w:val="000000"/>
                    <w:sz w:val="24"/>
                    <w:szCs w:val="24"/>
                    <w:lang w:eastAsia="en-GB"/>
                  </w:rPr>
                </w:rPrChange>
              </w:rPr>
            </w:pPr>
            <w:del w:id="2903" w:author="Linderhof, Vincent" w:date="2016-03-06T11:01:00Z">
              <w:r w:rsidRPr="00304F95" w:rsidDel="00304F95">
                <w:rPr>
                  <w:rFonts w:ascii="Times New Roman" w:eastAsia="Times New Roman" w:hAnsi="Times New Roman"/>
                  <w:color w:val="000000"/>
                  <w:sz w:val="20"/>
                  <w:szCs w:val="20"/>
                  <w:lang w:eastAsia="en-GB"/>
                  <w:rPrChange w:id="2904" w:author="Linderhof, Vincent" w:date="2016-03-06T11:01:00Z">
                    <w:rPr>
                      <w:rFonts w:ascii="Times New Roman" w:eastAsia="Times New Roman" w:hAnsi="Times New Roman"/>
                      <w:color w:val="000000"/>
                      <w:sz w:val="24"/>
                      <w:szCs w:val="24"/>
                      <w:lang w:eastAsia="en-GB"/>
                    </w:rPr>
                  </w:rPrChange>
                </w:rPr>
                <w:delText>2.71E-04</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0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1D9261" w14:textId="393D8F03" w:rsidR="00C03049" w:rsidRPr="00304F95" w:rsidDel="00304F95" w:rsidRDefault="00C03049" w:rsidP="00E05337">
            <w:pPr>
              <w:tabs>
                <w:tab w:val="decimal" w:pos="317"/>
              </w:tabs>
              <w:suppressAutoHyphens w:val="0"/>
              <w:spacing w:after="0"/>
              <w:rPr>
                <w:del w:id="2906" w:author="Linderhof, Vincent" w:date="2016-03-06T11:01:00Z"/>
                <w:rFonts w:ascii="Times New Roman" w:eastAsia="Times New Roman" w:hAnsi="Times New Roman"/>
                <w:color w:val="000000"/>
                <w:sz w:val="20"/>
                <w:szCs w:val="20"/>
                <w:lang w:eastAsia="en-GB"/>
                <w:rPrChange w:id="2907" w:author="Linderhof, Vincent" w:date="2016-03-06T11:01:00Z">
                  <w:rPr>
                    <w:del w:id="2908" w:author="Linderhof, Vincent" w:date="2016-03-06T11:01:00Z"/>
                    <w:rFonts w:ascii="Times New Roman" w:eastAsia="Times New Roman" w:hAnsi="Times New Roman"/>
                    <w:color w:val="000000"/>
                    <w:sz w:val="24"/>
                    <w:szCs w:val="24"/>
                    <w:lang w:eastAsia="en-GB"/>
                  </w:rPr>
                </w:rPrChange>
              </w:rPr>
            </w:pPr>
            <w:del w:id="2909" w:author="Linderhof, Vincent" w:date="2016-03-06T11:01:00Z">
              <w:r w:rsidRPr="00304F95" w:rsidDel="00304F95">
                <w:rPr>
                  <w:rFonts w:ascii="Times New Roman" w:eastAsia="Times New Roman" w:hAnsi="Times New Roman"/>
                  <w:color w:val="000000"/>
                  <w:sz w:val="20"/>
                  <w:szCs w:val="20"/>
                  <w:lang w:eastAsia="en-GB"/>
                  <w:rPrChange w:id="2910"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1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E857073" w14:textId="09A44208" w:rsidR="00C03049" w:rsidRPr="00304F95" w:rsidDel="00304F95" w:rsidRDefault="00C03049" w:rsidP="00E05337">
            <w:pPr>
              <w:tabs>
                <w:tab w:val="decimal" w:pos="317"/>
              </w:tabs>
              <w:suppressAutoHyphens w:val="0"/>
              <w:spacing w:after="0"/>
              <w:rPr>
                <w:del w:id="2912" w:author="Linderhof, Vincent" w:date="2016-03-06T11:01:00Z"/>
                <w:rFonts w:ascii="Times New Roman" w:eastAsia="Times New Roman" w:hAnsi="Times New Roman"/>
                <w:color w:val="000000"/>
                <w:sz w:val="20"/>
                <w:szCs w:val="20"/>
                <w:lang w:eastAsia="en-GB"/>
                <w:rPrChange w:id="2913" w:author="Linderhof, Vincent" w:date="2016-03-06T11:01:00Z">
                  <w:rPr>
                    <w:del w:id="2914" w:author="Linderhof, Vincent" w:date="2016-03-06T11:01:00Z"/>
                    <w:rFonts w:ascii="Times New Roman" w:eastAsia="Times New Roman" w:hAnsi="Times New Roman"/>
                    <w:color w:val="000000"/>
                    <w:sz w:val="24"/>
                    <w:szCs w:val="24"/>
                    <w:lang w:eastAsia="en-GB"/>
                  </w:rPr>
                </w:rPrChange>
              </w:rPr>
            </w:pPr>
            <w:del w:id="2915" w:author="Linderhof, Vincent" w:date="2016-03-06T11:01:00Z">
              <w:r w:rsidRPr="00304F95" w:rsidDel="00304F95">
                <w:rPr>
                  <w:rFonts w:ascii="Times New Roman" w:eastAsia="Times New Roman" w:hAnsi="Times New Roman"/>
                  <w:color w:val="000000"/>
                  <w:sz w:val="20"/>
                  <w:szCs w:val="20"/>
                  <w:lang w:eastAsia="en-GB"/>
                  <w:rPrChange w:id="2916" w:author="Linderhof, Vincent" w:date="2016-03-06T11:01:00Z">
                    <w:rPr>
                      <w:rFonts w:ascii="Times New Roman" w:eastAsia="Times New Roman" w:hAnsi="Times New Roman"/>
                      <w:color w:val="000000"/>
                      <w:sz w:val="24"/>
                      <w:szCs w:val="24"/>
                      <w:lang w:eastAsia="en-GB"/>
                    </w:rPr>
                  </w:rPrChange>
                </w:rPr>
                <w:delText>0.002***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1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037C41F" w14:textId="7D85DB82" w:rsidR="00C03049" w:rsidRPr="00304F95" w:rsidDel="00304F95" w:rsidRDefault="00C03049" w:rsidP="00E05337">
            <w:pPr>
              <w:tabs>
                <w:tab w:val="decimal" w:pos="317"/>
              </w:tabs>
              <w:suppressAutoHyphens w:val="0"/>
              <w:spacing w:after="0"/>
              <w:rPr>
                <w:del w:id="2918" w:author="Linderhof, Vincent" w:date="2016-03-06T11:01:00Z"/>
                <w:rFonts w:ascii="Times New Roman" w:eastAsia="Times New Roman" w:hAnsi="Times New Roman"/>
                <w:color w:val="000000"/>
                <w:sz w:val="20"/>
                <w:szCs w:val="20"/>
                <w:lang w:eastAsia="en-GB"/>
                <w:rPrChange w:id="2919" w:author="Linderhof, Vincent" w:date="2016-03-06T11:01:00Z">
                  <w:rPr>
                    <w:del w:id="292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2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66B92A9" w14:textId="134309AF" w:rsidR="00C03049" w:rsidRPr="00304F95" w:rsidDel="00304F95" w:rsidRDefault="00C03049" w:rsidP="00E05337">
            <w:pPr>
              <w:tabs>
                <w:tab w:val="decimal" w:pos="317"/>
              </w:tabs>
              <w:suppressAutoHyphens w:val="0"/>
              <w:spacing w:after="0"/>
              <w:rPr>
                <w:del w:id="2922" w:author="Linderhof, Vincent" w:date="2016-03-06T11:01:00Z"/>
                <w:rFonts w:ascii="Times New Roman" w:eastAsia="Times New Roman" w:hAnsi="Times New Roman"/>
                <w:color w:val="000000"/>
                <w:sz w:val="20"/>
                <w:szCs w:val="20"/>
                <w:lang w:eastAsia="en-GB"/>
                <w:rPrChange w:id="2923" w:author="Linderhof, Vincent" w:date="2016-03-06T11:01:00Z">
                  <w:rPr>
                    <w:del w:id="2924" w:author="Linderhof, Vincent" w:date="2016-03-06T11:01:00Z"/>
                    <w:rFonts w:ascii="Times New Roman" w:eastAsia="Times New Roman" w:hAnsi="Times New Roman"/>
                    <w:color w:val="000000"/>
                    <w:sz w:val="24"/>
                    <w:szCs w:val="24"/>
                    <w:lang w:eastAsia="en-GB"/>
                  </w:rPr>
                </w:rPrChange>
              </w:rPr>
            </w:pPr>
            <w:del w:id="2925" w:author="Linderhof, Vincent" w:date="2016-03-06T11:01:00Z">
              <w:r w:rsidRPr="00304F95" w:rsidDel="00304F95">
                <w:rPr>
                  <w:rFonts w:ascii="Times New Roman" w:eastAsia="Times New Roman" w:hAnsi="Times New Roman"/>
                  <w:color w:val="000000"/>
                  <w:sz w:val="20"/>
                  <w:szCs w:val="20"/>
                  <w:lang w:eastAsia="en-GB"/>
                  <w:rPrChange w:id="2926" w:author="Linderhof, Vincent" w:date="2016-03-06T11:01:00Z">
                    <w:rPr>
                      <w:rFonts w:ascii="Times New Roman" w:eastAsia="Times New Roman" w:hAnsi="Times New Roman"/>
                      <w:color w:val="000000"/>
                      <w:sz w:val="24"/>
                      <w:szCs w:val="24"/>
                      <w:lang w:eastAsia="en-GB"/>
                    </w:rPr>
                  </w:rPrChange>
                </w:rPr>
                <w:delText>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2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7E6161E" w14:textId="0DD73101" w:rsidR="00C03049" w:rsidRPr="00304F95" w:rsidDel="00304F95" w:rsidRDefault="00C03049" w:rsidP="00E05337">
            <w:pPr>
              <w:tabs>
                <w:tab w:val="decimal" w:pos="317"/>
              </w:tabs>
              <w:suppressAutoHyphens w:val="0"/>
              <w:spacing w:after="0"/>
              <w:rPr>
                <w:del w:id="2928" w:author="Linderhof, Vincent" w:date="2016-03-06T11:01:00Z"/>
                <w:rFonts w:ascii="Times New Roman" w:eastAsia="Times New Roman" w:hAnsi="Times New Roman"/>
                <w:color w:val="000000"/>
                <w:sz w:val="20"/>
                <w:szCs w:val="20"/>
                <w:lang w:eastAsia="en-GB"/>
                <w:rPrChange w:id="2929" w:author="Linderhof, Vincent" w:date="2016-03-06T11:01:00Z">
                  <w:rPr>
                    <w:del w:id="293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3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EB43A2" w14:textId="137FB035" w:rsidR="00C03049" w:rsidRPr="00304F95" w:rsidDel="00304F95" w:rsidRDefault="00C03049" w:rsidP="00E05337">
            <w:pPr>
              <w:tabs>
                <w:tab w:val="decimal" w:pos="317"/>
              </w:tabs>
              <w:suppressAutoHyphens w:val="0"/>
              <w:spacing w:after="0"/>
              <w:jc w:val="right"/>
              <w:rPr>
                <w:del w:id="2932" w:author="Linderhof, Vincent" w:date="2016-03-06T11:01:00Z"/>
                <w:rFonts w:ascii="Times New Roman" w:eastAsia="Times New Roman" w:hAnsi="Times New Roman"/>
                <w:color w:val="000000"/>
                <w:sz w:val="20"/>
                <w:szCs w:val="20"/>
                <w:lang w:eastAsia="en-GB"/>
                <w:rPrChange w:id="2933" w:author="Linderhof, Vincent" w:date="2016-03-06T11:01:00Z">
                  <w:rPr>
                    <w:del w:id="2934" w:author="Linderhof, Vincent" w:date="2016-03-06T11:01:00Z"/>
                    <w:rFonts w:ascii="Times New Roman" w:eastAsia="Times New Roman" w:hAnsi="Times New Roman"/>
                    <w:color w:val="000000"/>
                    <w:sz w:val="24"/>
                    <w:szCs w:val="24"/>
                    <w:lang w:eastAsia="en-GB"/>
                  </w:rPr>
                </w:rPrChange>
              </w:rPr>
            </w:pPr>
            <w:del w:id="2935" w:author="Linderhof, Vincent" w:date="2016-03-06T11:01:00Z">
              <w:r w:rsidRPr="00304F95" w:rsidDel="00304F95">
                <w:rPr>
                  <w:rFonts w:ascii="Times New Roman" w:eastAsia="Times New Roman" w:hAnsi="Times New Roman"/>
                  <w:color w:val="000000"/>
                  <w:sz w:val="20"/>
                  <w:szCs w:val="20"/>
                  <w:lang w:eastAsia="en-GB"/>
                  <w:rPrChange w:id="2936" w:author="Linderhof, Vincent" w:date="2016-03-06T11:01:00Z">
                    <w:rPr>
                      <w:rFonts w:ascii="Times New Roman" w:eastAsia="Times New Roman" w:hAnsi="Times New Roman"/>
                      <w:color w:val="000000"/>
                      <w:sz w:val="24"/>
                      <w:szCs w:val="24"/>
                      <w:lang w:eastAsia="en-GB"/>
                    </w:rPr>
                  </w:rPrChange>
                </w:rPr>
                <w:delText>1.58E-04</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3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C8E6350" w14:textId="2497A79D" w:rsidR="00C03049" w:rsidRPr="00304F95" w:rsidDel="00304F95" w:rsidRDefault="00C03049" w:rsidP="00E05337">
            <w:pPr>
              <w:tabs>
                <w:tab w:val="decimal" w:pos="317"/>
              </w:tabs>
              <w:suppressAutoHyphens w:val="0"/>
              <w:spacing w:after="0"/>
              <w:rPr>
                <w:del w:id="2938" w:author="Linderhof, Vincent" w:date="2016-03-06T11:01:00Z"/>
                <w:rFonts w:ascii="Times New Roman" w:eastAsia="Times New Roman" w:hAnsi="Times New Roman"/>
                <w:color w:val="000000"/>
                <w:sz w:val="20"/>
                <w:szCs w:val="20"/>
                <w:lang w:eastAsia="en-GB"/>
                <w:rPrChange w:id="2939" w:author="Linderhof, Vincent" w:date="2016-03-06T11:01:00Z">
                  <w:rPr>
                    <w:del w:id="2940" w:author="Linderhof, Vincent" w:date="2016-03-06T11:01:00Z"/>
                    <w:rFonts w:ascii="Times New Roman" w:eastAsia="Times New Roman" w:hAnsi="Times New Roman"/>
                    <w:color w:val="000000"/>
                    <w:sz w:val="24"/>
                    <w:szCs w:val="24"/>
                    <w:lang w:eastAsia="en-GB"/>
                  </w:rPr>
                </w:rPrChange>
              </w:rPr>
            </w:pPr>
            <w:del w:id="2941" w:author="Linderhof, Vincent" w:date="2016-03-06T11:01:00Z">
              <w:r w:rsidRPr="00304F95" w:rsidDel="00304F95">
                <w:rPr>
                  <w:rFonts w:ascii="Times New Roman" w:eastAsia="Times New Roman" w:hAnsi="Times New Roman"/>
                  <w:color w:val="000000"/>
                  <w:sz w:val="20"/>
                  <w:szCs w:val="20"/>
                  <w:lang w:eastAsia="en-GB"/>
                  <w:rPrChange w:id="2942" w:author="Linderhof, Vincent" w:date="2016-03-06T11:01:00Z">
                    <w:rPr>
                      <w:rFonts w:ascii="Times New Roman" w:eastAsia="Times New Roman" w:hAnsi="Times New Roman"/>
                      <w:color w:val="000000"/>
                      <w:sz w:val="24"/>
                      <w:szCs w:val="24"/>
                      <w:lang w:eastAsia="en-GB"/>
                    </w:rPr>
                  </w:rPrChange>
                </w:rPr>
                <w:delText>***</w:delText>
              </w:r>
            </w:del>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43" w:author="Linderhof, Vincent" w:date="2016-03-06T11:01:00Z">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D84B626" w14:textId="6905FB03" w:rsidR="00C03049" w:rsidRPr="00304F95" w:rsidDel="00304F95" w:rsidRDefault="00C03049" w:rsidP="00E05337">
            <w:pPr>
              <w:tabs>
                <w:tab w:val="decimal" w:pos="317"/>
              </w:tabs>
              <w:suppressAutoHyphens w:val="0"/>
              <w:spacing w:after="0"/>
              <w:rPr>
                <w:del w:id="2944" w:author="Linderhof, Vincent" w:date="2016-03-06T11:01:00Z"/>
                <w:rFonts w:ascii="Times New Roman" w:eastAsia="Times New Roman" w:hAnsi="Times New Roman"/>
                <w:color w:val="000000"/>
                <w:sz w:val="20"/>
                <w:szCs w:val="20"/>
                <w:lang w:eastAsia="en-GB"/>
                <w:rPrChange w:id="2945" w:author="Linderhof, Vincent" w:date="2016-03-06T11:01:00Z">
                  <w:rPr>
                    <w:del w:id="2946" w:author="Linderhof, Vincent" w:date="2016-03-06T11:01:00Z"/>
                    <w:rFonts w:ascii="Times New Roman" w:eastAsia="Times New Roman" w:hAnsi="Times New Roman"/>
                    <w:color w:val="000000"/>
                    <w:sz w:val="24"/>
                    <w:szCs w:val="24"/>
                    <w:lang w:eastAsia="en-GB"/>
                  </w:rPr>
                </w:rPrChange>
              </w:rPr>
            </w:pPr>
            <w:del w:id="2947" w:author="Linderhof, Vincent" w:date="2016-03-06T11:01:00Z">
              <w:r w:rsidRPr="00304F95" w:rsidDel="00304F95">
                <w:rPr>
                  <w:rFonts w:ascii="Times New Roman" w:eastAsia="Times New Roman" w:hAnsi="Times New Roman"/>
                  <w:color w:val="000000"/>
                  <w:sz w:val="20"/>
                  <w:szCs w:val="20"/>
                  <w:lang w:eastAsia="en-GB"/>
                  <w:rPrChange w:id="2948" w:author="Linderhof, Vincent" w:date="2016-03-06T11:01:00Z">
                    <w:rPr>
                      <w:rFonts w:ascii="Times New Roman" w:eastAsia="Times New Roman" w:hAnsi="Times New Roman"/>
                      <w:color w:val="000000"/>
                      <w:sz w:val="24"/>
                      <w:szCs w:val="24"/>
                      <w:lang w:eastAsia="en-GB"/>
                    </w:rPr>
                  </w:rPrChange>
                </w:rPr>
                <w:delText>42.078***</w:delText>
              </w:r>
            </w:del>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2949" w:author="Linderhof, Vincent" w:date="2016-03-06T11:01:00Z">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74CB197" w14:textId="257B9F26" w:rsidR="00C03049" w:rsidRPr="00304F95" w:rsidDel="00304F95" w:rsidRDefault="00C03049" w:rsidP="00E05337">
            <w:pPr>
              <w:tabs>
                <w:tab w:val="decimal" w:pos="317"/>
              </w:tabs>
              <w:suppressAutoHyphens w:val="0"/>
              <w:spacing w:after="0"/>
              <w:rPr>
                <w:del w:id="2950" w:author="Linderhof, Vincent" w:date="2016-03-06T11:01:00Z"/>
                <w:rFonts w:ascii="Times New Roman" w:eastAsia="Times New Roman" w:hAnsi="Times New Roman"/>
                <w:color w:val="000000"/>
                <w:sz w:val="20"/>
                <w:szCs w:val="20"/>
                <w:lang w:eastAsia="en-GB"/>
                <w:rPrChange w:id="2951" w:author="Linderhof, Vincent" w:date="2016-03-06T11:01:00Z">
                  <w:rPr>
                    <w:del w:id="2952" w:author="Linderhof, Vincent" w:date="2016-03-06T11:01:00Z"/>
                    <w:rFonts w:ascii="Times New Roman" w:eastAsia="Times New Roman" w:hAnsi="Times New Roman"/>
                    <w:color w:val="000000"/>
                    <w:sz w:val="24"/>
                    <w:szCs w:val="24"/>
                    <w:lang w:eastAsia="en-GB"/>
                  </w:rPr>
                </w:rPrChange>
              </w:rPr>
            </w:pPr>
            <w:del w:id="2953" w:author="Linderhof, Vincent" w:date="2016-03-06T11:01:00Z">
              <w:r w:rsidRPr="00304F95" w:rsidDel="00304F95">
                <w:rPr>
                  <w:rFonts w:ascii="Times New Roman" w:eastAsia="Times New Roman" w:hAnsi="Times New Roman"/>
                  <w:color w:val="000000"/>
                  <w:sz w:val="20"/>
                  <w:szCs w:val="20"/>
                  <w:lang w:eastAsia="en-GB"/>
                  <w:rPrChange w:id="2954" w:author="Linderhof, Vincent" w:date="2016-03-06T11:01:00Z">
                    <w:rPr>
                      <w:rFonts w:ascii="Times New Roman" w:eastAsia="Times New Roman" w:hAnsi="Times New Roman"/>
                      <w:color w:val="000000"/>
                      <w:sz w:val="24"/>
                      <w:szCs w:val="24"/>
                      <w:lang w:eastAsia="en-GB"/>
                    </w:rPr>
                  </w:rPrChange>
                </w:rPr>
                <w:delText>53.863***</w:delText>
              </w:r>
            </w:del>
          </w:p>
        </w:tc>
        <w:tc>
          <w:tcPr>
            <w:tcW w:w="1921" w:type="dxa"/>
            <w:gridSpan w:val="7"/>
            <w:tcBorders>
              <w:top w:val="nil"/>
              <w:left w:val="single" w:sz="4" w:space="0" w:color="auto"/>
              <w:bottom w:val="nil"/>
              <w:right w:val="nil"/>
            </w:tcBorders>
            <w:shd w:val="clear" w:color="auto" w:fill="auto"/>
            <w:noWrap/>
            <w:vAlign w:val="bottom"/>
            <w:hideMark/>
            <w:tcPrChange w:id="2955" w:author="Linderhof, Vincent" w:date="2016-03-06T11:01:00Z">
              <w:tcPr>
                <w:tcW w:w="1921" w:type="dxa"/>
                <w:gridSpan w:val="7"/>
                <w:tcBorders>
                  <w:top w:val="nil"/>
                  <w:left w:val="single" w:sz="4" w:space="0" w:color="auto"/>
                  <w:bottom w:val="nil"/>
                  <w:right w:val="nil"/>
                </w:tcBorders>
                <w:shd w:val="clear" w:color="auto" w:fill="auto"/>
                <w:noWrap/>
                <w:vAlign w:val="bottom"/>
                <w:hideMark/>
              </w:tcPr>
            </w:tcPrChange>
          </w:tcPr>
          <w:p w14:paraId="7445A2FA" w14:textId="001FF95B" w:rsidR="00C03049" w:rsidRPr="00304F95" w:rsidDel="00304F95" w:rsidRDefault="00C03049" w:rsidP="00E05337">
            <w:pPr>
              <w:tabs>
                <w:tab w:val="decimal" w:pos="317"/>
              </w:tabs>
              <w:suppressAutoHyphens w:val="0"/>
              <w:spacing w:after="0"/>
              <w:jc w:val="right"/>
              <w:rPr>
                <w:del w:id="2956" w:author="Linderhof, Vincent" w:date="2016-03-06T11:01:00Z"/>
                <w:rFonts w:ascii="Times New Roman" w:eastAsia="Times New Roman" w:hAnsi="Times New Roman"/>
                <w:color w:val="000000"/>
                <w:sz w:val="20"/>
                <w:szCs w:val="20"/>
                <w:lang w:eastAsia="en-GB"/>
                <w:rPrChange w:id="2957" w:author="Linderhof, Vincent" w:date="2016-03-06T11:01:00Z">
                  <w:rPr>
                    <w:del w:id="2958" w:author="Linderhof, Vincent" w:date="2016-03-06T11:01:00Z"/>
                    <w:rFonts w:ascii="Times New Roman" w:eastAsia="Times New Roman" w:hAnsi="Times New Roman"/>
                    <w:color w:val="000000"/>
                    <w:sz w:val="24"/>
                    <w:szCs w:val="24"/>
                    <w:lang w:eastAsia="en-GB"/>
                  </w:rPr>
                </w:rPrChange>
              </w:rPr>
            </w:pPr>
            <w:del w:id="2959" w:author="Linderhof, Vincent" w:date="2016-03-06T11:01:00Z">
              <w:r w:rsidRPr="00304F95" w:rsidDel="00304F95">
                <w:rPr>
                  <w:rFonts w:ascii="Times New Roman" w:eastAsia="Times New Roman" w:hAnsi="Times New Roman"/>
                  <w:color w:val="000000"/>
                  <w:sz w:val="20"/>
                  <w:szCs w:val="20"/>
                  <w:lang w:eastAsia="en-GB"/>
                  <w:rPrChange w:id="2960" w:author="Linderhof, Vincent" w:date="2016-03-06T11:01:00Z">
                    <w:rPr>
                      <w:rFonts w:ascii="Times New Roman" w:eastAsia="Times New Roman" w:hAnsi="Times New Roman"/>
                      <w:color w:val="000000"/>
                      <w:sz w:val="24"/>
                      <w:szCs w:val="24"/>
                      <w:lang w:eastAsia="en-GB"/>
                    </w:rPr>
                  </w:rPrChange>
                </w:rPr>
                <w:delText>4.98E-04</w:delText>
              </w:r>
            </w:del>
          </w:p>
        </w:tc>
        <w:tc>
          <w:tcPr>
            <w:tcW w:w="670" w:type="dxa"/>
            <w:gridSpan w:val="2"/>
            <w:tcBorders>
              <w:top w:val="nil"/>
              <w:left w:val="nil"/>
              <w:bottom w:val="nil"/>
              <w:right w:val="nil"/>
            </w:tcBorders>
            <w:shd w:val="clear" w:color="auto" w:fill="auto"/>
            <w:noWrap/>
            <w:vAlign w:val="bottom"/>
            <w:hideMark/>
            <w:tcPrChange w:id="2961" w:author="Linderhof, Vincent" w:date="2016-03-06T11:01:00Z">
              <w:tcPr>
                <w:tcW w:w="670" w:type="dxa"/>
                <w:gridSpan w:val="2"/>
                <w:tcBorders>
                  <w:top w:val="nil"/>
                  <w:left w:val="nil"/>
                  <w:bottom w:val="nil"/>
                  <w:right w:val="nil"/>
                </w:tcBorders>
                <w:shd w:val="clear" w:color="auto" w:fill="auto"/>
                <w:noWrap/>
                <w:vAlign w:val="bottom"/>
                <w:hideMark/>
              </w:tcPr>
            </w:tcPrChange>
          </w:tcPr>
          <w:p w14:paraId="2E8A48B5" w14:textId="65ADD68C" w:rsidR="00C03049" w:rsidRPr="00304F95" w:rsidDel="00304F95" w:rsidRDefault="00C03049" w:rsidP="00E05337">
            <w:pPr>
              <w:suppressAutoHyphens w:val="0"/>
              <w:spacing w:after="0"/>
              <w:rPr>
                <w:del w:id="2962" w:author="Linderhof, Vincent" w:date="2016-03-06T11:01:00Z"/>
                <w:rFonts w:ascii="Times New Roman" w:eastAsia="Times New Roman" w:hAnsi="Times New Roman"/>
                <w:color w:val="000000"/>
                <w:sz w:val="20"/>
                <w:szCs w:val="20"/>
                <w:lang w:eastAsia="en-GB"/>
                <w:rPrChange w:id="2963" w:author="Linderhof, Vincent" w:date="2016-03-06T11:01:00Z">
                  <w:rPr>
                    <w:del w:id="2964" w:author="Linderhof, Vincent" w:date="2016-03-06T11:01:00Z"/>
                    <w:rFonts w:ascii="Times New Roman" w:eastAsia="Times New Roman" w:hAnsi="Times New Roman"/>
                    <w:color w:val="000000"/>
                    <w:sz w:val="24"/>
                    <w:szCs w:val="24"/>
                    <w:lang w:eastAsia="en-GB"/>
                  </w:rPr>
                </w:rPrChange>
              </w:rPr>
            </w:pPr>
            <w:del w:id="2965" w:author="Linderhof, Vincent" w:date="2016-03-06T11:01:00Z">
              <w:r w:rsidRPr="00304F95" w:rsidDel="00304F95">
                <w:rPr>
                  <w:rFonts w:ascii="Times New Roman" w:eastAsia="Times New Roman" w:hAnsi="Times New Roman"/>
                  <w:color w:val="000000"/>
                  <w:sz w:val="20"/>
                  <w:szCs w:val="20"/>
                  <w:lang w:eastAsia="en-GB"/>
                  <w:rPrChange w:id="2966"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095F679E" w14:textId="7EA74B99" w:rsidTr="00304F95">
        <w:trPr>
          <w:gridAfter w:val="1"/>
          <w:wAfter w:w="272" w:type="dxa"/>
          <w:trHeight w:val="300"/>
          <w:del w:id="2967" w:author="Linderhof, Vincent" w:date="2016-03-06T11:01:00Z"/>
          <w:trPrChange w:id="2968"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969" w:author="Linderhof, Vincent" w:date="2016-03-06T11:01:00Z">
              <w:tcPr>
                <w:tcW w:w="2000" w:type="dxa"/>
                <w:vMerge/>
                <w:tcBorders>
                  <w:top w:val="nil"/>
                  <w:left w:val="nil"/>
                  <w:bottom w:val="nil"/>
                  <w:right w:val="single" w:sz="4" w:space="0" w:color="auto"/>
                </w:tcBorders>
                <w:vAlign w:val="center"/>
                <w:hideMark/>
              </w:tcPr>
            </w:tcPrChange>
          </w:tcPr>
          <w:p w14:paraId="3F31AEB9" w14:textId="55335CC1" w:rsidR="00C03049" w:rsidRPr="00304F95" w:rsidDel="00304F95" w:rsidRDefault="00C03049" w:rsidP="00E05337">
            <w:pPr>
              <w:suppressAutoHyphens w:val="0"/>
              <w:spacing w:after="0"/>
              <w:rPr>
                <w:del w:id="2970" w:author="Linderhof, Vincent" w:date="2016-03-06T11:01:00Z"/>
                <w:rFonts w:ascii="Times New Roman" w:eastAsia="Times New Roman" w:hAnsi="Times New Roman"/>
                <w:color w:val="000000"/>
                <w:sz w:val="20"/>
                <w:szCs w:val="20"/>
                <w:lang w:eastAsia="en-GB"/>
                <w:rPrChange w:id="2971" w:author="Linderhof, Vincent" w:date="2016-03-06T11:01:00Z">
                  <w:rPr>
                    <w:del w:id="2972"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97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008BA35" w14:textId="2E7A3241" w:rsidR="00C03049" w:rsidRPr="00304F95" w:rsidDel="00304F95" w:rsidRDefault="00C03049" w:rsidP="00E05337">
            <w:pPr>
              <w:tabs>
                <w:tab w:val="decimal" w:pos="317"/>
              </w:tabs>
              <w:suppressAutoHyphens w:val="0"/>
              <w:spacing w:after="0"/>
              <w:rPr>
                <w:del w:id="2974" w:author="Linderhof, Vincent" w:date="2016-03-06T11:01:00Z"/>
                <w:rFonts w:ascii="Times New Roman" w:eastAsia="Times New Roman" w:hAnsi="Times New Roman"/>
                <w:color w:val="000000"/>
                <w:sz w:val="20"/>
                <w:szCs w:val="20"/>
                <w:lang w:eastAsia="en-GB"/>
                <w:rPrChange w:id="2975" w:author="Linderhof, Vincent" w:date="2016-03-06T11:01:00Z">
                  <w:rPr>
                    <w:del w:id="2976" w:author="Linderhof, Vincent" w:date="2016-03-06T11:01:00Z"/>
                    <w:rFonts w:ascii="Times New Roman" w:eastAsia="Times New Roman" w:hAnsi="Times New Roman"/>
                    <w:color w:val="000000"/>
                    <w:sz w:val="24"/>
                    <w:szCs w:val="24"/>
                    <w:lang w:eastAsia="en-GB"/>
                  </w:rPr>
                </w:rPrChange>
              </w:rPr>
            </w:pPr>
            <w:del w:id="2977" w:author="Linderhof, Vincent" w:date="2016-03-06T11:01:00Z">
              <w:r w:rsidRPr="00304F95" w:rsidDel="00304F95">
                <w:rPr>
                  <w:rFonts w:ascii="Times New Roman" w:eastAsia="Times New Roman" w:hAnsi="Times New Roman"/>
                  <w:color w:val="000000"/>
                  <w:sz w:val="20"/>
                  <w:szCs w:val="20"/>
                  <w:lang w:eastAsia="en-GB"/>
                  <w:rPrChange w:id="2978" w:author="Linderhof, Vincent" w:date="2016-03-06T11:01:00Z">
                    <w:rPr>
                      <w:rFonts w:ascii="Times New Roman" w:eastAsia="Times New Roman" w:hAnsi="Times New Roman"/>
                      <w:color w:val="000000"/>
                      <w:sz w:val="24"/>
                      <w:szCs w:val="24"/>
                      <w:lang w:eastAsia="en-GB"/>
                    </w:rPr>
                  </w:rPrChange>
                </w:rPr>
                <w:delText>(0.001)</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7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9DC7CA4" w14:textId="20E6AECC" w:rsidR="00C03049" w:rsidRPr="00304F95" w:rsidDel="00304F95" w:rsidRDefault="00C03049" w:rsidP="00E05337">
            <w:pPr>
              <w:tabs>
                <w:tab w:val="decimal" w:pos="317"/>
              </w:tabs>
              <w:suppressAutoHyphens w:val="0"/>
              <w:spacing w:after="0"/>
              <w:rPr>
                <w:del w:id="2980" w:author="Linderhof, Vincent" w:date="2016-03-06T11:01:00Z"/>
                <w:rFonts w:ascii="Times New Roman" w:eastAsia="Times New Roman" w:hAnsi="Times New Roman"/>
                <w:color w:val="000000"/>
                <w:sz w:val="20"/>
                <w:szCs w:val="20"/>
                <w:lang w:eastAsia="en-GB"/>
                <w:rPrChange w:id="2981" w:author="Linderhof, Vincent" w:date="2016-03-06T11:01:00Z">
                  <w:rPr>
                    <w:del w:id="2982"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8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AA65CF2" w14:textId="4CCC9104" w:rsidR="00C03049" w:rsidRPr="00304F95" w:rsidDel="00304F95" w:rsidRDefault="00C03049" w:rsidP="00E05337">
            <w:pPr>
              <w:tabs>
                <w:tab w:val="decimal" w:pos="317"/>
              </w:tabs>
              <w:suppressAutoHyphens w:val="0"/>
              <w:spacing w:after="0"/>
              <w:rPr>
                <w:del w:id="2984" w:author="Linderhof, Vincent" w:date="2016-03-06T11:01:00Z"/>
                <w:rFonts w:ascii="Times New Roman" w:eastAsia="Times New Roman" w:hAnsi="Times New Roman"/>
                <w:color w:val="000000"/>
                <w:sz w:val="20"/>
                <w:szCs w:val="20"/>
                <w:lang w:eastAsia="en-GB"/>
                <w:rPrChange w:id="2985" w:author="Linderhof, Vincent" w:date="2016-03-06T11:01:00Z">
                  <w:rPr>
                    <w:del w:id="2986" w:author="Linderhof, Vincent" w:date="2016-03-06T11:01:00Z"/>
                    <w:rFonts w:ascii="Times New Roman" w:eastAsia="Times New Roman" w:hAnsi="Times New Roman"/>
                    <w:color w:val="000000"/>
                    <w:sz w:val="24"/>
                    <w:szCs w:val="24"/>
                    <w:lang w:eastAsia="en-GB"/>
                  </w:rPr>
                </w:rPrChange>
              </w:rPr>
            </w:pPr>
            <w:del w:id="2987" w:author="Linderhof, Vincent" w:date="2016-03-06T11:01:00Z">
              <w:r w:rsidRPr="00304F95" w:rsidDel="00304F95">
                <w:rPr>
                  <w:rFonts w:ascii="Times New Roman" w:eastAsia="Times New Roman" w:hAnsi="Times New Roman"/>
                  <w:color w:val="000000"/>
                  <w:sz w:val="20"/>
                  <w:szCs w:val="20"/>
                  <w:lang w:eastAsia="en-GB"/>
                  <w:rPrChange w:id="2988" w:author="Linderhof, Vincent" w:date="2016-03-06T11:01:00Z">
                    <w:rPr>
                      <w:rFonts w:ascii="Times New Roman" w:eastAsia="Times New Roman" w:hAnsi="Times New Roman"/>
                      <w:color w:val="000000"/>
                      <w:sz w:val="24"/>
                      <w:szCs w:val="24"/>
                      <w:lang w:eastAsia="en-GB"/>
                    </w:rPr>
                  </w:rPrChange>
                </w:rPr>
                <w:delText>(0.001)</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8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B4880B0" w14:textId="5EE4162D" w:rsidR="00C03049" w:rsidRPr="00304F95" w:rsidDel="00304F95" w:rsidRDefault="00C03049" w:rsidP="00E05337">
            <w:pPr>
              <w:tabs>
                <w:tab w:val="decimal" w:pos="317"/>
              </w:tabs>
              <w:suppressAutoHyphens w:val="0"/>
              <w:spacing w:after="0"/>
              <w:rPr>
                <w:del w:id="2990" w:author="Linderhof, Vincent" w:date="2016-03-06T11:01:00Z"/>
                <w:rFonts w:ascii="Times New Roman" w:eastAsia="Times New Roman" w:hAnsi="Times New Roman"/>
                <w:color w:val="000000"/>
                <w:sz w:val="20"/>
                <w:szCs w:val="20"/>
                <w:lang w:eastAsia="en-GB"/>
                <w:rPrChange w:id="2991" w:author="Linderhof, Vincent" w:date="2016-03-06T11:01:00Z">
                  <w:rPr>
                    <w:del w:id="299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9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77DB26F" w14:textId="6F33A060" w:rsidR="00C03049" w:rsidRPr="00304F95" w:rsidDel="00304F95" w:rsidRDefault="00C03049" w:rsidP="00E05337">
            <w:pPr>
              <w:tabs>
                <w:tab w:val="decimal" w:pos="317"/>
              </w:tabs>
              <w:suppressAutoHyphens w:val="0"/>
              <w:spacing w:after="0"/>
              <w:jc w:val="right"/>
              <w:rPr>
                <w:del w:id="2994" w:author="Linderhof, Vincent" w:date="2016-03-06T11:01:00Z"/>
                <w:rFonts w:ascii="Times New Roman" w:eastAsia="Times New Roman" w:hAnsi="Times New Roman"/>
                <w:color w:val="000000"/>
                <w:sz w:val="20"/>
                <w:szCs w:val="20"/>
                <w:lang w:eastAsia="en-GB"/>
                <w:rPrChange w:id="2995" w:author="Linderhof, Vincent" w:date="2016-03-06T11:01:00Z">
                  <w:rPr>
                    <w:del w:id="2996" w:author="Linderhof, Vincent" w:date="2016-03-06T11:01:00Z"/>
                    <w:rFonts w:ascii="Times New Roman" w:eastAsia="Times New Roman" w:hAnsi="Times New Roman"/>
                    <w:color w:val="000000"/>
                    <w:sz w:val="24"/>
                    <w:szCs w:val="24"/>
                    <w:lang w:eastAsia="en-GB"/>
                  </w:rPr>
                </w:rPrChange>
              </w:rPr>
            </w:pPr>
            <w:del w:id="2997" w:author="Linderhof, Vincent" w:date="2016-03-06T11:01:00Z">
              <w:r w:rsidRPr="00304F95" w:rsidDel="00304F95">
                <w:rPr>
                  <w:rFonts w:ascii="Times New Roman" w:eastAsia="Times New Roman" w:hAnsi="Times New Roman"/>
                  <w:color w:val="000000"/>
                  <w:sz w:val="20"/>
                  <w:szCs w:val="20"/>
                  <w:lang w:eastAsia="en-GB"/>
                  <w:rPrChange w:id="2998" w:author="Linderhof, Vincent" w:date="2016-03-06T11:01:00Z">
                    <w:rPr>
                      <w:rFonts w:ascii="Times New Roman" w:eastAsia="Times New Roman" w:hAnsi="Times New Roman"/>
                      <w:color w:val="000000"/>
                      <w:sz w:val="24"/>
                      <w:szCs w:val="24"/>
                      <w:lang w:eastAsia="en-GB"/>
                    </w:rPr>
                  </w:rPrChange>
                </w:rPr>
                <w:delText>7.60E-06</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9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C3325A4" w14:textId="2A9C6F86" w:rsidR="00C03049" w:rsidRPr="00304F95" w:rsidDel="00304F95" w:rsidRDefault="00C03049" w:rsidP="00E05337">
            <w:pPr>
              <w:tabs>
                <w:tab w:val="decimal" w:pos="317"/>
              </w:tabs>
              <w:suppressAutoHyphens w:val="0"/>
              <w:spacing w:after="0"/>
              <w:rPr>
                <w:del w:id="3000" w:author="Linderhof, Vincent" w:date="2016-03-06T11:01:00Z"/>
                <w:rFonts w:ascii="Times New Roman" w:eastAsia="Times New Roman" w:hAnsi="Times New Roman"/>
                <w:color w:val="000000"/>
                <w:sz w:val="20"/>
                <w:szCs w:val="20"/>
                <w:lang w:eastAsia="en-GB"/>
                <w:rPrChange w:id="3001" w:author="Linderhof, Vincent" w:date="2016-03-06T11:01:00Z">
                  <w:rPr>
                    <w:del w:id="3002"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0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137CBD7" w14:textId="4E6F29B1" w:rsidR="00C03049" w:rsidRPr="00304F95" w:rsidDel="00304F95" w:rsidRDefault="00C03049" w:rsidP="00E05337">
            <w:pPr>
              <w:tabs>
                <w:tab w:val="decimal" w:pos="317"/>
              </w:tabs>
              <w:suppressAutoHyphens w:val="0"/>
              <w:spacing w:after="0"/>
              <w:jc w:val="right"/>
              <w:rPr>
                <w:del w:id="3004" w:author="Linderhof, Vincent" w:date="2016-03-06T11:01:00Z"/>
                <w:rFonts w:ascii="Times New Roman" w:eastAsia="Times New Roman" w:hAnsi="Times New Roman"/>
                <w:color w:val="000000"/>
                <w:sz w:val="20"/>
                <w:szCs w:val="20"/>
                <w:lang w:eastAsia="en-GB"/>
                <w:rPrChange w:id="3005" w:author="Linderhof, Vincent" w:date="2016-03-06T11:01:00Z">
                  <w:rPr>
                    <w:del w:id="3006" w:author="Linderhof, Vincent" w:date="2016-03-06T11:01:00Z"/>
                    <w:rFonts w:ascii="Times New Roman" w:eastAsia="Times New Roman" w:hAnsi="Times New Roman"/>
                    <w:color w:val="000000"/>
                    <w:sz w:val="24"/>
                    <w:szCs w:val="24"/>
                    <w:lang w:eastAsia="en-GB"/>
                  </w:rPr>
                </w:rPrChange>
              </w:rPr>
            </w:pPr>
            <w:del w:id="3007" w:author="Linderhof, Vincent" w:date="2016-03-06T11:01:00Z">
              <w:r w:rsidRPr="00304F95" w:rsidDel="00304F95">
                <w:rPr>
                  <w:rFonts w:ascii="Times New Roman" w:eastAsia="Times New Roman" w:hAnsi="Times New Roman"/>
                  <w:color w:val="000000"/>
                  <w:sz w:val="20"/>
                  <w:szCs w:val="20"/>
                  <w:lang w:eastAsia="en-GB"/>
                  <w:rPrChange w:id="3008" w:author="Linderhof, Vincent" w:date="2016-03-06T11:01:00Z">
                    <w:rPr>
                      <w:rFonts w:ascii="Times New Roman" w:eastAsia="Times New Roman" w:hAnsi="Times New Roman"/>
                      <w:color w:val="000000"/>
                      <w:sz w:val="24"/>
                      <w:szCs w:val="24"/>
                      <w:lang w:eastAsia="en-GB"/>
                    </w:rPr>
                  </w:rPrChange>
                </w:rPr>
                <w:delText>-1.00E-04</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0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93A09E" w14:textId="199F461E" w:rsidR="00C03049" w:rsidRPr="00304F95" w:rsidDel="00304F95" w:rsidRDefault="00C03049" w:rsidP="00E05337">
            <w:pPr>
              <w:tabs>
                <w:tab w:val="decimal" w:pos="317"/>
              </w:tabs>
              <w:suppressAutoHyphens w:val="0"/>
              <w:spacing w:after="0"/>
              <w:rPr>
                <w:del w:id="3010" w:author="Linderhof, Vincent" w:date="2016-03-06T11:01:00Z"/>
                <w:rFonts w:ascii="Times New Roman" w:eastAsia="Times New Roman" w:hAnsi="Times New Roman"/>
                <w:color w:val="000000"/>
                <w:sz w:val="20"/>
                <w:szCs w:val="20"/>
                <w:lang w:eastAsia="en-GB"/>
                <w:rPrChange w:id="3011" w:author="Linderhof, Vincent" w:date="2016-03-06T11:01:00Z">
                  <w:rPr>
                    <w:del w:id="301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1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859900" w14:textId="0E51A612" w:rsidR="00C03049" w:rsidRPr="00304F95" w:rsidDel="00304F95" w:rsidRDefault="00C03049" w:rsidP="00E05337">
            <w:pPr>
              <w:tabs>
                <w:tab w:val="decimal" w:pos="317"/>
              </w:tabs>
              <w:suppressAutoHyphens w:val="0"/>
              <w:spacing w:after="0"/>
              <w:rPr>
                <w:del w:id="3014" w:author="Linderhof, Vincent" w:date="2016-03-06T11:01:00Z"/>
                <w:rFonts w:ascii="Times New Roman" w:eastAsia="Times New Roman" w:hAnsi="Times New Roman"/>
                <w:color w:val="000000"/>
                <w:sz w:val="20"/>
                <w:szCs w:val="20"/>
                <w:lang w:eastAsia="en-GB"/>
                <w:rPrChange w:id="3015" w:author="Linderhof, Vincent" w:date="2016-03-06T11:01:00Z">
                  <w:rPr>
                    <w:del w:id="3016" w:author="Linderhof, Vincent" w:date="2016-03-06T11:01:00Z"/>
                    <w:rFonts w:ascii="Times New Roman" w:eastAsia="Times New Roman" w:hAnsi="Times New Roman"/>
                    <w:color w:val="000000"/>
                    <w:sz w:val="24"/>
                    <w:szCs w:val="24"/>
                    <w:lang w:eastAsia="en-GB"/>
                  </w:rPr>
                </w:rPrChange>
              </w:rPr>
            </w:pPr>
            <w:del w:id="3017" w:author="Linderhof, Vincent" w:date="2016-03-06T11:01:00Z">
              <w:r w:rsidRPr="00304F95" w:rsidDel="00304F95">
                <w:rPr>
                  <w:rFonts w:ascii="Times New Roman" w:eastAsia="Times New Roman" w:hAnsi="Times New Roman"/>
                  <w:color w:val="000000"/>
                  <w:sz w:val="20"/>
                  <w:szCs w:val="20"/>
                  <w:lang w:eastAsia="en-GB"/>
                  <w:rPrChange w:id="3018" w:author="Linderhof, Vincent" w:date="2016-03-06T11:01:00Z">
                    <w:rPr>
                      <w:rFonts w:ascii="Times New Roman" w:eastAsia="Times New Roman" w:hAnsi="Times New Roman"/>
                      <w:color w:val="000000"/>
                      <w:sz w:val="24"/>
                      <w:szCs w:val="24"/>
                      <w:lang w:eastAsia="en-GB"/>
                    </w:rPr>
                  </w:rPrChange>
                </w:rPr>
                <w:delText>(0.0001)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1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64B7967" w14:textId="6D5CCAB7" w:rsidR="00C03049" w:rsidRPr="00304F95" w:rsidDel="00304F95" w:rsidRDefault="00C03049" w:rsidP="00E05337">
            <w:pPr>
              <w:tabs>
                <w:tab w:val="decimal" w:pos="317"/>
              </w:tabs>
              <w:suppressAutoHyphens w:val="0"/>
              <w:spacing w:after="0"/>
              <w:jc w:val="right"/>
              <w:rPr>
                <w:del w:id="3020" w:author="Linderhof, Vincent" w:date="2016-03-06T11:01:00Z"/>
                <w:rFonts w:ascii="Times New Roman" w:eastAsia="Times New Roman" w:hAnsi="Times New Roman"/>
                <w:color w:val="000000"/>
                <w:sz w:val="20"/>
                <w:szCs w:val="20"/>
                <w:lang w:eastAsia="en-GB"/>
                <w:rPrChange w:id="3021" w:author="Linderhof, Vincent" w:date="2016-03-06T11:01:00Z">
                  <w:rPr>
                    <w:del w:id="302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2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7D4D8B" w14:textId="1BD9C7F1" w:rsidR="00C03049" w:rsidRPr="00304F95" w:rsidDel="00304F95" w:rsidRDefault="00C03049" w:rsidP="00E05337">
            <w:pPr>
              <w:tabs>
                <w:tab w:val="decimal" w:pos="317"/>
              </w:tabs>
              <w:suppressAutoHyphens w:val="0"/>
              <w:spacing w:after="0"/>
              <w:jc w:val="right"/>
              <w:rPr>
                <w:del w:id="3024" w:author="Linderhof, Vincent" w:date="2016-03-06T11:01:00Z"/>
                <w:rFonts w:ascii="Times New Roman" w:eastAsia="Times New Roman" w:hAnsi="Times New Roman"/>
                <w:color w:val="000000"/>
                <w:sz w:val="20"/>
                <w:szCs w:val="20"/>
                <w:lang w:eastAsia="en-GB"/>
                <w:rPrChange w:id="3025" w:author="Linderhof, Vincent" w:date="2016-03-06T11:01:00Z">
                  <w:rPr>
                    <w:del w:id="3026" w:author="Linderhof, Vincent" w:date="2016-03-06T11:01:00Z"/>
                    <w:rFonts w:ascii="Times New Roman" w:eastAsia="Times New Roman" w:hAnsi="Times New Roman"/>
                    <w:color w:val="000000"/>
                    <w:sz w:val="24"/>
                    <w:szCs w:val="24"/>
                    <w:lang w:eastAsia="en-GB"/>
                  </w:rPr>
                </w:rPrChange>
              </w:rPr>
            </w:pPr>
            <w:del w:id="3027" w:author="Linderhof, Vincent" w:date="2016-03-06T11:01:00Z">
              <w:r w:rsidRPr="00304F95" w:rsidDel="00304F95">
                <w:rPr>
                  <w:rFonts w:ascii="Times New Roman" w:eastAsia="Times New Roman" w:hAnsi="Times New Roman"/>
                  <w:color w:val="000000"/>
                  <w:sz w:val="20"/>
                  <w:szCs w:val="20"/>
                  <w:lang w:eastAsia="en-GB"/>
                  <w:rPrChange w:id="3028" w:author="Linderhof, Vincent" w:date="2016-03-06T11:01:00Z">
                    <w:rPr>
                      <w:rFonts w:ascii="Times New Roman" w:eastAsia="Times New Roman" w:hAnsi="Times New Roman"/>
                      <w:color w:val="000000"/>
                      <w:sz w:val="24"/>
                      <w:szCs w:val="24"/>
                      <w:lang w:eastAsia="en-GB"/>
                    </w:rPr>
                  </w:rPrChange>
                </w:rPr>
                <w:delText>2.15E-05</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2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A14A158" w14:textId="0CD82CF7" w:rsidR="00C03049" w:rsidRPr="00304F95" w:rsidDel="00304F95" w:rsidRDefault="00C03049" w:rsidP="00E05337">
            <w:pPr>
              <w:tabs>
                <w:tab w:val="decimal" w:pos="317"/>
              </w:tabs>
              <w:suppressAutoHyphens w:val="0"/>
              <w:spacing w:after="0"/>
              <w:rPr>
                <w:del w:id="3030" w:author="Linderhof, Vincent" w:date="2016-03-06T11:01:00Z"/>
                <w:rFonts w:ascii="Times New Roman" w:eastAsia="Times New Roman" w:hAnsi="Times New Roman"/>
                <w:color w:val="000000"/>
                <w:sz w:val="20"/>
                <w:szCs w:val="20"/>
                <w:lang w:eastAsia="en-GB"/>
                <w:rPrChange w:id="3031" w:author="Linderhof, Vincent" w:date="2016-03-06T11:01:00Z">
                  <w:rPr>
                    <w:del w:id="3032"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3033"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47E6A42" w14:textId="5C41ACFC" w:rsidR="00C03049" w:rsidRPr="00304F95" w:rsidDel="00304F95" w:rsidRDefault="00C03049" w:rsidP="00E05337">
            <w:pPr>
              <w:tabs>
                <w:tab w:val="decimal" w:pos="317"/>
              </w:tabs>
              <w:suppressAutoHyphens w:val="0"/>
              <w:spacing w:after="0"/>
              <w:jc w:val="right"/>
              <w:rPr>
                <w:del w:id="3034" w:author="Linderhof, Vincent" w:date="2016-03-06T11:01:00Z"/>
                <w:rFonts w:ascii="Times New Roman" w:eastAsia="Times New Roman" w:hAnsi="Times New Roman"/>
                <w:color w:val="000000"/>
                <w:sz w:val="20"/>
                <w:szCs w:val="20"/>
                <w:lang w:eastAsia="en-GB"/>
                <w:rPrChange w:id="3035" w:author="Linderhof, Vincent" w:date="2016-03-06T11:01:00Z">
                  <w:rPr>
                    <w:del w:id="3036" w:author="Linderhof, Vincent" w:date="2016-03-06T11:01:00Z"/>
                    <w:rFonts w:ascii="Times New Roman" w:eastAsia="Times New Roman" w:hAnsi="Times New Roman"/>
                    <w:color w:val="000000"/>
                    <w:sz w:val="24"/>
                    <w:szCs w:val="24"/>
                    <w:lang w:eastAsia="en-GB"/>
                  </w:rPr>
                </w:rPrChange>
              </w:rPr>
            </w:pPr>
            <w:del w:id="3037" w:author="Linderhof, Vincent" w:date="2016-03-06T11:01:00Z">
              <w:r w:rsidRPr="00304F95" w:rsidDel="00304F95">
                <w:rPr>
                  <w:rFonts w:ascii="Times New Roman" w:eastAsia="Times New Roman" w:hAnsi="Times New Roman"/>
                  <w:color w:val="000000"/>
                  <w:sz w:val="20"/>
                  <w:szCs w:val="20"/>
                  <w:lang w:eastAsia="en-GB"/>
                  <w:rPrChange w:id="3038" w:author="Linderhof, Vincent" w:date="2016-03-06T11:01:00Z">
                    <w:rPr>
                      <w:rFonts w:ascii="Times New Roman" w:eastAsia="Times New Roman" w:hAnsi="Times New Roman"/>
                      <w:color w:val="000000"/>
                      <w:sz w:val="24"/>
                      <w:szCs w:val="24"/>
                      <w:lang w:eastAsia="en-GB"/>
                    </w:rPr>
                  </w:rPrChange>
                </w:rPr>
                <w:delText>-2.64E+00</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3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BF5626" w14:textId="5E9634A9" w:rsidR="00C03049" w:rsidRPr="00304F95" w:rsidDel="00304F95" w:rsidRDefault="00C03049" w:rsidP="00E05337">
            <w:pPr>
              <w:tabs>
                <w:tab w:val="decimal" w:pos="317"/>
              </w:tabs>
              <w:suppressAutoHyphens w:val="0"/>
              <w:spacing w:after="0"/>
              <w:rPr>
                <w:del w:id="3040" w:author="Linderhof, Vincent" w:date="2016-03-06T11:01:00Z"/>
                <w:rFonts w:ascii="Times New Roman" w:eastAsia="Times New Roman" w:hAnsi="Times New Roman"/>
                <w:color w:val="000000"/>
                <w:sz w:val="20"/>
                <w:szCs w:val="20"/>
                <w:lang w:eastAsia="en-GB"/>
                <w:rPrChange w:id="3041" w:author="Linderhof, Vincent" w:date="2016-03-06T11:01:00Z">
                  <w:rPr>
                    <w:del w:id="3042"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3043"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1758A010" w14:textId="436F0D90" w:rsidR="00C03049" w:rsidRPr="00304F95" w:rsidDel="00304F95" w:rsidRDefault="00C03049" w:rsidP="00E05337">
            <w:pPr>
              <w:tabs>
                <w:tab w:val="decimal" w:pos="317"/>
              </w:tabs>
              <w:suppressAutoHyphens w:val="0"/>
              <w:spacing w:after="0"/>
              <w:rPr>
                <w:del w:id="3044" w:author="Linderhof, Vincent" w:date="2016-03-06T11:01:00Z"/>
                <w:rFonts w:ascii="Times New Roman" w:eastAsia="Times New Roman" w:hAnsi="Times New Roman"/>
                <w:color w:val="000000"/>
                <w:sz w:val="20"/>
                <w:szCs w:val="20"/>
                <w:lang w:eastAsia="en-GB"/>
                <w:rPrChange w:id="3045" w:author="Linderhof, Vincent" w:date="2016-03-06T11:01:00Z">
                  <w:rPr>
                    <w:del w:id="3046" w:author="Linderhof, Vincent" w:date="2016-03-06T11:01:00Z"/>
                    <w:rFonts w:ascii="Times New Roman" w:eastAsia="Times New Roman" w:hAnsi="Times New Roman"/>
                    <w:color w:val="000000"/>
                    <w:sz w:val="24"/>
                    <w:szCs w:val="24"/>
                    <w:lang w:eastAsia="en-GB"/>
                  </w:rPr>
                </w:rPrChange>
              </w:rPr>
            </w:pPr>
            <w:del w:id="3047" w:author="Linderhof, Vincent" w:date="2016-03-06T11:01:00Z">
              <w:r w:rsidRPr="00304F95" w:rsidDel="00304F95">
                <w:rPr>
                  <w:rFonts w:ascii="Times New Roman" w:eastAsia="Times New Roman" w:hAnsi="Times New Roman"/>
                  <w:color w:val="000000"/>
                  <w:sz w:val="20"/>
                  <w:szCs w:val="20"/>
                  <w:lang w:eastAsia="en-GB"/>
                  <w:rPrChange w:id="3048" w:author="Linderhof, Vincent" w:date="2016-03-06T11:01:00Z">
                    <w:rPr>
                      <w:rFonts w:ascii="Times New Roman" w:eastAsia="Times New Roman" w:hAnsi="Times New Roman"/>
                      <w:color w:val="000000"/>
                      <w:sz w:val="24"/>
                      <w:szCs w:val="24"/>
                      <w:lang w:eastAsia="en-GB"/>
                    </w:rPr>
                  </w:rPrChange>
                </w:rPr>
                <w:delText>(3.992)</w:delText>
              </w:r>
            </w:del>
          </w:p>
        </w:tc>
        <w:tc>
          <w:tcPr>
            <w:tcW w:w="534" w:type="dxa"/>
            <w:gridSpan w:val="2"/>
            <w:tcBorders>
              <w:top w:val="nil"/>
              <w:left w:val="nil"/>
              <w:bottom w:val="nil"/>
              <w:right w:val="nil"/>
            </w:tcBorders>
            <w:shd w:val="clear" w:color="auto" w:fill="auto"/>
            <w:noWrap/>
            <w:vAlign w:val="bottom"/>
            <w:hideMark/>
            <w:tcPrChange w:id="304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3E013864" w14:textId="166822CF" w:rsidR="00C03049" w:rsidRPr="00304F95" w:rsidDel="00304F95" w:rsidRDefault="00C03049" w:rsidP="00E05337">
            <w:pPr>
              <w:tabs>
                <w:tab w:val="decimal" w:pos="317"/>
              </w:tabs>
              <w:suppressAutoHyphens w:val="0"/>
              <w:spacing w:after="0"/>
              <w:jc w:val="right"/>
              <w:rPr>
                <w:del w:id="3050" w:author="Linderhof, Vincent" w:date="2016-03-06T11:01:00Z"/>
                <w:rFonts w:ascii="Times New Roman" w:eastAsia="Times New Roman" w:hAnsi="Times New Roman"/>
                <w:color w:val="000000"/>
                <w:sz w:val="20"/>
                <w:szCs w:val="20"/>
                <w:lang w:eastAsia="en-GB"/>
                <w:rPrChange w:id="3051" w:author="Linderhof, Vincent" w:date="2016-03-06T11:01:00Z">
                  <w:rPr>
                    <w:del w:id="3052"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3053"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4FDD1F1B" w14:textId="340C1C57" w:rsidR="00C03049" w:rsidRPr="00304F95" w:rsidDel="00304F95" w:rsidRDefault="00C03049" w:rsidP="00E05337">
            <w:pPr>
              <w:suppressAutoHyphens w:val="0"/>
              <w:spacing w:after="0"/>
              <w:jc w:val="right"/>
              <w:rPr>
                <w:del w:id="3054" w:author="Linderhof, Vincent" w:date="2016-03-06T11:01:00Z"/>
                <w:rFonts w:ascii="Times New Roman" w:eastAsia="Times New Roman" w:hAnsi="Times New Roman"/>
                <w:color w:val="000000"/>
                <w:sz w:val="20"/>
                <w:szCs w:val="20"/>
                <w:lang w:eastAsia="en-GB"/>
                <w:rPrChange w:id="3055" w:author="Linderhof, Vincent" w:date="2016-03-06T11:01:00Z">
                  <w:rPr>
                    <w:del w:id="3056" w:author="Linderhof, Vincent" w:date="2016-03-06T11:01:00Z"/>
                    <w:rFonts w:ascii="Times New Roman" w:eastAsia="Times New Roman" w:hAnsi="Times New Roman"/>
                    <w:color w:val="000000"/>
                    <w:sz w:val="24"/>
                    <w:szCs w:val="24"/>
                    <w:lang w:eastAsia="en-GB"/>
                  </w:rPr>
                </w:rPrChange>
              </w:rPr>
            </w:pPr>
            <w:del w:id="3057" w:author="Linderhof, Vincent" w:date="2016-03-06T11:01:00Z">
              <w:r w:rsidRPr="00304F95" w:rsidDel="00304F95">
                <w:rPr>
                  <w:rFonts w:ascii="Times New Roman" w:eastAsia="Times New Roman" w:hAnsi="Times New Roman"/>
                  <w:color w:val="000000"/>
                  <w:sz w:val="20"/>
                  <w:szCs w:val="20"/>
                  <w:lang w:eastAsia="en-GB"/>
                  <w:rPrChange w:id="3058" w:author="Linderhof, Vincent" w:date="2016-03-06T11:01:00Z">
                    <w:rPr>
                      <w:rFonts w:ascii="Times New Roman" w:eastAsia="Times New Roman" w:hAnsi="Times New Roman"/>
                      <w:color w:val="000000"/>
                      <w:sz w:val="24"/>
                      <w:szCs w:val="24"/>
                      <w:lang w:eastAsia="en-GB"/>
                    </w:rPr>
                  </w:rPrChange>
                </w:rPr>
                <w:delText>2.14E-07</w:delText>
              </w:r>
            </w:del>
          </w:p>
        </w:tc>
        <w:tc>
          <w:tcPr>
            <w:tcW w:w="670" w:type="dxa"/>
            <w:gridSpan w:val="3"/>
            <w:tcBorders>
              <w:top w:val="nil"/>
              <w:left w:val="nil"/>
              <w:bottom w:val="nil"/>
              <w:right w:val="nil"/>
            </w:tcBorders>
            <w:shd w:val="clear" w:color="auto" w:fill="auto"/>
            <w:noWrap/>
            <w:vAlign w:val="bottom"/>
            <w:hideMark/>
            <w:tcPrChange w:id="305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70FF3349" w14:textId="4FA817D6" w:rsidR="00C03049" w:rsidRPr="00304F95" w:rsidDel="00304F95" w:rsidRDefault="00C03049" w:rsidP="00E05337">
            <w:pPr>
              <w:suppressAutoHyphens w:val="0"/>
              <w:spacing w:after="0"/>
              <w:rPr>
                <w:del w:id="3060" w:author="Linderhof, Vincent" w:date="2016-03-06T11:01:00Z"/>
                <w:rFonts w:ascii="Times New Roman" w:eastAsia="Times New Roman" w:hAnsi="Times New Roman"/>
                <w:color w:val="000000"/>
                <w:sz w:val="20"/>
                <w:szCs w:val="20"/>
                <w:lang w:eastAsia="en-GB"/>
                <w:rPrChange w:id="3061" w:author="Linderhof, Vincent" w:date="2016-03-06T11:01:00Z">
                  <w:rPr>
                    <w:del w:id="3062"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6734DE19" w14:textId="399B9BD4" w:rsidTr="00304F95">
        <w:trPr>
          <w:gridAfter w:val="1"/>
          <w:wAfter w:w="272" w:type="dxa"/>
          <w:trHeight w:val="300"/>
          <w:del w:id="3063" w:author="Linderhof, Vincent" w:date="2016-03-06T11:01:00Z"/>
          <w:trPrChange w:id="3064" w:author="Linderhof, Vincent" w:date="2016-03-06T11:01:00Z">
            <w:trPr>
              <w:gridAfter w:val="1"/>
              <w:wAfter w:w="272"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3065"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2C16C1AF" w14:textId="730C2B22" w:rsidR="00C03049" w:rsidRPr="00304F95" w:rsidDel="00304F95" w:rsidRDefault="00C03049" w:rsidP="00E05337">
            <w:pPr>
              <w:suppressAutoHyphens w:val="0"/>
              <w:spacing w:after="0"/>
              <w:rPr>
                <w:del w:id="3066" w:author="Linderhof, Vincent" w:date="2016-03-06T11:01:00Z"/>
                <w:rFonts w:ascii="Times New Roman" w:eastAsia="Times New Roman" w:hAnsi="Times New Roman"/>
                <w:color w:val="000000"/>
                <w:sz w:val="20"/>
                <w:szCs w:val="20"/>
                <w:lang w:eastAsia="en-GB"/>
                <w:rPrChange w:id="3067" w:author="Linderhof, Vincent" w:date="2016-03-06T11:01:00Z">
                  <w:rPr>
                    <w:del w:id="3068" w:author="Linderhof, Vincent" w:date="2016-03-06T11:01:00Z"/>
                    <w:rFonts w:ascii="Times New Roman" w:eastAsia="Times New Roman" w:hAnsi="Times New Roman"/>
                    <w:color w:val="000000"/>
                    <w:sz w:val="24"/>
                    <w:szCs w:val="24"/>
                    <w:lang w:eastAsia="en-GB"/>
                  </w:rPr>
                </w:rPrChange>
              </w:rPr>
            </w:pPr>
            <w:del w:id="3069" w:author="Linderhof, Vincent" w:date="2016-03-06T11:01:00Z">
              <w:r w:rsidRPr="00304F95" w:rsidDel="00304F95">
                <w:rPr>
                  <w:rFonts w:ascii="Times New Roman" w:eastAsia="Times New Roman" w:hAnsi="Times New Roman"/>
                  <w:color w:val="000000"/>
                  <w:sz w:val="20"/>
                  <w:szCs w:val="20"/>
                  <w:lang w:eastAsia="en-GB"/>
                  <w:rPrChange w:id="3070" w:author="Linderhof, Vincent" w:date="2016-03-06T11:01:00Z">
                    <w:rPr>
                      <w:rFonts w:ascii="Times New Roman" w:eastAsia="Times New Roman" w:hAnsi="Times New Roman"/>
                      <w:color w:val="000000"/>
                      <w:sz w:val="24"/>
                      <w:szCs w:val="24"/>
                      <w:lang w:eastAsia="en-GB"/>
                    </w:rPr>
                  </w:rPrChange>
                </w:rPr>
                <w:delText>Non-food expenditure</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07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01133A4" w14:textId="34DFAF9D" w:rsidR="00C03049" w:rsidRPr="00304F95" w:rsidDel="00304F95" w:rsidRDefault="00C03049" w:rsidP="00E05337">
            <w:pPr>
              <w:tabs>
                <w:tab w:val="decimal" w:pos="317"/>
              </w:tabs>
              <w:suppressAutoHyphens w:val="0"/>
              <w:spacing w:after="0"/>
              <w:rPr>
                <w:del w:id="3072" w:author="Linderhof, Vincent" w:date="2016-03-06T11:01:00Z"/>
                <w:rFonts w:ascii="Times New Roman" w:eastAsia="Times New Roman" w:hAnsi="Times New Roman"/>
                <w:color w:val="000000"/>
                <w:sz w:val="20"/>
                <w:szCs w:val="20"/>
                <w:lang w:eastAsia="en-GB"/>
                <w:rPrChange w:id="3073" w:author="Linderhof, Vincent" w:date="2016-03-06T11:01:00Z">
                  <w:rPr>
                    <w:del w:id="3074" w:author="Linderhof, Vincent" w:date="2016-03-06T11:01:00Z"/>
                    <w:rFonts w:ascii="Times New Roman" w:eastAsia="Times New Roman" w:hAnsi="Times New Roman"/>
                    <w:color w:val="000000"/>
                    <w:sz w:val="24"/>
                    <w:szCs w:val="24"/>
                    <w:lang w:eastAsia="en-GB"/>
                  </w:rPr>
                </w:rPrChange>
              </w:rPr>
            </w:pPr>
            <w:del w:id="3075" w:author="Linderhof, Vincent" w:date="2016-03-06T11:01:00Z">
              <w:r w:rsidRPr="00304F95" w:rsidDel="00304F95">
                <w:rPr>
                  <w:rFonts w:ascii="Times New Roman" w:eastAsia="Times New Roman" w:hAnsi="Times New Roman"/>
                  <w:color w:val="000000"/>
                  <w:sz w:val="20"/>
                  <w:szCs w:val="20"/>
                  <w:lang w:eastAsia="en-GB"/>
                  <w:rPrChange w:id="3076" w:author="Linderhof, Vincent" w:date="2016-03-06T11:01:00Z">
                    <w:rPr>
                      <w:rFonts w:ascii="Times New Roman" w:eastAsia="Times New Roman" w:hAnsi="Times New Roman"/>
                      <w:color w:val="000000"/>
                      <w:sz w:val="24"/>
                      <w:szCs w:val="24"/>
                      <w:lang w:eastAsia="en-GB"/>
                    </w:rPr>
                  </w:rPrChange>
                </w:rPr>
                <w:delText>0.001</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7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F6BE9F" w14:textId="13CC88D4" w:rsidR="00C03049" w:rsidRPr="00304F95" w:rsidDel="00304F95" w:rsidRDefault="0037260F" w:rsidP="00E05337">
            <w:pPr>
              <w:tabs>
                <w:tab w:val="decimal" w:pos="317"/>
              </w:tabs>
              <w:suppressAutoHyphens w:val="0"/>
              <w:spacing w:after="0"/>
              <w:rPr>
                <w:del w:id="3078" w:author="Linderhof, Vincent" w:date="2016-03-06T11:01:00Z"/>
                <w:rFonts w:ascii="Times New Roman" w:eastAsia="Times New Roman" w:hAnsi="Times New Roman"/>
                <w:color w:val="000000"/>
                <w:sz w:val="20"/>
                <w:szCs w:val="20"/>
                <w:lang w:eastAsia="en-GB"/>
                <w:rPrChange w:id="3079" w:author="Linderhof, Vincent" w:date="2016-03-06T11:01:00Z">
                  <w:rPr>
                    <w:del w:id="3080" w:author="Linderhof, Vincent" w:date="2016-03-06T11:01:00Z"/>
                    <w:rFonts w:ascii="Times New Roman" w:eastAsia="Times New Roman" w:hAnsi="Times New Roman"/>
                    <w:color w:val="000000"/>
                    <w:sz w:val="24"/>
                    <w:szCs w:val="24"/>
                    <w:lang w:eastAsia="en-GB"/>
                  </w:rPr>
                </w:rPrChange>
              </w:rPr>
            </w:pPr>
            <w:del w:id="3081" w:author="Linderhof, Vincent" w:date="2016-03-06T11:01:00Z">
              <w:r w:rsidRPr="00304F95" w:rsidDel="00304F95">
                <w:rPr>
                  <w:rFonts w:ascii="Times New Roman" w:eastAsia="Times New Roman" w:hAnsi="Times New Roman"/>
                  <w:color w:val="000000"/>
                  <w:sz w:val="20"/>
                  <w:szCs w:val="20"/>
                  <w:lang w:eastAsia="en-GB"/>
                  <w:rPrChange w:id="3082"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8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AFB9B66" w14:textId="28A9F5C6" w:rsidR="00C03049" w:rsidRPr="00304F95" w:rsidDel="00304F95" w:rsidRDefault="00C03049" w:rsidP="00E05337">
            <w:pPr>
              <w:tabs>
                <w:tab w:val="decimal" w:pos="317"/>
              </w:tabs>
              <w:suppressAutoHyphens w:val="0"/>
              <w:spacing w:after="0"/>
              <w:rPr>
                <w:del w:id="3084" w:author="Linderhof, Vincent" w:date="2016-03-06T11:01:00Z"/>
                <w:rFonts w:ascii="Times New Roman" w:eastAsia="Times New Roman" w:hAnsi="Times New Roman"/>
                <w:color w:val="000000"/>
                <w:sz w:val="20"/>
                <w:szCs w:val="20"/>
                <w:lang w:eastAsia="en-GB"/>
                <w:rPrChange w:id="3085" w:author="Linderhof, Vincent" w:date="2016-03-06T11:01:00Z">
                  <w:rPr>
                    <w:del w:id="3086" w:author="Linderhof, Vincent" w:date="2016-03-06T11:01:00Z"/>
                    <w:rFonts w:ascii="Times New Roman" w:eastAsia="Times New Roman" w:hAnsi="Times New Roman"/>
                    <w:color w:val="000000"/>
                    <w:sz w:val="24"/>
                    <w:szCs w:val="24"/>
                    <w:lang w:eastAsia="en-GB"/>
                  </w:rPr>
                </w:rPrChange>
              </w:rPr>
            </w:pPr>
            <w:del w:id="3087" w:author="Linderhof, Vincent" w:date="2016-03-06T11:01:00Z">
              <w:r w:rsidRPr="00304F95" w:rsidDel="00304F95">
                <w:rPr>
                  <w:rFonts w:ascii="Times New Roman" w:eastAsia="Times New Roman" w:hAnsi="Times New Roman"/>
                  <w:color w:val="000000"/>
                  <w:sz w:val="20"/>
                  <w:szCs w:val="20"/>
                  <w:lang w:eastAsia="en-GB"/>
                  <w:rPrChange w:id="3088" w:author="Linderhof, Vincent" w:date="2016-03-06T11:01:00Z">
                    <w:rPr>
                      <w:rFonts w:ascii="Times New Roman" w:eastAsia="Times New Roman" w:hAnsi="Times New Roman"/>
                      <w:color w:val="000000"/>
                      <w:sz w:val="24"/>
                      <w:szCs w:val="24"/>
                      <w:lang w:eastAsia="en-GB"/>
                    </w:rPr>
                  </w:rPrChange>
                </w:rPr>
                <w:delText>0.00005</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8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858407" w14:textId="1B466EB8" w:rsidR="00C03049" w:rsidRPr="00304F95" w:rsidDel="00304F95" w:rsidRDefault="00C03049" w:rsidP="00E05337">
            <w:pPr>
              <w:tabs>
                <w:tab w:val="decimal" w:pos="317"/>
              </w:tabs>
              <w:suppressAutoHyphens w:val="0"/>
              <w:spacing w:after="0"/>
              <w:rPr>
                <w:del w:id="3090" w:author="Linderhof, Vincent" w:date="2016-03-06T11:01:00Z"/>
                <w:rFonts w:ascii="Times New Roman" w:eastAsia="Times New Roman" w:hAnsi="Times New Roman"/>
                <w:color w:val="000000"/>
                <w:sz w:val="20"/>
                <w:szCs w:val="20"/>
                <w:lang w:eastAsia="en-GB"/>
                <w:rPrChange w:id="3091" w:author="Linderhof, Vincent" w:date="2016-03-06T11:01:00Z">
                  <w:rPr>
                    <w:del w:id="309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9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A26D090" w14:textId="78124EC0" w:rsidR="00C03049" w:rsidRPr="00304F95" w:rsidDel="00304F95" w:rsidRDefault="00C03049" w:rsidP="00E05337">
            <w:pPr>
              <w:tabs>
                <w:tab w:val="decimal" w:pos="317"/>
              </w:tabs>
              <w:suppressAutoHyphens w:val="0"/>
              <w:spacing w:after="0"/>
              <w:jc w:val="right"/>
              <w:rPr>
                <w:del w:id="3094" w:author="Linderhof, Vincent" w:date="2016-03-06T11:01:00Z"/>
                <w:rFonts w:ascii="Times New Roman" w:eastAsia="Times New Roman" w:hAnsi="Times New Roman"/>
                <w:color w:val="000000"/>
                <w:sz w:val="20"/>
                <w:szCs w:val="20"/>
                <w:lang w:eastAsia="en-GB"/>
                <w:rPrChange w:id="3095" w:author="Linderhof, Vincent" w:date="2016-03-06T11:01:00Z">
                  <w:rPr>
                    <w:del w:id="3096" w:author="Linderhof, Vincent" w:date="2016-03-06T11:01:00Z"/>
                    <w:rFonts w:ascii="Times New Roman" w:eastAsia="Times New Roman" w:hAnsi="Times New Roman"/>
                    <w:color w:val="000000"/>
                    <w:sz w:val="24"/>
                    <w:szCs w:val="24"/>
                    <w:lang w:eastAsia="en-GB"/>
                  </w:rPr>
                </w:rPrChange>
              </w:rPr>
            </w:pPr>
            <w:del w:id="3097" w:author="Linderhof, Vincent" w:date="2016-03-06T11:01:00Z">
              <w:r w:rsidRPr="00304F95" w:rsidDel="00304F95">
                <w:rPr>
                  <w:rFonts w:ascii="Times New Roman" w:eastAsia="Times New Roman" w:hAnsi="Times New Roman"/>
                  <w:color w:val="000000"/>
                  <w:sz w:val="20"/>
                  <w:szCs w:val="20"/>
                  <w:lang w:eastAsia="en-GB"/>
                  <w:rPrChange w:id="3098" w:author="Linderhof, Vincent" w:date="2016-03-06T11:01:00Z">
                    <w:rPr>
                      <w:rFonts w:ascii="Times New Roman" w:eastAsia="Times New Roman" w:hAnsi="Times New Roman"/>
                      <w:color w:val="000000"/>
                      <w:sz w:val="24"/>
                      <w:szCs w:val="24"/>
                      <w:lang w:eastAsia="en-GB"/>
                    </w:rPr>
                  </w:rPrChange>
                </w:rPr>
                <w:delText>1.16E-06</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9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1C2436" w14:textId="716407A5" w:rsidR="00C03049" w:rsidRPr="00304F95" w:rsidDel="00304F95" w:rsidRDefault="00C03049" w:rsidP="00E05337">
            <w:pPr>
              <w:tabs>
                <w:tab w:val="decimal" w:pos="317"/>
              </w:tabs>
              <w:suppressAutoHyphens w:val="0"/>
              <w:spacing w:after="0"/>
              <w:rPr>
                <w:del w:id="3100" w:author="Linderhof, Vincent" w:date="2016-03-06T11:01:00Z"/>
                <w:rFonts w:ascii="Times New Roman" w:eastAsia="Times New Roman" w:hAnsi="Times New Roman"/>
                <w:color w:val="000000"/>
                <w:sz w:val="20"/>
                <w:szCs w:val="20"/>
                <w:lang w:eastAsia="en-GB"/>
                <w:rPrChange w:id="3101" w:author="Linderhof, Vincent" w:date="2016-03-06T11:01:00Z">
                  <w:rPr>
                    <w:del w:id="3102"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0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A62E24" w14:textId="2586345D" w:rsidR="00C03049" w:rsidRPr="00304F95" w:rsidDel="00304F95" w:rsidRDefault="00C03049" w:rsidP="00E05337">
            <w:pPr>
              <w:tabs>
                <w:tab w:val="decimal" w:pos="317"/>
              </w:tabs>
              <w:suppressAutoHyphens w:val="0"/>
              <w:spacing w:after="0"/>
              <w:jc w:val="right"/>
              <w:rPr>
                <w:del w:id="3104" w:author="Linderhof, Vincent" w:date="2016-03-06T11:01:00Z"/>
                <w:rFonts w:ascii="Times New Roman" w:eastAsia="Times New Roman" w:hAnsi="Times New Roman"/>
                <w:color w:val="000000"/>
                <w:sz w:val="20"/>
                <w:szCs w:val="20"/>
                <w:lang w:eastAsia="en-GB"/>
                <w:rPrChange w:id="3105" w:author="Linderhof, Vincent" w:date="2016-03-06T11:01:00Z">
                  <w:rPr>
                    <w:del w:id="3106" w:author="Linderhof, Vincent" w:date="2016-03-06T11:01:00Z"/>
                    <w:rFonts w:ascii="Times New Roman" w:eastAsia="Times New Roman" w:hAnsi="Times New Roman"/>
                    <w:color w:val="000000"/>
                    <w:sz w:val="24"/>
                    <w:szCs w:val="24"/>
                    <w:lang w:eastAsia="en-GB"/>
                  </w:rPr>
                </w:rPrChange>
              </w:rPr>
            </w:pPr>
            <w:del w:id="3107" w:author="Linderhof, Vincent" w:date="2016-03-06T11:01:00Z">
              <w:r w:rsidRPr="00304F95" w:rsidDel="00304F95">
                <w:rPr>
                  <w:rFonts w:ascii="Times New Roman" w:eastAsia="Times New Roman" w:hAnsi="Times New Roman"/>
                  <w:color w:val="000000"/>
                  <w:sz w:val="20"/>
                  <w:szCs w:val="20"/>
                  <w:lang w:eastAsia="en-GB"/>
                  <w:rPrChange w:id="3108" w:author="Linderhof, Vincent" w:date="2016-03-06T11:01:00Z">
                    <w:rPr>
                      <w:rFonts w:ascii="Times New Roman" w:eastAsia="Times New Roman" w:hAnsi="Times New Roman"/>
                      <w:color w:val="000000"/>
                      <w:sz w:val="24"/>
                      <w:szCs w:val="24"/>
                      <w:lang w:eastAsia="en-GB"/>
                    </w:rPr>
                  </w:rPrChange>
                </w:rPr>
                <w:delText>4.00E-05</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0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A4504F4" w14:textId="28938B29" w:rsidR="00C03049" w:rsidRPr="00304F95" w:rsidDel="00304F95" w:rsidRDefault="00C03049" w:rsidP="00E05337">
            <w:pPr>
              <w:tabs>
                <w:tab w:val="decimal" w:pos="317"/>
              </w:tabs>
              <w:suppressAutoHyphens w:val="0"/>
              <w:spacing w:after="0"/>
              <w:rPr>
                <w:del w:id="3110" w:author="Linderhof, Vincent" w:date="2016-03-06T11:01:00Z"/>
                <w:rFonts w:ascii="Times New Roman" w:eastAsia="Times New Roman" w:hAnsi="Times New Roman"/>
                <w:color w:val="000000"/>
                <w:sz w:val="20"/>
                <w:szCs w:val="20"/>
                <w:lang w:eastAsia="en-GB"/>
                <w:rPrChange w:id="3111" w:author="Linderhof, Vincent" w:date="2016-03-06T11:01:00Z">
                  <w:rPr>
                    <w:del w:id="311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1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4DBD15E" w14:textId="3F4E6049" w:rsidR="00C03049" w:rsidRPr="00304F95" w:rsidDel="00304F95" w:rsidRDefault="00C03049" w:rsidP="00E05337">
            <w:pPr>
              <w:tabs>
                <w:tab w:val="decimal" w:pos="317"/>
              </w:tabs>
              <w:suppressAutoHyphens w:val="0"/>
              <w:spacing w:after="0"/>
              <w:rPr>
                <w:del w:id="3114" w:author="Linderhof, Vincent" w:date="2016-03-06T11:01:00Z"/>
                <w:rFonts w:ascii="Times New Roman" w:eastAsia="Times New Roman" w:hAnsi="Times New Roman"/>
                <w:color w:val="000000"/>
                <w:sz w:val="20"/>
                <w:szCs w:val="20"/>
                <w:lang w:eastAsia="en-GB"/>
                <w:rPrChange w:id="3115" w:author="Linderhof, Vincent" w:date="2016-03-06T11:01:00Z">
                  <w:rPr>
                    <w:del w:id="3116" w:author="Linderhof, Vincent" w:date="2016-03-06T11:01:00Z"/>
                    <w:rFonts w:ascii="Times New Roman" w:eastAsia="Times New Roman" w:hAnsi="Times New Roman"/>
                    <w:color w:val="000000"/>
                    <w:sz w:val="24"/>
                    <w:szCs w:val="24"/>
                    <w:lang w:eastAsia="en-GB"/>
                  </w:rPr>
                </w:rPrChange>
              </w:rPr>
            </w:pPr>
            <w:del w:id="3117" w:author="Linderhof, Vincent" w:date="2016-03-06T11:01:00Z">
              <w:r w:rsidRPr="00304F95" w:rsidDel="00304F95">
                <w:rPr>
                  <w:rFonts w:ascii="Times New Roman" w:eastAsia="Times New Roman" w:hAnsi="Times New Roman"/>
                  <w:color w:val="000000"/>
                  <w:sz w:val="20"/>
                  <w:szCs w:val="20"/>
                  <w:lang w:eastAsia="en-GB"/>
                  <w:rPrChange w:id="3118" w:author="Linderhof, Vincent" w:date="2016-03-06T11:01:00Z">
                    <w:rPr>
                      <w:rFonts w:ascii="Times New Roman" w:eastAsia="Times New Roman" w:hAnsi="Times New Roman"/>
                      <w:color w:val="000000"/>
                      <w:sz w:val="24"/>
                      <w:szCs w:val="24"/>
                      <w:lang w:eastAsia="en-GB"/>
                    </w:rPr>
                  </w:rPrChange>
                </w:rPr>
                <w:delText>-0.00001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1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FFBDCFC" w14:textId="3CD0B9CB" w:rsidR="00C03049" w:rsidRPr="00304F95" w:rsidDel="00304F95" w:rsidRDefault="00C03049" w:rsidP="00E05337">
            <w:pPr>
              <w:tabs>
                <w:tab w:val="decimal" w:pos="317"/>
              </w:tabs>
              <w:suppressAutoHyphens w:val="0"/>
              <w:spacing w:after="0"/>
              <w:rPr>
                <w:del w:id="3120" w:author="Linderhof, Vincent" w:date="2016-03-06T11:01:00Z"/>
                <w:rFonts w:ascii="Times New Roman" w:eastAsia="Times New Roman" w:hAnsi="Times New Roman"/>
                <w:color w:val="000000"/>
                <w:sz w:val="20"/>
                <w:szCs w:val="20"/>
                <w:lang w:eastAsia="en-GB"/>
                <w:rPrChange w:id="3121" w:author="Linderhof, Vincent" w:date="2016-03-06T11:01:00Z">
                  <w:rPr>
                    <w:del w:id="312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2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C59A795" w14:textId="2E748274" w:rsidR="00C03049" w:rsidRPr="00304F95" w:rsidDel="00304F95" w:rsidRDefault="00C03049" w:rsidP="00E05337">
            <w:pPr>
              <w:tabs>
                <w:tab w:val="decimal" w:pos="317"/>
              </w:tabs>
              <w:suppressAutoHyphens w:val="0"/>
              <w:spacing w:after="0"/>
              <w:jc w:val="right"/>
              <w:rPr>
                <w:del w:id="3124" w:author="Linderhof, Vincent" w:date="2016-03-06T11:01:00Z"/>
                <w:rFonts w:ascii="Times New Roman" w:eastAsia="Times New Roman" w:hAnsi="Times New Roman"/>
                <w:color w:val="000000"/>
                <w:sz w:val="20"/>
                <w:szCs w:val="20"/>
                <w:lang w:eastAsia="en-GB"/>
                <w:rPrChange w:id="3125" w:author="Linderhof, Vincent" w:date="2016-03-06T11:01:00Z">
                  <w:rPr>
                    <w:del w:id="3126" w:author="Linderhof, Vincent" w:date="2016-03-06T11:01:00Z"/>
                    <w:rFonts w:ascii="Times New Roman" w:eastAsia="Times New Roman" w:hAnsi="Times New Roman"/>
                    <w:color w:val="000000"/>
                    <w:sz w:val="24"/>
                    <w:szCs w:val="24"/>
                    <w:lang w:eastAsia="en-GB"/>
                  </w:rPr>
                </w:rPrChange>
              </w:rPr>
            </w:pPr>
            <w:del w:id="3127" w:author="Linderhof, Vincent" w:date="2016-03-06T11:01:00Z">
              <w:r w:rsidRPr="00304F95" w:rsidDel="00304F95">
                <w:rPr>
                  <w:rFonts w:ascii="Times New Roman" w:eastAsia="Times New Roman" w:hAnsi="Times New Roman"/>
                  <w:color w:val="000000"/>
                  <w:sz w:val="20"/>
                  <w:szCs w:val="20"/>
                  <w:lang w:eastAsia="en-GB"/>
                  <w:rPrChange w:id="3128" w:author="Linderhof, Vincent" w:date="2016-03-06T11:01:00Z">
                    <w:rPr>
                      <w:rFonts w:ascii="Times New Roman" w:eastAsia="Times New Roman" w:hAnsi="Times New Roman"/>
                      <w:color w:val="000000"/>
                      <w:sz w:val="24"/>
                      <w:szCs w:val="24"/>
                      <w:lang w:eastAsia="en-GB"/>
                    </w:rPr>
                  </w:rPrChange>
                </w:rPr>
                <w:delText>-6.12E-07</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2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67ED886" w14:textId="46BD7096" w:rsidR="00C03049" w:rsidRPr="00304F95" w:rsidDel="00304F95" w:rsidRDefault="00C03049" w:rsidP="00E05337">
            <w:pPr>
              <w:tabs>
                <w:tab w:val="decimal" w:pos="317"/>
              </w:tabs>
              <w:suppressAutoHyphens w:val="0"/>
              <w:spacing w:after="0"/>
              <w:rPr>
                <w:del w:id="3130" w:author="Linderhof, Vincent" w:date="2016-03-06T11:01:00Z"/>
                <w:rFonts w:ascii="Times New Roman" w:eastAsia="Times New Roman" w:hAnsi="Times New Roman"/>
                <w:color w:val="000000"/>
                <w:sz w:val="20"/>
                <w:szCs w:val="20"/>
                <w:lang w:eastAsia="en-GB"/>
                <w:rPrChange w:id="3131" w:author="Linderhof, Vincent" w:date="2016-03-06T11:01:00Z">
                  <w:rPr>
                    <w:del w:id="3132"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3133"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B45348B" w14:textId="6C94F92A" w:rsidR="00C03049" w:rsidRPr="00304F95" w:rsidDel="00304F95" w:rsidRDefault="00C03049" w:rsidP="00E05337">
            <w:pPr>
              <w:tabs>
                <w:tab w:val="decimal" w:pos="317"/>
              </w:tabs>
              <w:suppressAutoHyphens w:val="0"/>
              <w:spacing w:after="0"/>
              <w:jc w:val="right"/>
              <w:rPr>
                <w:del w:id="3134" w:author="Linderhof, Vincent" w:date="2016-03-06T11:01:00Z"/>
                <w:rFonts w:ascii="Times New Roman" w:eastAsia="Times New Roman" w:hAnsi="Times New Roman"/>
                <w:color w:val="000000"/>
                <w:sz w:val="20"/>
                <w:szCs w:val="20"/>
                <w:lang w:eastAsia="en-GB"/>
                <w:rPrChange w:id="3135" w:author="Linderhof, Vincent" w:date="2016-03-06T11:01:00Z">
                  <w:rPr>
                    <w:del w:id="3136" w:author="Linderhof, Vincent" w:date="2016-03-06T11:01:00Z"/>
                    <w:rFonts w:ascii="Times New Roman" w:eastAsia="Times New Roman" w:hAnsi="Times New Roman"/>
                    <w:color w:val="000000"/>
                    <w:sz w:val="24"/>
                    <w:szCs w:val="24"/>
                    <w:lang w:eastAsia="en-GB"/>
                  </w:rPr>
                </w:rPrChange>
              </w:rPr>
            </w:pPr>
            <w:del w:id="3137" w:author="Linderhof, Vincent" w:date="2016-03-06T11:01:00Z">
              <w:r w:rsidRPr="00304F95" w:rsidDel="00304F95">
                <w:rPr>
                  <w:rFonts w:ascii="Times New Roman" w:eastAsia="Times New Roman" w:hAnsi="Times New Roman"/>
                  <w:color w:val="000000"/>
                  <w:sz w:val="20"/>
                  <w:szCs w:val="20"/>
                  <w:lang w:eastAsia="en-GB"/>
                  <w:rPrChange w:id="3138" w:author="Linderhof, Vincent" w:date="2016-03-06T11:01:00Z">
                    <w:rPr>
                      <w:rFonts w:ascii="Times New Roman" w:eastAsia="Times New Roman" w:hAnsi="Times New Roman"/>
                      <w:color w:val="000000"/>
                      <w:sz w:val="24"/>
                      <w:szCs w:val="24"/>
                      <w:lang w:eastAsia="en-GB"/>
                    </w:rPr>
                  </w:rPrChange>
                </w:rPr>
                <w:delText>8.94E-01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3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8FD8440" w14:textId="2A27B5D2" w:rsidR="00C03049" w:rsidRPr="00304F95" w:rsidDel="00304F95" w:rsidRDefault="00C03049" w:rsidP="00E05337">
            <w:pPr>
              <w:tabs>
                <w:tab w:val="decimal" w:pos="317"/>
              </w:tabs>
              <w:suppressAutoHyphens w:val="0"/>
              <w:spacing w:after="0"/>
              <w:rPr>
                <w:del w:id="3140" w:author="Linderhof, Vincent" w:date="2016-03-06T11:01:00Z"/>
                <w:rFonts w:ascii="Times New Roman" w:eastAsia="Times New Roman" w:hAnsi="Times New Roman"/>
                <w:color w:val="000000"/>
                <w:sz w:val="20"/>
                <w:szCs w:val="20"/>
                <w:lang w:eastAsia="en-GB"/>
                <w:rPrChange w:id="3141" w:author="Linderhof, Vincent" w:date="2016-03-06T11:01:00Z">
                  <w:rPr>
                    <w:del w:id="3142"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3143"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70C7573A" w14:textId="507712FA" w:rsidR="00C03049" w:rsidRPr="00304F95" w:rsidDel="00304F95" w:rsidRDefault="00C03049" w:rsidP="00E05337">
            <w:pPr>
              <w:tabs>
                <w:tab w:val="decimal" w:pos="317"/>
              </w:tabs>
              <w:suppressAutoHyphens w:val="0"/>
              <w:spacing w:after="0"/>
              <w:rPr>
                <w:del w:id="3144" w:author="Linderhof, Vincent" w:date="2016-03-06T11:01:00Z"/>
                <w:rFonts w:ascii="Times New Roman" w:eastAsia="Times New Roman" w:hAnsi="Times New Roman"/>
                <w:color w:val="000000"/>
                <w:sz w:val="20"/>
                <w:szCs w:val="20"/>
                <w:lang w:eastAsia="en-GB"/>
                <w:rPrChange w:id="3145" w:author="Linderhof, Vincent" w:date="2016-03-06T11:01:00Z">
                  <w:rPr>
                    <w:del w:id="3146" w:author="Linderhof, Vincent" w:date="2016-03-06T11:01:00Z"/>
                    <w:rFonts w:ascii="Times New Roman" w:eastAsia="Times New Roman" w:hAnsi="Times New Roman"/>
                    <w:color w:val="000000"/>
                    <w:sz w:val="24"/>
                    <w:szCs w:val="24"/>
                    <w:lang w:eastAsia="en-GB"/>
                  </w:rPr>
                </w:rPrChange>
              </w:rPr>
            </w:pPr>
            <w:del w:id="3147" w:author="Linderhof, Vincent" w:date="2016-03-06T11:01:00Z">
              <w:r w:rsidRPr="00304F95" w:rsidDel="00304F95">
                <w:rPr>
                  <w:rFonts w:ascii="Times New Roman" w:eastAsia="Times New Roman" w:hAnsi="Times New Roman"/>
                  <w:color w:val="000000"/>
                  <w:sz w:val="20"/>
                  <w:szCs w:val="20"/>
                  <w:lang w:eastAsia="en-GB"/>
                  <w:rPrChange w:id="3148" w:author="Linderhof, Vincent" w:date="2016-03-06T11:01:00Z">
                    <w:rPr>
                      <w:rFonts w:ascii="Times New Roman" w:eastAsia="Times New Roman" w:hAnsi="Times New Roman"/>
                      <w:color w:val="000000"/>
                      <w:sz w:val="24"/>
                      <w:szCs w:val="24"/>
                      <w:lang w:eastAsia="en-GB"/>
                    </w:rPr>
                  </w:rPrChange>
                </w:rPr>
                <w:delText>0.718</w:delText>
              </w:r>
            </w:del>
          </w:p>
        </w:tc>
        <w:tc>
          <w:tcPr>
            <w:tcW w:w="534" w:type="dxa"/>
            <w:gridSpan w:val="2"/>
            <w:tcBorders>
              <w:top w:val="nil"/>
              <w:left w:val="nil"/>
              <w:bottom w:val="nil"/>
              <w:right w:val="nil"/>
            </w:tcBorders>
            <w:shd w:val="clear" w:color="auto" w:fill="auto"/>
            <w:noWrap/>
            <w:vAlign w:val="bottom"/>
            <w:hideMark/>
            <w:tcPrChange w:id="314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2A6A2CF4" w14:textId="031FEAEC" w:rsidR="00C03049" w:rsidRPr="00304F95" w:rsidDel="00304F95" w:rsidRDefault="00C03049" w:rsidP="00E05337">
            <w:pPr>
              <w:tabs>
                <w:tab w:val="decimal" w:pos="317"/>
              </w:tabs>
              <w:suppressAutoHyphens w:val="0"/>
              <w:spacing w:after="0"/>
              <w:rPr>
                <w:del w:id="3150" w:author="Linderhof, Vincent" w:date="2016-03-06T11:01:00Z"/>
                <w:rFonts w:ascii="Times New Roman" w:eastAsia="Times New Roman" w:hAnsi="Times New Roman"/>
                <w:color w:val="000000"/>
                <w:sz w:val="20"/>
                <w:szCs w:val="20"/>
                <w:lang w:eastAsia="en-GB"/>
                <w:rPrChange w:id="3151" w:author="Linderhof, Vincent" w:date="2016-03-06T11:01:00Z">
                  <w:rPr>
                    <w:del w:id="3152"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3153"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464B613C" w14:textId="7A841B00" w:rsidR="00C03049" w:rsidRPr="00304F95" w:rsidDel="00304F95" w:rsidRDefault="00C03049" w:rsidP="00E05337">
            <w:pPr>
              <w:suppressAutoHyphens w:val="0"/>
              <w:spacing w:after="0"/>
              <w:jc w:val="right"/>
              <w:rPr>
                <w:del w:id="3154" w:author="Linderhof, Vincent" w:date="2016-03-06T11:01:00Z"/>
                <w:rFonts w:ascii="Times New Roman" w:eastAsia="Times New Roman" w:hAnsi="Times New Roman"/>
                <w:color w:val="000000"/>
                <w:sz w:val="20"/>
                <w:szCs w:val="20"/>
                <w:lang w:eastAsia="en-GB"/>
                <w:rPrChange w:id="3155" w:author="Linderhof, Vincent" w:date="2016-03-06T11:01:00Z">
                  <w:rPr>
                    <w:del w:id="3156" w:author="Linderhof, Vincent" w:date="2016-03-06T11:01:00Z"/>
                    <w:rFonts w:ascii="Times New Roman" w:eastAsia="Times New Roman" w:hAnsi="Times New Roman"/>
                    <w:color w:val="000000"/>
                    <w:sz w:val="24"/>
                    <w:szCs w:val="24"/>
                    <w:lang w:eastAsia="en-GB"/>
                  </w:rPr>
                </w:rPrChange>
              </w:rPr>
            </w:pPr>
            <w:del w:id="3157" w:author="Linderhof, Vincent" w:date="2016-03-06T11:01:00Z">
              <w:r w:rsidRPr="00304F95" w:rsidDel="00304F95">
                <w:rPr>
                  <w:rFonts w:ascii="Times New Roman" w:eastAsia="Times New Roman" w:hAnsi="Times New Roman"/>
                  <w:color w:val="000000"/>
                  <w:sz w:val="20"/>
                  <w:szCs w:val="20"/>
                  <w:lang w:eastAsia="en-GB"/>
                  <w:rPrChange w:id="3158" w:author="Linderhof, Vincent" w:date="2016-03-06T11:01:00Z">
                    <w:rPr>
                      <w:rFonts w:ascii="Times New Roman" w:eastAsia="Times New Roman" w:hAnsi="Times New Roman"/>
                      <w:color w:val="000000"/>
                      <w:sz w:val="24"/>
                      <w:szCs w:val="24"/>
                      <w:lang w:eastAsia="en-GB"/>
                    </w:rPr>
                  </w:rPrChange>
                </w:rPr>
                <w:delText>1.72E-05</w:delText>
              </w:r>
            </w:del>
          </w:p>
        </w:tc>
        <w:tc>
          <w:tcPr>
            <w:tcW w:w="670" w:type="dxa"/>
            <w:gridSpan w:val="3"/>
            <w:tcBorders>
              <w:top w:val="nil"/>
              <w:left w:val="nil"/>
              <w:bottom w:val="nil"/>
              <w:right w:val="nil"/>
            </w:tcBorders>
            <w:shd w:val="clear" w:color="auto" w:fill="auto"/>
            <w:noWrap/>
            <w:vAlign w:val="bottom"/>
            <w:hideMark/>
            <w:tcPrChange w:id="315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4DE1768" w14:textId="390CC2D8" w:rsidR="00C03049" w:rsidRPr="00304F95" w:rsidDel="00304F95" w:rsidRDefault="00C03049" w:rsidP="00E05337">
            <w:pPr>
              <w:suppressAutoHyphens w:val="0"/>
              <w:spacing w:after="0"/>
              <w:rPr>
                <w:del w:id="3160" w:author="Linderhof, Vincent" w:date="2016-03-06T11:01:00Z"/>
                <w:rFonts w:ascii="Times New Roman" w:eastAsia="Times New Roman" w:hAnsi="Times New Roman"/>
                <w:color w:val="000000"/>
                <w:sz w:val="20"/>
                <w:szCs w:val="20"/>
                <w:lang w:eastAsia="en-GB"/>
                <w:rPrChange w:id="3161" w:author="Linderhof, Vincent" w:date="2016-03-06T11:01:00Z">
                  <w:rPr>
                    <w:del w:id="3162" w:author="Linderhof, Vincent" w:date="2016-03-06T11:01:00Z"/>
                    <w:rFonts w:ascii="Times New Roman" w:eastAsia="Times New Roman" w:hAnsi="Times New Roman"/>
                    <w:color w:val="000000"/>
                    <w:sz w:val="24"/>
                    <w:szCs w:val="24"/>
                    <w:lang w:eastAsia="en-GB"/>
                  </w:rPr>
                </w:rPrChange>
              </w:rPr>
            </w:pPr>
            <w:del w:id="3163" w:author="Linderhof, Vincent" w:date="2016-03-06T11:01:00Z">
              <w:r w:rsidRPr="00304F95" w:rsidDel="00304F95">
                <w:rPr>
                  <w:rFonts w:ascii="Times New Roman" w:eastAsia="Times New Roman" w:hAnsi="Times New Roman"/>
                  <w:color w:val="000000"/>
                  <w:sz w:val="20"/>
                  <w:szCs w:val="20"/>
                  <w:lang w:eastAsia="en-GB"/>
                  <w:rPrChange w:id="3164"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441F6F58" w14:textId="4C51A5D5" w:rsidTr="00304F95">
        <w:trPr>
          <w:gridAfter w:val="1"/>
          <w:wAfter w:w="272" w:type="dxa"/>
          <w:trHeight w:val="300"/>
          <w:del w:id="3165" w:author="Linderhof, Vincent" w:date="2016-03-06T11:01:00Z"/>
          <w:trPrChange w:id="3166"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3167" w:author="Linderhof, Vincent" w:date="2016-03-06T11:01:00Z">
              <w:tcPr>
                <w:tcW w:w="2000" w:type="dxa"/>
                <w:vMerge/>
                <w:tcBorders>
                  <w:top w:val="nil"/>
                  <w:left w:val="nil"/>
                  <w:bottom w:val="nil"/>
                  <w:right w:val="single" w:sz="4" w:space="0" w:color="auto"/>
                </w:tcBorders>
                <w:vAlign w:val="center"/>
                <w:hideMark/>
              </w:tcPr>
            </w:tcPrChange>
          </w:tcPr>
          <w:p w14:paraId="723965CE" w14:textId="21B5F92C" w:rsidR="00C03049" w:rsidRPr="00304F95" w:rsidDel="00304F95" w:rsidRDefault="00C03049" w:rsidP="00E05337">
            <w:pPr>
              <w:suppressAutoHyphens w:val="0"/>
              <w:spacing w:after="0"/>
              <w:rPr>
                <w:del w:id="3168" w:author="Linderhof, Vincent" w:date="2016-03-06T11:01:00Z"/>
                <w:rFonts w:ascii="Times New Roman" w:eastAsia="Times New Roman" w:hAnsi="Times New Roman"/>
                <w:color w:val="000000"/>
                <w:sz w:val="20"/>
                <w:szCs w:val="20"/>
                <w:lang w:eastAsia="en-GB"/>
                <w:rPrChange w:id="3169" w:author="Linderhof, Vincent" w:date="2016-03-06T11:01:00Z">
                  <w:rPr>
                    <w:del w:id="3170"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17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F03924A" w14:textId="5D24C8B3" w:rsidR="00C03049" w:rsidRPr="00304F95" w:rsidDel="00304F95" w:rsidRDefault="00C03049" w:rsidP="00E05337">
            <w:pPr>
              <w:tabs>
                <w:tab w:val="decimal" w:pos="317"/>
              </w:tabs>
              <w:suppressAutoHyphens w:val="0"/>
              <w:spacing w:after="0"/>
              <w:rPr>
                <w:del w:id="3172" w:author="Linderhof, Vincent" w:date="2016-03-06T11:01:00Z"/>
                <w:rFonts w:ascii="Times New Roman" w:eastAsia="Times New Roman" w:hAnsi="Times New Roman"/>
                <w:color w:val="000000"/>
                <w:sz w:val="20"/>
                <w:szCs w:val="20"/>
                <w:lang w:eastAsia="en-GB"/>
                <w:rPrChange w:id="3173" w:author="Linderhof, Vincent" w:date="2016-03-06T11:01:00Z">
                  <w:rPr>
                    <w:del w:id="3174" w:author="Linderhof, Vincent" w:date="2016-03-06T11:01:00Z"/>
                    <w:rFonts w:ascii="Times New Roman" w:eastAsia="Times New Roman" w:hAnsi="Times New Roman"/>
                    <w:color w:val="000000"/>
                    <w:sz w:val="24"/>
                    <w:szCs w:val="24"/>
                    <w:lang w:eastAsia="en-GB"/>
                  </w:rPr>
                </w:rPrChange>
              </w:rPr>
            </w:pPr>
            <w:del w:id="3175" w:author="Linderhof, Vincent" w:date="2016-03-06T11:01:00Z">
              <w:r w:rsidRPr="00304F95" w:rsidDel="00304F95">
                <w:rPr>
                  <w:rFonts w:ascii="Times New Roman" w:eastAsia="Times New Roman" w:hAnsi="Times New Roman"/>
                  <w:color w:val="000000"/>
                  <w:sz w:val="20"/>
                  <w:szCs w:val="20"/>
                  <w:lang w:eastAsia="en-GB"/>
                  <w:rPrChange w:id="3176" w:author="Linderhof, Vincent" w:date="2016-03-06T11:01:00Z">
                    <w:rPr>
                      <w:rFonts w:ascii="Times New Roman" w:eastAsia="Times New Roman" w:hAnsi="Times New Roman"/>
                      <w:color w:val="000000"/>
                      <w:sz w:val="24"/>
                      <w:szCs w:val="24"/>
                      <w:lang w:eastAsia="en-GB"/>
                    </w:rPr>
                  </w:rPrChange>
                </w:rPr>
                <w:delText>(0.0005)</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7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70FDD7F" w14:textId="67347250" w:rsidR="00C03049" w:rsidRPr="00304F95" w:rsidDel="00304F95" w:rsidRDefault="00C03049" w:rsidP="00E05337">
            <w:pPr>
              <w:tabs>
                <w:tab w:val="decimal" w:pos="317"/>
              </w:tabs>
              <w:suppressAutoHyphens w:val="0"/>
              <w:spacing w:after="0"/>
              <w:rPr>
                <w:del w:id="3178" w:author="Linderhof, Vincent" w:date="2016-03-06T11:01:00Z"/>
                <w:rFonts w:ascii="Times New Roman" w:eastAsia="Times New Roman" w:hAnsi="Times New Roman"/>
                <w:color w:val="000000"/>
                <w:sz w:val="20"/>
                <w:szCs w:val="20"/>
                <w:lang w:eastAsia="en-GB"/>
                <w:rPrChange w:id="3179" w:author="Linderhof, Vincent" w:date="2016-03-06T11:01:00Z">
                  <w:rPr>
                    <w:del w:id="3180"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8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6B14F50" w14:textId="6212477E" w:rsidR="00C03049" w:rsidRPr="00304F95" w:rsidDel="00304F95" w:rsidRDefault="00C03049" w:rsidP="00E05337">
            <w:pPr>
              <w:tabs>
                <w:tab w:val="decimal" w:pos="317"/>
              </w:tabs>
              <w:suppressAutoHyphens w:val="0"/>
              <w:spacing w:after="0"/>
              <w:rPr>
                <w:del w:id="3182" w:author="Linderhof, Vincent" w:date="2016-03-06T11:01:00Z"/>
                <w:rFonts w:ascii="Times New Roman" w:eastAsia="Times New Roman" w:hAnsi="Times New Roman"/>
                <w:color w:val="000000"/>
                <w:sz w:val="20"/>
                <w:szCs w:val="20"/>
                <w:lang w:eastAsia="en-GB"/>
                <w:rPrChange w:id="3183" w:author="Linderhof, Vincent" w:date="2016-03-06T11:01:00Z">
                  <w:rPr>
                    <w:del w:id="3184" w:author="Linderhof, Vincent" w:date="2016-03-06T11:01:00Z"/>
                    <w:rFonts w:ascii="Times New Roman" w:eastAsia="Times New Roman" w:hAnsi="Times New Roman"/>
                    <w:color w:val="000000"/>
                    <w:sz w:val="24"/>
                    <w:szCs w:val="24"/>
                    <w:lang w:eastAsia="en-GB"/>
                  </w:rPr>
                </w:rPrChange>
              </w:rPr>
            </w:pPr>
            <w:del w:id="3185" w:author="Linderhof, Vincent" w:date="2016-03-06T11:01:00Z">
              <w:r w:rsidRPr="00304F95" w:rsidDel="00304F95">
                <w:rPr>
                  <w:rFonts w:ascii="Times New Roman" w:eastAsia="Times New Roman" w:hAnsi="Times New Roman"/>
                  <w:color w:val="000000"/>
                  <w:sz w:val="20"/>
                  <w:szCs w:val="20"/>
                  <w:lang w:eastAsia="en-GB"/>
                  <w:rPrChange w:id="3186" w:author="Linderhof, Vincent" w:date="2016-03-06T11:01:00Z">
                    <w:rPr>
                      <w:rFonts w:ascii="Times New Roman" w:eastAsia="Times New Roman" w:hAnsi="Times New Roman"/>
                      <w:color w:val="000000"/>
                      <w:sz w:val="24"/>
                      <w:szCs w:val="24"/>
                      <w:lang w:eastAsia="en-GB"/>
                    </w:rPr>
                  </w:rPrChange>
                </w:rPr>
                <w:delText>(0.001)</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8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B3CABC5" w14:textId="724DA435" w:rsidR="00C03049" w:rsidRPr="00304F95" w:rsidDel="00304F95" w:rsidRDefault="00C03049" w:rsidP="00E05337">
            <w:pPr>
              <w:tabs>
                <w:tab w:val="decimal" w:pos="317"/>
              </w:tabs>
              <w:suppressAutoHyphens w:val="0"/>
              <w:spacing w:after="0"/>
              <w:rPr>
                <w:del w:id="3188" w:author="Linderhof, Vincent" w:date="2016-03-06T11:01:00Z"/>
                <w:rFonts w:ascii="Times New Roman" w:eastAsia="Times New Roman" w:hAnsi="Times New Roman"/>
                <w:color w:val="000000"/>
                <w:sz w:val="20"/>
                <w:szCs w:val="20"/>
                <w:lang w:eastAsia="en-GB"/>
                <w:rPrChange w:id="3189" w:author="Linderhof, Vincent" w:date="2016-03-06T11:01:00Z">
                  <w:rPr>
                    <w:del w:id="319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9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1967A23" w14:textId="27A173A0" w:rsidR="00C03049" w:rsidRPr="00304F95" w:rsidDel="00304F95" w:rsidRDefault="00C03049" w:rsidP="00E05337">
            <w:pPr>
              <w:tabs>
                <w:tab w:val="decimal" w:pos="317"/>
              </w:tabs>
              <w:suppressAutoHyphens w:val="0"/>
              <w:spacing w:after="0"/>
              <w:jc w:val="right"/>
              <w:rPr>
                <w:del w:id="3192" w:author="Linderhof, Vincent" w:date="2016-03-06T11:01:00Z"/>
                <w:rFonts w:ascii="Times New Roman" w:eastAsia="Times New Roman" w:hAnsi="Times New Roman"/>
                <w:color w:val="000000"/>
                <w:sz w:val="20"/>
                <w:szCs w:val="20"/>
                <w:lang w:eastAsia="en-GB"/>
                <w:rPrChange w:id="3193" w:author="Linderhof, Vincent" w:date="2016-03-06T11:01:00Z">
                  <w:rPr>
                    <w:del w:id="3194" w:author="Linderhof, Vincent" w:date="2016-03-06T11:01:00Z"/>
                    <w:rFonts w:ascii="Times New Roman" w:eastAsia="Times New Roman" w:hAnsi="Times New Roman"/>
                    <w:color w:val="000000"/>
                    <w:sz w:val="24"/>
                    <w:szCs w:val="24"/>
                    <w:lang w:eastAsia="en-GB"/>
                  </w:rPr>
                </w:rPrChange>
              </w:rPr>
            </w:pPr>
            <w:del w:id="3195" w:author="Linderhof, Vincent" w:date="2016-03-06T11:01:00Z">
              <w:r w:rsidRPr="00304F95" w:rsidDel="00304F95">
                <w:rPr>
                  <w:rFonts w:ascii="Times New Roman" w:eastAsia="Times New Roman" w:hAnsi="Times New Roman"/>
                  <w:color w:val="000000"/>
                  <w:sz w:val="20"/>
                  <w:szCs w:val="20"/>
                  <w:lang w:eastAsia="en-GB"/>
                  <w:rPrChange w:id="3196" w:author="Linderhof, Vincent" w:date="2016-03-06T11:01:00Z">
                    <w:rPr>
                      <w:rFonts w:ascii="Times New Roman" w:eastAsia="Times New Roman" w:hAnsi="Times New Roman"/>
                      <w:color w:val="000000"/>
                      <w:sz w:val="24"/>
                      <w:szCs w:val="24"/>
                      <w:lang w:eastAsia="en-GB"/>
                    </w:rPr>
                  </w:rPrChange>
                </w:rPr>
                <w:delText>4.62E-06</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9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D854D4" w14:textId="77DD8A07" w:rsidR="00C03049" w:rsidRPr="00304F95" w:rsidDel="00304F95" w:rsidRDefault="00C03049" w:rsidP="00E05337">
            <w:pPr>
              <w:tabs>
                <w:tab w:val="decimal" w:pos="317"/>
              </w:tabs>
              <w:suppressAutoHyphens w:val="0"/>
              <w:spacing w:after="0"/>
              <w:rPr>
                <w:del w:id="3198" w:author="Linderhof, Vincent" w:date="2016-03-06T11:01:00Z"/>
                <w:rFonts w:ascii="Times New Roman" w:eastAsia="Times New Roman" w:hAnsi="Times New Roman"/>
                <w:color w:val="000000"/>
                <w:sz w:val="20"/>
                <w:szCs w:val="20"/>
                <w:lang w:eastAsia="en-GB"/>
                <w:rPrChange w:id="3199" w:author="Linderhof, Vincent" w:date="2016-03-06T11:01:00Z">
                  <w:rPr>
                    <w:del w:id="320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0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A3B00C4" w14:textId="090524A2" w:rsidR="00C03049" w:rsidRPr="00304F95" w:rsidDel="00304F95" w:rsidRDefault="00C03049" w:rsidP="00E05337">
            <w:pPr>
              <w:tabs>
                <w:tab w:val="decimal" w:pos="317"/>
              </w:tabs>
              <w:suppressAutoHyphens w:val="0"/>
              <w:spacing w:after="0"/>
              <w:jc w:val="right"/>
              <w:rPr>
                <w:del w:id="3202" w:author="Linderhof, Vincent" w:date="2016-03-06T11:01:00Z"/>
                <w:rFonts w:ascii="Times New Roman" w:eastAsia="Times New Roman" w:hAnsi="Times New Roman"/>
                <w:color w:val="000000"/>
                <w:sz w:val="20"/>
                <w:szCs w:val="20"/>
                <w:lang w:eastAsia="en-GB"/>
                <w:rPrChange w:id="3203" w:author="Linderhof, Vincent" w:date="2016-03-06T11:01:00Z">
                  <w:rPr>
                    <w:del w:id="3204" w:author="Linderhof, Vincent" w:date="2016-03-06T11:01:00Z"/>
                    <w:rFonts w:ascii="Times New Roman" w:eastAsia="Times New Roman" w:hAnsi="Times New Roman"/>
                    <w:color w:val="000000"/>
                    <w:sz w:val="24"/>
                    <w:szCs w:val="24"/>
                    <w:lang w:eastAsia="en-GB"/>
                  </w:rPr>
                </w:rPrChange>
              </w:rPr>
            </w:pPr>
            <w:del w:id="3205" w:author="Linderhof, Vincent" w:date="2016-03-06T11:01:00Z">
              <w:r w:rsidRPr="00304F95" w:rsidDel="00304F95">
                <w:rPr>
                  <w:rFonts w:ascii="Times New Roman" w:eastAsia="Times New Roman" w:hAnsi="Times New Roman"/>
                  <w:color w:val="000000"/>
                  <w:sz w:val="20"/>
                  <w:szCs w:val="20"/>
                  <w:lang w:eastAsia="en-GB"/>
                  <w:rPrChange w:id="3206" w:author="Linderhof, Vincent" w:date="2016-03-06T11:01:00Z">
                    <w:rPr>
                      <w:rFonts w:ascii="Times New Roman" w:eastAsia="Times New Roman" w:hAnsi="Times New Roman"/>
                      <w:color w:val="000000"/>
                      <w:sz w:val="24"/>
                      <w:szCs w:val="24"/>
                      <w:lang w:eastAsia="en-GB"/>
                    </w:rPr>
                  </w:rPrChange>
                </w:rPr>
                <w:delText>-5.00E-05</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0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991812" w14:textId="255B1885" w:rsidR="00C03049" w:rsidRPr="00304F95" w:rsidDel="00304F95" w:rsidRDefault="00C03049" w:rsidP="00E05337">
            <w:pPr>
              <w:tabs>
                <w:tab w:val="decimal" w:pos="317"/>
              </w:tabs>
              <w:suppressAutoHyphens w:val="0"/>
              <w:spacing w:after="0"/>
              <w:rPr>
                <w:del w:id="3208" w:author="Linderhof, Vincent" w:date="2016-03-06T11:01:00Z"/>
                <w:rFonts w:ascii="Times New Roman" w:eastAsia="Times New Roman" w:hAnsi="Times New Roman"/>
                <w:color w:val="000000"/>
                <w:sz w:val="20"/>
                <w:szCs w:val="20"/>
                <w:lang w:eastAsia="en-GB"/>
                <w:rPrChange w:id="3209" w:author="Linderhof, Vincent" w:date="2016-03-06T11:01:00Z">
                  <w:rPr>
                    <w:del w:id="321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1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3D6592" w14:textId="4DFB11F5" w:rsidR="00C03049" w:rsidRPr="00304F95" w:rsidDel="00304F95" w:rsidRDefault="00C03049" w:rsidP="00E05337">
            <w:pPr>
              <w:tabs>
                <w:tab w:val="decimal" w:pos="317"/>
              </w:tabs>
              <w:suppressAutoHyphens w:val="0"/>
              <w:spacing w:after="0"/>
              <w:jc w:val="right"/>
              <w:rPr>
                <w:del w:id="3212" w:author="Linderhof, Vincent" w:date="2016-03-06T11:01:00Z"/>
                <w:rFonts w:ascii="Times New Roman" w:eastAsia="Times New Roman" w:hAnsi="Times New Roman"/>
                <w:color w:val="000000"/>
                <w:sz w:val="20"/>
                <w:szCs w:val="20"/>
                <w:lang w:eastAsia="en-GB"/>
                <w:rPrChange w:id="3213" w:author="Linderhof, Vincent" w:date="2016-03-06T11:01:00Z">
                  <w:rPr>
                    <w:del w:id="3214" w:author="Linderhof, Vincent" w:date="2016-03-06T11:01:00Z"/>
                    <w:rFonts w:ascii="Times New Roman" w:eastAsia="Times New Roman" w:hAnsi="Times New Roman"/>
                    <w:color w:val="000000"/>
                    <w:sz w:val="24"/>
                    <w:szCs w:val="24"/>
                    <w:lang w:eastAsia="en-GB"/>
                  </w:rPr>
                </w:rPrChange>
              </w:rPr>
            </w:pPr>
            <w:del w:id="3215" w:author="Linderhof, Vincent" w:date="2016-03-06T11:01:00Z">
              <w:r w:rsidRPr="00304F95" w:rsidDel="00304F95">
                <w:rPr>
                  <w:rFonts w:ascii="Times New Roman" w:eastAsia="Times New Roman" w:hAnsi="Times New Roman"/>
                  <w:color w:val="000000"/>
                  <w:sz w:val="20"/>
                  <w:szCs w:val="20"/>
                  <w:lang w:eastAsia="en-GB"/>
                  <w:rPrChange w:id="3216" w:author="Linderhof, Vincent" w:date="2016-03-06T11:01:00Z">
                    <w:rPr>
                      <w:rFonts w:ascii="Times New Roman" w:eastAsia="Times New Roman" w:hAnsi="Times New Roman"/>
                      <w:color w:val="000000"/>
                      <w:sz w:val="24"/>
                      <w:szCs w:val="24"/>
                      <w:lang w:eastAsia="en-GB"/>
                    </w:rPr>
                  </w:rPrChange>
                </w:rPr>
                <w:delText>-1.00E-04</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1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6E759F" w14:textId="33ECBED1" w:rsidR="00C03049" w:rsidRPr="00304F95" w:rsidDel="00304F95" w:rsidRDefault="00C03049" w:rsidP="00E05337">
            <w:pPr>
              <w:tabs>
                <w:tab w:val="decimal" w:pos="317"/>
              </w:tabs>
              <w:suppressAutoHyphens w:val="0"/>
              <w:spacing w:after="0"/>
              <w:jc w:val="right"/>
              <w:rPr>
                <w:del w:id="3218" w:author="Linderhof, Vincent" w:date="2016-03-06T11:01:00Z"/>
                <w:rFonts w:ascii="Times New Roman" w:eastAsia="Times New Roman" w:hAnsi="Times New Roman"/>
                <w:color w:val="000000"/>
                <w:sz w:val="20"/>
                <w:szCs w:val="20"/>
                <w:lang w:eastAsia="en-GB"/>
                <w:rPrChange w:id="3219" w:author="Linderhof, Vincent" w:date="2016-03-06T11:01:00Z">
                  <w:rPr>
                    <w:del w:id="322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2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EA31799" w14:textId="1C613776" w:rsidR="00C03049" w:rsidRPr="00304F95" w:rsidDel="00304F95" w:rsidRDefault="00C03049" w:rsidP="00E05337">
            <w:pPr>
              <w:tabs>
                <w:tab w:val="decimal" w:pos="317"/>
              </w:tabs>
              <w:suppressAutoHyphens w:val="0"/>
              <w:spacing w:after="0"/>
              <w:jc w:val="right"/>
              <w:rPr>
                <w:del w:id="3222" w:author="Linderhof, Vincent" w:date="2016-03-06T11:01:00Z"/>
                <w:rFonts w:ascii="Times New Roman" w:eastAsia="Times New Roman" w:hAnsi="Times New Roman"/>
                <w:color w:val="000000"/>
                <w:sz w:val="20"/>
                <w:szCs w:val="20"/>
                <w:lang w:eastAsia="en-GB"/>
                <w:rPrChange w:id="3223" w:author="Linderhof, Vincent" w:date="2016-03-06T11:01:00Z">
                  <w:rPr>
                    <w:del w:id="3224" w:author="Linderhof, Vincent" w:date="2016-03-06T11:01:00Z"/>
                    <w:rFonts w:ascii="Times New Roman" w:eastAsia="Times New Roman" w:hAnsi="Times New Roman"/>
                    <w:color w:val="000000"/>
                    <w:sz w:val="24"/>
                    <w:szCs w:val="24"/>
                    <w:lang w:eastAsia="en-GB"/>
                  </w:rPr>
                </w:rPrChange>
              </w:rPr>
            </w:pPr>
            <w:del w:id="3225" w:author="Linderhof, Vincent" w:date="2016-03-06T11:01:00Z">
              <w:r w:rsidRPr="00304F95" w:rsidDel="00304F95">
                <w:rPr>
                  <w:rFonts w:ascii="Times New Roman" w:eastAsia="Times New Roman" w:hAnsi="Times New Roman"/>
                  <w:color w:val="000000"/>
                  <w:sz w:val="20"/>
                  <w:szCs w:val="20"/>
                  <w:lang w:eastAsia="en-GB"/>
                  <w:rPrChange w:id="3226" w:author="Linderhof, Vincent" w:date="2016-03-06T11:01:00Z">
                    <w:rPr>
                      <w:rFonts w:ascii="Times New Roman" w:eastAsia="Times New Roman" w:hAnsi="Times New Roman"/>
                      <w:color w:val="000000"/>
                      <w:sz w:val="24"/>
                      <w:szCs w:val="24"/>
                      <w:lang w:eastAsia="en-GB"/>
                    </w:rPr>
                  </w:rPrChange>
                </w:rPr>
                <w:delText>1.45E-05</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2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CD2352" w14:textId="5899740C" w:rsidR="00C03049" w:rsidRPr="00304F95" w:rsidDel="00304F95" w:rsidRDefault="00C03049" w:rsidP="00E05337">
            <w:pPr>
              <w:tabs>
                <w:tab w:val="decimal" w:pos="317"/>
              </w:tabs>
              <w:suppressAutoHyphens w:val="0"/>
              <w:spacing w:after="0"/>
              <w:rPr>
                <w:del w:id="3228" w:author="Linderhof, Vincent" w:date="2016-03-06T11:01:00Z"/>
                <w:rFonts w:ascii="Times New Roman" w:eastAsia="Times New Roman" w:hAnsi="Times New Roman"/>
                <w:color w:val="000000"/>
                <w:sz w:val="20"/>
                <w:szCs w:val="20"/>
                <w:lang w:eastAsia="en-GB"/>
                <w:rPrChange w:id="3229" w:author="Linderhof, Vincent" w:date="2016-03-06T11:01:00Z">
                  <w:rPr>
                    <w:del w:id="3230"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3231"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5D0D95B" w14:textId="1205C375" w:rsidR="00C03049" w:rsidRPr="00304F95" w:rsidDel="00304F95" w:rsidRDefault="00C03049" w:rsidP="00E05337">
            <w:pPr>
              <w:tabs>
                <w:tab w:val="decimal" w:pos="317"/>
              </w:tabs>
              <w:suppressAutoHyphens w:val="0"/>
              <w:spacing w:after="0"/>
              <w:jc w:val="right"/>
              <w:rPr>
                <w:del w:id="3232" w:author="Linderhof, Vincent" w:date="2016-03-06T11:01:00Z"/>
                <w:rFonts w:ascii="Times New Roman" w:eastAsia="Times New Roman" w:hAnsi="Times New Roman"/>
                <w:color w:val="000000"/>
                <w:sz w:val="20"/>
                <w:szCs w:val="20"/>
                <w:lang w:eastAsia="en-GB"/>
                <w:rPrChange w:id="3233" w:author="Linderhof, Vincent" w:date="2016-03-06T11:01:00Z">
                  <w:rPr>
                    <w:del w:id="3234" w:author="Linderhof, Vincent" w:date="2016-03-06T11:01:00Z"/>
                    <w:rFonts w:ascii="Times New Roman" w:eastAsia="Times New Roman" w:hAnsi="Times New Roman"/>
                    <w:color w:val="000000"/>
                    <w:sz w:val="24"/>
                    <w:szCs w:val="24"/>
                    <w:lang w:eastAsia="en-GB"/>
                  </w:rPr>
                </w:rPrChange>
              </w:rPr>
            </w:pPr>
            <w:del w:id="3235" w:author="Linderhof, Vincent" w:date="2016-03-06T11:01:00Z">
              <w:r w:rsidRPr="00304F95" w:rsidDel="00304F95">
                <w:rPr>
                  <w:rFonts w:ascii="Times New Roman" w:eastAsia="Times New Roman" w:hAnsi="Times New Roman"/>
                  <w:color w:val="000000"/>
                  <w:sz w:val="20"/>
                  <w:szCs w:val="20"/>
                  <w:lang w:eastAsia="en-GB"/>
                  <w:rPrChange w:id="3236" w:author="Linderhof, Vincent" w:date="2016-03-06T11:01:00Z">
                    <w:rPr>
                      <w:rFonts w:ascii="Times New Roman" w:eastAsia="Times New Roman" w:hAnsi="Times New Roman"/>
                      <w:color w:val="000000"/>
                      <w:sz w:val="24"/>
                      <w:szCs w:val="24"/>
                      <w:lang w:eastAsia="en-GB"/>
                    </w:rPr>
                  </w:rPrChange>
                </w:rPr>
                <w:delText>-1.77E+00</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3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82F465C" w14:textId="022823D8" w:rsidR="00C03049" w:rsidRPr="00304F95" w:rsidDel="00304F95" w:rsidRDefault="00C03049" w:rsidP="00E05337">
            <w:pPr>
              <w:tabs>
                <w:tab w:val="decimal" w:pos="317"/>
              </w:tabs>
              <w:suppressAutoHyphens w:val="0"/>
              <w:spacing w:after="0"/>
              <w:rPr>
                <w:del w:id="3238" w:author="Linderhof, Vincent" w:date="2016-03-06T11:01:00Z"/>
                <w:rFonts w:ascii="Times New Roman" w:eastAsia="Times New Roman" w:hAnsi="Times New Roman"/>
                <w:color w:val="000000"/>
                <w:sz w:val="20"/>
                <w:szCs w:val="20"/>
                <w:lang w:eastAsia="en-GB"/>
                <w:rPrChange w:id="3239" w:author="Linderhof, Vincent" w:date="2016-03-06T11:01:00Z">
                  <w:rPr>
                    <w:del w:id="3240"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3241"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28AB0A25" w14:textId="58F3BBC2" w:rsidR="00C03049" w:rsidRPr="00304F95" w:rsidDel="00304F95" w:rsidRDefault="00C03049" w:rsidP="00E05337">
            <w:pPr>
              <w:tabs>
                <w:tab w:val="decimal" w:pos="317"/>
              </w:tabs>
              <w:suppressAutoHyphens w:val="0"/>
              <w:spacing w:after="0"/>
              <w:rPr>
                <w:del w:id="3242" w:author="Linderhof, Vincent" w:date="2016-03-06T11:01:00Z"/>
                <w:rFonts w:ascii="Times New Roman" w:eastAsia="Times New Roman" w:hAnsi="Times New Roman"/>
                <w:color w:val="000000"/>
                <w:sz w:val="20"/>
                <w:szCs w:val="20"/>
                <w:lang w:eastAsia="en-GB"/>
                <w:rPrChange w:id="3243" w:author="Linderhof, Vincent" w:date="2016-03-06T11:01:00Z">
                  <w:rPr>
                    <w:del w:id="3244" w:author="Linderhof, Vincent" w:date="2016-03-06T11:01:00Z"/>
                    <w:rFonts w:ascii="Times New Roman" w:eastAsia="Times New Roman" w:hAnsi="Times New Roman"/>
                    <w:color w:val="000000"/>
                    <w:sz w:val="24"/>
                    <w:szCs w:val="24"/>
                    <w:lang w:eastAsia="en-GB"/>
                  </w:rPr>
                </w:rPrChange>
              </w:rPr>
            </w:pPr>
            <w:del w:id="3245" w:author="Linderhof, Vincent" w:date="2016-03-06T11:01:00Z">
              <w:r w:rsidRPr="00304F95" w:rsidDel="00304F95">
                <w:rPr>
                  <w:rFonts w:ascii="Times New Roman" w:eastAsia="Times New Roman" w:hAnsi="Times New Roman"/>
                  <w:color w:val="000000"/>
                  <w:sz w:val="20"/>
                  <w:szCs w:val="20"/>
                  <w:lang w:eastAsia="en-GB"/>
                  <w:rPrChange w:id="3246" w:author="Linderhof, Vincent" w:date="2016-03-06T11:01:00Z">
                    <w:rPr>
                      <w:rFonts w:ascii="Times New Roman" w:eastAsia="Times New Roman" w:hAnsi="Times New Roman"/>
                      <w:color w:val="000000"/>
                      <w:sz w:val="24"/>
                      <w:szCs w:val="24"/>
                      <w:lang w:eastAsia="en-GB"/>
                    </w:rPr>
                  </w:rPrChange>
                </w:rPr>
                <w:delText>(2.592)</w:delText>
              </w:r>
            </w:del>
          </w:p>
        </w:tc>
        <w:tc>
          <w:tcPr>
            <w:tcW w:w="534" w:type="dxa"/>
            <w:gridSpan w:val="2"/>
            <w:tcBorders>
              <w:top w:val="nil"/>
              <w:left w:val="nil"/>
              <w:bottom w:val="nil"/>
              <w:right w:val="nil"/>
            </w:tcBorders>
            <w:shd w:val="clear" w:color="auto" w:fill="auto"/>
            <w:noWrap/>
            <w:vAlign w:val="bottom"/>
            <w:hideMark/>
            <w:tcPrChange w:id="324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44B0F54C" w14:textId="1976D45A" w:rsidR="00C03049" w:rsidRPr="00304F95" w:rsidDel="00304F95" w:rsidRDefault="00C03049" w:rsidP="00E05337">
            <w:pPr>
              <w:tabs>
                <w:tab w:val="decimal" w:pos="317"/>
              </w:tabs>
              <w:suppressAutoHyphens w:val="0"/>
              <w:spacing w:after="0"/>
              <w:jc w:val="right"/>
              <w:rPr>
                <w:del w:id="3248" w:author="Linderhof, Vincent" w:date="2016-03-06T11:01:00Z"/>
                <w:rFonts w:ascii="Times New Roman" w:eastAsia="Times New Roman" w:hAnsi="Times New Roman"/>
                <w:color w:val="000000"/>
                <w:sz w:val="20"/>
                <w:szCs w:val="20"/>
                <w:lang w:eastAsia="en-GB"/>
                <w:rPrChange w:id="3249" w:author="Linderhof, Vincent" w:date="2016-03-06T11:01:00Z">
                  <w:rPr>
                    <w:del w:id="3250"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3251"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53BF45DE" w14:textId="7EBD4720" w:rsidR="00C03049" w:rsidRPr="00304F95" w:rsidDel="00304F95" w:rsidRDefault="00C03049" w:rsidP="00E05337">
            <w:pPr>
              <w:suppressAutoHyphens w:val="0"/>
              <w:spacing w:after="0"/>
              <w:jc w:val="right"/>
              <w:rPr>
                <w:del w:id="3252" w:author="Linderhof, Vincent" w:date="2016-03-06T11:01:00Z"/>
                <w:rFonts w:ascii="Times New Roman" w:eastAsia="Times New Roman" w:hAnsi="Times New Roman"/>
                <w:color w:val="000000"/>
                <w:sz w:val="20"/>
                <w:szCs w:val="20"/>
                <w:lang w:eastAsia="en-GB"/>
                <w:rPrChange w:id="3253" w:author="Linderhof, Vincent" w:date="2016-03-06T11:01:00Z">
                  <w:rPr>
                    <w:del w:id="3254" w:author="Linderhof, Vincent" w:date="2016-03-06T11:01:00Z"/>
                    <w:rFonts w:ascii="Times New Roman" w:eastAsia="Times New Roman" w:hAnsi="Times New Roman"/>
                    <w:color w:val="000000"/>
                    <w:sz w:val="24"/>
                    <w:szCs w:val="24"/>
                    <w:lang w:eastAsia="en-GB"/>
                  </w:rPr>
                </w:rPrChange>
              </w:rPr>
            </w:pPr>
            <w:del w:id="3255" w:author="Linderhof, Vincent" w:date="2016-03-06T11:01:00Z">
              <w:r w:rsidRPr="00304F95" w:rsidDel="00304F95">
                <w:rPr>
                  <w:rFonts w:ascii="Times New Roman" w:eastAsia="Times New Roman" w:hAnsi="Times New Roman"/>
                  <w:color w:val="000000"/>
                  <w:sz w:val="20"/>
                  <w:szCs w:val="20"/>
                  <w:lang w:eastAsia="en-GB"/>
                  <w:rPrChange w:id="3256" w:author="Linderhof, Vincent" w:date="2016-03-06T11:01:00Z">
                    <w:rPr>
                      <w:rFonts w:ascii="Times New Roman" w:eastAsia="Times New Roman" w:hAnsi="Times New Roman"/>
                      <w:color w:val="000000"/>
                      <w:sz w:val="24"/>
                      <w:szCs w:val="24"/>
                      <w:lang w:eastAsia="en-GB"/>
                    </w:rPr>
                  </w:rPrChange>
                </w:rPr>
                <w:delText>1.46E-07</w:delText>
              </w:r>
            </w:del>
          </w:p>
        </w:tc>
        <w:tc>
          <w:tcPr>
            <w:tcW w:w="670" w:type="dxa"/>
            <w:gridSpan w:val="3"/>
            <w:tcBorders>
              <w:top w:val="nil"/>
              <w:left w:val="nil"/>
              <w:bottom w:val="nil"/>
              <w:right w:val="nil"/>
            </w:tcBorders>
            <w:shd w:val="clear" w:color="auto" w:fill="auto"/>
            <w:noWrap/>
            <w:vAlign w:val="bottom"/>
            <w:hideMark/>
            <w:tcPrChange w:id="3257" w:author="Linderhof, Vincent" w:date="2016-03-06T11:01:00Z">
              <w:tcPr>
                <w:tcW w:w="670" w:type="dxa"/>
                <w:gridSpan w:val="3"/>
                <w:tcBorders>
                  <w:top w:val="nil"/>
                  <w:left w:val="nil"/>
                  <w:bottom w:val="nil"/>
                  <w:right w:val="nil"/>
                </w:tcBorders>
                <w:shd w:val="clear" w:color="auto" w:fill="auto"/>
                <w:noWrap/>
                <w:vAlign w:val="bottom"/>
                <w:hideMark/>
              </w:tcPr>
            </w:tcPrChange>
          </w:tcPr>
          <w:p w14:paraId="6BE826A5" w14:textId="3E5E8CF0" w:rsidR="00C03049" w:rsidRPr="00304F95" w:rsidDel="00304F95" w:rsidRDefault="00C03049" w:rsidP="00E05337">
            <w:pPr>
              <w:suppressAutoHyphens w:val="0"/>
              <w:spacing w:after="0"/>
              <w:rPr>
                <w:del w:id="3258" w:author="Linderhof, Vincent" w:date="2016-03-06T11:01:00Z"/>
                <w:rFonts w:ascii="Times New Roman" w:eastAsia="Times New Roman" w:hAnsi="Times New Roman"/>
                <w:color w:val="000000"/>
                <w:sz w:val="20"/>
                <w:szCs w:val="20"/>
                <w:lang w:eastAsia="en-GB"/>
                <w:rPrChange w:id="3259" w:author="Linderhof, Vincent" w:date="2016-03-06T11:01:00Z">
                  <w:rPr>
                    <w:del w:id="3260"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7879DC28" w14:textId="54C5CDC8" w:rsidTr="00304F95">
        <w:trPr>
          <w:gridAfter w:val="1"/>
          <w:wAfter w:w="272" w:type="dxa"/>
          <w:trHeight w:val="300"/>
          <w:del w:id="3261" w:author="Linderhof, Vincent" w:date="2016-03-06T11:01:00Z"/>
          <w:trPrChange w:id="3262" w:author="Linderhof, Vincent" w:date="2016-03-06T11:01:00Z">
            <w:trPr>
              <w:gridAfter w:val="1"/>
              <w:wAfter w:w="272"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3263"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04FF4FED" w14:textId="7353C3A1" w:rsidR="00C03049" w:rsidRPr="00304F95" w:rsidDel="00304F95" w:rsidRDefault="00C03049" w:rsidP="00E05337">
            <w:pPr>
              <w:suppressAutoHyphens w:val="0"/>
              <w:spacing w:after="0"/>
              <w:rPr>
                <w:del w:id="3264" w:author="Linderhof, Vincent" w:date="2016-03-06T11:01:00Z"/>
                <w:rFonts w:ascii="Times New Roman" w:eastAsia="Times New Roman" w:hAnsi="Times New Roman"/>
                <w:color w:val="000000"/>
                <w:sz w:val="20"/>
                <w:szCs w:val="20"/>
                <w:lang w:eastAsia="en-GB"/>
                <w:rPrChange w:id="3265" w:author="Linderhof, Vincent" w:date="2016-03-06T11:01:00Z">
                  <w:rPr>
                    <w:del w:id="3266" w:author="Linderhof, Vincent" w:date="2016-03-06T11:01:00Z"/>
                    <w:rFonts w:ascii="Times New Roman" w:eastAsia="Times New Roman" w:hAnsi="Times New Roman"/>
                    <w:color w:val="000000"/>
                    <w:sz w:val="24"/>
                    <w:szCs w:val="24"/>
                    <w:lang w:eastAsia="en-GB"/>
                  </w:rPr>
                </w:rPrChange>
              </w:rPr>
            </w:pPr>
            <w:del w:id="3267" w:author="Linderhof, Vincent" w:date="2016-03-06T11:01:00Z">
              <w:r w:rsidRPr="00304F95" w:rsidDel="00304F95">
                <w:rPr>
                  <w:rFonts w:ascii="Times New Roman" w:eastAsia="Times New Roman" w:hAnsi="Times New Roman"/>
                  <w:color w:val="000000"/>
                  <w:sz w:val="20"/>
                  <w:szCs w:val="20"/>
                  <w:lang w:eastAsia="en-GB"/>
                  <w:rPrChange w:id="3268" w:author="Linderhof, Vincent" w:date="2016-03-06T11:01:00Z">
                    <w:rPr>
                      <w:rFonts w:ascii="Times New Roman" w:eastAsia="Times New Roman" w:hAnsi="Times New Roman"/>
                      <w:color w:val="000000"/>
                      <w:sz w:val="24"/>
                      <w:szCs w:val="24"/>
                      <w:lang w:eastAsia="en-GB"/>
                    </w:rPr>
                  </w:rPrChange>
                </w:rPr>
                <w:delText>Incomes</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26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1A9D91D" w14:textId="6F84DCDD" w:rsidR="00C03049" w:rsidRPr="00304F95" w:rsidDel="00304F95" w:rsidRDefault="00C03049" w:rsidP="00E05337">
            <w:pPr>
              <w:tabs>
                <w:tab w:val="decimal" w:pos="317"/>
              </w:tabs>
              <w:suppressAutoHyphens w:val="0"/>
              <w:spacing w:after="0"/>
              <w:rPr>
                <w:del w:id="3270" w:author="Linderhof, Vincent" w:date="2016-03-06T11:01:00Z"/>
                <w:rFonts w:ascii="Times New Roman" w:eastAsia="Times New Roman" w:hAnsi="Times New Roman"/>
                <w:color w:val="000000"/>
                <w:sz w:val="20"/>
                <w:szCs w:val="20"/>
                <w:lang w:eastAsia="en-GB"/>
                <w:rPrChange w:id="3271" w:author="Linderhof, Vincent" w:date="2016-03-06T11:01:00Z">
                  <w:rPr>
                    <w:del w:id="3272" w:author="Linderhof, Vincent" w:date="2016-03-06T11:01:00Z"/>
                    <w:rFonts w:ascii="Times New Roman" w:eastAsia="Times New Roman" w:hAnsi="Times New Roman"/>
                    <w:color w:val="000000"/>
                    <w:sz w:val="24"/>
                    <w:szCs w:val="24"/>
                    <w:lang w:eastAsia="en-GB"/>
                  </w:rPr>
                </w:rPrChange>
              </w:rPr>
            </w:pPr>
            <w:del w:id="3273" w:author="Linderhof, Vincent" w:date="2016-03-06T11:01:00Z">
              <w:r w:rsidRPr="00304F95" w:rsidDel="00304F95">
                <w:rPr>
                  <w:rFonts w:ascii="Times New Roman" w:eastAsia="Times New Roman" w:hAnsi="Times New Roman"/>
                  <w:color w:val="000000"/>
                  <w:sz w:val="20"/>
                  <w:szCs w:val="20"/>
                  <w:lang w:eastAsia="en-GB"/>
                  <w:rPrChange w:id="3274" w:author="Linderhof, Vincent" w:date="2016-03-06T11:01:00Z">
                    <w:rPr>
                      <w:rFonts w:ascii="Times New Roman" w:eastAsia="Times New Roman" w:hAnsi="Times New Roman"/>
                      <w:color w:val="000000"/>
                      <w:sz w:val="24"/>
                      <w:szCs w:val="24"/>
                      <w:lang w:eastAsia="en-GB"/>
                    </w:rPr>
                  </w:rPrChange>
                </w:rPr>
                <w:delText>0.00004</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7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FB1934" w14:textId="571A0158" w:rsidR="00C03049" w:rsidRPr="00304F95" w:rsidDel="00304F95" w:rsidRDefault="00C03049" w:rsidP="00E05337">
            <w:pPr>
              <w:tabs>
                <w:tab w:val="decimal" w:pos="317"/>
              </w:tabs>
              <w:suppressAutoHyphens w:val="0"/>
              <w:spacing w:after="0"/>
              <w:rPr>
                <w:del w:id="3276" w:author="Linderhof, Vincent" w:date="2016-03-06T11:01:00Z"/>
                <w:rFonts w:ascii="Times New Roman" w:eastAsia="Times New Roman" w:hAnsi="Times New Roman"/>
                <w:color w:val="000000"/>
                <w:sz w:val="20"/>
                <w:szCs w:val="20"/>
                <w:lang w:eastAsia="en-GB"/>
                <w:rPrChange w:id="3277" w:author="Linderhof, Vincent" w:date="2016-03-06T11:01:00Z">
                  <w:rPr>
                    <w:del w:id="3278"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7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02E0C4" w14:textId="1BB27EF0" w:rsidR="00C03049" w:rsidRPr="00304F95" w:rsidDel="00304F95" w:rsidRDefault="00C03049" w:rsidP="00E05337">
            <w:pPr>
              <w:tabs>
                <w:tab w:val="decimal" w:pos="317"/>
              </w:tabs>
              <w:suppressAutoHyphens w:val="0"/>
              <w:spacing w:after="0"/>
              <w:rPr>
                <w:del w:id="3280" w:author="Linderhof, Vincent" w:date="2016-03-06T11:01:00Z"/>
                <w:rFonts w:ascii="Times New Roman" w:eastAsia="Times New Roman" w:hAnsi="Times New Roman"/>
                <w:color w:val="000000"/>
                <w:sz w:val="20"/>
                <w:szCs w:val="20"/>
                <w:lang w:eastAsia="en-GB"/>
                <w:rPrChange w:id="3281" w:author="Linderhof, Vincent" w:date="2016-03-06T11:01:00Z">
                  <w:rPr>
                    <w:del w:id="3282" w:author="Linderhof, Vincent" w:date="2016-03-06T11:01:00Z"/>
                    <w:rFonts w:ascii="Times New Roman" w:eastAsia="Times New Roman" w:hAnsi="Times New Roman"/>
                    <w:color w:val="000000"/>
                    <w:sz w:val="24"/>
                    <w:szCs w:val="24"/>
                    <w:lang w:eastAsia="en-GB"/>
                  </w:rPr>
                </w:rPrChange>
              </w:rPr>
            </w:pPr>
            <w:del w:id="3283" w:author="Linderhof, Vincent" w:date="2016-03-06T11:01:00Z">
              <w:r w:rsidRPr="00304F95" w:rsidDel="00304F95">
                <w:rPr>
                  <w:rFonts w:ascii="Times New Roman" w:eastAsia="Times New Roman" w:hAnsi="Times New Roman"/>
                  <w:color w:val="000000"/>
                  <w:sz w:val="20"/>
                  <w:szCs w:val="20"/>
                  <w:lang w:eastAsia="en-GB"/>
                  <w:rPrChange w:id="3284" w:author="Linderhof, Vincent" w:date="2016-03-06T11:01:00Z">
                    <w:rPr>
                      <w:rFonts w:ascii="Times New Roman" w:eastAsia="Times New Roman" w:hAnsi="Times New Roman"/>
                      <w:color w:val="000000"/>
                      <w:sz w:val="24"/>
                      <w:szCs w:val="24"/>
                      <w:lang w:eastAsia="en-GB"/>
                    </w:rPr>
                  </w:rPrChange>
                </w:rPr>
                <w:delText>-0.00003</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8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875A939" w14:textId="29BC7B3B" w:rsidR="00C03049" w:rsidRPr="00304F95" w:rsidDel="00304F95" w:rsidRDefault="00C03049" w:rsidP="00E05337">
            <w:pPr>
              <w:tabs>
                <w:tab w:val="decimal" w:pos="317"/>
              </w:tabs>
              <w:suppressAutoHyphens w:val="0"/>
              <w:spacing w:after="0"/>
              <w:rPr>
                <w:del w:id="3286" w:author="Linderhof, Vincent" w:date="2016-03-06T11:01:00Z"/>
                <w:rFonts w:ascii="Times New Roman" w:eastAsia="Times New Roman" w:hAnsi="Times New Roman"/>
                <w:color w:val="000000"/>
                <w:sz w:val="20"/>
                <w:szCs w:val="20"/>
                <w:lang w:eastAsia="en-GB"/>
                <w:rPrChange w:id="3287" w:author="Linderhof, Vincent" w:date="2016-03-06T11:01:00Z">
                  <w:rPr>
                    <w:del w:id="328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8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4E9F0D0" w14:textId="3ED04932" w:rsidR="00C03049" w:rsidRPr="00304F95" w:rsidDel="00304F95" w:rsidRDefault="00C03049" w:rsidP="00E05337">
            <w:pPr>
              <w:tabs>
                <w:tab w:val="decimal" w:pos="317"/>
              </w:tabs>
              <w:suppressAutoHyphens w:val="0"/>
              <w:spacing w:after="0"/>
              <w:jc w:val="right"/>
              <w:rPr>
                <w:del w:id="3290" w:author="Linderhof, Vincent" w:date="2016-03-06T11:01:00Z"/>
                <w:rFonts w:ascii="Times New Roman" w:eastAsia="Times New Roman" w:hAnsi="Times New Roman"/>
                <w:color w:val="000000"/>
                <w:sz w:val="20"/>
                <w:szCs w:val="20"/>
                <w:lang w:eastAsia="en-GB"/>
                <w:rPrChange w:id="3291" w:author="Linderhof, Vincent" w:date="2016-03-06T11:01:00Z">
                  <w:rPr>
                    <w:del w:id="3292" w:author="Linderhof, Vincent" w:date="2016-03-06T11:01:00Z"/>
                    <w:rFonts w:ascii="Times New Roman" w:eastAsia="Times New Roman" w:hAnsi="Times New Roman"/>
                    <w:color w:val="000000"/>
                    <w:sz w:val="24"/>
                    <w:szCs w:val="24"/>
                    <w:lang w:eastAsia="en-GB"/>
                  </w:rPr>
                </w:rPrChange>
              </w:rPr>
            </w:pPr>
            <w:del w:id="3293" w:author="Linderhof, Vincent" w:date="2016-03-06T11:01:00Z">
              <w:r w:rsidRPr="00304F95" w:rsidDel="00304F95">
                <w:rPr>
                  <w:rFonts w:ascii="Times New Roman" w:eastAsia="Times New Roman" w:hAnsi="Times New Roman"/>
                  <w:color w:val="000000"/>
                  <w:sz w:val="20"/>
                  <w:szCs w:val="20"/>
                  <w:lang w:eastAsia="en-GB"/>
                  <w:rPrChange w:id="3294" w:author="Linderhof, Vincent" w:date="2016-03-06T11:01:00Z">
                    <w:rPr>
                      <w:rFonts w:ascii="Times New Roman" w:eastAsia="Times New Roman" w:hAnsi="Times New Roman"/>
                      <w:color w:val="000000"/>
                      <w:sz w:val="24"/>
                      <w:szCs w:val="24"/>
                      <w:lang w:eastAsia="en-GB"/>
                    </w:rPr>
                  </w:rPrChange>
                </w:rPr>
                <w:delText>-1.69E-07</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9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DC80DC4" w14:textId="5794D6EF" w:rsidR="00C03049" w:rsidRPr="00304F95" w:rsidDel="00304F95" w:rsidRDefault="00C03049" w:rsidP="00E05337">
            <w:pPr>
              <w:tabs>
                <w:tab w:val="decimal" w:pos="317"/>
              </w:tabs>
              <w:suppressAutoHyphens w:val="0"/>
              <w:spacing w:after="0"/>
              <w:rPr>
                <w:del w:id="3296" w:author="Linderhof, Vincent" w:date="2016-03-06T11:01:00Z"/>
                <w:rFonts w:ascii="Times New Roman" w:eastAsia="Times New Roman" w:hAnsi="Times New Roman"/>
                <w:color w:val="000000"/>
                <w:sz w:val="20"/>
                <w:szCs w:val="20"/>
                <w:lang w:eastAsia="en-GB"/>
                <w:rPrChange w:id="3297" w:author="Linderhof, Vincent" w:date="2016-03-06T11:01:00Z">
                  <w:rPr>
                    <w:del w:id="3298"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9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C4E681" w14:textId="04066B84" w:rsidR="00C03049" w:rsidRPr="00304F95" w:rsidDel="00304F95" w:rsidRDefault="00C03049" w:rsidP="00E05337">
            <w:pPr>
              <w:tabs>
                <w:tab w:val="decimal" w:pos="317"/>
              </w:tabs>
              <w:suppressAutoHyphens w:val="0"/>
              <w:spacing w:after="0"/>
              <w:rPr>
                <w:del w:id="3300" w:author="Linderhof, Vincent" w:date="2016-03-06T11:01:00Z"/>
                <w:rFonts w:ascii="Times New Roman" w:eastAsia="Times New Roman" w:hAnsi="Times New Roman"/>
                <w:color w:val="000000"/>
                <w:sz w:val="20"/>
                <w:szCs w:val="20"/>
                <w:lang w:eastAsia="en-GB"/>
                <w:rPrChange w:id="3301" w:author="Linderhof, Vincent" w:date="2016-03-06T11:01:00Z">
                  <w:rPr>
                    <w:del w:id="3302" w:author="Linderhof, Vincent" w:date="2016-03-06T11:01:00Z"/>
                    <w:rFonts w:ascii="Times New Roman" w:eastAsia="Times New Roman" w:hAnsi="Times New Roman"/>
                    <w:color w:val="000000"/>
                    <w:sz w:val="24"/>
                    <w:szCs w:val="24"/>
                    <w:lang w:eastAsia="en-GB"/>
                  </w:rPr>
                </w:rPrChange>
              </w:rPr>
            </w:pPr>
            <w:del w:id="3303" w:author="Linderhof, Vincent" w:date="2016-03-06T11:01:00Z">
              <w:r w:rsidRPr="00304F95" w:rsidDel="00304F95">
                <w:rPr>
                  <w:rFonts w:ascii="Times New Roman" w:eastAsia="Times New Roman" w:hAnsi="Times New Roman"/>
                  <w:color w:val="000000"/>
                  <w:sz w:val="20"/>
                  <w:szCs w:val="20"/>
                  <w:lang w:eastAsia="en-GB"/>
                  <w:rPrChange w:id="3304" w:author="Linderhof, Vincent" w:date="2016-03-06T11:01:00Z">
                    <w:rPr>
                      <w:rFonts w:ascii="Times New Roman" w:eastAsia="Times New Roman" w:hAnsi="Times New Roman"/>
                      <w:color w:val="000000"/>
                      <w:sz w:val="24"/>
                      <w:szCs w:val="24"/>
                      <w:lang w:eastAsia="en-GB"/>
                    </w:rPr>
                  </w:rPrChange>
                </w:rPr>
                <w:delText>0.00001*</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0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2CBB597" w14:textId="05574E85" w:rsidR="00C03049" w:rsidRPr="00304F95" w:rsidDel="00304F95" w:rsidRDefault="00C03049" w:rsidP="00E05337">
            <w:pPr>
              <w:tabs>
                <w:tab w:val="decimal" w:pos="317"/>
              </w:tabs>
              <w:suppressAutoHyphens w:val="0"/>
              <w:spacing w:after="0"/>
              <w:rPr>
                <w:del w:id="3306" w:author="Linderhof, Vincent" w:date="2016-03-06T11:01:00Z"/>
                <w:rFonts w:ascii="Times New Roman" w:eastAsia="Times New Roman" w:hAnsi="Times New Roman"/>
                <w:color w:val="000000"/>
                <w:sz w:val="20"/>
                <w:szCs w:val="20"/>
                <w:lang w:eastAsia="en-GB"/>
                <w:rPrChange w:id="3307" w:author="Linderhof, Vincent" w:date="2016-03-06T11:01:00Z">
                  <w:rPr>
                    <w:del w:id="330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0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C020359" w14:textId="016BF433" w:rsidR="00C03049" w:rsidRPr="00304F95" w:rsidDel="00304F95" w:rsidRDefault="00C03049" w:rsidP="00E05337">
            <w:pPr>
              <w:tabs>
                <w:tab w:val="decimal" w:pos="317"/>
              </w:tabs>
              <w:suppressAutoHyphens w:val="0"/>
              <w:spacing w:after="0"/>
              <w:rPr>
                <w:del w:id="3310" w:author="Linderhof, Vincent" w:date="2016-03-06T11:01:00Z"/>
                <w:rFonts w:ascii="Times New Roman" w:eastAsia="Times New Roman" w:hAnsi="Times New Roman"/>
                <w:color w:val="000000"/>
                <w:sz w:val="20"/>
                <w:szCs w:val="20"/>
                <w:lang w:eastAsia="en-GB"/>
                <w:rPrChange w:id="3311" w:author="Linderhof, Vincent" w:date="2016-03-06T11:01:00Z">
                  <w:rPr>
                    <w:del w:id="3312" w:author="Linderhof, Vincent" w:date="2016-03-06T11:01:00Z"/>
                    <w:rFonts w:ascii="Times New Roman" w:eastAsia="Times New Roman" w:hAnsi="Times New Roman"/>
                    <w:color w:val="000000"/>
                    <w:sz w:val="24"/>
                    <w:szCs w:val="24"/>
                    <w:lang w:eastAsia="en-GB"/>
                  </w:rPr>
                </w:rPrChange>
              </w:rPr>
            </w:pPr>
            <w:del w:id="3313" w:author="Linderhof, Vincent" w:date="2016-03-06T11:01:00Z">
              <w:r w:rsidRPr="00304F95" w:rsidDel="00304F95">
                <w:rPr>
                  <w:rFonts w:ascii="Times New Roman" w:eastAsia="Times New Roman" w:hAnsi="Times New Roman"/>
                  <w:color w:val="000000"/>
                  <w:sz w:val="20"/>
                  <w:szCs w:val="20"/>
                  <w:lang w:eastAsia="en-GB"/>
                  <w:rPrChange w:id="3314" w:author="Linderhof, Vincent" w:date="2016-03-06T11:01:00Z">
                    <w:rPr>
                      <w:rFonts w:ascii="Times New Roman" w:eastAsia="Times New Roman" w:hAnsi="Times New Roman"/>
                      <w:color w:val="000000"/>
                      <w:sz w:val="24"/>
                      <w:szCs w:val="24"/>
                      <w:lang w:eastAsia="en-GB"/>
                    </w:rPr>
                  </w:rPrChange>
                </w:rPr>
                <w:delText>0.00001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1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4474E97" w14:textId="2583FEA1" w:rsidR="00C03049" w:rsidRPr="00304F95" w:rsidDel="00304F95" w:rsidRDefault="00C03049" w:rsidP="00E05337">
            <w:pPr>
              <w:tabs>
                <w:tab w:val="decimal" w:pos="317"/>
              </w:tabs>
              <w:suppressAutoHyphens w:val="0"/>
              <w:spacing w:after="0"/>
              <w:rPr>
                <w:del w:id="3316" w:author="Linderhof, Vincent" w:date="2016-03-06T11:01:00Z"/>
                <w:rFonts w:ascii="Times New Roman" w:eastAsia="Times New Roman" w:hAnsi="Times New Roman"/>
                <w:color w:val="000000"/>
                <w:sz w:val="20"/>
                <w:szCs w:val="20"/>
                <w:lang w:eastAsia="en-GB"/>
                <w:rPrChange w:id="3317" w:author="Linderhof, Vincent" w:date="2016-03-06T11:01:00Z">
                  <w:rPr>
                    <w:del w:id="331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1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9EDEDB" w14:textId="53CC1F82" w:rsidR="00C03049" w:rsidRPr="00304F95" w:rsidDel="00304F95" w:rsidRDefault="00C03049" w:rsidP="00E05337">
            <w:pPr>
              <w:tabs>
                <w:tab w:val="decimal" w:pos="317"/>
              </w:tabs>
              <w:suppressAutoHyphens w:val="0"/>
              <w:spacing w:after="0"/>
              <w:jc w:val="right"/>
              <w:rPr>
                <w:del w:id="3320" w:author="Linderhof, Vincent" w:date="2016-03-06T11:01:00Z"/>
                <w:rFonts w:ascii="Times New Roman" w:eastAsia="Times New Roman" w:hAnsi="Times New Roman"/>
                <w:color w:val="000000"/>
                <w:sz w:val="20"/>
                <w:szCs w:val="20"/>
                <w:lang w:eastAsia="en-GB"/>
                <w:rPrChange w:id="3321" w:author="Linderhof, Vincent" w:date="2016-03-06T11:01:00Z">
                  <w:rPr>
                    <w:del w:id="3322" w:author="Linderhof, Vincent" w:date="2016-03-06T11:01:00Z"/>
                    <w:rFonts w:ascii="Times New Roman" w:eastAsia="Times New Roman" w:hAnsi="Times New Roman"/>
                    <w:color w:val="000000"/>
                    <w:sz w:val="24"/>
                    <w:szCs w:val="24"/>
                    <w:lang w:eastAsia="en-GB"/>
                  </w:rPr>
                </w:rPrChange>
              </w:rPr>
            </w:pPr>
            <w:del w:id="3323" w:author="Linderhof, Vincent" w:date="2016-03-06T11:01:00Z">
              <w:r w:rsidRPr="00304F95" w:rsidDel="00304F95">
                <w:rPr>
                  <w:rFonts w:ascii="Times New Roman" w:eastAsia="Times New Roman" w:hAnsi="Times New Roman"/>
                  <w:color w:val="000000"/>
                  <w:sz w:val="20"/>
                  <w:szCs w:val="20"/>
                  <w:lang w:eastAsia="en-GB"/>
                  <w:rPrChange w:id="3324" w:author="Linderhof, Vincent" w:date="2016-03-06T11:01:00Z">
                    <w:rPr>
                      <w:rFonts w:ascii="Times New Roman" w:eastAsia="Times New Roman" w:hAnsi="Times New Roman"/>
                      <w:color w:val="000000"/>
                      <w:sz w:val="24"/>
                      <w:szCs w:val="24"/>
                      <w:lang w:eastAsia="en-GB"/>
                    </w:rPr>
                  </w:rPrChange>
                </w:rPr>
                <w:delText>9.55E-07</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2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D855E5" w14:textId="58E1AC55" w:rsidR="00C03049" w:rsidRPr="00304F95" w:rsidDel="00304F95" w:rsidRDefault="00C03049" w:rsidP="00E05337">
            <w:pPr>
              <w:tabs>
                <w:tab w:val="decimal" w:pos="317"/>
              </w:tabs>
              <w:suppressAutoHyphens w:val="0"/>
              <w:spacing w:after="0"/>
              <w:rPr>
                <w:del w:id="3326" w:author="Linderhof, Vincent" w:date="2016-03-06T11:01:00Z"/>
                <w:rFonts w:ascii="Times New Roman" w:eastAsia="Times New Roman" w:hAnsi="Times New Roman"/>
                <w:color w:val="000000"/>
                <w:sz w:val="20"/>
                <w:szCs w:val="20"/>
                <w:lang w:eastAsia="en-GB"/>
                <w:rPrChange w:id="3327" w:author="Linderhof, Vincent" w:date="2016-03-06T11:01:00Z">
                  <w:rPr>
                    <w:del w:id="3328"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3329"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63FFF7" w14:textId="649D22E7" w:rsidR="00C03049" w:rsidRPr="00304F95" w:rsidDel="00304F95" w:rsidRDefault="00C03049" w:rsidP="00E05337">
            <w:pPr>
              <w:tabs>
                <w:tab w:val="decimal" w:pos="317"/>
              </w:tabs>
              <w:suppressAutoHyphens w:val="0"/>
              <w:spacing w:after="0"/>
              <w:jc w:val="right"/>
              <w:rPr>
                <w:del w:id="3330" w:author="Linderhof, Vincent" w:date="2016-03-06T11:01:00Z"/>
                <w:rFonts w:ascii="Times New Roman" w:eastAsia="Times New Roman" w:hAnsi="Times New Roman"/>
                <w:color w:val="000000"/>
                <w:sz w:val="20"/>
                <w:szCs w:val="20"/>
                <w:lang w:eastAsia="en-GB"/>
                <w:rPrChange w:id="3331" w:author="Linderhof, Vincent" w:date="2016-03-06T11:01:00Z">
                  <w:rPr>
                    <w:del w:id="3332" w:author="Linderhof, Vincent" w:date="2016-03-06T11:01:00Z"/>
                    <w:rFonts w:ascii="Times New Roman" w:eastAsia="Times New Roman" w:hAnsi="Times New Roman"/>
                    <w:color w:val="000000"/>
                    <w:sz w:val="24"/>
                    <w:szCs w:val="24"/>
                    <w:lang w:eastAsia="en-GB"/>
                  </w:rPr>
                </w:rPrChange>
              </w:rPr>
            </w:pPr>
            <w:del w:id="3333" w:author="Linderhof, Vincent" w:date="2016-03-06T11:01:00Z">
              <w:r w:rsidRPr="00304F95" w:rsidDel="00304F95">
                <w:rPr>
                  <w:rFonts w:ascii="Times New Roman" w:eastAsia="Times New Roman" w:hAnsi="Times New Roman"/>
                  <w:color w:val="000000"/>
                  <w:sz w:val="20"/>
                  <w:szCs w:val="20"/>
                  <w:lang w:eastAsia="en-GB"/>
                  <w:rPrChange w:id="3334" w:author="Linderhof, Vincent" w:date="2016-03-06T11:01:00Z">
                    <w:rPr>
                      <w:rFonts w:ascii="Times New Roman" w:eastAsia="Times New Roman" w:hAnsi="Times New Roman"/>
                      <w:color w:val="000000"/>
                      <w:sz w:val="24"/>
                      <w:szCs w:val="24"/>
                      <w:lang w:eastAsia="en-GB"/>
                    </w:rPr>
                  </w:rPrChange>
                </w:rPr>
                <w:delText>-2.19E-01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3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C5F9566" w14:textId="7B50D294" w:rsidR="00C03049" w:rsidRPr="00304F95" w:rsidDel="00304F95" w:rsidRDefault="00C03049" w:rsidP="00E05337">
            <w:pPr>
              <w:tabs>
                <w:tab w:val="decimal" w:pos="317"/>
              </w:tabs>
              <w:suppressAutoHyphens w:val="0"/>
              <w:spacing w:after="0"/>
              <w:rPr>
                <w:del w:id="3336" w:author="Linderhof, Vincent" w:date="2016-03-06T11:01:00Z"/>
                <w:rFonts w:ascii="Times New Roman" w:eastAsia="Times New Roman" w:hAnsi="Times New Roman"/>
                <w:color w:val="000000"/>
                <w:sz w:val="20"/>
                <w:szCs w:val="20"/>
                <w:lang w:eastAsia="en-GB"/>
                <w:rPrChange w:id="3337" w:author="Linderhof, Vincent" w:date="2016-03-06T11:01:00Z">
                  <w:rPr>
                    <w:del w:id="3338"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3339"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39F34EC2" w14:textId="66AB6FB9" w:rsidR="00C03049" w:rsidRPr="00304F95" w:rsidDel="00304F95" w:rsidRDefault="00C03049" w:rsidP="00E05337">
            <w:pPr>
              <w:tabs>
                <w:tab w:val="decimal" w:pos="317"/>
              </w:tabs>
              <w:suppressAutoHyphens w:val="0"/>
              <w:spacing w:after="0"/>
              <w:rPr>
                <w:del w:id="3340" w:author="Linderhof, Vincent" w:date="2016-03-06T11:01:00Z"/>
                <w:rFonts w:ascii="Times New Roman" w:eastAsia="Times New Roman" w:hAnsi="Times New Roman"/>
                <w:color w:val="000000"/>
                <w:sz w:val="20"/>
                <w:szCs w:val="20"/>
                <w:lang w:eastAsia="en-GB"/>
                <w:rPrChange w:id="3341" w:author="Linderhof, Vincent" w:date="2016-03-06T11:01:00Z">
                  <w:rPr>
                    <w:del w:id="3342" w:author="Linderhof, Vincent" w:date="2016-03-06T11:01:00Z"/>
                    <w:rFonts w:ascii="Times New Roman" w:eastAsia="Times New Roman" w:hAnsi="Times New Roman"/>
                    <w:color w:val="000000"/>
                    <w:sz w:val="24"/>
                    <w:szCs w:val="24"/>
                    <w:lang w:eastAsia="en-GB"/>
                  </w:rPr>
                </w:rPrChange>
              </w:rPr>
            </w:pPr>
            <w:del w:id="3343" w:author="Linderhof, Vincent" w:date="2016-03-06T11:01:00Z">
              <w:r w:rsidRPr="00304F95" w:rsidDel="00304F95">
                <w:rPr>
                  <w:rFonts w:ascii="Times New Roman" w:eastAsia="Times New Roman" w:hAnsi="Times New Roman"/>
                  <w:color w:val="000000"/>
                  <w:sz w:val="20"/>
                  <w:szCs w:val="20"/>
                  <w:lang w:eastAsia="en-GB"/>
                  <w:rPrChange w:id="3344" w:author="Linderhof, Vincent" w:date="2016-03-06T11:01:00Z">
                    <w:rPr>
                      <w:rFonts w:ascii="Times New Roman" w:eastAsia="Times New Roman" w:hAnsi="Times New Roman"/>
                      <w:color w:val="000000"/>
                      <w:sz w:val="24"/>
                      <w:szCs w:val="24"/>
                      <w:lang w:eastAsia="en-GB"/>
                    </w:rPr>
                  </w:rPrChange>
                </w:rPr>
                <w:delText>0.110</w:delText>
              </w:r>
            </w:del>
          </w:p>
        </w:tc>
        <w:tc>
          <w:tcPr>
            <w:tcW w:w="534" w:type="dxa"/>
            <w:gridSpan w:val="2"/>
            <w:tcBorders>
              <w:top w:val="nil"/>
              <w:left w:val="nil"/>
              <w:bottom w:val="nil"/>
              <w:right w:val="nil"/>
            </w:tcBorders>
            <w:shd w:val="clear" w:color="auto" w:fill="auto"/>
            <w:noWrap/>
            <w:vAlign w:val="bottom"/>
            <w:hideMark/>
            <w:tcPrChange w:id="334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4621471C" w14:textId="59EA0511" w:rsidR="00C03049" w:rsidRPr="00304F95" w:rsidDel="00304F95" w:rsidRDefault="00C03049" w:rsidP="00E05337">
            <w:pPr>
              <w:tabs>
                <w:tab w:val="decimal" w:pos="317"/>
              </w:tabs>
              <w:suppressAutoHyphens w:val="0"/>
              <w:spacing w:after="0"/>
              <w:rPr>
                <w:del w:id="3346" w:author="Linderhof, Vincent" w:date="2016-03-06T11:01:00Z"/>
                <w:rFonts w:ascii="Times New Roman" w:eastAsia="Times New Roman" w:hAnsi="Times New Roman"/>
                <w:color w:val="000000"/>
                <w:sz w:val="20"/>
                <w:szCs w:val="20"/>
                <w:lang w:eastAsia="en-GB"/>
                <w:rPrChange w:id="3347" w:author="Linderhof, Vincent" w:date="2016-03-06T11:01:00Z">
                  <w:rPr>
                    <w:del w:id="3348"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3349"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05B1E6D3" w14:textId="01D1367F" w:rsidR="00C03049" w:rsidRPr="00304F95" w:rsidDel="00304F95" w:rsidRDefault="00C03049" w:rsidP="00E05337">
            <w:pPr>
              <w:suppressAutoHyphens w:val="0"/>
              <w:spacing w:after="0"/>
              <w:jc w:val="right"/>
              <w:rPr>
                <w:del w:id="3350" w:author="Linderhof, Vincent" w:date="2016-03-06T11:01:00Z"/>
                <w:rFonts w:ascii="Times New Roman" w:eastAsia="Times New Roman" w:hAnsi="Times New Roman"/>
                <w:color w:val="000000"/>
                <w:sz w:val="20"/>
                <w:szCs w:val="20"/>
                <w:lang w:eastAsia="en-GB"/>
                <w:rPrChange w:id="3351" w:author="Linderhof, Vincent" w:date="2016-03-06T11:01:00Z">
                  <w:rPr>
                    <w:del w:id="3352" w:author="Linderhof, Vincent" w:date="2016-03-06T11:01:00Z"/>
                    <w:rFonts w:ascii="Times New Roman" w:eastAsia="Times New Roman" w:hAnsi="Times New Roman"/>
                    <w:color w:val="000000"/>
                    <w:sz w:val="24"/>
                    <w:szCs w:val="24"/>
                    <w:lang w:eastAsia="en-GB"/>
                  </w:rPr>
                </w:rPrChange>
              </w:rPr>
            </w:pPr>
            <w:del w:id="3353" w:author="Linderhof, Vincent" w:date="2016-03-06T11:01:00Z">
              <w:r w:rsidRPr="00304F95" w:rsidDel="00304F95">
                <w:rPr>
                  <w:rFonts w:ascii="Times New Roman" w:eastAsia="Times New Roman" w:hAnsi="Times New Roman"/>
                  <w:color w:val="000000"/>
                  <w:sz w:val="20"/>
                  <w:szCs w:val="20"/>
                  <w:lang w:eastAsia="en-GB"/>
                  <w:rPrChange w:id="3354" w:author="Linderhof, Vincent" w:date="2016-03-06T11:01:00Z">
                    <w:rPr>
                      <w:rFonts w:ascii="Times New Roman" w:eastAsia="Times New Roman" w:hAnsi="Times New Roman"/>
                      <w:color w:val="000000"/>
                      <w:sz w:val="24"/>
                      <w:szCs w:val="24"/>
                      <w:lang w:eastAsia="en-GB"/>
                    </w:rPr>
                  </w:rPrChange>
                </w:rPr>
                <w:delText>1.22E-06</w:delText>
              </w:r>
            </w:del>
          </w:p>
        </w:tc>
        <w:tc>
          <w:tcPr>
            <w:tcW w:w="670" w:type="dxa"/>
            <w:gridSpan w:val="3"/>
            <w:tcBorders>
              <w:top w:val="nil"/>
              <w:left w:val="nil"/>
              <w:bottom w:val="nil"/>
              <w:right w:val="nil"/>
            </w:tcBorders>
            <w:shd w:val="clear" w:color="auto" w:fill="auto"/>
            <w:noWrap/>
            <w:vAlign w:val="bottom"/>
            <w:hideMark/>
            <w:tcPrChange w:id="3355" w:author="Linderhof, Vincent" w:date="2016-03-06T11:01:00Z">
              <w:tcPr>
                <w:tcW w:w="670" w:type="dxa"/>
                <w:gridSpan w:val="3"/>
                <w:tcBorders>
                  <w:top w:val="nil"/>
                  <w:left w:val="nil"/>
                  <w:bottom w:val="nil"/>
                  <w:right w:val="nil"/>
                </w:tcBorders>
                <w:shd w:val="clear" w:color="auto" w:fill="auto"/>
                <w:noWrap/>
                <w:vAlign w:val="bottom"/>
                <w:hideMark/>
              </w:tcPr>
            </w:tcPrChange>
          </w:tcPr>
          <w:p w14:paraId="14F0E47A" w14:textId="52244708" w:rsidR="00C03049" w:rsidRPr="00304F95" w:rsidDel="00304F95" w:rsidRDefault="00C03049" w:rsidP="00E05337">
            <w:pPr>
              <w:suppressAutoHyphens w:val="0"/>
              <w:spacing w:after="0"/>
              <w:rPr>
                <w:del w:id="3356" w:author="Linderhof, Vincent" w:date="2016-03-06T11:01:00Z"/>
                <w:rFonts w:ascii="Times New Roman" w:eastAsia="Times New Roman" w:hAnsi="Times New Roman"/>
                <w:color w:val="000000"/>
                <w:sz w:val="20"/>
                <w:szCs w:val="20"/>
                <w:lang w:eastAsia="en-GB"/>
                <w:rPrChange w:id="3357" w:author="Linderhof, Vincent" w:date="2016-03-06T11:01:00Z">
                  <w:rPr>
                    <w:del w:id="3358" w:author="Linderhof, Vincent" w:date="2016-03-06T11:01:00Z"/>
                    <w:rFonts w:ascii="Times New Roman" w:eastAsia="Times New Roman" w:hAnsi="Times New Roman"/>
                    <w:color w:val="000000"/>
                    <w:sz w:val="24"/>
                    <w:szCs w:val="24"/>
                    <w:lang w:eastAsia="en-GB"/>
                  </w:rPr>
                </w:rPrChange>
              </w:rPr>
            </w:pPr>
            <w:del w:id="3359" w:author="Linderhof, Vincent" w:date="2016-03-06T11:01:00Z">
              <w:r w:rsidRPr="00304F95" w:rsidDel="00304F95">
                <w:rPr>
                  <w:rFonts w:ascii="Times New Roman" w:eastAsia="Times New Roman" w:hAnsi="Times New Roman"/>
                  <w:color w:val="000000"/>
                  <w:sz w:val="20"/>
                  <w:szCs w:val="20"/>
                  <w:lang w:eastAsia="en-GB"/>
                  <w:rPrChange w:id="3360" w:author="Linderhof, Vincent" w:date="2016-03-06T11:01:00Z">
                    <w:rPr>
                      <w:rFonts w:ascii="Times New Roman" w:eastAsia="Times New Roman" w:hAnsi="Times New Roman"/>
                      <w:color w:val="000000"/>
                      <w:sz w:val="24"/>
                      <w:szCs w:val="24"/>
                      <w:lang w:eastAsia="en-GB"/>
                    </w:rPr>
                  </w:rPrChange>
                </w:rPr>
                <w:delText>***</w:delText>
              </w:r>
            </w:del>
          </w:p>
        </w:tc>
      </w:tr>
      <w:tr w:rsidR="00446AF9" w:rsidRPr="00304F95" w:rsidDel="00304F95" w14:paraId="095E8381" w14:textId="6E1B0B9A" w:rsidTr="00304F95">
        <w:trPr>
          <w:trHeight w:val="300"/>
          <w:del w:id="3361" w:author="Linderhof, Vincent" w:date="2016-03-06T11:01:00Z"/>
          <w:trPrChange w:id="3362" w:author="Linderhof, Vincent" w:date="2016-03-06T11:01:00Z">
            <w:trPr>
              <w:trHeight w:val="300"/>
            </w:trPr>
          </w:trPrChange>
        </w:trPr>
        <w:tc>
          <w:tcPr>
            <w:tcW w:w="2000" w:type="dxa"/>
            <w:vMerge/>
            <w:tcBorders>
              <w:top w:val="nil"/>
              <w:left w:val="nil"/>
              <w:bottom w:val="nil"/>
              <w:right w:val="single" w:sz="4" w:space="0" w:color="auto"/>
            </w:tcBorders>
            <w:vAlign w:val="center"/>
            <w:hideMark/>
            <w:tcPrChange w:id="3363" w:author="Linderhof, Vincent" w:date="2016-03-06T11:01:00Z">
              <w:tcPr>
                <w:tcW w:w="2000" w:type="dxa"/>
                <w:vMerge/>
                <w:tcBorders>
                  <w:top w:val="nil"/>
                  <w:left w:val="nil"/>
                  <w:bottom w:val="nil"/>
                  <w:right w:val="single" w:sz="4" w:space="0" w:color="auto"/>
                </w:tcBorders>
                <w:vAlign w:val="center"/>
                <w:hideMark/>
              </w:tcPr>
            </w:tcPrChange>
          </w:tcPr>
          <w:p w14:paraId="75FFE171" w14:textId="43745443" w:rsidR="00C03049" w:rsidRPr="00304F95" w:rsidDel="00304F95" w:rsidRDefault="00C03049" w:rsidP="00E05337">
            <w:pPr>
              <w:suppressAutoHyphens w:val="0"/>
              <w:spacing w:after="0"/>
              <w:rPr>
                <w:del w:id="3364" w:author="Linderhof, Vincent" w:date="2016-03-06T11:01:00Z"/>
                <w:rFonts w:ascii="Times New Roman" w:eastAsia="Times New Roman" w:hAnsi="Times New Roman"/>
                <w:color w:val="000000"/>
                <w:sz w:val="20"/>
                <w:szCs w:val="20"/>
                <w:lang w:eastAsia="en-GB"/>
                <w:rPrChange w:id="3365" w:author="Linderhof, Vincent" w:date="2016-03-06T11:01:00Z">
                  <w:rPr>
                    <w:del w:id="3366"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36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4789014" w14:textId="60D169AD" w:rsidR="00C03049" w:rsidRPr="00304F95" w:rsidDel="00304F95" w:rsidRDefault="00C03049" w:rsidP="00E05337">
            <w:pPr>
              <w:tabs>
                <w:tab w:val="decimal" w:pos="317"/>
              </w:tabs>
              <w:suppressAutoHyphens w:val="0"/>
              <w:spacing w:after="0"/>
              <w:rPr>
                <w:del w:id="3368" w:author="Linderhof, Vincent" w:date="2016-03-06T11:01:00Z"/>
                <w:rFonts w:ascii="Times New Roman" w:eastAsia="Times New Roman" w:hAnsi="Times New Roman"/>
                <w:color w:val="000000"/>
                <w:sz w:val="20"/>
                <w:szCs w:val="20"/>
                <w:lang w:eastAsia="en-GB"/>
                <w:rPrChange w:id="3369" w:author="Linderhof, Vincent" w:date="2016-03-06T11:01:00Z">
                  <w:rPr>
                    <w:del w:id="3370" w:author="Linderhof, Vincent" w:date="2016-03-06T11:01:00Z"/>
                    <w:rFonts w:ascii="Times New Roman" w:eastAsia="Times New Roman" w:hAnsi="Times New Roman"/>
                    <w:color w:val="000000"/>
                    <w:sz w:val="24"/>
                    <w:szCs w:val="24"/>
                    <w:lang w:eastAsia="en-GB"/>
                  </w:rPr>
                </w:rPrChange>
              </w:rPr>
            </w:pPr>
            <w:del w:id="3371" w:author="Linderhof, Vincent" w:date="2016-03-06T11:01:00Z">
              <w:r w:rsidRPr="00304F95" w:rsidDel="00304F95">
                <w:rPr>
                  <w:rFonts w:ascii="Times New Roman" w:eastAsia="Times New Roman" w:hAnsi="Times New Roman"/>
                  <w:color w:val="000000"/>
                  <w:sz w:val="20"/>
                  <w:szCs w:val="20"/>
                  <w:lang w:eastAsia="en-GB"/>
                  <w:rPrChange w:id="3372" w:author="Linderhof, Vincent" w:date="2016-03-06T11:01:00Z">
                    <w:rPr>
                      <w:rFonts w:ascii="Times New Roman" w:eastAsia="Times New Roman" w:hAnsi="Times New Roman"/>
                      <w:color w:val="000000"/>
                      <w:sz w:val="24"/>
                      <w:szCs w:val="24"/>
                      <w:lang w:eastAsia="en-GB"/>
                    </w:rPr>
                  </w:rPrChange>
                </w:rPr>
                <w:delText>(0.0001)</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7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03C3BFC" w14:textId="5CCFFBCB" w:rsidR="00C03049" w:rsidRPr="00304F95" w:rsidDel="00304F95" w:rsidRDefault="00C03049" w:rsidP="00E05337">
            <w:pPr>
              <w:tabs>
                <w:tab w:val="decimal" w:pos="317"/>
              </w:tabs>
              <w:suppressAutoHyphens w:val="0"/>
              <w:spacing w:after="0"/>
              <w:rPr>
                <w:del w:id="3374" w:author="Linderhof, Vincent" w:date="2016-03-06T11:01:00Z"/>
                <w:rFonts w:ascii="Times New Roman" w:eastAsia="Times New Roman" w:hAnsi="Times New Roman"/>
                <w:color w:val="000000"/>
                <w:sz w:val="20"/>
                <w:szCs w:val="20"/>
                <w:lang w:eastAsia="en-GB"/>
                <w:rPrChange w:id="3375" w:author="Linderhof, Vincent" w:date="2016-03-06T11:01:00Z">
                  <w:rPr>
                    <w:del w:id="3376"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7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D621F7" w14:textId="31FB94CE" w:rsidR="00C03049" w:rsidRPr="00304F95" w:rsidDel="00304F95" w:rsidRDefault="00C03049" w:rsidP="00E05337">
            <w:pPr>
              <w:tabs>
                <w:tab w:val="decimal" w:pos="317"/>
              </w:tabs>
              <w:suppressAutoHyphens w:val="0"/>
              <w:spacing w:after="0"/>
              <w:rPr>
                <w:del w:id="3378" w:author="Linderhof, Vincent" w:date="2016-03-06T11:01:00Z"/>
                <w:rFonts w:ascii="Times New Roman" w:eastAsia="Times New Roman" w:hAnsi="Times New Roman"/>
                <w:color w:val="000000"/>
                <w:sz w:val="20"/>
                <w:szCs w:val="20"/>
                <w:lang w:eastAsia="en-GB"/>
                <w:rPrChange w:id="3379" w:author="Linderhof, Vincent" w:date="2016-03-06T11:01:00Z">
                  <w:rPr>
                    <w:del w:id="3380" w:author="Linderhof, Vincent" w:date="2016-03-06T11:01:00Z"/>
                    <w:rFonts w:ascii="Times New Roman" w:eastAsia="Times New Roman" w:hAnsi="Times New Roman"/>
                    <w:color w:val="000000"/>
                    <w:sz w:val="24"/>
                    <w:szCs w:val="24"/>
                    <w:lang w:eastAsia="en-GB"/>
                  </w:rPr>
                </w:rPrChange>
              </w:rPr>
            </w:pPr>
            <w:del w:id="3381" w:author="Linderhof, Vincent" w:date="2016-03-06T11:01:00Z">
              <w:r w:rsidRPr="00304F95" w:rsidDel="00304F95">
                <w:rPr>
                  <w:rFonts w:ascii="Times New Roman" w:eastAsia="Times New Roman" w:hAnsi="Times New Roman"/>
                  <w:color w:val="000000"/>
                  <w:sz w:val="20"/>
                  <w:szCs w:val="20"/>
                  <w:lang w:eastAsia="en-GB"/>
                  <w:rPrChange w:id="3382" w:author="Linderhof, Vincent" w:date="2016-03-06T11:01:00Z">
                    <w:rPr>
                      <w:rFonts w:ascii="Times New Roman" w:eastAsia="Times New Roman" w:hAnsi="Times New Roman"/>
                      <w:color w:val="000000"/>
                      <w:sz w:val="24"/>
                      <w:szCs w:val="24"/>
                      <w:lang w:eastAsia="en-GB"/>
                    </w:rPr>
                  </w:rPrChange>
                </w:rPr>
                <w:delText>(0.0001)</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8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E1DE63" w14:textId="1B88788E" w:rsidR="00C03049" w:rsidRPr="00304F95" w:rsidDel="00304F95" w:rsidRDefault="00C03049" w:rsidP="00E05337">
            <w:pPr>
              <w:tabs>
                <w:tab w:val="decimal" w:pos="317"/>
              </w:tabs>
              <w:suppressAutoHyphens w:val="0"/>
              <w:spacing w:after="0"/>
              <w:rPr>
                <w:del w:id="3384" w:author="Linderhof, Vincent" w:date="2016-03-06T11:01:00Z"/>
                <w:rFonts w:ascii="Times New Roman" w:eastAsia="Times New Roman" w:hAnsi="Times New Roman"/>
                <w:color w:val="000000"/>
                <w:sz w:val="20"/>
                <w:szCs w:val="20"/>
                <w:lang w:eastAsia="en-GB"/>
                <w:rPrChange w:id="3385" w:author="Linderhof, Vincent" w:date="2016-03-06T11:01:00Z">
                  <w:rPr>
                    <w:del w:id="338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8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A1D7E1E" w14:textId="5D85B1A2" w:rsidR="00C03049" w:rsidRPr="00304F95" w:rsidDel="00304F95" w:rsidRDefault="00C03049" w:rsidP="00E05337">
            <w:pPr>
              <w:tabs>
                <w:tab w:val="decimal" w:pos="317"/>
              </w:tabs>
              <w:suppressAutoHyphens w:val="0"/>
              <w:spacing w:after="0"/>
              <w:jc w:val="right"/>
              <w:rPr>
                <w:del w:id="3388" w:author="Linderhof, Vincent" w:date="2016-03-06T11:01:00Z"/>
                <w:rFonts w:ascii="Times New Roman" w:eastAsia="Times New Roman" w:hAnsi="Times New Roman"/>
                <w:color w:val="000000"/>
                <w:sz w:val="20"/>
                <w:szCs w:val="20"/>
                <w:lang w:eastAsia="en-GB"/>
                <w:rPrChange w:id="3389" w:author="Linderhof, Vincent" w:date="2016-03-06T11:01:00Z">
                  <w:rPr>
                    <w:del w:id="3390" w:author="Linderhof, Vincent" w:date="2016-03-06T11:01:00Z"/>
                    <w:rFonts w:ascii="Times New Roman" w:eastAsia="Times New Roman" w:hAnsi="Times New Roman"/>
                    <w:color w:val="000000"/>
                    <w:sz w:val="24"/>
                    <w:szCs w:val="24"/>
                    <w:lang w:eastAsia="en-GB"/>
                  </w:rPr>
                </w:rPrChange>
              </w:rPr>
            </w:pPr>
            <w:del w:id="3391" w:author="Linderhof, Vincent" w:date="2016-03-06T11:01:00Z">
              <w:r w:rsidRPr="00304F95" w:rsidDel="00304F95">
                <w:rPr>
                  <w:rFonts w:ascii="Times New Roman" w:eastAsia="Times New Roman" w:hAnsi="Times New Roman"/>
                  <w:color w:val="000000"/>
                  <w:sz w:val="20"/>
                  <w:szCs w:val="20"/>
                  <w:lang w:eastAsia="en-GB"/>
                  <w:rPrChange w:id="3392" w:author="Linderhof, Vincent" w:date="2016-03-06T11:01:00Z">
                    <w:rPr>
                      <w:rFonts w:ascii="Times New Roman" w:eastAsia="Times New Roman" w:hAnsi="Times New Roman"/>
                      <w:color w:val="000000"/>
                      <w:sz w:val="24"/>
                      <w:szCs w:val="24"/>
                      <w:lang w:eastAsia="en-GB"/>
                    </w:rPr>
                  </w:rPrChange>
                </w:rPr>
                <w:delText>4.88E-07</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9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87C0C02" w14:textId="6CFC69B8" w:rsidR="00C03049" w:rsidRPr="00304F95" w:rsidDel="00304F95" w:rsidRDefault="00C03049" w:rsidP="00E05337">
            <w:pPr>
              <w:tabs>
                <w:tab w:val="decimal" w:pos="317"/>
              </w:tabs>
              <w:suppressAutoHyphens w:val="0"/>
              <w:spacing w:after="0"/>
              <w:rPr>
                <w:del w:id="3394" w:author="Linderhof, Vincent" w:date="2016-03-06T11:01:00Z"/>
                <w:rFonts w:ascii="Times New Roman" w:eastAsia="Times New Roman" w:hAnsi="Times New Roman"/>
                <w:color w:val="000000"/>
                <w:sz w:val="20"/>
                <w:szCs w:val="20"/>
                <w:lang w:eastAsia="en-GB"/>
                <w:rPrChange w:id="3395" w:author="Linderhof, Vincent" w:date="2016-03-06T11:01:00Z">
                  <w:rPr>
                    <w:del w:id="3396"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9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E56AA9" w14:textId="2A7097D4" w:rsidR="00C03049" w:rsidRPr="00304F95" w:rsidDel="00304F95" w:rsidRDefault="00C03049" w:rsidP="00E05337">
            <w:pPr>
              <w:tabs>
                <w:tab w:val="decimal" w:pos="317"/>
              </w:tabs>
              <w:suppressAutoHyphens w:val="0"/>
              <w:spacing w:after="0"/>
              <w:jc w:val="right"/>
              <w:rPr>
                <w:del w:id="3398" w:author="Linderhof, Vincent" w:date="2016-03-06T11:01:00Z"/>
                <w:rFonts w:ascii="Times New Roman" w:eastAsia="Times New Roman" w:hAnsi="Times New Roman"/>
                <w:color w:val="000000"/>
                <w:sz w:val="20"/>
                <w:szCs w:val="20"/>
                <w:lang w:eastAsia="en-GB"/>
                <w:rPrChange w:id="3399" w:author="Linderhof, Vincent" w:date="2016-03-06T11:01:00Z">
                  <w:rPr>
                    <w:del w:id="3400" w:author="Linderhof, Vincent" w:date="2016-03-06T11:01:00Z"/>
                    <w:rFonts w:ascii="Times New Roman" w:eastAsia="Times New Roman" w:hAnsi="Times New Roman"/>
                    <w:color w:val="000000"/>
                    <w:sz w:val="24"/>
                    <w:szCs w:val="24"/>
                    <w:lang w:eastAsia="en-GB"/>
                  </w:rPr>
                </w:rPrChange>
              </w:rPr>
            </w:pPr>
            <w:del w:id="3401" w:author="Linderhof, Vincent" w:date="2016-03-06T11:01:00Z">
              <w:r w:rsidRPr="00304F95" w:rsidDel="00304F95">
                <w:rPr>
                  <w:rFonts w:ascii="Times New Roman" w:eastAsia="Times New Roman" w:hAnsi="Times New Roman"/>
                  <w:color w:val="000000"/>
                  <w:sz w:val="20"/>
                  <w:szCs w:val="20"/>
                  <w:lang w:eastAsia="en-GB"/>
                  <w:rPrChange w:id="3402" w:author="Linderhof, Vincent" w:date="2016-03-06T11:01:00Z">
                    <w:rPr>
                      <w:rFonts w:ascii="Times New Roman" w:eastAsia="Times New Roman" w:hAnsi="Times New Roman"/>
                      <w:color w:val="000000"/>
                      <w:sz w:val="24"/>
                      <w:szCs w:val="24"/>
                      <w:lang w:eastAsia="en-GB"/>
                    </w:rPr>
                  </w:rPrChange>
                </w:rPr>
                <w:delText>0.00E+00</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0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139CF9B" w14:textId="3C7D6DB8" w:rsidR="00C03049" w:rsidRPr="00304F95" w:rsidDel="00304F95" w:rsidRDefault="00C03049" w:rsidP="00E05337">
            <w:pPr>
              <w:tabs>
                <w:tab w:val="decimal" w:pos="317"/>
              </w:tabs>
              <w:suppressAutoHyphens w:val="0"/>
              <w:spacing w:after="0"/>
              <w:rPr>
                <w:del w:id="3404" w:author="Linderhof, Vincent" w:date="2016-03-06T11:01:00Z"/>
                <w:rFonts w:ascii="Times New Roman" w:eastAsia="Times New Roman" w:hAnsi="Times New Roman"/>
                <w:color w:val="000000"/>
                <w:sz w:val="20"/>
                <w:szCs w:val="20"/>
                <w:lang w:eastAsia="en-GB"/>
                <w:rPrChange w:id="3405" w:author="Linderhof, Vincent" w:date="2016-03-06T11:01:00Z">
                  <w:rPr>
                    <w:del w:id="340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0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DE2A9A" w14:textId="32E6ED2F" w:rsidR="00C03049" w:rsidRPr="00304F95" w:rsidDel="00304F95" w:rsidRDefault="00C03049" w:rsidP="00E05337">
            <w:pPr>
              <w:tabs>
                <w:tab w:val="decimal" w:pos="317"/>
              </w:tabs>
              <w:suppressAutoHyphens w:val="0"/>
              <w:spacing w:after="0"/>
              <w:rPr>
                <w:del w:id="3408" w:author="Linderhof, Vincent" w:date="2016-03-06T11:01:00Z"/>
                <w:rFonts w:ascii="Times New Roman" w:eastAsia="Times New Roman" w:hAnsi="Times New Roman"/>
                <w:color w:val="000000"/>
                <w:sz w:val="20"/>
                <w:szCs w:val="20"/>
                <w:lang w:eastAsia="en-GB"/>
                <w:rPrChange w:id="3409" w:author="Linderhof, Vincent" w:date="2016-03-06T11:01:00Z">
                  <w:rPr>
                    <w:del w:id="3410" w:author="Linderhof, Vincent" w:date="2016-03-06T11:01:00Z"/>
                    <w:rFonts w:ascii="Times New Roman" w:eastAsia="Times New Roman" w:hAnsi="Times New Roman"/>
                    <w:color w:val="000000"/>
                    <w:sz w:val="24"/>
                    <w:szCs w:val="24"/>
                    <w:lang w:eastAsia="en-GB"/>
                  </w:rPr>
                </w:rPrChange>
              </w:rPr>
            </w:pPr>
            <w:del w:id="3411" w:author="Linderhof, Vincent" w:date="2016-03-06T11:01:00Z">
              <w:r w:rsidRPr="00304F95" w:rsidDel="00304F95">
                <w:rPr>
                  <w:rFonts w:ascii="Times New Roman" w:eastAsia="Times New Roman" w:hAnsi="Times New Roman"/>
                  <w:color w:val="000000"/>
                  <w:sz w:val="20"/>
                  <w:szCs w:val="20"/>
                  <w:lang w:eastAsia="en-GB"/>
                  <w:rPrChange w:id="3412" w:author="Linderhof, Vincent" w:date="2016-03-06T11:01:00Z">
                    <w:rPr>
                      <w:rFonts w:ascii="Times New Roman" w:eastAsia="Times New Roman" w:hAnsi="Times New Roman"/>
                      <w:color w:val="000000"/>
                      <w:sz w:val="24"/>
                      <w:szCs w:val="24"/>
                      <w:lang w:eastAsia="en-GB"/>
                    </w:rPr>
                  </w:rPrChange>
                </w:rPr>
                <w:delText>(0.00001)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1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3151FC1" w14:textId="6025E689" w:rsidR="00C03049" w:rsidRPr="00304F95" w:rsidDel="00304F95" w:rsidRDefault="00C03049" w:rsidP="00E05337">
            <w:pPr>
              <w:tabs>
                <w:tab w:val="decimal" w:pos="317"/>
              </w:tabs>
              <w:suppressAutoHyphens w:val="0"/>
              <w:spacing w:after="0"/>
              <w:jc w:val="right"/>
              <w:rPr>
                <w:del w:id="3414" w:author="Linderhof, Vincent" w:date="2016-03-06T11:01:00Z"/>
                <w:rFonts w:ascii="Times New Roman" w:eastAsia="Times New Roman" w:hAnsi="Times New Roman"/>
                <w:color w:val="000000"/>
                <w:sz w:val="20"/>
                <w:szCs w:val="20"/>
                <w:lang w:eastAsia="en-GB"/>
                <w:rPrChange w:id="3415" w:author="Linderhof, Vincent" w:date="2016-03-06T11:01:00Z">
                  <w:rPr>
                    <w:del w:id="341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1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C6FDF5E" w14:textId="2909F408" w:rsidR="00C03049" w:rsidRPr="00304F95" w:rsidDel="00304F95" w:rsidRDefault="00C03049" w:rsidP="00E05337">
            <w:pPr>
              <w:tabs>
                <w:tab w:val="decimal" w:pos="317"/>
              </w:tabs>
              <w:suppressAutoHyphens w:val="0"/>
              <w:spacing w:after="0"/>
              <w:jc w:val="right"/>
              <w:rPr>
                <w:del w:id="3418" w:author="Linderhof, Vincent" w:date="2016-03-06T11:01:00Z"/>
                <w:rFonts w:ascii="Times New Roman" w:eastAsia="Times New Roman" w:hAnsi="Times New Roman"/>
                <w:color w:val="000000"/>
                <w:sz w:val="20"/>
                <w:szCs w:val="20"/>
                <w:lang w:eastAsia="en-GB"/>
                <w:rPrChange w:id="3419" w:author="Linderhof, Vincent" w:date="2016-03-06T11:01:00Z">
                  <w:rPr>
                    <w:del w:id="3420" w:author="Linderhof, Vincent" w:date="2016-03-06T11:01:00Z"/>
                    <w:rFonts w:ascii="Times New Roman" w:eastAsia="Times New Roman" w:hAnsi="Times New Roman"/>
                    <w:color w:val="000000"/>
                    <w:sz w:val="24"/>
                    <w:szCs w:val="24"/>
                    <w:lang w:eastAsia="en-GB"/>
                  </w:rPr>
                </w:rPrChange>
              </w:rPr>
            </w:pPr>
            <w:del w:id="3421" w:author="Linderhof, Vincent" w:date="2016-03-06T11:01:00Z">
              <w:r w:rsidRPr="00304F95" w:rsidDel="00304F95">
                <w:rPr>
                  <w:rFonts w:ascii="Times New Roman" w:eastAsia="Times New Roman" w:hAnsi="Times New Roman"/>
                  <w:color w:val="000000"/>
                  <w:sz w:val="20"/>
                  <w:szCs w:val="20"/>
                  <w:lang w:eastAsia="en-GB"/>
                  <w:rPrChange w:id="3422" w:author="Linderhof, Vincent" w:date="2016-03-06T11:01:00Z">
                    <w:rPr>
                      <w:rFonts w:ascii="Times New Roman" w:eastAsia="Times New Roman" w:hAnsi="Times New Roman"/>
                      <w:color w:val="000000"/>
                      <w:sz w:val="24"/>
                      <w:szCs w:val="24"/>
                      <w:lang w:eastAsia="en-GB"/>
                    </w:rPr>
                  </w:rPrChange>
                </w:rPr>
                <w:delText>1.32E-06</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2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AD8F217" w14:textId="7DE39DB6" w:rsidR="00C03049" w:rsidRPr="00304F95" w:rsidDel="00304F95" w:rsidRDefault="00C03049" w:rsidP="00E05337">
            <w:pPr>
              <w:tabs>
                <w:tab w:val="decimal" w:pos="317"/>
              </w:tabs>
              <w:suppressAutoHyphens w:val="0"/>
              <w:spacing w:after="0"/>
              <w:rPr>
                <w:del w:id="3424" w:author="Linderhof, Vincent" w:date="2016-03-06T11:01:00Z"/>
                <w:rFonts w:ascii="Times New Roman" w:eastAsia="Times New Roman" w:hAnsi="Times New Roman"/>
                <w:color w:val="000000"/>
                <w:sz w:val="20"/>
                <w:szCs w:val="20"/>
                <w:lang w:eastAsia="en-GB"/>
                <w:rPrChange w:id="3425" w:author="Linderhof, Vincent" w:date="2016-03-06T11:01:00Z">
                  <w:rPr>
                    <w:del w:id="3426" w:author="Linderhof, Vincent" w:date="2016-03-06T11:01:00Z"/>
                    <w:rFonts w:ascii="Times New Roman" w:eastAsia="Times New Roman" w:hAnsi="Times New Roman"/>
                    <w:color w:val="000000"/>
                    <w:sz w:val="24"/>
                    <w:szCs w:val="24"/>
                    <w:lang w:eastAsia="en-GB"/>
                  </w:rPr>
                </w:rPrChange>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3427"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CC3E22" w14:textId="202641E9" w:rsidR="00C03049" w:rsidRPr="00304F95" w:rsidDel="00304F95" w:rsidRDefault="00C03049" w:rsidP="00E05337">
            <w:pPr>
              <w:tabs>
                <w:tab w:val="decimal" w:pos="317"/>
              </w:tabs>
              <w:suppressAutoHyphens w:val="0"/>
              <w:spacing w:after="0"/>
              <w:jc w:val="right"/>
              <w:rPr>
                <w:del w:id="3428" w:author="Linderhof, Vincent" w:date="2016-03-06T11:01:00Z"/>
                <w:rFonts w:ascii="Times New Roman" w:eastAsia="Times New Roman" w:hAnsi="Times New Roman"/>
                <w:color w:val="000000"/>
                <w:sz w:val="20"/>
                <w:szCs w:val="20"/>
                <w:lang w:eastAsia="en-GB"/>
                <w:rPrChange w:id="3429" w:author="Linderhof, Vincent" w:date="2016-03-06T11:01:00Z">
                  <w:rPr>
                    <w:del w:id="3430" w:author="Linderhof, Vincent" w:date="2016-03-06T11:01:00Z"/>
                    <w:rFonts w:ascii="Times New Roman" w:eastAsia="Times New Roman" w:hAnsi="Times New Roman"/>
                    <w:color w:val="000000"/>
                    <w:sz w:val="24"/>
                    <w:szCs w:val="24"/>
                    <w:lang w:eastAsia="en-GB"/>
                  </w:rPr>
                </w:rPrChange>
              </w:rPr>
            </w:pPr>
            <w:del w:id="3431" w:author="Linderhof, Vincent" w:date="2016-03-06T11:01:00Z">
              <w:r w:rsidRPr="00304F95" w:rsidDel="00304F95">
                <w:rPr>
                  <w:rFonts w:ascii="Times New Roman" w:eastAsia="Times New Roman" w:hAnsi="Times New Roman"/>
                  <w:color w:val="000000"/>
                  <w:sz w:val="20"/>
                  <w:szCs w:val="20"/>
                  <w:lang w:eastAsia="en-GB"/>
                  <w:rPrChange w:id="3432" w:author="Linderhof, Vincent" w:date="2016-03-06T11:01:00Z">
                    <w:rPr>
                      <w:rFonts w:ascii="Times New Roman" w:eastAsia="Times New Roman" w:hAnsi="Times New Roman"/>
                      <w:color w:val="000000"/>
                      <w:sz w:val="24"/>
                      <w:szCs w:val="24"/>
                      <w:lang w:eastAsia="en-GB"/>
                    </w:rPr>
                  </w:rPrChange>
                </w:rPr>
                <w:delText>-1.91E-01</w:delText>
              </w:r>
            </w:del>
          </w:p>
        </w:tc>
        <w:tc>
          <w:tcPr>
            <w:tcW w:w="534" w:type="dxa"/>
            <w:gridSpan w:val="2"/>
            <w:tcBorders>
              <w:top w:val="nil"/>
              <w:left w:val="single" w:sz="4" w:space="0" w:color="auto"/>
              <w:bottom w:val="nil"/>
              <w:right w:val="nil"/>
            </w:tcBorders>
            <w:shd w:val="clear" w:color="auto" w:fill="auto"/>
            <w:noWrap/>
            <w:vAlign w:val="bottom"/>
            <w:hideMark/>
            <w:tcPrChange w:id="3433" w:author="Linderhof, Vincent" w:date="2016-03-06T11:01:00Z">
              <w:tcPr>
                <w:tcW w:w="534" w:type="dxa"/>
                <w:gridSpan w:val="2"/>
                <w:tcBorders>
                  <w:top w:val="nil"/>
                  <w:left w:val="single" w:sz="4" w:space="0" w:color="auto"/>
                  <w:bottom w:val="nil"/>
                  <w:right w:val="nil"/>
                </w:tcBorders>
                <w:shd w:val="clear" w:color="auto" w:fill="auto"/>
                <w:noWrap/>
                <w:vAlign w:val="bottom"/>
                <w:hideMark/>
              </w:tcPr>
            </w:tcPrChange>
          </w:tcPr>
          <w:p w14:paraId="5978A020" w14:textId="76BB459B" w:rsidR="00C03049" w:rsidRPr="00304F95" w:rsidDel="00304F95" w:rsidRDefault="00C03049" w:rsidP="00E05337">
            <w:pPr>
              <w:tabs>
                <w:tab w:val="decimal" w:pos="317"/>
              </w:tabs>
              <w:suppressAutoHyphens w:val="0"/>
              <w:spacing w:after="0"/>
              <w:rPr>
                <w:del w:id="3434" w:author="Linderhof, Vincent" w:date="2016-03-06T11:01:00Z"/>
                <w:rFonts w:ascii="Times New Roman" w:eastAsia="Times New Roman" w:hAnsi="Times New Roman"/>
                <w:color w:val="000000"/>
                <w:sz w:val="20"/>
                <w:szCs w:val="20"/>
                <w:lang w:eastAsia="en-GB"/>
                <w:rPrChange w:id="3435" w:author="Linderhof, Vincent" w:date="2016-03-06T11:01:00Z">
                  <w:rPr>
                    <w:del w:id="3436"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3437"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03A3DC8C" w14:textId="096A53D5" w:rsidR="00C03049" w:rsidRPr="00304F95" w:rsidDel="00304F95" w:rsidRDefault="00C03049" w:rsidP="00E05337">
            <w:pPr>
              <w:tabs>
                <w:tab w:val="decimal" w:pos="317"/>
              </w:tabs>
              <w:suppressAutoHyphens w:val="0"/>
              <w:spacing w:after="0"/>
              <w:rPr>
                <w:del w:id="3438" w:author="Linderhof, Vincent" w:date="2016-03-06T11:01:00Z"/>
                <w:rFonts w:ascii="Times New Roman" w:eastAsia="Times New Roman" w:hAnsi="Times New Roman"/>
                <w:color w:val="000000"/>
                <w:sz w:val="20"/>
                <w:szCs w:val="20"/>
                <w:lang w:eastAsia="en-GB"/>
                <w:rPrChange w:id="3439" w:author="Linderhof, Vincent" w:date="2016-03-06T11:01:00Z">
                  <w:rPr>
                    <w:del w:id="3440" w:author="Linderhof, Vincent" w:date="2016-03-06T11:01:00Z"/>
                    <w:rFonts w:ascii="Times New Roman" w:eastAsia="Times New Roman" w:hAnsi="Times New Roman"/>
                    <w:color w:val="000000"/>
                    <w:sz w:val="24"/>
                    <w:szCs w:val="24"/>
                    <w:lang w:eastAsia="en-GB"/>
                  </w:rPr>
                </w:rPrChange>
              </w:rPr>
            </w:pPr>
            <w:del w:id="3441" w:author="Linderhof, Vincent" w:date="2016-03-06T11:01:00Z">
              <w:r w:rsidRPr="00304F95" w:rsidDel="00304F95">
                <w:rPr>
                  <w:rFonts w:ascii="Times New Roman" w:eastAsia="Times New Roman" w:hAnsi="Times New Roman"/>
                  <w:color w:val="000000"/>
                  <w:sz w:val="20"/>
                  <w:szCs w:val="20"/>
                  <w:lang w:eastAsia="en-GB"/>
                  <w:rPrChange w:id="3442" w:author="Linderhof, Vincent" w:date="2016-03-06T11:01:00Z">
                    <w:rPr>
                      <w:rFonts w:ascii="Times New Roman" w:eastAsia="Times New Roman" w:hAnsi="Times New Roman"/>
                      <w:color w:val="000000"/>
                      <w:sz w:val="24"/>
                      <w:szCs w:val="24"/>
                      <w:lang w:eastAsia="en-GB"/>
                    </w:rPr>
                  </w:rPrChange>
                </w:rPr>
                <w:delText>(0.240)</w:delText>
              </w:r>
            </w:del>
          </w:p>
        </w:tc>
        <w:tc>
          <w:tcPr>
            <w:tcW w:w="534" w:type="dxa"/>
            <w:gridSpan w:val="2"/>
            <w:tcBorders>
              <w:top w:val="nil"/>
              <w:left w:val="nil"/>
              <w:bottom w:val="nil"/>
              <w:right w:val="nil"/>
            </w:tcBorders>
            <w:shd w:val="clear" w:color="auto" w:fill="auto"/>
            <w:noWrap/>
            <w:vAlign w:val="bottom"/>
            <w:hideMark/>
            <w:tcPrChange w:id="344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40509012" w14:textId="4F1EC3E8" w:rsidR="00C03049" w:rsidRPr="00304F95" w:rsidDel="00304F95" w:rsidRDefault="00C03049" w:rsidP="00E05337">
            <w:pPr>
              <w:tabs>
                <w:tab w:val="decimal" w:pos="317"/>
              </w:tabs>
              <w:suppressAutoHyphens w:val="0"/>
              <w:spacing w:after="0"/>
              <w:jc w:val="right"/>
              <w:rPr>
                <w:del w:id="3444" w:author="Linderhof, Vincent" w:date="2016-03-06T11:01:00Z"/>
                <w:rFonts w:ascii="Times New Roman" w:eastAsia="Times New Roman" w:hAnsi="Times New Roman"/>
                <w:color w:val="000000"/>
                <w:sz w:val="20"/>
                <w:szCs w:val="20"/>
                <w:lang w:eastAsia="en-GB"/>
                <w:rPrChange w:id="3445" w:author="Linderhof, Vincent" w:date="2016-03-06T11:01:00Z">
                  <w:rPr>
                    <w:del w:id="3446"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3447"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6DB3D8A1" w14:textId="6A4E7797" w:rsidR="00C03049" w:rsidRPr="00304F95" w:rsidDel="00304F95" w:rsidRDefault="00C03049" w:rsidP="00E05337">
            <w:pPr>
              <w:suppressAutoHyphens w:val="0"/>
              <w:spacing w:after="0"/>
              <w:jc w:val="right"/>
              <w:rPr>
                <w:del w:id="3448" w:author="Linderhof, Vincent" w:date="2016-03-06T11:01:00Z"/>
                <w:rFonts w:ascii="Times New Roman" w:eastAsia="Times New Roman" w:hAnsi="Times New Roman"/>
                <w:color w:val="000000"/>
                <w:sz w:val="20"/>
                <w:szCs w:val="20"/>
                <w:lang w:eastAsia="en-GB"/>
                <w:rPrChange w:id="3449" w:author="Linderhof, Vincent" w:date="2016-03-06T11:01:00Z">
                  <w:rPr>
                    <w:del w:id="3450" w:author="Linderhof, Vincent" w:date="2016-03-06T11:01:00Z"/>
                    <w:rFonts w:ascii="Times New Roman" w:eastAsia="Times New Roman" w:hAnsi="Times New Roman"/>
                    <w:color w:val="000000"/>
                    <w:sz w:val="24"/>
                    <w:szCs w:val="24"/>
                    <w:lang w:eastAsia="en-GB"/>
                  </w:rPr>
                </w:rPrChange>
              </w:rPr>
            </w:pPr>
            <w:del w:id="3451" w:author="Linderhof, Vincent" w:date="2016-03-06T11:01:00Z">
              <w:r w:rsidRPr="00304F95" w:rsidDel="00304F95">
                <w:rPr>
                  <w:rFonts w:ascii="Times New Roman" w:eastAsia="Times New Roman" w:hAnsi="Times New Roman"/>
                  <w:color w:val="000000"/>
                  <w:sz w:val="20"/>
                  <w:szCs w:val="20"/>
                  <w:lang w:eastAsia="en-GB"/>
                  <w:rPrChange w:id="3452" w:author="Linderhof, Vincent" w:date="2016-03-06T11:01:00Z">
                    <w:rPr>
                      <w:rFonts w:ascii="Times New Roman" w:eastAsia="Times New Roman" w:hAnsi="Times New Roman"/>
                      <w:color w:val="000000"/>
                      <w:sz w:val="24"/>
                      <w:szCs w:val="24"/>
                      <w:lang w:eastAsia="en-GB"/>
                    </w:rPr>
                  </w:rPrChange>
                </w:rPr>
                <w:delText>1.50E-08</w:delText>
              </w:r>
            </w:del>
          </w:p>
        </w:tc>
        <w:tc>
          <w:tcPr>
            <w:tcW w:w="670" w:type="dxa"/>
            <w:gridSpan w:val="2"/>
            <w:tcBorders>
              <w:top w:val="nil"/>
              <w:left w:val="nil"/>
              <w:bottom w:val="nil"/>
              <w:right w:val="nil"/>
            </w:tcBorders>
            <w:shd w:val="clear" w:color="auto" w:fill="auto"/>
            <w:noWrap/>
            <w:vAlign w:val="bottom"/>
            <w:hideMark/>
            <w:tcPrChange w:id="3453" w:author="Linderhof, Vincent" w:date="2016-03-06T11:01:00Z">
              <w:tcPr>
                <w:tcW w:w="670" w:type="dxa"/>
                <w:gridSpan w:val="2"/>
                <w:tcBorders>
                  <w:top w:val="nil"/>
                  <w:left w:val="nil"/>
                  <w:bottom w:val="nil"/>
                  <w:right w:val="nil"/>
                </w:tcBorders>
                <w:shd w:val="clear" w:color="auto" w:fill="auto"/>
                <w:noWrap/>
                <w:vAlign w:val="bottom"/>
                <w:hideMark/>
              </w:tcPr>
            </w:tcPrChange>
          </w:tcPr>
          <w:p w14:paraId="278A8D61" w14:textId="5F4ED3AA" w:rsidR="00C03049" w:rsidRPr="00304F95" w:rsidDel="00304F95" w:rsidRDefault="00C03049" w:rsidP="00E05337">
            <w:pPr>
              <w:suppressAutoHyphens w:val="0"/>
              <w:spacing w:after="0"/>
              <w:rPr>
                <w:del w:id="3454" w:author="Linderhof, Vincent" w:date="2016-03-06T11:01:00Z"/>
                <w:rFonts w:ascii="Times New Roman" w:eastAsia="Times New Roman" w:hAnsi="Times New Roman"/>
                <w:color w:val="000000"/>
                <w:sz w:val="20"/>
                <w:szCs w:val="20"/>
                <w:lang w:eastAsia="en-GB"/>
                <w:rPrChange w:id="3455" w:author="Linderhof, Vincent" w:date="2016-03-06T11:01:00Z">
                  <w:rPr>
                    <w:del w:id="3456"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098C580C" w14:textId="11DEE25F" w:rsidTr="00304F95">
        <w:trPr>
          <w:trHeight w:val="300"/>
          <w:del w:id="3457" w:author="Linderhof, Vincent" w:date="2016-03-06T11:01:00Z"/>
          <w:trPrChange w:id="3458" w:author="Linderhof, Vincent" w:date="2016-03-06T11:01:00Z">
            <w:trPr>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3459"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09E7A75C" w14:textId="719D2941" w:rsidR="00C03049" w:rsidRPr="00304F95" w:rsidDel="00304F95" w:rsidRDefault="00C03049" w:rsidP="00E05337">
            <w:pPr>
              <w:suppressAutoHyphens w:val="0"/>
              <w:spacing w:after="0"/>
              <w:rPr>
                <w:del w:id="3460" w:author="Linderhof, Vincent" w:date="2016-03-06T11:01:00Z"/>
                <w:rFonts w:ascii="Times New Roman" w:eastAsia="Times New Roman" w:hAnsi="Times New Roman"/>
                <w:color w:val="000000"/>
                <w:sz w:val="20"/>
                <w:szCs w:val="20"/>
                <w:lang w:eastAsia="en-GB"/>
                <w:rPrChange w:id="3461" w:author="Linderhof, Vincent" w:date="2016-03-06T11:01:00Z">
                  <w:rPr>
                    <w:del w:id="3462" w:author="Linderhof, Vincent" w:date="2016-03-06T11:01:00Z"/>
                    <w:rFonts w:ascii="Times New Roman" w:eastAsia="Times New Roman" w:hAnsi="Times New Roman"/>
                    <w:color w:val="000000"/>
                    <w:sz w:val="24"/>
                    <w:szCs w:val="24"/>
                    <w:lang w:eastAsia="en-GB"/>
                  </w:rPr>
                </w:rPrChange>
              </w:rPr>
            </w:pPr>
            <w:del w:id="3463" w:author="Linderhof, Vincent" w:date="2016-03-06T11:01:00Z">
              <w:r w:rsidRPr="00304F95" w:rsidDel="00304F95">
                <w:rPr>
                  <w:rFonts w:ascii="Times New Roman" w:eastAsia="Times New Roman" w:hAnsi="Times New Roman"/>
                  <w:color w:val="000000"/>
                  <w:sz w:val="20"/>
                  <w:szCs w:val="20"/>
                  <w:lang w:eastAsia="en-GB"/>
                  <w:rPrChange w:id="3464" w:author="Linderhof, Vincent" w:date="2016-03-06T11:01:00Z">
                    <w:rPr>
                      <w:rFonts w:ascii="Times New Roman" w:eastAsia="Times New Roman" w:hAnsi="Times New Roman"/>
                      <w:color w:val="000000"/>
                      <w:sz w:val="24"/>
                      <w:szCs w:val="24"/>
                      <w:lang w:eastAsia="en-GB"/>
                    </w:rPr>
                  </w:rPrChange>
                </w:rPr>
                <w:delText>Total cropped area</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46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70C3071" w14:textId="3544A67D" w:rsidR="00C03049" w:rsidRPr="00304F95" w:rsidDel="00304F95" w:rsidRDefault="00C03049" w:rsidP="00E05337">
            <w:pPr>
              <w:tabs>
                <w:tab w:val="decimal" w:pos="317"/>
              </w:tabs>
              <w:suppressAutoHyphens w:val="0"/>
              <w:spacing w:after="0"/>
              <w:rPr>
                <w:del w:id="3466" w:author="Linderhof, Vincent" w:date="2016-03-06T11:01:00Z"/>
                <w:rFonts w:ascii="Times New Roman" w:eastAsia="Times New Roman" w:hAnsi="Times New Roman"/>
                <w:color w:val="000000"/>
                <w:sz w:val="20"/>
                <w:szCs w:val="20"/>
                <w:lang w:eastAsia="en-GB"/>
                <w:rPrChange w:id="3467" w:author="Linderhof, Vincent" w:date="2016-03-06T11:01:00Z">
                  <w:rPr>
                    <w:del w:id="3468" w:author="Linderhof, Vincent" w:date="2016-03-06T11:01:00Z"/>
                    <w:rFonts w:ascii="Times New Roman" w:eastAsia="Times New Roman" w:hAnsi="Times New Roman"/>
                    <w:color w:val="000000"/>
                    <w:sz w:val="24"/>
                    <w:szCs w:val="24"/>
                    <w:lang w:eastAsia="en-GB"/>
                  </w:rPr>
                </w:rPrChange>
              </w:rPr>
            </w:pPr>
            <w:del w:id="3469" w:author="Linderhof, Vincent" w:date="2016-03-06T11:01:00Z">
              <w:r w:rsidRPr="00304F95" w:rsidDel="00304F95">
                <w:rPr>
                  <w:rFonts w:ascii="Times New Roman" w:eastAsia="Times New Roman" w:hAnsi="Times New Roman"/>
                  <w:color w:val="000000"/>
                  <w:sz w:val="20"/>
                  <w:szCs w:val="20"/>
                  <w:lang w:eastAsia="en-GB"/>
                  <w:rPrChange w:id="3470" w:author="Linderhof, Vincent" w:date="2016-03-06T11:01:00Z">
                    <w:rPr>
                      <w:rFonts w:ascii="Times New Roman" w:eastAsia="Times New Roman" w:hAnsi="Times New Roman"/>
                      <w:color w:val="000000"/>
                      <w:sz w:val="24"/>
                      <w:szCs w:val="24"/>
                      <w:lang w:eastAsia="en-GB"/>
                    </w:rPr>
                  </w:rPrChange>
                </w:rPr>
                <w:delText>0.053</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7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9AB257C" w14:textId="7F55F49C" w:rsidR="00C03049" w:rsidRPr="00304F95" w:rsidDel="00304F95" w:rsidRDefault="0037260F" w:rsidP="00E05337">
            <w:pPr>
              <w:tabs>
                <w:tab w:val="decimal" w:pos="317"/>
              </w:tabs>
              <w:suppressAutoHyphens w:val="0"/>
              <w:spacing w:after="0"/>
              <w:rPr>
                <w:del w:id="3472" w:author="Linderhof, Vincent" w:date="2016-03-06T11:01:00Z"/>
                <w:rFonts w:ascii="Times New Roman" w:eastAsia="Times New Roman" w:hAnsi="Times New Roman"/>
                <w:color w:val="000000"/>
                <w:sz w:val="20"/>
                <w:szCs w:val="20"/>
                <w:lang w:eastAsia="en-GB"/>
                <w:rPrChange w:id="3473" w:author="Linderhof, Vincent" w:date="2016-03-06T11:01:00Z">
                  <w:rPr>
                    <w:del w:id="3474" w:author="Linderhof, Vincent" w:date="2016-03-06T11:01:00Z"/>
                    <w:rFonts w:ascii="Times New Roman" w:eastAsia="Times New Roman" w:hAnsi="Times New Roman"/>
                    <w:color w:val="000000"/>
                    <w:sz w:val="24"/>
                    <w:szCs w:val="24"/>
                    <w:lang w:eastAsia="en-GB"/>
                  </w:rPr>
                </w:rPrChange>
              </w:rPr>
            </w:pPr>
            <w:del w:id="3475" w:author="Linderhof, Vincent" w:date="2016-03-06T11:01:00Z">
              <w:r w:rsidRPr="00304F95" w:rsidDel="00304F95">
                <w:rPr>
                  <w:rFonts w:ascii="Times New Roman" w:eastAsia="Times New Roman" w:hAnsi="Times New Roman"/>
                  <w:color w:val="000000"/>
                  <w:sz w:val="20"/>
                  <w:szCs w:val="20"/>
                  <w:lang w:eastAsia="en-GB"/>
                  <w:rPrChange w:id="3476"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7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5C9D5FF" w14:textId="1F960B9F" w:rsidR="00C03049" w:rsidRPr="00304F95" w:rsidDel="00304F95" w:rsidRDefault="00C03049" w:rsidP="00E05337">
            <w:pPr>
              <w:tabs>
                <w:tab w:val="decimal" w:pos="317"/>
              </w:tabs>
              <w:suppressAutoHyphens w:val="0"/>
              <w:spacing w:after="0"/>
              <w:rPr>
                <w:del w:id="3478" w:author="Linderhof, Vincent" w:date="2016-03-06T11:01:00Z"/>
                <w:rFonts w:ascii="Times New Roman" w:eastAsia="Times New Roman" w:hAnsi="Times New Roman"/>
                <w:color w:val="000000"/>
                <w:sz w:val="20"/>
                <w:szCs w:val="20"/>
                <w:lang w:eastAsia="en-GB"/>
                <w:rPrChange w:id="3479" w:author="Linderhof, Vincent" w:date="2016-03-06T11:01:00Z">
                  <w:rPr>
                    <w:del w:id="3480" w:author="Linderhof, Vincent" w:date="2016-03-06T11:01:00Z"/>
                    <w:rFonts w:ascii="Times New Roman" w:eastAsia="Times New Roman" w:hAnsi="Times New Roman"/>
                    <w:color w:val="000000"/>
                    <w:sz w:val="24"/>
                    <w:szCs w:val="24"/>
                    <w:lang w:eastAsia="en-GB"/>
                  </w:rPr>
                </w:rPrChange>
              </w:rPr>
            </w:pPr>
            <w:del w:id="3481" w:author="Linderhof, Vincent" w:date="2016-03-06T11:01:00Z">
              <w:r w:rsidRPr="00304F95" w:rsidDel="00304F95">
                <w:rPr>
                  <w:rFonts w:ascii="Times New Roman" w:eastAsia="Times New Roman" w:hAnsi="Times New Roman"/>
                  <w:color w:val="000000"/>
                  <w:sz w:val="20"/>
                  <w:szCs w:val="20"/>
                  <w:lang w:eastAsia="en-GB"/>
                  <w:rPrChange w:id="3482" w:author="Linderhof, Vincent" w:date="2016-03-06T11:01:00Z">
                    <w:rPr>
                      <w:rFonts w:ascii="Times New Roman" w:eastAsia="Times New Roman" w:hAnsi="Times New Roman"/>
                      <w:color w:val="000000"/>
                      <w:sz w:val="24"/>
                      <w:szCs w:val="24"/>
                      <w:lang w:eastAsia="en-GB"/>
                    </w:rPr>
                  </w:rPrChange>
                </w:rPr>
                <w:delText>0.024</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8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236A35" w14:textId="2C1BDAC8" w:rsidR="00C03049" w:rsidRPr="00304F95" w:rsidDel="00304F95" w:rsidRDefault="0037260F" w:rsidP="00E05337">
            <w:pPr>
              <w:tabs>
                <w:tab w:val="decimal" w:pos="317"/>
              </w:tabs>
              <w:suppressAutoHyphens w:val="0"/>
              <w:spacing w:after="0"/>
              <w:rPr>
                <w:del w:id="3484" w:author="Linderhof, Vincent" w:date="2016-03-06T11:01:00Z"/>
                <w:rFonts w:ascii="Times New Roman" w:eastAsia="Times New Roman" w:hAnsi="Times New Roman"/>
                <w:color w:val="000000"/>
                <w:sz w:val="20"/>
                <w:szCs w:val="20"/>
                <w:lang w:eastAsia="en-GB"/>
                <w:rPrChange w:id="3485" w:author="Linderhof, Vincent" w:date="2016-03-06T11:01:00Z">
                  <w:rPr>
                    <w:del w:id="3486" w:author="Linderhof, Vincent" w:date="2016-03-06T11:01:00Z"/>
                    <w:rFonts w:ascii="Times New Roman" w:eastAsia="Times New Roman" w:hAnsi="Times New Roman"/>
                    <w:color w:val="000000"/>
                    <w:sz w:val="24"/>
                    <w:szCs w:val="24"/>
                    <w:lang w:eastAsia="en-GB"/>
                  </w:rPr>
                </w:rPrChange>
              </w:rPr>
            </w:pPr>
            <w:del w:id="3487" w:author="Linderhof, Vincent" w:date="2016-03-06T11:01:00Z">
              <w:r w:rsidRPr="00304F95" w:rsidDel="00304F95">
                <w:rPr>
                  <w:rFonts w:ascii="Times New Roman" w:eastAsia="Times New Roman" w:hAnsi="Times New Roman"/>
                  <w:color w:val="000000"/>
                  <w:sz w:val="20"/>
                  <w:szCs w:val="20"/>
                  <w:lang w:eastAsia="en-GB"/>
                  <w:rPrChange w:id="3488" w:author="Linderhof, Vincent" w:date="2016-03-06T11:01:00Z">
                    <w:rPr>
                      <w:rFonts w:ascii="Times New Roman" w:eastAsia="Times New Roman" w:hAnsi="Times New Roman"/>
                      <w:color w:val="000000"/>
                      <w:sz w:val="24"/>
                      <w:szCs w:val="24"/>
                      <w:lang w:eastAsia="en-GB"/>
                    </w:rPr>
                  </w:rPrChange>
                </w:rPr>
                <w:delText>*</w:delText>
              </w:r>
            </w:del>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8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AE5389" w14:textId="43A4F01D" w:rsidR="00C03049" w:rsidRPr="00304F95" w:rsidDel="00304F95" w:rsidRDefault="00C03049" w:rsidP="00E05337">
            <w:pPr>
              <w:tabs>
                <w:tab w:val="decimal" w:pos="317"/>
              </w:tabs>
              <w:suppressAutoHyphens w:val="0"/>
              <w:spacing w:after="0"/>
              <w:jc w:val="right"/>
              <w:rPr>
                <w:del w:id="3490" w:author="Linderhof, Vincent" w:date="2016-03-06T11:01:00Z"/>
                <w:rFonts w:ascii="Times New Roman" w:eastAsia="Times New Roman" w:hAnsi="Times New Roman"/>
                <w:color w:val="000000"/>
                <w:sz w:val="20"/>
                <w:szCs w:val="20"/>
                <w:lang w:eastAsia="en-GB"/>
                <w:rPrChange w:id="3491" w:author="Linderhof, Vincent" w:date="2016-03-06T11:01:00Z">
                  <w:rPr>
                    <w:del w:id="3492" w:author="Linderhof, Vincent" w:date="2016-03-06T11:01:00Z"/>
                    <w:rFonts w:ascii="Times New Roman" w:eastAsia="Times New Roman" w:hAnsi="Times New Roman"/>
                    <w:color w:val="000000"/>
                    <w:sz w:val="24"/>
                    <w:szCs w:val="24"/>
                    <w:lang w:eastAsia="en-GB"/>
                  </w:rPr>
                </w:rPrChange>
              </w:rPr>
            </w:pPr>
            <w:del w:id="3493" w:author="Linderhof, Vincent" w:date="2016-03-06T11:01:00Z">
              <w:r w:rsidRPr="00304F95" w:rsidDel="00304F95">
                <w:rPr>
                  <w:rFonts w:ascii="Times New Roman" w:eastAsia="Times New Roman" w:hAnsi="Times New Roman"/>
                  <w:color w:val="000000"/>
                  <w:sz w:val="20"/>
                  <w:szCs w:val="20"/>
                  <w:lang w:eastAsia="en-GB"/>
                  <w:rPrChange w:id="3494" w:author="Linderhof, Vincent" w:date="2016-03-06T11:01:00Z">
                    <w:rPr>
                      <w:rFonts w:ascii="Times New Roman" w:eastAsia="Times New Roman" w:hAnsi="Times New Roman"/>
                      <w:color w:val="000000"/>
                      <w:sz w:val="24"/>
                      <w:szCs w:val="24"/>
                      <w:lang w:eastAsia="en-GB"/>
                    </w:rPr>
                  </w:rPrChange>
                </w:rPr>
                <w:delText>3.35E-04</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9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2C79857" w14:textId="299C70FD" w:rsidR="00C03049" w:rsidRPr="00304F95" w:rsidDel="00304F95" w:rsidRDefault="00C03049" w:rsidP="00E05337">
            <w:pPr>
              <w:tabs>
                <w:tab w:val="decimal" w:pos="317"/>
              </w:tabs>
              <w:suppressAutoHyphens w:val="0"/>
              <w:spacing w:after="0"/>
              <w:rPr>
                <w:del w:id="3496" w:author="Linderhof, Vincent" w:date="2016-03-06T11:01:00Z"/>
                <w:rFonts w:ascii="Times New Roman" w:eastAsia="Times New Roman" w:hAnsi="Times New Roman"/>
                <w:color w:val="000000"/>
                <w:sz w:val="20"/>
                <w:szCs w:val="20"/>
                <w:lang w:eastAsia="en-GB"/>
                <w:rPrChange w:id="3497" w:author="Linderhof, Vincent" w:date="2016-03-06T11:01:00Z">
                  <w:rPr>
                    <w:del w:id="3498" w:author="Linderhof, Vincent" w:date="2016-03-06T11:01:00Z"/>
                    <w:rFonts w:ascii="Times New Roman" w:eastAsia="Times New Roman" w:hAnsi="Times New Roman"/>
                    <w:color w:val="000000"/>
                    <w:sz w:val="24"/>
                    <w:szCs w:val="24"/>
                    <w:lang w:eastAsia="en-GB"/>
                  </w:rPr>
                </w:rPrChange>
              </w:rPr>
            </w:pPr>
            <w:del w:id="3499" w:author="Linderhof, Vincent" w:date="2016-03-06T11:01:00Z">
              <w:r w:rsidRPr="00304F95" w:rsidDel="00304F95">
                <w:rPr>
                  <w:rFonts w:ascii="Times New Roman" w:eastAsia="Times New Roman" w:hAnsi="Times New Roman"/>
                  <w:color w:val="000000"/>
                  <w:sz w:val="20"/>
                  <w:szCs w:val="20"/>
                  <w:lang w:eastAsia="en-GB"/>
                  <w:rPrChange w:id="3500"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0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2C3F30" w14:textId="71A75553" w:rsidR="00C03049" w:rsidRPr="00304F95" w:rsidDel="00304F95" w:rsidRDefault="00C03049" w:rsidP="00E05337">
            <w:pPr>
              <w:tabs>
                <w:tab w:val="decimal" w:pos="317"/>
              </w:tabs>
              <w:suppressAutoHyphens w:val="0"/>
              <w:spacing w:after="0"/>
              <w:rPr>
                <w:del w:id="3502" w:author="Linderhof, Vincent" w:date="2016-03-06T11:01:00Z"/>
                <w:rFonts w:ascii="Times New Roman" w:eastAsia="Times New Roman" w:hAnsi="Times New Roman"/>
                <w:color w:val="000000"/>
                <w:sz w:val="20"/>
                <w:szCs w:val="20"/>
                <w:lang w:eastAsia="en-GB"/>
                <w:rPrChange w:id="3503" w:author="Linderhof, Vincent" w:date="2016-03-06T11:01:00Z">
                  <w:rPr>
                    <w:del w:id="3504" w:author="Linderhof, Vincent" w:date="2016-03-06T11:01:00Z"/>
                    <w:rFonts w:ascii="Times New Roman" w:eastAsia="Times New Roman" w:hAnsi="Times New Roman"/>
                    <w:color w:val="000000"/>
                    <w:sz w:val="24"/>
                    <w:szCs w:val="24"/>
                    <w:lang w:eastAsia="en-GB"/>
                  </w:rPr>
                </w:rPrChange>
              </w:rPr>
            </w:pPr>
            <w:del w:id="3505" w:author="Linderhof, Vincent" w:date="2016-03-06T11:01:00Z">
              <w:r w:rsidRPr="00304F95" w:rsidDel="00304F95">
                <w:rPr>
                  <w:rFonts w:ascii="Times New Roman" w:eastAsia="Times New Roman" w:hAnsi="Times New Roman"/>
                  <w:color w:val="000000"/>
                  <w:sz w:val="20"/>
                  <w:szCs w:val="20"/>
                  <w:lang w:eastAsia="en-GB"/>
                  <w:rPrChange w:id="3506" w:author="Linderhof, Vincent" w:date="2016-03-06T11:01:00Z">
                    <w:rPr>
                      <w:rFonts w:ascii="Times New Roman" w:eastAsia="Times New Roman" w:hAnsi="Times New Roman"/>
                      <w:color w:val="000000"/>
                      <w:sz w:val="24"/>
                      <w:szCs w:val="24"/>
                      <w:lang w:eastAsia="en-GB"/>
                    </w:rPr>
                  </w:rPrChange>
                </w:rPr>
                <w:delText>0.003***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0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80D866" w14:textId="3B8152EE" w:rsidR="00C03049" w:rsidRPr="00304F95" w:rsidDel="00304F95" w:rsidRDefault="00C03049" w:rsidP="00E05337">
            <w:pPr>
              <w:tabs>
                <w:tab w:val="decimal" w:pos="317"/>
              </w:tabs>
              <w:suppressAutoHyphens w:val="0"/>
              <w:spacing w:after="0"/>
              <w:rPr>
                <w:del w:id="3508" w:author="Linderhof, Vincent" w:date="2016-03-06T11:01:00Z"/>
                <w:rFonts w:ascii="Times New Roman" w:eastAsia="Times New Roman" w:hAnsi="Times New Roman"/>
                <w:color w:val="000000"/>
                <w:sz w:val="20"/>
                <w:szCs w:val="20"/>
                <w:lang w:eastAsia="en-GB"/>
                <w:rPrChange w:id="3509" w:author="Linderhof, Vincent" w:date="2016-03-06T11:01:00Z">
                  <w:rPr>
                    <w:del w:id="351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1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3FA913A" w14:textId="6B573F03" w:rsidR="00C03049" w:rsidRPr="00304F95" w:rsidDel="00304F95" w:rsidRDefault="00C03049" w:rsidP="00E05337">
            <w:pPr>
              <w:tabs>
                <w:tab w:val="decimal" w:pos="317"/>
              </w:tabs>
              <w:suppressAutoHyphens w:val="0"/>
              <w:spacing w:after="0"/>
              <w:rPr>
                <w:del w:id="3512" w:author="Linderhof, Vincent" w:date="2016-03-06T11:01:00Z"/>
                <w:rFonts w:ascii="Times New Roman" w:eastAsia="Times New Roman" w:hAnsi="Times New Roman"/>
                <w:color w:val="000000"/>
                <w:sz w:val="20"/>
                <w:szCs w:val="20"/>
                <w:lang w:eastAsia="en-GB"/>
                <w:rPrChange w:id="3513" w:author="Linderhof, Vincent" w:date="2016-03-06T11:01:00Z">
                  <w:rPr>
                    <w:del w:id="3514" w:author="Linderhof, Vincent" w:date="2016-03-06T11:01:00Z"/>
                    <w:rFonts w:ascii="Times New Roman" w:eastAsia="Times New Roman" w:hAnsi="Times New Roman"/>
                    <w:color w:val="000000"/>
                    <w:sz w:val="24"/>
                    <w:szCs w:val="24"/>
                    <w:lang w:eastAsia="en-GB"/>
                  </w:rPr>
                </w:rPrChange>
              </w:rPr>
            </w:pPr>
            <w:del w:id="3515" w:author="Linderhof, Vincent" w:date="2016-03-06T11:01:00Z">
              <w:r w:rsidRPr="00304F95" w:rsidDel="00304F95">
                <w:rPr>
                  <w:rFonts w:ascii="Times New Roman" w:eastAsia="Times New Roman" w:hAnsi="Times New Roman"/>
                  <w:color w:val="000000"/>
                  <w:sz w:val="20"/>
                  <w:szCs w:val="20"/>
                  <w:lang w:eastAsia="en-GB"/>
                  <w:rPrChange w:id="3516" w:author="Linderhof, Vincent" w:date="2016-03-06T11:01:00Z">
                    <w:rPr>
                      <w:rFonts w:ascii="Times New Roman" w:eastAsia="Times New Roman" w:hAnsi="Times New Roman"/>
                      <w:color w:val="000000"/>
                      <w:sz w:val="24"/>
                      <w:szCs w:val="24"/>
                      <w:lang w:eastAsia="en-GB"/>
                    </w:rPr>
                  </w:rPrChange>
                </w:rPr>
                <w:delText>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1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A2458B" w14:textId="0D194C08" w:rsidR="00C03049" w:rsidRPr="00304F95" w:rsidDel="00304F95" w:rsidRDefault="00C03049" w:rsidP="00E05337">
            <w:pPr>
              <w:tabs>
                <w:tab w:val="decimal" w:pos="317"/>
              </w:tabs>
              <w:suppressAutoHyphens w:val="0"/>
              <w:spacing w:after="0"/>
              <w:rPr>
                <w:del w:id="3518" w:author="Linderhof, Vincent" w:date="2016-03-06T11:01:00Z"/>
                <w:rFonts w:ascii="Times New Roman" w:eastAsia="Times New Roman" w:hAnsi="Times New Roman"/>
                <w:color w:val="000000"/>
                <w:sz w:val="20"/>
                <w:szCs w:val="20"/>
                <w:lang w:eastAsia="en-GB"/>
                <w:rPrChange w:id="3519" w:author="Linderhof, Vincent" w:date="2016-03-06T11:01:00Z">
                  <w:rPr>
                    <w:del w:id="352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2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252DFC8" w14:textId="1E867EA3" w:rsidR="00C03049" w:rsidRPr="00304F95" w:rsidDel="00304F95" w:rsidRDefault="00C03049" w:rsidP="00E05337">
            <w:pPr>
              <w:tabs>
                <w:tab w:val="decimal" w:pos="317"/>
              </w:tabs>
              <w:suppressAutoHyphens w:val="0"/>
              <w:spacing w:after="0"/>
              <w:jc w:val="right"/>
              <w:rPr>
                <w:del w:id="3522" w:author="Linderhof, Vincent" w:date="2016-03-06T11:01:00Z"/>
                <w:rFonts w:ascii="Times New Roman" w:eastAsia="Times New Roman" w:hAnsi="Times New Roman"/>
                <w:color w:val="000000"/>
                <w:sz w:val="20"/>
                <w:szCs w:val="20"/>
                <w:lang w:eastAsia="en-GB"/>
                <w:rPrChange w:id="3523" w:author="Linderhof, Vincent" w:date="2016-03-06T11:01:00Z">
                  <w:rPr>
                    <w:del w:id="3524" w:author="Linderhof, Vincent" w:date="2016-03-06T11:01:00Z"/>
                    <w:rFonts w:ascii="Times New Roman" w:eastAsia="Times New Roman" w:hAnsi="Times New Roman"/>
                    <w:color w:val="000000"/>
                    <w:sz w:val="24"/>
                    <w:szCs w:val="24"/>
                    <w:lang w:eastAsia="en-GB"/>
                  </w:rPr>
                </w:rPrChange>
              </w:rPr>
            </w:pPr>
            <w:del w:id="3525" w:author="Linderhof, Vincent" w:date="2016-03-06T11:01:00Z">
              <w:r w:rsidRPr="00304F95" w:rsidDel="00304F95">
                <w:rPr>
                  <w:rFonts w:ascii="Times New Roman" w:eastAsia="Times New Roman" w:hAnsi="Times New Roman"/>
                  <w:color w:val="000000"/>
                  <w:sz w:val="20"/>
                  <w:szCs w:val="20"/>
                  <w:lang w:eastAsia="en-GB"/>
                  <w:rPrChange w:id="3526" w:author="Linderhof, Vincent" w:date="2016-03-06T11:01:00Z">
                    <w:rPr>
                      <w:rFonts w:ascii="Times New Roman" w:eastAsia="Times New Roman" w:hAnsi="Times New Roman"/>
                      <w:color w:val="000000"/>
                      <w:sz w:val="24"/>
                      <w:szCs w:val="24"/>
                      <w:lang w:eastAsia="en-GB"/>
                    </w:rPr>
                  </w:rPrChange>
                </w:rPr>
                <w:delText>1.50E-04</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2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05FBFEB" w14:textId="28B501BE" w:rsidR="00C03049" w:rsidRPr="00304F95" w:rsidDel="00304F95" w:rsidRDefault="00C03049" w:rsidP="00E05337">
            <w:pPr>
              <w:tabs>
                <w:tab w:val="decimal" w:pos="317"/>
              </w:tabs>
              <w:suppressAutoHyphens w:val="0"/>
              <w:spacing w:after="0"/>
              <w:rPr>
                <w:del w:id="3528" w:author="Linderhof, Vincent" w:date="2016-03-06T11:01:00Z"/>
                <w:rFonts w:ascii="Times New Roman" w:eastAsia="Times New Roman" w:hAnsi="Times New Roman"/>
                <w:color w:val="000000"/>
                <w:sz w:val="20"/>
                <w:szCs w:val="20"/>
                <w:lang w:eastAsia="en-GB"/>
                <w:rPrChange w:id="3529" w:author="Linderhof, Vincent" w:date="2016-03-06T11:01:00Z">
                  <w:rPr>
                    <w:del w:id="3530" w:author="Linderhof, Vincent" w:date="2016-03-06T11:01:00Z"/>
                    <w:rFonts w:ascii="Times New Roman" w:eastAsia="Times New Roman" w:hAnsi="Times New Roman"/>
                    <w:color w:val="000000"/>
                    <w:sz w:val="24"/>
                    <w:szCs w:val="24"/>
                    <w:lang w:eastAsia="en-GB"/>
                  </w:rPr>
                </w:rPrChange>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3531"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52600D" w14:textId="43109749" w:rsidR="00C03049" w:rsidRPr="00304F95" w:rsidDel="00304F95" w:rsidRDefault="00C03049" w:rsidP="00E05337">
            <w:pPr>
              <w:tabs>
                <w:tab w:val="decimal" w:pos="317"/>
              </w:tabs>
              <w:suppressAutoHyphens w:val="0"/>
              <w:spacing w:after="0"/>
              <w:rPr>
                <w:del w:id="3532" w:author="Linderhof, Vincent" w:date="2016-03-06T11:01:00Z"/>
                <w:rFonts w:ascii="Times New Roman" w:eastAsia="Times New Roman" w:hAnsi="Times New Roman"/>
                <w:color w:val="000000"/>
                <w:sz w:val="20"/>
                <w:szCs w:val="20"/>
                <w:lang w:eastAsia="en-GB"/>
                <w:rPrChange w:id="3533" w:author="Linderhof, Vincent" w:date="2016-03-06T11:01:00Z">
                  <w:rPr>
                    <w:del w:id="3534" w:author="Linderhof, Vincent" w:date="2016-03-06T11:01:00Z"/>
                    <w:rFonts w:ascii="Times New Roman" w:eastAsia="Times New Roman" w:hAnsi="Times New Roman"/>
                    <w:color w:val="000000"/>
                    <w:sz w:val="24"/>
                    <w:szCs w:val="24"/>
                    <w:lang w:eastAsia="en-GB"/>
                  </w:rPr>
                </w:rPrChange>
              </w:rPr>
            </w:pPr>
            <w:del w:id="3535" w:author="Linderhof, Vincent" w:date="2016-03-06T11:01:00Z">
              <w:r w:rsidRPr="00304F95" w:rsidDel="00304F95">
                <w:rPr>
                  <w:rFonts w:ascii="Times New Roman" w:eastAsia="Times New Roman" w:hAnsi="Times New Roman"/>
                  <w:color w:val="000000"/>
                  <w:sz w:val="20"/>
                  <w:szCs w:val="20"/>
                  <w:lang w:eastAsia="en-GB"/>
                  <w:rPrChange w:id="3536" w:author="Linderhof, Vincent" w:date="2016-03-06T11:01:00Z">
                    <w:rPr>
                      <w:rFonts w:ascii="Times New Roman" w:eastAsia="Times New Roman" w:hAnsi="Times New Roman"/>
                      <w:color w:val="000000"/>
                      <w:sz w:val="24"/>
                      <w:szCs w:val="24"/>
                      <w:lang w:eastAsia="en-GB"/>
                    </w:rPr>
                  </w:rPrChange>
                </w:rPr>
                <w:delText>98.469**</w:delText>
              </w:r>
            </w:del>
          </w:p>
        </w:tc>
        <w:tc>
          <w:tcPr>
            <w:tcW w:w="534" w:type="dxa"/>
            <w:gridSpan w:val="2"/>
            <w:tcBorders>
              <w:top w:val="nil"/>
              <w:left w:val="single" w:sz="4" w:space="0" w:color="auto"/>
              <w:bottom w:val="nil"/>
              <w:right w:val="nil"/>
            </w:tcBorders>
            <w:shd w:val="clear" w:color="auto" w:fill="auto"/>
            <w:noWrap/>
            <w:vAlign w:val="bottom"/>
            <w:hideMark/>
            <w:tcPrChange w:id="3537" w:author="Linderhof, Vincent" w:date="2016-03-06T11:01:00Z">
              <w:tcPr>
                <w:tcW w:w="534" w:type="dxa"/>
                <w:gridSpan w:val="2"/>
                <w:tcBorders>
                  <w:top w:val="nil"/>
                  <w:left w:val="single" w:sz="4" w:space="0" w:color="auto"/>
                  <w:bottom w:val="nil"/>
                  <w:right w:val="nil"/>
                </w:tcBorders>
                <w:shd w:val="clear" w:color="auto" w:fill="auto"/>
                <w:noWrap/>
                <w:vAlign w:val="bottom"/>
                <w:hideMark/>
              </w:tcPr>
            </w:tcPrChange>
          </w:tcPr>
          <w:p w14:paraId="473BD014" w14:textId="6E88AD60" w:rsidR="00C03049" w:rsidRPr="00304F95" w:rsidDel="00304F95" w:rsidRDefault="00C03049" w:rsidP="00E05337">
            <w:pPr>
              <w:tabs>
                <w:tab w:val="decimal" w:pos="317"/>
              </w:tabs>
              <w:suppressAutoHyphens w:val="0"/>
              <w:spacing w:after="0"/>
              <w:rPr>
                <w:del w:id="3538" w:author="Linderhof, Vincent" w:date="2016-03-06T11:01:00Z"/>
                <w:rFonts w:ascii="Times New Roman" w:eastAsia="Times New Roman" w:hAnsi="Times New Roman"/>
                <w:color w:val="000000"/>
                <w:sz w:val="20"/>
                <w:szCs w:val="20"/>
                <w:lang w:eastAsia="en-GB"/>
                <w:rPrChange w:id="3539" w:author="Linderhof, Vincent" w:date="2016-03-06T11:01:00Z">
                  <w:rPr>
                    <w:del w:id="3540"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3541"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5CAA64AF" w14:textId="0C701E42" w:rsidR="00C03049" w:rsidRPr="00304F95" w:rsidDel="00304F95" w:rsidRDefault="00C03049" w:rsidP="00E05337">
            <w:pPr>
              <w:tabs>
                <w:tab w:val="decimal" w:pos="317"/>
              </w:tabs>
              <w:suppressAutoHyphens w:val="0"/>
              <w:spacing w:after="0"/>
              <w:rPr>
                <w:del w:id="3542" w:author="Linderhof, Vincent" w:date="2016-03-06T11:01:00Z"/>
                <w:rFonts w:ascii="Times New Roman" w:eastAsia="Times New Roman" w:hAnsi="Times New Roman"/>
                <w:color w:val="000000"/>
                <w:sz w:val="20"/>
                <w:szCs w:val="20"/>
                <w:lang w:eastAsia="en-GB"/>
                <w:rPrChange w:id="3543" w:author="Linderhof, Vincent" w:date="2016-03-06T11:01:00Z">
                  <w:rPr>
                    <w:del w:id="3544" w:author="Linderhof, Vincent" w:date="2016-03-06T11:01:00Z"/>
                    <w:rFonts w:ascii="Times New Roman" w:eastAsia="Times New Roman" w:hAnsi="Times New Roman"/>
                    <w:color w:val="000000"/>
                    <w:sz w:val="24"/>
                    <w:szCs w:val="24"/>
                    <w:lang w:eastAsia="en-GB"/>
                  </w:rPr>
                </w:rPrChange>
              </w:rPr>
            </w:pPr>
            <w:del w:id="3545" w:author="Linderhof, Vincent" w:date="2016-03-06T11:01:00Z">
              <w:r w:rsidRPr="00304F95" w:rsidDel="00304F95">
                <w:rPr>
                  <w:rFonts w:ascii="Times New Roman" w:eastAsia="Times New Roman" w:hAnsi="Times New Roman"/>
                  <w:color w:val="000000"/>
                  <w:sz w:val="20"/>
                  <w:szCs w:val="20"/>
                  <w:lang w:eastAsia="en-GB"/>
                  <w:rPrChange w:id="3546" w:author="Linderhof, Vincent" w:date="2016-03-06T11:01:00Z">
                    <w:rPr>
                      <w:rFonts w:ascii="Times New Roman" w:eastAsia="Times New Roman" w:hAnsi="Times New Roman"/>
                      <w:color w:val="000000"/>
                      <w:sz w:val="24"/>
                      <w:szCs w:val="24"/>
                      <w:lang w:eastAsia="en-GB"/>
                    </w:rPr>
                  </w:rPrChange>
                </w:rPr>
                <w:delText>101.137*</w:delText>
              </w:r>
            </w:del>
          </w:p>
        </w:tc>
        <w:tc>
          <w:tcPr>
            <w:tcW w:w="534" w:type="dxa"/>
            <w:gridSpan w:val="2"/>
            <w:tcBorders>
              <w:top w:val="nil"/>
              <w:left w:val="nil"/>
              <w:bottom w:val="nil"/>
              <w:right w:val="nil"/>
            </w:tcBorders>
            <w:shd w:val="clear" w:color="auto" w:fill="auto"/>
            <w:noWrap/>
            <w:vAlign w:val="bottom"/>
            <w:hideMark/>
            <w:tcPrChange w:id="354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0FE56A1D" w14:textId="4445907C" w:rsidR="00C03049" w:rsidRPr="00304F95" w:rsidDel="00304F95" w:rsidRDefault="00C03049" w:rsidP="00E05337">
            <w:pPr>
              <w:tabs>
                <w:tab w:val="decimal" w:pos="317"/>
              </w:tabs>
              <w:suppressAutoHyphens w:val="0"/>
              <w:spacing w:after="0"/>
              <w:rPr>
                <w:del w:id="3548" w:author="Linderhof, Vincent" w:date="2016-03-06T11:01:00Z"/>
                <w:rFonts w:ascii="Times New Roman" w:eastAsia="Times New Roman" w:hAnsi="Times New Roman"/>
                <w:color w:val="000000"/>
                <w:sz w:val="20"/>
                <w:szCs w:val="20"/>
                <w:lang w:eastAsia="en-GB"/>
                <w:rPrChange w:id="3549" w:author="Linderhof, Vincent" w:date="2016-03-06T11:01:00Z">
                  <w:rPr>
                    <w:del w:id="3550"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3551"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6F249A85" w14:textId="3BC4BBF7" w:rsidR="00C03049" w:rsidRPr="00304F95" w:rsidDel="00304F95" w:rsidRDefault="00C03049" w:rsidP="00E05337">
            <w:pPr>
              <w:suppressAutoHyphens w:val="0"/>
              <w:spacing w:after="0"/>
              <w:jc w:val="right"/>
              <w:rPr>
                <w:del w:id="3552" w:author="Linderhof, Vincent" w:date="2016-03-06T11:01:00Z"/>
                <w:rFonts w:ascii="Times New Roman" w:eastAsia="Times New Roman" w:hAnsi="Times New Roman"/>
                <w:color w:val="000000"/>
                <w:sz w:val="20"/>
                <w:szCs w:val="20"/>
                <w:lang w:eastAsia="en-GB"/>
                <w:rPrChange w:id="3553" w:author="Linderhof, Vincent" w:date="2016-03-06T11:01:00Z">
                  <w:rPr>
                    <w:del w:id="3554" w:author="Linderhof, Vincent" w:date="2016-03-06T11:01:00Z"/>
                    <w:rFonts w:ascii="Times New Roman" w:eastAsia="Times New Roman" w:hAnsi="Times New Roman"/>
                    <w:color w:val="000000"/>
                    <w:sz w:val="24"/>
                    <w:szCs w:val="24"/>
                    <w:lang w:eastAsia="en-GB"/>
                  </w:rPr>
                </w:rPrChange>
              </w:rPr>
            </w:pPr>
            <w:del w:id="3555" w:author="Linderhof, Vincent" w:date="2016-03-06T11:01:00Z">
              <w:r w:rsidRPr="00304F95" w:rsidDel="00304F95">
                <w:rPr>
                  <w:rFonts w:ascii="Times New Roman" w:eastAsia="Times New Roman" w:hAnsi="Times New Roman"/>
                  <w:color w:val="000000"/>
                  <w:sz w:val="20"/>
                  <w:szCs w:val="20"/>
                  <w:lang w:eastAsia="en-GB"/>
                  <w:rPrChange w:id="3556" w:author="Linderhof, Vincent" w:date="2016-03-06T11:01:00Z">
                    <w:rPr>
                      <w:rFonts w:ascii="Times New Roman" w:eastAsia="Times New Roman" w:hAnsi="Times New Roman"/>
                      <w:color w:val="000000"/>
                      <w:sz w:val="24"/>
                      <w:szCs w:val="24"/>
                      <w:lang w:eastAsia="en-GB"/>
                    </w:rPr>
                  </w:rPrChange>
                </w:rPr>
                <w:delText>1.02E-03</w:delText>
              </w:r>
            </w:del>
          </w:p>
        </w:tc>
        <w:tc>
          <w:tcPr>
            <w:tcW w:w="670" w:type="dxa"/>
            <w:gridSpan w:val="2"/>
            <w:tcBorders>
              <w:top w:val="nil"/>
              <w:left w:val="nil"/>
              <w:bottom w:val="nil"/>
              <w:right w:val="nil"/>
            </w:tcBorders>
            <w:shd w:val="clear" w:color="auto" w:fill="auto"/>
            <w:noWrap/>
            <w:vAlign w:val="bottom"/>
            <w:hideMark/>
            <w:tcPrChange w:id="3557" w:author="Linderhof, Vincent" w:date="2016-03-06T11:01:00Z">
              <w:tcPr>
                <w:tcW w:w="670" w:type="dxa"/>
                <w:gridSpan w:val="2"/>
                <w:tcBorders>
                  <w:top w:val="nil"/>
                  <w:left w:val="nil"/>
                  <w:bottom w:val="nil"/>
                  <w:right w:val="nil"/>
                </w:tcBorders>
                <w:shd w:val="clear" w:color="auto" w:fill="auto"/>
                <w:noWrap/>
                <w:vAlign w:val="bottom"/>
                <w:hideMark/>
              </w:tcPr>
            </w:tcPrChange>
          </w:tcPr>
          <w:p w14:paraId="6A48E529" w14:textId="056BC12F" w:rsidR="00C03049" w:rsidRPr="00304F95" w:rsidDel="00304F95" w:rsidRDefault="00C03049" w:rsidP="00E05337">
            <w:pPr>
              <w:suppressAutoHyphens w:val="0"/>
              <w:spacing w:after="0"/>
              <w:rPr>
                <w:del w:id="3558" w:author="Linderhof, Vincent" w:date="2016-03-06T11:01:00Z"/>
                <w:rFonts w:ascii="Times New Roman" w:eastAsia="Times New Roman" w:hAnsi="Times New Roman"/>
                <w:color w:val="000000"/>
                <w:sz w:val="20"/>
                <w:szCs w:val="20"/>
                <w:lang w:eastAsia="en-GB"/>
                <w:rPrChange w:id="3559" w:author="Linderhof, Vincent" w:date="2016-03-06T11:01:00Z">
                  <w:rPr>
                    <w:del w:id="3560" w:author="Linderhof, Vincent" w:date="2016-03-06T11:01:00Z"/>
                    <w:rFonts w:ascii="Times New Roman" w:eastAsia="Times New Roman" w:hAnsi="Times New Roman"/>
                    <w:color w:val="000000"/>
                    <w:sz w:val="24"/>
                    <w:szCs w:val="24"/>
                    <w:lang w:eastAsia="en-GB"/>
                  </w:rPr>
                </w:rPrChange>
              </w:rPr>
            </w:pPr>
            <w:del w:id="3561" w:author="Linderhof, Vincent" w:date="2016-03-06T11:01:00Z">
              <w:r w:rsidRPr="00304F95" w:rsidDel="00304F95">
                <w:rPr>
                  <w:rFonts w:ascii="Times New Roman" w:eastAsia="Times New Roman" w:hAnsi="Times New Roman"/>
                  <w:color w:val="000000"/>
                  <w:sz w:val="20"/>
                  <w:szCs w:val="20"/>
                  <w:lang w:eastAsia="en-GB"/>
                  <w:rPrChange w:id="3562" w:author="Linderhof, Vincent" w:date="2016-03-06T11:01:00Z">
                    <w:rPr>
                      <w:rFonts w:ascii="Times New Roman" w:eastAsia="Times New Roman" w:hAnsi="Times New Roman"/>
                      <w:color w:val="000000"/>
                      <w:sz w:val="24"/>
                      <w:szCs w:val="24"/>
                      <w:lang w:eastAsia="en-GB"/>
                    </w:rPr>
                  </w:rPrChange>
                </w:rPr>
                <w:delText>***</w:delText>
              </w:r>
            </w:del>
          </w:p>
        </w:tc>
      </w:tr>
      <w:tr w:rsidR="00446AF9" w:rsidRPr="00304F95" w:rsidDel="00304F95" w14:paraId="39E22CD2" w14:textId="61E5B37B" w:rsidTr="00304F95">
        <w:trPr>
          <w:trHeight w:val="300"/>
          <w:del w:id="3563" w:author="Linderhof, Vincent" w:date="2016-03-06T11:01:00Z"/>
          <w:trPrChange w:id="3564" w:author="Linderhof, Vincent" w:date="2016-03-06T11:01:00Z">
            <w:trPr>
              <w:trHeight w:val="300"/>
            </w:trPr>
          </w:trPrChange>
        </w:trPr>
        <w:tc>
          <w:tcPr>
            <w:tcW w:w="2000" w:type="dxa"/>
            <w:vMerge/>
            <w:tcBorders>
              <w:top w:val="nil"/>
              <w:left w:val="nil"/>
              <w:bottom w:val="nil"/>
              <w:right w:val="single" w:sz="4" w:space="0" w:color="auto"/>
            </w:tcBorders>
            <w:vAlign w:val="center"/>
            <w:hideMark/>
            <w:tcPrChange w:id="3565" w:author="Linderhof, Vincent" w:date="2016-03-06T11:01:00Z">
              <w:tcPr>
                <w:tcW w:w="2000" w:type="dxa"/>
                <w:vMerge/>
                <w:tcBorders>
                  <w:top w:val="nil"/>
                  <w:left w:val="nil"/>
                  <w:bottom w:val="nil"/>
                  <w:right w:val="single" w:sz="4" w:space="0" w:color="auto"/>
                </w:tcBorders>
                <w:vAlign w:val="center"/>
                <w:hideMark/>
              </w:tcPr>
            </w:tcPrChange>
          </w:tcPr>
          <w:p w14:paraId="681A8B64" w14:textId="2E9F1621" w:rsidR="00C03049" w:rsidRPr="00304F95" w:rsidDel="00304F95" w:rsidRDefault="00C03049" w:rsidP="00E05337">
            <w:pPr>
              <w:suppressAutoHyphens w:val="0"/>
              <w:spacing w:after="0"/>
              <w:rPr>
                <w:del w:id="3566" w:author="Linderhof, Vincent" w:date="2016-03-06T11:01:00Z"/>
                <w:rFonts w:ascii="Times New Roman" w:eastAsia="Times New Roman" w:hAnsi="Times New Roman"/>
                <w:color w:val="000000"/>
                <w:sz w:val="20"/>
                <w:szCs w:val="20"/>
                <w:lang w:eastAsia="en-GB"/>
                <w:rPrChange w:id="3567" w:author="Linderhof, Vincent" w:date="2016-03-06T11:01:00Z">
                  <w:rPr>
                    <w:del w:id="3568"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56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D625CA9" w14:textId="2820ABA2" w:rsidR="00C03049" w:rsidRPr="00304F95" w:rsidDel="00304F95" w:rsidRDefault="00C03049" w:rsidP="00E05337">
            <w:pPr>
              <w:tabs>
                <w:tab w:val="decimal" w:pos="317"/>
              </w:tabs>
              <w:suppressAutoHyphens w:val="0"/>
              <w:spacing w:after="0"/>
              <w:rPr>
                <w:del w:id="3570" w:author="Linderhof, Vincent" w:date="2016-03-06T11:01:00Z"/>
                <w:rFonts w:ascii="Times New Roman" w:eastAsia="Times New Roman" w:hAnsi="Times New Roman"/>
                <w:color w:val="000000"/>
                <w:sz w:val="20"/>
                <w:szCs w:val="20"/>
                <w:lang w:eastAsia="en-GB"/>
                <w:rPrChange w:id="3571" w:author="Linderhof, Vincent" w:date="2016-03-06T11:01:00Z">
                  <w:rPr>
                    <w:del w:id="3572" w:author="Linderhof, Vincent" w:date="2016-03-06T11:01:00Z"/>
                    <w:rFonts w:ascii="Times New Roman" w:eastAsia="Times New Roman" w:hAnsi="Times New Roman"/>
                    <w:color w:val="000000"/>
                    <w:sz w:val="24"/>
                    <w:szCs w:val="24"/>
                    <w:lang w:eastAsia="en-GB"/>
                  </w:rPr>
                </w:rPrChange>
              </w:rPr>
            </w:pPr>
            <w:del w:id="3573" w:author="Linderhof, Vincent" w:date="2016-03-06T11:01:00Z">
              <w:r w:rsidRPr="00304F95" w:rsidDel="00304F95">
                <w:rPr>
                  <w:rFonts w:ascii="Times New Roman" w:eastAsia="Times New Roman" w:hAnsi="Times New Roman"/>
                  <w:color w:val="000000"/>
                  <w:sz w:val="20"/>
                  <w:szCs w:val="20"/>
                  <w:lang w:eastAsia="en-GB"/>
                  <w:rPrChange w:id="3574" w:author="Linderhof, Vincent" w:date="2016-03-06T11:01:00Z">
                    <w:rPr>
                      <w:rFonts w:ascii="Times New Roman" w:eastAsia="Times New Roman" w:hAnsi="Times New Roman"/>
                      <w:color w:val="000000"/>
                      <w:sz w:val="24"/>
                      <w:szCs w:val="24"/>
                      <w:lang w:eastAsia="en-GB"/>
                    </w:rPr>
                  </w:rPrChange>
                </w:rPr>
                <w:delText>(0.012)</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7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189975D" w14:textId="08652FCF" w:rsidR="00C03049" w:rsidRPr="00304F95" w:rsidDel="00304F95" w:rsidRDefault="00C03049" w:rsidP="00E05337">
            <w:pPr>
              <w:tabs>
                <w:tab w:val="decimal" w:pos="317"/>
              </w:tabs>
              <w:suppressAutoHyphens w:val="0"/>
              <w:spacing w:after="0"/>
              <w:rPr>
                <w:del w:id="3576" w:author="Linderhof, Vincent" w:date="2016-03-06T11:01:00Z"/>
                <w:rFonts w:ascii="Times New Roman" w:eastAsia="Times New Roman" w:hAnsi="Times New Roman"/>
                <w:color w:val="000000"/>
                <w:sz w:val="20"/>
                <w:szCs w:val="20"/>
                <w:lang w:eastAsia="en-GB"/>
                <w:rPrChange w:id="3577" w:author="Linderhof, Vincent" w:date="2016-03-06T11:01:00Z">
                  <w:rPr>
                    <w:del w:id="3578"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7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68087B4" w14:textId="2CE7D664" w:rsidR="00C03049" w:rsidRPr="00304F95" w:rsidDel="00304F95" w:rsidRDefault="00C03049" w:rsidP="00E05337">
            <w:pPr>
              <w:tabs>
                <w:tab w:val="decimal" w:pos="317"/>
              </w:tabs>
              <w:suppressAutoHyphens w:val="0"/>
              <w:spacing w:after="0"/>
              <w:rPr>
                <w:del w:id="3580" w:author="Linderhof, Vincent" w:date="2016-03-06T11:01:00Z"/>
                <w:rFonts w:ascii="Times New Roman" w:eastAsia="Times New Roman" w:hAnsi="Times New Roman"/>
                <w:color w:val="000000"/>
                <w:sz w:val="20"/>
                <w:szCs w:val="20"/>
                <w:lang w:eastAsia="en-GB"/>
                <w:rPrChange w:id="3581" w:author="Linderhof, Vincent" w:date="2016-03-06T11:01:00Z">
                  <w:rPr>
                    <w:del w:id="3582" w:author="Linderhof, Vincent" w:date="2016-03-06T11:01:00Z"/>
                    <w:rFonts w:ascii="Times New Roman" w:eastAsia="Times New Roman" w:hAnsi="Times New Roman"/>
                    <w:color w:val="000000"/>
                    <w:sz w:val="24"/>
                    <w:szCs w:val="24"/>
                    <w:lang w:eastAsia="en-GB"/>
                  </w:rPr>
                </w:rPrChange>
              </w:rPr>
            </w:pPr>
            <w:del w:id="3583" w:author="Linderhof, Vincent" w:date="2016-03-06T11:01:00Z">
              <w:r w:rsidRPr="00304F95" w:rsidDel="00304F95">
                <w:rPr>
                  <w:rFonts w:ascii="Times New Roman" w:eastAsia="Times New Roman" w:hAnsi="Times New Roman"/>
                  <w:color w:val="000000"/>
                  <w:sz w:val="20"/>
                  <w:szCs w:val="20"/>
                  <w:lang w:eastAsia="en-GB"/>
                  <w:rPrChange w:id="3584" w:author="Linderhof, Vincent" w:date="2016-03-06T11:01:00Z">
                    <w:rPr>
                      <w:rFonts w:ascii="Times New Roman" w:eastAsia="Times New Roman" w:hAnsi="Times New Roman"/>
                      <w:color w:val="000000"/>
                      <w:sz w:val="24"/>
                      <w:szCs w:val="24"/>
                      <w:lang w:eastAsia="en-GB"/>
                    </w:rPr>
                  </w:rPrChange>
                </w:rPr>
                <w:delText>(0.013)</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8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E2D1B7" w14:textId="55188B06" w:rsidR="00C03049" w:rsidRPr="00304F95" w:rsidDel="00304F95" w:rsidRDefault="00C03049" w:rsidP="00E05337">
            <w:pPr>
              <w:tabs>
                <w:tab w:val="decimal" w:pos="317"/>
              </w:tabs>
              <w:suppressAutoHyphens w:val="0"/>
              <w:spacing w:after="0"/>
              <w:rPr>
                <w:del w:id="3586" w:author="Linderhof, Vincent" w:date="2016-03-06T11:01:00Z"/>
                <w:rFonts w:ascii="Times New Roman" w:eastAsia="Times New Roman" w:hAnsi="Times New Roman"/>
                <w:color w:val="000000"/>
                <w:sz w:val="20"/>
                <w:szCs w:val="20"/>
                <w:lang w:eastAsia="en-GB"/>
                <w:rPrChange w:id="3587" w:author="Linderhof, Vincent" w:date="2016-03-06T11:01:00Z">
                  <w:rPr>
                    <w:del w:id="358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8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79444B4" w14:textId="299A5713" w:rsidR="00C03049" w:rsidRPr="00304F95" w:rsidDel="00304F95" w:rsidRDefault="00C03049" w:rsidP="00E05337">
            <w:pPr>
              <w:tabs>
                <w:tab w:val="decimal" w:pos="317"/>
              </w:tabs>
              <w:suppressAutoHyphens w:val="0"/>
              <w:spacing w:after="0"/>
              <w:jc w:val="right"/>
              <w:rPr>
                <w:del w:id="3590" w:author="Linderhof, Vincent" w:date="2016-03-06T11:01:00Z"/>
                <w:rFonts w:ascii="Times New Roman" w:eastAsia="Times New Roman" w:hAnsi="Times New Roman"/>
                <w:color w:val="000000"/>
                <w:sz w:val="20"/>
                <w:szCs w:val="20"/>
                <w:lang w:eastAsia="en-GB"/>
                <w:rPrChange w:id="3591" w:author="Linderhof, Vincent" w:date="2016-03-06T11:01:00Z">
                  <w:rPr>
                    <w:del w:id="3592" w:author="Linderhof, Vincent" w:date="2016-03-06T11:01:00Z"/>
                    <w:rFonts w:ascii="Times New Roman" w:eastAsia="Times New Roman" w:hAnsi="Times New Roman"/>
                    <w:color w:val="000000"/>
                    <w:sz w:val="24"/>
                    <w:szCs w:val="24"/>
                    <w:lang w:eastAsia="en-GB"/>
                  </w:rPr>
                </w:rPrChange>
              </w:rPr>
            </w:pPr>
            <w:del w:id="3593" w:author="Linderhof, Vincent" w:date="2016-03-06T11:01:00Z">
              <w:r w:rsidRPr="00304F95" w:rsidDel="00304F95">
                <w:rPr>
                  <w:rFonts w:ascii="Times New Roman" w:eastAsia="Times New Roman" w:hAnsi="Times New Roman"/>
                  <w:color w:val="000000"/>
                  <w:sz w:val="20"/>
                  <w:szCs w:val="20"/>
                  <w:lang w:eastAsia="en-GB"/>
                  <w:rPrChange w:id="3594" w:author="Linderhof, Vincent" w:date="2016-03-06T11:01:00Z">
                    <w:rPr>
                      <w:rFonts w:ascii="Times New Roman" w:eastAsia="Times New Roman" w:hAnsi="Times New Roman"/>
                      <w:color w:val="000000"/>
                      <w:sz w:val="24"/>
                      <w:szCs w:val="24"/>
                      <w:lang w:eastAsia="en-GB"/>
                    </w:rPr>
                  </w:rPrChange>
                </w:rPr>
                <w:delText>1.09E-04</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9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1C8489" w14:textId="210B2AFA" w:rsidR="00C03049" w:rsidRPr="00304F95" w:rsidDel="00304F95" w:rsidRDefault="00C03049" w:rsidP="00E05337">
            <w:pPr>
              <w:tabs>
                <w:tab w:val="decimal" w:pos="317"/>
              </w:tabs>
              <w:suppressAutoHyphens w:val="0"/>
              <w:spacing w:after="0"/>
              <w:rPr>
                <w:del w:id="3596" w:author="Linderhof, Vincent" w:date="2016-03-06T11:01:00Z"/>
                <w:rFonts w:ascii="Times New Roman" w:eastAsia="Times New Roman" w:hAnsi="Times New Roman"/>
                <w:color w:val="000000"/>
                <w:sz w:val="20"/>
                <w:szCs w:val="20"/>
                <w:lang w:eastAsia="en-GB"/>
                <w:rPrChange w:id="3597" w:author="Linderhof, Vincent" w:date="2016-03-06T11:01:00Z">
                  <w:rPr>
                    <w:del w:id="3598"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9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71538C3" w14:textId="447C7FB4" w:rsidR="00C03049" w:rsidRPr="00304F95" w:rsidDel="00304F95" w:rsidRDefault="00C03049" w:rsidP="00E05337">
            <w:pPr>
              <w:tabs>
                <w:tab w:val="decimal" w:pos="317"/>
              </w:tabs>
              <w:suppressAutoHyphens w:val="0"/>
              <w:spacing w:after="0"/>
              <w:rPr>
                <w:del w:id="3600" w:author="Linderhof, Vincent" w:date="2016-03-06T11:01:00Z"/>
                <w:rFonts w:ascii="Times New Roman" w:eastAsia="Times New Roman" w:hAnsi="Times New Roman"/>
                <w:color w:val="000000"/>
                <w:sz w:val="20"/>
                <w:szCs w:val="20"/>
                <w:lang w:eastAsia="en-GB"/>
                <w:rPrChange w:id="3601" w:author="Linderhof, Vincent" w:date="2016-03-06T11:01:00Z">
                  <w:rPr>
                    <w:del w:id="3602" w:author="Linderhof, Vincent" w:date="2016-03-06T11:01:00Z"/>
                    <w:rFonts w:ascii="Times New Roman" w:eastAsia="Times New Roman" w:hAnsi="Times New Roman"/>
                    <w:color w:val="000000"/>
                    <w:sz w:val="24"/>
                    <w:szCs w:val="24"/>
                    <w:lang w:eastAsia="en-GB"/>
                  </w:rPr>
                </w:rPrChange>
              </w:rPr>
            </w:pPr>
            <w:del w:id="3603" w:author="Linderhof, Vincent" w:date="2016-03-06T11:01:00Z">
              <w:r w:rsidRPr="00304F95" w:rsidDel="00304F95">
                <w:rPr>
                  <w:rFonts w:ascii="Times New Roman" w:eastAsia="Times New Roman" w:hAnsi="Times New Roman"/>
                  <w:color w:val="000000"/>
                  <w:sz w:val="20"/>
                  <w:szCs w:val="20"/>
                  <w:lang w:eastAsia="en-GB"/>
                  <w:rPrChange w:id="3604" w:author="Linderhof, Vincent" w:date="2016-03-06T11:01:00Z">
                    <w:rPr>
                      <w:rFonts w:ascii="Times New Roman" w:eastAsia="Times New Roman" w:hAnsi="Times New Roman"/>
                      <w:color w:val="000000"/>
                      <w:sz w:val="24"/>
                      <w:szCs w:val="24"/>
                      <w:lang w:eastAsia="en-GB"/>
                    </w:rPr>
                  </w:rPrChange>
                </w:rPr>
                <w:delText>(0.001)</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0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42F6523" w14:textId="773BEFC8" w:rsidR="00C03049" w:rsidRPr="00304F95" w:rsidDel="00304F95" w:rsidRDefault="00C03049" w:rsidP="00E05337">
            <w:pPr>
              <w:tabs>
                <w:tab w:val="decimal" w:pos="317"/>
              </w:tabs>
              <w:suppressAutoHyphens w:val="0"/>
              <w:spacing w:after="0"/>
              <w:rPr>
                <w:del w:id="3606" w:author="Linderhof, Vincent" w:date="2016-03-06T11:01:00Z"/>
                <w:rFonts w:ascii="Times New Roman" w:eastAsia="Times New Roman" w:hAnsi="Times New Roman"/>
                <w:color w:val="000000"/>
                <w:sz w:val="20"/>
                <w:szCs w:val="20"/>
                <w:lang w:eastAsia="en-GB"/>
                <w:rPrChange w:id="3607" w:author="Linderhof, Vincent" w:date="2016-03-06T11:01:00Z">
                  <w:rPr>
                    <w:del w:id="360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0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947B073" w14:textId="516AD23A" w:rsidR="00C03049" w:rsidRPr="00304F95" w:rsidDel="00304F95" w:rsidRDefault="00C03049" w:rsidP="00E05337">
            <w:pPr>
              <w:tabs>
                <w:tab w:val="decimal" w:pos="317"/>
              </w:tabs>
              <w:suppressAutoHyphens w:val="0"/>
              <w:spacing w:after="0"/>
              <w:rPr>
                <w:del w:id="3610" w:author="Linderhof, Vincent" w:date="2016-03-06T11:01:00Z"/>
                <w:rFonts w:ascii="Times New Roman" w:eastAsia="Times New Roman" w:hAnsi="Times New Roman"/>
                <w:color w:val="000000"/>
                <w:sz w:val="20"/>
                <w:szCs w:val="20"/>
                <w:lang w:eastAsia="en-GB"/>
                <w:rPrChange w:id="3611" w:author="Linderhof, Vincent" w:date="2016-03-06T11:01:00Z">
                  <w:rPr>
                    <w:del w:id="3612" w:author="Linderhof, Vincent" w:date="2016-03-06T11:01:00Z"/>
                    <w:rFonts w:ascii="Times New Roman" w:eastAsia="Times New Roman" w:hAnsi="Times New Roman"/>
                    <w:color w:val="000000"/>
                    <w:sz w:val="24"/>
                    <w:szCs w:val="24"/>
                    <w:lang w:eastAsia="en-GB"/>
                  </w:rPr>
                </w:rPrChange>
              </w:rPr>
            </w:pPr>
            <w:del w:id="3613" w:author="Linderhof, Vincent" w:date="2016-03-06T11:01:00Z">
              <w:r w:rsidRPr="00304F95" w:rsidDel="00304F95">
                <w:rPr>
                  <w:rFonts w:ascii="Times New Roman" w:eastAsia="Times New Roman" w:hAnsi="Times New Roman"/>
                  <w:color w:val="000000"/>
                  <w:sz w:val="20"/>
                  <w:szCs w:val="20"/>
                  <w:lang w:eastAsia="en-GB"/>
                  <w:rPrChange w:id="3614" w:author="Linderhof, Vincent" w:date="2016-03-06T11:01:00Z">
                    <w:rPr>
                      <w:rFonts w:ascii="Times New Roman" w:eastAsia="Times New Roman" w:hAnsi="Times New Roman"/>
                      <w:color w:val="000000"/>
                      <w:sz w:val="24"/>
                      <w:szCs w:val="24"/>
                      <w:lang w:eastAsia="en-GB"/>
                    </w:rPr>
                  </w:rPrChange>
                </w:rPr>
                <w:delText>(0.001)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1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492995" w14:textId="0A0FDD9B" w:rsidR="00C03049" w:rsidRPr="00304F95" w:rsidDel="00304F95" w:rsidRDefault="00C03049" w:rsidP="00E05337">
            <w:pPr>
              <w:tabs>
                <w:tab w:val="decimal" w:pos="317"/>
              </w:tabs>
              <w:suppressAutoHyphens w:val="0"/>
              <w:spacing w:after="0"/>
              <w:jc w:val="right"/>
              <w:rPr>
                <w:del w:id="3616" w:author="Linderhof, Vincent" w:date="2016-03-06T11:01:00Z"/>
                <w:rFonts w:ascii="Times New Roman" w:eastAsia="Times New Roman" w:hAnsi="Times New Roman"/>
                <w:color w:val="000000"/>
                <w:sz w:val="20"/>
                <w:szCs w:val="20"/>
                <w:lang w:eastAsia="en-GB"/>
                <w:rPrChange w:id="3617" w:author="Linderhof, Vincent" w:date="2016-03-06T11:01:00Z">
                  <w:rPr>
                    <w:del w:id="361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1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7CD1211" w14:textId="1DB53151" w:rsidR="00C03049" w:rsidRPr="00304F95" w:rsidDel="00304F95" w:rsidRDefault="00C03049" w:rsidP="00E05337">
            <w:pPr>
              <w:tabs>
                <w:tab w:val="decimal" w:pos="317"/>
              </w:tabs>
              <w:suppressAutoHyphens w:val="0"/>
              <w:spacing w:after="0"/>
              <w:jc w:val="right"/>
              <w:rPr>
                <w:del w:id="3620" w:author="Linderhof, Vincent" w:date="2016-03-06T11:01:00Z"/>
                <w:rFonts w:ascii="Times New Roman" w:eastAsia="Times New Roman" w:hAnsi="Times New Roman"/>
                <w:color w:val="000000"/>
                <w:sz w:val="20"/>
                <w:szCs w:val="20"/>
                <w:lang w:eastAsia="en-GB"/>
                <w:rPrChange w:id="3621" w:author="Linderhof, Vincent" w:date="2016-03-06T11:01:00Z">
                  <w:rPr>
                    <w:del w:id="3622" w:author="Linderhof, Vincent" w:date="2016-03-06T11:01:00Z"/>
                    <w:rFonts w:ascii="Times New Roman" w:eastAsia="Times New Roman" w:hAnsi="Times New Roman"/>
                    <w:color w:val="000000"/>
                    <w:sz w:val="24"/>
                    <w:szCs w:val="24"/>
                    <w:lang w:eastAsia="en-GB"/>
                  </w:rPr>
                </w:rPrChange>
              </w:rPr>
            </w:pPr>
            <w:del w:id="3623" w:author="Linderhof, Vincent" w:date="2016-03-06T11:01:00Z">
              <w:r w:rsidRPr="00304F95" w:rsidDel="00304F95">
                <w:rPr>
                  <w:rFonts w:ascii="Times New Roman" w:eastAsia="Times New Roman" w:hAnsi="Times New Roman"/>
                  <w:color w:val="000000"/>
                  <w:sz w:val="20"/>
                  <w:szCs w:val="20"/>
                  <w:lang w:eastAsia="en-GB"/>
                  <w:rPrChange w:id="3624" w:author="Linderhof, Vincent" w:date="2016-03-06T11:01:00Z">
                    <w:rPr>
                      <w:rFonts w:ascii="Times New Roman" w:eastAsia="Times New Roman" w:hAnsi="Times New Roman"/>
                      <w:color w:val="000000"/>
                      <w:sz w:val="24"/>
                      <w:szCs w:val="24"/>
                      <w:lang w:eastAsia="en-GB"/>
                    </w:rPr>
                  </w:rPrChange>
                </w:rPr>
                <w:delText>3.09E-04</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2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3B0751" w14:textId="4B31B822" w:rsidR="00C03049" w:rsidRPr="00304F95" w:rsidDel="00304F95" w:rsidRDefault="00C03049" w:rsidP="00E05337">
            <w:pPr>
              <w:tabs>
                <w:tab w:val="decimal" w:pos="317"/>
              </w:tabs>
              <w:suppressAutoHyphens w:val="0"/>
              <w:spacing w:after="0"/>
              <w:rPr>
                <w:del w:id="3626" w:author="Linderhof, Vincent" w:date="2016-03-06T11:01:00Z"/>
                <w:rFonts w:ascii="Times New Roman" w:eastAsia="Times New Roman" w:hAnsi="Times New Roman"/>
                <w:color w:val="000000"/>
                <w:sz w:val="20"/>
                <w:szCs w:val="20"/>
                <w:lang w:eastAsia="en-GB"/>
                <w:rPrChange w:id="3627" w:author="Linderhof, Vincent" w:date="2016-03-06T11:01:00Z">
                  <w:rPr>
                    <w:del w:id="3628" w:author="Linderhof, Vincent" w:date="2016-03-06T11:01:00Z"/>
                    <w:rFonts w:ascii="Times New Roman" w:eastAsia="Times New Roman" w:hAnsi="Times New Roman"/>
                    <w:color w:val="000000"/>
                    <w:sz w:val="24"/>
                    <w:szCs w:val="24"/>
                    <w:lang w:eastAsia="en-GB"/>
                  </w:rPr>
                </w:rPrChange>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3629"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9492E8" w14:textId="4D71C3AC" w:rsidR="00C03049" w:rsidRPr="00304F95" w:rsidDel="00304F95" w:rsidRDefault="00C03049" w:rsidP="00E05337">
            <w:pPr>
              <w:tabs>
                <w:tab w:val="decimal" w:pos="317"/>
              </w:tabs>
              <w:suppressAutoHyphens w:val="0"/>
              <w:spacing w:after="0"/>
              <w:jc w:val="right"/>
              <w:rPr>
                <w:del w:id="3630" w:author="Linderhof, Vincent" w:date="2016-03-06T11:01:00Z"/>
                <w:rFonts w:ascii="Times New Roman" w:eastAsia="Times New Roman" w:hAnsi="Times New Roman"/>
                <w:color w:val="000000"/>
                <w:sz w:val="20"/>
                <w:szCs w:val="20"/>
                <w:lang w:eastAsia="en-GB"/>
                <w:rPrChange w:id="3631" w:author="Linderhof, Vincent" w:date="2016-03-06T11:01:00Z">
                  <w:rPr>
                    <w:del w:id="3632" w:author="Linderhof, Vincent" w:date="2016-03-06T11:01:00Z"/>
                    <w:rFonts w:ascii="Times New Roman" w:eastAsia="Times New Roman" w:hAnsi="Times New Roman"/>
                    <w:color w:val="000000"/>
                    <w:sz w:val="24"/>
                    <w:szCs w:val="24"/>
                    <w:lang w:eastAsia="en-GB"/>
                  </w:rPr>
                </w:rPrChange>
              </w:rPr>
            </w:pPr>
            <w:del w:id="3633" w:author="Linderhof, Vincent" w:date="2016-03-06T11:01:00Z">
              <w:r w:rsidRPr="00304F95" w:rsidDel="00304F95">
                <w:rPr>
                  <w:rFonts w:ascii="Times New Roman" w:eastAsia="Times New Roman" w:hAnsi="Times New Roman"/>
                  <w:color w:val="000000"/>
                  <w:sz w:val="20"/>
                  <w:szCs w:val="20"/>
                  <w:lang w:eastAsia="en-GB"/>
                  <w:rPrChange w:id="3634" w:author="Linderhof, Vincent" w:date="2016-03-06T11:01:00Z">
                    <w:rPr>
                      <w:rFonts w:ascii="Times New Roman" w:eastAsia="Times New Roman" w:hAnsi="Times New Roman"/>
                      <w:color w:val="000000"/>
                      <w:sz w:val="24"/>
                      <w:szCs w:val="24"/>
                      <w:lang w:eastAsia="en-GB"/>
                    </w:rPr>
                  </w:rPrChange>
                </w:rPr>
                <w:delText>-4.40E+01</w:delText>
              </w:r>
            </w:del>
          </w:p>
        </w:tc>
        <w:tc>
          <w:tcPr>
            <w:tcW w:w="534" w:type="dxa"/>
            <w:gridSpan w:val="2"/>
            <w:tcBorders>
              <w:top w:val="nil"/>
              <w:left w:val="single" w:sz="4" w:space="0" w:color="auto"/>
              <w:bottom w:val="nil"/>
              <w:right w:val="nil"/>
            </w:tcBorders>
            <w:shd w:val="clear" w:color="auto" w:fill="auto"/>
            <w:noWrap/>
            <w:vAlign w:val="bottom"/>
            <w:hideMark/>
            <w:tcPrChange w:id="3635" w:author="Linderhof, Vincent" w:date="2016-03-06T11:01:00Z">
              <w:tcPr>
                <w:tcW w:w="534" w:type="dxa"/>
                <w:gridSpan w:val="2"/>
                <w:tcBorders>
                  <w:top w:val="nil"/>
                  <w:left w:val="single" w:sz="4" w:space="0" w:color="auto"/>
                  <w:bottom w:val="nil"/>
                  <w:right w:val="nil"/>
                </w:tcBorders>
                <w:shd w:val="clear" w:color="auto" w:fill="auto"/>
                <w:noWrap/>
                <w:vAlign w:val="bottom"/>
                <w:hideMark/>
              </w:tcPr>
            </w:tcPrChange>
          </w:tcPr>
          <w:p w14:paraId="2ED49803" w14:textId="206C76BA" w:rsidR="00C03049" w:rsidRPr="00304F95" w:rsidDel="00304F95" w:rsidRDefault="00C03049" w:rsidP="00E05337">
            <w:pPr>
              <w:tabs>
                <w:tab w:val="decimal" w:pos="317"/>
              </w:tabs>
              <w:suppressAutoHyphens w:val="0"/>
              <w:spacing w:after="0"/>
              <w:rPr>
                <w:del w:id="3636" w:author="Linderhof, Vincent" w:date="2016-03-06T11:01:00Z"/>
                <w:rFonts w:ascii="Times New Roman" w:eastAsia="Times New Roman" w:hAnsi="Times New Roman"/>
                <w:color w:val="000000"/>
                <w:sz w:val="20"/>
                <w:szCs w:val="20"/>
                <w:lang w:eastAsia="en-GB"/>
                <w:rPrChange w:id="3637" w:author="Linderhof, Vincent" w:date="2016-03-06T11:01:00Z">
                  <w:rPr>
                    <w:del w:id="3638"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3639"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2CD87ABD" w14:textId="7C137DDB" w:rsidR="00C03049" w:rsidRPr="00304F95" w:rsidDel="00304F95" w:rsidRDefault="00C03049" w:rsidP="00E05337">
            <w:pPr>
              <w:tabs>
                <w:tab w:val="decimal" w:pos="317"/>
              </w:tabs>
              <w:suppressAutoHyphens w:val="0"/>
              <w:spacing w:after="0"/>
              <w:rPr>
                <w:del w:id="3640" w:author="Linderhof, Vincent" w:date="2016-03-06T11:01:00Z"/>
                <w:rFonts w:ascii="Times New Roman" w:eastAsia="Times New Roman" w:hAnsi="Times New Roman"/>
                <w:color w:val="000000"/>
                <w:sz w:val="20"/>
                <w:szCs w:val="20"/>
                <w:lang w:eastAsia="en-GB"/>
                <w:rPrChange w:id="3641" w:author="Linderhof, Vincent" w:date="2016-03-06T11:01:00Z">
                  <w:rPr>
                    <w:del w:id="3642" w:author="Linderhof, Vincent" w:date="2016-03-06T11:01:00Z"/>
                    <w:rFonts w:ascii="Times New Roman" w:eastAsia="Times New Roman" w:hAnsi="Times New Roman"/>
                    <w:color w:val="000000"/>
                    <w:sz w:val="24"/>
                    <w:szCs w:val="24"/>
                    <w:lang w:eastAsia="en-GB"/>
                  </w:rPr>
                </w:rPrChange>
              </w:rPr>
            </w:pPr>
            <w:del w:id="3643" w:author="Linderhof, Vincent" w:date="2016-03-06T11:01:00Z">
              <w:r w:rsidRPr="00304F95" w:rsidDel="00304F95">
                <w:rPr>
                  <w:rFonts w:ascii="Times New Roman" w:eastAsia="Times New Roman" w:hAnsi="Times New Roman"/>
                  <w:color w:val="000000"/>
                  <w:sz w:val="20"/>
                  <w:szCs w:val="20"/>
                  <w:lang w:eastAsia="en-GB"/>
                  <w:rPrChange w:id="3644" w:author="Linderhof, Vincent" w:date="2016-03-06T11:01:00Z">
                    <w:rPr>
                      <w:rFonts w:ascii="Times New Roman" w:eastAsia="Times New Roman" w:hAnsi="Times New Roman"/>
                      <w:color w:val="000000"/>
                      <w:sz w:val="24"/>
                      <w:szCs w:val="24"/>
                      <w:lang w:eastAsia="en-GB"/>
                    </w:rPr>
                  </w:rPrChange>
                </w:rPr>
                <w:delText>(55.244)</w:delText>
              </w:r>
            </w:del>
          </w:p>
        </w:tc>
        <w:tc>
          <w:tcPr>
            <w:tcW w:w="534" w:type="dxa"/>
            <w:gridSpan w:val="2"/>
            <w:tcBorders>
              <w:top w:val="nil"/>
              <w:left w:val="nil"/>
              <w:bottom w:val="nil"/>
              <w:right w:val="nil"/>
            </w:tcBorders>
            <w:shd w:val="clear" w:color="auto" w:fill="auto"/>
            <w:noWrap/>
            <w:vAlign w:val="bottom"/>
            <w:hideMark/>
            <w:tcPrChange w:id="364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07E981BA" w14:textId="12D034EB" w:rsidR="00C03049" w:rsidRPr="00304F95" w:rsidDel="00304F95" w:rsidRDefault="00C03049" w:rsidP="00E05337">
            <w:pPr>
              <w:tabs>
                <w:tab w:val="decimal" w:pos="317"/>
              </w:tabs>
              <w:suppressAutoHyphens w:val="0"/>
              <w:spacing w:after="0"/>
              <w:jc w:val="right"/>
              <w:rPr>
                <w:del w:id="3646" w:author="Linderhof, Vincent" w:date="2016-03-06T11:01:00Z"/>
                <w:rFonts w:ascii="Times New Roman" w:eastAsia="Times New Roman" w:hAnsi="Times New Roman"/>
                <w:color w:val="000000"/>
                <w:sz w:val="20"/>
                <w:szCs w:val="20"/>
                <w:lang w:eastAsia="en-GB"/>
                <w:rPrChange w:id="3647" w:author="Linderhof, Vincent" w:date="2016-03-06T11:01:00Z">
                  <w:rPr>
                    <w:del w:id="3648"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3649"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2422609D" w14:textId="588AE6AC" w:rsidR="00C03049" w:rsidRPr="00304F95" w:rsidDel="00304F95" w:rsidRDefault="00C03049" w:rsidP="00E05337">
            <w:pPr>
              <w:suppressAutoHyphens w:val="0"/>
              <w:spacing w:after="0"/>
              <w:jc w:val="right"/>
              <w:rPr>
                <w:del w:id="3650" w:author="Linderhof, Vincent" w:date="2016-03-06T11:01:00Z"/>
                <w:rFonts w:ascii="Times New Roman" w:eastAsia="Times New Roman" w:hAnsi="Times New Roman"/>
                <w:color w:val="000000"/>
                <w:sz w:val="20"/>
                <w:szCs w:val="20"/>
                <w:lang w:eastAsia="en-GB"/>
                <w:rPrChange w:id="3651" w:author="Linderhof, Vincent" w:date="2016-03-06T11:01:00Z">
                  <w:rPr>
                    <w:del w:id="3652" w:author="Linderhof, Vincent" w:date="2016-03-06T11:01:00Z"/>
                    <w:rFonts w:ascii="Times New Roman" w:eastAsia="Times New Roman" w:hAnsi="Times New Roman"/>
                    <w:color w:val="000000"/>
                    <w:sz w:val="24"/>
                    <w:szCs w:val="24"/>
                    <w:lang w:eastAsia="en-GB"/>
                  </w:rPr>
                </w:rPrChange>
              </w:rPr>
            </w:pPr>
            <w:del w:id="3653" w:author="Linderhof, Vincent" w:date="2016-03-06T11:01:00Z">
              <w:r w:rsidRPr="00304F95" w:rsidDel="00304F95">
                <w:rPr>
                  <w:rFonts w:ascii="Times New Roman" w:eastAsia="Times New Roman" w:hAnsi="Times New Roman"/>
                  <w:color w:val="000000"/>
                  <w:sz w:val="20"/>
                  <w:szCs w:val="20"/>
                  <w:lang w:eastAsia="en-GB"/>
                  <w:rPrChange w:id="3654" w:author="Linderhof, Vincent" w:date="2016-03-06T11:01:00Z">
                    <w:rPr>
                      <w:rFonts w:ascii="Times New Roman" w:eastAsia="Times New Roman" w:hAnsi="Times New Roman"/>
                      <w:color w:val="000000"/>
                      <w:sz w:val="24"/>
                      <w:szCs w:val="24"/>
                      <w:lang w:eastAsia="en-GB"/>
                    </w:rPr>
                  </w:rPrChange>
                </w:rPr>
                <w:delText>2.93E-06</w:delText>
              </w:r>
            </w:del>
          </w:p>
        </w:tc>
        <w:tc>
          <w:tcPr>
            <w:tcW w:w="670" w:type="dxa"/>
            <w:gridSpan w:val="2"/>
            <w:tcBorders>
              <w:top w:val="nil"/>
              <w:left w:val="nil"/>
              <w:bottom w:val="nil"/>
              <w:right w:val="nil"/>
            </w:tcBorders>
            <w:shd w:val="clear" w:color="auto" w:fill="auto"/>
            <w:noWrap/>
            <w:vAlign w:val="bottom"/>
            <w:hideMark/>
            <w:tcPrChange w:id="3655" w:author="Linderhof, Vincent" w:date="2016-03-06T11:01:00Z">
              <w:tcPr>
                <w:tcW w:w="670" w:type="dxa"/>
                <w:gridSpan w:val="2"/>
                <w:tcBorders>
                  <w:top w:val="nil"/>
                  <w:left w:val="nil"/>
                  <w:bottom w:val="nil"/>
                  <w:right w:val="nil"/>
                </w:tcBorders>
                <w:shd w:val="clear" w:color="auto" w:fill="auto"/>
                <w:noWrap/>
                <w:vAlign w:val="bottom"/>
                <w:hideMark/>
              </w:tcPr>
            </w:tcPrChange>
          </w:tcPr>
          <w:p w14:paraId="55E128AC" w14:textId="63C04360" w:rsidR="00C03049" w:rsidRPr="00304F95" w:rsidDel="00304F95" w:rsidRDefault="00C03049" w:rsidP="00E05337">
            <w:pPr>
              <w:suppressAutoHyphens w:val="0"/>
              <w:spacing w:after="0"/>
              <w:rPr>
                <w:del w:id="3656" w:author="Linderhof, Vincent" w:date="2016-03-06T11:01:00Z"/>
                <w:rFonts w:ascii="Times New Roman" w:eastAsia="Times New Roman" w:hAnsi="Times New Roman"/>
                <w:color w:val="000000"/>
                <w:sz w:val="20"/>
                <w:szCs w:val="20"/>
                <w:lang w:eastAsia="en-GB"/>
                <w:rPrChange w:id="3657" w:author="Linderhof, Vincent" w:date="2016-03-06T11:01:00Z">
                  <w:rPr>
                    <w:del w:id="3658"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4982CCB0" w14:textId="29A03624" w:rsidTr="00304F95">
        <w:trPr>
          <w:gridAfter w:val="3"/>
          <w:wAfter w:w="824" w:type="dxa"/>
          <w:trHeight w:val="300"/>
          <w:del w:id="3659" w:author="Linderhof, Vincent" w:date="2016-03-06T11:01:00Z"/>
          <w:trPrChange w:id="3660" w:author="Linderhof, Vincent" w:date="2016-03-06T11:01:00Z">
            <w:trPr>
              <w:gridAfter w:val="3"/>
              <w:wAfter w:w="824"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3661"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34DE4211" w14:textId="1E4C0433" w:rsidR="0037260F" w:rsidRPr="00304F95" w:rsidDel="00304F95" w:rsidRDefault="0037260F" w:rsidP="00E05337">
            <w:pPr>
              <w:suppressAutoHyphens w:val="0"/>
              <w:spacing w:after="0"/>
              <w:rPr>
                <w:del w:id="3662" w:author="Linderhof, Vincent" w:date="2016-03-06T11:01:00Z"/>
                <w:rFonts w:ascii="Times New Roman" w:eastAsia="Times New Roman" w:hAnsi="Times New Roman"/>
                <w:color w:val="000000"/>
                <w:sz w:val="20"/>
                <w:szCs w:val="20"/>
                <w:lang w:eastAsia="en-GB"/>
                <w:rPrChange w:id="3663" w:author="Linderhof, Vincent" w:date="2016-03-06T11:01:00Z">
                  <w:rPr>
                    <w:del w:id="3664" w:author="Linderhof, Vincent" w:date="2016-03-06T11:01:00Z"/>
                    <w:rFonts w:ascii="Times New Roman" w:eastAsia="Times New Roman" w:hAnsi="Times New Roman"/>
                    <w:color w:val="000000"/>
                    <w:sz w:val="24"/>
                    <w:szCs w:val="24"/>
                    <w:lang w:eastAsia="en-GB"/>
                  </w:rPr>
                </w:rPrChange>
              </w:rPr>
            </w:pPr>
            <w:del w:id="3665" w:author="Linderhof, Vincent" w:date="2016-03-06T11:01:00Z">
              <w:r w:rsidRPr="00304F95" w:rsidDel="00304F95">
                <w:rPr>
                  <w:rFonts w:ascii="Times New Roman" w:eastAsia="Times New Roman" w:hAnsi="Times New Roman"/>
                  <w:color w:val="000000"/>
                  <w:sz w:val="20"/>
                  <w:szCs w:val="20"/>
                  <w:lang w:eastAsia="en-GB"/>
                  <w:rPrChange w:id="3666" w:author="Linderhof, Vincent" w:date="2016-03-06T11:01:00Z">
                    <w:rPr>
                      <w:rFonts w:ascii="Times New Roman" w:eastAsia="Times New Roman" w:hAnsi="Times New Roman"/>
                      <w:color w:val="000000"/>
                      <w:sz w:val="24"/>
                      <w:szCs w:val="24"/>
                      <w:lang w:eastAsia="en-GB"/>
                    </w:rPr>
                  </w:rPrChange>
                </w:rPr>
                <w:delText>Proportion of food consumed in previous one week from households own production</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66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D994E7B" w14:textId="6549EC25" w:rsidR="0037260F" w:rsidRPr="00304F95" w:rsidDel="00304F95" w:rsidRDefault="0037260F" w:rsidP="00E05337">
            <w:pPr>
              <w:tabs>
                <w:tab w:val="decimal" w:pos="317"/>
              </w:tabs>
              <w:suppressAutoHyphens w:val="0"/>
              <w:spacing w:after="0"/>
              <w:rPr>
                <w:del w:id="3668" w:author="Linderhof, Vincent" w:date="2016-03-06T11:01:00Z"/>
                <w:rFonts w:ascii="Times New Roman" w:eastAsia="Times New Roman" w:hAnsi="Times New Roman"/>
                <w:color w:val="000000"/>
                <w:sz w:val="20"/>
                <w:szCs w:val="20"/>
                <w:lang w:eastAsia="en-GB"/>
                <w:rPrChange w:id="3669" w:author="Linderhof, Vincent" w:date="2016-03-06T11:01:00Z">
                  <w:rPr>
                    <w:del w:id="3670" w:author="Linderhof, Vincent" w:date="2016-03-06T11:01:00Z"/>
                    <w:rFonts w:ascii="Times New Roman" w:eastAsia="Times New Roman" w:hAnsi="Times New Roman"/>
                    <w:color w:val="000000"/>
                    <w:sz w:val="24"/>
                    <w:szCs w:val="24"/>
                    <w:lang w:eastAsia="en-GB"/>
                  </w:rPr>
                </w:rPrChange>
              </w:rPr>
            </w:pPr>
            <w:del w:id="3671" w:author="Linderhof, Vincent" w:date="2016-03-06T11:01:00Z">
              <w:r w:rsidRPr="00304F95" w:rsidDel="00304F95">
                <w:rPr>
                  <w:rFonts w:ascii="Times New Roman" w:eastAsia="Times New Roman" w:hAnsi="Times New Roman"/>
                  <w:color w:val="000000"/>
                  <w:sz w:val="20"/>
                  <w:szCs w:val="20"/>
                  <w:lang w:eastAsia="en-GB"/>
                  <w:rPrChange w:id="3672" w:author="Linderhof, Vincent" w:date="2016-03-06T11:01:00Z">
                    <w:rPr>
                      <w:rFonts w:ascii="Times New Roman" w:eastAsia="Times New Roman" w:hAnsi="Times New Roman"/>
                      <w:color w:val="000000"/>
                      <w:sz w:val="24"/>
                      <w:szCs w:val="24"/>
                      <w:lang w:eastAsia="en-GB"/>
                    </w:rPr>
                  </w:rPrChange>
                </w:rPr>
                <w:delText>9.903</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7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64A964" w14:textId="5FF53C8D" w:rsidR="0037260F" w:rsidRPr="00304F95" w:rsidDel="00304F95" w:rsidRDefault="0037260F" w:rsidP="00E05337">
            <w:pPr>
              <w:tabs>
                <w:tab w:val="decimal" w:pos="317"/>
              </w:tabs>
              <w:suppressAutoHyphens w:val="0"/>
              <w:spacing w:after="0"/>
              <w:rPr>
                <w:del w:id="3674" w:author="Linderhof, Vincent" w:date="2016-03-06T11:01:00Z"/>
                <w:rFonts w:ascii="Times New Roman" w:eastAsia="Times New Roman" w:hAnsi="Times New Roman"/>
                <w:color w:val="000000"/>
                <w:sz w:val="20"/>
                <w:szCs w:val="20"/>
                <w:lang w:eastAsia="en-GB"/>
                <w:rPrChange w:id="3675" w:author="Linderhof, Vincent" w:date="2016-03-06T11:01:00Z">
                  <w:rPr>
                    <w:del w:id="3676" w:author="Linderhof, Vincent" w:date="2016-03-06T11:01:00Z"/>
                    <w:rFonts w:ascii="Times New Roman" w:eastAsia="Times New Roman" w:hAnsi="Times New Roman"/>
                    <w:color w:val="000000"/>
                    <w:sz w:val="24"/>
                    <w:szCs w:val="24"/>
                    <w:lang w:eastAsia="en-GB"/>
                  </w:rPr>
                </w:rPrChange>
              </w:rPr>
            </w:pPr>
            <w:del w:id="3677" w:author="Linderhof, Vincent" w:date="2016-03-06T11:01:00Z">
              <w:r w:rsidRPr="00304F95" w:rsidDel="00304F95">
                <w:rPr>
                  <w:rFonts w:ascii="Times New Roman" w:eastAsia="Times New Roman" w:hAnsi="Times New Roman"/>
                  <w:color w:val="000000"/>
                  <w:sz w:val="20"/>
                  <w:szCs w:val="20"/>
                  <w:lang w:eastAsia="en-GB"/>
                  <w:rPrChange w:id="3678"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7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6315BD6" w14:textId="5E20E9C1" w:rsidR="0037260F" w:rsidRPr="00304F95" w:rsidDel="00304F95" w:rsidRDefault="0037260F" w:rsidP="00E05337">
            <w:pPr>
              <w:tabs>
                <w:tab w:val="decimal" w:pos="317"/>
              </w:tabs>
              <w:suppressAutoHyphens w:val="0"/>
              <w:spacing w:after="0"/>
              <w:rPr>
                <w:del w:id="3680" w:author="Linderhof, Vincent" w:date="2016-03-06T11:01:00Z"/>
                <w:rFonts w:ascii="Times New Roman" w:eastAsia="Times New Roman" w:hAnsi="Times New Roman"/>
                <w:color w:val="000000"/>
                <w:sz w:val="20"/>
                <w:szCs w:val="20"/>
                <w:lang w:eastAsia="en-GB"/>
                <w:rPrChange w:id="3681" w:author="Linderhof, Vincent" w:date="2016-03-06T11:01:00Z">
                  <w:rPr>
                    <w:del w:id="3682" w:author="Linderhof, Vincent" w:date="2016-03-06T11:01:00Z"/>
                    <w:rFonts w:ascii="Times New Roman" w:eastAsia="Times New Roman" w:hAnsi="Times New Roman"/>
                    <w:color w:val="000000"/>
                    <w:sz w:val="24"/>
                    <w:szCs w:val="24"/>
                    <w:lang w:eastAsia="en-GB"/>
                  </w:rPr>
                </w:rPrChange>
              </w:rPr>
            </w:pPr>
            <w:del w:id="3683" w:author="Linderhof, Vincent" w:date="2016-03-06T11:01:00Z">
              <w:r w:rsidRPr="00304F95" w:rsidDel="00304F95">
                <w:rPr>
                  <w:rFonts w:ascii="Times New Roman" w:eastAsia="Times New Roman" w:hAnsi="Times New Roman"/>
                  <w:color w:val="000000"/>
                  <w:sz w:val="20"/>
                  <w:szCs w:val="20"/>
                  <w:lang w:eastAsia="en-GB"/>
                  <w:rPrChange w:id="3684" w:author="Linderhof, Vincent" w:date="2016-03-06T11:01:00Z">
                    <w:rPr>
                      <w:rFonts w:ascii="Times New Roman" w:eastAsia="Times New Roman" w:hAnsi="Times New Roman"/>
                      <w:color w:val="000000"/>
                      <w:sz w:val="24"/>
                      <w:szCs w:val="24"/>
                      <w:lang w:eastAsia="en-GB"/>
                    </w:rPr>
                  </w:rPrChange>
                </w:rPr>
                <w:delText>10.624</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vAlign w:val="bottom"/>
            <w:tcPrChange w:id="368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69C31999" w14:textId="2FB4669C" w:rsidR="0037260F" w:rsidRPr="00304F95" w:rsidDel="00304F95" w:rsidRDefault="0037260F" w:rsidP="00E05337">
            <w:pPr>
              <w:tabs>
                <w:tab w:val="decimal" w:pos="317"/>
              </w:tabs>
              <w:suppressAutoHyphens w:val="0"/>
              <w:spacing w:after="0"/>
              <w:rPr>
                <w:del w:id="3686" w:author="Linderhof, Vincent" w:date="2016-03-06T11:01:00Z"/>
                <w:rFonts w:ascii="Times New Roman" w:eastAsia="Times New Roman" w:hAnsi="Times New Roman"/>
                <w:color w:val="000000"/>
                <w:sz w:val="20"/>
                <w:szCs w:val="20"/>
                <w:lang w:eastAsia="en-GB"/>
                <w:rPrChange w:id="3687" w:author="Linderhof, Vincent" w:date="2016-03-06T11:01:00Z">
                  <w:rPr>
                    <w:del w:id="3688" w:author="Linderhof, Vincent" w:date="2016-03-06T11:01:00Z"/>
                    <w:rFonts w:ascii="Times New Roman" w:eastAsia="Times New Roman" w:hAnsi="Times New Roman"/>
                    <w:color w:val="000000"/>
                    <w:sz w:val="24"/>
                    <w:szCs w:val="24"/>
                    <w:lang w:eastAsia="en-GB"/>
                  </w:rPr>
                </w:rPrChange>
              </w:rPr>
            </w:pPr>
            <w:del w:id="3689" w:author="Linderhof, Vincent" w:date="2016-03-06T11:01:00Z">
              <w:r w:rsidRPr="00304F95" w:rsidDel="00304F95">
                <w:rPr>
                  <w:rFonts w:ascii="Times New Roman" w:eastAsia="Times New Roman" w:hAnsi="Times New Roman"/>
                  <w:color w:val="000000"/>
                  <w:sz w:val="20"/>
                  <w:szCs w:val="20"/>
                  <w:lang w:eastAsia="en-GB"/>
                  <w:rPrChange w:id="3690" w:author="Linderhof, Vincent" w:date="2016-03-06T11:01:00Z">
                    <w:rPr>
                      <w:rFonts w:ascii="Times New Roman" w:eastAsia="Times New Roman" w:hAnsi="Times New Roman"/>
                      <w:color w:val="000000"/>
                      <w:sz w:val="24"/>
                      <w:szCs w:val="24"/>
                      <w:lang w:eastAsia="en-GB"/>
                    </w:rPr>
                  </w:rPrChange>
                </w:rPr>
                <w:delText>***</w:delText>
              </w:r>
            </w:del>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9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CB9EC3A" w14:textId="36D12BD0" w:rsidR="0037260F" w:rsidRPr="00304F95" w:rsidDel="00304F95" w:rsidRDefault="0037260F" w:rsidP="00E05337">
            <w:pPr>
              <w:tabs>
                <w:tab w:val="decimal" w:pos="317"/>
              </w:tabs>
              <w:suppressAutoHyphens w:val="0"/>
              <w:spacing w:after="0"/>
              <w:jc w:val="right"/>
              <w:rPr>
                <w:del w:id="3692" w:author="Linderhof, Vincent" w:date="2016-03-06T11:01:00Z"/>
                <w:rFonts w:ascii="Times New Roman" w:eastAsia="Times New Roman" w:hAnsi="Times New Roman"/>
                <w:color w:val="000000"/>
                <w:sz w:val="20"/>
                <w:szCs w:val="20"/>
                <w:lang w:eastAsia="en-GB"/>
                <w:rPrChange w:id="3693" w:author="Linderhof, Vincent" w:date="2016-03-06T11:01:00Z">
                  <w:rPr>
                    <w:del w:id="3694" w:author="Linderhof, Vincent" w:date="2016-03-06T11:01:00Z"/>
                    <w:rFonts w:ascii="Times New Roman" w:eastAsia="Times New Roman" w:hAnsi="Times New Roman"/>
                    <w:color w:val="000000"/>
                    <w:sz w:val="24"/>
                    <w:szCs w:val="24"/>
                    <w:lang w:eastAsia="en-GB"/>
                  </w:rPr>
                </w:rPrChange>
              </w:rPr>
            </w:pPr>
            <w:del w:id="3695" w:author="Linderhof, Vincent" w:date="2016-03-06T11:01:00Z">
              <w:r w:rsidRPr="00304F95" w:rsidDel="00304F95">
                <w:rPr>
                  <w:rFonts w:ascii="Times New Roman" w:eastAsia="Times New Roman" w:hAnsi="Times New Roman"/>
                  <w:color w:val="000000"/>
                  <w:sz w:val="20"/>
                  <w:szCs w:val="20"/>
                  <w:lang w:eastAsia="en-GB"/>
                  <w:rPrChange w:id="3696" w:author="Linderhof, Vincent" w:date="2016-03-06T11:01:00Z">
                    <w:rPr>
                      <w:rFonts w:ascii="Times New Roman" w:eastAsia="Times New Roman" w:hAnsi="Times New Roman"/>
                      <w:color w:val="000000"/>
                      <w:sz w:val="24"/>
                      <w:szCs w:val="24"/>
                      <w:lang w:eastAsia="en-GB"/>
                    </w:rPr>
                  </w:rPrChange>
                </w:rPr>
                <w:delText>1.93E-01</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9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3A8719F" w14:textId="118AACCC" w:rsidR="0037260F" w:rsidRPr="00304F95" w:rsidDel="00304F95" w:rsidRDefault="0037260F" w:rsidP="00E05337">
            <w:pPr>
              <w:tabs>
                <w:tab w:val="decimal" w:pos="317"/>
              </w:tabs>
              <w:suppressAutoHyphens w:val="0"/>
              <w:spacing w:after="0"/>
              <w:rPr>
                <w:del w:id="3698" w:author="Linderhof, Vincent" w:date="2016-03-06T11:01:00Z"/>
                <w:rFonts w:ascii="Times New Roman" w:eastAsia="Times New Roman" w:hAnsi="Times New Roman"/>
                <w:color w:val="000000"/>
                <w:sz w:val="20"/>
                <w:szCs w:val="20"/>
                <w:lang w:eastAsia="en-GB"/>
                <w:rPrChange w:id="3699" w:author="Linderhof, Vincent" w:date="2016-03-06T11:01:00Z">
                  <w:rPr>
                    <w:del w:id="3700" w:author="Linderhof, Vincent" w:date="2016-03-06T11:01:00Z"/>
                    <w:rFonts w:ascii="Times New Roman" w:eastAsia="Times New Roman" w:hAnsi="Times New Roman"/>
                    <w:color w:val="000000"/>
                    <w:sz w:val="24"/>
                    <w:szCs w:val="24"/>
                    <w:lang w:eastAsia="en-GB"/>
                  </w:rPr>
                </w:rPrChange>
              </w:rPr>
            </w:pPr>
            <w:del w:id="3701" w:author="Linderhof, Vincent" w:date="2016-03-06T11:01:00Z">
              <w:r w:rsidRPr="00304F95" w:rsidDel="00304F95">
                <w:rPr>
                  <w:rFonts w:ascii="Times New Roman" w:eastAsia="Times New Roman" w:hAnsi="Times New Roman"/>
                  <w:color w:val="000000"/>
                  <w:sz w:val="20"/>
                  <w:szCs w:val="20"/>
                  <w:lang w:eastAsia="en-GB"/>
                  <w:rPrChange w:id="3702"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0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01BA0AC" w14:textId="1013C69C" w:rsidR="0037260F" w:rsidRPr="00304F95" w:rsidDel="00304F95" w:rsidRDefault="0037260F" w:rsidP="00E05337">
            <w:pPr>
              <w:tabs>
                <w:tab w:val="decimal" w:pos="317"/>
              </w:tabs>
              <w:suppressAutoHyphens w:val="0"/>
              <w:spacing w:after="0"/>
              <w:rPr>
                <w:del w:id="3704" w:author="Linderhof, Vincent" w:date="2016-03-06T11:01:00Z"/>
                <w:rFonts w:ascii="Times New Roman" w:eastAsia="Times New Roman" w:hAnsi="Times New Roman"/>
                <w:color w:val="000000"/>
                <w:sz w:val="20"/>
                <w:szCs w:val="20"/>
                <w:lang w:eastAsia="en-GB"/>
                <w:rPrChange w:id="3705" w:author="Linderhof, Vincent" w:date="2016-03-06T11:01:00Z">
                  <w:rPr>
                    <w:del w:id="3706" w:author="Linderhof, Vincent" w:date="2016-03-06T11:01:00Z"/>
                    <w:rFonts w:ascii="Times New Roman" w:eastAsia="Times New Roman" w:hAnsi="Times New Roman"/>
                    <w:color w:val="000000"/>
                    <w:sz w:val="24"/>
                    <w:szCs w:val="24"/>
                    <w:lang w:eastAsia="en-GB"/>
                  </w:rPr>
                </w:rPrChange>
              </w:rPr>
            </w:pPr>
            <w:del w:id="3707" w:author="Linderhof, Vincent" w:date="2016-03-06T11:01:00Z">
              <w:r w:rsidRPr="00304F95" w:rsidDel="00304F95">
                <w:rPr>
                  <w:rFonts w:ascii="Times New Roman" w:eastAsia="Times New Roman" w:hAnsi="Times New Roman"/>
                  <w:color w:val="000000"/>
                  <w:sz w:val="20"/>
                  <w:szCs w:val="20"/>
                  <w:lang w:eastAsia="en-GB"/>
                  <w:rPrChange w:id="3708" w:author="Linderhof, Vincent" w:date="2016-03-06T11:01:00Z">
                    <w:rPr>
                      <w:rFonts w:ascii="Times New Roman" w:eastAsia="Times New Roman" w:hAnsi="Times New Roman"/>
                      <w:color w:val="000000"/>
                      <w:sz w:val="24"/>
                      <w:szCs w:val="24"/>
                      <w:lang w:eastAsia="en-GB"/>
                    </w:rPr>
                  </w:rPrChange>
                </w:rPr>
                <w:delText>-0.566***</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0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EFE45D" w14:textId="61B7007F" w:rsidR="0037260F" w:rsidRPr="00304F95" w:rsidDel="00304F95" w:rsidRDefault="0037260F" w:rsidP="00E05337">
            <w:pPr>
              <w:tabs>
                <w:tab w:val="decimal" w:pos="317"/>
              </w:tabs>
              <w:suppressAutoHyphens w:val="0"/>
              <w:spacing w:after="0"/>
              <w:rPr>
                <w:del w:id="3710" w:author="Linderhof, Vincent" w:date="2016-03-06T11:01:00Z"/>
                <w:rFonts w:ascii="Times New Roman" w:eastAsia="Times New Roman" w:hAnsi="Times New Roman"/>
                <w:color w:val="000000"/>
                <w:sz w:val="20"/>
                <w:szCs w:val="20"/>
                <w:lang w:eastAsia="en-GB"/>
                <w:rPrChange w:id="3711" w:author="Linderhof, Vincent" w:date="2016-03-06T11:01:00Z">
                  <w:rPr>
                    <w:del w:id="371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1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418A39F" w14:textId="449B0052" w:rsidR="0037260F" w:rsidRPr="00304F95" w:rsidDel="00304F95" w:rsidRDefault="0037260F" w:rsidP="00E05337">
            <w:pPr>
              <w:tabs>
                <w:tab w:val="decimal" w:pos="317"/>
              </w:tabs>
              <w:suppressAutoHyphens w:val="0"/>
              <w:spacing w:after="0"/>
              <w:rPr>
                <w:del w:id="3714" w:author="Linderhof, Vincent" w:date="2016-03-06T11:01:00Z"/>
                <w:rFonts w:ascii="Times New Roman" w:eastAsia="Times New Roman" w:hAnsi="Times New Roman"/>
                <w:color w:val="000000"/>
                <w:sz w:val="20"/>
                <w:szCs w:val="20"/>
                <w:lang w:eastAsia="en-GB"/>
                <w:rPrChange w:id="3715" w:author="Linderhof, Vincent" w:date="2016-03-06T11:01:00Z">
                  <w:rPr>
                    <w:del w:id="3716" w:author="Linderhof, Vincent" w:date="2016-03-06T11:01:00Z"/>
                    <w:rFonts w:ascii="Times New Roman" w:eastAsia="Times New Roman" w:hAnsi="Times New Roman"/>
                    <w:color w:val="000000"/>
                    <w:sz w:val="24"/>
                    <w:szCs w:val="24"/>
                    <w:lang w:eastAsia="en-GB"/>
                  </w:rPr>
                </w:rPrChange>
              </w:rPr>
            </w:pPr>
            <w:del w:id="3717" w:author="Linderhof, Vincent" w:date="2016-03-06T11:01:00Z">
              <w:r w:rsidRPr="00304F95" w:rsidDel="00304F95">
                <w:rPr>
                  <w:rFonts w:ascii="Times New Roman" w:eastAsia="Times New Roman" w:hAnsi="Times New Roman"/>
                  <w:color w:val="000000"/>
                  <w:sz w:val="20"/>
                  <w:szCs w:val="20"/>
                  <w:lang w:eastAsia="en-GB"/>
                  <w:rPrChange w:id="3718" w:author="Linderhof, Vincent" w:date="2016-03-06T11:01:00Z">
                    <w:rPr>
                      <w:rFonts w:ascii="Times New Roman" w:eastAsia="Times New Roman" w:hAnsi="Times New Roman"/>
                      <w:color w:val="000000"/>
                      <w:sz w:val="24"/>
                      <w:szCs w:val="24"/>
                      <w:lang w:eastAsia="en-GB"/>
                    </w:rPr>
                  </w:rPrChange>
                </w:rPr>
                <w:delText>-0.303</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1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049CA87" w14:textId="0968311E" w:rsidR="0037260F" w:rsidRPr="00304F95" w:rsidDel="00304F95" w:rsidRDefault="0037260F" w:rsidP="00E05337">
            <w:pPr>
              <w:tabs>
                <w:tab w:val="decimal" w:pos="317"/>
              </w:tabs>
              <w:suppressAutoHyphens w:val="0"/>
              <w:spacing w:after="0"/>
              <w:rPr>
                <w:del w:id="3720" w:author="Linderhof, Vincent" w:date="2016-03-06T11:01:00Z"/>
                <w:rFonts w:ascii="Times New Roman" w:eastAsia="Times New Roman" w:hAnsi="Times New Roman"/>
                <w:color w:val="000000"/>
                <w:sz w:val="20"/>
                <w:szCs w:val="20"/>
                <w:lang w:eastAsia="en-GB"/>
                <w:rPrChange w:id="3721" w:author="Linderhof, Vincent" w:date="2016-03-06T11:01:00Z">
                  <w:rPr>
                    <w:del w:id="372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2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EB669F" w14:textId="7D3111E1" w:rsidR="0037260F" w:rsidRPr="00304F95" w:rsidDel="00304F95" w:rsidRDefault="0037260F" w:rsidP="00E05337">
            <w:pPr>
              <w:tabs>
                <w:tab w:val="decimal" w:pos="317"/>
              </w:tabs>
              <w:suppressAutoHyphens w:val="0"/>
              <w:spacing w:after="0"/>
              <w:jc w:val="right"/>
              <w:rPr>
                <w:del w:id="3724" w:author="Linderhof, Vincent" w:date="2016-03-06T11:01:00Z"/>
                <w:rFonts w:ascii="Times New Roman" w:eastAsia="Times New Roman" w:hAnsi="Times New Roman"/>
                <w:color w:val="000000"/>
                <w:sz w:val="20"/>
                <w:szCs w:val="20"/>
                <w:lang w:eastAsia="en-GB"/>
                <w:rPrChange w:id="3725" w:author="Linderhof, Vincent" w:date="2016-03-06T11:01:00Z">
                  <w:rPr>
                    <w:del w:id="3726" w:author="Linderhof, Vincent" w:date="2016-03-06T11:01:00Z"/>
                    <w:rFonts w:ascii="Times New Roman" w:eastAsia="Times New Roman" w:hAnsi="Times New Roman"/>
                    <w:color w:val="000000"/>
                    <w:sz w:val="24"/>
                    <w:szCs w:val="24"/>
                    <w:lang w:eastAsia="en-GB"/>
                  </w:rPr>
                </w:rPrChange>
              </w:rPr>
            </w:pPr>
            <w:del w:id="3727" w:author="Linderhof, Vincent" w:date="2016-03-06T11:01:00Z">
              <w:r w:rsidRPr="00304F95" w:rsidDel="00304F95">
                <w:rPr>
                  <w:rFonts w:ascii="Times New Roman" w:eastAsia="Times New Roman" w:hAnsi="Times New Roman"/>
                  <w:color w:val="000000"/>
                  <w:sz w:val="20"/>
                  <w:szCs w:val="20"/>
                  <w:lang w:eastAsia="en-GB"/>
                  <w:rPrChange w:id="3728" w:author="Linderhof, Vincent" w:date="2016-03-06T11:01:00Z">
                    <w:rPr>
                      <w:rFonts w:ascii="Times New Roman" w:eastAsia="Times New Roman" w:hAnsi="Times New Roman"/>
                      <w:color w:val="000000"/>
                      <w:sz w:val="24"/>
                      <w:szCs w:val="24"/>
                      <w:lang w:eastAsia="en-GB"/>
                    </w:rPr>
                  </w:rPrChange>
                </w:rPr>
                <w:delText>-4.09E-02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2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6CCC9D7" w14:textId="5E87D79A" w:rsidR="0037260F" w:rsidRPr="00304F95" w:rsidDel="00304F95" w:rsidRDefault="0037260F" w:rsidP="00E05337">
            <w:pPr>
              <w:tabs>
                <w:tab w:val="decimal" w:pos="317"/>
              </w:tabs>
              <w:suppressAutoHyphens w:val="0"/>
              <w:spacing w:after="0"/>
              <w:rPr>
                <w:del w:id="3730" w:author="Linderhof, Vincent" w:date="2016-03-06T11:01:00Z"/>
                <w:rFonts w:ascii="Times New Roman" w:eastAsia="Times New Roman" w:hAnsi="Times New Roman"/>
                <w:color w:val="000000"/>
                <w:sz w:val="20"/>
                <w:szCs w:val="20"/>
                <w:lang w:eastAsia="en-GB"/>
                <w:rPrChange w:id="3731" w:author="Linderhof, Vincent" w:date="2016-03-06T11:01:00Z">
                  <w:rPr>
                    <w:del w:id="3732"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3733"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967FC0B" w14:textId="1C671A52" w:rsidR="0037260F" w:rsidRPr="00304F95" w:rsidDel="00304F95" w:rsidRDefault="0037260F" w:rsidP="00E05337">
            <w:pPr>
              <w:tabs>
                <w:tab w:val="decimal" w:pos="317"/>
              </w:tabs>
              <w:suppressAutoHyphens w:val="0"/>
              <w:spacing w:after="0"/>
              <w:rPr>
                <w:del w:id="3734" w:author="Linderhof, Vincent" w:date="2016-03-06T11:01:00Z"/>
                <w:rFonts w:ascii="Times New Roman" w:eastAsia="Times New Roman" w:hAnsi="Times New Roman"/>
                <w:color w:val="000000"/>
                <w:sz w:val="20"/>
                <w:szCs w:val="20"/>
                <w:lang w:eastAsia="en-GB"/>
                <w:rPrChange w:id="3735" w:author="Linderhof, Vincent" w:date="2016-03-06T11:01:00Z">
                  <w:rPr>
                    <w:del w:id="3736" w:author="Linderhof, Vincent" w:date="2016-03-06T11:01:00Z"/>
                    <w:rFonts w:ascii="Times New Roman" w:eastAsia="Times New Roman" w:hAnsi="Times New Roman"/>
                    <w:color w:val="000000"/>
                    <w:sz w:val="24"/>
                    <w:szCs w:val="24"/>
                    <w:lang w:eastAsia="en-GB"/>
                  </w:rPr>
                </w:rPrChange>
              </w:rPr>
            </w:pPr>
            <w:del w:id="3737" w:author="Linderhof, Vincent" w:date="2016-03-06T11:01:00Z">
              <w:r w:rsidRPr="00304F95" w:rsidDel="00304F95">
                <w:rPr>
                  <w:rFonts w:ascii="Times New Roman" w:eastAsia="Times New Roman" w:hAnsi="Times New Roman"/>
                  <w:color w:val="000000"/>
                  <w:sz w:val="20"/>
                  <w:szCs w:val="20"/>
                  <w:lang w:eastAsia="en-GB"/>
                  <w:rPrChange w:id="3738" w:author="Linderhof, Vincent" w:date="2016-03-06T11:01:00Z">
                    <w:rPr>
                      <w:rFonts w:ascii="Times New Roman" w:eastAsia="Times New Roman" w:hAnsi="Times New Roman"/>
                      <w:color w:val="000000"/>
                      <w:sz w:val="24"/>
                      <w:szCs w:val="24"/>
                      <w:lang w:eastAsia="en-GB"/>
                    </w:rPr>
                  </w:rPrChange>
                </w:rPr>
                <w:delText>42,313.690***</w:delText>
              </w:r>
            </w:del>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Change w:id="3739" w:author="Linderhof, Vincent" w:date="2016-03-06T11:01:00Z">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53D2204" w14:textId="3A697A6E" w:rsidR="0037260F" w:rsidRPr="00304F95" w:rsidDel="00304F95" w:rsidRDefault="0037260F" w:rsidP="00E05337">
            <w:pPr>
              <w:tabs>
                <w:tab w:val="decimal" w:pos="317"/>
              </w:tabs>
              <w:suppressAutoHyphens w:val="0"/>
              <w:spacing w:after="0"/>
              <w:rPr>
                <w:del w:id="3740" w:author="Linderhof, Vincent" w:date="2016-03-06T11:01:00Z"/>
                <w:rFonts w:ascii="Times New Roman" w:eastAsia="Times New Roman" w:hAnsi="Times New Roman"/>
                <w:color w:val="000000"/>
                <w:sz w:val="20"/>
                <w:szCs w:val="20"/>
                <w:lang w:eastAsia="en-GB"/>
                <w:rPrChange w:id="3741" w:author="Linderhof, Vincent" w:date="2016-03-06T11:01:00Z">
                  <w:rPr>
                    <w:del w:id="3742" w:author="Linderhof, Vincent" w:date="2016-03-06T11:01:00Z"/>
                    <w:rFonts w:ascii="Times New Roman" w:eastAsia="Times New Roman" w:hAnsi="Times New Roman"/>
                    <w:color w:val="000000"/>
                    <w:sz w:val="24"/>
                    <w:szCs w:val="24"/>
                    <w:lang w:eastAsia="en-GB"/>
                  </w:rPr>
                </w:rPrChange>
              </w:rPr>
            </w:pPr>
            <w:del w:id="3743" w:author="Linderhof, Vincent" w:date="2016-03-06T11:01:00Z">
              <w:r w:rsidRPr="00304F95" w:rsidDel="00304F95">
                <w:rPr>
                  <w:rFonts w:ascii="Times New Roman" w:eastAsia="Times New Roman" w:hAnsi="Times New Roman"/>
                  <w:color w:val="000000"/>
                  <w:sz w:val="20"/>
                  <w:szCs w:val="20"/>
                  <w:lang w:eastAsia="en-GB"/>
                  <w:rPrChange w:id="3744" w:author="Linderhof, Vincent" w:date="2016-03-06T11:01:00Z">
                    <w:rPr>
                      <w:rFonts w:ascii="Times New Roman" w:eastAsia="Times New Roman" w:hAnsi="Times New Roman"/>
                      <w:color w:val="000000"/>
                      <w:sz w:val="24"/>
                      <w:szCs w:val="24"/>
                      <w:lang w:eastAsia="en-GB"/>
                    </w:rPr>
                  </w:rPrChange>
                </w:rPr>
                <w:delText>39,811.510***</w:delText>
              </w:r>
            </w:del>
          </w:p>
        </w:tc>
        <w:tc>
          <w:tcPr>
            <w:tcW w:w="1921" w:type="dxa"/>
            <w:gridSpan w:val="6"/>
            <w:tcBorders>
              <w:top w:val="nil"/>
              <w:left w:val="single" w:sz="4" w:space="0" w:color="auto"/>
              <w:bottom w:val="nil"/>
              <w:right w:val="nil"/>
            </w:tcBorders>
            <w:shd w:val="clear" w:color="auto" w:fill="auto"/>
            <w:noWrap/>
            <w:vAlign w:val="bottom"/>
            <w:hideMark/>
            <w:tcPrChange w:id="3745" w:author="Linderhof, Vincent" w:date="2016-03-06T11:01:00Z">
              <w:tcPr>
                <w:tcW w:w="1921" w:type="dxa"/>
                <w:gridSpan w:val="6"/>
                <w:tcBorders>
                  <w:top w:val="nil"/>
                  <w:left w:val="single" w:sz="4" w:space="0" w:color="auto"/>
                  <w:bottom w:val="nil"/>
                  <w:right w:val="nil"/>
                </w:tcBorders>
                <w:shd w:val="clear" w:color="auto" w:fill="auto"/>
                <w:noWrap/>
                <w:vAlign w:val="bottom"/>
                <w:hideMark/>
              </w:tcPr>
            </w:tcPrChange>
          </w:tcPr>
          <w:p w14:paraId="354EBC36" w14:textId="7B8AA21A" w:rsidR="0037260F" w:rsidRPr="00304F95" w:rsidDel="00304F95" w:rsidRDefault="0037260F" w:rsidP="00E05337">
            <w:pPr>
              <w:tabs>
                <w:tab w:val="decimal" w:pos="317"/>
              </w:tabs>
              <w:suppressAutoHyphens w:val="0"/>
              <w:spacing w:after="0"/>
              <w:jc w:val="right"/>
              <w:rPr>
                <w:del w:id="3746" w:author="Linderhof, Vincent" w:date="2016-03-06T11:01:00Z"/>
                <w:rFonts w:ascii="Times New Roman" w:eastAsia="Times New Roman" w:hAnsi="Times New Roman"/>
                <w:color w:val="000000"/>
                <w:sz w:val="20"/>
                <w:szCs w:val="20"/>
                <w:lang w:eastAsia="en-GB"/>
                <w:rPrChange w:id="3747" w:author="Linderhof, Vincent" w:date="2016-03-06T11:01:00Z">
                  <w:rPr>
                    <w:del w:id="3748" w:author="Linderhof, Vincent" w:date="2016-03-06T11:01:00Z"/>
                    <w:rFonts w:ascii="Times New Roman" w:eastAsia="Times New Roman" w:hAnsi="Times New Roman"/>
                    <w:color w:val="000000"/>
                    <w:sz w:val="24"/>
                    <w:szCs w:val="24"/>
                    <w:lang w:eastAsia="en-GB"/>
                  </w:rPr>
                </w:rPrChange>
              </w:rPr>
            </w:pPr>
            <w:del w:id="3749" w:author="Linderhof, Vincent" w:date="2016-03-06T11:01:00Z">
              <w:r w:rsidRPr="00304F95" w:rsidDel="00304F95">
                <w:rPr>
                  <w:rFonts w:ascii="Times New Roman" w:eastAsia="Times New Roman" w:hAnsi="Times New Roman"/>
                  <w:color w:val="000000"/>
                  <w:sz w:val="20"/>
                  <w:szCs w:val="20"/>
                  <w:lang w:eastAsia="en-GB"/>
                  <w:rPrChange w:id="3750" w:author="Linderhof, Vincent" w:date="2016-03-06T11:01:00Z">
                    <w:rPr>
                      <w:rFonts w:ascii="Times New Roman" w:eastAsia="Times New Roman" w:hAnsi="Times New Roman"/>
                      <w:color w:val="000000"/>
                      <w:sz w:val="24"/>
                      <w:szCs w:val="24"/>
                      <w:lang w:eastAsia="en-GB"/>
                    </w:rPr>
                  </w:rPrChange>
                </w:rPr>
                <w:delText>6.33E-01</w:delText>
              </w:r>
            </w:del>
          </w:p>
        </w:tc>
        <w:tc>
          <w:tcPr>
            <w:tcW w:w="670" w:type="dxa"/>
            <w:gridSpan w:val="3"/>
            <w:tcBorders>
              <w:top w:val="nil"/>
              <w:left w:val="nil"/>
              <w:bottom w:val="nil"/>
              <w:right w:val="nil"/>
            </w:tcBorders>
            <w:shd w:val="clear" w:color="auto" w:fill="auto"/>
            <w:noWrap/>
            <w:vAlign w:val="bottom"/>
            <w:hideMark/>
            <w:tcPrChange w:id="375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8972568" w14:textId="1079BEFA" w:rsidR="0037260F" w:rsidRPr="00304F95" w:rsidDel="00304F95" w:rsidRDefault="0037260F" w:rsidP="00E05337">
            <w:pPr>
              <w:suppressAutoHyphens w:val="0"/>
              <w:spacing w:after="0"/>
              <w:rPr>
                <w:del w:id="3752" w:author="Linderhof, Vincent" w:date="2016-03-06T11:01:00Z"/>
                <w:rFonts w:ascii="Times New Roman" w:eastAsia="Times New Roman" w:hAnsi="Times New Roman"/>
                <w:color w:val="000000"/>
                <w:sz w:val="20"/>
                <w:szCs w:val="20"/>
                <w:lang w:eastAsia="en-GB"/>
                <w:rPrChange w:id="3753" w:author="Linderhof, Vincent" w:date="2016-03-06T11:01:00Z">
                  <w:rPr>
                    <w:del w:id="3754" w:author="Linderhof, Vincent" w:date="2016-03-06T11:01:00Z"/>
                    <w:rFonts w:ascii="Times New Roman" w:eastAsia="Times New Roman" w:hAnsi="Times New Roman"/>
                    <w:color w:val="000000"/>
                    <w:sz w:val="24"/>
                    <w:szCs w:val="24"/>
                    <w:lang w:eastAsia="en-GB"/>
                  </w:rPr>
                </w:rPrChange>
              </w:rPr>
            </w:pPr>
            <w:del w:id="3755" w:author="Linderhof, Vincent" w:date="2016-03-06T11:01:00Z">
              <w:r w:rsidRPr="00304F95" w:rsidDel="00304F95">
                <w:rPr>
                  <w:rFonts w:ascii="Times New Roman" w:eastAsia="Times New Roman" w:hAnsi="Times New Roman"/>
                  <w:color w:val="000000"/>
                  <w:sz w:val="20"/>
                  <w:szCs w:val="20"/>
                  <w:lang w:eastAsia="en-GB"/>
                  <w:rPrChange w:id="3756" w:author="Linderhof, Vincent" w:date="2016-03-06T11:01:00Z">
                    <w:rPr>
                      <w:rFonts w:ascii="Times New Roman" w:eastAsia="Times New Roman" w:hAnsi="Times New Roman"/>
                      <w:color w:val="000000"/>
                      <w:sz w:val="24"/>
                      <w:szCs w:val="24"/>
                      <w:lang w:eastAsia="en-GB"/>
                    </w:rPr>
                  </w:rPrChange>
                </w:rPr>
                <w:delText>***</w:delText>
              </w:r>
            </w:del>
          </w:p>
        </w:tc>
      </w:tr>
      <w:tr w:rsidR="00446AF9" w:rsidRPr="00304F95" w:rsidDel="00304F95" w14:paraId="14B8EF2F" w14:textId="1DB580B8" w:rsidTr="00304F95">
        <w:trPr>
          <w:gridAfter w:val="3"/>
          <w:wAfter w:w="824" w:type="dxa"/>
          <w:trHeight w:val="300"/>
          <w:del w:id="3757" w:author="Linderhof, Vincent" w:date="2016-03-06T11:01:00Z"/>
          <w:trPrChange w:id="3758"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3759" w:author="Linderhof, Vincent" w:date="2016-03-06T11:01:00Z">
              <w:tcPr>
                <w:tcW w:w="2000" w:type="dxa"/>
                <w:vMerge/>
                <w:tcBorders>
                  <w:top w:val="nil"/>
                  <w:left w:val="nil"/>
                  <w:bottom w:val="nil"/>
                  <w:right w:val="single" w:sz="4" w:space="0" w:color="auto"/>
                </w:tcBorders>
                <w:vAlign w:val="center"/>
                <w:hideMark/>
              </w:tcPr>
            </w:tcPrChange>
          </w:tcPr>
          <w:p w14:paraId="39F367D6" w14:textId="0249DB33" w:rsidR="00C03049" w:rsidRPr="00304F95" w:rsidDel="00304F95" w:rsidRDefault="00C03049" w:rsidP="00E05337">
            <w:pPr>
              <w:suppressAutoHyphens w:val="0"/>
              <w:spacing w:after="0"/>
              <w:rPr>
                <w:del w:id="3760" w:author="Linderhof, Vincent" w:date="2016-03-06T11:01:00Z"/>
                <w:rFonts w:ascii="Times New Roman" w:eastAsia="Times New Roman" w:hAnsi="Times New Roman"/>
                <w:color w:val="000000"/>
                <w:sz w:val="20"/>
                <w:szCs w:val="20"/>
                <w:lang w:eastAsia="en-GB"/>
                <w:rPrChange w:id="3761" w:author="Linderhof, Vincent" w:date="2016-03-06T11:01:00Z">
                  <w:rPr>
                    <w:del w:id="3762"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76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9E345CC" w14:textId="666AD804" w:rsidR="00C03049" w:rsidRPr="00304F95" w:rsidDel="00304F95" w:rsidRDefault="00C03049" w:rsidP="00E05337">
            <w:pPr>
              <w:tabs>
                <w:tab w:val="decimal" w:pos="317"/>
              </w:tabs>
              <w:suppressAutoHyphens w:val="0"/>
              <w:spacing w:after="0"/>
              <w:rPr>
                <w:del w:id="3764" w:author="Linderhof, Vincent" w:date="2016-03-06T11:01:00Z"/>
                <w:rFonts w:ascii="Times New Roman" w:eastAsia="Times New Roman" w:hAnsi="Times New Roman"/>
                <w:color w:val="000000"/>
                <w:sz w:val="20"/>
                <w:szCs w:val="20"/>
                <w:lang w:eastAsia="en-GB"/>
                <w:rPrChange w:id="3765" w:author="Linderhof, Vincent" w:date="2016-03-06T11:01:00Z">
                  <w:rPr>
                    <w:del w:id="3766" w:author="Linderhof, Vincent" w:date="2016-03-06T11:01:00Z"/>
                    <w:rFonts w:ascii="Times New Roman" w:eastAsia="Times New Roman" w:hAnsi="Times New Roman"/>
                    <w:color w:val="000000"/>
                    <w:sz w:val="24"/>
                    <w:szCs w:val="24"/>
                    <w:lang w:eastAsia="en-GB"/>
                  </w:rPr>
                </w:rPrChange>
              </w:rPr>
            </w:pPr>
            <w:del w:id="3767" w:author="Linderhof, Vincent" w:date="2016-03-06T11:01:00Z">
              <w:r w:rsidRPr="00304F95" w:rsidDel="00304F95">
                <w:rPr>
                  <w:rFonts w:ascii="Times New Roman" w:eastAsia="Times New Roman" w:hAnsi="Times New Roman"/>
                  <w:color w:val="000000"/>
                  <w:sz w:val="20"/>
                  <w:szCs w:val="20"/>
                  <w:lang w:eastAsia="en-GB"/>
                  <w:rPrChange w:id="3768" w:author="Linderhof, Vincent" w:date="2016-03-06T11:01:00Z">
                    <w:rPr>
                      <w:rFonts w:ascii="Times New Roman" w:eastAsia="Times New Roman" w:hAnsi="Times New Roman"/>
                      <w:color w:val="000000"/>
                      <w:sz w:val="24"/>
                      <w:szCs w:val="24"/>
                      <w:lang w:eastAsia="en-GB"/>
                    </w:rPr>
                  </w:rPrChange>
                </w:rPr>
                <w:delText>(1.706)</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6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F980C5" w14:textId="2BEDFCE7" w:rsidR="00C03049" w:rsidRPr="00304F95" w:rsidDel="00304F95" w:rsidRDefault="00C03049" w:rsidP="00E05337">
            <w:pPr>
              <w:tabs>
                <w:tab w:val="decimal" w:pos="317"/>
              </w:tabs>
              <w:suppressAutoHyphens w:val="0"/>
              <w:spacing w:after="0"/>
              <w:rPr>
                <w:del w:id="3770" w:author="Linderhof, Vincent" w:date="2016-03-06T11:01:00Z"/>
                <w:rFonts w:ascii="Times New Roman" w:eastAsia="Times New Roman" w:hAnsi="Times New Roman"/>
                <w:color w:val="000000"/>
                <w:sz w:val="20"/>
                <w:szCs w:val="20"/>
                <w:lang w:eastAsia="en-GB"/>
                <w:rPrChange w:id="3771" w:author="Linderhof, Vincent" w:date="2016-03-06T11:01:00Z">
                  <w:rPr>
                    <w:del w:id="3772"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7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4CDE15B" w14:textId="640C0687" w:rsidR="00C03049" w:rsidRPr="00304F95" w:rsidDel="00304F95" w:rsidRDefault="00C03049" w:rsidP="00E05337">
            <w:pPr>
              <w:tabs>
                <w:tab w:val="decimal" w:pos="317"/>
              </w:tabs>
              <w:suppressAutoHyphens w:val="0"/>
              <w:spacing w:after="0"/>
              <w:rPr>
                <w:del w:id="3774" w:author="Linderhof, Vincent" w:date="2016-03-06T11:01:00Z"/>
                <w:rFonts w:ascii="Times New Roman" w:eastAsia="Times New Roman" w:hAnsi="Times New Roman"/>
                <w:color w:val="000000"/>
                <w:sz w:val="20"/>
                <w:szCs w:val="20"/>
                <w:lang w:eastAsia="en-GB"/>
                <w:rPrChange w:id="3775" w:author="Linderhof, Vincent" w:date="2016-03-06T11:01:00Z">
                  <w:rPr>
                    <w:del w:id="3776" w:author="Linderhof, Vincent" w:date="2016-03-06T11:01:00Z"/>
                    <w:rFonts w:ascii="Times New Roman" w:eastAsia="Times New Roman" w:hAnsi="Times New Roman"/>
                    <w:color w:val="000000"/>
                    <w:sz w:val="24"/>
                    <w:szCs w:val="24"/>
                    <w:lang w:eastAsia="en-GB"/>
                  </w:rPr>
                </w:rPrChange>
              </w:rPr>
            </w:pPr>
            <w:del w:id="3777" w:author="Linderhof, Vincent" w:date="2016-03-06T11:01:00Z">
              <w:r w:rsidRPr="00304F95" w:rsidDel="00304F95">
                <w:rPr>
                  <w:rFonts w:ascii="Times New Roman" w:eastAsia="Times New Roman" w:hAnsi="Times New Roman"/>
                  <w:color w:val="000000"/>
                  <w:sz w:val="20"/>
                  <w:szCs w:val="20"/>
                  <w:lang w:eastAsia="en-GB"/>
                  <w:rPrChange w:id="3778" w:author="Linderhof, Vincent" w:date="2016-03-06T11:01:00Z">
                    <w:rPr>
                      <w:rFonts w:ascii="Times New Roman" w:eastAsia="Times New Roman" w:hAnsi="Times New Roman"/>
                      <w:color w:val="000000"/>
                      <w:sz w:val="24"/>
                      <w:szCs w:val="24"/>
                      <w:lang w:eastAsia="en-GB"/>
                    </w:rPr>
                  </w:rPrChange>
                </w:rPr>
                <w:delText>(2.135)</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7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94B2717" w14:textId="3C63565D" w:rsidR="00C03049" w:rsidRPr="00304F95" w:rsidDel="00304F95" w:rsidRDefault="00C03049" w:rsidP="00E05337">
            <w:pPr>
              <w:tabs>
                <w:tab w:val="decimal" w:pos="317"/>
              </w:tabs>
              <w:suppressAutoHyphens w:val="0"/>
              <w:spacing w:after="0"/>
              <w:rPr>
                <w:del w:id="3780" w:author="Linderhof, Vincent" w:date="2016-03-06T11:01:00Z"/>
                <w:rFonts w:ascii="Times New Roman" w:eastAsia="Times New Roman" w:hAnsi="Times New Roman"/>
                <w:color w:val="000000"/>
                <w:sz w:val="20"/>
                <w:szCs w:val="20"/>
                <w:lang w:eastAsia="en-GB"/>
                <w:rPrChange w:id="3781" w:author="Linderhof, Vincent" w:date="2016-03-06T11:01:00Z">
                  <w:rPr>
                    <w:del w:id="378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8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3277EB0" w14:textId="49F50826" w:rsidR="00C03049" w:rsidRPr="00304F95" w:rsidDel="00304F95" w:rsidRDefault="00C03049" w:rsidP="00E05337">
            <w:pPr>
              <w:tabs>
                <w:tab w:val="decimal" w:pos="317"/>
              </w:tabs>
              <w:suppressAutoHyphens w:val="0"/>
              <w:spacing w:after="0"/>
              <w:jc w:val="right"/>
              <w:rPr>
                <w:del w:id="3784" w:author="Linderhof, Vincent" w:date="2016-03-06T11:01:00Z"/>
                <w:rFonts w:ascii="Times New Roman" w:eastAsia="Times New Roman" w:hAnsi="Times New Roman"/>
                <w:color w:val="000000"/>
                <w:sz w:val="20"/>
                <w:szCs w:val="20"/>
                <w:lang w:eastAsia="en-GB"/>
                <w:rPrChange w:id="3785" w:author="Linderhof, Vincent" w:date="2016-03-06T11:01:00Z">
                  <w:rPr>
                    <w:del w:id="3786" w:author="Linderhof, Vincent" w:date="2016-03-06T11:01:00Z"/>
                    <w:rFonts w:ascii="Times New Roman" w:eastAsia="Times New Roman" w:hAnsi="Times New Roman"/>
                    <w:color w:val="000000"/>
                    <w:sz w:val="24"/>
                    <w:szCs w:val="24"/>
                    <w:lang w:eastAsia="en-GB"/>
                  </w:rPr>
                </w:rPrChange>
              </w:rPr>
            </w:pPr>
            <w:del w:id="3787" w:author="Linderhof, Vincent" w:date="2016-03-06T11:01:00Z">
              <w:r w:rsidRPr="00304F95" w:rsidDel="00304F95">
                <w:rPr>
                  <w:rFonts w:ascii="Times New Roman" w:eastAsia="Times New Roman" w:hAnsi="Times New Roman"/>
                  <w:color w:val="000000"/>
                  <w:sz w:val="20"/>
                  <w:szCs w:val="20"/>
                  <w:lang w:eastAsia="en-GB"/>
                  <w:rPrChange w:id="3788" w:author="Linderhof, Vincent" w:date="2016-03-06T11:01:00Z">
                    <w:rPr>
                      <w:rFonts w:ascii="Times New Roman" w:eastAsia="Times New Roman" w:hAnsi="Times New Roman"/>
                      <w:color w:val="000000"/>
                      <w:sz w:val="24"/>
                      <w:szCs w:val="24"/>
                      <w:lang w:eastAsia="en-GB"/>
                    </w:rPr>
                  </w:rPrChange>
                </w:rPr>
                <w:delText>1.99E-02</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8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33FDE8" w14:textId="584675E4" w:rsidR="00C03049" w:rsidRPr="00304F95" w:rsidDel="00304F95" w:rsidRDefault="00C03049" w:rsidP="00E05337">
            <w:pPr>
              <w:tabs>
                <w:tab w:val="decimal" w:pos="317"/>
              </w:tabs>
              <w:suppressAutoHyphens w:val="0"/>
              <w:spacing w:after="0"/>
              <w:rPr>
                <w:del w:id="3790" w:author="Linderhof, Vincent" w:date="2016-03-06T11:01:00Z"/>
                <w:rFonts w:ascii="Times New Roman" w:eastAsia="Times New Roman" w:hAnsi="Times New Roman"/>
                <w:color w:val="000000"/>
                <w:sz w:val="20"/>
                <w:szCs w:val="20"/>
                <w:lang w:eastAsia="en-GB"/>
                <w:rPrChange w:id="3791" w:author="Linderhof, Vincent" w:date="2016-03-06T11:01:00Z">
                  <w:rPr>
                    <w:del w:id="3792"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9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A06A33" w14:textId="22258EBC" w:rsidR="00C03049" w:rsidRPr="00304F95" w:rsidDel="00304F95" w:rsidRDefault="00C03049" w:rsidP="00E05337">
            <w:pPr>
              <w:tabs>
                <w:tab w:val="decimal" w:pos="317"/>
              </w:tabs>
              <w:suppressAutoHyphens w:val="0"/>
              <w:spacing w:after="0"/>
              <w:rPr>
                <w:del w:id="3794" w:author="Linderhof, Vincent" w:date="2016-03-06T11:01:00Z"/>
                <w:rFonts w:ascii="Times New Roman" w:eastAsia="Times New Roman" w:hAnsi="Times New Roman"/>
                <w:color w:val="000000"/>
                <w:sz w:val="20"/>
                <w:szCs w:val="20"/>
                <w:lang w:eastAsia="en-GB"/>
                <w:rPrChange w:id="3795" w:author="Linderhof, Vincent" w:date="2016-03-06T11:01:00Z">
                  <w:rPr>
                    <w:del w:id="3796" w:author="Linderhof, Vincent" w:date="2016-03-06T11:01:00Z"/>
                    <w:rFonts w:ascii="Times New Roman" w:eastAsia="Times New Roman" w:hAnsi="Times New Roman"/>
                    <w:color w:val="000000"/>
                    <w:sz w:val="24"/>
                    <w:szCs w:val="24"/>
                    <w:lang w:eastAsia="en-GB"/>
                  </w:rPr>
                </w:rPrChange>
              </w:rPr>
            </w:pPr>
            <w:del w:id="3797" w:author="Linderhof, Vincent" w:date="2016-03-06T11:01:00Z">
              <w:r w:rsidRPr="00304F95" w:rsidDel="00304F95">
                <w:rPr>
                  <w:rFonts w:ascii="Times New Roman" w:eastAsia="Times New Roman" w:hAnsi="Times New Roman"/>
                  <w:color w:val="000000"/>
                  <w:sz w:val="20"/>
                  <w:szCs w:val="20"/>
                  <w:lang w:eastAsia="en-GB"/>
                  <w:rPrChange w:id="3798" w:author="Linderhof, Vincent" w:date="2016-03-06T11:01:00Z">
                    <w:rPr>
                      <w:rFonts w:ascii="Times New Roman" w:eastAsia="Times New Roman" w:hAnsi="Times New Roman"/>
                      <w:color w:val="000000"/>
                      <w:sz w:val="24"/>
                      <w:szCs w:val="24"/>
                      <w:lang w:eastAsia="en-GB"/>
                    </w:rPr>
                  </w:rPrChange>
                </w:rPr>
                <w:delText>(0.155)</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9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B16F3DB" w14:textId="15E19326" w:rsidR="00C03049" w:rsidRPr="00304F95" w:rsidDel="00304F95" w:rsidRDefault="00C03049" w:rsidP="00E05337">
            <w:pPr>
              <w:tabs>
                <w:tab w:val="decimal" w:pos="317"/>
              </w:tabs>
              <w:suppressAutoHyphens w:val="0"/>
              <w:spacing w:after="0"/>
              <w:rPr>
                <w:del w:id="3800" w:author="Linderhof, Vincent" w:date="2016-03-06T11:01:00Z"/>
                <w:rFonts w:ascii="Times New Roman" w:eastAsia="Times New Roman" w:hAnsi="Times New Roman"/>
                <w:color w:val="000000"/>
                <w:sz w:val="20"/>
                <w:szCs w:val="20"/>
                <w:lang w:eastAsia="en-GB"/>
                <w:rPrChange w:id="3801" w:author="Linderhof, Vincent" w:date="2016-03-06T11:01:00Z">
                  <w:rPr>
                    <w:del w:id="380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0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A95DD6C" w14:textId="09D6CBE9" w:rsidR="00C03049" w:rsidRPr="00304F95" w:rsidDel="00304F95" w:rsidRDefault="00C03049" w:rsidP="00E05337">
            <w:pPr>
              <w:tabs>
                <w:tab w:val="decimal" w:pos="317"/>
              </w:tabs>
              <w:suppressAutoHyphens w:val="0"/>
              <w:spacing w:after="0"/>
              <w:rPr>
                <w:del w:id="3804" w:author="Linderhof, Vincent" w:date="2016-03-06T11:01:00Z"/>
                <w:rFonts w:ascii="Times New Roman" w:eastAsia="Times New Roman" w:hAnsi="Times New Roman"/>
                <w:color w:val="000000"/>
                <w:sz w:val="20"/>
                <w:szCs w:val="20"/>
                <w:lang w:eastAsia="en-GB"/>
                <w:rPrChange w:id="3805" w:author="Linderhof, Vincent" w:date="2016-03-06T11:01:00Z">
                  <w:rPr>
                    <w:del w:id="3806" w:author="Linderhof, Vincent" w:date="2016-03-06T11:01:00Z"/>
                    <w:rFonts w:ascii="Times New Roman" w:eastAsia="Times New Roman" w:hAnsi="Times New Roman"/>
                    <w:color w:val="000000"/>
                    <w:sz w:val="24"/>
                    <w:szCs w:val="24"/>
                    <w:lang w:eastAsia="en-GB"/>
                  </w:rPr>
                </w:rPrChange>
              </w:rPr>
            </w:pPr>
            <w:del w:id="3807" w:author="Linderhof, Vincent" w:date="2016-03-06T11:01:00Z">
              <w:r w:rsidRPr="00304F95" w:rsidDel="00304F95">
                <w:rPr>
                  <w:rFonts w:ascii="Times New Roman" w:eastAsia="Times New Roman" w:hAnsi="Times New Roman"/>
                  <w:color w:val="000000"/>
                  <w:sz w:val="20"/>
                  <w:szCs w:val="20"/>
                  <w:lang w:eastAsia="en-GB"/>
                  <w:rPrChange w:id="3808" w:author="Linderhof, Vincent" w:date="2016-03-06T11:01:00Z">
                    <w:rPr>
                      <w:rFonts w:ascii="Times New Roman" w:eastAsia="Times New Roman" w:hAnsi="Times New Roman"/>
                      <w:color w:val="000000"/>
                      <w:sz w:val="24"/>
                      <w:szCs w:val="24"/>
                      <w:lang w:eastAsia="en-GB"/>
                    </w:rPr>
                  </w:rPrChange>
                </w:rPr>
                <w:delText>(0.197)</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0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25C28F0" w14:textId="1059587A" w:rsidR="00C03049" w:rsidRPr="00304F95" w:rsidDel="00304F95" w:rsidRDefault="00C03049" w:rsidP="00E05337">
            <w:pPr>
              <w:tabs>
                <w:tab w:val="decimal" w:pos="317"/>
              </w:tabs>
              <w:suppressAutoHyphens w:val="0"/>
              <w:spacing w:after="0"/>
              <w:jc w:val="right"/>
              <w:rPr>
                <w:del w:id="3810" w:author="Linderhof, Vincent" w:date="2016-03-06T11:01:00Z"/>
                <w:rFonts w:ascii="Times New Roman" w:eastAsia="Times New Roman" w:hAnsi="Times New Roman"/>
                <w:color w:val="000000"/>
                <w:sz w:val="20"/>
                <w:szCs w:val="20"/>
                <w:lang w:eastAsia="en-GB"/>
                <w:rPrChange w:id="3811" w:author="Linderhof, Vincent" w:date="2016-03-06T11:01:00Z">
                  <w:rPr>
                    <w:del w:id="381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1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49B5B94" w14:textId="4EA407F4" w:rsidR="00C03049" w:rsidRPr="00304F95" w:rsidDel="00304F95" w:rsidRDefault="00C03049" w:rsidP="00E05337">
            <w:pPr>
              <w:tabs>
                <w:tab w:val="decimal" w:pos="317"/>
              </w:tabs>
              <w:suppressAutoHyphens w:val="0"/>
              <w:spacing w:after="0"/>
              <w:jc w:val="right"/>
              <w:rPr>
                <w:del w:id="3814" w:author="Linderhof, Vincent" w:date="2016-03-06T11:01:00Z"/>
                <w:rFonts w:ascii="Times New Roman" w:eastAsia="Times New Roman" w:hAnsi="Times New Roman"/>
                <w:color w:val="000000"/>
                <w:sz w:val="20"/>
                <w:szCs w:val="20"/>
                <w:lang w:eastAsia="en-GB"/>
                <w:rPrChange w:id="3815" w:author="Linderhof, Vincent" w:date="2016-03-06T11:01:00Z">
                  <w:rPr>
                    <w:del w:id="3816" w:author="Linderhof, Vincent" w:date="2016-03-06T11:01:00Z"/>
                    <w:rFonts w:ascii="Times New Roman" w:eastAsia="Times New Roman" w:hAnsi="Times New Roman"/>
                    <w:color w:val="000000"/>
                    <w:sz w:val="24"/>
                    <w:szCs w:val="24"/>
                    <w:lang w:eastAsia="en-GB"/>
                  </w:rPr>
                </w:rPrChange>
              </w:rPr>
            </w:pPr>
            <w:del w:id="3817" w:author="Linderhof, Vincent" w:date="2016-03-06T11:01:00Z">
              <w:r w:rsidRPr="00304F95" w:rsidDel="00304F95">
                <w:rPr>
                  <w:rFonts w:ascii="Times New Roman" w:eastAsia="Times New Roman" w:hAnsi="Times New Roman"/>
                  <w:color w:val="000000"/>
                  <w:sz w:val="20"/>
                  <w:szCs w:val="20"/>
                  <w:lang w:eastAsia="en-GB"/>
                  <w:rPrChange w:id="3818" w:author="Linderhof, Vincent" w:date="2016-03-06T11:01:00Z">
                    <w:rPr>
                      <w:rFonts w:ascii="Times New Roman" w:eastAsia="Times New Roman" w:hAnsi="Times New Roman"/>
                      <w:color w:val="000000"/>
                      <w:sz w:val="24"/>
                      <w:szCs w:val="24"/>
                      <w:lang w:eastAsia="en-GB"/>
                    </w:rPr>
                  </w:rPrChange>
                </w:rPr>
                <w:delText>5.51E-02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1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714EED2" w14:textId="05D1E7FF" w:rsidR="00C03049" w:rsidRPr="00304F95" w:rsidDel="00304F95" w:rsidRDefault="00C03049" w:rsidP="00E05337">
            <w:pPr>
              <w:tabs>
                <w:tab w:val="decimal" w:pos="317"/>
              </w:tabs>
              <w:suppressAutoHyphens w:val="0"/>
              <w:spacing w:after="0"/>
              <w:rPr>
                <w:del w:id="3820" w:author="Linderhof, Vincent" w:date="2016-03-06T11:01:00Z"/>
                <w:rFonts w:ascii="Times New Roman" w:eastAsia="Times New Roman" w:hAnsi="Times New Roman"/>
                <w:color w:val="000000"/>
                <w:sz w:val="20"/>
                <w:szCs w:val="20"/>
                <w:lang w:eastAsia="en-GB"/>
                <w:rPrChange w:id="3821" w:author="Linderhof, Vincent" w:date="2016-03-06T11:01:00Z">
                  <w:rPr>
                    <w:del w:id="3822"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3823"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1AAEA6" w14:textId="60BDD8A2" w:rsidR="00C03049" w:rsidRPr="00304F95" w:rsidDel="00304F95" w:rsidRDefault="00C03049" w:rsidP="00E05337">
            <w:pPr>
              <w:tabs>
                <w:tab w:val="decimal" w:pos="317"/>
              </w:tabs>
              <w:suppressAutoHyphens w:val="0"/>
              <w:spacing w:after="0"/>
              <w:rPr>
                <w:del w:id="3824" w:author="Linderhof, Vincent" w:date="2016-03-06T11:01:00Z"/>
                <w:rFonts w:ascii="Times New Roman" w:eastAsia="Times New Roman" w:hAnsi="Times New Roman"/>
                <w:color w:val="000000"/>
                <w:sz w:val="20"/>
                <w:szCs w:val="20"/>
                <w:lang w:eastAsia="en-GB"/>
                <w:rPrChange w:id="3825" w:author="Linderhof, Vincent" w:date="2016-03-06T11:01:00Z">
                  <w:rPr>
                    <w:del w:id="3826" w:author="Linderhof, Vincent" w:date="2016-03-06T11:01:00Z"/>
                    <w:rFonts w:ascii="Times New Roman" w:eastAsia="Times New Roman" w:hAnsi="Times New Roman"/>
                    <w:color w:val="000000"/>
                    <w:sz w:val="24"/>
                    <w:szCs w:val="24"/>
                    <w:lang w:eastAsia="en-GB"/>
                  </w:rPr>
                </w:rPrChange>
              </w:rPr>
            </w:pPr>
            <w:del w:id="3827" w:author="Linderhof, Vincent" w:date="2016-03-06T11:01:00Z">
              <w:r w:rsidRPr="00304F95" w:rsidDel="00304F95">
                <w:rPr>
                  <w:rFonts w:ascii="Times New Roman" w:eastAsia="Times New Roman" w:hAnsi="Times New Roman"/>
                  <w:color w:val="000000"/>
                  <w:sz w:val="20"/>
                  <w:szCs w:val="20"/>
                  <w:lang w:eastAsia="en-GB"/>
                  <w:rPrChange w:id="3828" w:author="Linderhof, Vincent" w:date="2016-03-06T11:01:00Z">
                    <w:rPr>
                      <w:rFonts w:ascii="Times New Roman" w:eastAsia="Times New Roman" w:hAnsi="Times New Roman"/>
                      <w:color w:val="000000"/>
                      <w:sz w:val="24"/>
                      <w:szCs w:val="24"/>
                      <w:lang w:eastAsia="en-GB"/>
                    </w:rPr>
                  </w:rPrChange>
                </w:rPr>
                <w:delText>(6,105.464)</w:delText>
              </w:r>
            </w:del>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Change w:id="3829" w:author="Linderhof, Vincent" w:date="2016-03-06T11:01:00Z">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AB17A2" w14:textId="6E2CA520" w:rsidR="00C03049" w:rsidRPr="00304F95" w:rsidDel="00304F95" w:rsidRDefault="00C03049" w:rsidP="00E05337">
            <w:pPr>
              <w:tabs>
                <w:tab w:val="decimal" w:pos="317"/>
              </w:tabs>
              <w:suppressAutoHyphens w:val="0"/>
              <w:spacing w:after="0"/>
              <w:rPr>
                <w:del w:id="3830" w:author="Linderhof, Vincent" w:date="2016-03-06T11:01:00Z"/>
                <w:rFonts w:ascii="Times New Roman" w:eastAsia="Times New Roman" w:hAnsi="Times New Roman"/>
                <w:color w:val="000000"/>
                <w:sz w:val="20"/>
                <w:szCs w:val="20"/>
                <w:lang w:eastAsia="en-GB"/>
                <w:rPrChange w:id="3831" w:author="Linderhof, Vincent" w:date="2016-03-06T11:01:00Z">
                  <w:rPr>
                    <w:del w:id="3832" w:author="Linderhof, Vincent" w:date="2016-03-06T11:01:00Z"/>
                    <w:rFonts w:ascii="Times New Roman" w:eastAsia="Times New Roman" w:hAnsi="Times New Roman"/>
                    <w:color w:val="000000"/>
                    <w:sz w:val="24"/>
                    <w:szCs w:val="24"/>
                    <w:lang w:eastAsia="en-GB"/>
                  </w:rPr>
                </w:rPrChange>
              </w:rPr>
            </w:pPr>
            <w:del w:id="3833" w:author="Linderhof, Vincent" w:date="2016-03-06T11:01:00Z">
              <w:r w:rsidRPr="00304F95" w:rsidDel="00304F95">
                <w:rPr>
                  <w:rFonts w:ascii="Times New Roman" w:eastAsia="Times New Roman" w:hAnsi="Times New Roman"/>
                  <w:color w:val="000000"/>
                  <w:sz w:val="20"/>
                  <w:szCs w:val="20"/>
                  <w:lang w:eastAsia="en-GB"/>
                  <w:rPrChange w:id="3834" w:author="Linderhof, Vincent" w:date="2016-03-06T11:01:00Z">
                    <w:rPr>
                      <w:rFonts w:ascii="Times New Roman" w:eastAsia="Times New Roman" w:hAnsi="Times New Roman"/>
                      <w:color w:val="000000"/>
                      <w:sz w:val="24"/>
                      <w:szCs w:val="24"/>
                      <w:lang w:eastAsia="en-GB"/>
                    </w:rPr>
                  </w:rPrChange>
                </w:rPr>
                <w:delText>(8,923.219)</w:delText>
              </w:r>
            </w:del>
          </w:p>
        </w:tc>
        <w:tc>
          <w:tcPr>
            <w:tcW w:w="1921" w:type="dxa"/>
            <w:gridSpan w:val="6"/>
            <w:tcBorders>
              <w:top w:val="nil"/>
              <w:left w:val="single" w:sz="4" w:space="0" w:color="auto"/>
              <w:bottom w:val="nil"/>
              <w:right w:val="nil"/>
            </w:tcBorders>
            <w:shd w:val="clear" w:color="auto" w:fill="auto"/>
            <w:noWrap/>
            <w:vAlign w:val="bottom"/>
            <w:hideMark/>
            <w:tcPrChange w:id="3835" w:author="Linderhof, Vincent" w:date="2016-03-06T11:01:00Z">
              <w:tcPr>
                <w:tcW w:w="1921" w:type="dxa"/>
                <w:gridSpan w:val="6"/>
                <w:tcBorders>
                  <w:top w:val="nil"/>
                  <w:left w:val="single" w:sz="4" w:space="0" w:color="auto"/>
                  <w:bottom w:val="nil"/>
                  <w:right w:val="nil"/>
                </w:tcBorders>
                <w:shd w:val="clear" w:color="auto" w:fill="auto"/>
                <w:noWrap/>
                <w:vAlign w:val="bottom"/>
                <w:hideMark/>
              </w:tcPr>
            </w:tcPrChange>
          </w:tcPr>
          <w:p w14:paraId="21B668F6" w14:textId="41C7BA81" w:rsidR="00C03049" w:rsidRPr="00304F95" w:rsidDel="00304F95" w:rsidRDefault="00C03049" w:rsidP="00E05337">
            <w:pPr>
              <w:tabs>
                <w:tab w:val="decimal" w:pos="317"/>
              </w:tabs>
              <w:suppressAutoHyphens w:val="0"/>
              <w:spacing w:after="0"/>
              <w:jc w:val="right"/>
              <w:rPr>
                <w:del w:id="3836" w:author="Linderhof, Vincent" w:date="2016-03-06T11:01:00Z"/>
                <w:rFonts w:ascii="Times New Roman" w:eastAsia="Times New Roman" w:hAnsi="Times New Roman"/>
                <w:color w:val="000000"/>
                <w:sz w:val="20"/>
                <w:szCs w:val="20"/>
                <w:lang w:eastAsia="en-GB"/>
                <w:rPrChange w:id="3837" w:author="Linderhof, Vincent" w:date="2016-03-06T11:01:00Z">
                  <w:rPr>
                    <w:del w:id="3838" w:author="Linderhof, Vincent" w:date="2016-03-06T11:01:00Z"/>
                    <w:rFonts w:ascii="Times New Roman" w:eastAsia="Times New Roman" w:hAnsi="Times New Roman"/>
                    <w:color w:val="000000"/>
                    <w:sz w:val="24"/>
                    <w:szCs w:val="24"/>
                    <w:lang w:eastAsia="en-GB"/>
                  </w:rPr>
                </w:rPrChange>
              </w:rPr>
            </w:pPr>
            <w:del w:id="3839" w:author="Linderhof, Vincent" w:date="2016-03-06T11:01:00Z">
              <w:r w:rsidRPr="00304F95" w:rsidDel="00304F95">
                <w:rPr>
                  <w:rFonts w:ascii="Times New Roman" w:eastAsia="Times New Roman" w:hAnsi="Times New Roman"/>
                  <w:color w:val="000000"/>
                  <w:sz w:val="20"/>
                  <w:szCs w:val="20"/>
                  <w:lang w:eastAsia="en-GB"/>
                  <w:rPrChange w:id="3840" w:author="Linderhof, Vincent" w:date="2016-03-06T11:01:00Z">
                    <w:rPr>
                      <w:rFonts w:ascii="Times New Roman" w:eastAsia="Times New Roman" w:hAnsi="Times New Roman"/>
                      <w:color w:val="000000"/>
                      <w:sz w:val="24"/>
                      <w:szCs w:val="24"/>
                      <w:lang w:eastAsia="en-GB"/>
                    </w:rPr>
                  </w:rPrChange>
                </w:rPr>
                <w:delText>5.86E-04</w:delText>
              </w:r>
            </w:del>
          </w:p>
        </w:tc>
        <w:tc>
          <w:tcPr>
            <w:tcW w:w="670" w:type="dxa"/>
            <w:gridSpan w:val="3"/>
            <w:tcBorders>
              <w:top w:val="nil"/>
              <w:left w:val="nil"/>
              <w:bottom w:val="nil"/>
              <w:right w:val="nil"/>
            </w:tcBorders>
            <w:shd w:val="clear" w:color="auto" w:fill="auto"/>
            <w:noWrap/>
            <w:vAlign w:val="bottom"/>
            <w:hideMark/>
            <w:tcPrChange w:id="384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6DE5674D" w14:textId="264AC6B3" w:rsidR="00C03049" w:rsidRPr="00304F95" w:rsidDel="00304F95" w:rsidRDefault="00C03049" w:rsidP="00E05337">
            <w:pPr>
              <w:suppressAutoHyphens w:val="0"/>
              <w:spacing w:after="0"/>
              <w:rPr>
                <w:del w:id="3842" w:author="Linderhof, Vincent" w:date="2016-03-06T11:01:00Z"/>
                <w:rFonts w:ascii="Times New Roman" w:eastAsia="Times New Roman" w:hAnsi="Times New Roman"/>
                <w:color w:val="000000"/>
                <w:sz w:val="20"/>
                <w:szCs w:val="20"/>
                <w:lang w:eastAsia="en-GB"/>
                <w:rPrChange w:id="3843" w:author="Linderhof, Vincent" w:date="2016-03-06T11:01:00Z">
                  <w:rPr>
                    <w:del w:id="3844"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1F0566AD" w14:textId="2095C8FB" w:rsidTr="00304F95">
        <w:trPr>
          <w:gridAfter w:val="3"/>
          <w:wAfter w:w="824" w:type="dxa"/>
          <w:trHeight w:val="300"/>
          <w:del w:id="3845" w:author="Linderhof, Vincent" w:date="2016-03-06T11:01:00Z"/>
          <w:trPrChange w:id="3846" w:author="Linderhof, Vincent" w:date="2016-03-06T11:01:00Z">
            <w:trPr>
              <w:gridAfter w:val="3"/>
              <w:wAfter w:w="824"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3847"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15BC9B72" w14:textId="4864AF56" w:rsidR="00C03049" w:rsidRPr="00304F95" w:rsidDel="00304F95" w:rsidRDefault="00C03049" w:rsidP="00E05337">
            <w:pPr>
              <w:suppressAutoHyphens w:val="0"/>
              <w:spacing w:after="0"/>
              <w:rPr>
                <w:del w:id="3848" w:author="Linderhof, Vincent" w:date="2016-03-06T11:01:00Z"/>
                <w:rFonts w:ascii="Times New Roman" w:eastAsia="Times New Roman" w:hAnsi="Times New Roman"/>
                <w:color w:val="000000"/>
                <w:sz w:val="20"/>
                <w:szCs w:val="20"/>
                <w:lang w:eastAsia="en-GB"/>
                <w:rPrChange w:id="3849" w:author="Linderhof, Vincent" w:date="2016-03-06T11:01:00Z">
                  <w:rPr>
                    <w:del w:id="3850" w:author="Linderhof, Vincent" w:date="2016-03-06T11:01:00Z"/>
                    <w:rFonts w:ascii="Times New Roman" w:eastAsia="Times New Roman" w:hAnsi="Times New Roman"/>
                    <w:color w:val="000000"/>
                    <w:sz w:val="24"/>
                    <w:szCs w:val="24"/>
                    <w:lang w:eastAsia="en-GB"/>
                  </w:rPr>
                </w:rPrChange>
              </w:rPr>
            </w:pPr>
            <w:del w:id="3851" w:author="Linderhof, Vincent" w:date="2016-03-06T11:01:00Z">
              <w:r w:rsidRPr="00304F95" w:rsidDel="00304F95">
                <w:rPr>
                  <w:rFonts w:ascii="Times New Roman" w:eastAsia="Times New Roman" w:hAnsi="Times New Roman"/>
                  <w:color w:val="000000"/>
                  <w:sz w:val="20"/>
                  <w:szCs w:val="20"/>
                  <w:lang w:eastAsia="en-GB"/>
                  <w:rPrChange w:id="3852" w:author="Linderhof, Vincent" w:date="2016-03-06T11:01:00Z">
                    <w:rPr>
                      <w:rFonts w:ascii="Times New Roman" w:eastAsia="Times New Roman" w:hAnsi="Times New Roman"/>
                      <w:color w:val="000000"/>
                      <w:sz w:val="24"/>
                      <w:szCs w:val="24"/>
                      <w:lang w:eastAsia="en-GB"/>
                    </w:rPr>
                  </w:rPrChange>
                </w:rPr>
                <w:delText>Number of different non-agricultural income sources</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85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FA40ED2" w14:textId="59A75B2B" w:rsidR="00C03049" w:rsidRPr="00304F95" w:rsidDel="00304F95" w:rsidRDefault="00C03049" w:rsidP="00E05337">
            <w:pPr>
              <w:tabs>
                <w:tab w:val="decimal" w:pos="317"/>
              </w:tabs>
              <w:suppressAutoHyphens w:val="0"/>
              <w:spacing w:after="0"/>
              <w:rPr>
                <w:del w:id="3854" w:author="Linderhof, Vincent" w:date="2016-03-06T11:01:00Z"/>
                <w:rFonts w:ascii="Times New Roman" w:eastAsia="Times New Roman" w:hAnsi="Times New Roman"/>
                <w:color w:val="000000"/>
                <w:sz w:val="20"/>
                <w:szCs w:val="20"/>
                <w:lang w:eastAsia="en-GB"/>
                <w:rPrChange w:id="3855" w:author="Linderhof, Vincent" w:date="2016-03-06T11:01:00Z">
                  <w:rPr>
                    <w:del w:id="3856" w:author="Linderhof, Vincent" w:date="2016-03-06T11:01:00Z"/>
                    <w:rFonts w:ascii="Times New Roman" w:eastAsia="Times New Roman" w:hAnsi="Times New Roman"/>
                    <w:color w:val="000000"/>
                    <w:sz w:val="24"/>
                    <w:szCs w:val="24"/>
                    <w:lang w:eastAsia="en-GB"/>
                  </w:rPr>
                </w:rPrChange>
              </w:rPr>
            </w:pPr>
            <w:del w:id="3857" w:author="Linderhof, Vincent" w:date="2016-03-06T11:01:00Z">
              <w:r w:rsidRPr="00304F95" w:rsidDel="00304F95">
                <w:rPr>
                  <w:rFonts w:ascii="Times New Roman" w:eastAsia="Times New Roman" w:hAnsi="Times New Roman"/>
                  <w:color w:val="000000"/>
                  <w:sz w:val="20"/>
                  <w:szCs w:val="20"/>
                  <w:lang w:eastAsia="en-GB"/>
                  <w:rPrChange w:id="3858" w:author="Linderhof, Vincent" w:date="2016-03-06T11:01:00Z">
                    <w:rPr>
                      <w:rFonts w:ascii="Times New Roman" w:eastAsia="Times New Roman" w:hAnsi="Times New Roman"/>
                      <w:color w:val="000000"/>
                      <w:sz w:val="24"/>
                      <w:szCs w:val="24"/>
                      <w:lang w:eastAsia="en-GB"/>
                    </w:rPr>
                  </w:rPrChange>
                </w:rPr>
                <w:delText>1.488</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5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3D98726" w14:textId="29B2262F" w:rsidR="00C03049" w:rsidRPr="00304F95" w:rsidDel="00304F95" w:rsidRDefault="0037260F" w:rsidP="00E05337">
            <w:pPr>
              <w:tabs>
                <w:tab w:val="decimal" w:pos="317"/>
              </w:tabs>
              <w:suppressAutoHyphens w:val="0"/>
              <w:spacing w:after="0"/>
              <w:rPr>
                <w:del w:id="3860" w:author="Linderhof, Vincent" w:date="2016-03-06T11:01:00Z"/>
                <w:rFonts w:ascii="Times New Roman" w:eastAsia="Times New Roman" w:hAnsi="Times New Roman"/>
                <w:color w:val="000000"/>
                <w:sz w:val="20"/>
                <w:szCs w:val="20"/>
                <w:lang w:eastAsia="en-GB"/>
                <w:rPrChange w:id="3861" w:author="Linderhof, Vincent" w:date="2016-03-06T11:01:00Z">
                  <w:rPr>
                    <w:del w:id="3862" w:author="Linderhof, Vincent" w:date="2016-03-06T11:01:00Z"/>
                    <w:rFonts w:ascii="Times New Roman" w:eastAsia="Times New Roman" w:hAnsi="Times New Roman"/>
                    <w:color w:val="000000"/>
                    <w:sz w:val="24"/>
                    <w:szCs w:val="24"/>
                    <w:lang w:eastAsia="en-GB"/>
                  </w:rPr>
                </w:rPrChange>
              </w:rPr>
            </w:pPr>
            <w:del w:id="3863" w:author="Linderhof, Vincent" w:date="2016-03-06T11:01:00Z">
              <w:r w:rsidRPr="00304F95" w:rsidDel="00304F95">
                <w:rPr>
                  <w:rFonts w:ascii="Times New Roman" w:eastAsia="Times New Roman" w:hAnsi="Times New Roman"/>
                  <w:color w:val="000000"/>
                  <w:sz w:val="20"/>
                  <w:szCs w:val="20"/>
                  <w:lang w:eastAsia="en-GB"/>
                  <w:rPrChange w:id="3864"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6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B229631" w14:textId="326F9205" w:rsidR="00C03049" w:rsidRPr="00304F95" w:rsidDel="00304F95" w:rsidRDefault="00C03049" w:rsidP="00E05337">
            <w:pPr>
              <w:tabs>
                <w:tab w:val="decimal" w:pos="317"/>
              </w:tabs>
              <w:suppressAutoHyphens w:val="0"/>
              <w:spacing w:after="0"/>
              <w:rPr>
                <w:del w:id="3866" w:author="Linderhof, Vincent" w:date="2016-03-06T11:01:00Z"/>
                <w:rFonts w:ascii="Times New Roman" w:eastAsia="Times New Roman" w:hAnsi="Times New Roman"/>
                <w:color w:val="000000"/>
                <w:sz w:val="20"/>
                <w:szCs w:val="20"/>
                <w:lang w:eastAsia="en-GB"/>
                <w:rPrChange w:id="3867" w:author="Linderhof, Vincent" w:date="2016-03-06T11:01:00Z">
                  <w:rPr>
                    <w:del w:id="3868" w:author="Linderhof, Vincent" w:date="2016-03-06T11:01:00Z"/>
                    <w:rFonts w:ascii="Times New Roman" w:eastAsia="Times New Roman" w:hAnsi="Times New Roman"/>
                    <w:color w:val="000000"/>
                    <w:sz w:val="24"/>
                    <w:szCs w:val="24"/>
                    <w:lang w:eastAsia="en-GB"/>
                  </w:rPr>
                </w:rPrChange>
              </w:rPr>
            </w:pPr>
            <w:del w:id="3869" w:author="Linderhof, Vincent" w:date="2016-03-06T11:01:00Z">
              <w:r w:rsidRPr="00304F95" w:rsidDel="00304F95">
                <w:rPr>
                  <w:rFonts w:ascii="Times New Roman" w:eastAsia="Times New Roman" w:hAnsi="Times New Roman"/>
                  <w:color w:val="000000"/>
                  <w:sz w:val="20"/>
                  <w:szCs w:val="20"/>
                  <w:lang w:eastAsia="en-GB"/>
                  <w:rPrChange w:id="3870" w:author="Linderhof, Vincent" w:date="2016-03-06T11:01:00Z">
                    <w:rPr>
                      <w:rFonts w:ascii="Times New Roman" w:eastAsia="Times New Roman" w:hAnsi="Times New Roman"/>
                      <w:color w:val="000000"/>
                      <w:sz w:val="24"/>
                      <w:szCs w:val="24"/>
                      <w:lang w:eastAsia="en-GB"/>
                    </w:rPr>
                  </w:rPrChange>
                </w:rPr>
                <w:delText>-0.838</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7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8E8CA63" w14:textId="7D41A573" w:rsidR="00C03049" w:rsidRPr="00304F95" w:rsidDel="00304F95" w:rsidRDefault="00C03049" w:rsidP="00E05337">
            <w:pPr>
              <w:tabs>
                <w:tab w:val="decimal" w:pos="317"/>
              </w:tabs>
              <w:suppressAutoHyphens w:val="0"/>
              <w:spacing w:after="0"/>
              <w:rPr>
                <w:del w:id="3872" w:author="Linderhof, Vincent" w:date="2016-03-06T11:01:00Z"/>
                <w:rFonts w:ascii="Times New Roman" w:eastAsia="Times New Roman" w:hAnsi="Times New Roman"/>
                <w:color w:val="000000"/>
                <w:sz w:val="20"/>
                <w:szCs w:val="20"/>
                <w:lang w:eastAsia="en-GB"/>
                <w:rPrChange w:id="3873" w:author="Linderhof, Vincent" w:date="2016-03-06T11:01:00Z">
                  <w:rPr>
                    <w:del w:id="387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7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A92A14" w14:textId="5A753299" w:rsidR="00C03049" w:rsidRPr="00304F95" w:rsidDel="00304F95" w:rsidRDefault="00C03049" w:rsidP="00E05337">
            <w:pPr>
              <w:tabs>
                <w:tab w:val="decimal" w:pos="317"/>
              </w:tabs>
              <w:suppressAutoHyphens w:val="0"/>
              <w:spacing w:after="0"/>
              <w:jc w:val="right"/>
              <w:rPr>
                <w:del w:id="3876" w:author="Linderhof, Vincent" w:date="2016-03-06T11:01:00Z"/>
                <w:rFonts w:ascii="Times New Roman" w:eastAsia="Times New Roman" w:hAnsi="Times New Roman"/>
                <w:color w:val="000000"/>
                <w:sz w:val="20"/>
                <w:szCs w:val="20"/>
                <w:lang w:eastAsia="en-GB"/>
                <w:rPrChange w:id="3877" w:author="Linderhof, Vincent" w:date="2016-03-06T11:01:00Z">
                  <w:rPr>
                    <w:del w:id="3878" w:author="Linderhof, Vincent" w:date="2016-03-06T11:01:00Z"/>
                    <w:rFonts w:ascii="Times New Roman" w:eastAsia="Times New Roman" w:hAnsi="Times New Roman"/>
                    <w:color w:val="000000"/>
                    <w:sz w:val="24"/>
                    <w:szCs w:val="24"/>
                    <w:lang w:eastAsia="en-GB"/>
                  </w:rPr>
                </w:rPrChange>
              </w:rPr>
            </w:pPr>
            <w:del w:id="3879" w:author="Linderhof, Vincent" w:date="2016-03-06T11:01:00Z">
              <w:r w:rsidRPr="00304F95" w:rsidDel="00304F95">
                <w:rPr>
                  <w:rFonts w:ascii="Times New Roman" w:eastAsia="Times New Roman" w:hAnsi="Times New Roman"/>
                  <w:color w:val="000000"/>
                  <w:sz w:val="20"/>
                  <w:szCs w:val="20"/>
                  <w:lang w:eastAsia="en-GB"/>
                  <w:rPrChange w:id="3880" w:author="Linderhof, Vincent" w:date="2016-03-06T11:01:00Z">
                    <w:rPr>
                      <w:rFonts w:ascii="Times New Roman" w:eastAsia="Times New Roman" w:hAnsi="Times New Roman"/>
                      <w:color w:val="000000"/>
                      <w:sz w:val="24"/>
                      <w:szCs w:val="24"/>
                      <w:lang w:eastAsia="en-GB"/>
                    </w:rPr>
                  </w:rPrChange>
                </w:rPr>
                <w:delText>-1.51E-02</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8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C0339A" w14:textId="5D230128" w:rsidR="00C03049" w:rsidRPr="00304F95" w:rsidDel="00304F95" w:rsidRDefault="00C03049" w:rsidP="00E05337">
            <w:pPr>
              <w:tabs>
                <w:tab w:val="decimal" w:pos="317"/>
              </w:tabs>
              <w:suppressAutoHyphens w:val="0"/>
              <w:spacing w:after="0"/>
              <w:rPr>
                <w:del w:id="3882" w:author="Linderhof, Vincent" w:date="2016-03-06T11:01:00Z"/>
                <w:rFonts w:ascii="Times New Roman" w:eastAsia="Times New Roman" w:hAnsi="Times New Roman"/>
                <w:color w:val="000000"/>
                <w:sz w:val="20"/>
                <w:szCs w:val="20"/>
                <w:lang w:eastAsia="en-GB"/>
                <w:rPrChange w:id="3883" w:author="Linderhof, Vincent" w:date="2016-03-06T11:01:00Z">
                  <w:rPr>
                    <w:del w:id="3884" w:author="Linderhof, Vincent" w:date="2016-03-06T11:01:00Z"/>
                    <w:rFonts w:ascii="Times New Roman" w:eastAsia="Times New Roman" w:hAnsi="Times New Roman"/>
                    <w:color w:val="000000"/>
                    <w:sz w:val="24"/>
                    <w:szCs w:val="24"/>
                    <w:lang w:eastAsia="en-GB"/>
                  </w:rPr>
                </w:rPrChange>
              </w:rPr>
            </w:pPr>
            <w:del w:id="3885" w:author="Linderhof, Vincent" w:date="2016-03-06T11:01:00Z">
              <w:r w:rsidRPr="00304F95" w:rsidDel="00304F95">
                <w:rPr>
                  <w:rFonts w:ascii="Times New Roman" w:eastAsia="Times New Roman" w:hAnsi="Times New Roman"/>
                  <w:color w:val="000000"/>
                  <w:sz w:val="20"/>
                  <w:szCs w:val="20"/>
                  <w:lang w:eastAsia="en-GB"/>
                  <w:rPrChange w:id="3886"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8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88A230" w14:textId="22F032C0" w:rsidR="00C03049" w:rsidRPr="00304F95" w:rsidDel="00304F95" w:rsidRDefault="00C03049" w:rsidP="00E05337">
            <w:pPr>
              <w:tabs>
                <w:tab w:val="decimal" w:pos="317"/>
              </w:tabs>
              <w:suppressAutoHyphens w:val="0"/>
              <w:spacing w:after="0"/>
              <w:rPr>
                <w:del w:id="3888" w:author="Linderhof, Vincent" w:date="2016-03-06T11:01:00Z"/>
                <w:rFonts w:ascii="Times New Roman" w:eastAsia="Times New Roman" w:hAnsi="Times New Roman"/>
                <w:color w:val="000000"/>
                <w:sz w:val="20"/>
                <w:szCs w:val="20"/>
                <w:lang w:eastAsia="en-GB"/>
                <w:rPrChange w:id="3889" w:author="Linderhof, Vincent" w:date="2016-03-06T11:01:00Z">
                  <w:rPr>
                    <w:del w:id="3890" w:author="Linderhof, Vincent" w:date="2016-03-06T11:01:00Z"/>
                    <w:rFonts w:ascii="Times New Roman" w:eastAsia="Times New Roman" w:hAnsi="Times New Roman"/>
                    <w:color w:val="000000"/>
                    <w:sz w:val="24"/>
                    <w:szCs w:val="24"/>
                    <w:lang w:eastAsia="en-GB"/>
                  </w:rPr>
                </w:rPrChange>
              </w:rPr>
            </w:pPr>
            <w:del w:id="3891" w:author="Linderhof, Vincent" w:date="2016-03-06T11:01:00Z">
              <w:r w:rsidRPr="00304F95" w:rsidDel="00304F95">
                <w:rPr>
                  <w:rFonts w:ascii="Times New Roman" w:eastAsia="Times New Roman" w:hAnsi="Times New Roman"/>
                  <w:color w:val="000000"/>
                  <w:sz w:val="20"/>
                  <w:szCs w:val="20"/>
                  <w:lang w:eastAsia="en-GB"/>
                  <w:rPrChange w:id="3892" w:author="Linderhof, Vincent" w:date="2016-03-06T11:01:00Z">
                    <w:rPr>
                      <w:rFonts w:ascii="Times New Roman" w:eastAsia="Times New Roman" w:hAnsi="Times New Roman"/>
                      <w:color w:val="000000"/>
                      <w:sz w:val="24"/>
                      <w:szCs w:val="24"/>
                      <w:lang w:eastAsia="en-GB"/>
                    </w:rPr>
                  </w:rPrChange>
                </w:rPr>
                <w:delText>0.112**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9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C30665" w14:textId="73D7B3B5" w:rsidR="00C03049" w:rsidRPr="00304F95" w:rsidDel="00304F95" w:rsidRDefault="00C03049" w:rsidP="00E05337">
            <w:pPr>
              <w:tabs>
                <w:tab w:val="decimal" w:pos="317"/>
              </w:tabs>
              <w:suppressAutoHyphens w:val="0"/>
              <w:spacing w:after="0"/>
              <w:rPr>
                <w:del w:id="3894" w:author="Linderhof, Vincent" w:date="2016-03-06T11:01:00Z"/>
                <w:rFonts w:ascii="Times New Roman" w:eastAsia="Times New Roman" w:hAnsi="Times New Roman"/>
                <w:color w:val="000000"/>
                <w:sz w:val="20"/>
                <w:szCs w:val="20"/>
                <w:lang w:eastAsia="en-GB"/>
                <w:rPrChange w:id="3895" w:author="Linderhof, Vincent" w:date="2016-03-06T11:01:00Z">
                  <w:rPr>
                    <w:del w:id="389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9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9D92D4E" w14:textId="35161D4B" w:rsidR="00C03049" w:rsidRPr="00304F95" w:rsidDel="00304F95" w:rsidRDefault="00C03049" w:rsidP="00E05337">
            <w:pPr>
              <w:tabs>
                <w:tab w:val="decimal" w:pos="317"/>
              </w:tabs>
              <w:suppressAutoHyphens w:val="0"/>
              <w:spacing w:after="0"/>
              <w:rPr>
                <w:del w:id="3898" w:author="Linderhof, Vincent" w:date="2016-03-06T11:01:00Z"/>
                <w:rFonts w:ascii="Times New Roman" w:eastAsia="Times New Roman" w:hAnsi="Times New Roman"/>
                <w:color w:val="000000"/>
                <w:sz w:val="20"/>
                <w:szCs w:val="20"/>
                <w:lang w:eastAsia="en-GB"/>
                <w:rPrChange w:id="3899" w:author="Linderhof, Vincent" w:date="2016-03-06T11:01:00Z">
                  <w:rPr>
                    <w:del w:id="3900" w:author="Linderhof, Vincent" w:date="2016-03-06T11:01:00Z"/>
                    <w:rFonts w:ascii="Times New Roman" w:eastAsia="Times New Roman" w:hAnsi="Times New Roman"/>
                    <w:color w:val="000000"/>
                    <w:sz w:val="24"/>
                    <w:szCs w:val="24"/>
                    <w:lang w:eastAsia="en-GB"/>
                  </w:rPr>
                </w:rPrChange>
              </w:rPr>
            </w:pPr>
            <w:del w:id="3901" w:author="Linderhof, Vincent" w:date="2016-03-06T11:01:00Z">
              <w:r w:rsidRPr="00304F95" w:rsidDel="00304F95">
                <w:rPr>
                  <w:rFonts w:ascii="Times New Roman" w:eastAsia="Times New Roman" w:hAnsi="Times New Roman"/>
                  <w:color w:val="000000"/>
                  <w:sz w:val="20"/>
                  <w:szCs w:val="20"/>
                  <w:lang w:eastAsia="en-GB"/>
                  <w:rPrChange w:id="3902" w:author="Linderhof, Vincent" w:date="2016-03-06T11:01:00Z">
                    <w:rPr>
                      <w:rFonts w:ascii="Times New Roman" w:eastAsia="Times New Roman" w:hAnsi="Times New Roman"/>
                      <w:color w:val="000000"/>
                      <w:sz w:val="24"/>
                      <w:szCs w:val="24"/>
                      <w:lang w:eastAsia="en-GB"/>
                    </w:rPr>
                  </w:rPrChange>
                </w:rPr>
                <w:delText>0.011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0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ABD04A" w14:textId="2C6E875C" w:rsidR="00C03049" w:rsidRPr="00304F95" w:rsidDel="00304F95" w:rsidRDefault="00C03049" w:rsidP="00E05337">
            <w:pPr>
              <w:tabs>
                <w:tab w:val="decimal" w:pos="317"/>
              </w:tabs>
              <w:suppressAutoHyphens w:val="0"/>
              <w:spacing w:after="0"/>
              <w:rPr>
                <w:del w:id="3904" w:author="Linderhof, Vincent" w:date="2016-03-06T11:01:00Z"/>
                <w:rFonts w:ascii="Times New Roman" w:eastAsia="Times New Roman" w:hAnsi="Times New Roman"/>
                <w:color w:val="000000"/>
                <w:sz w:val="20"/>
                <w:szCs w:val="20"/>
                <w:lang w:eastAsia="en-GB"/>
                <w:rPrChange w:id="3905" w:author="Linderhof, Vincent" w:date="2016-03-06T11:01:00Z">
                  <w:rPr>
                    <w:del w:id="390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0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62A79C" w14:textId="274BA858" w:rsidR="00C03049" w:rsidRPr="00304F95" w:rsidDel="00304F95" w:rsidRDefault="00C03049" w:rsidP="00E05337">
            <w:pPr>
              <w:tabs>
                <w:tab w:val="decimal" w:pos="317"/>
              </w:tabs>
              <w:suppressAutoHyphens w:val="0"/>
              <w:spacing w:after="0"/>
              <w:jc w:val="right"/>
              <w:rPr>
                <w:del w:id="3908" w:author="Linderhof, Vincent" w:date="2016-03-06T11:01:00Z"/>
                <w:rFonts w:ascii="Times New Roman" w:eastAsia="Times New Roman" w:hAnsi="Times New Roman"/>
                <w:color w:val="000000"/>
                <w:sz w:val="20"/>
                <w:szCs w:val="20"/>
                <w:lang w:eastAsia="en-GB"/>
                <w:rPrChange w:id="3909" w:author="Linderhof, Vincent" w:date="2016-03-06T11:01:00Z">
                  <w:rPr>
                    <w:del w:id="3910" w:author="Linderhof, Vincent" w:date="2016-03-06T11:01:00Z"/>
                    <w:rFonts w:ascii="Times New Roman" w:eastAsia="Times New Roman" w:hAnsi="Times New Roman"/>
                    <w:color w:val="000000"/>
                    <w:sz w:val="24"/>
                    <w:szCs w:val="24"/>
                    <w:lang w:eastAsia="en-GB"/>
                  </w:rPr>
                </w:rPrChange>
              </w:rPr>
            </w:pPr>
            <w:del w:id="3911" w:author="Linderhof, Vincent" w:date="2016-03-06T11:01:00Z">
              <w:r w:rsidRPr="00304F95" w:rsidDel="00304F95">
                <w:rPr>
                  <w:rFonts w:ascii="Times New Roman" w:eastAsia="Times New Roman" w:hAnsi="Times New Roman"/>
                  <w:color w:val="000000"/>
                  <w:sz w:val="20"/>
                  <w:szCs w:val="20"/>
                  <w:lang w:eastAsia="en-GB"/>
                  <w:rPrChange w:id="3912" w:author="Linderhof, Vincent" w:date="2016-03-06T11:01:00Z">
                    <w:rPr>
                      <w:rFonts w:ascii="Times New Roman" w:eastAsia="Times New Roman" w:hAnsi="Times New Roman"/>
                      <w:color w:val="000000"/>
                      <w:sz w:val="24"/>
                      <w:szCs w:val="24"/>
                      <w:lang w:eastAsia="en-GB"/>
                    </w:rPr>
                  </w:rPrChange>
                </w:rPr>
                <w:delText>-1.79E-03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1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8C4E7C3" w14:textId="1C85FC3B" w:rsidR="00C03049" w:rsidRPr="00304F95" w:rsidDel="00304F95" w:rsidRDefault="00C03049" w:rsidP="00E05337">
            <w:pPr>
              <w:tabs>
                <w:tab w:val="decimal" w:pos="317"/>
              </w:tabs>
              <w:suppressAutoHyphens w:val="0"/>
              <w:spacing w:after="0"/>
              <w:rPr>
                <w:del w:id="3914" w:author="Linderhof, Vincent" w:date="2016-03-06T11:01:00Z"/>
                <w:rFonts w:ascii="Times New Roman" w:eastAsia="Times New Roman" w:hAnsi="Times New Roman"/>
                <w:color w:val="000000"/>
                <w:sz w:val="20"/>
                <w:szCs w:val="20"/>
                <w:lang w:eastAsia="en-GB"/>
                <w:rPrChange w:id="3915" w:author="Linderhof, Vincent" w:date="2016-03-06T11:01:00Z">
                  <w:rPr>
                    <w:del w:id="3916"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3917"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4FBE062" w14:textId="5B2A291E" w:rsidR="00C03049" w:rsidRPr="00304F95" w:rsidDel="00304F95" w:rsidRDefault="00C03049" w:rsidP="00E05337">
            <w:pPr>
              <w:tabs>
                <w:tab w:val="decimal" w:pos="317"/>
              </w:tabs>
              <w:suppressAutoHyphens w:val="0"/>
              <w:spacing w:after="0"/>
              <w:rPr>
                <w:del w:id="3918" w:author="Linderhof, Vincent" w:date="2016-03-06T11:01:00Z"/>
                <w:rFonts w:ascii="Times New Roman" w:eastAsia="Times New Roman" w:hAnsi="Times New Roman"/>
                <w:color w:val="000000"/>
                <w:sz w:val="20"/>
                <w:szCs w:val="20"/>
                <w:lang w:eastAsia="en-GB"/>
                <w:rPrChange w:id="3919" w:author="Linderhof, Vincent" w:date="2016-03-06T11:01:00Z">
                  <w:rPr>
                    <w:del w:id="3920" w:author="Linderhof, Vincent" w:date="2016-03-06T11:01:00Z"/>
                    <w:rFonts w:ascii="Times New Roman" w:eastAsia="Times New Roman" w:hAnsi="Times New Roman"/>
                    <w:color w:val="000000"/>
                    <w:sz w:val="24"/>
                    <w:szCs w:val="24"/>
                    <w:lang w:eastAsia="en-GB"/>
                  </w:rPr>
                </w:rPrChange>
              </w:rPr>
            </w:pPr>
            <w:del w:id="3921" w:author="Linderhof, Vincent" w:date="2016-03-06T11:01:00Z">
              <w:r w:rsidRPr="00304F95" w:rsidDel="00304F95">
                <w:rPr>
                  <w:rFonts w:ascii="Times New Roman" w:eastAsia="Times New Roman" w:hAnsi="Times New Roman"/>
                  <w:color w:val="000000"/>
                  <w:sz w:val="20"/>
                  <w:szCs w:val="20"/>
                  <w:lang w:eastAsia="en-GB"/>
                  <w:rPrChange w:id="3922" w:author="Linderhof, Vincent" w:date="2016-03-06T11:01:00Z">
                    <w:rPr>
                      <w:rFonts w:ascii="Times New Roman" w:eastAsia="Times New Roman" w:hAnsi="Times New Roman"/>
                      <w:color w:val="000000"/>
                      <w:sz w:val="24"/>
                      <w:szCs w:val="24"/>
                      <w:lang w:eastAsia="en-GB"/>
                    </w:rPr>
                  </w:rPrChange>
                </w:rPr>
                <w:delText>-4,095.348**</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3923"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DDBE073" w14:textId="7B783AE3" w:rsidR="00C03049" w:rsidRPr="00304F95" w:rsidDel="00304F95" w:rsidRDefault="00C03049" w:rsidP="00E05337">
            <w:pPr>
              <w:tabs>
                <w:tab w:val="decimal" w:pos="317"/>
              </w:tabs>
              <w:suppressAutoHyphens w:val="0"/>
              <w:spacing w:after="0"/>
              <w:rPr>
                <w:del w:id="3924" w:author="Linderhof, Vincent" w:date="2016-03-06T11:01:00Z"/>
                <w:rFonts w:ascii="Times New Roman" w:eastAsia="Times New Roman" w:hAnsi="Times New Roman"/>
                <w:color w:val="000000"/>
                <w:sz w:val="20"/>
                <w:szCs w:val="20"/>
                <w:lang w:eastAsia="en-GB"/>
                <w:rPrChange w:id="3925" w:author="Linderhof, Vincent" w:date="2016-03-06T11:01:00Z">
                  <w:rPr>
                    <w:del w:id="3926" w:author="Linderhof, Vincent" w:date="2016-03-06T11:01:00Z"/>
                    <w:rFonts w:ascii="Times New Roman" w:eastAsia="Times New Roman" w:hAnsi="Times New Roman"/>
                    <w:color w:val="000000"/>
                    <w:sz w:val="24"/>
                    <w:szCs w:val="24"/>
                    <w:lang w:eastAsia="en-GB"/>
                  </w:rPr>
                </w:rPrChange>
              </w:rPr>
            </w:pPr>
            <w:del w:id="3927" w:author="Linderhof, Vincent" w:date="2016-03-06T11:01:00Z">
              <w:r w:rsidRPr="00304F95" w:rsidDel="00304F95">
                <w:rPr>
                  <w:rFonts w:ascii="Times New Roman" w:eastAsia="Times New Roman" w:hAnsi="Times New Roman"/>
                  <w:color w:val="000000"/>
                  <w:sz w:val="20"/>
                  <w:szCs w:val="20"/>
                  <w:lang w:eastAsia="en-GB"/>
                  <w:rPrChange w:id="3928" w:author="Linderhof, Vincent" w:date="2016-03-06T11:01:00Z">
                    <w:rPr>
                      <w:rFonts w:ascii="Times New Roman" w:eastAsia="Times New Roman" w:hAnsi="Times New Roman"/>
                      <w:color w:val="000000"/>
                      <w:sz w:val="24"/>
                      <w:szCs w:val="24"/>
                      <w:lang w:eastAsia="en-GB"/>
                    </w:rPr>
                  </w:rPrChange>
                </w:rPr>
                <w:delText>-156.530</w:delText>
              </w:r>
            </w:del>
          </w:p>
        </w:tc>
        <w:tc>
          <w:tcPr>
            <w:tcW w:w="266" w:type="dxa"/>
            <w:tcBorders>
              <w:top w:val="nil"/>
              <w:left w:val="single" w:sz="4" w:space="0" w:color="auto"/>
              <w:bottom w:val="nil"/>
              <w:right w:val="nil"/>
            </w:tcBorders>
            <w:shd w:val="clear" w:color="auto" w:fill="auto"/>
            <w:noWrap/>
            <w:vAlign w:val="bottom"/>
            <w:hideMark/>
            <w:tcPrChange w:id="3929"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573E753E" w14:textId="4E78123F" w:rsidR="00C03049" w:rsidRPr="00304F95" w:rsidDel="00304F95" w:rsidRDefault="00C03049" w:rsidP="00E05337">
            <w:pPr>
              <w:tabs>
                <w:tab w:val="decimal" w:pos="317"/>
              </w:tabs>
              <w:suppressAutoHyphens w:val="0"/>
              <w:spacing w:after="0"/>
              <w:rPr>
                <w:del w:id="3930" w:author="Linderhof, Vincent" w:date="2016-03-06T11:01:00Z"/>
                <w:rFonts w:ascii="Times New Roman" w:eastAsia="Times New Roman" w:hAnsi="Times New Roman"/>
                <w:color w:val="000000"/>
                <w:sz w:val="20"/>
                <w:szCs w:val="20"/>
                <w:lang w:eastAsia="en-GB"/>
                <w:rPrChange w:id="3931" w:author="Linderhof, Vincent" w:date="2016-03-06T11:01:00Z">
                  <w:rPr>
                    <w:del w:id="3932"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3933"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1224A0B8" w14:textId="6F60D76C" w:rsidR="00C03049" w:rsidRPr="00304F95" w:rsidDel="00304F95" w:rsidRDefault="00C03049" w:rsidP="00E05337">
            <w:pPr>
              <w:tabs>
                <w:tab w:val="decimal" w:pos="317"/>
              </w:tabs>
              <w:suppressAutoHyphens w:val="0"/>
              <w:spacing w:after="0"/>
              <w:jc w:val="right"/>
              <w:rPr>
                <w:del w:id="3934" w:author="Linderhof, Vincent" w:date="2016-03-06T11:01:00Z"/>
                <w:rFonts w:ascii="Times New Roman" w:eastAsia="Times New Roman" w:hAnsi="Times New Roman"/>
                <w:color w:val="000000"/>
                <w:sz w:val="20"/>
                <w:szCs w:val="20"/>
                <w:lang w:eastAsia="en-GB"/>
                <w:rPrChange w:id="3935" w:author="Linderhof, Vincent" w:date="2016-03-06T11:01:00Z">
                  <w:rPr>
                    <w:del w:id="3936" w:author="Linderhof, Vincent" w:date="2016-03-06T11:01:00Z"/>
                    <w:rFonts w:ascii="Times New Roman" w:eastAsia="Times New Roman" w:hAnsi="Times New Roman"/>
                    <w:color w:val="000000"/>
                    <w:sz w:val="24"/>
                    <w:szCs w:val="24"/>
                    <w:lang w:eastAsia="en-GB"/>
                  </w:rPr>
                </w:rPrChange>
              </w:rPr>
            </w:pPr>
            <w:del w:id="3937" w:author="Linderhof, Vincent" w:date="2016-03-06T11:01:00Z">
              <w:r w:rsidRPr="00304F95" w:rsidDel="00304F95">
                <w:rPr>
                  <w:rFonts w:ascii="Times New Roman" w:eastAsia="Times New Roman" w:hAnsi="Times New Roman"/>
                  <w:color w:val="000000"/>
                  <w:sz w:val="20"/>
                  <w:szCs w:val="20"/>
                  <w:lang w:eastAsia="en-GB"/>
                  <w:rPrChange w:id="3938" w:author="Linderhof, Vincent" w:date="2016-03-06T11:01:00Z">
                    <w:rPr>
                      <w:rFonts w:ascii="Times New Roman" w:eastAsia="Times New Roman" w:hAnsi="Times New Roman"/>
                      <w:color w:val="000000"/>
                      <w:sz w:val="24"/>
                      <w:szCs w:val="24"/>
                      <w:lang w:eastAsia="en-GB"/>
                    </w:rPr>
                  </w:rPrChange>
                </w:rPr>
                <w:delText>-1.60E-02</w:delText>
              </w:r>
            </w:del>
          </w:p>
        </w:tc>
        <w:tc>
          <w:tcPr>
            <w:tcW w:w="670" w:type="dxa"/>
            <w:gridSpan w:val="3"/>
            <w:tcBorders>
              <w:top w:val="nil"/>
              <w:left w:val="nil"/>
              <w:bottom w:val="nil"/>
              <w:right w:val="nil"/>
            </w:tcBorders>
            <w:shd w:val="clear" w:color="auto" w:fill="auto"/>
            <w:noWrap/>
            <w:vAlign w:val="bottom"/>
            <w:hideMark/>
            <w:tcPrChange w:id="393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2367A7A" w14:textId="71353095" w:rsidR="00C03049" w:rsidRPr="00304F95" w:rsidDel="00304F95" w:rsidRDefault="00C03049" w:rsidP="00E05337">
            <w:pPr>
              <w:suppressAutoHyphens w:val="0"/>
              <w:spacing w:after="0"/>
              <w:rPr>
                <w:del w:id="3940" w:author="Linderhof, Vincent" w:date="2016-03-06T11:01:00Z"/>
                <w:rFonts w:ascii="Times New Roman" w:eastAsia="Times New Roman" w:hAnsi="Times New Roman"/>
                <w:color w:val="000000"/>
                <w:sz w:val="20"/>
                <w:szCs w:val="20"/>
                <w:lang w:eastAsia="en-GB"/>
                <w:rPrChange w:id="3941" w:author="Linderhof, Vincent" w:date="2016-03-06T11:01:00Z">
                  <w:rPr>
                    <w:del w:id="3942" w:author="Linderhof, Vincent" w:date="2016-03-06T11:01:00Z"/>
                    <w:rFonts w:ascii="Times New Roman" w:eastAsia="Times New Roman" w:hAnsi="Times New Roman"/>
                    <w:color w:val="000000"/>
                    <w:sz w:val="24"/>
                    <w:szCs w:val="24"/>
                    <w:lang w:eastAsia="en-GB"/>
                  </w:rPr>
                </w:rPrChange>
              </w:rPr>
            </w:pPr>
            <w:del w:id="3943" w:author="Linderhof, Vincent" w:date="2016-03-06T11:01:00Z">
              <w:r w:rsidRPr="00304F95" w:rsidDel="00304F95">
                <w:rPr>
                  <w:rFonts w:ascii="Times New Roman" w:eastAsia="Times New Roman" w:hAnsi="Times New Roman"/>
                  <w:color w:val="000000"/>
                  <w:sz w:val="20"/>
                  <w:szCs w:val="20"/>
                  <w:lang w:eastAsia="en-GB"/>
                  <w:rPrChange w:id="3944" w:author="Linderhof, Vincent" w:date="2016-03-06T11:01:00Z">
                    <w:rPr>
                      <w:rFonts w:ascii="Times New Roman" w:eastAsia="Times New Roman" w:hAnsi="Times New Roman"/>
                      <w:color w:val="000000"/>
                      <w:sz w:val="24"/>
                      <w:szCs w:val="24"/>
                      <w:lang w:eastAsia="en-GB"/>
                    </w:rPr>
                  </w:rPrChange>
                </w:rPr>
                <w:delText>***</w:delText>
              </w:r>
            </w:del>
          </w:p>
        </w:tc>
      </w:tr>
      <w:tr w:rsidR="00446AF9" w:rsidRPr="00304F95" w:rsidDel="00304F95" w14:paraId="3D061E1B" w14:textId="61E4E273" w:rsidTr="00304F95">
        <w:trPr>
          <w:gridAfter w:val="3"/>
          <w:wAfter w:w="824" w:type="dxa"/>
          <w:trHeight w:val="300"/>
          <w:del w:id="3945" w:author="Linderhof, Vincent" w:date="2016-03-06T11:01:00Z"/>
          <w:trPrChange w:id="3946"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3947" w:author="Linderhof, Vincent" w:date="2016-03-06T11:01:00Z">
              <w:tcPr>
                <w:tcW w:w="2000" w:type="dxa"/>
                <w:vMerge/>
                <w:tcBorders>
                  <w:top w:val="nil"/>
                  <w:left w:val="nil"/>
                  <w:bottom w:val="nil"/>
                  <w:right w:val="single" w:sz="4" w:space="0" w:color="auto"/>
                </w:tcBorders>
                <w:vAlign w:val="center"/>
                <w:hideMark/>
              </w:tcPr>
            </w:tcPrChange>
          </w:tcPr>
          <w:p w14:paraId="2D40B1D9" w14:textId="2D4BFA9C" w:rsidR="00C03049" w:rsidRPr="00304F95" w:rsidDel="00304F95" w:rsidRDefault="00C03049" w:rsidP="00E05337">
            <w:pPr>
              <w:suppressAutoHyphens w:val="0"/>
              <w:spacing w:after="0"/>
              <w:rPr>
                <w:del w:id="3948" w:author="Linderhof, Vincent" w:date="2016-03-06T11:01:00Z"/>
                <w:rFonts w:ascii="Times New Roman" w:eastAsia="Times New Roman" w:hAnsi="Times New Roman"/>
                <w:color w:val="000000"/>
                <w:sz w:val="20"/>
                <w:szCs w:val="20"/>
                <w:lang w:eastAsia="en-GB"/>
                <w:rPrChange w:id="3949" w:author="Linderhof, Vincent" w:date="2016-03-06T11:01:00Z">
                  <w:rPr>
                    <w:del w:id="3950"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95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5F391BF" w14:textId="56D9F9B4" w:rsidR="00C03049" w:rsidRPr="00304F95" w:rsidDel="00304F95" w:rsidRDefault="00C03049" w:rsidP="00E05337">
            <w:pPr>
              <w:tabs>
                <w:tab w:val="decimal" w:pos="317"/>
              </w:tabs>
              <w:suppressAutoHyphens w:val="0"/>
              <w:spacing w:after="0"/>
              <w:rPr>
                <w:del w:id="3952" w:author="Linderhof, Vincent" w:date="2016-03-06T11:01:00Z"/>
                <w:rFonts w:ascii="Times New Roman" w:eastAsia="Times New Roman" w:hAnsi="Times New Roman"/>
                <w:color w:val="000000"/>
                <w:sz w:val="20"/>
                <w:szCs w:val="20"/>
                <w:lang w:eastAsia="en-GB"/>
                <w:rPrChange w:id="3953" w:author="Linderhof, Vincent" w:date="2016-03-06T11:01:00Z">
                  <w:rPr>
                    <w:del w:id="3954" w:author="Linderhof, Vincent" w:date="2016-03-06T11:01:00Z"/>
                    <w:rFonts w:ascii="Times New Roman" w:eastAsia="Times New Roman" w:hAnsi="Times New Roman"/>
                    <w:color w:val="000000"/>
                    <w:sz w:val="24"/>
                    <w:szCs w:val="24"/>
                    <w:lang w:eastAsia="en-GB"/>
                  </w:rPr>
                </w:rPrChange>
              </w:rPr>
            </w:pPr>
            <w:del w:id="3955" w:author="Linderhof, Vincent" w:date="2016-03-06T11:01:00Z">
              <w:r w:rsidRPr="00304F95" w:rsidDel="00304F95">
                <w:rPr>
                  <w:rFonts w:ascii="Times New Roman" w:eastAsia="Times New Roman" w:hAnsi="Times New Roman"/>
                  <w:color w:val="000000"/>
                  <w:sz w:val="20"/>
                  <w:szCs w:val="20"/>
                  <w:lang w:eastAsia="en-GB"/>
                  <w:rPrChange w:id="3956" w:author="Linderhof, Vincent" w:date="2016-03-06T11:01:00Z">
                    <w:rPr>
                      <w:rFonts w:ascii="Times New Roman" w:eastAsia="Times New Roman" w:hAnsi="Times New Roman"/>
                      <w:color w:val="000000"/>
                      <w:sz w:val="24"/>
                      <w:szCs w:val="24"/>
                      <w:lang w:eastAsia="en-GB"/>
                    </w:rPr>
                  </w:rPrChange>
                </w:rPr>
                <w:delText>(0.512)</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5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C2B23E8" w14:textId="034D4FBA" w:rsidR="00C03049" w:rsidRPr="00304F95" w:rsidDel="00304F95" w:rsidRDefault="00C03049" w:rsidP="00E05337">
            <w:pPr>
              <w:tabs>
                <w:tab w:val="decimal" w:pos="317"/>
              </w:tabs>
              <w:suppressAutoHyphens w:val="0"/>
              <w:spacing w:after="0"/>
              <w:rPr>
                <w:del w:id="3958" w:author="Linderhof, Vincent" w:date="2016-03-06T11:01:00Z"/>
                <w:rFonts w:ascii="Times New Roman" w:eastAsia="Times New Roman" w:hAnsi="Times New Roman"/>
                <w:color w:val="000000"/>
                <w:sz w:val="20"/>
                <w:szCs w:val="20"/>
                <w:lang w:eastAsia="en-GB"/>
                <w:rPrChange w:id="3959" w:author="Linderhof, Vincent" w:date="2016-03-06T11:01:00Z">
                  <w:rPr>
                    <w:del w:id="3960"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6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0D34C0" w14:textId="47F8442C" w:rsidR="00C03049" w:rsidRPr="00304F95" w:rsidDel="00304F95" w:rsidRDefault="00C03049" w:rsidP="00E05337">
            <w:pPr>
              <w:tabs>
                <w:tab w:val="decimal" w:pos="317"/>
              </w:tabs>
              <w:suppressAutoHyphens w:val="0"/>
              <w:spacing w:after="0"/>
              <w:rPr>
                <w:del w:id="3962" w:author="Linderhof, Vincent" w:date="2016-03-06T11:01:00Z"/>
                <w:rFonts w:ascii="Times New Roman" w:eastAsia="Times New Roman" w:hAnsi="Times New Roman"/>
                <w:color w:val="000000"/>
                <w:sz w:val="20"/>
                <w:szCs w:val="20"/>
                <w:lang w:eastAsia="en-GB"/>
                <w:rPrChange w:id="3963" w:author="Linderhof, Vincent" w:date="2016-03-06T11:01:00Z">
                  <w:rPr>
                    <w:del w:id="3964" w:author="Linderhof, Vincent" w:date="2016-03-06T11:01:00Z"/>
                    <w:rFonts w:ascii="Times New Roman" w:eastAsia="Times New Roman" w:hAnsi="Times New Roman"/>
                    <w:color w:val="000000"/>
                    <w:sz w:val="24"/>
                    <w:szCs w:val="24"/>
                    <w:lang w:eastAsia="en-GB"/>
                  </w:rPr>
                </w:rPrChange>
              </w:rPr>
            </w:pPr>
            <w:del w:id="3965" w:author="Linderhof, Vincent" w:date="2016-03-06T11:01:00Z">
              <w:r w:rsidRPr="00304F95" w:rsidDel="00304F95">
                <w:rPr>
                  <w:rFonts w:ascii="Times New Roman" w:eastAsia="Times New Roman" w:hAnsi="Times New Roman"/>
                  <w:color w:val="000000"/>
                  <w:sz w:val="20"/>
                  <w:szCs w:val="20"/>
                  <w:lang w:eastAsia="en-GB"/>
                  <w:rPrChange w:id="3966" w:author="Linderhof, Vincent" w:date="2016-03-06T11:01:00Z">
                    <w:rPr>
                      <w:rFonts w:ascii="Times New Roman" w:eastAsia="Times New Roman" w:hAnsi="Times New Roman"/>
                      <w:color w:val="000000"/>
                      <w:sz w:val="24"/>
                      <w:szCs w:val="24"/>
                      <w:lang w:eastAsia="en-GB"/>
                    </w:rPr>
                  </w:rPrChange>
                </w:rPr>
                <w:delText>(0.593)</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6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BAD8FCE" w14:textId="1A5C2F45" w:rsidR="00C03049" w:rsidRPr="00304F95" w:rsidDel="00304F95" w:rsidRDefault="00C03049" w:rsidP="00E05337">
            <w:pPr>
              <w:tabs>
                <w:tab w:val="decimal" w:pos="317"/>
              </w:tabs>
              <w:suppressAutoHyphens w:val="0"/>
              <w:spacing w:after="0"/>
              <w:rPr>
                <w:del w:id="3968" w:author="Linderhof, Vincent" w:date="2016-03-06T11:01:00Z"/>
                <w:rFonts w:ascii="Times New Roman" w:eastAsia="Times New Roman" w:hAnsi="Times New Roman"/>
                <w:color w:val="000000"/>
                <w:sz w:val="20"/>
                <w:szCs w:val="20"/>
                <w:lang w:eastAsia="en-GB"/>
                <w:rPrChange w:id="3969" w:author="Linderhof, Vincent" w:date="2016-03-06T11:01:00Z">
                  <w:rPr>
                    <w:del w:id="397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7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C729473" w14:textId="5D8E2808" w:rsidR="00C03049" w:rsidRPr="00304F95" w:rsidDel="00304F95" w:rsidRDefault="00C03049" w:rsidP="00E05337">
            <w:pPr>
              <w:tabs>
                <w:tab w:val="decimal" w:pos="317"/>
              </w:tabs>
              <w:suppressAutoHyphens w:val="0"/>
              <w:spacing w:after="0"/>
              <w:jc w:val="right"/>
              <w:rPr>
                <w:del w:id="3972" w:author="Linderhof, Vincent" w:date="2016-03-06T11:01:00Z"/>
                <w:rFonts w:ascii="Times New Roman" w:eastAsia="Times New Roman" w:hAnsi="Times New Roman"/>
                <w:color w:val="000000"/>
                <w:sz w:val="20"/>
                <w:szCs w:val="20"/>
                <w:lang w:eastAsia="en-GB"/>
                <w:rPrChange w:id="3973" w:author="Linderhof, Vincent" w:date="2016-03-06T11:01:00Z">
                  <w:rPr>
                    <w:del w:id="3974" w:author="Linderhof, Vincent" w:date="2016-03-06T11:01:00Z"/>
                    <w:rFonts w:ascii="Times New Roman" w:eastAsia="Times New Roman" w:hAnsi="Times New Roman"/>
                    <w:color w:val="000000"/>
                    <w:sz w:val="24"/>
                    <w:szCs w:val="24"/>
                    <w:lang w:eastAsia="en-GB"/>
                  </w:rPr>
                </w:rPrChange>
              </w:rPr>
            </w:pPr>
            <w:del w:id="3975" w:author="Linderhof, Vincent" w:date="2016-03-06T11:01:00Z">
              <w:r w:rsidRPr="00304F95" w:rsidDel="00304F95">
                <w:rPr>
                  <w:rFonts w:ascii="Times New Roman" w:eastAsia="Times New Roman" w:hAnsi="Times New Roman"/>
                  <w:color w:val="000000"/>
                  <w:sz w:val="20"/>
                  <w:szCs w:val="20"/>
                  <w:lang w:eastAsia="en-GB"/>
                  <w:rPrChange w:id="3976" w:author="Linderhof, Vincent" w:date="2016-03-06T11:01:00Z">
                    <w:rPr>
                      <w:rFonts w:ascii="Times New Roman" w:eastAsia="Times New Roman" w:hAnsi="Times New Roman"/>
                      <w:color w:val="000000"/>
                      <w:sz w:val="24"/>
                      <w:szCs w:val="24"/>
                      <w:lang w:eastAsia="en-GB"/>
                    </w:rPr>
                  </w:rPrChange>
                </w:rPr>
                <w:delText>4.80E-03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7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2B5C59C" w14:textId="31A29D10" w:rsidR="00C03049" w:rsidRPr="00304F95" w:rsidDel="00304F95" w:rsidRDefault="00C03049" w:rsidP="00E05337">
            <w:pPr>
              <w:tabs>
                <w:tab w:val="decimal" w:pos="317"/>
              </w:tabs>
              <w:suppressAutoHyphens w:val="0"/>
              <w:spacing w:after="0"/>
              <w:rPr>
                <w:del w:id="3978" w:author="Linderhof, Vincent" w:date="2016-03-06T11:01:00Z"/>
                <w:rFonts w:ascii="Times New Roman" w:eastAsia="Times New Roman" w:hAnsi="Times New Roman"/>
                <w:color w:val="000000"/>
                <w:sz w:val="20"/>
                <w:szCs w:val="20"/>
                <w:lang w:eastAsia="en-GB"/>
                <w:rPrChange w:id="3979" w:author="Linderhof, Vincent" w:date="2016-03-06T11:01:00Z">
                  <w:rPr>
                    <w:del w:id="398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8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26AD69A" w14:textId="467046B4" w:rsidR="00C03049" w:rsidRPr="00304F95" w:rsidDel="00304F95" w:rsidRDefault="00C03049" w:rsidP="00E05337">
            <w:pPr>
              <w:tabs>
                <w:tab w:val="decimal" w:pos="317"/>
              </w:tabs>
              <w:suppressAutoHyphens w:val="0"/>
              <w:spacing w:after="0"/>
              <w:rPr>
                <w:del w:id="3982" w:author="Linderhof, Vincent" w:date="2016-03-06T11:01:00Z"/>
                <w:rFonts w:ascii="Times New Roman" w:eastAsia="Times New Roman" w:hAnsi="Times New Roman"/>
                <w:color w:val="000000"/>
                <w:sz w:val="20"/>
                <w:szCs w:val="20"/>
                <w:lang w:eastAsia="en-GB"/>
                <w:rPrChange w:id="3983" w:author="Linderhof, Vincent" w:date="2016-03-06T11:01:00Z">
                  <w:rPr>
                    <w:del w:id="3984" w:author="Linderhof, Vincent" w:date="2016-03-06T11:01:00Z"/>
                    <w:rFonts w:ascii="Times New Roman" w:eastAsia="Times New Roman" w:hAnsi="Times New Roman"/>
                    <w:color w:val="000000"/>
                    <w:sz w:val="24"/>
                    <w:szCs w:val="24"/>
                    <w:lang w:eastAsia="en-GB"/>
                  </w:rPr>
                </w:rPrChange>
              </w:rPr>
            </w:pPr>
            <w:del w:id="3985" w:author="Linderhof, Vincent" w:date="2016-03-06T11:01:00Z">
              <w:r w:rsidRPr="00304F95" w:rsidDel="00304F95">
                <w:rPr>
                  <w:rFonts w:ascii="Times New Roman" w:eastAsia="Times New Roman" w:hAnsi="Times New Roman"/>
                  <w:color w:val="000000"/>
                  <w:sz w:val="20"/>
                  <w:szCs w:val="20"/>
                  <w:lang w:eastAsia="en-GB"/>
                  <w:rPrChange w:id="3986" w:author="Linderhof, Vincent" w:date="2016-03-06T11:01:00Z">
                    <w:rPr>
                      <w:rFonts w:ascii="Times New Roman" w:eastAsia="Times New Roman" w:hAnsi="Times New Roman"/>
                      <w:color w:val="000000"/>
                      <w:sz w:val="24"/>
                      <w:szCs w:val="24"/>
                      <w:lang w:eastAsia="en-GB"/>
                    </w:rPr>
                  </w:rPrChange>
                </w:rPr>
                <w:delText>(0.047)</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8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7B79F33" w14:textId="5C5543B3" w:rsidR="00C03049" w:rsidRPr="00304F95" w:rsidDel="00304F95" w:rsidRDefault="00C03049" w:rsidP="00E05337">
            <w:pPr>
              <w:tabs>
                <w:tab w:val="decimal" w:pos="317"/>
              </w:tabs>
              <w:suppressAutoHyphens w:val="0"/>
              <w:spacing w:after="0"/>
              <w:rPr>
                <w:del w:id="3988" w:author="Linderhof, Vincent" w:date="2016-03-06T11:01:00Z"/>
                <w:rFonts w:ascii="Times New Roman" w:eastAsia="Times New Roman" w:hAnsi="Times New Roman"/>
                <w:color w:val="000000"/>
                <w:sz w:val="20"/>
                <w:szCs w:val="20"/>
                <w:lang w:eastAsia="en-GB"/>
                <w:rPrChange w:id="3989" w:author="Linderhof, Vincent" w:date="2016-03-06T11:01:00Z">
                  <w:rPr>
                    <w:del w:id="399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9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A63256A" w14:textId="4E1321D6" w:rsidR="00C03049" w:rsidRPr="00304F95" w:rsidDel="00304F95" w:rsidRDefault="00C03049" w:rsidP="00E05337">
            <w:pPr>
              <w:tabs>
                <w:tab w:val="decimal" w:pos="317"/>
              </w:tabs>
              <w:suppressAutoHyphens w:val="0"/>
              <w:spacing w:after="0"/>
              <w:rPr>
                <w:del w:id="3992" w:author="Linderhof, Vincent" w:date="2016-03-06T11:01:00Z"/>
                <w:rFonts w:ascii="Times New Roman" w:eastAsia="Times New Roman" w:hAnsi="Times New Roman"/>
                <w:color w:val="000000"/>
                <w:sz w:val="20"/>
                <w:szCs w:val="20"/>
                <w:lang w:eastAsia="en-GB"/>
                <w:rPrChange w:id="3993" w:author="Linderhof, Vincent" w:date="2016-03-06T11:01:00Z">
                  <w:rPr>
                    <w:del w:id="3994" w:author="Linderhof, Vincent" w:date="2016-03-06T11:01:00Z"/>
                    <w:rFonts w:ascii="Times New Roman" w:eastAsia="Times New Roman" w:hAnsi="Times New Roman"/>
                    <w:color w:val="000000"/>
                    <w:sz w:val="24"/>
                    <w:szCs w:val="24"/>
                    <w:lang w:eastAsia="en-GB"/>
                  </w:rPr>
                </w:rPrChange>
              </w:rPr>
            </w:pPr>
            <w:del w:id="3995" w:author="Linderhof, Vincent" w:date="2016-03-06T11:01:00Z">
              <w:r w:rsidRPr="00304F95" w:rsidDel="00304F95">
                <w:rPr>
                  <w:rFonts w:ascii="Times New Roman" w:eastAsia="Times New Roman" w:hAnsi="Times New Roman"/>
                  <w:color w:val="000000"/>
                  <w:sz w:val="20"/>
                  <w:szCs w:val="20"/>
                  <w:lang w:eastAsia="en-GB"/>
                  <w:rPrChange w:id="3996" w:author="Linderhof, Vincent" w:date="2016-03-06T11:01:00Z">
                    <w:rPr>
                      <w:rFonts w:ascii="Times New Roman" w:eastAsia="Times New Roman" w:hAnsi="Times New Roman"/>
                      <w:color w:val="000000"/>
                      <w:sz w:val="24"/>
                      <w:szCs w:val="24"/>
                      <w:lang w:eastAsia="en-GB"/>
                    </w:rPr>
                  </w:rPrChange>
                </w:rPr>
                <w:delText>(0.055)</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9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9F550F" w14:textId="4F05F997" w:rsidR="00C03049" w:rsidRPr="00304F95" w:rsidDel="00304F95" w:rsidRDefault="00C03049" w:rsidP="00E05337">
            <w:pPr>
              <w:tabs>
                <w:tab w:val="decimal" w:pos="317"/>
              </w:tabs>
              <w:suppressAutoHyphens w:val="0"/>
              <w:spacing w:after="0"/>
              <w:jc w:val="right"/>
              <w:rPr>
                <w:del w:id="3998" w:author="Linderhof, Vincent" w:date="2016-03-06T11:01:00Z"/>
                <w:rFonts w:ascii="Times New Roman" w:eastAsia="Times New Roman" w:hAnsi="Times New Roman"/>
                <w:color w:val="000000"/>
                <w:sz w:val="20"/>
                <w:szCs w:val="20"/>
                <w:lang w:eastAsia="en-GB"/>
                <w:rPrChange w:id="3999" w:author="Linderhof, Vincent" w:date="2016-03-06T11:01:00Z">
                  <w:rPr>
                    <w:del w:id="400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0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38EFC8A" w14:textId="3344F072" w:rsidR="00C03049" w:rsidRPr="00304F95" w:rsidDel="00304F95" w:rsidRDefault="00C03049" w:rsidP="00E05337">
            <w:pPr>
              <w:tabs>
                <w:tab w:val="decimal" w:pos="317"/>
              </w:tabs>
              <w:suppressAutoHyphens w:val="0"/>
              <w:spacing w:after="0"/>
              <w:jc w:val="right"/>
              <w:rPr>
                <w:del w:id="4002" w:author="Linderhof, Vincent" w:date="2016-03-06T11:01:00Z"/>
                <w:rFonts w:ascii="Times New Roman" w:eastAsia="Times New Roman" w:hAnsi="Times New Roman"/>
                <w:color w:val="000000"/>
                <w:sz w:val="20"/>
                <w:szCs w:val="20"/>
                <w:lang w:eastAsia="en-GB"/>
                <w:rPrChange w:id="4003" w:author="Linderhof, Vincent" w:date="2016-03-06T11:01:00Z">
                  <w:rPr>
                    <w:del w:id="4004" w:author="Linderhof, Vincent" w:date="2016-03-06T11:01:00Z"/>
                    <w:rFonts w:ascii="Times New Roman" w:eastAsia="Times New Roman" w:hAnsi="Times New Roman"/>
                    <w:color w:val="000000"/>
                    <w:sz w:val="24"/>
                    <w:szCs w:val="24"/>
                    <w:lang w:eastAsia="en-GB"/>
                  </w:rPr>
                </w:rPrChange>
              </w:rPr>
            </w:pPr>
            <w:del w:id="4005" w:author="Linderhof, Vincent" w:date="2016-03-06T11:01:00Z">
              <w:r w:rsidRPr="00304F95" w:rsidDel="00304F95">
                <w:rPr>
                  <w:rFonts w:ascii="Times New Roman" w:eastAsia="Times New Roman" w:hAnsi="Times New Roman"/>
                  <w:color w:val="000000"/>
                  <w:sz w:val="20"/>
                  <w:szCs w:val="20"/>
                  <w:lang w:eastAsia="en-GB"/>
                  <w:rPrChange w:id="4006" w:author="Linderhof, Vincent" w:date="2016-03-06T11:01:00Z">
                    <w:rPr>
                      <w:rFonts w:ascii="Times New Roman" w:eastAsia="Times New Roman" w:hAnsi="Times New Roman"/>
                      <w:color w:val="000000"/>
                      <w:sz w:val="24"/>
                      <w:szCs w:val="24"/>
                      <w:lang w:eastAsia="en-GB"/>
                    </w:rPr>
                  </w:rPrChange>
                </w:rPr>
                <w:delText>1.39E-02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0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7AF6AD" w14:textId="76C9100A" w:rsidR="00C03049" w:rsidRPr="00304F95" w:rsidDel="00304F95" w:rsidRDefault="00C03049" w:rsidP="00E05337">
            <w:pPr>
              <w:tabs>
                <w:tab w:val="decimal" w:pos="317"/>
              </w:tabs>
              <w:suppressAutoHyphens w:val="0"/>
              <w:spacing w:after="0"/>
              <w:rPr>
                <w:del w:id="4008" w:author="Linderhof, Vincent" w:date="2016-03-06T11:01:00Z"/>
                <w:rFonts w:ascii="Times New Roman" w:eastAsia="Times New Roman" w:hAnsi="Times New Roman"/>
                <w:color w:val="000000"/>
                <w:sz w:val="20"/>
                <w:szCs w:val="20"/>
                <w:lang w:eastAsia="en-GB"/>
                <w:rPrChange w:id="4009" w:author="Linderhof, Vincent" w:date="2016-03-06T11:01:00Z">
                  <w:rPr>
                    <w:del w:id="4010"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011"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561BB1" w14:textId="1A794C8A" w:rsidR="00C03049" w:rsidRPr="00304F95" w:rsidDel="00304F95" w:rsidRDefault="00C03049" w:rsidP="00E05337">
            <w:pPr>
              <w:tabs>
                <w:tab w:val="decimal" w:pos="317"/>
              </w:tabs>
              <w:suppressAutoHyphens w:val="0"/>
              <w:spacing w:after="0"/>
              <w:rPr>
                <w:del w:id="4012" w:author="Linderhof, Vincent" w:date="2016-03-06T11:01:00Z"/>
                <w:rFonts w:ascii="Times New Roman" w:eastAsia="Times New Roman" w:hAnsi="Times New Roman"/>
                <w:color w:val="000000"/>
                <w:sz w:val="20"/>
                <w:szCs w:val="20"/>
                <w:lang w:eastAsia="en-GB"/>
                <w:rPrChange w:id="4013" w:author="Linderhof, Vincent" w:date="2016-03-06T11:01:00Z">
                  <w:rPr>
                    <w:del w:id="4014" w:author="Linderhof, Vincent" w:date="2016-03-06T11:01:00Z"/>
                    <w:rFonts w:ascii="Times New Roman" w:eastAsia="Times New Roman" w:hAnsi="Times New Roman"/>
                    <w:color w:val="000000"/>
                    <w:sz w:val="24"/>
                    <w:szCs w:val="24"/>
                    <w:lang w:eastAsia="en-GB"/>
                  </w:rPr>
                </w:rPrChange>
              </w:rPr>
            </w:pPr>
            <w:del w:id="4015" w:author="Linderhof, Vincent" w:date="2016-03-06T11:01:00Z">
              <w:r w:rsidRPr="00304F95" w:rsidDel="00304F95">
                <w:rPr>
                  <w:rFonts w:ascii="Times New Roman" w:eastAsia="Times New Roman" w:hAnsi="Times New Roman"/>
                  <w:color w:val="000000"/>
                  <w:sz w:val="20"/>
                  <w:szCs w:val="20"/>
                  <w:lang w:eastAsia="en-GB"/>
                  <w:rPrChange w:id="4016" w:author="Linderhof, Vincent" w:date="2016-03-06T11:01:00Z">
                    <w:rPr>
                      <w:rFonts w:ascii="Times New Roman" w:eastAsia="Times New Roman" w:hAnsi="Times New Roman"/>
                      <w:color w:val="000000"/>
                      <w:sz w:val="24"/>
                      <w:szCs w:val="24"/>
                      <w:lang w:eastAsia="en-GB"/>
                    </w:rPr>
                  </w:rPrChange>
                </w:rPr>
                <w:delText>(1,829.032)</w:delText>
              </w:r>
            </w:del>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Change w:id="4017" w:author="Linderhof, Vincent" w:date="2016-03-06T11:01:00Z">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1715520" w14:textId="3A7A1C2E" w:rsidR="00C03049" w:rsidRPr="00304F95" w:rsidDel="00304F95" w:rsidRDefault="00C03049" w:rsidP="00E05337">
            <w:pPr>
              <w:tabs>
                <w:tab w:val="decimal" w:pos="317"/>
              </w:tabs>
              <w:suppressAutoHyphens w:val="0"/>
              <w:spacing w:after="0"/>
              <w:rPr>
                <w:del w:id="4018" w:author="Linderhof, Vincent" w:date="2016-03-06T11:01:00Z"/>
                <w:rFonts w:ascii="Times New Roman" w:eastAsia="Times New Roman" w:hAnsi="Times New Roman"/>
                <w:color w:val="000000"/>
                <w:sz w:val="20"/>
                <w:szCs w:val="20"/>
                <w:lang w:eastAsia="en-GB"/>
                <w:rPrChange w:id="4019" w:author="Linderhof, Vincent" w:date="2016-03-06T11:01:00Z">
                  <w:rPr>
                    <w:del w:id="4020" w:author="Linderhof, Vincent" w:date="2016-03-06T11:01:00Z"/>
                    <w:rFonts w:ascii="Times New Roman" w:eastAsia="Times New Roman" w:hAnsi="Times New Roman"/>
                    <w:color w:val="000000"/>
                    <w:sz w:val="24"/>
                    <w:szCs w:val="24"/>
                    <w:lang w:eastAsia="en-GB"/>
                  </w:rPr>
                </w:rPrChange>
              </w:rPr>
            </w:pPr>
            <w:del w:id="4021" w:author="Linderhof, Vincent" w:date="2016-03-06T11:01:00Z">
              <w:r w:rsidRPr="00304F95" w:rsidDel="00304F95">
                <w:rPr>
                  <w:rFonts w:ascii="Times New Roman" w:eastAsia="Times New Roman" w:hAnsi="Times New Roman"/>
                  <w:color w:val="000000"/>
                  <w:sz w:val="20"/>
                  <w:szCs w:val="20"/>
                  <w:lang w:eastAsia="en-GB"/>
                  <w:rPrChange w:id="4022" w:author="Linderhof, Vincent" w:date="2016-03-06T11:01:00Z">
                    <w:rPr>
                      <w:rFonts w:ascii="Times New Roman" w:eastAsia="Times New Roman" w:hAnsi="Times New Roman"/>
                      <w:color w:val="000000"/>
                      <w:sz w:val="24"/>
                      <w:szCs w:val="24"/>
                      <w:lang w:eastAsia="en-GB"/>
                    </w:rPr>
                  </w:rPrChange>
                </w:rPr>
                <w:delText>(2,471.428)</w:delText>
              </w:r>
            </w:del>
          </w:p>
        </w:tc>
        <w:tc>
          <w:tcPr>
            <w:tcW w:w="1921" w:type="dxa"/>
            <w:gridSpan w:val="6"/>
            <w:tcBorders>
              <w:top w:val="nil"/>
              <w:left w:val="single" w:sz="4" w:space="0" w:color="auto"/>
              <w:bottom w:val="nil"/>
              <w:right w:val="nil"/>
            </w:tcBorders>
            <w:shd w:val="clear" w:color="auto" w:fill="auto"/>
            <w:noWrap/>
            <w:vAlign w:val="bottom"/>
            <w:hideMark/>
            <w:tcPrChange w:id="4023" w:author="Linderhof, Vincent" w:date="2016-03-06T11:01:00Z">
              <w:tcPr>
                <w:tcW w:w="1921" w:type="dxa"/>
                <w:gridSpan w:val="6"/>
                <w:tcBorders>
                  <w:top w:val="nil"/>
                  <w:left w:val="single" w:sz="4" w:space="0" w:color="auto"/>
                  <w:bottom w:val="nil"/>
                  <w:right w:val="nil"/>
                </w:tcBorders>
                <w:shd w:val="clear" w:color="auto" w:fill="auto"/>
                <w:noWrap/>
                <w:vAlign w:val="bottom"/>
                <w:hideMark/>
              </w:tcPr>
            </w:tcPrChange>
          </w:tcPr>
          <w:p w14:paraId="53DBA82E" w14:textId="7997E693" w:rsidR="00C03049" w:rsidRPr="00304F95" w:rsidDel="00304F95" w:rsidRDefault="00C03049" w:rsidP="00E05337">
            <w:pPr>
              <w:tabs>
                <w:tab w:val="decimal" w:pos="317"/>
              </w:tabs>
              <w:suppressAutoHyphens w:val="0"/>
              <w:spacing w:after="0"/>
              <w:jc w:val="right"/>
              <w:rPr>
                <w:del w:id="4024" w:author="Linderhof, Vincent" w:date="2016-03-06T11:01:00Z"/>
                <w:rFonts w:ascii="Times New Roman" w:eastAsia="Times New Roman" w:hAnsi="Times New Roman"/>
                <w:color w:val="000000"/>
                <w:sz w:val="20"/>
                <w:szCs w:val="20"/>
                <w:lang w:eastAsia="en-GB"/>
                <w:rPrChange w:id="4025" w:author="Linderhof, Vincent" w:date="2016-03-06T11:01:00Z">
                  <w:rPr>
                    <w:del w:id="4026" w:author="Linderhof, Vincent" w:date="2016-03-06T11:01:00Z"/>
                    <w:rFonts w:ascii="Times New Roman" w:eastAsia="Times New Roman" w:hAnsi="Times New Roman"/>
                    <w:color w:val="000000"/>
                    <w:sz w:val="24"/>
                    <w:szCs w:val="24"/>
                    <w:lang w:eastAsia="en-GB"/>
                  </w:rPr>
                </w:rPrChange>
              </w:rPr>
            </w:pPr>
            <w:del w:id="4027" w:author="Linderhof, Vincent" w:date="2016-03-06T11:01:00Z">
              <w:r w:rsidRPr="00304F95" w:rsidDel="00304F95">
                <w:rPr>
                  <w:rFonts w:ascii="Times New Roman" w:eastAsia="Times New Roman" w:hAnsi="Times New Roman"/>
                  <w:color w:val="000000"/>
                  <w:sz w:val="20"/>
                  <w:szCs w:val="20"/>
                  <w:lang w:eastAsia="en-GB"/>
                  <w:rPrChange w:id="4028" w:author="Linderhof, Vincent" w:date="2016-03-06T11:01:00Z">
                    <w:rPr>
                      <w:rFonts w:ascii="Times New Roman" w:eastAsia="Times New Roman" w:hAnsi="Times New Roman"/>
                      <w:color w:val="000000"/>
                      <w:sz w:val="24"/>
                      <w:szCs w:val="24"/>
                      <w:lang w:eastAsia="en-GB"/>
                    </w:rPr>
                  </w:rPrChange>
                </w:rPr>
                <w:delText>1.42E-04</w:delText>
              </w:r>
            </w:del>
          </w:p>
        </w:tc>
        <w:tc>
          <w:tcPr>
            <w:tcW w:w="670" w:type="dxa"/>
            <w:gridSpan w:val="3"/>
            <w:tcBorders>
              <w:top w:val="nil"/>
              <w:left w:val="nil"/>
              <w:bottom w:val="nil"/>
              <w:right w:val="nil"/>
            </w:tcBorders>
            <w:shd w:val="clear" w:color="auto" w:fill="auto"/>
            <w:noWrap/>
            <w:vAlign w:val="bottom"/>
            <w:hideMark/>
            <w:tcPrChange w:id="402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CCFDAB5" w14:textId="53759BBF" w:rsidR="00C03049" w:rsidRPr="00304F95" w:rsidDel="00304F95" w:rsidRDefault="00C03049" w:rsidP="00E05337">
            <w:pPr>
              <w:suppressAutoHyphens w:val="0"/>
              <w:spacing w:after="0"/>
              <w:rPr>
                <w:del w:id="4030" w:author="Linderhof, Vincent" w:date="2016-03-06T11:01:00Z"/>
                <w:rFonts w:ascii="Times New Roman" w:eastAsia="Times New Roman" w:hAnsi="Times New Roman"/>
                <w:color w:val="000000"/>
                <w:sz w:val="20"/>
                <w:szCs w:val="20"/>
                <w:lang w:eastAsia="en-GB"/>
                <w:rPrChange w:id="4031" w:author="Linderhof, Vincent" w:date="2016-03-06T11:01:00Z">
                  <w:rPr>
                    <w:del w:id="4032"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2EF1DE14" w14:textId="0D572F25" w:rsidTr="00304F95">
        <w:trPr>
          <w:trHeight w:val="300"/>
          <w:del w:id="4033" w:author="Linderhof, Vincent" w:date="2016-03-06T11:01:00Z"/>
          <w:trPrChange w:id="4034" w:author="Linderhof, Vincent" w:date="2016-03-06T11:01:00Z">
            <w:trPr>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4035"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2EBDCF2C" w14:textId="24D03D7B" w:rsidR="00C03049" w:rsidRPr="00304F95" w:rsidDel="00304F95" w:rsidRDefault="00C03049" w:rsidP="00E05337">
            <w:pPr>
              <w:suppressAutoHyphens w:val="0"/>
              <w:spacing w:after="0"/>
              <w:rPr>
                <w:del w:id="4036" w:author="Linderhof, Vincent" w:date="2016-03-06T11:01:00Z"/>
                <w:rFonts w:ascii="Times New Roman" w:eastAsia="Times New Roman" w:hAnsi="Times New Roman"/>
                <w:color w:val="000000"/>
                <w:sz w:val="20"/>
                <w:szCs w:val="20"/>
                <w:lang w:eastAsia="en-GB"/>
                <w:rPrChange w:id="4037" w:author="Linderhof, Vincent" w:date="2016-03-06T11:01:00Z">
                  <w:rPr>
                    <w:del w:id="4038" w:author="Linderhof, Vincent" w:date="2016-03-06T11:01:00Z"/>
                    <w:rFonts w:ascii="Times New Roman" w:eastAsia="Times New Roman" w:hAnsi="Times New Roman"/>
                    <w:color w:val="000000"/>
                    <w:sz w:val="24"/>
                    <w:szCs w:val="24"/>
                    <w:lang w:eastAsia="en-GB"/>
                  </w:rPr>
                </w:rPrChange>
              </w:rPr>
            </w:pPr>
            <w:del w:id="4039" w:author="Linderhof, Vincent" w:date="2016-03-06T11:01:00Z">
              <w:r w:rsidRPr="00304F95" w:rsidDel="00304F95">
                <w:rPr>
                  <w:rFonts w:ascii="Times New Roman" w:eastAsia="Times New Roman" w:hAnsi="Times New Roman"/>
                  <w:color w:val="000000"/>
                  <w:sz w:val="20"/>
                  <w:szCs w:val="20"/>
                  <w:lang w:eastAsia="en-GB"/>
                  <w:rPrChange w:id="4040" w:author="Linderhof, Vincent" w:date="2016-03-06T11:01:00Z">
                    <w:rPr>
                      <w:rFonts w:ascii="Times New Roman" w:eastAsia="Times New Roman" w:hAnsi="Times New Roman"/>
                      <w:color w:val="000000"/>
                      <w:sz w:val="24"/>
                      <w:szCs w:val="24"/>
                      <w:lang w:eastAsia="en-GB"/>
                    </w:rPr>
                  </w:rPrChange>
                </w:rPr>
                <w:delText>Agriculture Decision - Household Head</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04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2C18AE6" w14:textId="63D35A25" w:rsidR="00C03049" w:rsidRPr="00304F95" w:rsidDel="00304F95" w:rsidRDefault="00C03049" w:rsidP="00E05337">
            <w:pPr>
              <w:tabs>
                <w:tab w:val="decimal" w:pos="317"/>
              </w:tabs>
              <w:suppressAutoHyphens w:val="0"/>
              <w:spacing w:after="0"/>
              <w:rPr>
                <w:del w:id="4042" w:author="Linderhof, Vincent" w:date="2016-03-06T11:01:00Z"/>
                <w:rFonts w:ascii="Times New Roman" w:eastAsia="Times New Roman" w:hAnsi="Times New Roman"/>
                <w:color w:val="000000"/>
                <w:sz w:val="20"/>
                <w:szCs w:val="20"/>
                <w:lang w:eastAsia="en-GB"/>
                <w:rPrChange w:id="4043" w:author="Linderhof, Vincent" w:date="2016-03-06T11:01:00Z">
                  <w:rPr>
                    <w:del w:id="4044" w:author="Linderhof, Vincent" w:date="2016-03-06T11:01:00Z"/>
                    <w:rFonts w:ascii="Times New Roman" w:eastAsia="Times New Roman" w:hAnsi="Times New Roman"/>
                    <w:color w:val="000000"/>
                    <w:sz w:val="24"/>
                    <w:szCs w:val="24"/>
                    <w:lang w:eastAsia="en-GB"/>
                  </w:rPr>
                </w:rPrChange>
              </w:rPr>
            </w:pPr>
            <w:del w:id="4045" w:author="Linderhof, Vincent" w:date="2016-03-06T11:01:00Z">
              <w:r w:rsidRPr="00304F95" w:rsidDel="00304F95">
                <w:rPr>
                  <w:rFonts w:ascii="Times New Roman" w:eastAsia="Times New Roman" w:hAnsi="Times New Roman"/>
                  <w:color w:val="000000"/>
                  <w:sz w:val="20"/>
                  <w:szCs w:val="20"/>
                  <w:lang w:eastAsia="en-GB"/>
                  <w:rPrChange w:id="4046" w:author="Linderhof, Vincent" w:date="2016-03-06T11:01:00Z">
                    <w:rPr>
                      <w:rFonts w:ascii="Times New Roman" w:eastAsia="Times New Roman" w:hAnsi="Times New Roman"/>
                      <w:color w:val="000000"/>
                      <w:sz w:val="24"/>
                      <w:szCs w:val="24"/>
                      <w:lang w:eastAsia="en-GB"/>
                    </w:rPr>
                  </w:rPrChange>
                </w:rPr>
                <w:delText>0.711</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4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5FA7113" w14:textId="3E361BB4" w:rsidR="00C03049" w:rsidRPr="00304F95" w:rsidDel="00304F95" w:rsidRDefault="00C03049" w:rsidP="00E05337">
            <w:pPr>
              <w:tabs>
                <w:tab w:val="decimal" w:pos="317"/>
              </w:tabs>
              <w:suppressAutoHyphens w:val="0"/>
              <w:spacing w:after="0"/>
              <w:rPr>
                <w:del w:id="4048" w:author="Linderhof, Vincent" w:date="2016-03-06T11:01:00Z"/>
                <w:rFonts w:ascii="Times New Roman" w:eastAsia="Times New Roman" w:hAnsi="Times New Roman"/>
                <w:color w:val="000000"/>
                <w:sz w:val="20"/>
                <w:szCs w:val="20"/>
                <w:lang w:eastAsia="en-GB"/>
                <w:rPrChange w:id="4049" w:author="Linderhof, Vincent" w:date="2016-03-06T11:01:00Z">
                  <w:rPr>
                    <w:del w:id="4050"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5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3D09F5F" w14:textId="3CD18F33" w:rsidR="00C03049" w:rsidRPr="00304F95" w:rsidDel="00304F95" w:rsidRDefault="00C03049" w:rsidP="00E05337">
            <w:pPr>
              <w:tabs>
                <w:tab w:val="decimal" w:pos="317"/>
              </w:tabs>
              <w:suppressAutoHyphens w:val="0"/>
              <w:spacing w:after="0"/>
              <w:rPr>
                <w:del w:id="4052" w:author="Linderhof, Vincent" w:date="2016-03-06T11:01:00Z"/>
                <w:rFonts w:ascii="Times New Roman" w:eastAsia="Times New Roman" w:hAnsi="Times New Roman"/>
                <w:color w:val="000000"/>
                <w:sz w:val="20"/>
                <w:szCs w:val="20"/>
                <w:lang w:eastAsia="en-GB"/>
                <w:rPrChange w:id="4053" w:author="Linderhof, Vincent" w:date="2016-03-06T11:01:00Z">
                  <w:rPr>
                    <w:del w:id="4054" w:author="Linderhof, Vincent" w:date="2016-03-06T11:01:00Z"/>
                    <w:rFonts w:ascii="Times New Roman" w:eastAsia="Times New Roman" w:hAnsi="Times New Roman"/>
                    <w:color w:val="000000"/>
                    <w:sz w:val="24"/>
                    <w:szCs w:val="24"/>
                    <w:lang w:eastAsia="en-GB"/>
                  </w:rPr>
                </w:rPrChange>
              </w:rPr>
            </w:pPr>
            <w:del w:id="4055" w:author="Linderhof, Vincent" w:date="2016-03-06T11:01:00Z">
              <w:r w:rsidRPr="00304F95" w:rsidDel="00304F95">
                <w:rPr>
                  <w:rFonts w:ascii="Times New Roman" w:eastAsia="Times New Roman" w:hAnsi="Times New Roman"/>
                  <w:color w:val="000000"/>
                  <w:sz w:val="20"/>
                  <w:szCs w:val="20"/>
                  <w:lang w:eastAsia="en-GB"/>
                  <w:rPrChange w:id="4056" w:author="Linderhof, Vincent" w:date="2016-03-06T11:01:00Z">
                    <w:rPr>
                      <w:rFonts w:ascii="Times New Roman" w:eastAsia="Times New Roman" w:hAnsi="Times New Roman"/>
                      <w:color w:val="000000"/>
                      <w:sz w:val="24"/>
                      <w:szCs w:val="24"/>
                      <w:lang w:eastAsia="en-GB"/>
                    </w:rPr>
                  </w:rPrChange>
                </w:rPr>
                <w:delText>1.066</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5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57EE591" w14:textId="4E6F63F4" w:rsidR="00C03049" w:rsidRPr="00304F95" w:rsidDel="00304F95" w:rsidRDefault="00C03049" w:rsidP="00E05337">
            <w:pPr>
              <w:tabs>
                <w:tab w:val="decimal" w:pos="317"/>
              </w:tabs>
              <w:suppressAutoHyphens w:val="0"/>
              <w:spacing w:after="0"/>
              <w:rPr>
                <w:del w:id="4058" w:author="Linderhof, Vincent" w:date="2016-03-06T11:01:00Z"/>
                <w:rFonts w:ascii="Times New Roman" w:eastAsia="Times New Roman" w:hAnsi="Times New Roman"/>
                <w:color w:val="000000"/>
                <w:sz w:val="20"/>
                <w:szCs w:val="20"/>
                <w:lang w:eastAsia="en-GB"/>
                <w:rPrChange w:id="4059" w:author="Linderhof, Vincent" w:date="2016-03-06T11:01:00Z">
                  <w:rPr>
                    <w:del w:id="406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6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39AE49" w14:textId="225A6BF9" w:rsidR="00C03049" w:rsidRPr="00304F95" w:rsidDel="00304F95" w:rsidRDefault="00C03049" w:rsidP="00E05337">
            <w:pPr>
              <w:tabs>
                <w:tab w:val="decimal" w:pos="317"/>
              </w:tabs>
              <w:suppressAutoHyphens w:val="0"/>
              <w:spacing w:after="0"/>
              <w:jc w:val="right"/>
              <w:rPr>
                <w:del w:id="4062" w:author="Linderhof, Vincent" w:date="2016-03-06T11:01:00Z"/>
                <w:rFonts w:ascii="Times New Roman" w:eastAsia="Times New Roman" w:hAnsi="Times New Roman"/>
                <w:color w:val="000000"/>
                <w:sz w:val="20"/>
                <w:szCs w:val="20"/>
                <w:lang w:eastAsia="en-GB"/>
                <w:rPrChange w:id="4063" w:author="Linderhof, Vincent" w:date="2016-03-06T11:01:00Z">
                  <w:rPr>
                    <w:del w:id="4064" w:author="Linderhof, Vincent" w:date="2016-03-06T11:01:00Z"/>
                    <w:rFonts w:ascii="Times New Roman" w:eastAsia="Times New Roman" w:hAnsi="Times New Roman"/>
                    <w:color w:val="000000"/>
                    <w:sz w:val="24"/>
                    <w:szCs w:val="24"/>
                    <w:lang w:eastAsia="en-GB"/>
                  </w:rPr>
                </w:rPrChange>
              </w:rPr>
            </w:pPr>
            <w:del w:id="4065" w:author="Linderhof, Vincent" w:date="2016-03-06T11:01:00Z">
              <w:r w:rsidRPr="00304F95" w:rsidDel="00304F95">
                <w:rPr>
                  <w:rFonts w:ascii="Times New Roman" w:eastAsia="Times New Roman" w:hAnsi="Times New Roman"/>
                  <w:color w:val="000000"/>
                  <w:sz w:val="20"/>
                  <w:szCs w:val="20"/>
                  <w:lang w:eastAsia="en-GB"/>
                  <w:rPrChange w:id="4066" w:author="Linderhof, Vincent" w:date="2016-03-06T11:01:00Z">
                    <w:rPr>
                      <w:rFonts w:ascii="Times New Roman" w:eastAsia="Times New Roman" w:hAnsi="Times New Roman"/>
                      <w:color w:val="000000"/>
                      <w:sz w:val="24"/>
                      <w:szCs w:val="24"/>
                      <w:lang w:eastAsia="en-GB"/>
                    </w:rPr>
                  </w:rPrChange>
                </w:rPr>
                <w:delText>-3.62E-03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6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E012B8" w14:textId="01ECEB41" w:rsidR="00C03049" w:rsidRPr="00304F95" w:rsidDel="00304F95" w:rsidRDefault="00C03049" w:rsidP="00E05337">
            <w:pPr>
              <w:tabs>
                <w:tab w:val="decimal" w:pos="317"/>
              </w:tabs>
              <w:suppressAutoHyphens w:val="0"/>
              <w:spacing w:after="0"/>
              <w:rPr>
                <w:del w:id="4068" w:author="Linderhof, Vincent" w:date="2016-03-06T11:01:00Z"/>
                <w:rFonts w:ascii="Times New Roman" w:eastAsia="Times New Roman" w:hAnsi="Times New Roman"/>
                <w:color w:val="000000"/>
                <w:sz w:val="20"/>
                <w:szCs w:val="20"/>
                <w:lang w:eastAsia="en-GB"/>
                <w:rPrChange w:id="4069" w:author="Linderhof, Vincent" w:date="2016-03-06T11:01:00Z">
                  <w:rPr>
                    <w:del w:id="407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7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23ADB68" w14:textId="08361765" w:rsidR="00C03049" w:rsidRPr="00304F95" w:rsidDel="00304F95" w:rsidRDefault="00C03049" w:rsidP="00E05337">
            <w:pPr>
              <w:tabs>
                <w:tab w:val="decimal" w:pos="317"/>
              </w:tabs>
              <w:suppressAutoHyphens w:val="0"/>
              <w:spacing w:after="0"/>
              <w:rPr>
                <w:del w:id="4072" w:author="Linderhof, Vincent" w:date="2016-03-06T11:01:00Z"/>
                <w:rFonts w:ascii="Times New Roman" w:eastAsia="Times New Roman" w:hAnsi="Times New Roman"/>
                <w:color w:val="000000"/>
                <w:sz w:val="20"/>
                <w:szCs w:val="20"/>
                <w:lang w:eastAsia="en-GB"/>
                <w:rPrChange w:id="4073" w:author="Linderhof, Vincent" w:date="2016-03-06T11:01:00Z">
                  <w:rPr>
                    <w:del w:id="4074" w:author="Linderhof, Vincent" w:date="2016-03-06T11:01:00Z"/>
                    <w:rFonts w:ascii="Times New Roman" w:eastAsia="Times New Roman" w:hAnsi="Times New Roman"/>
                    <w:color w:val="000000"/>
                    <w:sz w:val="24"/>
                    <w:szCs w:val="24"/>
                    <w:lang w:eastAsia="en-GB"/>
                  </w:rPr>
                </w:rPrChange>
              </w:rPr>
            </w:pPr>
            <w:del w:id="4075" w:author="Linderhof, Vincent" w:date="2016-03-06T11:01:00Z">
              <w:r w:rsidRPr="00304F95" w:rsidDel="00304F95">
                <w:rPr>
                  <w:rFonts w:ascii="Times New Roman" w:eastAsia="Times New Roman" w:hAnsi="Times New Roman"/>
                  <w:color w:val="000000"/>
                  <w:sz w:val="20"/>
                  <w:szCs w:val="20"/>
                  <w:lang w:eastAsia="en-GB"/>
                  <w:rPrChange w:id="4076" w:author="Linderhof, Vincent" w:date="2016-03-06T11:01:00Z">
                    <w:rPr>
                      <w:rFonts w:ascii="Times New Roman" w:eastAsia="Times New Roman" w:hAnsi="Times New Roman"/>
                      <w:color w:val="000000"/>
                      <w:sz w:val="24"/>
                      <w:szCs w:val="24"/>
                      <w:lang w:eastAsia="en-GB"/>
                    </w:rPr>
                  </w:rPrChange>
                </w:rPr>
                <w:delText>0.100</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7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7001852" w14:textId="1E2C3FB5" w:rsidR="00C03049" w:rsidRPr="00304F95" w:rsidDel="00304F95" w:rsidRDefault="00C03049" w:rsidP="00E05337">
            <w:pPr>
              <w:tabs>
                <w:tab w:val="decimal" w:pos="317"/>
              </w:tabs>
              <w:suppressAutoHyphens w:val="0"/>
              <w:spacing w:after="0"/>
              <w:rPr>
                <w:del w:id="4078" w:author="Linderhof, Vincent" w:date="2016-03-06T11:01:00Z"/>
                <w:rFonts w:ascii="Times New Roman" w:eastAsia="Times New Roman" w:hAnsi="Times New Roman"/>
                <w:color w:val="000000"/>
                <w:sz w:val="20"/>
                <w:szCs w:val="20"/>
                <w:lang w:eastAsia="en-GB"/>
                <w:rPrChange w:id="4079" w:author="Linderhof, Vincent" w:date="2016-03-06T11:01:00Z">
                  <w:rPr>
                    <w:del w:id="408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8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B1DF13" w14:textId="2294B735" w:rsidR="00C03049" w:rsidRPr="00304F95" w:rsidDel="00304F95" w:rsidRDefault="00C03049" w:rsidP="00E05337">
            <w:pPr>
              <w:tabs>
                <w:tab w:val="decimal" w:pos="317"/>
              </w:tabs>
              <w:suppressAutoHyphens w:val="0"/>
              <w:spacing w:after="0"/>
              <w:rPr>
                <w:del w:id="4082" w:author="Linderhof, Vincent" w:date="2016-03-06T11:01:00Z"/>
                <w:rFonts w:ascii="Times New Roman" w:eastAsia="Times New Roman" w:hAnsi="Times New Roman"/>
                <w:color w:val="000000"/>
                <w:sz w:val="20"/>
                <w:szCs w:val="20"/>
                <w:lang w:eastAsia="en-GB"/>
                <w:rPrChange w:id="4083" w:author="Linderhof, Vincent" w:date="2016-03-06T11:01:00Z">
                  <w:rPr>
                    <w:del w:id="4084" w:author="Linderhof, Vincent" w:date="2016-03-06T11:01:00Z"/>
                    <w:rFonts w:ascii="Times New Roman" w:eastAsia="Times New Roman" w:hAnsi="Times New Roman"/>
                    <w:color w:val="000000"/>
                    <w:sz w:val="24"/>
                    <w:szCs w:val="24"/>
                    <w:lang w:eastAsia="en-GB"/>
                  </w:rPr>
                </w:rPrChange>
              </w:rPr>
            </w:pPr>
            <w:del w:id="4085" w:author="Linderhof, Vincent" w:date="2016-03-06T11:01:00Z">
              <w:r w:rsidRPr="00304F95" w:rsidDel="00304F95">
                <w:rPr>
                  <w:rFonts w:ascii="Times New Roman" w:eastAsia="Times New Roman" w:hAnsi="Times New Roman"/>
                  <w:color w:val="000000"/>
                  <w:sz w:val="20"/>
                  <w:szCs w:val="20"/>
                  <w:lang w:eastAsia="en-GB"/>
                  <w:rPrChange w:id="4086" w:author="Linderhof, Vincent" w:date="2016-03-06T11:01:00Z">
                    <w:rPr>
                      <w:rFonts w:ascii="Times New Roman" w:eastAsia="Times New Roman" w:hAnsi="Times New Roman"/>
                      <w:color w:val="000000"/>
                      <w:sz w:val="24"/>
                      <w:szCs w:val="24"/>
                      <w:lang w:eastAsia="en-GB"/>
                    </w:rPr>
                  </w:rPrChange>
                </w:rPr>
                <w:delText>0.048</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8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7C7BB35" w14:textId="3E45256D" w:rsidR="00C03049" w:rsidRPr="00304F95" w:rsidDel="00304F95" w:rsidRDefault="00C03049" w:rsidP="00E05337">
            <w:pPr>
              <w:tabs>
                <w:tab w:val="decimal" w:pos="317"/>
              </w:tabs>
              <w:suppressAutoHyphens w:val="0"/>
              <w:spacing w:after="0"/>
              <w:rPr>
                <w:del w:id="4088" w:author="Linderhof, Vincent" w:date="2016-03-06T11:01:00Z"/>
                <w:rFonts w:ascii="Times New Roman" w:eastAsia="Times New Roman" w:hAnsi="Times New Roman"/>
                <w:color w:val="000000"/>
                <w:sz w:val="20"/>
                <w:szCs w:val="20"/>
                <w:lang w:eastAsia="en-GB"/>
                <w:rPrChange w:id="4089" w:author="Linderhof, Vincent" w:date="2016-03-06T11:01:00Z">
                  <w:rPr>
                    <w:del w:id="409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9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465E241" w14:textId="7DB990C6" w:rsidR="00C03049" w:rsidRPr="00304F95" w:rsidDel="00304F95" w:rsidRDefault="00C03049" w:rsidP="00E05337">
            <w:pPr>
              <w:tabs>
                <w:tab w:val="decimal" w:pos="317"/>
              </w:tabs>
              <w:suppressAutoHyphens w:val="0"/>
              <w:spacing w:after="0"/>
              <w:jc w:val="right"/>
              <w:rPr>
                <w:del w:id="4092" w:author="Linderhof, Vincent" w:date="2016-03-06T11:01:00Z"/>
                <w:rFonts w:ascii="Times New Roman" w:eastAsia="Times New Roman" w:hAnsi="Times New Roman"/>
                <w:color w:val="000000"/>
                <w:sz w:val="20"/>
                <w:szCs w:val="20"/>
                <w:lang w:eastAsia="en-GB"/>
                <w:rPrChange w:id="4093" w:author="Linderhof, Vincent" w:date="2016-03-06T11:01:00Z">
                  <w:rPr>
                    <w:del w:id="4094" w:author="Linderhof, Vincent" w:date="2016-03-06T11:01:00Z"/>
                    <w:rFonts w:ascii="Times New Roman" w:eastAsia="Times New Roman" w:hAnsi="Times New Roman"/>
                    <w:color w:val="000000"/>
                    <w:sz w:val="24"/>
                    <w:szCs w:val="24"/>
                    <w:lang w:eastAsia="en-GB"/>
                  </w:rPr>
                </w:rPrChange>
              </w:rPr>
            </w:pPr>
            <w:del w:id="4095" w:author="Linderhof, Vincent" w:date="2016-03-06T11:01:00Z">
              <w:r w:rsidRPr="00304F95" w:rsidDel="00304F95">
                <w:rPr>
                  <w:rFonts w:ascii="Times New Roman" w:eastAsia="Times New Roman" w:hAnsi="Times New Roman"/>
                  <w:color w:val="000000"/>
                  <w:sz w:val="20"/>
                  <w:szCs w:val="20"/>
                  <w:lang w:eastAsia="en-GB"/>
                  <w:rPrChange w:id="4096" w:author="Linderhof, Vincent" w:date="2016-03-06T11:01:00Z">
                    <w:rPr>
                      <w:rFonts w:ascii="Times New Roman" w:eastAsia="Times New Roman" w:hAnsi="Times New Roman"/>
                      <w:color w:val="000000"/>
                      <w:sz w:val="24"/>
                      <w:szCs w:val="24"/>
                      <w:lang w:eastAsia="en-GB"/>
                    </w:rPr>
                  </w:rPrChange>
                </w:rPr>
                <w:delText>-6.18E-03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9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3A5B726" w14:textId="52F3F563" w:rsidR="00C03049" w:rsidRPr="00304F95" w:rsidDel="00304F95" w:rsidRDefault="00C03049" w:rsidP="00E05337">
            <w:pPr>
              <w:tabs>
                <w:tab w:val="decimal" w:pos="317"/>
              </w:tabs>
              <w:suppressAutoHyphens w:val="0"/>
              <w:spacing w:after="0"/>
              <w:rPr>
                <w:del w:id="4098" w:author="Linderhof, Vincent" w:date="2016-03-06T11:01:00Z"/>
                <w:rFonts w:ascii="Times New Roman" w:eastAsia="Times New Roman" w:hAnsi="Times New Roman"/>
                <w:color w:val="000000"/>
                <w:sz w:val="20"/>
                <w:szCs w:val="20"/>
                <w:lang w:eastAsia="en-GB"/>
                <w:rPrChange w:id="4099" w:author="Linderhof, Vincent" w:date="2016-03-06T11:01:00Z">
                  <w:rPr>
                    <w:del w:id="4100" w:author="Linderhof, Vincent" w:date="2016-03-06T11:01:00Z"/>
                    <w:rFonts w:ascii="Times New Roman" w:eastAsia="Times New Roman" w:hAnsi="Times New Roman"/>
                    <w:color w:val="000000"/>
                    <w:sz w:val="24"/>
                    <w:szCs w:val="24"/>
                    <w:lang w:eastAsia="en-GB"/>
                  </w:rPr>
                </w:rPrChange>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4101"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76FF6FC" w14:textId="7419C1BC" w:rsidR="00C03049" w:rsidRPr="00304F95" w:rsidDel="00304F95" w:rsidRDefault="00C03049" w:rsidP="00E05337">
            <w:pPr>
              <w:tabs>
                <w:tab w:val="decimal" w:pos="317"/>
              </w:tabs>
              <w:suppressAutoHyphens w:val="0"/>
              <w:spacing w:after="0"/>
              <w:rPr>
                <w:del w:id="4102" w:author="Linderhof, Vincent" w:date="2016-03-06T11:01:00Z"/>
                <w:rFonts w:ascii="Times New Roman" w:eastAsia="Times New Roman" w:hAnsi="Times New Roman"/>
                <w:color w:val="000000"/>
                <w:sz w:val="20"/>
                <w:szCs w:val="20"/>
                <w:lang w:eastAsia="en-GB"/>
                <w:rPrChange w:id="4103" w:author="Linderhof, Vincent" w:date="2016-03-06T11:01:00Z">
                  <w:rPr>
                    <w:del w:id="4104" w:author="Linderhof, Vincent" w:date="2016-03-06T11:01:00Z"/>
                    <w:rFonts w:ascii="Times New Roman" w:eastAsia="Times New Roman" w:hAnsi="Times New Roman"/>
                    <w:color w:val="000000"/>
                    <w:sz w:val="24"/>
                    <w:szCs w:val="24"/>
                    <w:lang w:eastAsia="en-GB"/>
                  </w:rPr>
                </w:rPrChange>
              </w:rPr>
            </w:pPr>
            <w:del w:id="4105" w:author="Linderhof, Vincent" w:date="2016-03-06T11:01:00Z">
              <w:r w:rsidRPr="00304F95" w:rsidDel="00304F95">
                <w:rPr>
                  <w:rFonts w:ascii="Times New Roman" w:eastAsia="Times New Roman" w:hAnsi="Times New Roman"/>
                  <w:color w:val="000000"/>
                  <w:sz w:val="20"/>
                  <w:szCs w:val="20"/>
                  <w:lang w:eastAsia="en-GB"/>
                  <w:rPrChange w:id="4106" w:author="Linderhof, Vincent" w:date="2016-03-06T11:01:00Z">
                    <w:rPr>
                      <w:rFonts w:ascii="Times New Roman" w:eastAsia="Times New Roman" w:hAnsi="Times New Roman"/>
                      <w:color w:val="000000"/>
                      <w:sz w:val="24"/>
                      <w:szCs w:val="24"/>
                      <w:lang w:eastAsia="en-GB"/>
                    </w:rPr>
                  </w:rPrChange>
                </w:rPr>
                <w:delText>2,285.700</w:delText>
              </w:r>
            </w:del>
          </w:p>
        </w:tc>
        <w:tc>
          <w:tcPr>
            <w:tcW w:w="534" w:type="dxa"/>
            <w:gridSpan w:val="2"/>
            <w:tcBorders>
              <w:top w:val="nil"/>
              <w:left w:val="single" w:sz="4" w:space="0" w:color="auto"/>
              <w:bottom w:val="nil"/>
              <w:right w:val="nil"/>
            </w:tcBorders>
            <w:shd w:val="clear" w:color="auto" w:fill="auto"/>
            <w:noWrap/>
            <w:vAlign w:val="bottom"/>
            <w:hideMark/>
            <w:tcPrChange w:id="4107" w:author="Linderhof, Vincent" w:date="2016-03-06T11:01:00Z">
              <w:tcPr>
                <w:tcW w:w="534" w:type="dxa"/>
                <w:gridSpan w:val="2"/>
                <w:tcBorders>
                  <w:top w:val="nil"/>
                  <w:left w:val="single" w:sz="4" w:space="0" w:color="auto"/>
                  <w:bottom w:val="nil"/>
                  <w:right w:val="nil"/>
                </w:tcBorders>
                <w:shd w:val="clear" w:color="auto" w:fill="auto"/>
                <w:noWrap/>
                <w:vAlign w:val="bottom"/>
                <w:hideMark/>
              </w:tcPr>
            </w:tcPrChange>
          </w:tcPr>
          <w:p w14:paraId="7D62F4A4" w14:textId="1B2A4348" w:rsidR="00C03049" w:rsidRPr="00304F95" w:rsidDel="00304F95" w:rsidRDefault="00C03049" w:rsidP="00E05337">
            <w:pPr>
              <w:tabs>
                <w:tab w:val="decimal" w:pos="317"/>
              </w:tabs>
              <w:suppressAutoHyphens w:val="0"/>
              <w:spacing w:after="0"/>
              <w:rPr>
                <w:del w:id="4108" w:author="Linderhof, Vincent" w:date="2016-03-06T11:01:00Z"/>
                <w:rFonts w:ascii="Times New Roman" w:eastAsia="Times New Roman" w:hAnsi="Times New Roman"/>
                <w:color w:val="000000"/>
                <w:sz w:val="20"/>
                <w:szCs w:val="20"/>
                <w:lang w:eastAsia="en-GB"/>
                <w:rPrChange w:id="4109" w:author="Linderhof, Vincent" w:date="2016-03-06T11:01:00Z">
                  <w:rPr>
                    <w:del w:id="4110"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4111"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58502246" w14:textId="3F63EFE8" w:rsidR="00C03049" w:rsidRPr="00304F95" w:rsidDel="00304F95" w:rsidRDefault="00C03049" w:rsidP="00E05337">
            <w:pPr>
              <w:tabs>
                <w:tab w:val="decimal" w:pos="317"/>
              </w:tabs>
              <w:suppressAutoHyphens w:val="0"/>
              <w:spacing w:after="0"/>
              <w:rPr>
                <w:del w:id="4112" w:author="Linderhof, Vincent" w:date="2016-03-06T11:01:00Z"/>
                <w:rFonts w:ascii="Times New Roman" w:eastAsia="Times New Roman" w:hAnsi="Times New Roman"/>
                <w:color w:val="000000"/>
                <w:sz w:val="20"/>
                <w:szCs w:val="20"/>
                <w:lang w:eastAsia="en-GB"/>
                <w:rPrChange w:id="4113" w:author="Linderhof, Vincent" w:date="2016-03-06T11:01:00Z">
                  <w:rPr>
                    <w:del w:id="4114" w:author="Linderhof, Vincent" w:date="2016-03-06T11:01:00Z"/>
                    <w:rFonts w:ascii="Times New Roman" w:eastAsia="Times New Roman" w:hAnsi="Times New Roman"/>
                    <w:color w:val="000000"/>
                    <w:sz w:val="24"/>
                    <w:szCs w:val="24"/>
                    <w:lang w:eastAsia="en-GB"/>
                  </w:rPr>
                </w:rPrChange>
              </w:rPr>
            </w:pPr>
            <w:del w:id="4115" w:author="Linderhof, Vincent" w:date="2016-03-06T11:01:00Z">
              <w:r w:rsidRPr="00304F95" w:rsidDel="00304F95">
                <w:rPr>
                  <w:rFonts w:ascii="Times New Roman" w:eastAsia="Times New Roman" w:hAnsi="Times New Roman"/>
                  <w:color w:val="000000"/>
                  <w:sz w:val="20"/>
                  <w:szCs w:val="20"/>
                  <w:lang w:eastAsia="en-GB"/>
                  <w:rPrChange w:id="4116" w:author="Linderhof, Vincent" w:date="2016-03-06T11:01:00Z">
                    <w:rPr>
                      <w:rFonts w:ascii="Times New Roman" w:eastAsia="Times New Roman" w:hAnsi="Times New Roman"/>
                      <w:color w:val="000000"/>
                      <w:sz w:val="24"/>
                      <w:szCs w:val="24"/>
                      <w:lang w:eastAsia="en-GB"/>
                    </w:rPr>
                  </w:rPrChange>
                </w:rPr>
                <w:delText>558.623</w:delText>
              </w:r>
            </w:del>
          </w:p>
        </w:tc>
        <w:tc>
          <w:tcPr>
            <w:tcW w:w="534" w:type="dxa"/>
            <w:gridSpan w:val="2"/>
            <w:tcBorders>
              <w:top w:val="nil"/>
              <w:left w:val="nil"/>
              <w:bottom w:val="nil"/>
              <w:right w:val="nil"/>
            </w:tcBorders>
            <w:shd w:val="clear" w:color="auto" w:fill="auto"/>
            <w:noWrap/>
            <w:vAlign w:val="bottom"/>
            <w:hideMark/>
            <w:tcPrChange w:id="411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153FCA73" w14:textId="77F76D72" w:rsidR="00C03049" w:rsidRPr="00304F95" w:rsidDel="00304F95" w:rsidRDefault="00C03049" w:rsidP="00E05337">
            <w:pPr>
              <w:tabs>
                <w:tab w:val="decimal" w:pos="317"/>
              </w:tabs>
              <w:suppressAutoHyphens w:val="0"/>
              <w:spacing w:after="0"/>
              <w:rPr>
                <w:del w:id="4118" w:author="Linderhof, Vincent" w:date="2016-03-06T11:01:00Z"/>
                <w:rFonts w:ascii="Times New Roman" w:eastAsia="Times New Roman" w:hAnsi="Times New Roman"/>
                <w:color w:val="000000"/>
                <w:sz w:val="20"/>
                <w:szCs w:val="20"/>
                <w:lang w:eastAsia="en-GB"/>
                <w:rPrChange w:id="4119" w:author="Linderhof, Vincent" w:date="2016-03-06T11:01:00Z">
                  <w:rPr>
                    <w:del w:id="4120"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4121"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4B464A49" w14:textId="6A2EAA45" w:rsidR="00C03049" w:rsidRPr="00304F95" w:rsidDel="00304F95" w:rsidRDefault="00C03049" w:rsidP="00E05337">
            <w:pPr>
              <w:suppressAutoHyphens w:val="0"/>
              <w:spacing w:after="0"/>
              <w:jc w:val="right"/>
              <w:rPr>
                <w:del w:id="4122" w:author="Linderhof, Vincent" w:date="2016-03-06T11:01:00Z"/>
                <w:rFonts w:ascii="Times New Roman" w:eastAsia="Times New Roman" w:hAnsi="Times New Roman"/>
                <w:color w:val="000000"/>
                <w:sz w:val="20"/>
                <w:szCs w:val="20"/>
                <w:lang w:eastAsia="en-GB"/>
                <w:rPrChange w:id="4123" w:author="Linderhof, Vincent" w:date="2016-03-06T11:01:00Z">
                  <w:rPr>
                    <w:del w:id="4124" w:author="Linderhof, Vincent" w:date="2016-03-06T11:01:00Z"/>
                    <w:rFonts w:ascii="Times New Roman" w:eastAsia="Times New Roman" w:hAnsi="Times New Roman"/>
                    <w:color w:val="000000"/>
                    <w:sz w:val="24"/>
                    <w:szCs w:val="24"/>
                    <w:lang w:eastAsia="en-GB"/>
                  </w:rPr>
                </w:rPrChange>
              </w:rPr>
            </w:pPr>
            <w:del w:id="4125" w:author="Linderhof, Vincent" w:date="2016-03-06T11:01:00Z">
              <w:r w:rsidRPr="00304F95" w:rsidDel="00304F95">
                <w:rPr>
                  <w:rFonts w:ascii="Times New Roman" w:eastAsia="Times New Roman" w:hAnsi="Times New Roman"/>
                  <w:color w:val="000000"/>
                  <w:sz w:val="20"/>
                  <w:szCs w:val="20"/>
                  <w:lang w:eastAsia="en-GB"/>
                  <w:rPrChange w:id="4126" w:author="Linderhof, Vincent" w:date="2016-03-06T11:01:00Z">
                    <w:rPr>
                      <w:rFonts w:ascii="Times New Roman" w:eastAsia="Times New Roman" w:hAnsi="Times New Roman"/>
                      <w:color w:val="000000"/>
                      <w:sz w:val="24"/>
                      <w:szCs w:val="24"/>
                      <w:lang w:eastAsia="en-GB"/>
                    </w:rPr>
                  </w:rPrChange>
                </w:rPr>
                <w:delText>1.18E-02</w:delText>
              </w:r>
            </w:del>
          </w:p>
        </w:tc>
        <w:tc>
          <w:tcPr>
            <w:tcW w:w="670" w:type="dxa"/>
            <w:gridSpan w:val="2"/>
            <w:tcBorders>
              <w:top w:val="nil"/>
              <w:left w:val="nil"/>
              <w:bottom w:val="nil"/>
              <w:right w:val="nil"/>
            </w:tcBorders>
            <w:shd w:val="clear" w:color="auto" w:fill="auto"/>
            <w:noWrap/>
            <w:vAlign w:val="bottom"/>
            <w:hideMark/>
            <w:tcPrChange w:id="4127" w:author="Linderhof, Vincent" w:date="2016-03-06T11:01:00Z">
              <w:tcPr>
                <w:tcW w:w="670" w:type="dxa"/>
                <w:gridSpan w:val="2"/>
                <w:tcBorders>
                  <w:top w:val="nil"/>
                  <w:left w:val="nil"/>
                  <w:bottom w:val="nil"/>
                  <w:right w:val="nil"/>
                </w:tcBorders>
                <w:shd w:val="clear" w:color="auto" w:fill="auto"/>
                <w:noWrap/>
                <w:vAlign w:val="bottom"/>
                <w:hideMark/>
              </w:tcPr>
            </w:tcPrChange>
          </w:tcPr>
          <w:p w14:paraId="629CA850" w14:textId="1B46FCA6" w:rsidR="00C03049" w:rsidRPr="00304F95" w:rsidDel="00304F95" w:rsidRDefault="00C03049" w:rsidP="00E05337">
            <w:pPr>
              <w:suppressAutoHyphens w:val="0"/>
              <w:spacing w:after="0"/>
              <w:rPr>
                <w:del w:id="4128" w:author="Linderhof, Vincent" w:date="2016-03-06T11:01:00Z"/>
                <w:rFonts w:ascii="Times New Roman" w:eastAsia="Times New Roman" w:hAnsi="Times New Roman"/>
                <w:color w:val="000000"/>
                <w:sz w:val="20"/>
                <w:szCs w:val="20"/>
                <w:lang w:eastAsia="en-GB"/>
                <w:rPrChange w:id="4129" w:author="Linderhof, Vincent" w:date="2016-03-06T11:01:00Z">
                  <w:rPr>
                    <w:del w:id="4130" w:author="Linderhof, Vincent" w:date="2016-03-06T11:01:00Z"/>
                    <w:rFonts w:ascii="Times New Roman" w:eastAsia="Times New Roman" w:hAnsi="Times New Roman"/>
                    <w:color w:val="000000"/>
                    <w:sz w:val="24"/>
                    <w:szCs w:val="24"/>
                    <w:lang w:eastAsia="en-GB"/>
                  </w:rPr>
                </w:rPrChange>
              </w:rPr>
            </w:pPr>
            <w:del w:id="4131" w:author="Linderhof, Vincent" w:date="2016-03-06T11:01:00Z">
              <w:r w:rsidRPr="00304F95" w:rsidDel="00304F95">
                <w:rPr>
                  <w:rFonts w:ascii="Times New Roman" w:eastAsia="Times New Roman" w:hAnsi="Times New Roman"/>
                  <w:color w:val="000000"/>
                  <w:sz w:val="20"/>
                  <w:szCs w:val="20"/>
                  <w:lang w:eastAsia="en-GB"/>
                  <w:rPrChange w:id="4132" w:author="Linderhof, Vincent" w:date="2016-03-06T11:01:00Z">
                    <w:rPr>
                      <w:rFonts w:ascii="Times New Roman" w:eastAsia="Times New Roman" w:hAnsi="Times New Roman"/>
                      <w:color w:val="000000"/>
                      <w:sz w:val="24"/>
                      <w:szCs w:val="24"/>
                      <w:lang w:eastAsia="en-GB"/>
                    </w:rPr>
                  </w:rPrChange>
                </w:rPr>
                <w:delText>***</w:delText>
              </w:r>
            </w:del>
          </w:p>
        </w:tc>
      </w:tr>
      <w:tr w:rsidR="00446AF9" w:rsidRPr="00304F95" w:rsidDel="00304F95" w14:paraId="45C8B8D9" w14:textId="5E74C7C2" w:rsidTr="00304F95">
        <w:trPr>
          <w:gridAfter w:val="3"/>
          <w:wAfter w:w="824" w:type="dxa"/>
          <w:trHeight w:val="300"/>
          <w:del w:id="4133" w:author="Linderhof, Vincent" w:date="2016-03-06T11:01:00Z"/>
          <w:trPrChange w:id="4134"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135" w:author="Linderhof, Vincent" w:date="2016-03-06T11:01:00Z">
              <w:tcPr>
                <w:tcW w:w="2000" w:type="dxa"/>
                <w:vMerge/>
                <w:tcBorders>
                  <w:top w:val="nil"/>
                  <w:left w:val="nil"/>
                  <w:bottom w:val="nil"/>
                  <w:right w:val="single" w:sz="4" w:space="0" w:color="auto"/>
                </w:tcBorders>
                <w:vAlign w:val="center"/>
                <w:hideMark/>
              </w:tcPr>
            </w:tcPrChange>
          </w:tcPr>
          <w:p w14:paraId="0FE17704" w14:textId="64B852D0" w:rsidR="00C03049" w:rsidRPr="00304F95" w:rsidDel="00304F95" w:rsidRDefault="00C03049" w:rsidP="00E05337">
            <w:pPr>
              <w:suppressAutoHyphens w:val="0"/>
              <w:spacing w:after="0"/>
              <w:rPr>
                <w:del w:id="4136" w:author="Linderhof, Vincent" w:date="2016-03-06T11:01:00Z"/>
                <w:rFonts w:ascii="Times New Roman" w:eastAsia="Times New Roman" w:hAnsi="Times New Roman"/>
                <w:color w:val="000000"/>
                <w:sz w:val="20"/>
                <w:szCs w:val="20"/>
                <w:lang w:eastAsia="en-GB"/>
                <w:rPrChange w:id="4137" w:author="Linderhof, Vincent" w:date="2016-03-06T11:01:00Z">
                  <w:rPr>
                    <w:del w:id="4138"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13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79F8E72" w14:textId="0E4DF47F" w:rsidR="00C03049" w:rsidRPr="00304F95" w:rsidDel="00304F95" w:rsidRDefault="00C03049" w:rsidP="00E05337">
            <w:pPr>
              <w:tabs>
                <w:tab w:val="decimal" w:pos="317"/>
              </w:tabs>
              <w:suppressAutoHyphens w:val="0"/>
              <w:spacing w:after="0"/>
              <w:rPr>
                <w:del w:id="4140" w:author="Linderhof, Vincent" w:date="2016-03-06T11:01:00Z"/>
                <w:rFonts w:ascii="Times New Roman" w:eastAsia="Times New Roman" w:hAnsi="Times New Roman"/>
                <w:color w:val="000000"/>
                <w:sz w:val="20"/>
                <w:szCs w:val="20"/>
                <w:lang w:eastAsia="en-GB"/>
                <w:rPrChange w:id="4141" w:author="Linderhof, Vincent" w:date="2016-03-06T11:01:00Z">
                  <w:rPr>
                    <w:del w:id="4142" w:author="Linderhof, Vincent" w:date="2016-03-06T11:01:00Z"/>
                    <w:rFonts w:ascii="Times New Roman" w:eastAsia="Times New Roman" w:hAnsi="Times New Roman"/>
                    <w:color w:val="000000"/>
                    <w:sz w:val="24"/>
                    <w:szCs w:val="24"/>
                    <w:lang w:eastAsia="en-GB"/>
                  </w:rPr>
                </w:rPrChange>
              </w:rPr>
            </w:pPr>
            <w:del w:id="4143" w:author="Linderhof, Vincent" w:date="2016-03-06T11:01:00Z">
              <w:r w:rsidRPr="00304F95" w:rsidDel="00304F95">
                <w:rPr>
                  <w:rFonts w:ascii="Times New Roman" w:eastAsia="Times New Roman" w:hAnsi="Times New Roman"/>
                  <w:color w:val="000000"/>
                  <w:sz w:val="20"/>
                  <w:szCs w:val="20"/>
                  <w:lang w:eastAsia="en-GB"/>
                  <w:rPrChange w:id="4144" w:author="Linderhof, Vincent" w:date="2016-03-06T11:01:00Z">
                    <w:rPr>
                      <w:rFonts w:ascii="Times New Roman" w:eastAsia="Times New Roman" w:hAnsi="Times New Roman"/>
                      <w:color w:val="000000"/>
                      <w:sz w:val="24"/>
                      <w:szCs w:val="24"/>
                      <w:lang w:eastAsia="en-GB"/>
                    </w:rPr>
                  </w:rPrChange>
                </w:rPr>
                <w:delText>(1.095)</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4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289BE2" w14:textId="5FA95412" w:rsidR="00C03049" w:rsidRPr="00304F95" w:rsidDel="00304F95" w:rsidRDefault="00C03049" w:rsidP="00E05337">
            <w:pPr>
              <w:tabs>
                <w:tab w:val="decimal" w:pos="317"/>
              </w:tabs>
              <w:suppressAutoHyphens w:val="0"/>
              <w:spacing w:after="0"/>
              <w:rPr>
                <w:del w:id="4146" w:author="Linderhof, Vincent" w:date="2016-03-06T11:01:00Z"/>
                <w:rFonts w:ascii="Times New Roman" w:eastAsia="Times New Roman" w:hAnsi="Times New Roman"/>
                <w:color w:val="000000"/>
                <w:sz w:val="20"/>
                <w:szCs w:val="20"/>
                <w:lang w:eastAsia="en-GB"/>
                <w:rPrChange w:id="4147" w:author="Linderhof, Vincent" w:date="2016-03-06T11:01:00Z">
                  <w:rPr>
                    <w:del w:id="4148"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4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3F0F93A" w14:textId="7E0B2F9F" w:rsidR="00C03049" w:rsidRPr="00304F95" w:rsidDel="00304F95" w:rsidRDefault="00C03049" w:rsidP="00E05337">
            <w:pPr>
              <w:tabs>
                <w:tab w:val="decimal" w:pos="317"/>
              </w:tabs>
              <w:suppressAutoHyphens w:val="0"/>
              <w:spacing w:after="0"/>
              <w:rPr>
                <w:del w:id="4150" w:author="Linderhof, Vincent" w:date="2016-03-06T11:01:00Z"/>
                <w:rFonts w:ascii="Times New Roman" w:eastAsia="Times New Roman" w:hAnsi="Times New Roman"/>
                <w:color w:val="000000"/>
                <w:sz w:val="20"/>
                <w:szCs w:val="20"/>
                <w:lang w:eastAsia="en-GB"/>
                <w:rPrChange w:id="4151" w:author="Linderhof, Vincent" w:date="2016-03-06T11:01:00Z">
                  <w:rPr>
                    <w:del w:id="4152" w:author="Linderhof, Vincent" w:date="2016-03-06T11:01:00Z"/>
                    <w:rFonts w:ascii="Times New Roman" w:eastAsia="Times New Roman" w:hAnsi="Times New Roman"/>
                    <w:color w:val="000000"/>
                    <w:sz w:val="24"/>
                    <w:szCs w:val="24"/>
                    <w:lang w:eastAsia="en-GB"/>
                  </w:rPr>
                </w:rPrChange>
              </w:rPr>
            </w:pPr>
            <w:del w:id="4153" w:author="Linderhof, Vincent" w:date="2016-03-06T11:01:00Z">
              <w:r w:rsidRPr="00304F95" w:rsidDel="00304F95">
                <w:rPr>
                  <w:rFonts w:ascii="Times New Roman" w:eastAsia="Times New Roman" w:hAnsi="Times New Roman"/>
                  <w:color w:val="000000"/>
                  <w:sz w:val="20"/>
                  <w:szCs w:val="20"/>
                  <w:lang w:eastAsia="en-GB"/>
                  <w:rPrChange w:id="4154" w:author="Linderhof, Vincent" w:date="2016-03-06T11:01:00Z">
                    <w:rPr>
                      <w:rFonts w:ascii="Times New Roman" w:eastAsia="Times New Roman" w:hAnsi="Times New Roman"/>
                      <w:color w:val="000000"/>
                      <w:sz w:val="24"/>
                      <w:szCs w:val="24"/>
                      <w:lang w:eastAsia="en-GB"/>
                    </w:rPr>
                  </w:rPrChange>
                </w:rPr>
                <w:delText>(1.276)</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5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9614E3" w14:textId="0E2ED4FC" w:rsidR="00C03049" w:rsidRPr="00304F95" w:rsidDel="00304F95" w:rsidRDefault="00C03049" w:rsidP="00E05337">
            <w:pPr>
              <w:tabs>
                <w:tab w:val="decimal" w:pos="317"/>
              </w:tabs>
              <w:suppressAutoHyphens w:val="0"/>
              <w:spacing w:after="0"/>
              <w:rPr>
                <w:del w:id="4156" w:author="Linderhof, Vincent" w:date="2016-03-06T11:01:00Z"/>
                <w:rFonts w:ascii="Times New Roman" w:eastAsia="Times New Roman" w:hAnsi="Times New Roman"/>
                <w:color w:val="000000"/>
                <w:sz w:val="20"/>
                <w:szCs w:val="20"/>
                <w:lang w:eastAsia="en-GB"/>
                <w:rPrChange w:id="4157" w:author="Linderhof, Vincent" w:date="2016-03-06T11:01:00Z">
                  <w:rPr>
                    <w:del w:id="415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5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EAC3B2E" w14:textId="35AD8284" w:rsidR="00C03049" w:rsidRPr="00304F95" w:rsidDel="00304F95" w:rsidRDefault="00C03049" w:rsidP="00E05337">
            <w:pPr>
              <w:tabs>
                <w:tab w:val="decimal" w:pos="317"/>
              </w:tabs>
              <w:suppressAutoHyphens w:val="0"/>
              <w:spacing w:after="0"/>
              <w:jc w:val="right"/>
              <w:rPr>
                <w:del w:id="4160" w:author="Linderhof, Vincent" w:date="2016-03-06T11:01:00Z"/>
                <w:rFonts w:ascii="Times New Roman" w:eastAsia="Times New Roman" w:hAnsi="Times New Roman"/>
                <w:color w:val="000000"/>
                <w:sz w:val="20"/>
                <w:szCs w:val="20"/>
                <w:lang w:eastAsia="en-GB"/>
                <w:rPrChange w:id="4161" w:author="Linderhof, Vincent" w:date="2016-03-06T11:01:00Z">
                  <w:rPr>
                    <w:del w:id="4162" w:author="Linderhof, Vincent" w:date="2016-03-06T11:01:00Z"/>
                    <w:rFonts w:ascii="Times New Roman" w:eastAsia="Times New Roman" w:hAnsi="Times New Roman"/>
                    <w:color w:val="000000"/>
                    <w:sz w:val="24"/>
                    <w:szCs w:val="24"/>
                    <w:lang w:eastAsia="en-GB"/>
                  </w:rPr>
                </w:rPrChange>
              </w:rPr>
            </w:pPr>
            <w:del w:id="4163" w:author="Linderhof, Vincent" w:date="2016-03-06T11:01:00Z">
              <w:r w:rsidRPr="00304F95" w:rsidDel="00304F95">
                <w:rPr>
                  <w:rFonts w:ascii="Times New Roman" w:eastAsia="Times New Roman" w:hAnsi="Times New Roman"/>
                  <w:color w:val="000000"/>
                  <w:sz w:val="20"/>
                  <w:szCs w:val="20"/>
                  <w:lang w:eastAsia="en-GB"/>
                  <w:rPrChange w:id="4164" w:author="Linderhof, Vincent" w:date="2016-03-06T11:01:00Z">
                    <w:rPr>
                      <w:rFonts w:ascii="Times New Roman" w:eastAsia="Times New Roman" w:hAnsi="Times New Roman"/>
                      <w:color w:val="000000"/>
                      <w:sz w:val="24"/>
                      <w:szCs w:val="24"/>
                      <w:lang w:eastAsia="en-GB"/>
                    </w:rPr>
                  </w:rPrChange>
                </w:rPr>
                <w:delText>1.13E-02</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6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673126" w14:textId="5C74D9EB" w:rsidR="00C03049" w:rsidRPr="00304F95" w:rsidDel="00304F95" w:rsidRDefault="00C03049" w:rsidP="00E05337">
            <w:pPr>
              <w:tabs>
                <w:tab w:val="decimal" w:pos="317"/>
              </w:tabs>
              <w:suppressAutoHyphens w:val="0"/>
              <w:spacing w:after="0"/>
              <w:rPr>
                <w:del w:id="4166" w:author="Linderhof, Vincent" w:date="2016-03-06T11:01:00Z"/>
                <w:rFonts w:ascii="Times New Roman" w:eastAsia="Times New Roman" w:hAnsi="Times New Roman"/>
                <w:color w:val="000000"/>
                <w:sz w:val="20"/>
                <w:szCs w:val="20"/>
                <w:lang w:eastAsia="en-GB"/>
                <w:rPrChange w:id="4167" w:author="Linderhof, Vincent" w:date="2016-03-06T11:01:00Z">
                  <w:rPr>
                    <w:del w:id="4168"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6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1D545AF" w14:textId="09D8EFA8" w:rsidR="00C03049" w:rsidRPr="00304F95" w:rsidDel="00304F95" w:rsidRDefault="00C03049" w:rsidP="00E05337">
            <w:pPr>
              <w:tabs>
                <w:tab w:val="decimal" w:pos="317"/>
              </w:tabs>
              <w:suppressAutoHyphens w:val="0"/>
              <w:spacing w:after="0"/>
              <w:rPr>
                <w:del w:id="4170" w:author="Linderhof, Vincent" w:date="2016-03-06T11:01:00Z"/>
                <w:rFonts w:ascii="Times New Roman" w:eastAsia="Times New Roman" w:hAnsi="Times New Roman"/>
                <w:color w:val="000000"/>
                <w:sz w:val="20"/>
                <w:szCs w:val="20"/>
                <w:lang w:eastAsia="en-GB"/>
                <w:rPrChange w:id="4171" w:author="Linderhof, Vincent" w:date="2016-03-06T11:01:00Z">
                  <w:rPr>
                    <w:del w:id="4172" w:author="Linderhof, Vincent" w:date="2016-03-06T11:01:00Z"/>
                    <w:rFonts w:ascii="Times New Roman" w:eastAsia="Times New Roman" w:hAnsi="Times New Roman"/>
                    <w:color w:val="000000"/>
                    <w:sz w:val="24"/>
                    <w:szCs w:val="24"/>
                    <w:lang w:eastAsia="en-GB"/>
                  </w:rPr>
                </w:rPrChange>
              </w:rPr>
            </w:pPr>
            <w:del w:id="4173" w:author="Linderhof, Vincent" w:date="2016-03-06T11:01:00Z">
              <w:r w:rsidRPr="00304F95" w:rsidDel="00304F95">
                <w:rPr>
                  <w:rFonts w:ascii="Times New Roman" w:eastAsia="Times New Roman" w:hAnsi="Times New Roman"/>
                  <w:color w:val="000000"/>
                  <w:sz w:val="20"/>
                  <w:szCs w:val="20"/>
                  <w:lang w:eastAsia="en-GB"/>
                  <w:rPrChange w:id="4174" w:author="Linderhof, Vincent" w:date="2016-03-06T11:01:00Z">
                    <w:rPr>
                      <w:rFonts w:ascii="Times New Roman" w:eastAsia="Times New Roman" w:hAnsi="Times New Roman"/>
                      <w:color w:val="000000"/>
                      <w:sz w:val="24"/>
                      <w:szCs w:val="24"/>
                      <w:lang w:eastAsia="en-GB"/>
                    </w:rPr>
                  </w:rPrChange>
                </w:rPr>
                <w:delText>(0.100)</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7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DDF4455" w14:textId="626EA6FE" w:rsidR="00C03049" w:rsidRPr="00304F95" w:rsidDel="00304F95" w:rsidRDefault="00C03049" w:rsidP="00E05337">
            <w:pPr>
              <w:tabs>
                <w:tab w:val="decimal" w:pos="317"/>
              </w:tabs>
              <w:suppressAutoHyphens w:val="0"/>
              <w:spacing w:after="0"/>
              <w:rPr>
                <w:del w:id="4176" w:author="Linderhof, Vincent" w:date="2016-03-06T11:01:00Z"/>
                <w:rFonts w:ascii="Times New Roman" w:eastAsia="Times New Roman" w:hAnsi="Times New Roman"/>
                <w:color w:val="000000"/>
                <w:sz w:val="20"/>
                <w:szCs w:val="20"/>
                <w:lang w:eastAsia="en-GB"/>
                <w:rPrChange w:id="4177" w:author="Linderhof, Vincent" w:date="2016-03-06T11:01:00Z">
                  <w:rPr>
                    <w:del w:id="417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7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94D5117" w14:textId="4A09497F" w:rsidR="00C03049" w:rsidRPr="00304F95" w:rsidDel="00304F95" w:rsidRDefault="00C03049" w:rsidP="00E05337">
            <w:pPr>
              <w:tabs>
                <w:tab w:val="decimal" w:pos="317"/>
              </w:tabs>
              <w:suppressAutoHyphens w:val="0"/>
              <w:spacing w:after="0"/>
              <w:rPr>
                <w:del w:id="4180" w:author="Linderhof, Vincent" w:date="2016-03-06T11:01:00Z"/>
                <w:rFonts w:ascii="Times New Roman" w:eastAsia="Times New Roman" w:hAnsi="Times New Roman"/>
                <w:color w:val="000000"/>
                <w:sz w:val="20"/>
                <w:szCs w:val="20"/>
                <w:lang w:eastAsia="en-GB"/>
                <w:rPrChange w:id="4181" w:author="Linderhof, Vincent" w:date="2016-03-06T11:01:00Z">
                  <w:rPr>
                    <w:del w:id="4182" w:author="Linderhof, Vincent" w:date="2016-03-06T11:01:00Z"/>
                    <w:rFonts w:ascii="Times New Roman" w:eastAsia="Times New Roman" w:hAnsi="Times New Roman"/>
                    <w:color w:val="000000"/>
                    <w:sz w:val="24"/>
                    <w:szCs w:val="24"/>
                    <w:lang w:eastAsia="en-GB"/>
                  </w:rPr>
                </w:rPrChange>
              </w:rPr>
            </w:pPr>
            <w:del w:id="4183" w:author="Linderhof, Vincent" w:date="2016-03-06T11:01:00Z">
              <w:r w:rsidRPr="00304F95" w:rsidDel="00304F95">
                <w:rPr>
                  <w:rFonts w:ascii="Times New Roman" w:eastAsia="Times New Roman" w:hAnsi="Times New Roman"/>
                  <w:color w:val="000000"/>
                  <w:sz w:val="20"/>
                  <w:szCs w:val="20"/>
                  <w:lang w:eastAsia="en-GB"/>
                  <w:rPrChange w:id="4184" w:author="Linderhof, Vincent" w:date="2016-03-06T11:01:00Z">
                    <w:rPr>
                      <w:rFonts w:ascii="Times New Roman" w:eastAsia="Times New Roman" w:hAnsi="Times New Roman"/>
                      <w:color w:val="000000"/>
                      <w:sz w:val="24"/>
                      <w:szCs w:val="24"/>
                      <w:lang w:eastAsia="en-GB"/>
                    </w:rPr>
                  </w:rPrChange>
                </w:rPr>
                <w:delText>(0.118)</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8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62C9B85" w14:textId="61556434" w:rsidR="00C03049" w:rsidRPr="00304F95" w:rsidDel="00304F95" w:rsidRDefault="00C03049" w:rsidP="00E05337">
            <w:pPr>
              <w:tabs>
                <w:tab w:val="decimal" w:pos="317"/>
              </w:tabs>
              <w:suppressAutoHyphens w:val="0"/>
              <w:spacing w:after="0"/>
              <w:jc w:val="right"/>
              <w:rPr>
                <w:del w:id="4186" w:author="Linderhof, Vincent" w:date="2016-03-06T11:01:00Z"/>
                <w:rFonts w:ascii="Times New Roman" w:eastAsia="Times New Roman" w:hAnsi="Times New Roman"/>
                <w:color w:val="000000"/>
                <w:sz w:val="20"/>
                <w:szCs w:val="20"/>
                <w:lang w:eastAsia="en-GB"/>
                <w:rPrChange w:id="4187" w:author="Linderhof, Vincent" w:date="2016-03-06T11:01:00Z">
                  <w:rPr>
                    <w:del w:id="418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8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857380D" w14:textId="23F1FB47" w:rsidR="00C03049" w:rsidRPr="00304F95" w:rsidDel="00304F95" w:rsidRDefault="00C03049" w:rsidP="00E05337">
            <w:pPr>
              <w:tabs>
                <w:tab w:val="decimal" w:pos="317"/>
              </w:tabs>
              <w:suppressAutoHyphens w:val="0"/>
              <w:spacing w:after="0"/>
              <w:jc w:val="right"/>
              <w:rPr>
                <w:del w:id="4190" w:author="Linderhof, Vincent" w:date="2016-03-06T11:01:00Z"/>
                <w:rFonts w:ascii="Times New Roman" w:eastAsia="Times New Roman" w:hAnsi="Times New Roman"/>
                <w:color w:val="000000"/>
                <w:sz w:val="20"/>
                <w:szCs w:val="20"/>
                <w:lang w:eastAsia="en-GB"/>
                <w:rPrChange w:id="4191" w:author="Linderhof, Vincent" w:date="2016-03-06T11:01:00Z">
                  <w:rPr>
                    <w:del w:id="4192" w:author="Linderhof, Vincent" w:date="2016-03-06T11:01:00Z"/>
                    <w:rFonts w:ascii="Times New Roman" w:eastAsia="Times New Roman" w:hAnsi="Times New Roman"/>
                    <w:color w:val="000000"/>
                    <w:sz w:val="24"/>
                    <w:szCs w:val="24"/>
                    <w:lang w:eastAsia="en-GB"/>
                  </w:rPr>
                </w:rPrChange>
              </w:rPr>
            </w:pPr>
            <w:del w:id="4193" w:author="Linderhof, Vincent" w:date="2016-03-06T11:01:00Z">
              <w:r w:rsidRPr="00304F95" w:rsidDel="00304F95">
                <w:rPr>
                  <w:rFonts w:ascii="Times New Roman" w:eastAsia="Times New Roman" w:hAnsi="Times New Roman"/>
                  <w:color w:val="000000"/>
                  <w:sz w:val="20"/>
                  <w:szCs w:val="20"/>
                  <w:lang w:eastAsia="en-GB"/>
                  <w:rPrChange w:id="4194" w:author="Linderhof, Vincent" w:date="2016-03-06T11:01:00Z">
                    <w:rPr>
                      <w:rFonts w:ascii="Times New Roman" w:eastAsia="Times New Roman" w:hAnsi="Times New Roman"/>
                      <w:color w:val="000000"/>
                      <w:sz w:val="24"/>
                      <w:szCs w:val="24"/>
                      <w:lang w:eastAsia="en-GB"/>
                    </w:rPr>
                  </w:rPrChange>
                </w:rPr>
                <w:delText>3.15E-02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9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50E126E" w14:textId="1541AB36" w:rsidR="00C03049" w:rsidRPr="00304F95" w:rsidDel="00304F95" w:rsidRDefault="00C03049" w:rsidP="00E05337">
            <w:pPr>
              <w:tabs>
                <w:tab w:val="decimal" w:pos="317"/>
              </w:tabs>
              <w:suppressAutoHyphens w:val="0"/>
              <w:spacing w:after="0"/>
              <w:rPr>
                <w:del w:id="4196" w:author="Linderhof, Vincent" w:date="2016-03-06T11:01:00Z"/>
                <w:rFonts w:ascii="Times New Roman" w:eastAsia="Times New Roman" w:hAnsi="Times New Roman"/>
                <w:color w:val="000000"/>
                <w:sz w:val="20"/>
                <w:szCs w:val="20"/>
                <w:lang w:eastAsia="en-GB"/>
                <w:rPrChange w:id="4197" w:author="Linderhof, Vincent" w:date="2016-03-06T11:01:00Z">
                  <w:rPr>
                    <w:del w:id="4198"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199"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7E5D947" w14:textId="1351F6FC" w:rsidR="00C03049" w:rsidRPr="00304F95" w:rsidDel="00304F95" w:rsidRDefault="00C03049" w:rsidP="00E05337">
            <w:pPr>
              <w:tabs>
                <w:tab w:val="decimal" w:pos="317"/>
              </w:tabs>
              <w:suppressAutoHyphens w:val="0"/>
              <w:spacing w:after="0"/>
              <w:rPr>
                <w:del w:id="4200" w:author="Linderhof, Vincent" w:date="2016-03-06T11:01:00Z"/>
                <w:rFonts w:ascii="Times New Roman" w:eastAsia="Times New Roman" w:hAnsi="Times New Roman"/>
                <w:color w:val="000000"/>
                <w:sz w:val="20"/>
                <w:szCs w:val="20"/>
                <w:lang w:eastAsia="en-GB"/>
                <w:rPrChange w:id="4201" w:author="Linderhof, Vincent" w:date="2016-03-06T11:01:00Z">
                  <w:rPr>
                    <w:del w:id="4202" w:author="Linderhof, Vincent" w:date="2016-03-06T11:01:00Z"/>
                    <w:rFonts w:ascii="Times New Roman" w:eastAsia="Times New Roman" w:hAnsi="Times New Roman"/>
                    <w:color w:val="000000"/>
                    <w:sz w:val="24"/>
                    <w:szCs w:val="24"/>
                    <w:lang w:eastAsia="en-GB"/>
                  </w:rPr>
                </w:rPrChange>
              </w:rPr>
            </w:pPr>
            <w:del w:id="4203" w:author="Linderhof, Vincent" w:date="2016-03-06T11:01:00Z">
              <w:r w:rsidRPr="00304F95" w:rsidDel="00304F95">
                <w:rPr>
                  <w:rFonts w:ascii="Times New Roman" w:eastAsia="Times New Roman" w:hAnsi="Times New Roman"/>
                  <w:color w:val="000000"/>
                  <w:sz w:val="20"/>
                  <w:szCs w:val="20"/>
                  <w:lang w:eastAsia="en-GB"/>
                  <w:rPrChange w:id="4204" w:author="Linderhof, Vincent" w:date="2016-03-06T11:01:00Z">
                    <w:rPr>
                      <w:rFonts w:ascii="Times New Roman" w:eastAsia="Times New Roman" w:hAnsi="Times New Roman"/>
                      <w:color w:val="000000"/>
                      <w:sz w:val="24"/>
                      <w:szCs w:val="24"/>
                      <w:lang w:eastAsia="en-GB"/>
                    </w:rPr>
                  </w:rPrChange>
                </w:rPr>
                <w:delText>(3,909.422)</w:delText>
              </w:r>
            </w:del>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Change w:id="4205" w:author="Linderhof, Vincent" w:date="2016-03-06T11:01:00Z">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7CD7865" w14:textId="4A7CD625" w:rsidR="00C03049" w:rsidRPr="00304F95" w:rsidDel="00304F95" w:rsidRDefault="00C03049" w:rsidP="00E05337">
            <w:pPr>
              <w:tabs>
                <w:tab w:val="decimal" w:pos="317"/>
              </w:tabs>
              <w:suppressAutoHyphens w:val="0"/>
              <w:spacing w:after="0"/>
              <w:rPr>
                <w:del w:id="4206" w:author="Linderhof, Vincent" w:date="2016-03-06T11:01:00Z"/>
                <w:rFonts w:ascii="Times New Roman" w:eastAsia="Times New Roman" w:hAnsi="Times New Roman"/>
                <w:color w:val="000000"/>
                <w:sz w:val="20"/>
                <w:szCs w:val="20"/>
                <w:lang w:eastAsia="en-GB"/>
                <w:rPrChange w:id="4207" w:author="Linderhof, Vincent" w:date="2016-03-06T11:01:00Z">
                  <w:rPr>
                    <w:del w:id="4208" w:author="Linderhof, Vincent" w:date="2016-03-06T11:01:00Z"/>
                    <w:rFonts w:ascii="Times New Roman" w:eastAsia="Times New Roman" w:hAnsi="Times New Roman"/>
                    <w:color w:val="000000"/>
                    <w:sz w:val="24"/>
                    <w:szCs w:val="24"/>
                    <w:lang w:eastAsia="en-GB"/>
                  </w:rPr>
                </w:rPrChange>
              </w:rPr>
            </w:pPr>
            <w:del w:id="4209" w:author="Linderhof, Vincent" w:date="2016-03-06T11:01:00Z">
              <w:r w:rsidRPr="00304F95" w:rsidDel="00304F95">
                <w:rPr>
                  <w:rFonts w:ascii="Times New Roman" w:eastAsia="Times New Roman" w:hAnsi="Times New Roman"/>
                  <w:color w:val="000000"/>
                  <w:sz w:val="20"/>
                  <w:szCs w:val="20"/>
                  <w:lang w:eastAsia="en-GB"/>
                  <w:rPrChange w:id="4210" w:author="Linderhof, Vincent" w:date="2016-03-06T11:01:00Z">
                    <w:rPr>
                      <w:rFonts w:ascii="Times New Roman" w:eastAsia="Times New Roman" w:hAnsi="Times New Roman"/>
                      <w:color w:val="000000"/>
                      <w:sz w:val="24"/>
                      <w:szCs w:val="24"/>
                      <w:lang w:eastAsia="en-GB"/>
                    </w:rPr>
                  </w:rPrChange>
                </w:rPr>
                <w:delText>(5,318.208)</w:delText>
              </w:r>
            </w:del>
          </w:p>
        </w:tc>
        <w:tc>
          <w:tcPr>
            <w:tcW w:w="1921" w:type="dxa"/>
            <w:gridSpan w:val="6"/>
            <w:tcBorders>
              <w:top w:val="nil"/>
              <w:left w:val="single" w:sz="4" w:space="0" w:color="auto"/>
              <w:bottom w:val="nil"/>
              <w:right w:val="nil"/>
            </w:tcBorders>
            <w:shd w:val="clear" w:color="auto" w:fill="auto"/>
            <w:noWrap/>
            <w:vAlign w:val="bottom"/>
            <w:hideMark/>
            <w:tcPrChange w:id="4211" w:author="Linderhof, Vincent" w:date="2016-03-06T11:01:00Z">
              <w:tcPr>
                <w:tcW w:w="1921" w:type="dxa"/>
                <w:gridSpan w:val="6"/>
                <w:tcBorders>
                  <w:top w:val="nil"/>
                  <w:left w:val="single" w:sz="4" w:space="0" w:color="auto"/>
                  <w:bottom w:val="nil"/>
                  <w:right w:val="nil"/>
                </w:tcBorders>
                <w:shd w:val="clear" w:color="auto" w:fill="auto"/>
                <w:noWrap/>
                <w:vAlign w:val="bottom"/>
                <w:hideMark/>
              </w:tcPr>
            </w:tcPrChange>
          </w:tcPr>
          <w:p w14:paraId="3090A16B" w14:textId="323036EA" w:rsidR="00C03049" w:rsidRPr="00304F95" w:rsidDel="00304F95" w:rsidRDefault="00C03049" w:rsidP="00E05337">
            <w:pPr>
              <w:tabs>
                <w:tab w:val="decimal" w:pos="317"/>
              </w:tabs>
              <w:suppressAutoHyphens w:val="0"/>
              <w:spacing w:after="0"/>
              <w:jc w:val="right"/>
              <w:rPr>
                <w:del w:id="4212" w:author="Linderhof, Vincent" w:date="2016-03-06T11:01:00Z"/>
                <w:rFonts w:ascii="Times New Roman" w:eastAsia="Times New Roman" w:hAnsi="Times New Roman"/>
                <w:color w:val="000000"/>
                <w:sz w:val="20"/>
                <w:szCs w:val="20"/>
                <w:lang w:eastAsia="en-GB"/>
                <w:rPrChange w:id="4213" w:author="Linderhof, Vincent" w:date="2016-03-06T11:01:00Z">
                  <w:rPr>
                    <w:del w:id="4214" w:author="Linderhof, Vincent" w:date="2016-03-06T11:01:00Z"/>
                    <w:rFonts w:ascii="Times New Roman" w:eastAsia="Times New Roman" w:hAnsi="Times New Roman"/>
                    <w:color w:val="000000"/>
                    <w:sz w:val="24"/>
                    <w:szCs w:val="24"/>
                    <w:lang w:eastAsia="en-GB"/>
                  </w:rPr>
                </w:rPrChange>
              </w:rPr>
            </w:pPr>
            <w:del w:id="4215" w:author="Linderhof, Vincent" w:date="2016-03-06T11:01:00Z">
              <w:r w:rsidRPr="00304F95" w:rsidDel="00304F95">
                <w:rPr>
                  <w:rFonts w:ascii="Times New Roman" w:eastAsia="Times New Roman" w:hAnsi="Times New Roman"/>
                  <w:color w:val="000000"/>
                  <w:sz w:val="20"/>
                  <w:szCs w:val="20"/>
                  <w:lang w:eastAsia="en-GB"/>
                  <w:rPrChange w:id="4216" w:author="Linderhof, Vincent" w:date="2016-03-06T11:01:00Z">
                    <w:rPr>
                      <w:rFonts w:ascii="Times New Roman" w:eastAsia="Times New Roman" w:hAnsi="Times New Roman"/>
                      <w:color w:val="000000"/>
                      <w:sz w:val="24"/>
                      <w:szCs w:val="24"/>
                      <w:lang w:eastAsia="en-GB"/>
                    </w:rPr>
                  </w:rPrChange>
                </w:rPr>
                <w:delText>3.33E-04</w:delText>
              </w:r>
            </w:del>
          </w:p>
        </w:tc>
        <w:tc>
          <w:tcPr>
            <w:tcW w:w="670" w:type="dxa"/>
            <w:gridSpan w:val="3"/>
            <w:tcBorders>
              <w:top w:val="nil"/>
              <w:left w:val="nil"/>
              <w:bottom w:val="nil"/>
              <w:right w:val="nil"/>
            </w:tcBorders>
            <w:shd w:val="clear" w:color="auto" w:fill="auto"/>
            <w:noWrap/>
            <w:vAlign w:val="bottom"/>
            <w:hideMark/>
            <w:tcPrChange w:id="4217" w:author="Linderhof, Vincent" w:date="2016-03-06T11:01:00Z">
              <w:tcPr>
                <w:tcW w:w="670" w:type="dxa"/>
                <w:gridSpan w:val="3"/>
                <w:tcBorders>
                  <w:top w:val="nil"/>
                  <w:left w:val="nil"/>
                  <w:bottom w:val="nil"/>
                  <w:right w:val="nil"/>
                </w:tcBorders>
                <w:shd w:val="clear" w:color="auto" w:fill="auto"/>
                <w:noWrap/>
                <w:vAlign w:val="bottom"/>
                <w:hideMark/>
              </w:tcPr>
            </w:tcPrChange>
          </w:tcPr>
          <w:p w14:paraId="378D60D6" w14:textId="7EB770F1" w:rsidR="00C03049" w:rsidRPr="00304F95" w:rsidDel="00304F95" w:rsidRDefault="00C03049" w:rsidP="00E05337">
            <w:pPr>
              <w:suppressAutoHyphens w:val="0"/>
              <w:spacing w:after="0"/>
              <w:rPr>
                <w:del w:id="4218" w:author="Linderhof, Vincent" w:date="2016-03-06T11:01:00Z"/>
                <w:rFonts w:ascii="Times New Roman" w:eastAsia="Times New Roman" w:hAnsi="Times New Roman"/>
                <w:color w:val="000000"/>
                <w:sz w:val="20"/>
                <w:szCs w:val="20"/>
                <w:lang w:eastAsia="en-GB"/>
                <w:rPrChange w:id="4219" w:author="Linderhof, Vincent" w:date="2016-03-06T11:01:00Z">
                  <w:rPr>
                    <w:del w:id="4220"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67A44FB6" w14:textId="1040D2FA" w:rsidTr="00304F95">
        <w:trPr>
          <w:gridAfter w:val="3"/>
          <w:wAfter w:w="824" w:type="dxa"/>
          <w:trHeight w:val="300"/>
          <w:del w:id="4221" w:author="Linderhof, Vincent" w:date="2016-03-06T11:01:00Z"/>
          <w:trPrChange w:id="4222" w:author="Linderhof, Vincent" w:date="2016-03-06T11:01:00Z">
            <w:trPr>
              <w:gridAfter w:val="3"/>
              <w:wAfter w:w="824"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4223"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40684522" w14:textId="41204135" w:rsidR="00C03049" w:rsidRPr="00304F95" w:rsidDel="00304F95" w:rsidRDefault="00C03049" w:rsidP="00E05337">
            <w:pPr>
              <w:suppressAutoHyphens w:val="0"/>
              <w:spacing w:after="0"/>
              <w:rPr>
                <w:del w:id="4224" w:author="Linderhof, Vincent" w:date="2016-03-06T11:01:00Z"/>
                <w:rFonts w:ascii="Times New Roman" w:eastAsia="Times New Roman" w:hAnsi="Times New Roman"/>
                <w:color w:val="000000"/>
                <w:sz w:val="20"/>
                <w:szCs w:val="20"/>
                <w:lang w:eastAsia="en-GB"/>
                <w:rPrChange w:id="4225" w:author="Linderhof, Vincent" w:date="2016-03-06T11:01:00Z">
                  <w:rPr>
                    <w:del w:id="4226" w:author="Linderhof, Vincent" w:date="2016-03-06T11:01:00Z"/>
                    <w:rFonts w:ascii="Times New Roman" w:eastAsia="Times New Roman" w:hAnsi="Times New Roman"/>
                    <w:color w:val="000000"/>
                    <w:sz w:val="24"/>
                    <w:szCs w:val="24"/>
                    <w:lang w:eastAsia="en-GB"/>
                  </w:rPr>
                </w:rPrChange>
              </w:rPr>
            </w:pPr>
            <w:del w:id="4227" w:author="Linderhof, Vincent" w:date="2016-03-06T11:01:00Z">
              <w:r w:rsidRPr="00304F95" w:rsidDel="00304F95">
                <w:rPr>
                  <w:rFonts w:ascii="Times New Roman" w:eastAsia="Times New Roman" w:hAnsi="Times New Roman"/>
                  <w:color w:val="000000"/>
                  <w:sz w:val="20"/>
                  <w:szCs w:val="20"/>
                  <w:lang w:eastAsia="en-GB"/>
                  <w:rPrChange w:id="4228" w:author="Linderhof, Vincent" w:date="2016-03-06T11:01:00Z">
                    <w:rPr>
                      <w:rFonts w:ascii="Times New Roman" w:eastAsia="Times New Roman" w:hAnsi="Times New Roman"/>
                      <w:color w:val="000000"/>
                      <w:sz w:val="24"/>
                      <w:szCs w:val="24"/>
                      <w:lang w:eastAsia="en-GB"/>
                    </w:rPr>
                  </w:rPrChange>
                </w:rPr>
                <w:delText>Region - Eastern</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22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B30FD31" w14:textId="0D725F08" w:rsidR="00C03049" w:rsidRPr="00304F95" w:rsidDel="00304F95" w:rsidRDefault="00C03049" w:rsidP="00E05337">
            <w:pPr>
              <w:tabs>
                <w:tab w:val="decimal" w:pos="317"/>
              </w:tabs>
              <w:suppressAutoHyphens w:val="0"/>
              <w:spacing w:after="0"/>
              <w:rPr>
                <w:del w:id="4230" w:author="Linderhof, Vincent" w:date="2016-03-06T11:01:00Z"/>
                <w:rFonts w:ascii="Times New Roman" w:eastAsia="Times New Roman" w:hAnsi="Times New Roman"/>
                <w:color w:val="000000"/>
                <w:sz w:val="20"/>
                <w:szCs w:val="20"/>
                <w:lang w:eastAsia="en-GB"/>
                <w:rPrChange w:id="4231" w:author="Linderhof, Vincent" w:date="2016-03-06T11:01:00Z">
                  <w:rPr>
                    <w:del w:id="4232" w:author="Linderhof, Vincent" w:date="2016-03-06T11:01:00Z"/>
                    <w:rFonts w:ascii="Times New Roman" w:eastAsia="Times New Roman" w:hAnsi="Times New Roman"/>
                    <w:color w:val="000000"/>
                    <w:sz w:val="24"/>
                    <w:szCs w:val="24"/>
                    <w:lang w:eastAsia="en-GB"/>
                  </w:rPr>
                </w:rPrChange>
              </w:rPr>
            </w:pPr>
            <w:del w:id="4233" w:author="Linderhof, Vincent" w:date="2016-03-06T11:01:00Z">
              <w:r w:rsidRPr="00304F95" w:rsidDel="00304F95">
                <w:rPr>
                  <w:rFonts w:ascii="Times New Roman" w:eastAsia="Times New Roman" w:hAnsi="Times New Roman"/>
                  <w:color w:val="000000"/>
                  <w:sz w:val="20"/>
                  <w:szCs w:val="20"/>
                  <w:lang w:eastAsia="en-GB"/>
                  <w:rPrChange w:id="4234" w:author="Linderhof, Vincent" w:date="2016-03-06T11:01:00Z">
                    <w:rPr>
                      <w:rFonts w:ascii="Times New Roman" w:eastAsia="Times New Roman" w:hAnsi="Times New Roman"/>
                      <w:color w:val="000000"/>
                      <w:sz w:val="24"/>
                      <w:szCs w:val="24"/>
                      <w:lang w:eastAsia="en-GB"/>
                    </w:rPr>
                  </w:rPrChange>
                </w:rPr>
                <w:delText>2.228</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3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16E4AD2" w14:textId="5E21F2F2" w:rsidR="00C03049" w:rsidRPr="00304F95" w:rsidDel="00304F95" w:rsidRDefault="0037260F" w:rsidP="00E05337">
            <w:pPr>
              <w:tabs>
                <w:tab w:val="decimal" w:pos="317"/>
              </w:tabs>
              <w:suppressAutoHyphens w:val="0"/>
              <w:spacing w:after="0"/>
              <w:rPr>
                <w:del w:id="4236" w:author="Linderhof, Vincent" w:date="2016-03-06T11:01:00Z"/>
                <w:rFonts w:ascii="Times New Roman" w:eastAsia="Times New Roman" w:hAnsi="Times New Roman"/>
                <w:color w:val="000000"/>
                <w:sz w:val="20"/>
                <w:szCs w:val="20"/>
                <w:lang w:eastAsia="en-GB"/>
                <w:rPrChange w:id="4237" w:author="Linderhof, Vincent" w:date="2016-03-06T11:01:00Z">
                  <w:rPr>
                    <w:del w:id="4238" w:author="Linderhof, Vincent" w:date="2016-03-06T11:01:00Z"/>
                    <w:rFonts w:ascii="Times New Roman" w:eastAsia="Times New Roman" w:hAnsi="Times New Roman"/>
                    <w:color w:val="000000"/>
                    <w:sz w:val="24"/>
                    <w:szCs w:val="24"/>
                    <w:lang w:eastAsia="en-GB"/>
                  </w:rPr>
                </w:rPrChange>
              </w:rPr>
            </w:pPr>
            <w:del w:id="4239" w:author="Linderhof, Vincent" w:date="2016-03-06T11:01:00Z">
              <w:r w:rsidRPr="00304F95" w:rsidDel="00304F95">
                <w:rPr>
                  <w:rFonts w:ascii="Times New Roman" w:eastAsia="Times New Roman" w:hAnsi="Times New Roman"/>
                  <w:color w:val="000000"/>
                  <w:sz w:val="20"/>
                  <w:szCs w:val="20"/>
                  <w:lang w:eastAsia="en-GB"/>
                  <w:rPrChange w:id="4240"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4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392419" w14:textId="57721B88" w:rsidR="00C03049" w:rsidRPr="00304F95" w:rsidDel="00304F95" w:rsidRDefault="00C03049" w:rsidP="00E05337">
            <w:pPr>
              <w:tabs>
                <w:tab w:val="decimal" w:pos="317"/>
              </w:tabs>
              <w:suppressAutoHyphens w:val="0"/>
              <w:spacing w:after="0"/>
              <w:rPr>
                <w:del w:id="4242" w:author="Linderhof, Vincent" w:date="2016-03-06T11:01:00Z"/>
                <w:rFonts w:ascii="Times New Roman" w:eastAsia="Times New Roman" w:hAnsi="Times New Roman"/>
                <w:color w:val="000000"/>
                <w:sz w:val="20"/>
                <w:szCs w:val="20"/>
                <w:lang w:eastAsia="en-GB"/>
                <w:rPrChange w:id="4243" w:author="Linderhof, Vincent" w:date="2016-03-06T11:01:00Z">
                  <w:rPr>
                    <w:del w:id="4244"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4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2A8355" w14:textId="4F9726A4" w:rsidR="00C03049" w:rsidRPr="00304F95" w:rsidDel="00304F95" w:rsidRDefault="00C03049" w:rsidP="00E05337">
            <w:pPr>
              <w:tabs>
                <w:tab w:val="decimal" w:pos="317"/>
              </w:tabs>
              <w:suppressAutoHyphens w:val="0"/>
              <w:spacing w:after="0"/>
              <w:rPr>
                <w:del w:id="4246" w:author="Linderhof, Vincent" w:date="2016-03-06T11:01:00Z"/>
                <w:rFonts w:ascii="Times New Roman" w:eastAsia="Times New Roman" w:hAnsi="Times New Roman"/>
                <w:color w:val="000000"/>
                <w:sz w:val="20"/>
                <w:szCs w:val="20"/>
                <w:lang w:eastAsia="en-GB"/>
                <w:rPrChange w:id="4247" w:author="Linderhof, Vincent" w:date="2016-03-06T11:01:00Z">
                  <w:rPr>
                    <w:del w:id="424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4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FFD532E" w14:textId="74B2538B" w:rsidR="00C03049" w:rsidRPr="00304F95" w:rsidDel="00304F95" w:rsidRDefault="00C03049" w:rsidP="00E05337">
            <w:pPr>
              <w:tabs>
                <w:tab w:val="decimal" w:pos="317"/>
              </w:tabs>
              <w:suppressAutoHyphens w:val="0"/>
              <w:spacing w:after="0"/>
              <w:rPr>
                <w:del w:id="4250" w:author="Linderhof, Vincent" w:date="2016-03-06T11:01:00Z"/>
                <w:rFonts w:ascii="Times New Roman" w:eastAsia="Times New Roman" w:hAnsi="Times New Roman"/>
                <w:color w:val="000000"/>
                <w:sz w:val="20"/>
                <w:szCs w:val="20"/>
                <w:lang w:eastAsia="en-GB"/>
                <w:rPrChange w:id="4251" w:author="Linderhof, Vincent" w:date="2016-03-06T11:01:00Z">
                  <w:rPr>
                    <w:del w:id="4252"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5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6CFCED" w14:textId="783BDFE6" w:rsidR="00C03049" w:rsidRPr="00304F95" w:rsidDel="00304F95" w:rsidRDefault="00C03049" w:rsidP="00E05337">
            <w:pPr>
              <w:tabs>
                <w:tab w:val="decimal" w:pos="317"/>
              </w:tabs>
              <w:suppressAutoHyphens w:val="0"/>
              <w:spacing w:after="0"/>
              <w:rPr>
                <w:del w:id="4254" w:author="Linderhof, Vincent" w:date="2016-03-06T11:01:00Z"/>
                <w:rFonts w:ascii="Times New Roman" w:eastAsia="Times New Roman" w:hAnsi="Times New Roman"/>
                <w:color w:val="000000"/>
                <w:sz w:val="20"/>
                <w:szCs w:val="20"/>
                <w:lang w:eastAsia="en-GB"/>
                <w:rPrChange w:id="4255" w:author="Linderhof, Vincent" w:date="2016-03-06T11:01:00Z">
                  <w:rPr>
                    <w:del w:id="4256"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5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42FFB9F" w14:textId="2C0963AE" w:rsidR="00C03049" w:rsidRPr="00304F95" w:rsidDel="00304F95" w:rsidRDefault="00C03049" w:rsidP="00E05337">
            <w:pPr>
              <w:tabs>
                <w:tab w:val="decimal" w:pos="317"/>
              </w:tabs>
              <w:suppressAutoHyphens w:val="0"/>
              <w:spacing w:after="0"/>
              <w:rPr>
                <w:del w:id="4258" w:author="Linderhof, Vincent" w:date="2016-03-06T11:01:00Z"/>
                <w:rFonts w:ascii="Times New Roman" w:eastAsia="Times New Roman" w:hAnsi="Times New Roman"/>
                <w:color w:val="000000"/>
                <w:sz w:val="20"/>
                <w:szCs w:val="20"/>
                <w:lang w:eastAsia="en-GB"/>
                <w:rPrChange w:id="4259" w:author="Linderhof, Vincent" w:date="2016-03-06T11:01:00Z">
                  <w:rPr>
                    <w:del w:id="4260" w:author="Linderhof, Vincent" w:date="2016-03-06T11:01:00Z"/>
                    <w:rFonts w:ascii="Times New Roman" w:eastAsia="Times New Roman" w:hAnsi="Times New Roman"/>
                    <w:color w:val="000000"/>
                    <w:sz w:val="24"/>
                    <w:szCs w:val="24"/>
                    <w:lang w:eastAsia="en-GB"/>
                  </w:rPr>
                </w:rPrChange>
              </w:rPr>
            </w:pPr>
            <w:del w:id="4261" w:author="Linderhof, Vincent" w:date="2016-03-06T11:01:00Z">
              <w:r w:rsidRPr="00304F95" w:rsidDel="00304F95">
                <w:rPr>
                  <w:rFonts w:ascii="Times New Roman" w:eastAsia="Times New Roman" w:hAnsi="Times New Roman"/>
                  <w:color w:val="000000"/>
                  <w:sz w:val="20"/>
                  <w:szCs w:val="20"/>
                  <w:lang w:eastAsia="en-GB"/>
                  <w:rPrChange w:id="4262" w:author="Linderhof, Vincent" w:date="2016-03-06T11:01:00Z">
                    <w:rPr>
                      <w:rFonts w:ascii="Times New Roman" w:eastAsia="Times New Roman" w:hAnsi="Times New Roman"/>
                      <w:color w:val="000000"/>
                      <w:sz w:val="24"/>
                      <w:szCs w:val="24"/>
                      <w:lang w:eastAsia="en-GB"/>
                    </w:rPr>
                  </w:rPrChange>
                </w:rPr>
                <w:delText>0.086</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6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D4CF56" w14:textId="7F41DE0D" w:rsidR="00C03049" w:rsidRPr="00304F95" w:rsidDel="00304F95" w:rsidRDefault="00C03049" w:rsidP="00E05337">
            <w:pPr>
              <w:tabs>
                <w:tab w:val="decimal" w:pos="317"/>
              </w:tabs>
              <w:suppressAutoHyphens w:val="0"/>
              <w:spacing w:after="0"/>
              <w:rPr>
                <w:del w:id="4264" w:author="Linderhof, Vincent" w:date="2016-03-06T11:01:00Z"/>
                <w:rFonts w:ascii="Times New Roman" w:eastAsia="Times New Roman" w:hAnsi="Times New Roman"/>
                <w:color w:val="000000"/>
                <w:sz w:val="20"/>
                <w:szCs w:val="20"/>
                <w:lang w:eastAsia="en-GB"/>
                <w:rPrChange w:id="4265" w:author="Linderhof, Vincent" w:date="2016-03-06T11:01:00Z">
                  <w:rPr>
                    <w:del w:id="426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6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230883" w14:textId="1CF0A2BE" w:rsidR="00C03049" w:rsidRPr="00304F95" w:rsidDel="00304F95" w:rsidRDefault="00C03049" w:rsidP="00E05337">
            <w:pPr>
              <w:tabs>
                <w:tab w:val="decimal" w:pos="317"/>
              </w:tabs>
              <w:suppressAutoHyphens w:val="0"/>
              <w:spacing w:after="0"/>
              <w:rPr>
                <w:del w:id="4268" w:author="Linderhof, Vincent" w:date="2016-03-06T11:01:00Z"/>
                <w:rFonts w:ascii="Times New Roman" w:eastAsia="Times New Roman" w:hAnsi="Times New Roman"/>
                <w:color w:val="000000"/>
                <w:sz w:val="20"/>
                <w:szCs w:val="20"/>
                <w:lang w:eastAsia="en-GB"/>
                <w:rPrChange w:id="4269" w:author="Linderhof, Vincent" w:date="2016-03-06T11:01:00Z">
                  <w:rPr>
                    <w:del w:id="4270"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7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50A3D37" w14:textId="56A01CD4" w:rsidR="00C03049" w:rsidRPr="00304F95" w:rsidDel="00304F95" w:rsidRDefault="00C03049" w:rsidP="00E05337">
            <w:pPr>
              <w:tabs>
                <w:tab w:val="decimal" w:pos="317"/>
              </w:tabs>
              <w:suppressAutoHyphens w:val="0"/>
              <w:spacing w:after="0"/>
              <w:rPr>
                <w:del w:id="4272" w:author="Linderhof, Vincent" w:date="2016-03-06T11:01:00Z"/>
                <w:rFonts w:ascii="Times New Roman" w:eastAsia="Times New Roman" w:hAnsi="Times New Roman"/>
                <w:color w:val="000000"/>
                <w:sz w:val="20"/>
                <w:szCs w:val="20"/>
                <w:lang w:eastAsia="en-GB"/>
                <w:rPrChange w:id="4273" w:author="Linderhof, Vincent" w:date="2016-03-06T11:01:00Z">
                  <w:rPr>
                    <w:del w:id="427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7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DB4696" w14:textId="577EC7A2" w:rsidR="00C03049" w:rsidRPr="00304F95" w:rsidDel="00304F95" w:rsidRDefault="00C03049" w:rsidP="00E05337">
            <w:pPr>
              <w:tabs>
                <w:tab w:val="decimal" w:pos="317"/>
              </w:tabs>
              <w:suppressAutoHyphens w:val="0"/>
              <w:spacing w:after="0"/>
              <w:rPr>
                <w:del w:id="4276" w:author="Linderhof, Vincent" w:date="2016-03-06T11:01:00Z"/>
                <w:rFonts w:ascii="Times New Roman" w:eastAsia="Times New Roman" w:hAnsi="Times New Roman"/>
                <w:color w:val="000000"/>
                <w:sz w:val="20"/>
                <w:szCs w:val="20"/>
                <w:lang w:eastAsia="en-GB"/>
                <w:rPrChange w:id="4277" w:author="Linderhof, Vincent" w:date="2016-03-06T11:01:00Z">
                  <w:rPr>
                    <w:del w:id="4278"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7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B2FE001" w14:textId="35BD6ACB" w:rsidR="00C03049" w:rsidRPr="00304F95" w:rsidDel="00304F95" w:rsidRDefault="00C03049" w:rsidP="00E05337">
            <w:pPr>
              <w:tabs>
                <w:tab w:val="decimal" w:pos="317"/>
              </w:tabs>
              <w:suppressAutoHyphens w:val="0"/>
              <w:spacing w:after="0"/>
              <w:rPr>
                <w:del w:id="4280" w:author="Linderhof, Vincent" w:date="2016-03-06T11:01:00Z"/>
                <w:rFonts w:ascii="Times New Roman" w:eastAsia="Times New Roman" w:hAnsi="Times New Roman"/>
                <w:color w:val="000000"/>
                <w:sz w:val="20"/>
                <w:szCs w:val="20"/>
                <w:lang w:eastAsia="en-GB"/>
                <w:rPrChange w:id="4281" w:author="Linderhof, Vincent" w:date="2016-03-06T11:01:00Z">
                  <w:rPr>
                    <w:del w:id="4282"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283"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6B15557" w14:textId="3EB6B886" w:rsidR="00C03049" w:rsidRPr="00304F95" w:rsidDel="00304F95" w:rsidRDefault="00C03049" w:rsidP="00E05337">
            <w:pPr>
              <w:tabs>
                <w:tab w:val="decimal" w:pos="317"/>
              </w:tabs>
              <w:suppressAutoHyphens w:val="0"/>
              <w:spacing w:after="0"/>
              <w:rPr>
                <w:del w:id="4284" w:author="Linderhof, Vincent" w:date="2016-03-06T11:01:00Z"/>
                <w:rFonts w:ascii="Times New Roman" w:eastAsia="Times New Roman" w:hAnsi="Times New Roman"/>
                <w:color w:val="000000"/>
                <w:sz w:val="20"/>
                <w:szCs w:val="20"/>
                <w:lang w:eastAsia="en-GB"/>
                <w:rPrChange w:id="4285" w:author="Linderhof, Vincent" w:date="2016-03-06T11:01:00Z">
                  <w:rPr>
                    <w:del w:id="4286" w:author="Linderhof, Vincent" w:date="2016-03-06T11:01:00Z"/>
                    <w:rFonts w:ascii="Times New Roman" w:eastAsia="Times New Roman" w:hAnsi="Times New Roman"/>
                    <w:color w:val="000000"/>
                    <w:sz w:val="24"/>
                    <w:szCs w:val="24"/>
                    <w:lang w:eastAsia="en-GB"/>
                  </w:rPr>
                </w:rPrChange>
              </w:rPr>
            </w:pPr>
            <w:del w:id="4287" w:author="Linderhof, Vincent" w:date="2016-03-06T11:01:00Z">
              <w:r w:rsidRPr="00304F95" w:rsidDel="00304F95">
                <w:rPr>
                  <w:rFonts w:ascii="Times New Roman" w:eastAsia="Times New Roman" w:hAnsi="Times New Roman"/>
                  <w:color w:val="000000"/>
                  <w:sz w:val="20"/>
                  <w:szCs w:val="20"/>
                  <w:lang w:eastAsia="en-GB"/>
                  <w:rPrChange w:id="4288" w:author="Linderhof, Vincent" w:date="2016-03-06T11:01:00Z">
                    <w:rPr>
                      <w:rFonts w:ascii="Times New Roman" w:eastAsia="Times New Roman" w:hAnsi="Times New Roman"/>
                      <w:color w:val="000000"/>
                      <w:sz w:val="24"/>
                      <w:szCs w:val="24"/>
                      <w:lang w:eastAsia="en-GB"/>
                    </w:rPr>
                  </w:rPrChange>
                </w:rPr>
                <w:delText>17,358.570***</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289"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C23AF50" w14:textId="02D1D12A" w:rsidR="00C03049" w:rsidRPr="00304F95" w:rsidDel="00304F95" w:rsidRDefault="00C03049" w:rsidP="00E05337">
            <w:pPr>
              <w:tabs>
                <w:tab w:val="decimal" w:pos="317"/>
              </w:tabs>
              <w:suppressAutoHyphens w:val="0"/>
              <w:spacing w:after="0"/>
              <w:rPr>
                <w:del w:id="4290" w:author="Linderhof, Vincent" w:date="2016-03-06T11:01:00Z"/>
                <w:rFonts w:ascii="Times New Roman" w:eastAsia="Times New Roman" w:hAnsi="Times New Roman"/>
                <w:color w:val="000000"/>
                <w:sz w:val="20"/>
                <w:szCs w:val="20"/>
                <w:lang w:eastAsia="en-GB"/>
                <w:rPrChange w:id="4291" w:author="Linderhof, Vincent" w:date="2016-03-06T11:01:00Z">
                  <w:rPr>
                    <w:del w:id="4292"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293"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60097F8E" w14:textId="4651DBA0" w:rsidR="00C03049" w:rsidRPr="00304F95" w:rsidDel="00304F95" w:rsidRDefault="00C03049" w:rsidP="00E05337">
            <w:pPr>
              <w:tabs>
                <w:tab w:val="decimal" w:pos="317"/>
              </w:tabs>
              <w:suppressAutoHyphens w:val="0"/>
              <w:spacing w:after="0"/>
              <w:rPr>
                <w:del w:id="4294" w:author="Linderhof, Vincent" w:date="2016-03-06T11:01:00Z"/>
                <w:rFonts w:ascii="Times New Roman" w:eastAsia="Times New Roman" w:hAnsi="Times New Roman"/>
                <w:color w:val="000000"/>
                <w:sz w:val="20"/>
                <w:szCs w:val="20"/>
                <w:lang w:eastAsia="en-GB"/>
                <w:rPrChange w:id="4295" w:author="Linderhof, Vincent" w:date="2016-03-06T11:01:00Z">
                  <w:rPr>
                    <w:del w:id="4296"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297"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676F4F36" w14:textId="4D6358C7" w:rsidR="00C03049" w:rsidRPr="00304F95" w:rsidDel="00304F95" w:rsidRDefault="00C03049" w:rsidP="00E05337">
            <w:pPr>
              <w:tabs>
                <w:tab w:val="decimal" w:pos="317"/>
              </w:tabs>
              <w:suppressAutoHyphens w:val="0"/>
              <w:spacing w:after="0"/>
              <w:rPr>
                <w:del w:id="4298" w:author="Linderhof, Vincent" w:date="2016-03-06T11:01:00Z"/>
                <w:rFonts w:ascii="Times New Roman" w:eastAsia="Times New Roman" w:hAnsi="Times New Roman"/>
                <w:color w:val="000000"/>
                <w:sz w:val="20"/>
                <w:szCs w:val="20"/>
                <w:lang w:eastAsia="en-GB"/>
                <w:rPrChange w:id="4299" w:author="Linderhof, Vincent" w:date="2016-03-06T11:01:00Z">
                  <w:rPr>
                    <w:del w:id="4300"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30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343EC8A6" w14:textId="775197FE" w:rsidR="00C03049" w:rsidRPr="00304F95" w:rsidDel="00304F95" w:rsidRDefault="00C03049" w:rsidP="00E05337">
            <w:pPr>
              <w:suppressAutoHyphens w:val="0"/>
              <w:spacing w:after="0"/>
              <w:rPr>
                <w:del w:id="4302" w:author="Linderhof, Vincent" w:date="2016-03-06T11:01:00Z"/>
                <w:rFonts w:ascii="Times New Roman" w:eastAsia="Times New Roman" w:hAnsi="Times New Roman"/>
                <w:color w:val="000000"/>
                <w:sz w:val="20"/>
                <w:szCs w:val="20"/>
                <w:lang w:eastAsia="en-GB"/>
                <w:rPrChange w:id="4303" w:author="Linderhof, Vincent" w:date="2016-03-06T11:01:00Z">
                  <w:rPr>
                    <w:del w:id="4304"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46858A08" w14:textId="37A7198A" w:rsidTr="00304F95">
        <w:trPr>
          <w:gridAfter w:val="3"/>
          <w:wAfter w:w="824" w:type="dxa"/>
          <w:trHeight w:val="300"/>
          <w:del w:id="4305" w:author="Linderhof, Vincent" w:date="2016-03-06T11:01:00Z"/>
          <w:trPrChange w:id="4306"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307" w:author="Linderhof, Vincent" w:date="2016-03-06T11:01:00Z">
              <w:tcPr>
                <w:tcW w:w="2000" w:type="dxa"/>
                <w:vMerge/>
                <w:tcBorders>
                  <w:top w:val="nil"/>
                  <w:left w:val="nil"/>
                  <w:bottom w:val="nil"/>
                  <w:right w:val="single" w:sz="4" w:space="0" w:color="auto"/>
                </w:tcBorders>
                <w:vAlign w:val="center"/>
                <w:hideMark/>
              </w:tcPr>
            </w:tcPrChange>
          </w:tcPr>
          <w:p w14:paraId="2592D6EE" w14:textId="21EA8349" w:rsidR="00C03049" w:rsidRPr="00304F95" w:rsidDel="00304F95" w:rsidRDefault="00C03049" w:rsidP="00E05337">
            <w:pPr>
              <w:suppressAutoHyphens w:val="0"/>
              <w:spacing w:after="0"/>
              <w:rPr>
                <w:del w:id="4308" w:author="Linderhof, Vincent" w:date="2016-03-06T11:01:00Z"/>
                <w:rFonts w:ascii="Times New Roman" w:eastAsia="Times New Roman" w:hAnsi="Times New Roman"/>
                <w:color w:val="000000"/>
                <w:sz w:val="20"/>
                <w:szCs w:val="20"/>
                <w:lang w:eastAsia="en-GB"/>
                <w:rPrChange w:id="4309" w:author="Linderhof, Vincent" w:date="2016-03-06T11:01:00Z">
                  <w:rPr>
                    <w:del w:id="4310"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31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D4C2BD3" w14:textId="3CBB3F6B" w:rsidR="00C03049" w:rsidRPr="00304F95" w:rsidDel="00304F95" w:rsidRDefault="00C03049" w:rsidP="00E05337">
            <w:pPr>
              <w:tabs>
                <w:tab w:val="decimal" w:pos="317"/>
              </w:tabs>
              <w:suppressAutoHyphens w:val="0"/>
              <w:spacing w:after="0"/>
              <w:rPr>
                <w:del w:id="4312" w:author="Linderhof, Vincent" w:date="2016-03-06T11:01:00Z"/>
                <w:rFonts w:ascii="Times New Roman" w:eastAsia="Times New Roman" w:hAnsi="Times New Roman"/>
                <w:color w:val="000000"/>
                <w:sz w:val="20"/>
                <w:szCs w:val="20"/>
                <w:lang w:eastAsia="en-GB"/>
                <w:rPrChange w:id="4313" w:author="Linderhof, Vincent" w:date="2016-03-06T11:01:00Z">
                  <w:rPr>
                    <w:del w:id="4314" w:author="Linderhof, Vincent" w:date="2016-03-06T11:01:00Z"/>
                    <w:rFonts w:ascii="Times New Roman" w:eastAsia="Times New Roman" w:hAnsi="Times New Roman"/>
                    <w:color w:val="000000"/>
                    <w:sz w:val="24"/>
                    <w:szCs w:val="24"/>
                    <w:lang w:eastAsia="en-GB"/>
                  </w:rPr>
                </w:rPrChange>
              </w:rPr>
            </w:pPr>
            <w:del w:id="4315" w:author="Linderhof, Vincent" w:date="2016-03-06T11:01:00Z">
              <w:r w:rsidRPr="00304F95" w:rsidDel="00304F95">
                <w:rPr>
                  <w:rFonts w:ascii="Times New Roman" w:eastAsia="Times New Roman" w:hAnsi="Times New Roman"/>
                  <w:color w:val="000000"/>
                  <w:sz w:val="20"/>
                  <w:szCs w:val="20"/>
                  <w:lang w:eastAsia="en-GB"/>
                  <w:rPrChange w:id="4316" w:author="Linderhof, Vincent" w:date="2016-03-06T11:01:00Z">
                    <w:rPr>
                      <w:rFonts w:ascii="Times New Roman" w:eastAsia="Times New Roman" w:hAnsi="Times New Roman"/>
                      <w:color w:val="000000"/>
                      <w:sz w:val="24"/>
                      <w:szCs w:val="24"/>
                      <w:lang w:eastAsia="en-GB"/>
                    </w:rPr>
                  </w:rPrChange>
                </w:rPr>
                <w:delText>-0.825</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1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E39FC71" w14:textId="767CB2AD" w:rsidR="00C03049" w:rsidRPr="00304F95" w:rsidDel="00304F95" w:rsidRDefault="00C03049" w:rsidP="00E05337">
            <w:pPr>
              <w:tabs>
                <w:tab w:val="decimal" w:pos="317"/>
              </w:tabs>
              <w:suppressAutoHyphens w:val="0"/>
              <w:spacing w:after="0"/>
              <w:rPr>
                <w:del w:id="4318" w:author="Linderhof, Vincent" w:date="2016-03-06T11:01:00Z"/>
                <w:rFonts w:ascii="Times New Roman" w:eastAsia="Times New Roman" w:hAnsi="Times New Roman"/>
                <w:color w:val="000000"/>
                <w:sz w:val="20"/>
                <w:szCs w:val="20"/>
                <w:lang w:eastAsia="en-GB"/>
                <w:rPrChange w:id="4319" w:author="Linderhof, Vincent" w:date="2016-03-06T11:01:00Z">
                  <w:rPr>
                    <w:del w:id="4320"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2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1965D22" w14:textId="28DF89A4" w:rsidR="00C03049" w:rsidRPr="00304F95" w:rsidDel="00304F95" w:rsidRDefault="00C03049" w:rsidP="00E05337">
            <w:pPr>
              <w:tabs>
                <w:tab w:val="decimal" w:pos="317"/>
              </w:tabs>
              <w:suppressAutoHyphens w:val="0"/>
              <w:spacing w:after="0"/>
              <w:rPr>
                <w:del w:id="4322" w:author="Linderhof, Vincent" w:date="2016-03-06T11:01:00Z"/>
                <w:rFonts w:ascii="Times New Roman" w:eastAsia="Times New Roman" w:hAnsi="Times New Roman"/>
                <w:color w:val="000000"/>
                <w:sz w:val="20"/>
                <w:szCs w:val="20"/>
                <w:lang w:eastAsia="en-GB"/>
                <w:rPrChange w:id="4323" w:author="Linderhof, Vincent" w:date="2016-03-06T11:01:00Z">
                  <w:rPr>
                    <w:del w:id="4324"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2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7FB247" w14:textId="22B0168C" w:rsidR="00C03049" w:rsidRPr="00304F95" w:rsidDel="00304F95" w:rsidRDefault="00C03049" w:rsidP="00E05337">
            <w:pPr>
              <w:tabs>
                <w:tab w:val="decimal" w:pos="317"/>
              </w:tabs>
              <w:suppressAutoHyphens w:val="0"/>
              <w:spacing w:after="0"/>
              <w:rPr>
                <w:del w:id="4326" w:author="Linderhof, Vincent" w:date="2016-03-06T11:01:00Z"/>
                <w:rFonts w:ascii="Times New Roman" w:eastAsia="Times New Roman" w:hAnsi="Times New Roman"/>
                <w:color w:val="000000"/>
                <w:sz w:val="20"/>
                <w:szCs w:val="20"/>
                <w:lang w:eastAsia="en-GB"/>
                <w:rPrChange w:id="4327" w:author="Linderhof, Vincent" w:date="2016-03-06T11:01:00Z">
                  <w:rPr>
                    <w:del w:id="432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2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E707DE" w14:textId="585DB4A7" w:rsidR="00C03049" w:rsidRPr="00304F95" w:rsidDel="00304F95" w:rsidRDefault="00C03049" w:rsidP="00E05337">
            <w:pPr>
              <w:tabs>
                <w:tab w:val="decimal" w:pos="317"/>
              </w:tabs>
              <w:suppressAutoHyphens w:val="0"/>
              <w:spacing w:after="0"/>
              <w:rPr>
                <w:del w:id="4330" w:author="Linderhof, Vincent" w:date="2016-03-06T11:01:00Z"/>
                <w:rFonts w:ascii="Times New Roman" w:eastAsia="Times New Roman" w:hAnsi="Times New Roman"/>
                <w:color w:val="000000"/>
                <w:sz w:val="20"/>
                <w:szCs w:val="20"/>
                <w:lang w:eastAsia="en-GB"/>
                <w:rPrChange w:id="4331" w:author="Linderhof, Vincent" w:date="2016-03-06T11:01:00Z">
                  <w:rPr>
                    <w:del w:id="4332"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3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3257A5B" w14:textId="1DE84290" w:rsidR="00C03049" w:rsidRPr="00304F95" w:rsidDel="00304F95" w:rsidRDefault="00C03049" w:rsidP="00E05337">
            <w:pPr>
              <w:tabs>
                <w:tab w:val="decimal" w:pos="317"/>
              </w:tabs>
              <w:suppressAutoHyphens w:val="0"/>
              <w:spacing w:after="0"/>
              <w:rPr>
                <w:del w:id="4334" w:author="Linderhof, Vincent" w:date="2016-03-06T11:01:00Z"/>
                <w:rFonts w:ascii="Times New Roman" w:eastAsia="Times New Roman" w:hAnsi="Times New Roman"/>
                <w:color w:val="000000"/>
                <w:sz w:val="20"/>
                <w:szCs w:val="20"/>
                <w:lang w:eastAsia="en-GB"/>
                <w:rPrChange w:id="4335" w:author="Linderhof, Vincent" w:date="2016-03-06T11:01:00Z">
                  <w:rPr>
                    <w:del w:id="4336"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3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D3E36D" w14:textId="724E4442" w:rsidR="00C03049" w:rsidRPr="00304F95" w:rsidDel="00304F95" w:rsidRDefault="00C03049" w:rsidP="00E05337">
            <w:pPr>
              <w:tabs>
                <w:tab w:val="decimal" w:pos="317"/>
              </w:tabs>
              <w:suppressAutoHyphens w:val="0"/>
              <w:spacing w:after="0"/>
              <w:rPr>
                <w:del w:id="4338" w:author="Linderhof, Vincent" w:date="2016-03-06T11:01:00Z"/>
                <w:rFonts w:ascii="Times New Roman" w:eastAsia="Times New Roman" w:hAnsi="Times New Roman"/>
                <w:color w:val="000000"/>
                <w:sz w:val="20"/>
                <w:szCs w:val="20"/>
                <w:lang w:eastAsia="en-GB"/>
                <w:rPrChange w:id="4339" w:author="Linderhof, Vincent" w:date="2016-03-06T11:01:00Z">
                  <w:rPr>
                    <w:del w:id="4340" w:author="Linderhof, Vincent" w:date="2016-03-06T11:01:00Z"/>
                    <w:rFonts w:ascii="Times New Roman" w:eastAsia="Times New Roman" w:hAnsi="Times New Roman"/>
                    <w:color w:val="000000"/>
                    <w:sz w:val="24"/>
                    <w:szCs w:val="24"/>
                    <w:lang w:eastAsia="en-GB"/>
                  </w:rPr>
                </w:rPrChange>
              </w:rPr>
            </w:pPr>
            <w:del w:id="4341" w:author="Linderhof, Vincent" w:date="2016-03-06T11:01:00Z">
              <w:r w:rsidRPr="00304F95" w:rsidDel="00304F95">
                <w:rPr>
                  <w:rFonts w:ascii="Times New Roman" w:eastAsia="Times New Roman" w:hAnsi="Times New Roman"/>
                  <w:color w:val="000000"/>
                  <w:sz w:val="20"/>
                  <w:szCs w:val="20"/>
                  <w:lang w:eastAsia="en-GB"/>
                  <w:rPrChange w:id="4342" w:author="Linderhof, Vincent" w:date="2016-03-06T11:01:00Z">
                    <w:rPr>
                      <w:rFonts w:ascii="Times New Roman" w:eastAsia="Times New Roman" w:hAnsi="Times New Roman"/>
                      <w:color w:val="000000"/>
                      <w:sz w:val="24"/>
                      <w:szCs w:val="24"/>
                      <w:lang w:eastAsia="en-GB"/>
                    </w:rPr>
                  </w:rPrChange>
                </w:rPr>
                <w:delText>(0.075)</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4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C8BBDD" w14:textId="3F9D8FCA" w:rsidR="00C03049" w:rsidRPr="00304F95" w:rsidDel="00304F95" w:rsidRDefault="00C03049" w:rsidP="00E05337">
            <w:pPr>
              <w:tabs>
                <w:tab w:val="decimal" w:pos="317"/>
              </w:tabs>
              <w:suppressAutoHyphens w:val="0"/>
              <w:spacing w:after="0"/>
              <w:rPr>
                <w:del w:id="4344" w:author="Linderhof, Vincent" w:date="2016-03-06T11:01:00Z"/>
                <w:rFonts w:ascii="Times New Roman" w:eastAsia="Times New Roman" w:hAnsi="Times New Roman"/>
                <w:color w:val="000000"/>
                <w:sz w:val="20"/>
                <w:szCs w:val="20"/>
                <w:lang w:eastAsia="en-GB"/>
                <w:rPrChange w:id="4345" w:author="Linderhof, Vincent" w:date="2016-03-06T11:01:00Z">
                  <w:rPr>
                    <w:del w:id="434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4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DC0372" w14:textId="1AA1FCF2" w:rsidR="00C03049" w:rsidRPr="00304F95" w:rsidDel="00304F95" w:rsidRDefault="00C03049" w:rsidP="00E05337">
            <w:pPr>
              <w:tabs>
                <w:tab w:val="decimal" w:pos="317"/>
              </w:tabs>
              <w:suppressAutoHyphens w:val="0"/>
              <w:spacing w:after="0"/>
              <w:rPr>
                <w:del w:id="4348" w:author="Linderhof, Vincent" w:date="2016-03-06T11:01:00Z"/>
                <w:rFonts w:ascii="Times New Roman" w:eastAsia="Times New Roman" w:hAnsi="Times New Roman"/>
                <w:color w:val="000000"/>
                <w:sz w:val="20"/>
                <w:szCs w:val="20"/>
                <w:lang w:eastAsia="en-GB"/>
                <w:rPrChange w:id="4349" w:author="Linderhof, Vincent" w:date="2016-03-06T11:01:00Z">
                  <w:rPr>
                    <w:del w:id="4350"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5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47D177D" w14:textId="53718B1B" w:rsidR="00C03049" w:rsidRPr="00304F95" w:rsidDel="00304F95" w:rsidRDefault="00C03049" w:rsidP="00E05337">
            <w:pPr>
              <w:tabs>
                <w:tab w:val="decimal" w:pos="317"/>
              </w:tabs>
              <w:suppressAutoHyphens w:val="0"/>
              <w:spacing w:after="0"/>
              <w:rPr>
                <w:del w:id="4352" w:author="Linderhof, Vincent" w:date="2016-03-06T11:01:00Z"/>
                <w:rFonts w:ascii="Times New Roman" w:eastAsia="Times New Roman" w:hAnsi="Times New Roman"/>
                <w:color w:val="000000"/>
                <w:sz w:val="20"/>
                <w:szCs w:val="20"/>
                <w:lang w:eastAsia="en-GB"/>
                <w:rPrChange w:id="4353" w:author="Linderhof, Vincent" w:date="2016-03-06T11:01:00Z">
                  <w:rPr>
                    <w:del w:id="435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5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DFADF9E" w14:textId="45F277AE" w:rsidR="00C03049" w:rsidRPr="00304F95" w:rsidDel="00304F95" w:rsidRDefault="00C03049" w:rsidP="00E05337">
            <w:pPr>
              <w:tabs>
                <w:tab w:val="decimal" w:pos="317"/>
              </w:tabs>
              <w:suppressAutoHyphens w:val="0"/>
              <w:spacing w:after="0"/>
              <w:rPr>
                <w:del w:id="4356" w:author="Linderhof, Vincent" w:date="2016-03-06T11:01:00Z"/>
                <w:rFonts w:ascii="Times New Roman" w:eastAsia="Times New Roman" w:hAnsi="Times New Roman"/>
                <w:color w:val="000000"/>
                <w:sz w:val="20"/>
                <w:szCs w:val="20"/>
                <w:lang w:eastAsia="en-GB"/>
                <w:rPrChange w:id="4357" w:author="Linderhof, Vincent" w:date="2016-03-06T11:01:00Z">
                  <w:rPr>
                    <w:del w:id="4358"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5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C6175A2" w14:textId="01E62522" w:rsidR="00C03049" w:rsidRPr="00304F95" w:rsidDel="00304F95" w:rsidRDefault="00C03049" w:rsidP="00E05337">
            <w:pPr>
              <w:tabs>
                <w:tab w:val="decimal" w:pos="317"/>
              </w:tabs>
              <w:suppressAutoHyphens w:val="0"/>
              <w:spacing w:after="0"/>
              <w:rPr>
                <w:del w:id="4360" w:author="Linderhof, Vincent" w:date="2016-03-06T11:01:00Z"/>
                <w:rFonts w:ascii="Times New Roman" w:eastAsia="Times New Roman" w:hAnsi="Times New Roman"/>
                <w:color w:val="000000"/>
                <w:sz w:val="20"/>
                <w:szCs w:val="20"/>
                <w:lang w:eastAsia="en-GB"/>
                <w:rPrChange w:id="4361" w:author="Linderhof, Vincent" w:date="2016-03-06T11:01:00Z">
                  <w:rPr>
                    <w:del w:id="4362"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363"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EA9B67" w14:textId="752B316F" w:rsidR="00C03049" w:rsidRPr="00304F95" w:rsidDel="00304F95" w:rsidRDefault="00C03049" w:rsidP="00E05337">
            <w:pPr>
              <w:tabs>
                <w:tab w:val="decimal" w:pos="317"/>
              </w:tabs>
              <w:suppressAutoHyphens w:val="0"/>
              <w:spacing w:after="0"/>
              <w:rPr>
                <w:del w:id="4364" w:author="Linderhof, Vincent" w:date="2016-03-06T11:01:00Z"/>
                <w:rFonts w:ascii="Times New Roman" w:eastAsia="Times New Roman" w:hAnsi="Times New Roman"/>
                <w:color w:val="000000"/>
                <w:sz w:val="20"/>
                <w:szCs w:val="20"/>
                <w:lang w:eastAsia="en-GB"/>
                <w:rPrChange w:id="4365" w:author="Linderhof, Vincent" w:date="2016-03-06T11:01:00Z">
                  <w:rPr>
                    <w:del w:id="4366" w:author="Linderhof, Vincent" w:date="2016-03-06T11:01:00Z"/>
                    <w:rFonts w:ascii="Times New Roman" w:eastAsia="Times New Roman" w:hAnsi="Times New Roman"/>
                    <w:color w:val="000000"/>
                    <w:sz w:val="24"/>
                    <w:szCs w:val="24"/>
                    <w:lang w:eastAsia="en-GB"/>
                  </w:rPr>
                </w:rPrChange>
              </w:rPr>
            </w:pPr>
            <w:del w:id="4367" w:author="Linderhof, Vincent" w:date="2016-03-06T11:01:00Z">
              <w:r w:rsidRPr="00304F95" w:rsidDel="00304F95">
                <w:rPr>
                  <w:rFonts w:ascii="Times New Roman" w:eastAsia="Times New Roman" w:hAnsi="Times New Roman"/>
                  <w:color w:val="000000"/>
                  <w:sz w:val="20"/>
                  <w:szCs w:val="20"/>
                  <w:lang w:eastAsia="en-GB"/>
                  <w:rPrChange w:id="4368" w:author="Linderhof, Vincent" w:date="2016-03-06T11:01:00Z">
                    <w:rPr>
                      <w:rFonts w:ascii="Times New Roman" w:eastAsia="Times New Roman" w:hAnsi="Times New Roman"/>
                      <w:color w:val="000000"/>
                      <w:sz w:val="24"/>
                      <w:szCs w:val="24"/>
                      <w:lang w:eastAsia="en-GB"/>
                    </w:rPr>
                  </w:rPrChange>
                </w:rPr>
                <w:delText>(2,944.524)</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369"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0585FD7" w14:textId="1514765A" w:rsidR="00C03049" w:rsidRPr="00304F95" w:rsidDel="00304F95" w:rsidRDefault="00C03049" w:rsidP="00E05337">
            <w:pPr>
              <w:tabs>
                <w:tab w:val="decimal" w:pos="317"/>
              </w:tabs>
              <w:suppressAutoHyphens w:val="0"/>
              <w:spacing w:after="0"/>
              <w:rPr>
                <w:del w:id="4370" w:author="Linderhof, Vincent" w:date="2016-03-06T11:01:00Z"/>
                <w:rFonts w:ascii="Times New Roman" w:eastAsia="Times New Roman" w:hAnsi="Times New Roman"/>
                <w:color w:val="000000"/>
                <w:sz w:val="20"/>
                <w:szCs w:val="20"/>
                <w:lang w:eastAsia="en-GB"/>
                <w:rPrChange w:id="4371" w:author="Linderhof, Vincent" w:date="2016-03-06T11:01:00Z">
                  <w:rPr>
                    <w:del w:id="4372"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373"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79616F08" w14:textId="4D0D0AE0" w:rsidR="00C03049" w:rsidRPr="00304F95" w:rsidDel="00304F95" w:rsidRDefault="00C03049" w:rsidP="00E05337">
            <w:pPr>
              <w:tabs>
                <w:tab w:val="decimal" w:pos="317"/>
              </w:tabs>
              <w:suppressAutoHyphens w:val="0"/>
              <w:spacing w:after="0"/>
              <w:rPr>
                <w:del w:id="4374" w:author="Linderhof, Vincent" w:date="2016-03-06T11:01:00Z"/>
                <w:rFonts w:ascii="Times New Roman" w:eastAsia="Times New Roman" w:hAnsi="Times New Roman"/>
                <w:color w:val="000000"/>
                <w:sz w:val="20"/>
                <w:szCs w:val="20"/>
                <w:lang w:eastAsia="en-GB"/>
                <w:rPrChange w:id="4375" w:author="Linderhof, Vincent" w:date="2016-03-06T11:01:00Z">
                  <w:rPr>
                    <w:del w:id="4376"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377"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29ED7208" w14:textId="0867055A" w:rsidR="00C03049" w:rsidRPr="00304F95" w:rsidDel="00304F95" w:rsidRDefault="00C03049" w:rsidP="00E05337">
            <w:pPr>
              <w:tabs>
                <w:tab w:val="decimal" w:pos="317"/>
              </w:tabs>
              <w:suppressAutoHyphens w:val="0"/>
              <w:spacing w:after="0"/>
              <w:rPr>
                <w:del w:id="4378" w:author="Linderhof, Vincent" w:date="2016-03-06T11:01:00Z"/>
                <w:rFonts w:ascii="Times New Roman" w:eastAsia="Times New Roman" w:hAnsi="Times New Roman"/>
                <w:color w:val="000000"/>
                <w:sz w:val="20"/>
                <w:szCs w:val="20"/>
                <w:lang w:eastAsia="en-GB"/>
                <w:rPrChange w:id="4379" w:author="Linderhof, Vincent" w:date="2016-03-06T11:01:00Z">
                  <w:rPr>
                    <w:del w:id="4380"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38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153C5495" w14:textId="7344F63B" w:rsidR="00C03049" w:rsidRPr="00304F95" w:rsidDel="00304F95" w:rsidRDefault="00C03049" w:rsidP="00E05337">
            <w:pPr>
              <w:suppressAutoHyphens w:val="0"/>
              <w:spacing w:after="0"/>
              <w:rPr>
                <w:del w:id="4382" w:author="Linderhof, Vincent" w:date="2016-03-06T11:01:00Z"/>
                <w:rFonts w:ascii="Times New Roman" w:eastAsia="Times New Roman" w:hAnsi="Times New Roman"/>
                <w:color w:val="000000"/>
                <w:sz w:val="20"/>
                <w:szCs w:val="20"/>
                <w:lang w:eastAsia="en-GB"/>
                <w:rPrChange w:id="4383" w:author="Linderhof, Vincent" w:date="2016-03-06T11:01:00Z">
                  <w:rPr>
                    <w:del w:id="4384"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6ABE2A11" w14:textId="60B1EE6B" w:rsidTr="00304F95">
        <w:trPr>
          <w:trHeight w:val="300"/>
          <w:del w:id="4385" w:author="Linderhof, Vincent" w:date="2016-03-06T11:01:00Z"/>
          <w:trPrChange w:id="4386" w:author="Linderhof, Vincent" w:date="2016-03-06T11:01:00Z">
            <w:trPr>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4387"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0C0D2DB3" w14:textId="252EE3DC" w:rsidR="00C03049" w:rsidRPr="00304F95" w:rsidDel="00304F95" w:rsidRDefault="00C03049" w:rsidP="00E05337">
            <w:pPr>
              <w:suppressAutoHyphens w:val="0"/>
              <w:spacing w:after="0"/>
              <w:rPr>
                <w:del w:id="4388" w:author="Linderhof, Vincent" w:date="2016-03-06T11:01:00Z"/>
                <w:rFonts w:ascii="Times New Roman" w:eastAsia="Times New Roman" w:hAnsi="Times New Roman"/>
                <w:color w:val="000000"/>
                <w:sz w:val="20"/>
                <w:szCs w:val="20"/>
                <w:lang w:eastAsia="en-GB"/>
                <w:rPrChange w:id="4389" w:author="Linderhof, Vincent" w:date="2016-03-06T11:01:00Z">
                  <w:rPr>
                    <w:del w:id="4390" w:author="Linderhof, Vincent" w:date="2016-03-06T11:01:00Z"/>
                    <w:rFonts w:ascii="Times New Roman" w:eastAsia="Times New Roman" w:hAnsi="Times New Roman"/>
                    <w:color w:val="000000"/>
                    <w:sz w:val="24"/>
                    <w:szCs w:val="24"/>
                    <w:lang w:eastAsia="en-GB"/>
                  </w:rPr>
                </w:rPrChange>
              </w:rPr>
            </w:pPr>
            <w:del w:id="4391" w:author="Linderhof, Vincent" w:date="2016-03-06T11:01:00Z">
              <w:r w:rsidRPr="00304F95" w:rsidDel="00304F95">
                <w:rPr>
                  <w:rFonts w:ascii="Times New Roman" w:eastAsia="Times New Roman" w:hAnsi="Times New Roman"/>
                  <w:color w:val="000000"/>
                  <w:sz w:val="20"/>
                  <w:szCs w:val="20"/>
                  <w:lang w:eastAsia="en-GB"/>
                  <w:rPrChange w:id="4392" w:author="Linderhof, Vincent" w:date="2016-03-06T11:01:00Z">
                    <w:rPr>
                      <w:rFonts w:ascii="Times New Roman" w:eastAsia="Times New Roman" w:hAnsi="Times New Roman"/>
                      <w:color w:val="000000"/>
                      <w:sz w:val="24"/>
                      <w:szCs w:val="24"/>
                      <w:lang w:eastAsia="en-GB"/>
                    </w:rPr>
                  </w:rPrChange>
                </w:rPr>
                <w:delText>Region - Northern</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39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09EE8DE" w14:textId="12E823C0" w:rsidR="00C03049" w:rsidRPr="00304F95" w:rsidDel="00304F95" w:rsidRDefault="00C03049" w:rsidP="00E05337">
            <w:pPr>
              <w:tabs>
                <w:tab w:val="decimal" w:pos="317"/>
              </w:tabs>
              <w:suppressAutoHyphens w:val="0"/>
              <w:spacing w:after="0"/>
              <w:rPr>
                <w:del w:id="4394" w:author="Linderhof, Vincent" w:date="2016-03-06T11:01:00Z"/>
                <w:rFonts w:ascii="Times New Roman" w:eastAsia="Times New Roman" w:hAnsi="Times New Roman"/>
                <w:color w:val="000000"/>
                <w:sz w:val="20"/>
                <w:szCs w:val="20"/>
                <w:lang w:eastAsia="en-GB"/>
                <w:rPrChange w:id="4395" w:author="Linderhof, Vincent" w:date="2016-03-06T11:01:00Z">
                  <w:rPr>
                    <w:del w:id="4396" w:author="Linderhof, Vincent" w:date="2016-03-06T11:01:00Z"/>
                    <w:rFonts w:ascii="Times New Roman" w:eastAsia="Times New Roman" w:hAnsi="Times New Roman"/>
                    <w:color w:val="000000"/>
                    <w:sz w:val="24"/>
                    <w:szCs w:val="24"/>
                    <w:lang w:eastAsia="en-GB"/>
                  </w:rPr>
                </w:rPrChange>
              </w:rPr>
            </w:pPr>
            <w:del w:id="4397" w:author="Linderhof, Vincent" w:date="2016-03-06T11:01:00Z">
              <w:r w:rsidRPr="00304F95" w:rsidDel="00304F95">
                <w:rPr>
                  <w:rFonts w:ascii="Times New Roman" w:eastAsia="Times New Roman" w:hAnsi="Times New Roman"/>
                  <w:color w:val="000000"/>
                  <w:sz w:val="20"/>
                  <w:szCs w:val="20"/>
                  <w:lang w:eastAsia="en-GB"/>
                  <w:rPrChange w:id="4398" w:author="Linderhof, Vincent" w:date="2016-03-06T11:01:00Z">
                    <w:rPr>
                      <w:rFonts w:ascii="Times New Roman" w:eastAsia="Times New Roman" w:hAnsi="Times New Roman"/>
                      <w:color w:val="000000"/>
                      <w:sz w:val="24"/>
                      <w:szCs w:val="24"/>
                      <w:lang w:eastAsia="en-GB"/>
                    </w:rPr>
                  </w:rPrChange>
                </w:rPr>
                <w:delText>-6.366</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9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B58795F" w14:textId="788A4EFD" w:rsidR="00C03049" w:rsidRPr="00304F95" w:rsidDel="00304F95" w:rsidRDefault="0037260F" w:rsidP="00E05337">
            <w:pPr>
              <w:tabs>
                <w:tab w:val="decimal" w:pos="317"/>
              </w:tabs>
              <w:suppressAutoHyphens w:val="0"/>
              <w:spacing w:after="0"/>
              <w:rPr>
                <w:del w:id="4400" w:author="Linderhof, Vincent" w:date="2016-03-06T11:01:00Z"/>
                <w:rFonts w:ascii="Times New Roman" w:eastAsia="Times New Roman" w:hAnsi="Times New Roman"/>
                <w:color w:val="000000"/>
                <w:sz w:val="20"/>
                <w:szCs w:val="20"/>
                <w:lang w:eastAsia="en-GB"/>
                <w:rPrChange w:id="4401" w:author="Linderhof, Vincent" w:date="2016-03-06T11:01:00Z">
                  <w:rPr>
                    <w:del w:id="4402" w:author="Linderhof, Vincent" w:date="2016-03-06T11:01:00Z"/>
                    <w:rFonts w:ascii="Times New Roman" w:eastAsia="Times New Roman" w:hAnsi="Times New Roman"/>
                    <w:color w:val="000000"/>
                    <w:sz w:val="24"/>
                    <w:szCs w:val="24"/>
                    <w:lang w:eastAsia="en-GB"/>
                  </w:rPr>
                </w:rPrChange>
              </w:rPr>
            </w:pPr>
            <w:del w:id="4403" w:author="Linderhof, Vincent" w:date="2016-03-06T11:01:00Z">
              <w:r w:rsidRPr="00304F95" w:rsidDel="00304F95">
                <w:rPr>
                  <w:rFonts w:ascii="Times New Roman" w:eastAsia="Times New Roman" w:hAnsi="Times New Roman"/>
                  <w:color w:val="000000"/>
                  <w:sz w:val="20"/>
                  <w:szCs w:val="20"/>
                  <w:lang w:eastAsia="en-GB"/>
                  <w:rPrChange w:id="4404"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0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C34FA91" w14:textId="6D053B51" w:rsidR="00C03049" w:rsidRPr="00304F95" w:rsidDel="00304F95" w:rsidRDefault="00C03049" w:rsidP="00E05337">
            <w:pPr>
              <w:tabs>
                <w:tab w:val="decimal" w:pos="317"/>
              </w:tabs>
              <w:suppressAutoHyphens w:val="0"/>
              <w:spacing w:after="0"/>
              <w:rPr>
                <w:del w:id="4406" w:author="Linderhof, Vincent" w:date="2016-03-06T11:01:00Z"/>
                <w:rFonts w:ascii="Times New Roman" w:eastAsia="Times New Roman" w:hAnsi="Times New Roman"/>
                <w:color w:val="000000"/>
                <w:sz w:val="20"/>
                <w:szCs w:val="20"/>
                <w:lang w:eastAsia="en-GB"/>
                <w:rPrChange w:id="4407" w:author="Linderhof, Vincent" w:date="2016-03-06T11:01:00Z">
                  <w:rPr>
                    <w:del w:id="4408"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0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77D6A57" w14:textId="7CC1728E" w:rsidR="00C03049" w:rsidRPr="00304F95" w:rsidDel="00304F95" w:rsidRDefault="00C03049" w:rsidP="00E05337">
            <w:pPr>
              <w:tabs>
                <w:tab w:val="decimal" w:pos="317"/>
              </w:tabs>
              <w:suppressAutoHyphens w:val="0"/>
              <w:spacing w:after="0"/>
              <w:rPr>
                <w:del w:id="4410" w:author="Linderhof, Vincent" w:date="2016-03-06T11:01:00Z"/>
                <w:rFonts w:ascii="Times New Roman" w:eastAsia="Times New Roman" w:hAnsi="Times New Roman"/>
                <w:color w:val="000000"/>
                <w:sz w:val="20"/>
                <w:szCs w:val="20"/>
                <w:lang w:eastAsia="en-GB"/>
                <w:rPrChange w:id="4411" w:author="Linderhof, Vincent" w:date="2016-03-06T11:01:00Z">
                  <w:rPr>
                    <w:del w:id="441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1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1654107" w14:textId="2454B397" w:rsidR="00C03049" w:rsidRPr="00304F95" w:rsidDel="00304F95" w:rsidRDefault="00C03049" w:rsidP="00E05337">
            <w:pPr>
              <w:tabs>
                <w:tab w:val="decimal" w:pos="317"/>
              </w:tabs>
              <w:suppressAutoHyphens w:val="0"/>
              <w:spacing w:after="0"/>
              <w:rPr>
                <w:del w:id="4414" w:author="Linderhof, Vincent" w:date="2016-03-06T11:01:00Z"/>
                <w:rFonts w:ascii="Times New Roman" w:eastAsia="Times New Roman" w:hAnsi="Times New Roman"/>
                <w:color w:val="000000"/>
                <w:sz w:val="20"/>
                <w:szCs w:val="20"/>
                <w:lang w:eastAsia="en-GB"/>
                <w:rPrChange w:id="4415" w:author="Linderhof, Vincent" w:date="2016-03-06T11:01:00Z">
                  <w:rPr>
                    <w:del w:id="4416"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1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47C96F0" w14:textId="607A6106" w:rsidR="00C03049" w:rsidRPr="00304F95" w:rsidDel="00304F95" w:rsidRDefault="00C03049" w:rsidP="00E05337">
            <w:pPr>
              <w:tabs>
                <w:tab w:val="decimal" w:pos="317"/>
              </w:tabs>
              <w:suppressAutoHyphens w:val="0"/>
              <w:spacing w:after="0"/>
              <w:rPr>
                <w:del w:id="4418" w:author="Linderhof, Vincent" w:date="2016-03-06T11:01:00Z"/>
                <w:rFonts w:ascii="Times New Roman" w:eastAsia="Times New Roman" w:hAnsi="Times New Roman"/>
                <w:color w:val="000000"/>
                <w:sz w:val="20"/>
                <w:szCs w:val="20"/>
                <w:lang w:eastAsia="en-GB"/>
                <w:rPrChange w:id="4419" w:author="Linderhof, Vincent" w:date="2016-03-06T11:01:00Z">
                  <w:rPr>
                    <w:del w:id="442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2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AB75685" w14:textId="51E913B9" w:rsidR="00C03049" w:rsidRPr="00304F95" w:rsidDel="00304F95" w:rsidRDefault="00C03049" w:rsidP="00E05337">
            <w:pPr>
              <w:tabs>
                <w:tab w:val="decimal" w:pos="317"/>
              </w:tabs>
              <w:suppressAutoHyphens w:val="0"/>
              <w:spacing w:after="0"/>
              <w:rPr>
                <w:del w:id="4422" w:author="Linderhof, Vincent" w:date="2016-03-06T11:01:00Z"/>
                <w:rFonts w:ascii="Times New Roman" w:eastAsia="Times New Roman" w:hAnsi="Times New Roman"/>
                <w:color w:val="000000"/>
                <w:sz w:val="20"/>
                <w:szCs w:val="20"/>
                <w:lang w:eastAsia="en-GB"/>
                <w:rPrChange w:id="4423" w:author="Linderhof, Vincent" w:date="2016-03-06T11:01:00Z">
                  <w:rPr>
                    <w:del w:id="4424" w:author="Linderhof, Vincent" w:date="2016-03-06T11:01:00Z"/>
                    <w:rFonts w:ascii="Times New Roman" w:eastAsia="Times New Roman" w:hAnsi="Times New Roman"/>
                    <w:color w:val="000000"/>
                    <w:sz w:val="24"/>
                    <w:szCs w:val="24"/>
                    <w:lang w:eastAsia="en-GB"/>
                  </w:rPr>
                </w:rPrChange>
              </w:rPr>
            </w:pPr>
            <w:del w:id="4425" w:author="Linderhof, Vincent" w:date="2016-03-06T11:01:00Z">
              <w:r w:rsidRPr="00304F95" w:rsidDel="00304F95">
                <w:rPr>
                  <w:rFonts w:ascii="Times New Roman" w:eastAsia="Times New Roman" w:hAnsi="Times New Roman"/>
                  <w:color w:val="000000"/>
                  <w:sz w:val="20"/>
                  <w:szCs w:val="20"/>
                  <w:lang w:eastAsia="en-GB"/>
                  <w:rPrChange w:id="4426" w:author="Linderhof, Vincent" w:date="2016-03-06T11:01:00Z">
                    <w:rPr>
                      <w:rFonts w:ascii="Times New Roman" w:eastAsia="Times New Roman" w:hAnsi="Times New Roman"/>
                      <w:color w:val="000000"/>
                      <w:sz w:val="24"/>
                      <w:szCs w:val="24"/>
                      <w:lang w:eastAsia="en-GB"/>
                    </w:rPr>
                  </w:rPrChange>
                </w:rPr>
                <w:delText>-0.363***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2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67F0447" w14:textId="75A6734D" w:rsidR="00C03049" w:rsidRPr="00304F95" w:rsidDel="00304F95" w:rsidRDefault="00C03049" w:rsidP="00E05337">
            <w:pPr>
              <w:tabs>
                <w:tab w:val="decimal" w:pos="317"/>
              </w:tabs>
              <w:suppressAutoHyphens w:val="0"/>
              <w:spacing w:after="0"/>
              <w:rPr>
                <w:del w:id="4428" w:author="Linderhof, Vincent" w:date="2016-03-06T11:01:00Z"/>
                <w:rFonts w:ascii="Times New Roman" w:eastAsia="Times New Roman" w:hAnsi="Times New Roman"/>
                <w:color w:val="000000"/>
                <w:sz w:val="20"/>
                <w:szCs w:val="20"/>
                <w:lang w:eastAsia="en-GB"/>
                <w:rPrChange w:id="4429" w:author="Linderhof, Vincent" w:date="2016-03-06T11:01:00Z">
                  <w:rPr>
                    <w:del w:id="443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3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D42171" w14:textId="0DA23BAD" w:rsidR="00C03049" w:rsidRPr="00304F95" w:rsidDel="00304F95" w:rsidRDefault="00C03049" w:rsidP="00E05337">
            <w:pPr>
              <w:tabs>
                <w:tab w:val="decimal" w:pos="317"/>
              </w:tabs>
              <w:suppressAutoHyphens w:val="0"/>
              <w:spacing w:after="0"/>
              <w:rPr>
                <w:del w:id="4432" w:author="Linderhof, Vincent" w:date="2016-03-06T11:01:00Z"/>
                <w:rFonts w:ascii="Times New Roman" w:eastAsia="Times New Roman" w:hAnsi="Times New Roman"/>
                <w:color w:val="000000"/>
                <w:sz w:val="20"/>
                <w:szCs w:val="20"/>
                <w:lang w:eastAsia="en-GB"/>
                <w:rPrChange w:id="4433" w:author="Linderhof, Vincent" w:date="2016-03-06T11:01:00Z">
                  <w:rPr>
                    <w:del w:id="4434"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3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2139317" w14:textId="23D80223" w:rsidR="00C03049" w:rsidRPr="00304F95" w:rsidDel="00304F95" w:rsidRDefault="00C03049" w:rsidP="00E05337">
            <w:pPr>
              <w:tabs>
                <w:tab w:val="decimal" w:pos="317"/>
              </w:tabs>
              <w:suppressAutoHyphens w:val="0"/>
              <w:spacing w:after="0"/>
              <w:rPr>
                <w:del w:id="4436" w:author="Linderhof, Vincent" w:date="2016-03-06T11:01:00Z"/>
                <w:rFonts w:ascii="Times New Roman" w:eastAsia="Times New Roman" w:hAnsi="Times New Roman"/>
                <w:color w:val="000000"/>
                <w:sz w:val="20"/>
                <w:szCs w:val="20"/>
                <w:lang w:eastAsia="en-GB"/>
                <w:rPrChange w:id="4437" w:author="Linderhof, Vincent" w:date="2016-03-06T11:01:00Z">
                  <w:rPr>
                    <w:del w:id="443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3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3FEA530" w14:textId="30D6CB96" w:rsidR="00C03049" w:rsidRPr="00304F95" w:rsidDel="00304F95" w:rsidRDefault="00C03049" w:rsidP="00E05337">
            <w:pPr>
              <w:tabs>
                <w:tab w:val="decimal" w:pos="317"/>
              </w:tabs>
              <w:suppressAutoHyphens w:val="0"/>
              <w:spacing w:after="0"/>
              <w:rPr>
                <w:del w:id="4440" w:author="Linderhof, Vincent" w:date="2016-03-06T11:01:00Z"/>
                <w:rFonts w:ascii="Times New Roman" w:eastAsia="Times New Roman" w:hAnsi="Times New Roman"/>
                <w:color w:val="000000"/>
                <w:sz w:val="20"/>
                <w:szCs w:val="20"/>
                <w:lang w:eastAsia="en-GB"/>
                <w:rPrChange w:id="4441" w:author="Linderhof, Vincent" w:date="2016-03-06T11:01:00Z">
                  <w:rPr>
                    <w:del w:id="4442"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4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B13E606" w14:textId="3B4D0F49" w:rsidR="00C03049" w:rsidRPr="00304F95" w:rsidDel="00304F95" w:rsidRDefault="00C03049" w:rsidP="00E05337">
            <w:pPr>
              <w:tabs>
                <w:tab w:val="decimal" w:pos="317"/>
              </w:tabs>
              <w:suppressAutoHyphens w:val="0"/>
              <w:spacing w:after="0"/>
              <w:rPr>
                <w:del w:id="4444" w:author="Linderhof, Vincent" w:date="2016-03-06T11:01:00Z"/>
                <w:rFonts w:ascii="Times New Roman" w:eastAsia="Times New Roman" w:hAnsi="Times New Roman"/>
                <w:color w:val="000000"/>
                <w:sz w:val="20"/>
                <w:szCs w:val="20"/>
                <w:lang w:eastAsia="en-GB"/>
                <w:rPrChange w:id="4445" w:author="Linderhof, Vincent" w:date="2016-03-06T11:01:00Z">
                  <w:rPr>
                    <w:del w:id="4446" w:author="Linderhof, Vincent" w:date="2016-03-06T11:01:00Z"/>
                    <w:rFonts w:ascii="Times New Roman" w:eastAsia="Times New Roman" w:hAnsi="Times New Roman"/>
                    <w:color w:val="000000"/>
                    <w:sz w:val="24"/>
                    <w:szCs w:val="24"/>
                    <w:lang w:eastAsia="en-GB"/>
                  </w:rPr>
                </w:rPrChange>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4447"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56C47E0" w14:textId="16503C8A" w:rsidR="00C03049" w:rsidRPr="00304F95" w:rsidDel="00304F95" w:rsidRDefault="00C03049" w:rsidP="00E05337">
            <w:pPr>
              <w:tabs>
                <w:tab w:val="decimal" w:pos="317"/>
              </w:tabs>
              <w:suppressAutoHyphens w:val="0"/>
              <w:spacing w:after="0"/>
              <w:rPr>
                <w:del w:id="4448" w:author="Linderhof, Vincent" w:date="2016-03-06T11:01:00Z"/>
                <w:rFonts w:ascii="Times New Roman" w:eastAsia="Times New Roman" w:hAnsi="Times New Roman"/>
                <w:color w:val="000000"/>
                <w:sz w:val="20"/>
                <w:szCs w:val="20"/>
                <w:lang w:eastAsia="en-GB"/>
                <w:rPrChange w:id="4449" w:author="Linderhof, Vincent" w:date="2016-03-06T11:01:00Z">
                  <w:rPr>
                    <w:del w:id="4450" w:author="Linderhof, Vincent" w:date="2016-03-06T11:01:00Z"/>
                    <w:rFonts w:ascii="Times New Roman" w:eastAsia="Times New Roman" w:hAnsi="Times New Roman"/>
                    <w:color w:val="000000"/>
                    <w:sz w:val="24"/>
                    <w:szCs w:val="24"/>
                    <w:lang w:eastAsia="en-GB"/>
                  </w:rPr>
                </w:rPrChange>
              </w:rPr>
            </w:pPr>
            <w:del w:id="4451" w:author="Linderhof, Vincent" w:date="2016-03-06T11:01:00Z">
              <w:r w:rsidRPr="00304F95" w:rsidDel="00304F95">
                <w:rPr>
                  <w:rFonts w:ascii="Times New Roman" w:eastAsia="Times New Roman" w:hAnsi="Times New Roman"/>
                  <w:color w:val="000000"/>
                  <w:sz w:val="20"/>
                  <w:szCs w:val="20"/>
                  <w:lang w:eastAsia="en-GB"/>
                  <w:rPrChange w:id="4452" w:author="Linderhof, Vincent" w:date="2016-03-06T11:01:00Z">
                    <w:rPr>
                      <w:rFonts w:ascii="Times New Roman" w:eastAsia="Times New Roman" w:hAnsi="Times New Roman"/>
                      <w:color w:val="000000"/>
                      <w:sz w:val="24"/>
                      <w:szCs w:val="24"/>
                      <w:lang w:eastAsia="en-GB"/>
                    </w:rPr>
                  </w:rPrChange>
                </w:rPr>
                <w:delText>1,573.681</w:delText>
              </w:r>
            </w:del>
          </w:p>
        </w:tc>
        <w:tc>
          <w:tcPr>
            <w:tcW w:w="534" w:type="dxa"/>
            <w:gridSpan w:val="2"/>
            <w:tcBorders>
              <w:top w:val="nil"/>
              <w:left w:val="single" w:sz="4" w:space="0" w:color="auto"/>
              <w:bottom w:val="nil"/>
              <w:right w:val="nil"/>
            </w:tcBorders>
            <w:shd w:val="clear" w:color="auto" w:fill="auto"/>
            <w:noWrap/>
            <w:vAlign w:val="bottom"/>
            <w:hideMark/>
            <w:tcPrChange w:id="4453" w:author="Linderhof, Vincent" w:date="2016-03-06T11:01:00Z">
              <w:tcPr>
                <w:tcW w:w="534" w:type="dxa"/>
                <w:gridSpan w:val="2"/>
                <w:tcBorders>
                  <w:top w:val="nil"/>
                  <w:left w:val="single" w:sz="4" w:space="0" w:color="auto"/>
                  <w:bottom w:val="nil"/>
                  <w:right w:val="nil"/>
                </w:tcBorders>
                <w:shd w:val="clear" w:color="auto" w:fill="auto"/>
                <w:noWrap/>
                <w:vAlign w:val="bottom"/>
                <w:hideMark/>
              </w:tcPr>
            </w:tcPrChange>
          </w:tcPr>
          <w:p w14:paraId="460E3218" w14:textId="1F2F2585" w:rsidR="00C03049" w:rsidRPr="00304F95" w:rsidDel="00304F95" w:rsidRDefault="00C03049" w:rsidP="00E05337">
            <w:pPr>
              <w:tabs>
                <w:tab w:val="decimal" w:pos="317"/>
              </w:tabs>
              <w:suppressAutoHyphens w:val="0"/>
              <w:spacing w:after="0"/>
              <w:rPr>
                <w:del w:id="4454" w:author="Linderhof, Vincent" w:date="2016-03-06T11:01:00Z"/>
                <w:rFonts w:ascii="Times New Roman" w:eastAsia="Times New Roman" w:hAnsi="Times New Roman"/>
                <w:color w:val="000000"/>
                <w:sz w:val="20"/>
                <w:szCs w:val="20"/>
                <w:lang w:eastAsia="en-GB"/>
                <w:rPrChange w:id="4455" w:author="Linderhof, Vincent" w:date="2016-03-06T11:01:00Z">
                  <w:rPr>
                    <w:del w:id="4456"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4457"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29A494C4" w14:textId="6EBF194F" w:rsidR="00C03049" w:rsidRPr="00304F95" w:rsidDel="00304F95" w:rsidRDefault="00C03049" w:rsidP="00E05337">
            <w:pPr>
              <w:tabs>
                <w:tab w:val="decimal" w:pos="317"/>
              </w:tabs>
              <w:suppressAutoHyphens w:val="0"/>
              <w:spacing w:after="0"/>
              <w:rPr>
                <w:del w:id="4458" w:author="Linderhof, Vincent" w:date="2016-03-06T11:01:00Z"/>
                <w:rFonts w:ascii="Times New Roman" w:eastAsia="Times New Roman" w:hAnsi="Times New Roman"/>
                <w:color w:val="000000"/>
                <w:sz w:val="20"/>
                <w:szCs w:val="20"/>
                <w:lang w:eastAsia="en-GB"/>
                <w:rPrChange w:id="4459" w:author="Linderhof, Vincent" w:date="2016-03-06T11:01:00Z">
                  <w:rPr>
                    <w:del w:id="4460"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446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29EBF913" w14:textId="343ADC2B" w:rsidR="00C03049" w:rsidRPr="00304F95" w:rsidDel="00304F95" w:rsidRDefault="00C03049" w:rsidP="00E05337">
            <w:pPr>
              <w:tabs>
                <w:tab w:val="decimal" w:pos="317"/>
              </w:tabs>
              <w:suppressAutoHyphens w:val="0"/>
              <w:spacing w:after="0"/>
              <w:rPr>
                <w:del w:id="4462" w:author="Linderhof, Vincent" w:date="2016-03-06T11:01:00Z"/>
                <w:rFonts w:ascii="Times New Roman" w:eastAsia="Times New Roman" w:hAnsi="Times New Roman"/>
                <w:color w:val="000000"/>
                <w:sz w:val="20"/>
                <w:szCs w:val="20"/>
                <w:lang w:eastAsia="en-GB"/>
                <w:rPrChange w:id="4463" w:author="Linderhof, Vincent" w:date="2016-03-06T11:01:00Z">
                  <w:rPr>
                    <w:del w:id="4464"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4465"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5CBF0785" w14:textId="511D29D3" w:rsidR="00C03049" w:rsidRPr="00304F95" w:rsidDel="00304F95" w:rsidRDefault="00C03049" w:rsidP="00E05337">
            <w:pPr>
              <w:suppressAutoHyphens w:val="0"/>
              <w:spacing w:after="0"/>
              <w:rPr>
                <w:del w:id="4466" w:author="Linderhof, Vincent" w:date="2016-03-06T11:01:00Z"/>
                <w:rFonts w:ascii="Times New Roman" w:eastAsia="Times New Roman" w:hAnsi="Times New Roman"/>
                <w:color w:val="000000"/>
                <w:sz w:val="20"/>
                <w:szCs w:val="20"/>
                <w:lang w:eastAsia="en-GB"/>
                <w:rPrChange w:id="4467" w:author="Linderhof, Vincent" w:date="2016-03-06T11:01:00Z">
                  <w:rPr>
                    <w:del w:id="4468" w:author="Linderhof, Vincent" w:date="2016-03-06T11:01:00Z"/>
                    <w:rFonts w:ascii="Times New Roman" w:eastAsia="Times New Roman" w:hAnsi="Times New Roman"/>
                    <w:color w:val="000000"/>
                    <w:sz w:val="24"/>
                    <w:szCs w:val="24"/>
                    <w:lang w:eastAsia="en-GB"/>
                  </w:rPr>
                </w:rPrChange>
              </w:rPr>
            </w:pPr>
          </w:p>
        </w:tc>
        <w:tc>
          <w:tcPr>
            <w:tcW w:w="670" w:type="dxa"/>
            <w:gridSpan w:val="2"/>
            <w:tcBorders>
              <w:top w:val="nil"/>
              <w:left w:val="nil"/>
              <w:bottom w:val="nil"/>
              <w:right w:val="nil"/>
            </w:tcBorders>
            <w:shd w:val="clear" w:color="auto" w:fill="auto"/>
            <w:noWrap/>
            <w:vAlign w:val="bottom"/>
            <w:hideMark/>
            <w:tcPrChange w:id="4469" w:author="Linderhof, Vincent" w:date="2016-03-06T11:01:00Z">
              <w:tcPr>
                <w:tcW w:w="670" w:type="dxa"/>
                <w:gridSpan w:val="2"/>
                <w:tcBorders>
                  <w:top w:val="nil"/>
                  <w:left w:val="nil"/>
                  <w:bottom w:val="nil"/>
                  <w:right w:val="nil"/>
                </w:tcBorders>
                <w:shd w:val="clear" w:color="auto" w:fill="auto"/>
                <w:noWrap/>
                <w:vAlign w:val="bottom"/>
                <w:hideMark/>
              </w:tcPr>
            </w:tcPrChange>
          </w:tcPr>
          <w:p w14:paraId="27906D4F" w14:textId="66DA5313" w:rsidR="00C03049" w:rsidRPr="00304F95" w:rsidDel="00304F95" w:rsidRDefault="00C03049" w:rsidP="00E05337">
            <w:pPr>
              <w:suppressAutoHyphens w:val="0"/>
              <w:spacing w:after="0"/>
              <w:rPr>
                <w:del w:id="4470" w:author="Linderhof, Vincent" w:date="2016-03-06T11:01:00Z"/>
                <w:rFonts w:ascii="Times New Roman" w:eastAsia="Times New Roman" w:hAnsi="Times New Roman"/>
                <w:color w:val="000000"/>
                <w:sz w:val="20"/>
                <w:szCs w:val="20"/>
                <w:lang w:eastAsia="en-GB"/>
                <w:rPrChange w:id="4471" w:author="Linderhof, Vincent" w:date="2016-03-06T11:01:00Z">
                  <w:rPr>
                    <w:del w:id="4472"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355E2FC9" w14:textId="2F0CA13E" w:rsidTr="00304F95">
        <w:trPr>
          <w:gridAfter w:val="3"/>
          <w:wAfter w:w="824" w:type="dxa"/>
          <w:trHeight w:val="300"/>
          <w:del w:id="4473" w:author="Linderhof, Vincent" w:date="2016-03-06T11:01:00Z"/>
          <w:trPrChange w:id="4474"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475" w:author="Linderhof, Vincent" w:date="2016-03-06T11:01:00Z">
              <w:tcPr>
                <w:tcW w:w="2000" w:type="dxa"/>
                <w:vMerge/>
                <w:tcBorders>
                  <w:top w:val="nil"/>
                  <w:left w:val="nil"/>
                  <w:bottom w:val="nil"/>
                  <w:right w:val="single" w:sz="4" w:space="0" w:color="auto"/>
                </w:tcBorders>
                <w:vAlign w:val="center"/>
                <w:hideMark/>
              </w:tcPr>
            </w:tcPrChange>
          </w:tcPr>
          <w:p w14:paraId="1C60BB20" w14:textId="25147C01" w:rsidR="00C03049" w:rsidRPr="00304F95" w:rsidDel="00304F95" w:rsidRDefault="00C03049" w:rsidP="00E05337">
            <w:pPr>
              <w:suppressAutoHyphens w:val="0"/>
              <w:spacing w:after="0"/>
              <w:rPr>
                <w:del w:id="4476" w:author="Linderhof, Vincent" w:date="2016-03-06T11:01:00Z"/>
                <w:rFonts w:ascii="Times New Roman" w:eastAsia="Times New Roman" w:hAnsi="Times New Roman"/>
                <w:color w:val="000000"/>
                <w:sz w:val="20"/>
                <w:szCs w:val="20"/>
                <w:lang w:eastAsia="en-GB"/>
                <w:rPrChange w:id="4477" w:author="Linderhof, Vincent" w:date="2016-03-06T11:01:00Z">
                  <w:rPr>
                    <w:del w:id="4478"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47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5F77226" w14:textId="1DE5F2E1" w:rsidR="00C03049" w:rsidRPr="00304F95" w:rsidDel="00304F95" w:rsidRDefault="00C03049" w:rsidP="00E05337">
            <w:pPr>
              <w:tabs>
                <w:tab w:val="decimal" w:pos="317"/>
              </w:tabs>
              <w:suppressAutoHyphens w:val="0"/>
              <w:spacing w:after="0"/>
              <w:rPr>
                <w:del w:id="4480" w:author="Linderhof, Vincent" w:date="2016-03-06T11:01:00Z"/>
                <w:rFonts w:ascii="Times New Roman" w:eastAsia="Times New Roman" w:hAnsi="Times New Roman"/>
                <w:color w:val="000000"/>
                <w:sz w:val="20"/>
                <w:szCs w:val="20"/>
                <w:lang w:eastAsia="en-GB"/>
                <w:rPrChange w:id="4481" w:author="Linderhof, Vincent" w:date="2016-03-06T11:01:00Z">
                  <w:rPr>
                    <w:del w:id="4482" w:author="Linderhof, Vincent" w:date="2016-03-06T11:01:00Z"/>
                    <w:rFonts w:ascii="Times New Roman" w:eastAsia="Times New Roman" w:hAnsi="Times New Roman"/>
                    <w:color w:val="000000"/>
                    <w:sz w:val="24"/>
                    <w:szCs w:val="24"/>
                    <w:lang w:eastAsia="en-GB"/>
                  </w:rPr>
                </w:rPrChange>
              </w:rPr>
            </w:pPr>
            <w:del w:id="4483" w:author="Linderhof, Vincent" w:date="2016-03-06T11:01:00Z">
              <w:r w:rsidRPr="00304F95" w:rsidDel="00304F95">
                <w:rPr>
                  <w:rFonts w:ascii="Times New Roman" w:eastAsia="Times New Roman" w:hAnsi="Times New Roman"/>
                  <w:color w:val="000000"/>
                  <w:sz w:val="20"/>
                  <w:szCs w:val="20"/>
                  <w:lang w:eastAsia="en-GB"/>
                  <w:rPrChange w:id="4484" w:author="Linderhof, Vincent" w:date="2016-03-06T11:01:00Z">
                    <w:rPr>
                      <w:rFonts w:ascii="Times New Roman" w:eastAsia="Times New Roman" w:hAnsi="Times New Roman"/>
                      <w:color w:val="000000"/>
                      <w:sz w:val="24"/>
                      <w:szCs w:val="24"/>
                      <w:lang w:eastAsia="en-GB"/>
                    </w:rPr>
                  </w:rPrChange>
                </w:rPr>
                <w:delText>-0.829</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8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0E2E622" w14:textId="19A36447" w:rsidR="00C03049" w:rsidRPr="00304F95" w:rsidDel="00304F95" w:rsidRDefault="00C03049" w:rsidP="00E05337">
            <w:pPr>
              <w:tabs>
                <w:tab w:val="decimal" w:pos="317"/>
              </w:tabs>
              <w:suppressAutoHyphens w:val="0"/>
              <w:spacing w:after="0"/>
              <w:rPr>
                <w:del w:id="4486" w:author="Linderhof, Vincent" w:date="2016-03-06T11:01:00Z"/>
                <w:rFonts w:ascii="Times New Roman" w:eastAsia="Times New Roman" w:hAnsi="Times New Roman"/>
                <w:color w:val="000000"/>
                <w:sz w:val="20"/>
                <w:szCs w:val="20"/>
                <w:lang w:eastAsia="en-GB"/>
                <w:rPrChange w:id="4487" w:author="Linderhof, Vincent" w:date="2016-03-06T11:01:00Z">
                  <w:rPr>
                    <w:del w:id="4488"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8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BA38762" w14:textId="2C4AB6A9" w:rsidR="00C03049" w:rsidRPr="00304F95" w:rsidDel="00304F95" w:rsidRDefault="00C03049" w:rsidP="00E05337">
            <w:pPr>
              <w:tabs>
                <w:tab w:val="decimal" w:pos="317"/>
              </w:tabs>
              <w:suppressAutoHyphens w:val="0"/>
              <w:spacing w:after="0"/>
              <w:rPr>
                <w:del w:id="4490" w:author="Linderhof, Vincent" w:date="2016-03-06T11:01:00Z"/>
                <w:rFonts w:ascii="Times New Roman" w:eastAsia="Times New Roman" w:hAnsi="Times New Roman"/>
                <w:color w:val="000000"/>
                <w:sz w:val="20"/>
                <w:szCs w:val="20"/>
                <w:lang w:eastAsia="en-GB"/>
                <w:rPrChange w:id="4491" w:author="Linderhof, Vincent" w:date="2016-03-06T11:01:00Z">
                  <w:rPr>
                    <w:del w:id="4492"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9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B8D9D0F" w14:textId="494E3415" w:rsidR="00C03049" w:rsidRPr="00304F95" w:rsidDel="00304F95" w:rsidRDefault="00C03049" w:rsidP="00E05337">
            <w:pPr>
              <w:tabs>
                <w:tab w:val="decimal" w:pos="317"/>
              </w:tabs>
              <w:suppressAutoHyphens w:val="0"/>
              <w:spacing w:after="0"/>
              <w:rPr>
                <w:del w:id="4494" w:author="Linderhof, Vincent" w:date="2016-03-06T11:01:00Z"/>
                <w:rFonts w:ascii="Times New Roman" w:eastAsia="Times New Roman" w:hAnsi="Times New Roman"/>
                <w:color w:val="000000"/>
                <w:sz w:val="20"/>
                <w:szCs w:val="20"/>
                <w:lang w:eastAsia="en-GB"/>
                <w:rPrChange w:id="4495" w:author="Linderhof, Vincent" w:date="2016-03-06T11:01:00Z">
                  <w:rPr>
                    <w:del w:id="449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9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2CF15D9" w14:textId="5830D66E" w:rsidR="00C03049" w:rsidRPr="00304F95" w:rsidDel="00304F95" w:rsidRDefault="00C03049" w:rsidP="00E05337">
            <w:pPr>
              <w:tabs>
                <w:tab w:val="decimal" w:pos="317"/>
              </w:tabs>
              <w:suppressAutoHyphens w:val="0"/>
              <w:spacing w:after="0"/>
              <w:rPr>
                <w:del w:id="4498" w:author="Linderhof, Vincent" w:date="2016-03-06T11:01:00Z"/>
                <w:rFonts w:ascii="Times New Roman" w:eastAsia="Times New Roman" w:hAnsi="Times New Roman"/>
                <w:color w:val="000000"/>
                <w:sz w:val="20"/>
                <w:szCs w:val="20"/>
                <w:lang w:eastAsia="en-GB"/>
                <w:rPrChange w:id="4499" w:author="Linderhof, Vincent" w:date="2016-03-06T11:01:00Z">
                  <w:rPr>
                    <w:del w:id="4500"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0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861807" w14:textId="649F1AC4" w:rsidR="00C03049" w:rsidRPr="00304F95" w:rsidDel="00304F95" w:rsidRDefault="00C03049" w:rsidP="00E05337">
            <w:pPr>
              <w:tabs>
                <w:tab w:val="decimal" w:pos="317"/>
              </w:tabs>
              <w:suppressAutoHyphens w:val="0"/>
              <w:spacing w:after="0"/>
              <w:rPr>
                <w:del w:id="4502" w:author="Linderhof, Vincent" w:date="2016-03-06T11:01:00Z"/>
                <w:rFonts w:ascii="Times New Roman" w:eastAsia="Times New Roman" w:hAnsi="Times New Roman"/>
                <w:color w:val="000000"/>
                <w:sz w:val="20"/>
                <w:szCs w:val="20"/>
                <w:lang w:eastAsia="en-GB"/>
                <w:rPrChange w:id="4503" w:author="Linderhof, Vincent" w:date="2016-03-06T11:01:00Z">
                  <w:rPr>
                    <w:del w:id="4504"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0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C54711F" w14:textId="46D2C51E" w:rsidR="00C03049" w:rsidRPr="00304F95" w:rsidDel="00304F95" w:rsidRDefault="00C03049" w:rsidP="00E05337">
            <w:pPr>
              <w:tabs>
                <w:tab w:val="decimal" w:pos="317"/>
              </w:tabs>
              <w:suppressAutoHyphens w:val="0"/>
              <w:spacing w:after="0"/>
              <w:rPr>
                <w:del w:id="4506" w:author="Linderhof, Vincent" w:date="2016-03-06T11:01:00Z"/>
                <w:rFonts w:ascii="Times New Roman" w:eastAsia="Times New Roman" w:hAnsi="Times New Roman"/>
                <w:color w:val="000000"/>
                <w:sz w:val="20"/>
                <w:szCs w:val="20"/>
                <w:lang w:eastAsia="en-GB"/>
                <w:rPrChange w:id="4507" w:author="Linderhof, Vincent" w:date="2016-03-06T11:01:00Z">
                  <w:rPr>
                    <w:del w:id="4508" w:author="Linderhof, Vincent" w:date="2016-03-06T11:01:00Z"/>
                    <w:rFonts w:ascii="Times New Roman" w:eastAsia="Times New Roman" w:hAnsi="Times New Roman"/>
                    <w:color w:val="000000"/>
                    <w:sz w:val="24"/>
                    <w:szCs w:val="24"/>
                    <w:lang w:eastAsia="en-GB"/>
                  </w:rPr>
                </w:rPrChange>
              </w:rPr>
            </w:pPr>
            <w:del w:id="4509" w:author="Linderhof, Vincent" w:date="2016-03-06T11:01:00Z">
              <w:r w:rsidRPr="00304F95" w:rsidDel="00304F95">
                <w:rPr>
                  <w:rFonts w:ascii="Times New Roman" w:eastAsia="Times New Roman" w:hAnsi="Times New Roman"/>
                  <w:color w:val="000000"/>
                  <w:sz w:val="20"/>
                  <w:szCs w:val="20"/>
                  <w:lang w:eastAsia="en-GB"/>
                  <w:rPrChange w:id="4510" w:author="Linderhof, Vincent" w:date="2016-03-06T11:01:00Z">
                    <w:rPr>
                      <w:rFonts w:ascii="Times New Roman" w:eastAsia="Times New Roman" w:hAnsi="Times New Roman"/>
                      <w:color w:val="000000"/>
                      <w:sz w:val="24"/>
                      <w:szCs w:val="24"/>
                      <w:lang w:eastAsia="en-GB"/>
                    </w:rPr>
                  </w:rPrChange>
                </w:rPr>
                <w:delText>(0.075)</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1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84B562" w14:textId="1EE0E9AA" w:rsidR="00C03049" w:rsidRPr="00304F95" w:rsidDel="00304F95" w:rsidRDefault="00C03049" w:rsidP="00E05337">
            <w:pPr>
              <w:tabs>
                <w:tab w:val="decimal" w:pos="317"/>
              </w:tabs>
              <w:suppressAutoHyphens w:val="0"/>
              <w:spacing w:after="0"/>
              <w:rPr>
                <w:del w:id="4512" w:author="Linderhof, Vincent" w:date="2016-03-06T11:01:00Z"/>
                <w:rFonts w:ascii="Times New Roman" w:eastAsia="Times New Roman" w:hAnsi="Times New Roman"/>
                <w:color w:val="000000"/>
                <w:sz w:val="20"/>
                <w:szCs w:val="20"/>
                <w:lang w:eastAsia="en-GB"/>
                <w:rPrChange w:id="4513" w:author="Linderhof, Vincent" w:date="2016-03-06T11:01:00Z">
                  <w:rPr>
                    <w:del w:id="451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1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42F6BDC" w14:textId="3570E976" w:rsidR="00C03049" w:rsidRPr="00304F95" w:rsidDel="00304F95" w:rsidRDefault="00C03049" w:rsidP="00E05337">
            <w:pPr>
              <w:tabs>
                <w:tab w:val="decimal" w:pos="317"/>
              </w:tabs>
              <w:suppressAutoHyphens w:val="0"/>
              <w:spacing w:after="0"/>
              <w:rPr>
                <w:del w:id="4516" w:author="Linderhof, Vincent" w:date="2016-03-06T11:01:00Z"/>
                <w:rFonts w:ascii="Times New Roman" w:eastAsia="Times New Roman" w:hAnsi="Times New Roman"/>
                <w:color w:val="000000"/>
                <w:sz w:val="20"/>
                <w:szCs w:val="20"/>
                <w:lang w:eastAsia="en-GB"/>
                <w:rPrChange w:id="4517" w:author="Linderhof, Vincent" w:date="2016-03-06T11:01:00Z">
                  <w:rPr>
                    <w:del w:id="4518"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1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A49A91E" w14:textId="47B93161" w:rsidR="00C03049" w:rsidRPr="00304F95" w:rsidDel="00304F95" w:rsidRDefault="00C03049" w:rsidP="00E05337">
            <w:pPr>
              <w:tabs>
                <w:tab w:val="decimal" w:pos="317"/>
              </w:tabs>
              <w:suppressAutoHyphens w:val="0"/>
              <w:spacing w:after="0"/>
              <w:rPr>
                <w:del w:id="4520" w:author="Linderhof, Vincent" w:date="2016-03-06T11:01:00Z"/>
                <w:rFonts w:ascii="Times New Roman" w:eastAsia="Times New Roman" w:hAnsi="Times New Roman"/>
                <w:color w:val="000000"/>
                <w:sz w:val="20"/>
                <w:szCs w:val="20"/>
                <w:lang w:eastAsia="en-GB"/>
                <w:rPrChange w:id="4521" w:author="Linderhof, Vincent" w:date="2016-03-06T11:01:00Z">
                  <w:rPr>
                    <w:del w:id="452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2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6E9C7B4" w14:textId="26A82417" w:rsidR="00C03049" w:rsidRPr="00304F95" w:rsidDel="00304F95" w:rsidRDefault="00C03049" w:rsidP="00E05337">
            <w:pPr>
              <w:tabs>
                <w:tab w:val="decimal" w:pos="317"/>
              </w:tabs>
              <w:suppressAutoHyphens w:val="0"/>
              <w:spacing w:after="0"/>
              <w:rPr>
                <w:del w:id="4524" w:author="Linderhof, Vincent" w:date="2016-03-06T11:01:00Z"/>
                <w:rFonts w:ascii="Times New Roman" w:eastAsia="Times New Roman" w:hAnsi="Times New Roman"/>
                <w:color w:val="000000"/>
                <w:sz w:val="20"/>
                <w:szCs w:val="20"/>
                <w:lang w:eastAsia="en-GB"/>
                <w:rPrChange w:id="4525" w:author="Linderhof, Vincent" w:date="2016-03-06T11:01:00Z">
                  <w:rPr>
                    <w:del w:id="4526"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2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19F1C21" w14:textId="1B7D55A2" w:rsidR="00C03049" w:rsidRPr="00304F95" w:rsidDel="00304F95" w:rsidRDefault="00C03049" w:rsidP="00E05337">
            <w:pPr>
              <w:tabs>
                <w:tab w:val="decimal" w:pos="317"/>
              </w:tabs>
              <w:suppressAutoHyphens w:val="0"/>
              <w:spacing w:after="0"/>
              <w:rPr>
                <w:del w:id="4528" w:author="Linderhof, Vincent" w:date="2016-03-06T11:01:00Z"/>
                <w:rFonts w:ascii="Times New Roman" w:eastAsia="Times New Roman" w:hAnsi="Times New Roman"/>
                <w:color w:val="000000"/>
                <w:sz w:val="20"/>
                <w:szCs w:val="20"/>
                <w:lang w:eastAsia="en-GB"/>
                <w:rPrChange w:id="4529" w:author="Linderhof, Vincent" w:date="2016-03-06T11:01:00Z">
                  <w:rPr>
                    <w:del w:id="4530"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531"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00712BB" w14:textId="324AE212" w:rsidR="00C03049" w:rsidRPr="00304F95" w:rsidDel="00304F95" w:rsidRDefault="00C03049" w:rsidP="00E05337">
            <w:pPr>
              <w:tabs>
                <w:tab w:val="decimal" w:pos="317"/>
              </w:tabs>
              <w:suppressAutoHyphens w:val="0"/>
              <w:spacing w:after="0"/>
              <w:rPr>
                <w:del w:id="4532" w:author="Linderhof, Vincent" w:date="2016-03-06T11:01:00Z"/>
                <w:rFonts w:ascii="Times New Roman" w:eastAsia="Times New Roman" w:hAnsi="Times New Roman"/>
                <w:color w:val="000000"/>
                <w:sz w:val="20"/>
                <w:szCs w:val="20"/>
                <w:lang w:eastAsia="en-GB"/>
                <w:rPrChange w:id="4533" w:author="Linderhof, Vincent" w:date="2016-03-06T11:01:00Z">
                  <w:rPr>
                    <w:del w:id="4534" w:author="Linderhof, Vincent" w:date="2016-03-06T11:01:00Z"/>
                    <w:rFonts w:ascii="Times New Roman" w:eastAsia="Times New Roman" w:hAnsi="Times New Roman"/>
                    <w:color w:val="000000"/>
                    <w:sz w:val="24"/>
                    <w:szCs w:val="24"/>
                    <w:lang w:eastAsia="en-GB"/>
                  </w:rPr>
                </w:rPrChange>
              </w:rPr>
            </w:pPr>
            <w:del w:id="4535" w:author="Linderhof, Vincent" w:date="2016-03-06T11:01:00Z">
              <w:r w:rsidRPr="00304F95" w:rsidDel="00304F95">
                <w:rPr>
                  <w:rFonts w:ascii="Times New Roman" w:eastAsia="Times New Roman" w:hAnsi="Times New Roman"/>
                  <w:color w:val="000000"/>
                  <w:sz w:val="20"/>
                  <w:szCs w:val="20"/>
                  <w:lang w:eastAsia="en-GB"/>
                  <w:rPrChange w:id="4536" w:author="Linderhof, Vincent" w:date="2016-03-06T11:01:00Z">
                    <w:rPr>
                      <w:rFonts w:ascii="Times New Roman" w:eastAsia="Times New Roman" w:hAnsi="Times New Roman"/>
                      <w:color w:val="000000"/>
                      <w:sz w:val="24"/>
                      <w:szCs w:val="24"/>
                      <w:lang w:eastAsia="en-GB"/>
                    </w:rPr>
                  </w:rPrChange>
                </w:rPr>
                <w:delText>(2,959.331)</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537"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A664343" w14:textId="7DCFAB8B" w:rsidR="00C03049" w:rsidRPr="00304F95" w:rsidDel="00304F95" w:rsidRDefault="00C03049" w:rsidP="00E05337">
            <w:pPr>
              <w:tabs>
                <w:tab w:val="decimal" w:pos="317"/>
              </w:tabs>
              <w:suppressAutoHyphens w:val="0"/>
              <w:spacing w:after="0"/>
              <w:rPr>
                <w:del w:id="4538" w:author="Linderhof, Vincent" w:date="2016-03-06T11:01:00Z"/>
                <w:rFonts w:ascii="Times New Roman" w:eastAsia="Times New Roman" w:hAnsi="Times New Roman"/>
                <w:color w:val="000000"/>
                <w:sz w:val="20"/>
                <w:szCs w:val="20"/>
                <w:lang w:eastAsia="en-GB"/>
                <w:rPrChange w:id="4539" w:author="Linderhof, Vincent" w:date="2016-03-06T11:01:00Z">
                  <w:rPr>
                    <w:del w:id="4540"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541"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302F2514" w14:textId="22F4FFFD" w:rsidR="00C03049" w:rsidRPr="00304F95" w:rsidDel="00304F95" w:rsidRDefault="00C03049" w:rsidP="00E05337">
            <w:pPr>
              <w:tabs>
                <w:tab w:val="decimal" w:pos="317"/>
              </w:tabs>
              <w:suppressAutoHyphens w:val="0"/>
              <w:spacing w:after="0"/>
              <w:rPr>
                <w:del w:id="4542" w:author="Linderhof, Vincent" w:date="2016-03-06T11:01:00Z"/>
                <w:rFonts w:ascii="Times New Roman" w:eastAsia="Times New Roman" w:hAnsi="Times New Roman"/>
                <w:color w:val="000000"/>
                <w:sz w:val="20"/>
                <w:szCs w:val="20"/>
                <w:lang w:eastAsia="en-GB"/>
                <w:rPrChange w:id="4543" w:author="Linderhof, Vincent" w:date="2016-03-06T11:01:00Z">
                  <w:rPr>
                    <w:del w:id="4544"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545"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1BAE392C" w14:textId="2C0D5691" w:rsidR="00C03049" w:rsidRPr="00304F95" w:rsidDel="00304F95" w:rsidRDefault="00C03049" w:rsidP="00E05337">
            <w:pPr>
              <w:tabs>
                <w:tab w:val="decimal" w:pos="317"/>
              </w:tabs>
              <w:suppressAutoHyphens w:val="0"/>
              <w:spacing w:after="0"/>
              <w:rPr>
                <w:del w:id="4546" w:author="Linderhof, Vincent" w:date="2016-03-06T11:01:00Z"/>
                <w:rFonts w:ascii="Times New Roman" w:eastAsia="Times New Roman" w:hAnsi="Times New Roman"/>
                <w:color w:val="000000"/>
                <w:sz w:val="20"/>
                <w:szCs w:val="20"/>
                <w:lang w:eastAsia="en-GB"/>
                <w:rPrChange w:id="4547" w:author="Linderhof, Vincent" w:date="2016-03-06T11:01:00Z">
                  <w:rPr>
                    <w:del w:id="4548"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54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05D41CB6" w14:textId="16BEC15C" w:rsidR="00C03049" w:rsidRPr="00304F95" w:rsidDel="00304F95" w:rsidRDefault="00C03049" w:rsidP="00E05337">
            <w:pPr>
              <w:suppressAutoHyphens w:val="0"/>
              <w:spacing w:after="0"/>
              <w:rPr>
                <w:del w:id="4550" w:author="Linderhof, Vincent" w:date="2016-03-06T11:01:00Z"/>
                <w:rFonts w:ascii="Times New Roman" w:eastAsia="Times New Roman" w:hAnsi="Times New Roman"/>
                <w:color w:val="000000"/>
                <w:sz w:val="20"/>
                <w:szCs w:val="20"/>
                <w:lang w:eastAsia="en-GB"/>
                <w:rPrChange w:id="4551" w:author="Linderhof, Vincent" w:date="2016-03-06T11:01:00Z">
                  <w:rPr>
                    <w:del w:id="4552"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48DD2EAB" w14:textId="454DC98F" w:rsidTr="00304F95">
        <w:trPr>
          <w:gridAfter w:val="3"/>
          <w:wAfter w:w="824" w:type="dxa"/>
          <w:trHeight w:val="300"/>
          <w:del w:id="4553" w:author="Linderhof, Vincent" w:date="2016-03-06T11:01:00Z"/>
          <w:trPrChange w:id="4554" w:author="Linderhof, Vincent" w:date="2016-03-06T11:01:00Z">
            <w:trPr>
              <w:gridAfter w:val="3"/>
              <w:wAfter w:w="824"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4555"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795BF84D" w14:textId="1292918E" w:rsidR="00C03049" w:rsidRPr="00304F95" w:rsidDel="00304F95" w:rsidRDefault="00C03049" w:rsidP="00E05337">
            <w:pPr>
              <w:suppressAutoHyphens w:val="0"/>
              <w:spacing w:after="0"/>
              <w:rPr>
                <w:del w:id="4556" w:author="Linderhof, Vincent" w:date="2016-03-06T11:01:00Z"/>
                <w:rFonts w:ascii="Times New Roman" w:eastAsia="Times New Roman" w:hAnsi="Times New Roman"/>
                <w:color w:val="000000"/>
                <w:sz w:val="20"/>
                <w:szCs w:val="20"/>
                <w:lang w:eastAsia="en-GB"/>
                <w:rPrChange w:id="4557" w:author="Linderhof, Vincent" w:date="2016-03-06T11:01:00Z">
                  <w:rPr>
                    <w:del w:id="4558" w:author="Linderhof, Vincent" w:date="2016-03-06T11:01:00Z"/>
                    <w:rFonts w:ascii="Times New Roman" w:eastAsia="Times New Roman" w:hAnsi="Times New Roman"/>
                    <w:color w:val="000000"/>
                    <w:sz w:val="24"/>
                    <w:szCs w:val="24"/>
                    <w:lang w:eastAsia="en-GB"/>
                  </w:rPr>
                </w:rPrChange>
              </w:rPr>
            </w:pPr>
            <w:del w:id="4559" w:author="Linderhof, Vincent" w:date="2016-03-06T11:01:00Z">
              <w:r w:rsidRPr="00304F95" w:rsidDel="00304F95">
                <w:rPr>
                  <w:rFonts w:ascii="Times New Roman" w:eastAsia="Times New Roman" w:hAnsi="Times New Roman"/>
                  <w:color w:val="000000"/>
                  <w:sz w:val="20"/>
                  <w:szCs w:val="20"/>
                  <w:lang w:eastAsia="en-GB"/>
                  <w:rPrChange w:id="4560" w:author="Linderhof, Vincent" w:date="2016-03-06T11:01:00Z">
                    <w:rPr>
                      <w:rFonts w:ascii="Times New Roman" w:eastAsia="Times New Roman" w:hAnsi="Times New Roman"/>
                      <w:color w:val="000000"/>
                      <w:sz w:val="24"/>
                      <w:szCs w:val="24"/>
                      <w:lang w:eastAsia="en-GB"/>
                    </w:rPr>
                  </w:rPrChange>
                </w:rPr>
                <w:delText>Region - Western</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56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8518A59" w14:textId="1BE6B9BF" w:rsidR="00C03049" w:rsidRPr="00304F95" w:rsidDel="00304F95" w:rsidRDefault="00C03049" w:rsidP="00E05337">
            <w:pPr>
              <w:tabs>
                <w:tab w:val="decimal" w:pos="317"/>
              </w:tabs>
              <w:suppressAutoHyphens w:val="0"/>
              <w:spacing w:after="0"/>
              <w:rPr>
                <w:del w:id="4562" w:author="Linderhof, Vincent" w:date="2016-03-06T11:01:00Z"/>
                <w:rFonts w:ascii="Times New Roman" w:eastAsia="Times New Roman" w:hAnsi="Times New Roman"/>
                <w:color w:val="000000"/>
                <w:sz w:val="20"/>
                <w:szCs w:val="20"/>
                <w:lang w:eastAsia="en-GB"/>
                <w:rPrChange w:id="4563" w:author="Linderhof, Vincent" w:date="2016-03-06T11:01:00Z">
                  <w:rPr>
                    <w:del w:id="4564" w:author="Linderhof, Vincent" w:date="2016-03-06T11:01:00Z"/>
                    <w:rFonts w:ascii="Times New Roman" w:eastAsia="Times New Roman" w:hAnsi="Times New Roman"/>
                    <w:color w:val="000000"/>
                    <w:sz w:val="24"/>
                    <w:szCs w:val="24"/>
                    <w:lang w:eastAsia="en-GB"/>
                  </w:rPr>
                </w:rPrChange>
              </w:rPr>
            </w:pPr>
            <w:del w:id="4565" w:author="Linderhof, Vincent" w:date="2016-03-06T11:01:00Z">
              <w:r w:rsidRPr="00304F95" w:rsidDel="00304F95">
                <w:rPr>
                  <w:rFonts w:ascii="Times New Roman" w:eastAsia="Times New Roman" w:hAnsi="Times New Roman"/>
                  <w:color w:val="000000"/>
                  <w:sz w:val="20"/>
                  <w:szCs w:val="20"/>
                  <w:lang w:eastAsia="en-GB"/>
                  <w:rPrChange w:id="4566" w:author="Linderhof, Vincent" w:date="2016-03-06T11:01:00Z">
                    <w:rPr>
                      <w:rFonts w:ascii="Times New Roman" w:eastAsia="Times New Roman" w:hAnsi="Times New Roman"/>
                      <w:color w:val="000000"/>
                      <w:sz w:val="24"/>
                      <w:szCs w:val="24"/>
                      <w:lang w:eastAsia="en-GB"/>
                    </w:rPr>
                  </w:rPrChange>
                </w:rPr>
                <w:delText>1.903</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6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B355338" w14:textId="64DBEFA2" w:rsidR="00C03049" w:rsidRPr="00304F95" w:rsidDel="00304F95" w:rsidRDefault="0037260F" w:rsidP="00E05337">
            <w:pPr>
              <w:tabs>
                <w:tab w:val="decimal" w:pos="317"/>
              </w:tabs>
              <w:suppressAutoHyphens w:val="0"/>
              <w:spacing w:after="0"/>
              <w:rPr>
                <w:del w:id="4568" w:author="Linderhof, Vincent" w:date="2016-03-06T11:01:00Z"/>
                <w:rFonts w:ascii="Times New Roman" w:eastAsia="Times New Roman" w:hAnsi="Times New Roman"/>
                <w:color w:val="000000"/>
                <w:sz w:val="20"/>
                <w:szCs w:val="20"/>
                <w:lang w:eastAsia="en-GB"/>
                <w:rPrChange w:id="4569" w:author="Linderhof, Vincent" w:date="2016-03-06T11:01:00Z">
                  <w:rPr>
                    <w:del w:id="4570" w:author="Linderhof, Vincent" w:date="2016-03-06T11:01:00Z"/>
                    <w:rFonts w:ascii="Times New Roman" w:eastAsia="Times New Roman" w:hAnsi="Times New Roman"/>
                    <w:color w:val="000000"/>
                    <w:sz w:val="24"/>
                    <w:szCs w:val="24"/>
                    <w:lang w:eastAsia="en-GB"/>
                  </w:rPr>
                </w:rPrChange>
              </w:rPr>
            </w:pPr>
            <w:del w:id="4571" w:author="Linderhof, Vincent" w:date="2016-03-06T11:01:00Z">
              <w:r w:rsidRPr="00304F95" w:rsidDel="00304F95">
                <w:rPr>
                  <w:rFonts w:ascii="Times New Roman" w:eastAsia="Times New Roman" w:hAnsi="Times New Roman"/>
                  <w:color w:val="000000"/>
                  <w:sz w:val="20"/>
                  <w:szCs w:val="20"/>
                  <w:lang w:eastAsia="en-GB"/>
                  <w:rPrChange w:id="4572"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7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7C671D8" w14:textId="6484F3D7" w:rsidR="00C03049" w:rsidRPr="00304F95" w:rsidDel="00304F95" w:rsidRDefault="00C03049" w:rsidP="00E05337">
            <w:pPr>
              <w:tabs>
                <w:tab w:val="decimal" w:pos="317"/>
              </w:tabs>
              <w:suppressAutoHyphens w:val="0"/>
              <w:spacing w:after="0"/>
              <w:rPr>
                <w:del w:id="4574" w:author="Linderhof, Vincent" w:date="2016-03-06T11:01:00Z"/>
                <w:rFonts w:ascii="Times New Roman" w:eastAsia="Times New Roman" w:hAnsi="Times New Roman"/>
                <w:color w:val="000000"/>
                <w:sz w:val="20"/>
                <w:szCs w:val="20"/>
                <w:lang w:eastAsia="en-GB"/>
                <w:rPrChange w:id="4575" w:author="Linderhof, Vincent" w:date="2016-03-06T11:01:00Z">
                  <w:rPr>
                    <w:del w:id="4576"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7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30A57E3" w14:textId="5B8B5EB6" w:rsidR="00C03049" w:rsidRPr="00304F95" w:rsidDel="00304F95" w:rsidRDefault="00C03049" w:rsidP="00E05337">
            <w:pPr>
              <w:tabs>
                <w:tab w:val="decimal" w:pos="317"/>
              </w:tabs>
              <w:suppressAutoHyphens w:val="0"/>
              <w:spacing w:after="0"/>
              <w:rPr>
                <w:del w:id="4578" w:author="Linderhof, Vincent" w:date="2016-03-06T11:01:00Z"/>
                <w:rFonts w:ascii="Times New Roman" w:eastAsia="Times New Roman" w:hAnsi="Times New Roman"/>
                <w:color w:val="000000"/>
                <w:sz w:val="20"/>
                <w:szCs w:val="20"/>
                <w:lang w:eastAsia="en-GB"/>
                <w:rPrChange w:id="4579" w:author="Linderhof, Vincent" w:date="2016-03-06T11:01:00Z">
                  <w:rPr>
                    <w:del w:id="458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8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DA994C" w14:textId="0CBD63A2" w:rsidR="00C03049" w:rsidRPr="00304F95" w:rsidDel="00304F95" w:rsidRDefault="00C03049" w:rsidP="00E05337">
            <w:pPr>
              <w:tabs>
                <w:tab w:val="decimal" w:pos="317"/>
              </w:tabs>
              <w:suppressAutoHyphens w:val="0"/>
              <w:spacing w:after="0"/>
              <w:rPr>
                <w:del w:id="4582" w:author="Linderhof, Vincent" w:date="2016-03-06T11:01:00Z"/>
                <w:rFonts w:ascii="Times New Roman" w:eastAsia="Times New Roman" w:hAnsi="Times New Roman"/>
                <w:color w:val="000000"/>
                <w:sz w:val="20"/>
                <w:szCs w:val="20"/>
                <w:lang w:eastAsia="en-GB"/>
                <w:rPrChange w:id="4583" w:author="Linderhof, Vincent" w:date="2016-03-06T11:01:00Z">
                  <w:rPr>
                    <w:del w:id="4584"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8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337DFC9" w14:textId="58A3E676" w:rsidR="00C03049" w:rsidRPr="00304F95" w:rsidDel="00304F95" w:rsidRDefault="00C03049" w:rsidP="00E05337">
            <w:pPr>
              <w:tabs>
                <w:tab w:val="decimal" w:pos="317"/>
              </w:tabs>
              <w:suppressAutoHyphens w:val="0"/>
              <w:spacing w:after="0"/>
              <w:rPr>
                <w:del w:id="4586" w:author="Linderhof, Vincent" w:date="2016-03-06T11:01:00Z"/>
                <w:rFonts w:ascii="Times New Roman" w:eastAsia="Times New Roman" w:hAnsi="Times New Roman"/>
                <w:color w:val="000000"/>
                <w:sz w:val="20"/>
                <w:szCs w:val="20"/>
                <w:lang w:eastAsia="en-GB"/>
                <w:rPrChange w:id="4587" w:author="Linderhof, Vincent" w:date="2016-03-06T11:01:00Z">
                  <w:rPr>
                    <w:del w:id="4588"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8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1910082" w14:textId="22CD27F1" w:rsidR="00C03049" w:rsidRPr="00304F95" w:rsidDel="00304F95" w:rsidRDefault="00C03049" w:rsidP="00E05337">
            <w:pPr>
              <w:tabs>
                <w:tab w:val="decimal" w:pos="317"/>
              </w:tabs>
              <w:suppressAutoHyphens w:val="0"/>
              <w:spacing w:after="0"/>
              <w:rPr>
                <w:del w:id="4590" w:author="Linderhof, Vincent" w:date="2016-03-06T11:01:00Z"/>
                <w:rFonts w:ascii="Times New Roman" w:eastAsia="Times New Roman" w:hAnsi="Times New Roman"/>
                <w:color w:val="000000"/>
                <w:sz w:val="20"/>
                <w:szCs w:val="20"/>
                <w:lang w:eastAsia="en-GB"/>
                <w:rPrChange w:id="4591" w:author="Linderhof, Vincent" w:date="2016-03-06T11:01:00Z">
                  <w:rPr>
                    <w:del w:id="4592" w:author="Linderhof, Vincent" w:date="2016-03-06T11:01:00Z"/>
                    <w:rFonts w:ascii="Times New Roman" w:eastAsia="Times New Roman" w:hAnsi="Times New Roman"/>
                    <w:color w:val="000000"/>
                    <w:sz w:val="24"/>
                    <w:szCs w:val="24"/>
                    <w:lang w:eastAsia="en-GB"/>
                  </w:rPr>
                </w:rPrChange>
              </w:rPr>
            </w:pPr>
            <w:del w:id="4593" w:author="Linderhof, Vincent" w:date="2016-03-06T11:01:00Z">
              <w:r w:rsidRPr="00304F95" w:rsidDel="00304F95">
                <w:rPr>
                  <w:rFonts w:ascii="Times New Roman" w:eastAsia="Times New Roman" w:hAnsi="Times New Roman"/>
                  <w:color w:val="000000"/>
                  <w:sz w:val="20"/>
                  <w:szCs w:val="20"/>
                  <w:lang w:eastAsia="en-GB"/>
                  <w:rPrChange w:id="4594" w:author="Linderhof, Vincent" w:date="2016-03-06T11:01:00Z">
                    <w:rPr>
                      <w:rFonts w:ascii="Times New Roman" w:eastAsia="Times New Roman" w:hAnsi="Times New Roman"/>
                      <w:color w:val="000000"/>
                      <w:sz w:val="24"/>
                      <w:szCs w:val="24"/>
                      <w:lang w:eastAsia="en-GB"/>
                    </w:rPr>
                  </w:rPrChange>
                </w:rPr>
                <w:delText>-0.983***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9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2CD3093" w14:textId="338211AF" w:rsidR="00C03049" w:rsidRPr="00304F95" w:rsidDel="00304F95" w:rsidRDefault="00C03049" w:rsidP="00E05337">
            <w:pPr>
              <w:tabs>
                <w:tab w:val="decimal" w:pos="317"/>
              </w:tabs>
              <w:suppressAutoHyphens w:val="0"/>
              <w:spacing w:after="0"/>
              <w:rPr>
                <w:del w:id="4596" w:author="Linderhof, Vincent" w:date="2016-03-06T11:01:00Z"/>
                <w:rFonts w:ascii="Times New Roman" w:eastAsia="Times New Roman" w:hAnsi="Times New Roman"/>
                <w:color w:val="000000"/>
                <w:sz w:val="20"/>
                <w:szCs w:val="20"/>
                <w:lang w:eastAsia="en-GB"/>
                <w:rPrChange w:id="4597" w:author="Linderhof, Vincent" w:date="2016-03-06T11:01:00Z">
                  <w:rPr>
                    <w:del w:id="459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9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CD5DD5" w14:textId="1FED24D8" w:rsidR="00C03049" w:rsidRPr="00304F95" w:rsidDel="00304F95" w:rsidRDefault="00C03049" w:rsidP="00E05337">
            <w:pPr>
              <w:tabs>
                <w:tab w:val="decimal" w:pos="317"/>
              </w:tabs>
              <w:suppressAutoHyphens w:val="0"/>
              <w:spacing w:after="0"/>
              <w:rPr>
                <w:del w:id="4600" w:author="Linderhof, Vincent" w:date="2016-03-06T11:01:00Z"/>
                <w:rFonts w:ascii="Times New Roman" w:eastAsia="Times New Roman" w:hAnsi="Times New Roman"/>
                <w:color w:val="000000"/>
                <w:sz w:val="20"/>
                <w:szCs w:val="20"/>
                <w:lang w:eastAsia="en-GB"/>
                <w:rPrChange w:id="4601" w:author="Linderhof, Vincent" w:date="2016-03-06T11:01:00Z">
                  <w:rPr>
                    <w:del w:id="4602"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0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957377" w14:textId="67AB23C5" w:rsidR="00C03049" w:rsidRPr="00304F95" w:rsidDel="00304F95" w:rsidRDefault="00C03049" w:rsidP="00E05337">
            <w:pPr>
              <w:tabs>
                <w:tab w:val="decimal" w:pos="317"/>
              </w:tabs>
              <w:suppressAutoHyphens w:val="0"/>
              <w:spacing w:after="0"/>
              <w:rPr>
                <w:del w:id="4604" w:author="Linderhof, Vincent" w:date="2016-03-06T11:01:00Z"/>
                <w:rFonts w:ascii="Times New Roman" w:eastAsia="Times New Roman" w:hAnsi="Times New Roman"/>
                <w:color w:val="000000"/>
                <w:sz w:val="20"/>
                <w:szCs w:val="20"/>
                <w:lang w:eastAsia="en-GB"/>
                <w:rPrChange w:id="4605" w:author="Linderhof, Vincent" w:date="2016-03-06T11:01:00Z">
                  <w:rPr>
                    <w:del w:id="460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0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7B9A30" w14:textId="2B882A57" w:rsidR="00C03049" w:rsidRPr="00304F95" w:rsidDel="00304F95" w:rsidRDefault="00C03049" w:rsidP="00E05337">
            <w:pPr>
              <w:tabs>
                <w:tab w:val="decimal" w:pos="317"/>
              </w:tabs>
              <w:suppressAutoHyphens w:val="0"/>
              <w:spacing w:after="0"/>
              <w:rPr>
                <w:del w:id="4608" w:author="Linderhof, Vincent" w:date="2016-03-06T11:01:00Z"/>
                <w:rFonts w:ascii="Times New Roman" w:eastAsia="Times New Roman" w:hAnsi="Times New Roman"/>
                <w:color w:val="000000"/>
                <w:sz w:val="20"/>
                <w:szCs w:val="20"/>
                <w:lang w:eastAsia="en-GB"/>
                <w:rPrChange w:id="4609" w:author="Linderhof, Vincent" w:date="2016-03-06T11:01:00Z">
                  <w:rPr>
                    <w:del w:id="4610"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1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DD6E3F3" w14:textId="21CD030E" w:rsidR="00C03049" w:rsidRPr="00304F95" w:rsidDel="00304F95" w:rsidRDefault="00C03049" w:rsidP="00E05337">
            <w:pPr>
              <w:tabs>
                <w:tab w:val="decimal" w:pos="317"/>
              </w:tabs>
              <w:suppressAutoHyphens w:val="0"/>
              <w:spacing w:after="0"/>
              <w:rPr>
                <w:del w:id="4612" w:author="Linderhof, Vincent" w:date="2016-03-06T11:01:00Z"/>
                <w:rFonts w:ascii="Times New Roman" w:eastAsia="Times New Roman" w:hAnsi="Times New Roman"/>
                <w:color w:val="000000"/>
                <w:sz w:val="20"/>
                <w:szCs w:val="20"/>
                <w:lang w:eastAsia="en-GB"/>
                <w:rPrChange w:id="4613" w:author="Linderhof, Vincent" w:date="2016-03-06T11:01:00Z">
                  <w:rPr>
                    <w:del w:id="4614"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615"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7F3CA2E" w14:textId="50FAF372" w:rsidR="00C03049" w:rsidRPr="00304F95" w:rsidDel="00304F95" w:rsidRDefault="00C03049" w:rsidP="00E05337">
            <w:pPr>
              <w:tabs>
                <w:tab w:val="decimal" w:pos="317"/>
              </w:tabs>
              <w:suppressAutoHyphens w:val="0"/>
              <w:spacing w:after="0"/>
              <w:rPr>
                <w:del w:id="4616" w:author="Linderhof, Vincent" w:date="2016-03-06T11:01:00Z"/>
                <w:rFonts w:ascii="Times New Roman" w:eastAsia="Times New Roman" w:hAnsi="Times New Roman"/>
                <w:color w:val="000000"/>
                <w:sz w:val="20"/>
                <w:szCs w:val="20"/>
                <w:lang w:eastAsia="en-GB"/>
                <w:rPrChange w:id="4617" w:author="Linderhof, Vincent" w:date="2016-03-06T11:01:00Z">
                  <w:rPr>
                    <w:del w:id="4618" w:author="Linderhof, Vincent" w:date="2016-03-06T11:01:00Z"/>
                    <w:rFonts w:ascii="Times New Roman" w:eastAsia="Times New Roman" w:hAnsi="Times New Roman"/>
                    <w:color w:val="000000"/>
                    <w:sz w:val="24"/>
                    <w:szCs w:val="24"/>
                    <w:lang w:eastAsia="en-GB"/>
                  </w:rPr>
                </w:rPrChange>
              </w:rPr>
            </w:pPr>
            <w:del w:id="4619" w:author="Linderhof, Vincent" w:date="2016-03-06T11:01:00Z">
              <w:r w:rsidRPr="00304F95" w:rsidDel="00304F95">
                <w:rPr>
                  <w:rFonts w:ascii="Times New Roman" w:eastAsia="Times New Roman" w:hAnsi="Times New Roman"/>
                  <w:color w:val="000000"/>
                  <w:sz w:val="20"/>
                  <w:szCs w:val="20"/>
                  <w:lang w:eastAsia="en-GB"/>
                  <w:rPrChange w:id="4620" w:author="Linderhof, Vincent" w:date="2016-03-06T11:01:00Z">
                    <w:rPr>
                      <w:rFonts w:ascii="Times New Roman" w:eastAsia="Times New Roman" w:hAnsi="Times New Roman"/>
                      <w:color w:val="000000"/>
                      <w:sz w:val="24"/>
                      <w:szCs w:val="24"/>
                      <w:lang w:eastAsia="en-GB"/>
                    </w:rPr>
                  </w:rPrChange>
                </w:rPr>
                <w:delText>-13,380.570***</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621"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A0111E" w14:textId="465A4191" w:rsidR="00C03049" w:rsidRPr="00304F95" w:rsidDel="00304F95" w:rsidRDefault="00C03049" w:rsidP="00E05337">
            <w:pPr>
              <w:tabs>
                <w:tab w:val="decimal" w:pos="317"/>
              </w:tabs>
              <w:suppressAutoHyphens w:val="0"/>
              <w:spacing w:after="0"/>
              <w:rPr>
                <w:del w:id="4622" w:author="Linderhof, Vincent" w:date="2016-03-06T11:01:00Z"/>
                <w:rFonts w:ascii="Times New Roman" w:eastAsia="Times New Roman" w:hAnsi="Times New Roman"/>
                <w:color w:val="000000"/>
                <w:sz w:val="20"/>
                <w:szCs w:val="20"/>
                <w:lang w:eastAsia="en-GB"/>
                <w:rPrChange w:id="4623" w:author="Linderhof, Vincent" w:date="2016-03-06T11:01:00Z">
                  <w:rPr>
                    <w:del w:id="4624"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625"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7DBD6D88" w14:textId="0F9239C3" w:rsidR="00C03049" w:rsidRPr="00304F95" w:rsidDel="00304F95" w:rsidRDefault="00C03049" w:rsidP="00E05337">
            <w:pPr>
              <w:tabs>
                <w:tab w:val="decimal" w:pos="317"/>
              </w:tabs>
              <w:suppressAutoHyphens w:val="0"/>
              <w:spacing w:after="0"/>
              <w:rPr>
                <w:del w:id="4626" w:author="Linderhof, Vincent" w:date="2016-03-06T11:01:00Z"/>
                <w:rFonts w:ascii="Times New Roman" w:eastAsia="Times New Roman" w:hAnsi="Times New Roman"/>
                <w:color w:val="000000"/>
                <w:sz w:val="20"/>
                <w:szCs w:val="20"/>
                <w:lang w:eastAsia="en-GB"/>
                <w:rPrChange w:id="4627" w:author="Linderhof, Vincent" w:date="2016-03-06T11:01:00Z">
                  <w:rPr>
                    <w:del w:id="4628"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629"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671FFF1A" w14:textId="77BE9865" w:rsidR="00C03049" w:rsidRPr="00304F95" w:rsidDel="00304F95" w:rsidRDefault="00C03049" w:rsidP="00E05337">
            <w:pPr>
              <w:tabs>
                <w:tab w:val="decimal" w:pos="317"/>
              </w:tabs>
              <w:suppressAutoHyphens w:val="0"/>
              <w:spacing w:after="0"/>
              <w:rPr>
                <w:del w:id="4630" w:author="Linderhof, Vincent" w:date="2016-03-06T11:01:00Z"/>
                <w:rFonts w:ascii="Times New Roman" w:eastAsia="Times New Roman" w:hAnsi="Times New Roman"/>
                <w:color w:val="000000"/>
                <w:sz w:val="20"/>
                <w:szCs w:val="20"/>
                <w:lang w:eastAsia="en-GB"/>
                <w:rPrChange w:id="4631" w:author="Linderhof, Vincent" w:date="2016-03-06T11:01:00Z">
                  <w:rPr>
                    <w:del w:id="4632"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633"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18A7CA9" w14:textId="65E9617C" w:rsidR="00C03049" w:rsidRPr="00304F95" w:rsidDel="00304F95" w:rsidRDefault="00C03049" w:rsidP="00E05337">
            <w:pPr>
              <w:suppressAutoHyphens w:val="0"/>
              <w:spacing w:after="0"/>
              <w:rPr>
                <w:del w:id="4634" w:author="Linderhof, Vincent" w:date="2016-03-06T11:01:00Z"/>
                <w:rFonts w:ascii="Times New Roman" w:eastAsia="Times New Roman" w:hAnsi="Times New Roman"/>
                <w:color w:val="000000"/>
                <w:sz w:val="20"/>
                <w:szCs w:val="20"/>
                <w:lang w:eastAsia="en-GB"/>
                <w:rPrChange w:id="4635" w:author="Linderhof, Vincent" w:date="2016-03-06T11:01:00Z">
                  <w:rPr>
                    <w:del w:id="4636"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49E830DF" w14:textId="5DD5464B" w:rsidTr="00304F95">
        <w:trPr>
          <w:gridAfter w:val="3"/>
          <w:wAfter w:w="824" w:type="dxa"/>
          <w:trHeight w:val="300"/>
          <w:del w:id="4637" w:author="Linderhof, Vincent" w:date="2016-03-06T11:01:00Z"/>
          <w:trPrChange w:id="4638"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639" w:author="Linderhof, Vincent" w:date="2016-03-06T11:01:00Z">
              <w:tcPr>
                <w:tcW w:w="2000" w:type="dxa"/>
                <w:vMerge/>
                <w:tcBorders>
                  <w:top w:val="nil"/>
                  <w:left w:val="nil"/>
                  <w:bottom w:val="nil"/>
                  <w:right w:val="single" w:sz="4" w:space="0" w:color="auto"/>
                </w:tcBorders>
                <w:vAlign w:val="center"/>
                <w:hideMark/>
              </w:tcPr>
            </w:tcPrChange>
          </w:tcPr>
          <w:p w14:paraId="685436B4" w14:textId="543A41EC" w:rsidR="00C03049" w:rsidRPr="00304F95" w:rsidDel="00304F95" w:rsidRDefault="00C03049" w:rsidP="00E05337">
            <w:pPr>
              <w:suppressAutoHyphens w:val="0"/>
              <w:spacing w:after="0"/>
              <w:rPr>
                <w:del w:id="4640" w:author="Linderhof, Vincent" w:date="2016-03-06T11:01:00Z"/>
                <w:rFonts w:ascii="Times New Roman" w:eastAsia="Times New Roman" w:hAnsi="Times New Roman"/>
                <w:color w:val="000000"/>
                <w:sz w:val="20"/>
                <w:szCs w:val="20"/>
                <w:lang w:eastAsia="en-GB"/>
                <w:rPrChange w:id="4641" w:author="Linderhof, Vincent" w:date="2016-03-06T11:01:00Z">
                  <w:rPr>
                    <w:del w:id="4642"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64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1C37667" w14:textId="59FFE5CE" w:rsidR="00C03049" w:rsidRPr="00304F95" w:rsidDel="00304F95" w:rsidRDefault="00C03049" w:rsidP="00E05337">
            <w:pPr>
              <w:tabs>
                <w:tab w:val="decimal" w:pos="317"/>
              </w:tabs>
              <w:suppressAutoHyphens w:val="0"/>
              <w:spacing w:after="0"/>
              <w:rPr>
                <w:del w:id="4644" w:author="Linderhof, Vincent" w:date="2016-03-06T11:01:00Z"/>
                <w:rFonts w:ascii="Times New Roman" w:eastAsia="Times New Roman" w:hAnsi="Times New Roman"/>
                <w:color w:val="000000"/>
                <w:sz w:val="20"/>
                <w:szCs w:val="20"/>
                <w:lang w:eastAsia="en-GB"/>
                <w:rPrChange w:id="4645" w:author="Linderhof, Vincent" w:date="2016-03-06T11:01:00Z">
                  <w:rPr>
                    <w:del w:id="4646" w:author="Linderhof, Vincent" w:date="2016-03-06T11:01:00Z"/>
                    <w:rFonts w:ascii="Times New Roman" w:eastAsia="Times New Roman" w:hAnsi="Times New Roman"/>
                    <w:color w:val="000000"/>
                    <w:sz w:val="24"/>
                    <w:szCs w:val="24"/>
                    <w:lang w:eastAsia="en-GB"/>
                  </w:rPr>
                </w:rPrChange>
              </w:rPr>
            </w:pPr>
            <w:del w:id="4647" w:author="Linderhof, Vincent" w:date="2016-03-06T11:01:00Z">
              <w:r w:rsidRPr="00304F95" w:rsidDel="00304F95">
                <w:rPr>
                  <w:rFonts w:ascii="Times New Roman" w:eastAsia="Times New Roman" w:hAnsi="Times New Roman"/>
                  <w:color w:val="000000"/>
                  <w:sz w:val="20"/>
                  <w:szCs w:val="20"/>
                  <w:lang w:eastAsia="en-GB"/>
                  <w:rPrChange w:id="4648" w:author="Linderhof, Vincent" w:date="2016-03-06T11:01:00Z">
                    <w:rPr>
                      <w:rFonts w:ascii="Times New Roman" w:eastAsia="Times New Roman" w:hAnsi="Times New Roman"/>
                      <w:color w:val="000000"/>
                      <w:sz w:val="24"/>
                      <w:szCs w:val="24"/>
                      <w:lang w:eastAsia="en-GB"/>
                    </w:rPr>
                  </w:rPrChange>
                </w:rPr>
                <w:delText>-0.869</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4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2A20D2F" w14:textId="491FFF54" w:rsidR="00C03049" w:rsidRPr="00304F95" w:rsidDel="00304F95" w:rsidRDefault="00C03049" w:rsidP="00E05337">
            <w:pPr>
              <w:tabs>
                <w:tab w:val="decimal" w:pos="317"/>
              </w:tabs>
              <w:suppressAutoHyphens w:val="0"/>
              <w:spacing w:after="0"/>
              <w:rPr>
                <w:del w:id="4650" w:author="Linderhof, Vincent" w:date="2016-03-06T11:01:00Z"/>
                <w:rFonts w:ascii="Times New Roman" w:eastAsia="Times New Roman" w:hAnsi="Times New Roman"/>
                <w:color w:val="000000"/>
                <w:sz w:val="20"/>
                <w:szCs w:val="20"/>
                <w:lang w:eastAsia="en-GB"/>
                <w:rPrChange w:id="4651" w:author="Linderhof, Vincent" w:date="2016-03-06T11:01:00Z">
                  <w:rPr>
                    <w:del w:id="4652"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5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DE08DA8" w14:textId="6B931E24" w:rsidR="00C03049" w:rsidRPr="00304F95" w:rsidDel="00304F95" w:rsidRDefault="00C03049" w:rsidP="00E05337">
            <w:pPr>
              <w:tabs>
                <w:tab w:val="decimal" w:pos="317"/>
              </w:tabs>
              <w:suppressAutoHyphens w:val="0"/>
              <w:spacing w:after="0"/>
              <w:rPr>
                <w:del w:id="4654" w:author="Linderhof, Vincent" w:date="2016-03-06T11:01:00Z"/>
                <w:rFonts w:ascii="Times New Roman" w:eastAsia="Times New Roman" w:hAnsi="Times New Roman"/>
                <w:color w:val="000000"/>
                <w:sz w:val="20"/>
                <w:szCs w:val="20"/>
                <w:lang w:eastAsia="en-GB"/>
                <w:rPrChange w:id="4655" w:author="Linderhof, Vincent" w:date="2016-03-06T11:01:00Z">
                  <w:rPr>
                    <w:del w:id="4656"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5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AA73EC0" w14:textId="05F8491D" w:rsidR="00C03049" w:rsidRPr="00304F95" w:rsidDel="00304F95" w:rsidRDefault="00C03049" w:rsidP="00E05337">
            <w:pPr>
              <w:tabs>
                <w:tab w:val="decimal" w:pos="317"/>
              </w:tabs>
              <w:suppressAutoHyphens w:val="0"/>
              <w:spacing w:after="0"/>
              <w:rPr>
                <w:del w:id="4658" w:author="Linderhof, Vincent" w:date="2016-03-06T11:01:00Z"/>
                <w:rFonts w:ascii="Times New Roman" w:eastAsia="Times New Roman" w:hAnsi="Times New Roman"/>
                <w:color w:val="000000"/>
                <w:sz w:val="20"/>
                <w:szCs w:val="20"/>
                <w:lang w:eastAsia="en-GB"/>
                <w:rPrChange w:id="4659" w:author="Linderhof, Vincent" w:date="2016-03-06T11:01:00Z">
                  <w:rPr>
                    <w:del w:id="466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6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D1F019F" w14:textId="21197E95" w:rsidR="00C03049" w:rsidRPr="00304F95" w:rsidDel="00304F95" w:rsidRDefault="00C03049" w:rsidP="00E05337">
            <w:pPr>
              <w:tabs>
                <w:tab w:val="decimal" w:pos="317"/>
              </w:tabs>
              <w:suppressAutoHyphens w:val="0"/>
              <w:spacing w:after="0"/>
              <w:rPr>
                <w:del w:id="4662" w:author="Linderhof, Vincent" w:date="2016-03-06T11:01:00Z"/>
                <w:rFonts w:ascii="Times New Roman" w:eastAsia="Times New Roman" w:hAnsi="Times New Roman"/>
                <w:color w:val="000000"/>
                <w:sz w:val="20"/>
                <w:szCs w:val="20"/>
                <w:lang w:eastAsia="en-GB"/>
                <w:rPrChange w:id="4663" w:author="Linderhof, Vincent" w:date="2016-03-06T11:01:00Z">
                  <w:rPr>
                    <w:del w:id="4664"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6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8E219B" w14:textId="6A19D193" w:rsidR="00C03049" w:rsidRPr="00304F95" w:rsidDel="00304F95" w:rsidRDefault="00C03049" w:rsidP="00E05337">
            <w:pPr>
              <w:tabs>
                <w:tab w:val="decimal" w:pos="317"/>
              </w:tabs>
              <w:suppressAutoHyphens w:val="0"/>
              <w:spacing w:after="0"/>
              <w:rPr>
                <w:del w:id="4666" w:author="Linderhof, Vincent" w:date="2016-03-06T11:01:00Z"/>
                <w:rFonts w:ascii="Times New Roman" w:eastAsia="Times New Roman" w:hAnsi="Times New Roman"/>
                <w:color w:val="000000"/>
                <w:sz w:val="20"/>
                <w:szCs w:val="20"/>
                <w:lang w:eastAsia="en-GB"/>
                <w:rPrChange w:id="4667" w:author="Linderhof, Vincent" w:date="2016-03-06T11:01:00Z">
                  <w:rPr>
                    <w:del w:id="4668"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6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CABFFEB" w14:textId="7B89DE1F" w:rsidR="00C03049" w:rsidRPr="00304F95" w:rsidDel="00304F95" w:rsidRDefault="00C03049" w:rsidP="00E05337">
            <w:pPr>
              <w:tabs>
                <w:tab w:val="decimal" w:pos="317"/>
              </w:tabs>
              <w:suppressAutoHyphens w:val="0"/>
              <w:spacing w:after="0"/>
              <w:rPr>
                <w:del w:id="4670" w:author="Linderhof, Vincent" w:date="2016-03-06T11:01:00Z"/>
                <w:rFonts w:ascii="Times New Roman" w:eastAsia="Times New Roman" w:hAnsi="Times New Roman"/>
                <w:color w:val="000000"/>
                <w:sz w:val="20"/>
                <w:szCs w:val="20"/>
                <w:lang w:eastAsia="en-GB"/>
                <w:rPrChange w:id="4671" w:author="Linderhof, Vincent" w:date="2016-03-06T11:01:00Z">
                  <w:rPr>
                    <w:del w:id="4672" w:author="Linderhof, Vincent" w:date="2016-03-06T11:01:00Z"/>
                    <w:rFonts w:ascii="Times New Roman" w:eastAsia="Times New Roman" w:hAnsi="Times New Roman"/>
                    <w:color w:val="000000"/>
                    <w:sz w:val="24"/>
                    <w:szCs w:val="24"/>
                    <w:lang w:eastAsia="en-GB"/>
                  </w:rPr>
                </w:rPrChange>
              </w:rPr>
            </w:pPr>
            <w:del w:id="4673" w:author="Linderhof, Vincent" w:date="2016-03-06T11:01:00Z">
              <w:r w:rsidRPr="00304F95" w:rsidDel="00304F95">
                <w:rPr>
                  <w:rFonts w:ascii="Times New Roman" w:eastAsia="Times New Roman" w:hAnsi="Times New Roman"/>
                  <w:color w:val="000000"/>
                  <w:sz w:val="20"/>
                  <w:szCs w:val="20"/>
                  <w:lang w:eastAsia="en-GB"/>
                  <w:rPrChange w:id="4674" w:author="Linderhof, Vincent" w:date="2016-03-06T11:01:00Z">
                    <w:rPr>
                      <w:rFonts w:ascii="Times New Roman" w:eastAsia="Times New Roman" w:hAnsi="Times New Roman"/>
                      <w:color w:val="000000"/>
                      <w:sz w:val="24"/>
                      <w:szCs w:val="24"/>
                      <w:lang w:eastAsia="en-GB"/>
                    </w:rPr>
                  </w:rPrChange>
                </w:rPr>
                <w:delText>(0.079)</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7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858E3A" w14:textId="731B56C7" w:rsidR="00C03049" w:rsidRPr="00304F95" w:rsidDel="00304F95" w:rsidRDefault="00C03049" w:rsidP="00E05337">
            <w:pPr>
              <w:tabs>
                <w:tab w:val="decimal" w:pos="317"/>
              </w:tabs>
              <w:suppressAutoHyphens w:val="0"/>
              <w:spacing w:after="0"/>
              <w:rPr>
                <w:del w:id="4676" w:author="Linderhof, Vincent" w:date="2016-03-06T11:01:00Z"/>
                <w:rFonts w:ascii="Times New Roman" w:eastAsia="Times New Roman" w:hAnsi="Times New Roman"/>
                <w:color w:val="000000"/>
                <w:sz w:val="20"/>
                <w:szCs w:val="20"/>
                <w:lang w:eastAsia="en-GB"/>
                <w:rPrChange w:id="4677" w:author="Linderhof, Vincent" w:date="2016-03-06T11:01:00Z">
                  <w:rPr>
                    <w:del w:id="467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7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7ADEEDB" w14:textId="7ADCF25F" w:rsidR="00C03049" w:rsidRPr="00304F95" w:rsidDel="00304F95" w:rsidRDefault="00C03049" w:rsidP="00E05337">
            <w:pPr>
              <w:tabs>
                <w:tab w:val="decimal" w:pos="317"/>
              </w:tabs>
              <w:suppressAutoHyphens w:val="0"/>
              <w:spacing w:after="0"/>
              <w:rPr>
                <w:del w:id="4680" w:author="Linderhof, Vincent" w:date="2016-03-06T11:01:00Z"/>
                <w:rFonts w:ascii="Times New Roman" w:eastAsia="Times New Roman" w:hAnsi="Times New Roman"/>
                <w:color w:val="000000"/>
                <w:sz w:val="20"/>
                <w:szCs w:val="20"/>
                <w:lang w:eastAsia="en-GB"/>
                <w:rPrChange w:id="4681" w:author="Linderhof, Vincent" w:date="2016-03-06T11:01:00Z">
                  <w:rPr>
                    <w:del w:id="4682"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8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6B132B5" w14:textId="094B1DE0" w:rsidR="00C03049" w:rsidRPr="00304F95" w:rsidDel="00304F95" w:rsidRDefault="00C03049" w:rsidP="00E05337">
            <w:pPr>
              <w:tabs>
                <w:tab w:val="decimal" w:pos="317"/>
              </w:tabs>
              <w:suppressAutoHyphens w:val="0"/>
              <w:spacing w:after="0"/>
              <w:rPr>
                <w:del w:id="4684" w:author="Linderhof, Vincent" w:date="2016-03-06T11:01:00Z"/>
                <w:rFonts w:ascii="Times New Roman" w:eastAsia="Times New Roman" w:hAnsi="Times New Roman"/>
                <w:color w:val="000000"/>
                <w:sz w:val="20"/>
                <w:szCs w:val="20"/>
                <w:lang w:eastAsia="en-GB"/>
                <w:rPrChange w:id="4685" w:author="Linderhof, Vincent" w:date="2016-03-06T11:01:00Z">
                  <w:rPr>
                    <w:del w:id="468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8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6F319DB" w14:textId="21C5DB7D" w:rsidR="00C03049" w:rsidRPr="00304F95" w:rsidDel="00304F95" w:rsidRDefault="00C03049" w:rsidP="00E05337">
            <w:pPr>
              <w:tabs>
                <w:tab w:val="decimal" w:pos="317"/>
              </w:tabs>
              <w:suppressAutoHyphens w:val="0"/>
              <w:spacing w:after="0"/>
              <w:rPr>
                <w:del w:id="4688" w:author="Linderhof, Vincent" w:date="2016-03-06T11:01:00Z"/>
                <w:rFonts w:ascii="Times New Roman" w:eastAsia="Times New Roman" w:hAnsi="Times New Roman"/>
                <w:color w:val="000000"/>
                <w:sz w:val="20"/>
                <w:szCs w:val="20"/>
                <w:lang w:eastAsia="en-GB"/>
                <w:rPrChange w:id="4689" w:author="Linderhof, Vincent" w:date="2016-03-06T11:01:00Z">
                  <w:rPr>
                    <w:del w:id="4690"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9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733A0B5" w14:textId="3E821E55" w:rsidR="00C03049" w:rsidRPr="00304F95" w:rsidDel="00304F95" w:rsidRDefault="00C03049" w:rsidP="00E05337">
            <w:pPr>
              <w:tabs>
                <w:tab w:val="decimal" w:pos="317"/>
              </w:tabs>
              <w:suppressAutoHyphens w:val="0"/>
              <w:spacing w:after="0"/>
              <w:rPr>
                <w:del w:id="4692" w:author="Linderhof, Vincent" w:date="2016-03-06T11:01:00Z"/>
                <w:rFonts w:ascii="Times New Roman" w:eastAsia="Times New Roman" w:hAnsi="Times New Roman"/>
                <w:color w:val="000000"/>
                <w:sz w:val="20"/>
                <w:szCs w:val="20"/>
                <w:lang w:eastAsia="en-GB"/>
                <w:rPrChange w:id="4693" w:author="Linderhof, Vincent" w:date="2016-03-06T11:01:00Z">
                  <w:rPr>
                    <w:del w:id="4694"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695"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2A8F16E" w14:textId="20D26724" w:rsidR="00C03049" w:rsidRPr="00304F95" w:rsidDel="00304F95" w:rsidRDefault="00C03049" w:rsidP="00E05337">
            <w:pPr>
              <w:tabs>
                <w:tab w:val="decimal" w:pos="317"/>
              </w:tabs>
              <w:suppressAutoHyphens w:val="0"/>
              <w:spacing w:after="0"/>
              <w:rPr>
                <w:del w:id="4696" w:author="Linderhof, Vincent" w:date="2016-03-06T11:01:00Z"/>
                <w:rFonts w:ascii="Times New Roman" w:eastAsia="Times New Roman" w:hAnsi="Times New Roman"/>
                <w:color w:val="000000"/>
                <w:sz w:val="20"/>
                <w:szCs w:val="20"/>
                <w:lang w:eastAsia="en-GB"/>
                <w:rPrChange w:id="4697" w:author="Linderhof, Vincent" w:date="2016-03-06T11:01:00Z">
                  <w:rPr>
                    <w:del w:id="4698" w:author="Linderhof, Vincent" w:date="2016-03-06T11:01:00Z"/>
                    <w:rFonts w:ascii="Times New Roman" w:eastAsia="Times New Roman" w:hAnsi="Times New Roman"/>
                    <w:color w:val="000000"/>
                    <w:sz w:val="24"/>
                    <w:szCs w:val="24"/>
                    <w:lang w:eastAsia="en-GB"/>
                  </w:rPr>
                </w:rPrChange>
              </w:rPr>
            </w:pPr>
            <w:del w:id="4699" w:author="Linderhof, Vincent" w:date="2016-03-06T11:01:00Z">
              <w:r w:rsidRPr="00304F95" w:rsidDel="00304F95">
                <w:rPr>
                  <w:rFonts w:ascii="Times New Roman" w:eastAsia="Times New Roman" w:hAnsi="Times New Roman"/>
                  <w:color w:val="000000"/>
                  <w:sz w:val="20"/>
                  <w:szCs w:val="20"/>
                  <w:lang w:eastAsia="en-GB"/>
                  <w:rPrChange w:id="4700" w:author="Linderhof, Vincent" w:date="2016-03-06T11:01:00Z">
                    <w:rPr>
                      <w:rFonts w:ascii="Times New Roman" w:eastAsia="Times New Roman" w:hAnsi="Times New Roman"/>
                      <w:color w:val="000000"/>
                      <w:sz w:val="24"/>
                      <w:szCs w:val="24"/>
                      <w:lang w:eastAsia="en-GB"/>
                    </w:rPr>
                  </w:rPrChange>
                </w:rPr>
                <w:delText>(3,102.356)</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701"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642F337" w14:textId="42CB95C3" w:rsidR="00C03049" w:rsidRPr="00304F95" w:rsidDel="00304F95" w:rsidRDefault="00C03049" w:rsidP="00E05337">
            <w:pPr>
              <w:tabs>
                <w:tab w:val="decimal" w:pos="317"/>
              </w:tabs>
              <w:suppressAutoHyphens w:val="0"/>
              <w:spacing w:after="0"/>
              <w:rPr>
                <w:del w:id="4702" w:author="Linderhof, Vincent" w:date="2016-03-06T11:01:00Z"/>
                <w:rFonts w:ascii="Times New Roman" w:eastAsia="Times New Roman" w:hAnsi="Times New Roman"/>
                <w:color w:val="000000"/>
                <w:sz w:val="20"/>
                <w:szCs w:val="20"/>
                <w:lang w:eastAsia="en-GB"/>
                <w:rPrChange w:id="4703" w:author="Linderhof, Vincent" w:date="2016-03-06T11:01:00Z">
                  <w:rPr>
                    <w:del w:id="4704"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705"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517927D2" w14:textId="173D30D6" w:rsidR="00C03049" w:rsidRPr="00304F95" w:rsidDel="00304F95" w:rsidRDefault="00C03049" w:rsidP="00E05337">
            <w:pPr>
              <w:tabs>
                <w:tab w:val="decimal" w:pos="317"/>
              </w:tabs>
              <w:suppressAutoHyphens w:val="0"/>
              <w:spacing w:after="0"/>
              <w:rPr>
                <w:del w:id="4706" w:author="Linderhof, Vincent" w:date="2016-03-06T11:01:00Z"/>
                <w:rFonts w:ascii="Times New Roman" w:eastAsia="Times New Roman" w:hAnsi="Times New Roman"/>
                <w:color w:val="000000"/>
                <w:sz w:val="20"/>
                <w:szCs w:val="20"/>
                <w:lang w:eastAsia="en-GB"/>
                <w:rPrChange w:id="4707" w:author="Linderhof, Vincent" w:date="2016-03-06T11:01:00Z">
                  <w:rPr>
                    <w:del w:id="4708"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709"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2FF98EE3" w14:textId="218730CD" w:rsidR="00C03049" w:rsidRPr="00304F95" w:rsidDel="00304F95" w:rsidRDefault="00C03049" w:rsidP="00E05337">
            <w:pPr>
              <w:tabs>
                <w:tab w:val="decimal" w:pos="317"/>
              </w:tabs>
              <w:suppressAutoHyphens w:val="0"/>
              <w:spacing w:after="0"/>
              <w:rPr>
                <w:del w:id="4710" w:author="Linderhof, Vincent" w:date="2016-03-06T11:01:00Z"/>
                <w:rFonts w:ascii="Times New Roman" w:eastAsia="Times New Roman" w:hAnsi="Times New Roman"/>
                <w:color w:val="000000"/>
                <w:sz w:val="20"/>
                <w:szCs w:val="20"/>
                <w:lang w:eastAsia="en-GB"/>
                <w:rPrChange w:id="4711" w:author="Linderhof, Vincent" w:date="2016-03-06T11:01:00Z">
                  <w:rPr>
                    <w:del w:id="4712"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713" w:author="Linderhof, Vincent" w:date="2016-03-06T11:01:00Z">
              <w:tcPr>
                <w:tcW w:w="670" w:type="dxa"/>
                <w:gridSpan w:val="3"/>
                <w:tcBorders>
                  <w:top w:val="nil"/>
                  <w:left w:val="nil"/>
                  <w:bottom w:val="nil"/>
                  <w:right w:val="nil"/>
                </w:tcBorders>
                <w:shd w:val="clear" w:color="auto" w:fill="auto"/>
                <w:noWrap/>
                <w:vAlign w:val="bottom"/>
                <w:hideMark/>
              </w:tcPr>
            </w:tcPrChange>
          </w:tcPr>
          <w:p w14:paraId="13EB6E03" w14:textId="5A67DEA5" w:rsidR="00C03049" w:rsidRPr="00304F95" w:rsidDel="00304F95" w:rsidRDefault="00C03049" w:rsidP="00E05337">
            <w:pPr>
              <w:suppressAutoHyphens w:val="0"/>
              <w:spacing w:after="0"/>
              <w:rPr>
                <w:del w:id="4714" w:author="Linderhof, Vincent" w:date="2016-03-06T11:01:00Z"/>
                <w:rFonts w:ascii="Times New Roman" w:eastAsia="Times New Roman" w:hAnsi="Times New Roman"/>
                <w:color w:val="000000"/>
                <w:sz w:val="20"/>
                <w:szCs w:val="20"/>
                <w:lang w:eastAsia="en-GB"/>
                <w:rPrChange w:id="4715" w:author="Linderhof, Vincent" w:date="2016-03-06T11:01:00Z">
                  <w:rPr>
                    <w:del w:id="4716"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6024C011" w14:textId="7C905948" w:rsidTr="00304F95">
        <w:trPr>
          <w:gridAfter w:val="3"/>
          <w:wAfter w:w="824" w:type="dxa"/>
          <w:trHeight w:val="300"/>
          <w:del w:id="4717" w:author="Linderhof, Vincent" w:date="2016-03-06T11:01:00Z"/>
          <w:trPrChange w:id="4718" w:author="Linderhof, Vincent" w:date="2016-03-06T11:01:00Z">
            <w:trPr>
              <w:gridAfter w:val="3"/>
              <w:wAfter w:w="824"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4719"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6BA7B54C" w14:textId="59F689BB" w:rsidR="0037260F" w:rsidRPr="00304F95" w:rsidDel="00304F95" w:rsidRDefault="0037260F" w:rsidP="00E05337">
            <w:pPr>
              <w:suppressAutoHyphens w:val="0"/>
              <w:spacing w:after="0"/>
              <w:rPr>
                <w:del w:id="4720" w:author="Linderhof, Vincent" w:date="2016-03-06T11:01:00Z"/>
                <w:rFonts w:ascii="Times New Roman" w:eastAsia="Times New Roman" w:hAnsi="Times New Roman"/>
                <w:color w:val="000000"/>
                <w:sz w:val="20"/>
                <w:szCs w:val="20"/>
                <w:lang w:eastAsia="en-GB"/>
                <w:rPrChange w:id="4721" w:author="Linderhof, Vincent" w:date="2016-03-06T11:01:00Z">
                  <w:rPr>
                    <w:del w:id="4722" w:author="Linderhof, Vincent" w:date="2016-03-06T11:01:00Z"/>
                    <w:rFonts w:ascii="Times New Roman" w:eastAsia="Times New Roman" w:hAnsi="Times New Roman"/>
                    <w:color w:val="000000"/>
                    <w:sz w:val="24"/>
                    <w:szCs w:val="24"/>
                    <w:lang w:eastAsia="en-GB"/>
                  </w:rPr>
                </w:rPrChange>
              </w:rPr>
            </w:pPr>
            <w:del w:id="4723" w:author="Linderhof, Vincent" w:date="2016-03-06T11:01:00Z">
              <w:r w:rsidRPr="00304F95" w:rsidDel="00304F95">
                <w:rPr>
                  <w:rFonts w:ascii="Times New Roman" w:eastAsia="Times New Roman" w:hAnsi="Times New Roman"/>
                  <w:color w:val="000000"/>
                  <w:sz w:val="20"/>
                  <w:szCs w:val="20"/>
                  <w:lang w:eastAsia="en-GB"/>
                  <w:rPrChange w:id="4724" w:author="Linderhof, Vincent" w:date="2016-03-06T11:01:00Z">
                    <w:rPr>
                      <w:rFonts w:ascii="Times New Roman" w:eastAsia="Times New Roman" w:hAnsi="Times New Roman"/>
                      <w:color w:val="000000"/>
                      <w:sz w:val="24"/>
                      <w:szCs w:val="24"/>
                      <w:lang w:eastAsia="en-GB"/>
                    </w:rPr>
                  </w:rPrChange>
                </w:rPr>
                <w:delText>Constant</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72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32D674ED" w14:textId="620EA6A5" w:rsidR="0037260F" w:rsidRPr="00304F95" w:rsidDel="00304F95" w:rsidRDefault="0037260F" w:rsidP="00E05337">
            <w:pPr>
              <w:tabs>
                <w:tab w:val="decimal" w:pos="317"/>
              </w:tabs>
              <w:suppressAutoHyphens w:val="0"/>
              <w:spacing w:after="0"/>
              <w:rPr>
                <w:del w:id="4726" w:author="Linderhof, Vincent" w:date="2016-03-06T11:01:00Z"/>
                <w:rFonts w:ascii="Times New Roman" w:eastAsia="Times New Roman" w:hAnsi="Times New Roman"/>
                <w:color w:val="000000"/>
                <w:sz w:val="20"/>
                <w:szCs w:val="20"/>
                <w:lang w:eastAsia="en-GB"/>
                <w:rPrChange w:id="4727" w:author="Linderhof, Vincent" w:date="2016-03-06T11:01:00Z">
                  <w:rPr>
                    <w:del w:id="4728" w:author="Linderhof, Vincent" w:date="2016-03-06T11:01:00Z"/>
                    <w:rFonts w:ascii="Times New Roman" w:eastAsia="Times New Roman" w:hAnsi="Times New Roman"/>
                    <w:color w:val="000000"/>
                    <w:sz w:val="24"/>
                    <w:szCs w:val="24"/>
                    <w:lang w:eastAsia="en-GB"/>
                  </w:rPr>
                </w:rPrChange>
              </w:rPr>
            </w:pPr>
            <w:del w:id="4729" w:author="Linderhof, Vincent" w:date="2016-03-06T11:01:00Z">
              <w:r w:rsidRPr="00304F95" w:rsidDel="00304F95">
                <w:rPr>
                  <w:rFonts w:ascii="Times New Roman" w:eastAsia="Times New Roman" w:hAnsi="Times New Roman"/>
                  <w:color w:val="000000"/>
                  <w:sz w:val="20"/>
                  <w:szCs w:val="20"/>
                  <w:lang w:eastAsia="en-GB"/>
                  <w:rPrChange w:id="4730" w:author="Linderhof, Vincent" w:date="2016-03-06T11:01:00Z">
                    <w:rPr>
                      <w:rFonts w:ascii="Times New Roman" w:eastAsia="Times New Roman" w:hAnsi="Times New Roman"/>
                      <w:color w:val="000000"/>
                      <w:sz w:val="24"/>
                      <w:szCs w:val="24"/>
                      <w:lang w:eastAsia="en-GB"/>
                    </w:rPr>
                  </w:rPrChange>
                </w:rPr>
                <w:delText>40.282</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vAlign w:val="bottom"/>
            <w:tcPrChange w:id="473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1BE32018" w14:textId="671BEE5E" w:rsidR="0037260F" w:rsidRPr="00304F95" w:rsidDel="00304F95" w:rsidRDefault="0037260F" w:rsidP="00E05337">
            <w:pPr>
              <w:tabs>
                <w:tab w:val="decimal" w:pos="317"/>
              </w:tabs>
              <w:suppressAutoHyphens w:val="0"/>
              <w:spacing w:after="0"/>
              <w:rPr>
                <w:del w:id="4732" w:author="Linderhof, Vincent" w:date="2016-03-06T11:01:00Z"/>
                <w:rFonts w:ascii="Times New Roman" w:eastAsia="Times New Roman" w:hAnsi="Times New Roman"/>
                <w:color w:val="000000"/>
                <w:sz w:val="20"/>
                <w:szCs w:val="20"/>
                <w:lang w:eastAsia="en-GB"/>
                <w:rPrChange w:id="4733" w:author="Linderhof, Vincent" w:date="2016-03-06T11:01:00Z">
                  <w:rPr>
                    <w:del w:id="4734" w:author="Linderhof, Vincent" w:date="2016-03-06T11:01:00Z"/>
                    <w:rFonts w:ascii="Times New Roman" w:eastAsia="Times New Roman" w:hAnsi="Times New Roman"/>
                    <w:color w:val="000000"/>
                    <w:sz w:val="24"/>
                    <w:szCs w:val="24"/>
                    <w:lang w:eastAsia="en-GB"/>
                  </w:rPr>
                </w:rPrChange>
              </w:rPr>
            </w:pPr>
            <w:del w:id="4735" w:author="Linderhof, Vincent" w:date="2016-03-06T11:01:00Z">
              <w:r w:rsidRPr="00304F95" w:rsidDel="00304F95">
                <w:rPr>
                  <w:rFonts w:ascii="Times New Roman" w:eastAsia="Times New Roman" w:hAnsi="Times New Roman"/>
                  <w:color w:val="000000"/>
                  <w:sz w:val="20"/>
                  <w:szCs w:val="20"/>
                  <w:lang w:eastAsia="en-GB"/>
                  <w:rPrChange w:id="4736"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3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352F961" w14:textId="3594719A" w:rsidR="0037260F" w:rsidRPr="00304F95" w:rsidDel="00304F95" w:rsidRDefault="0037260F" w:rsidP="00E05337">
            <w:pPr>
              <w:tabs>
                <w:tab w:val="decimal" w:pos="317"/>
              </w:tabs>
              <w:suppressAutoHyphens w:val="0"/>
              <w:spacing w:after="0"/>
              <w:rPr>
                <w:del w:id="4738" w:author="Linderhof, Vincent" w:date="2016-03-06T11:01:00Z"/>
                <w:rFonts w:ascii="Times New Roman" w:eastAsia="Times New Roman" w:hAnsi="Times New Roman"/>
                <w:color w:val="000000"/>
                <w:sz w:val="20"/>
                <w:szCs w:val="20"/>
                <w:lang w:eastAsia="en-GB"/>
                <w:rPrChange w:id="4739" w:author="Linderhof, Vincent" w:date="2016-03-06T11:01:00Z">
                  <w:rPr>
                    <w:del w:id="4740"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4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135F513" w14:textId="1AD6F88A" w:rsidR="0037260F" w:rsidRPr="00304F95" w:rsidDel="00304F95" w:rsidRDefault="0037260F" w:rsidP="00E05337">
            <w:pPr>
              <w:tabs>
                <w:tab w:val="decimal" w:pos="317"/>
              </w:tabs>
              <w:suppressAutoHyphens w:val="0"/>
              <w:spacing w:after="0"/>
              <w:rPr>
                <w:del w:id="4742" w:author="Linderhof, Vincent" w:date="2016-03-06T11:01:00Z"/>
                <w:rFonts w:ascii="Times New Roman" w:eastAsia="Times New Roman" w:hAnsi="Times New Roman"/>
                <w:color w:val="000000"/>
                <w:sz w:val="20"/>
                <w:szCs w:val="20"/>
                <w:lang w:eastAsia="en-GB"/>
                <w:rPrChange w:id="4743" w:author="Linderhof, Vincent" w:date="2016-03-06T11:01:00Z">
                  <w:rPr>
                    <w:del w:id="474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4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07B6E4" w14:textId="44098692" w:rsidR="0037260F" w:rsidRPr="00304F95" w:rsidDel="00304F95" w:rsidRDefault="0037260F" w:rsidP="00E05337">
            <w:pPr>
              <w:tabs>
                <w:tab w:val="decimal" w:pos="317"/>
              </w:tabs>
              <w:suppressAutoHyphens w:val="0"/>
              <w:spacing w:after="0"/>
              <w:rPr>
                <w:del w:id="4746" w:author="Linderhof, Vincent" w:date="2016-03-06T11:01:00Z"/>
                <w:rFonts w:ascii="Times New Roman" w:eastAsia="Times New Roman" w:hAnsi="Times New Roman"/>
                <w:color w:val="000000"/>
                <w:sz w:val="20"/>
                <w:szCs w:val="20"/>
                <w:lang w:eastAsia="en-GB"/>
                <w:rPrChange w:id="4747" w:author="Linderhof, Vincent" w:date="2016-03-06T11:01:00Z">
                  <w:rPr>
                    <w:del w:id="4748"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4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9000C44" w14:textId="3C7C70F9" w:rsidR="0037260F" w:rsidRPr="00304F95" w:rsidDel="00304F95" w:rsidRDefault="0037260F" w:rsidP="00E05337">
            <w:pPr>
              <w:tabs>
                <w:tab w:val="decimal" w:pos="317"/>
              </w:tabs>
              <w:suppressAutoHyphens w:val="0"/>
              <w:spacing w:after="0"/>
              <w:rPr>
                <w:del w:id="4750" w:author="Linderhof, Vincent" w:date="2016-03-06T11:01:00Z"/>
                <w:rFonts w:ascii="Times New Roman" w:eastAsia="Times New Roman" w:hAnsi="Times New Roman"/>
                <w:color w:val="000000"/>
                <w:sz w:val="20"/>
                <w:szCs w:val="20"/>
                <w:lang w:eastAsia="en-GB"/>
                <w:rPrChange w:id="4751" w:author="Linderhof, Vincent" w:date="2016-03-06T11:01:00Z">
                  <w:rPr>
                    <w:del w:id="4752"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5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E35277" w14:textId="0D06C372" w:rsidR="0037260F" w:rsidRPr="00304F95" w:rsidDel="00304F95" w:rsidRDefault="0037260F" w:rsidP="00E05337">
            <w:pPr>
              <w:tabs>
                <w:tab w:val="decimal" w:pos="317"/>
              </w:tabs>
              <w:suppressAutoHyphens w:val="0"/>
              <w:spacing w:after="0"/>
              <w:rPr>
                <w:del w:id="4754" w:author="Linderhof, Vincent" w:date="2016-03-06T11:01:00Z"/>
                <w:rFonts w:ascii="Times New Roman" w:eastAsia="Times New Roman" w:hAnsi="Times New Roman"/>
                <w:color w:val="000000"/>
                <w:sz w:val="20"/>
                <w:szCs w:val="20"/>
                <w:lang w:eastAsia="en-GB"/>
                <w:rPrChange w:id="4755" w:author="Linderhof, Vincent" w:date="2016-03-06T11:01:00Z">
                  <w:rPr>
                    <w:del w:id="4756" w:author="Linderhof, Vincent" w:date="2016-03-06T11:01:00Z"/>
                    <w:rFonts w:ascii="Times New Roman" w:eastAsia="Times New Roman" w:hAnsi="Times New Roman"/>
                    <w:color w:val="000000"/>
                    <w:sz w:val="24"/>
                    <w:szCs w:val="24"/>
                    <w:lang w:eastAsia="en-GB"/>
                  </w:rPr>
                </w:rPrChange>
              </w:rPr>
            </w:pPr>
            <w:del w:id="4757" w:author="Linderhof, Vincent" w:date="2016-03-06T11:01:00Z">
              <w:r w:rsidRPr="00304F95" w:rsidDel="00304F95">
                <w:rPr>
                  <w:rFonts w:ascii="Times New Roman" w:eastAsia="Times New Roman" w:hAnsi="Times New Roman"/>
                  <w:color w:val="000000"/>
                  <w:sz w:val="20"/>
                  <w:szCs w:val="20"/>
                  <w:lang w:eastAsia="en-GB"/>
                  <w:rPrChange w:id="4758" w:author="Linderhof, Vincent" w:date="2016-03-06T11:01:00Z">
                    <w:rPr>
                      <w:rFonts w:ascii="Times New Roman" w:eastAsia="Times New Roman" w:hAnsi="Times New Roman"/>
                      <w:color w:val="000000"/>
                      <w:sz w:val="24"/>
                      <w:szCs w:val="24"/>
                      <w:lang w:eastAsia="en-GB"/>
                    </w:rPr>
                  </w:rPrChange>
                </w:rPr>
                <w:delText>7.006***</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5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8DF56D5" w14:textId="5784AEB9" w:rsidR="0037260F" w:rsidRPr="00304F95" w:rsidDel="00304F95" w:rsidRDefault="0037260F" w:rsidP="00E05337">
            <w:pPr>
              <w:tabs>
                <w:tab w:val="decimal" w:pos="317"/>
              </w:tabs>
              <w:suppressAutoHyphens w:val="0"/>
              <w:spacing w:after="0"/>
              <w:rPr>
                <w:del w:id="4760" w:author="Linderhof, Vincent" w:date="2016-03-06T11:01:00Z"/>
                <w:rFonts w:ascii="Times New Roman" w:eastAsia="Times New Roman" w:hAnsi="Times New Roman"/>
                <w:color w:val="000000"/>
                <w:sz w:val="20"/>
                <w:szCs w:val="20"/>
                <w:lang w:eastAsia="en-GB"/>
                <w:rPrChange w:id="4761" w:author="Linderhof, Vincent" w:date="2016-03-06T11:01:00Z">
                  <w:rPr>
                    <w:del w:id="476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6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12D450" w14:textId="182FE5E5" w:rsidR="0037260F" w:rsidRPr="00304F95" w:rsidDel="00304F95" w:rsidRDefault="0037260F" w:rsidP="00E05337">
            <w:pPr>
              <w:tabs>
                <w:tab w:val="decimal" w:pos="317"/>
              </w:tabs>
              <w:suppressAutoHyphens w:val="0"/>
              <w:spacing w:after="0"/>
              <w:rPr>
                <w:del w:id="4764" w:author="Linderhof, Vincent" w:date="2016-03-06T11:01:00Z"/>
                <w:rFonts w:ascii="Times New Roman" w:eastAsia="Times New Roman" w:hAnsi="Times New Roman"/>
                <w:color w:val="000000"/>
                <w:sz w:val="20"/>
                <w:szCs w:val="20"/>
                <w:lang w:eastAsia="en-GB"/>
                <w:rPrChange w:id="4765" w:author="Linderhof, Vincent" w:date="2016-03-06T11:01:00Z">
                  <w:rPr>
                    <w:del w:id="4766"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6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C67F4F8" w14:textId="0093513F" w:rsidR="0037260F" w:rsidRPr="00304F95" w:rsidDel="00304F95" w:rsidRDefault="0037260F" w:rsidP="00E05337">
            <w:pPr>
              <w:tabs>
                <w:tab w:val="decimal" w:pos="317"/>
              </w:tabs>
              <w:suppressAutoHyphens w:val="0"/>
              <w:spacing w:after="0"/>
              <w:rPr>
                <w:del w:id="4768" w:author="Linderhof, Vincent" w:date="2016-03-06T11:01:00Z"/>
                <w:rFonts w:ascii="Times New Roman" w:eastAsia="Times New Roman" w:hAnsi="Times New Roman"/>
                <w:color w:val="000000"/>
                <w:sz w:val="20"/>
                <w:szCs w:val="20"/>
                <w:lang w:eastAsia="en-GB"/>
                <w:rPrChange w:id="4769" w:author="Linderhof, Vincent" w:date="2016-03-06T11:01:00Z">
                  <w:rPr>
                    <w:del w:id="477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7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B2D98A5" w14:textId="2EA08334" w:rsidR="0037260F" w:rsidRPr="00304F95" w:rsidDel="00304F95" w:rsidRDefault="0037260F" w:rsidP="00E05337">
            <w:pPr>
              <w:tabs>
                <w:tab w:val="decimal" w:pos="317"/>
              </w:tabs>
              <w:suppressAutoHyphens w:val="0"/>
              <w:spacing w:after="0"/>
              <w:rPr>
                <w:del w:id="4772" w:author="Linderhof, Vincent" w:date="2016-03-06T11:01:00Z"/>
                <w:rFonts w:ascii="Times New Roman" w:eastAsia="Times New Roman" w:hAnsi="Times New Roman"/>
                <w:color w:val="000000"/>
                <w:sz w:val="20"/>
                <w:szCs w:val="20"/>
                <w:lang w:eastAsia="en-GB"/>
                <w:rPrChange w:id="4773" w:author="Linderhof, Vincent" w:date="2016-03-06T11:01:00Z">
                  <w:rPr>
                    <w:del w:id="4774"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7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45E7E0" w14:textId="5ED626E6" w:rsidR="0037260F" w:rsidRPr="00304F95" w:rsidDel="00304F95" w:rsidRDefault="0037260F" w:rsidP="00E05337">
            <w:pPr>
              <w:tabs>
                <w:tab w:val="decimal" w:pos="317"/>
              </w:tabs>
              <w:suppressAutoHyphens w:val="0"/>
              <w:spacing w:after="0"/>
              <w:rPr>
                <w:del w:id="4776" w:author="Linderhof, Vincent" w:date="2016-03-06T11:01:00Z"/>
                <w:rFonts w:ascii="Times New Roman" w:eastAsia="Times New Roman" w:hAnsi="Times New Roman"/>
                <w:color w:val="000000"/>
                <w:sz w:val="20"/>
                <w:szCs w:val="20"/>
                <w:lang w:eastAsia="en-GB"/>
                <w:rPrChange w:id="4777" w:author="Linderhof, Vincent" w:date="2016-03-06T11:01:00Z">
                  <w:rPr>
                    <w:del w:id="4778"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779"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7DD78D5" w14:textId="6EE9C047" w:rsidR="0037260F" w:rsidRPr="00304F95" w:rsidDel="00304F95" w:rsidRDefault="0037260F" w:rsidP="00E05337">
            <w:pPr>
              <w:tabs>
                <w:tab w:val="decimal" w:pos="317"/>
              </w:tabs>
              <w:suppressAutoHyphens w:val="0"/>
              <w:spacing w:after="0"/>
              <w:rPr>
                <w:del w:id="4780" w:author="Linderhof, Vincent" w:date="2016-03-06T11:01:00Z"/>
                <w:rFonts w:ascii="Times New Roman" w:eastAsia="Times New Roman" w:hAnsi="Times New Roman"/>
                <w:color w:val="000000"/>
                <w:sz w:val="20"/>
                <w:szCs w:val="20"/>
                <w:lang w:eastAsia="en-GB"/>
                <w:rPrChange w:id="4781" w:author="Linderhof, Vincent" w:date="2016-03-06T11:01:00Z">
                  <w:rPr>
                    <w:del w:id="4782" w:author="Linderhof, Vincent" w:date="2016-03-06T11:01:00Z"/>
                    <w:rFonts w:ascii="Times New Roman" w:eastAsia="Times New Roman" w:hAnsi="Times New Roman"/>
                    <w:color w:val="000000"/>
                    <w:sz w:val="24"/>
                    <w:szCs w:val="24"/>
                    <w:lang w:eastAsia="en-GB"/>
                  </w:rPr>
                </w:rPrChange>
              </w:rPr>
            </w:pPr>
            <w:del w:id="4783" w:author="Linderhof, Vincent" w:date="2016-03-06T11:01:00Z">
              <w:r w:rsidRPr="00304F95" w:rsidDel="00304F95">
                <w:rPr>
                  <w:rFonts w:ascii="Times New Roman" w:eastAsia="Times New Roman" w:hAnsi="Times New Roman"/>
                  <w:color w:val="000000"/>
                  <w:sz w:val="20"/>
                  <w:szCs w:val="20"/>
                  <w:lang w:eastAsia="en-GB"/>
                  <w:rPrChange w:id="4784" w:author="Linderhof, Vincent" w:date="2016-03-06T11:01:00Z">
                    <w:rPr>
                      <w:rFonts w:ascii="Times New Roman" w:eastAsia="Times New Roman" w:hAnsi="Times New Roman"/>
                      <w:color w:val="000000"/>
                      <w:sz w:val="24"/>
                      <w:szCs w:val="24"/>
                      <w:lang w:eastAsia="en-GB"/>
                    </w:rPr>
                  </w:rPrChange>
                </w:rPr>
                <w:delText>-7,751.641</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785"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67151FB" w14:textId="1882540A" w:rsidR="0037260F" w:rsidRPr="00304F95" w:rsidDel="00304F95" w:rsidRDefault="0037260F" w:rsidP="00E05337">
            <w:pPr>
              <w:tabs>
                <w:tab w:val="decimal" w:pos="317"/>
              </w:tabs>
              <w:suppressAutoHyphens w:val="0"/>
              <w:spacing w:after="0"/>
              <w:rPr>
                <w:del w:id="4786" w:author="Linderhof, Vincent" w:date="2016-03-06T11:01:00Z"/>
                <w:rFonts w:ascii="Times New Roman" w:eastAsia="Times New Roman" w:hAnsi="Times New Roman"/>
                <w:color w:val="000000"/>
                <w:sz w:val="20"/>
                <w:szCs w:val="20"/>
                <w:lang w:eastAsia="en-GB"/>
                <w:rPrChange w:id="4787" w:author="Linderhof, Vincent" w:date="2016-03-06T11:01:00Z">
                  <w:rPr>
                    <w:del w:id="4788"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789"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0462D26B" w14:textId="5ADEBADB" w:rsidR="0037260F" w:rsidRPr="00304F95" w:rsidDel="00304F95" w:rsidRDefault="0037260F" w:rsidP="00E05337">
            <w:pPr>
              <w:tabs>
                <w:tab w:val="decimal" w:pos="317"/>
              </w:tabs>
              <w:suppressAutoHyphens w:val="0"/>
              <w:spacing w:after="0"/>
              <w:rPr>
                <w:del w:id="4790" w:author="Linderhof, Vincent" w:date="2016-03-06T11:01:00Z"/>
                <w:rFonts w:ascii="Times New Roman" w:eastAsia="Times New Roman" w:hAnsi="Times New Roman"/>
                <w:color w:val="000000"/>
                <w:sz w:val="20"/>
                <w:szCs w:val="20"/>
                <w:lang w:eastAsia="en-GB"/>
                <w:rPrChange w:id="4791" w:author="Linderhof, Vincent" w:date="2016-03-06T11:01:00Z">
                  <w:rPr>
                    <w:del w:id="4792"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793"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5E2F0A3E" w14:textId="2DB33861" w:rsidR="0037260F" w:rsidRPr="00304F95" w:rsidDel="00304F95" w:rsidRDefault="0037260F" w:rsidP="00E05337">
            <w:pPr>
              <w:tabs>
                <w:tab w:val="decimal" w:pos="317"/>
              </w:tabs>
              <w:suppressAutoHyphens w:val="0"/>
              <w:spacing w:after="0"/>
              <w:rPr>
                <w:del w:id="4794" w:author="Linderhof, Vincent" w:date="2016-03-06T11:01:00Z"/>
                <w:rFonts w:ascii="Times New Roman" w:eastAsia="Times New Roman" w:hAnsi="Times New Roman"/>
                <w:color w:val="000000"/>
                <w:sz w:val="20"/>
                <w:szCs w:val="20"/>
                <w:lang w:eastAsia="en-GB"/>
                <w:rPrChange w:id="4795" w:author="Linderhof, Vincent" w:date="2016-03-06T11:01:00Z">
                  <w:rPr>
                    <w:del w:id="4796"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797" w:author="Linderhof, Vincent" w:date="2016-03-06T11:01:00Z">
              <w:tcPr>
                <w:tcW w:w="670" w:type="dxa"/>
                <w:gridSpan w:val="3"/>
                <w:tcBorders>
                  <w:top w:val="nil"/>
                  <w:left w:val="nil"/>
                  <w:bottom w:val="nil"/>
                  <w:right w:val="nil"/>
                </w:tcBorders>
                <w:shd w:val="clear" w:color="auto" w:fill="auto"/>
                <w:noWrap/>
                <w:vAlign w:val="bottom"/>
                <w:hideMark/>
              </w:tcPr>
            </w:tcPrChange>
          </w:tcPr>
          <w:p w14:paraId="4DA8CF47" w14:textId="4F86AC64" w:rsidR="0037260F" w:rsidRPr="00304F95" w:rsidDel="00304F95" w:rsidRDefault="0037260F" w:rsidP="00E05337">
            <w:pPr>
              <w:suppressAutoHyphens w:val="0"/>
              <w:spacing w:after="0"/>
              <w:rPr>
                <w:del w:id="4798" w:author="Linderhof, Vincent" w:date="2016-03-06T11:01:00Z"/>
                <w:rFonts w:ascii="Times New Roman" w:eastAsia="Times New Roman" w:hAnsi="Times New Roman"/>
                <w:color w:val="000000"/>
                <w:sz w:val="20"/>
                <w:szCs w:val="20"/>
                <w:lang w:eastAsia="en-GB"/>
                <w:rPrChange w:id="4799" w:author="Linderhof, Vincent" w:date="2016-03-06T11:01:00Z">
                  <w:rPr>
                    <w:del w:id="4800"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6A674C9C" w14:textId="1394BE9E" w:rsidTr="00304F95">
        <w:trPr>
          <w:gridAfter w:val="3"/>
          <w:wAfter w:w="824" w:type="dxa"/>
          <w:trHeight w:val="300"/>
          <w:del w:id="4801" w:author="Linderhof, Vincent" w:date="2016-03-06T11:01:00Z"/>
          <w:trPrChange w:id="4802"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803" w:author="Linderhof, Vincent" w:date="2016-03-06T11:01:00Z">
              <w:tcPr>
                <w:tcW w:w="2000" w:type="dxa"/>
                <w:vMerge/>
                <w:tcBorders>
                  <w:top w:val="nil"/>
                  <w:left w:val="nil"/>
                  <w:bottom w:val="nil"/>
                  <w:right w:val="single" w:sz="4" w:space="0" w:color="auto"/>
                </w:tcBorders>
                <w:vAlign w:val="center"/>
                <w:hideMark/>
              </w:tcPr>
            </w:tcPrChange>
          </w:tcPr>
          <w:p w14:paraId="7CE92DE1" w14:textId="48BE2102" w:rsidR="00C03049" w:rsidRPr="00304F95" w:rsidDel="00304F95" w:rsidRDefault="00C03049" w:rsidP="00E05337">
            <w:pPr>
              <w:suppressAutoHyphens w:val="0"/>
              <w:spacing w:after="0"/>
              <w:rPr>
                <w:del w:id="4804" w:author="Linderhof, Vincent" w:date="2016-03-06T11:01:00Z"/>
                <w:rFonts w:ascii="Times New Roman" w:eastAsia="Times New Roman" w:hAnsi="Times New Roman"/>
                <w:color w:val="000000"/>
                <w:sz w:val="20"/>
                <w:szCs w:val="20"/>
                <w:lang w:eastAsia="en-GB"/>
                <w:rPrChange w:id="4805" w:author="Linderhof, Vincent" w:date="2016-03-06T11:01:00Z">
                  <w:rPr>
                    <w:del w:id="4806"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80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8920B8C" w14:textId="41051B53" w:rsidR="00C03049" w:rsidRPr="00304F95" w:rsidDel="00304F95" w:rsidRDefault="00C03049" w:rsidP="00E05337">
            <w:pPr>
              <w:tabs>
                <w:tab w:val="decimal" w:pos="317"/>
              </w:tabs>
              <w:suppressAutoHyphens w:val="0"/>
              <w:spacing w:after="0"/>
              <w:rPr>
                <w:del w:id="4808" w:author="Linderhof, Vincent" w:date="2016-03-06T11:01:00Z"/>
                <w:rFonts w:ascii="Times New Roman" w:eastAsia="Times New Roman" w:hAnsi="Times New Roman"/>
                <w:color w:val="000000"/>
                <w:sz w:val="20"/>
                <w:szCs w:val="20"/>
                <w:lang w:eastAsia="en-GB"/>
                <w:rPrChange w:id="4809" w:author="Linderhof, Vincent" w:date="2016-03-06T11:01:00Z">
                  <w:rPr>
                    <w:del w:id="4810" w:author="Linderhof, Vincent" w:date="2016-03-06T11:01:00Z"/>
                    <w:rFonts w:ascii="Times New Roman" w:eastAsia="Times New Roman" w:hAnsi="Times New Roman"/>
                    <w:color w:val="000000"/>
                    <w:sz w:val="24"/>
                    <w:szCs w:val="24"/>
                    <w:lang w:eastAsia="en-GB"/>
                  </w:rPr>
                </w:rPrChange>
              </w:rPr>
            </w:pPr>
            <w:del w:id="4811" w:author="Linderhof, Vincent" w:date="2016-03-06T11:01:00Z">
              <w:r w:rsidRPr="00304F95" w:rsidDel="00304F95">
                <w:rPr>
                  <w:rFonts w:ascii="Times New Roman" w:eastAsia="Times New Roman" w:hAnsi="Times New Roman"/>
                  <w:color w:val="000000"/>
                  <w:sz w:val="20"/>
                  <w:szCs w:val="20"/>
                  <w:lang w:eastAsia="en-GB"/>
                  <w:rPrChange w:id="4812" w:author="Linderhof, Vincent" w:date="2016-03-06T11:01:00Z">
                    <w:rPr>
                      <w:rFonts w:ascii="Times New Roman" w:eastAsia="Times New Roman" w:hAnsi="Times New Roman"/>
                      <w:color w:val="000000"/>
                      <w:sz w:val="24"/>
                      <w:szCs w:val="24"/>
                      <w:lang w:eastAsia="en-GB"/>
                    </w:rPr>
                  </w:rPrChange>
                </w:rPr>
                <w:delText>-1.784</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1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5D1C89C" w14:textId="7BF61192" w:rsidR="00C03049" w:rsidRPr="00304F95" w:rsidDel="00304F95" w:rsidRDefault="00C03049" w:rsidP="00E05337">
            <w:pPr>
              <w:tabs>
                <w:tab w:val="decimal" w:pos="317"/>
              </w:tabs>
              <w:suppressAutoHyphens w:val="0"/>
              <w:spacing w:after="0"/>
              <w:rPr>
                <w:del w:id="4814" w:author="Linderhof, Vincent" w:date="2016-03-06T11:01:00Z"/>
                <w:rFonts w:ascii="Times New Roman" w:eastAsia="Times New Roman" w:hAnsi="Times New Roman"/>
                <w:color w:val="000000"/>
                <w:sz w:val="20"/>
                <w:szCs w:val="20"/>
                <w:lang w:eastAsia="en-GB"/>
                <w:rPrChange w:id="4815" w:author="Linderhof, Vincent" w:date="2016-03-06T11:01:00Z">
                  <w:rPr>
                    <w:del w:id="4816"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1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C09DED7" w14:textId="2A0D06C0" w:rsidR="00C03049" w:rsidRPr="00304F95" w:rsidDel="00304F95" w:rsidRDefault="00C03049" w:rsidP="00E05337">
            <w:pPr>
              <w:tabs>
                <w:tab w:val="decimal" w:pos="317"/>
              </w:tabs>
              <w:suppressAutoHyphens w:val="0"/>
              <w:spacing w:after="0"/>
              <w:rPr>
                <w:del w:id="4818" w:author="Linderhof, Vincent" w:date="2016-03-06T11:01:00Z"/>
                <w:rFonts w:ascii="Times New Roman" w:eastAsia="Times New Roman" w:hAnsi="Times New Roman"/>
                <w:color w:val="000000"/>
                <w:sz w:val="20"/>
                <w:szCs w:val="20"/>
                <w:lang w:eastAsia="en-GB"/>
                <w:rPrChange w:id="4819" w:author="Linderhof, Vincent" w:date="2016-03-06T11:01:00Z">
                  <w:rPr>
                    <w:del w:id="4820"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2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B6B39A" w14:textId="50C8BF34" w:rsidR="00C03049" w:rsidRPr="00304F95" w:rsidDel="00304F95" w:rsidRDefault="00C03049" w:rsidP="00E05337">
            <w:pPr>
              <w:tabs>
                <w:tab w:val="decimal" w:pos="317"/>
              </w:tabs>
              <w:suppressAutoHyphens w:val="0"/>
              <w:spacing w:after="0"/>
              <w:rPr>
                <w:del w:id="4822" w:author="Linderhof, Vincent" w:date="2016-03-06T11:01:00Z"/>
                <w:rFonts w:ascii="Times New Roman" w:eastAsia="Times New Roman" w:hAnsi="Times New Roman"/>
                <w:color w:val="000000"/>
                <w:sz w:val="20"/>
                <w:szCs w:val="20"/>
                <w:lang w:eastAsia="en-GB"/>
                <w:rPrChange w:id="4823" w:author="Linderhof, Vincent" w:date="2016-03-06T11:01:00Z">
                  <w:rPr>
                    <w:del w:id="482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2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914D816" w14:textId="405C045C" w:rsidR="00C03049" w:rsidRPr="00304F95" w:rsidDel="00304F95" w:rsidRDefault="00C03049" w:rsidP="00E05337">
            <w:pPr>
              <w:tabs>
                <w:tab w:val="decimal" w:pos="317"/>
              </w:tabs>
              <w:suppressAutoHyphens w:val="0"/>
              <w:spacing w:after="0"/>
              <w:rPr>
                <w:del w:id="4826" w:author="Linderhof, Vincent" w:date="2016-03-06T11:01:00Z"/>
                <w:rFonts w:ascii="Times New Roman" w:eastAsia="Times New Roman" w:hAnsi="Times New Roman"/>
                <w:color w:val="000000"/>
                <w:sz w:val="20"/>
                <w:szCs w:val="20"/>
                <w:lang w:eastAsia="en-GB"/>
                <w:rPrChange w:id="4827" w:author="Linderhof, Vincent" w:date="2016-03-06T11:01:00Z">
                  <w:rPr>
                    <w:del w:id="4828"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2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B2A639" w14:textId="2520086D" w:rsidR="00C03049" w:rsidRPr="00304F95" w:rsidDel="00304F95" w:rsidRDefault="00C03049" w:rsidP="00E05337">
            <w:pPr>
              <w:tabs>
                <w:tab w:val="decimal" w:pos="317"/>
              </w:tabs>
              <w:suppressAutoHyphens w:val="0"/>
              <w:spacing w:after="0"/>
              <w:rPr>
                <w:del w:id="4830" w:author="Linderhof, Vincent" w:date="2016-03-06T11:01:00Z"/>
                <w:rFonts w:ascii="Times New Roman" w:eastAsia="Times New Roman" w:hAnsi="Times New Roman"/>
                <w:color w:val="000000"/>
                <w:sz w:val="20"/>
                <w:szCs w:val="20"/>
                <w:lang w:eastAsia="en-GB"/>
                <w:rPrChange w:id="4831" w:author="Linderhof, Vincent" w:date="2016-03-06T11:01:00Z">
                  <w:rPr>
                    <w:del w:id="4832"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3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39FB791" w14:textId="58F0109E" w:rsidR="00C03049" w:rsidRPr="00304F95" w:rsidDel="00304F95" w:rsidRDefault="00C03049" w:rsidP="00E05337">
            <w:pPr>
              <w:tabs>
                <w:tab w:val="decimal" w:pos="317"/>
              </w:tabs>
              <w:suppressAutoHyphens w:val="0"/>
              <w:spacing w:after="0"/>
              <w:rPr>
                <w:del w:id="4834" w:author="Linderhof, Vincent" w:date="2016-03-06T11:01:00Z"/>
                <w:rFonts w:ascii="Times New Roman" w:eastAsia="Times New Roman" w:hAnsi="Times New Roman"/>
                <w:color w:val="000000"/>
                <w:sz w:val="20"/>
                <w:szCs w:val="20"/>
                <w:lang w:eastAsia="en-GB"/>
                <w:rPrChange w:id="4835" w:author="Linderhof, Vincent" w:date="2016-03-06T11:01:00Z">
                  <w:rPr>
                    <w:del w:id="4836" w:author="Linderhof, Vincent" w:date="2016-03-06T11:01:00Z"/>
                    <w:rFonts w:ascii="Times New Roman" w:eastAsia="Times New Roman" w:hAnsi="Times New Roman"/>
                    <w:color w:val="000000"/>
                    <w:sz w:val="24"/>
                    <w:szCs w:val="24"/>
                    <w:lang w:eastAsia="en-GB"/>
                  </w:rPr>
                </w:rPrChange>
              </w:rPr>
            </w:pPr>
            <w:del w:id="4837" w:author="Linderhof, Vincent" w:date="2016-03-06T11:01:00Z">
              <w:r w:rsidRPr="00304F95" w:rsidDel="00304F95">
                <w:rPr>
                  <w:rFonts w:ascii="Times New Roman" w:eastAsia="Times New Roman" w:hAnsi="Times New Roman"/>
                  <w:color w:val="000000"/>
                  <w:sz w:val="20"/>
                  <w:szCs w:val="20"/>
                  <w:lang w:eastAsia="en-GB"/>
                  <w:rPrChange w:id="4838" w:author="Linderhof, Vincent" w:date="2016-03-06T11:01:00Z">
                    <w:rPr>
                      <w:rFonts w:ascii="Times New Roman" w:eastAsia="Times New Roman" w:hAnsi="Times New Roman"/>
                      <w:color w:val="000000"/>
                      <w:sz w:val="24"/>
                      <w:szCs w:val="24"/>
                      <w:lang w:eastAsia="en-GB"/>
                    </w:rPr>
                  </w:rPrChange>
                </w:rPr>
                <w:delText>(0.162)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3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1520DDD" w14:textId="0CBA6122" w:rsidR="00C03049" w:rsidRPr="00304F95" w:rsidDel="00304F95" w:rsidRDefault="00C03049" w:rsidP="00E05337">
            <w:pPr>
              <w:tabs>
                <w:tab w:val="decimal" w:pos="317"/>
              </w:tabs>
              <w:suppressAutoHyphens w:val="0"/>
              <w:spacing w:after="0"/>
              <w:rPr>
                <w:del w:id="4840" w:author="Linderhof, Vincent" w:date="2016-03-06T11:01:00Z"/>
                <w:rFonts w:ascii="Times New Roman" w:eastAsia="Times New Roman" w:hAnsi="Times New Roman"/>
                <w:color w:val="000000"/>
                <w:sz w:val="20"/>
                <w:szCs w:val="20"/>
                <w:lang w:eastAsia="en-GB"/>
                <w:rPrChange w:id="4841" w:author="Linderhof, Vincent" w:date="2016-03-06T11:01:00Z">
                  <w:rPr>
                    <w:del w:id="484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4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3EACF79" w14:textId="652CFFC2" w:rsidR="00C03049" w:rsidRPr="00304F95" w:rsidDel="00304F95" w:rsidRDefault="00C03049" w:rsidP="00E05337">
            <w:pPr>
              <w:tabs>
                <w:tab w:val="decimal" w:pos="317"/>
              </w:tabs>
              <w:suppressAutoHyphens w:val="0"/>
              <w:spacing w:after="0"/>
              <w:rPr>
                <w:del w:id="4844" w:author="Linderhof, Vincent" w:date="2016-03-06T11:01:00Z"/>
                <w:rFonts w:ascii="Times New Roman" w:eastAsia="Times New Roman" w:hAnsi="Times New Roman"/>
                <w:color w:val="000000"/>
                <w:sz w:val="20"/>
                <w:szCs w:val="20"/>
                <w:lang w:eastAsia="en-GB"/>
                <w:rPrChange w:id="4845" w:author="Linderhof, Vincent" w:date="2016-03-06T11:01:00Z">
                  <w:rPr>
                    <w:del w:id="4846"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4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22615ED" w14:textId="0A5CAE57" w:rsidR="00C03049" w:rsidRPr="00304F95" w:rsidDel="00304F95" w:rsidRDefault="00C03049" w:rsidP="00E05337">
            <w:pPr>
              <w:tabs>
                <w:tab w:val="decimal" w:pos="317"/>
              </w:tabs>
              <w:suppressAutoHyphens w:val="0"/>
              <w:spacing w:after="0"/>
              <w:rPr>
                <w:del w:id="4848" w:author="Linderhof, Vincent" w:date="2016-03-06T11:01:00Z"/>
                <w:rFonts w:ascii="Times New Roman" w:eastAsia="Times New Roman" w:hAnsi="Times New Roman"/>
                <w:color w:val="000000"/>
                <w:sz w:val="20"/>
                <w:szCs w:val="20"/>
                <w:lang w:eastAsia="en-GB"/>
                <w:rPrChange w:id="4849" w:author="Linderhof, Vincent" w:date="2016-03-06T11:01:00Z">
                  <w:rPr>
                    <w:del w:id="485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5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A23C4B9" w14:textId="2098F28F" w:rsidR="00C03049" w:rsidRPr="00304F95" w:rsidDel="00304F95" w:rsidRDefault="00C03049" w:rsidP="00E05337">
            <w:pPr>
              <w:tabs>
                <w:tab w:val="decimal" w:pos="317"/>
              </w:tabs>
              <w:suppressAutoHyphens w:val="0"/>
              <w:spacing w:after="0"/>
              <w:rPr>
                <w:del w:id="4852" w:author="Linderhof, Vincent" w:date="2016-03-06T11:01:00Z"/>
                <w:rFonts w:ascii="Times New Roman" w:eastAsia="Times New Roman" w:hAnsi="Times New Roman"/>
                <w:color w:val="000000"/>
                <w:sz w:val="20"/>
                <w:szCs w:val="20"/>
                <w:lang w:eastAsia="en-GB"/>
                <w:rPrChange w:id="4853" w:author="Linderhof, Vincent" w:date="2016-03-06T11:01:00Z">
                  <w:rPr>
                    <w:del w:id="4854"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5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93E935A" w14:textId="269E1F35" w:rsidR="00C03049" w:rsidRPr="00304F95" w:rsidDel="00304F95" w:rsidRDefault="00C03049" w:rsidP="00E05337">
            <w:pPr>
              <w:tabs>
                <w:tab w:val="decimal" w:pos="317"/>
              </w:tabs>
              <w:suppressAutoHyphens w:val="0"/>
              <w:spacing w:after="0"/>
              <w:rPr>
                <w:del w:id="4856" w:author="Linderhof, Vincent" w:date="2016-03-06T11:01:00Z"/>
                <w:rFonts w:ascii="Times New Roman" w:eastAsia="Times New Roman" w:hAnsi="Times New Roman"/>
                <w:color w:val="000000"/>
                <w:sz w:val="20"/>
                <w:szCs w:val="20"/>
                <w:lang w:eastAsia="en-GB"/>
                <w:rPrChange w:id="4857" w:author="Linderhof, Vincent" w:date="2016-03-06T11:01:00Z">
                  <w:rPr>
                    <w:del w:id="4858"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859"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A79943" w14:textId="1B200421" w:rsidR="00C03049" w:rsidRPr="00304F95" w:rsidDel="00304F95" w:rsidRDefault="00C03049" w:rsidP="00E05337">
            <w:pPr>
              <w:tabs>
                <w:tab w:val="decimal" w:pos="317"/>
              </w:tabs>
              <w:suppressAutoHyphens w:val="0"/>
              <w:spacing w:after="0"/>
              <w:rPr>
                <w:del w:id="4860" w:author="Linderhof, Vincent" w:date="2016-03-06T11:01:00Z"/>
                <w:rFonts w:ascii="Times New Roman" w:eastAsia="Times New Roman" w:hAnsi="Times New Roman"/>
                <w:color w:val="000000"/>
                <w:sz w:val="20"/>
                <w:szCs w:val="20"/>
                <w:lang w:eastAsia="en-GB"/>
                <w:rPrChange w:id="4861" w:author="Linderhof, Vincent" w:date="2016-03-06T11:01:00Z">
                  <w:rPr>
                    <w:del w:id="4862" w:author="Linderhof, Vincent" w:date="2016-03-06T11:01:00Z"/>
                    <w:rFonts w:ascii="Times New Roman" w:eastAsia="Times New Roman" w:hAnsi="Times New Roman"/>
                    <w:color w:val="000000"/>
                    <w:sz w:val="24"/>
                    <w:szCs w:val="24"/>
                    <w:lang w:eastAsia="en-GB"/>
                  </w:rPr>
                </w:rPrChange>
              </w:rPr>
            </w:pPr>
            <w:del w:id="4863" w:author="Linderhof, Vincent" w:date="2016-03-06T11:01:00Z">
              <w:r w:rsidRPr="00304F95" w:rsidDel="00304F95">
                <w:rPr>
                  <w:rFonts w:ascii="Times New Roman" w:eastAsia="Times New Roman" w:hAnsi="Times New Roman"/>
                  <w:color w:val="000000"/>
                  <w:sz w:val="20"/>
                  <w:szCs w:val="20"/>
                  <w:lang w:eastAsia="en-GB"/>
                  <w:rPrChange w:id="4864" w:author="Linderhof, Vincent" w:date="2016-03-06T11:01:00Z">
                    <w:rPr>
                      <w:rFonts w:ascii="Times New Roman" w:eastAsia="Times New Roman" w:hAnsi="Times New Roman"/>
                      <w:color w:val="000000"/>
                      <w:sz w:val="24"/>
                      <w:szCs w:val="24"/>
                      <w:lang w:eastAsia="en-GB"/>
                    </w:rPr>
                  </w:rPrChange>
                </w:rPr>
                <w:delText>(6,368.986)</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865"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8AF6510" w14:textId="364B3198" w:rsidR="00C03049" w:rsidRPr="00304F95" w:rsidDel="00304F95" w:rsidRDefault="00C03049" w:rsidP="00E05337">
            <w:pPr>
              <w:tabs>
                <w:tab w:val="decimal" w:pos="317"/>
              </w:tabs>
              <w:suppressAutoHyphens w:val="0"/>
              <w:spacing w:after="0"/>
              <w:rPr>
                <w:del w:id="4866" w:author="Linderhof, Vincent" w:date="2016-03-06T11:01:00Z"/>
                <w:rFonts w:ascii="Times New Roman" w:eastAsia="Times New Roman" w:hAnsi="Times New Roman"/>
                <w:color w:val="000000"/>
                <w:sz w:val="20"/>
                <w:szCs w:val="20"/>
                <w:lang w:eastAsia="en-GB"/>
                <w:rPrChange w:id="4867" w:author="Linderhof, Vincent" w:date="2016-03-06T11:01:00Z">
                  <w:rPr>
                    <w:del w:id="4868"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869"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4BC4DE1B" w14:textId="7DBA5242" w:rsidR="00C03049" w:rsidRPr="00304F95" w:rsidDel="00304F95" w:rsidRDefault="00C03049" w:rsidP="00E05337">
            <w:pPr>
              <w:tabs>
                <w:tab w:val="decimal" w:pos="317"/>
              </w:tabs>
              <w:suppressAutoHyphens w:val="0"/>
              <w:spacing w:after="0"/>
              <w:rPr>
                <w:del w:id="4870" w:author="Linderhof, Vincent" w:date="2016-03-06T11:01:00Z"/>
                <w:rFonts w:ascii="Times New Roman" w:eastAsia="Times New Roman" w:hAnsi="Times New Roman"/>
                <w:color w:val="000000"/>
                <w:sz w:val="20"/>
                <w:szCs w:val="20"/>
                <w:lang w:eastAsia="en-GB"/>
                <w:rPrChange w:id="4871" w:author="Linderhof, Vincent" w:date="2016-03-06T11:01:00Z">
                  <w:rPr>
                    <w:del w:id="4872"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873"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5A899859" w14:textId="6FF29719" w:rsidR="00C03049" w:rsidRPr="00304F95" w:rsidDel="00304F95" w:rsidRDefault="00C03049" w:rsidP="00E05337">
            <w:pPr>
              <w:tabs>
                <w:tab w:val="decimal" w:pos="317"/>
              </w:tabs>
              <w:suppressAutoHyphens w:val="0"/>
              <w:spacing w:after="0"/>
              <w:rPr>
                <w:del w:id="4874" w:author="Linderhof, Vincent" w:date="2016-03-06T11:01:00Z"/>
                <w:rFonts w:ascii="Times New Roman" w:eastAsia="Times New Roman" w:hAnsi="Times New Roman"/>
                <w:color w:val="000000"/>
                <w:sz w:val="20"/>
                <w:szCs w:val="20"/>
                <w:lang w:eastAsia="en-GB"/>
                <w:rPrChange w:id="4875" w:author="Linderhof, Vincent" w:date="2016-03-06T11:01:00Z">
                  <w:rPr>
                    <w:del w:id="4876"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877" w:author="Linderhof, Vincent" w:date="2016-03-06T11:01:00Z">
              <w:tcPr>
                <w:tcW w:w="670" w:type="dxa"/>
                <w:gridSpan w:val="3"/>
                <w:tcBorders>
                  <w:top w:val="nil"/>
                  <w:left w:val="nil"/>
                  <w:bottom w:val="nil"/>
                  <w:right w:val="nil"/>
                </w:tcBorders>
                <w:shd w:val="clear" w:color="auto" w:fill="auto"/>
                <w:noWrap/>
                <w:vAlign w:val="bottom"/>
                <w:hideMark/>
              </w:tcPr>
            </w:tcPrChange>
          </w:tcPr>
          <w:p w14:paraId="6BA66B17" w14:textId="489B944A" w:rsidR="00C03049" w:rsidRPr="00304F95" w:rsidDel="00304F95" w:rsidRDefault="00C03049" w:rsidP="00E05337">
            <w:pPr>
              <w:suppressAutoHyphens w:val="0"/>
              <w:spacing w:after="0"/>
              <w:rPr>
                <w:del w:id="4878" w:author="Linderhof, Vincent" w:date="2016-03-06T11:01:00Z"/>
                <w:rFonts w:ascii="Times New Roman" w:eastAsia="Times New Roman" w:hAnsi="Times New Roman"/>
                <w:color w:val="000000"/>
                <w:sz w:val="20"/>
                <w:szCs w:val="20"/>
                <w:lang w:eastAsia="en-GB"/>
                <w:rPrChange w:id="4879" w:author="Linderhof, Vincent" w:date="2016-03-06T11:01:00Z">
                  <w:rPr>
                    <w:del w:id="4880"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3EBF543A" w14:textId="4250BF86" w:rsidTr="00304F95">
        <w:trPr>
          <w:trHeight w:val="315"/>
          <w:del w:id="4881" w:author="Linderhof, Vincent" w:date="2016-03-06T11:01:00Z"/>
          <w:trPrChange w:id="4882" w:author="Linderhof, Vincent" w:date="2016-03-06T11:01:00Z">
            <w:trPr>
              <w:trHeight w:val="315"/>
            </w:trPr>
          </w:trPrChange>
        </w:trPr>
        <w:tc>
          <w:tcPr>
            <w:tcW w:w="2000" w:type="dxa"/>
            <w:tcBorders>
              <w:top w:val="nil"/>
              <w:left w:val="nil"/>
              <w:bottom w:val="double" w:sz="6" w:space="0" w:color="auto"/>
              <w:right w:val="single" w:sz="4" w:space="0" w:color="auto"/>
            </w:tcBorders>
            <w:shd w:val="clear" w:color="auto" w:fill="auto"/>
            <w:noWrap/>
            <w:vAlign w:val="bottom"/>
            <w:hideMark/>
            <w:tcPrChange w:id="4883" w:author="Linderhof, Vincent" w:date="2016-03-06T11:01:00Z">
              <w:tcPr>
                <w:tcW w:w="2000" w:type="dxa"/>
                <w:tcBorders>
                  <w:top w:val="nil"/>
                  <w:left w:val="nil"/>
                  <w:bottom w:val="double" w:sz="6" w:space="0" w:color="auto"/>
                  <w:right w:val="single" w:sz="4" w:space="0" w:color="auto"/>
                </w:tcBorders>
                <w:shd w:val="clear" w:color="auto" w:fill="auto"/>
                <w:noWrap/>
                <w:vAlign w:val="bottom"/>
                <w:hideMark/>
              </w:tcPr>
            </w:tcPrChange>
          </w:tcPr>
          <w:p w14:paraId="17F2F53C" w14:textId="4C615DCF" w:rsidR="00C03049" w:rsidRPr="00304F95" w:rsidDel="00304F95" w:rsidRDefault="00C03049" w:rsidP="00E05337">
            <w:pPr>
              <w:suppressAutoHyphens w:val="0"/>
              <w:spacing w:after="0"/>
              <w:rPr>
                <w:del w:id="4884" w:author="Linderhof, Vincent" w:date="2016-03-06T11:01:00Z"/>
                <w:rFonts w:ascii="Times New Roman" w:eastAsia="Times New Roman" w:hAnsi="Times New Roman"/>
                <w:color w:val="000000"/>
                <w:sz w:val="20"/>
                <w:szCs w:val="20"/>
                <w:lang w:eastAsia="en-GB"/>
                <w:rPrChange w:id="4885" w:author="Linderhof, Vincent" w:date="2016-03-06T11:01:00Z">
                  <w:rPr>
                    <w:del w:id="4886" w:author="Linderhof, Vincent" w:date="2016-03-06T11:01:00Z"/>
                    <w:rFonts w:ascii="Times New Roman" w:eastAsia="Times New Roman" w:hAnsi="Times New Roman"/>
                    <w:color w:val="000000"/>
                    <w:sz w:val="24"/>
                    <w:szCs w:val="24"/>
                    <w:lang w:eastAsia="en-GB"/>
                  </w:rPr>
                </w:rPrChange>
              </w:rPr>
            </w:pPr>
            <w:del w:id="4887" w:author="Linderhof, Vincent" w:date="2016-03-06T11:01:00Z">
              <w:r w:rsidRPr="00304F95" w:rsidDel="00304F95">
                <w:rPr>
                  <w:rFonts w:ascii="Times New Roman" w:eastAsia="Times New Roman" w:hAnsi="Times New Roman"/>
                  <w:color w:val="000000"/>
                  <w:sz w:val="20"/>
                  <w:szCs w:val="20"/>
                  <w:lang w:eastAsia="en-GB"/>
                  <w:rPrChange w:id="4888" w:author="Linderhof, Vincent" w:date="2016-03-06T11:01:00Z">
                    <w:rPr>
                      <w:rFonts w:ascii="Times New Roman" w:eastAsia="Times New Roman" w:hAnsi="Times New Roman"/>
                      <w:color w:val="000000"/>
                      <w:sz w:val="24"/>
                      <w:szCs w:val="24"/>
                      <w:lang w:eastAsia="en-GB"/>
                    </w:rPr>
                  </w:rPrChange>
                </w:rPr>
                <w:delText> </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88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EB6BC3D" w14:textId="4E58A0B2" w:rsidR="00C03049" w:rsidRPr="00304F95" w:rsidDel="00304F95" w:rsidRDefault="00C03049" w:rsidP="00E05337">
            <w:pPr>
              <w:tabs>
                <w:tab w:val="decimal" w:pos="317"/>
              </w:tabs>
              <w:suppressAutoHyphens w:val="0"/>
              <w:spacing w:after="0"/>
              <w:rPr>
                <w:del w:id="4890" w:author="Linderhof, Vincent" w:date="2016-03-06T11:01:00Z"/>
                <w:rFonts w:ascii="Times New Roman" w:eastAsia="Times New Roman" w:hAnsi="Times New Roman"/>
                <w:color w:val="000000"/>
                <w:sz w:val="20"/>
                <w:szCs w:val="20"/>
                <w:lang w:eastAsia="en-GB"/>
                <w:rPrChange w:id="4891" w:author="Linderhof, Vincent" w:date="2016-03-06T11:01:00Z">
                  <w:rPr>
                    <w:del w:id="4892" w:author="Linderhof, Vincent" w:date="2016-03-06T11:01:00Z"/>
                    <w:rFonts w:ascii="Times New Roman" w:eastAsia="Times New Roman" w:hAnsi="Times New Roman"/>
                    <w:color w:val="000000"/>
                    <w:sz w:val="24"/>
                    <w:szCs w:val="24"/>
                    <w:lang w:eastAsia="en-GB"/>
                  </w:rPr>
                </w:rPrChange>
              </w:rPr>
            </w:pPr>
            <w:del w:id="4893" w:author="Linderhof, Vincent" w:date="2016-03-06T11:01:00Z">
              <w:r w:rsidRPr="00304F95" w:rsidDel="00304F95">
                <w:rPr>
                  <w:rFonts w:ascii="Times New Roman" w:eastAsia="Times New Roman" w:hAnsi="Times New Roman"/>
                  <w:color w:val="000000"/>
                  <w:sz w:val="20"/>
                  <w:szCs w:val="20"/>
                  <w:lang w:eastAsia="en-GB"/>
                  <w:rPrChange w:id="4894" w:author="Linderhof, Vincent" w:date="2016-03-06T11:01:00Z">
                    <w:rPr>
                      <w:rFonts w:ascii="Times New Roman" w:eastAsia="Times New Roman" w:hAnsi="Times New Roman"/>
                      <w:color w:val="000000"/>
                      <w:sz w:val="24"/>
                      <w:szCs w:val="24"/>
                      <w:lang w:eastAsia="en-GB"/>
                    </w:rPr>
                  </w:rPrChange>
                </w:rPr>
                <w:delText> </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9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36047E7" w14:textId="3919A5FB" w:rsidR="00C03049" w:rsidRPr="00304F95" w:rsidDel="00304F95" w:rsidRDefault="00C03049" w:rsidP="00E05337">
            <w:pPr>
              <w:tabs>
                <w:tab w:val="decimal" w:pos="317"/>
              </w:tabs>
              <w:suppressAutoHyphens w:val="0"/>
              <w:spacing w:after="0"/>
              <w:rPr>
                <w:del w:id="4896" w:author="Linderhof, Vincent" w:date="2016-03-06T11:01:00Z"/>
                <w:rFonts w:ascii="Times New Roman" w:eastAsia="Times New Roman" w:hAnsi="Times New Roman"/>
                <w:color w:val="000000"/>
                <w:sz w:val="20"/>
                <w:szCs w:val="20"/>
                <w:lang w:eastAsia="en-GB"/>
                <w:rPrChange w:id="4897" w:author="Linderhof, Vincent" w:date="2016-03-06T11:01:00Z">
                  <w:rPr>
                    <w:del w:id="4898" w:author="Linderhof, Vincent" w:date="2016-03-06T11:01:00Z"/>
                    <w:rFonts w:ascii="Times New Roman" w:eastAsia="Times New Roman" w:hAnsi="Times New Roman"/>
                    <w:color w:val="000000"/>
                    <w:sz w:val="24"/>
                    <w:szCs w:val="24"/>
                    <w:lang w:eastAsia="en-GB"/>
                  </w:rPr>
                </w:rPrChange>
              </w:rPr>
            </w:pPr>
            <w:del w:id="4899" w:author="Linderhof, Vincent" w:date="2016-03-06T11:01:00Z">
              <w:r w:rsidRPr="00304F95" w:rsidDel="00304F95">
                <w:rPr>
                  <w:rFonts w:ascii="Times New Roman" w:eastAsia="Times New Roman" w:hAnsi="Times New Roman"/>
                  <w:color w:val="000000"/>
                  <w:sz w:val="20"/>
                  <w:szCs w:val="20"/>
                  <w:lang w:eastAsia="en-GB"/>
                  <w:rPrChange w:id="4900" w:author="Linderhof, Vincent" w:date="2016-03-06T11:01:00Z">
                    <w:rPr>
                      <w:rFonts w:ascii="Times New Roman" w:eastAsia="Times New Roman" w:hAnsi="Times New Roman"/>
                      <w:color w:val="000000"/>
                      <w:sz w:val="24"/>
                      <w:szCs w:val="24"/>
                      <w:lang w:eastAsia="en-GB"/>
                    </w:rPr>
                  </w:rPrChange>
                </w:rPr>
                <w:delText> </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0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B3374B" w14:textId="28015571" w:rsidR="00C03049" w:rsidRPr="00304F95" w:rsidDel="00304F95" w:rsidRDefault="00C03049" w:rsidP="00E05337">
            <w:pPr>
              <w:tabs>
                <w:tab w:val="decimal" w:pos="317"/>
              </w:tabs>
              <w:suppressAutoHyphens w:val="0"/>
              <w:spacing w:after="0"/>
              <w:rPr>
                <w:del w:id="4902" w:author="Linderhof, Vincent" w:date="2016-03-06T11:01:00Z"/>
                <w:rFonts w:ascii="Times New Roman" w:eastAsia="Times New Roman" w:hAnsi="Times New Roman"/>
                <w:color w:val="000000"/>
                <w:sz w:val="20"/>
                <w:szCs w:val="20"/>
                <w:lang w:eastAsia="en-GB"/>
                <w:rPrChange w:id="4903" w:author="Linderhof, Vincent" w:date="2016-03-06T11:01:00Z">
                  <w:rPr>
                    <w:del w:id="4904" w:author="Linderhof, Vincent" w:date="2016-03-06T11:01:00Z"/>
                    <w:rFonts w:ascii="Times New Roman" w:eastAsia="Times New Roman" w:hAnsi="Times New Roman"/>
                    <w:color w:val="000000"/>
                    <w:sz w:val="24"/>
                    <w:szCs w:val="24"/>
                    <w:lang w:eastAsia="en-GB"/>
                  </w:rPr>
                </w:rPrChange>
              </w:rPr>
            </w:pPr>
            <w:del w:id="4905" w:author="Linderhof, Vincent" w:date="2016-03-06T11:01:00Z">
              <w:r w:rsidRPr="00304F95" w:rsidDel="00304F95">
                <w:rPr>
                  <w:rFonts w:ascii="Times New Roman" w:eastAsia="Times New Roman" w:hAnsi="Times New Roman"/>
                  <w:color w:val="000000"/>
                  <w:sz w:val="20"/>
                  <w:szCs w:val="20"/>
                  <w:lang w:eastAsia="en-GB"/>
                  <w:rPrChange w:id="4906" w:author="Linderhof, Vincent" w:date="2016-03-06T11:01:00Z">
                    <w:rPr>
                      <w:rFonts w:ascii="Times New Roman" w:eastAsia="Times New Roman" w:hAnsi="Times New Roman"/>
                      <w:color w:val="000000"/>
                      <w:sz w:val="24"/>
                      <w:szCs w:val="24"/>
                      <w:lang w:eastAsia="en-GB"/>
                    </w:rPr>
                  </w:rPrChange>
                </w:rPr>
                <w:delText> </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0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95D11EF" w14:textId="56379FEC" w:rsidR="00C03049" w:rsidRPr="00304F95" w:rsidDel="00304F95" w:rsidRDefault="00C03049" w:rsidP="00E05337">
            <w:pPr>
              <w:tabs>
                <w:tab w:val="decimal" w:pos="317"/>
              </w:tabs>
              <w:suppressAutoHyphens w:val="0"/>
              <w:spacing w:after="0"/>
              <w:rPr>
                <w:del w:id="4908" w:author="Linderhof, Vincent" w:date="2016-03-06T11:01:00Z"/>
                <w:rFonts w:ascii="Times New Roman" w:eastAsia="Times New Roman" w:hAnsi="Times New Roman"/>
                <w:color w:val="000000"/>
                <w:sz w:val="20"/>
                <w:szCs w:val="20"/>
                <w:lang w:eastAsia="en-GB"/>
                <w:rPrChange w:id="4909" w:author="Linderhof, Vincent" w:date="2016-03-06T11:01:00Z">
                  <w:rPr>
                    <w:del w:id="4910" w:author="Linderhof, Vincent" w:date="2016-03-06T11:01:00Z"/>
                    <w:rFonts w:ascii="Times New Roman" w:eastAsia="Times New Roman" w:hAnsi="Times New Roman"/>
                    <w:color w:val="000000"/>
                    <w:sz w:val="24"/>
                    <w:szCs w:val="24"/>
                    <w:lang w:eastAsia="en-GB"/>
                  </w:rPr>
                </w:rPrChange>
              </w:rPr>
            </w:pPr>
            <w:del w:id="4911" w:author="Linderhof, Vincent" w:date="2016-03-06T11:01:00Z">
              <w:r w:rsidRPr="00304F95" w:rsidDel="00304F95">
                <w:rPr>
                  <w:rFonts w:ascii="Times New Roman" w:eastAsia="Times New Roman" w:hAnsi="Times New Roman"/>
                  <w:color w:val="000000"/>
                  <w:sz w:val="20"/>
                  <w:szCs w:val="20"/>
                  <w:lang w:eastAsia="en-GB"/>
                  <w:rPrChange w:id="4912" w:author="Linderhof, Vincent" w:date="2016-03-06T11:01:00Z">
                    <w:rPr>
                      <w:rFonts w:ascii="Times New Roman" w:eastAsia="Times New Roman" w:hAnsi="Times New Roman"/>
                      <w:color w:val="000000"/>
                      <w:sz w:val="24"/>
                      <w:szCs w:val="24"/>
                      <w:lang w:eastAsia="en-GB"/>
                    </w:rPr>
                  </w:rPrChange>
                </w:rPr>
                <w:delText> </w:delText>
              </w:r>
            </w:del>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1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285E7EC" w14:textId="2EFF12B4" w:rsidR="00C03049" w:rsidRPr="00304F95" w:rsidDel="00304F95" w:rsidRDefault="00C03049" w:rsidP="00E05337">
            <w:pPr>
              <w:tabs>
                <w:tab w:val="decimal" w:pos="317"/>
              </w:tabs>
              <w:suppressAutoHyphens w:val="0"/>
              <w:spacing w:after="0"/>
              <w:rPr>
                <w:del w:id="4914" w:author="Linderhof, Vincent" w:date="2016-03-06T11:01:00Z"/>
                <w:rFonts w:ascii="Times New Roman" w:eastAsia="Times New Roman" w:hAnsi="Times New Roman"/>
                <w:color w:val="000000"/>
                <w:sz w:val="20"/>
                <w:szCs w:val="20"/>
                <w:lang w:eastAsia="en-GB"/>
                <w:rPrChange w:id="4915" w:author="Linderhof, Vincent" w:date="2016-03-06T11:01:00Z">
                  <w:rPr>
                    <w:del w:id="4916" w:author="Linderhof, Vincent" w:date="2016-03-06T11:01:00Z"/>
                    <w:rFonts w:ascii="Times New Roman" w:eastAsia="Times New Roman" w:hAnsi="Times New Roman"/>
                    <w:color w:val="000000"/>
                    <w:sz w:val="24"/>
                    <w:szCs w:val="24"/>
                    <w:lang w:eastAsia="en-GB"/>
                  </w:rPr>
                </w:rPrChange>
              </w:rPr>
            </w:pPr>
            <w:del w:id="4917" w:author="Linderhof, Vincent" w:date="2016-03-06T11:01:00Z">
              <w:r w:rsidRPr="00304F95" w:rsidDel="00304F95">
                <w:rPr>
                  <w:rFonts w:ascii="Times New Roman" w:eastAsia="Times New Roman" w:hAnsi="Times New Roman"/>
                  <w:color w:val="000000"/>
                  <w:sz w:val="20"/>
                  <w:szCs w:val="20"/>
                  <w:lang w:eastAsia="en-GB"/>
                  <w:rPrChange w:id="4918" w:author="Linderhof, Vincent" w:date="2016-03-06T11:01:00Z">
                    <w:rPr>
                      <w:rFonts w:ascii="Times New Roman" w:eastAsia="Times New Roman" w:hAnsi="Times New Roman"/>
                      <w:color w:val="000000"/>
                      <w:sz w:val="24"/>
                      <w:szCs w:val="24"/>
                      <w:lang w:eastAsia="en-GB"/>
                    </w:rPr>
                  </w:rPrChange>
                </w:rPr>
                <w:delText> </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1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61F2A5E" w14:textId="0A7D416F" w:rsidR="00C03049" w:rsidRPr="00304F95" w:rsidDel="00304F95" w:rsidRDefault="00C03049" w:rsidP="00E05337">
            <w:pPr>
              <w:tabs>
                <w:tab w:val="decimal" w:pos="317"/>
              </w:tabs>
              <w:suppressAutoHyphens w:val="0"/>
              <w:spacing w:after="0"/>
              <w:rPr>
                <w:del w:id="4920" w:author="Linderhof, Vincent" w:date="2016-03-06T11:01:00Z"/>
                <w:rFonts w:ascii="Times New Roman" w:eastAsia="Times New Roman" w:hAnsi="Times New Roman"/>
                <w:color w:val="000000"/>
                <w:sz w:val="20"/>
                <w:szCs w:val="20"/>
                <w:lang w:eastAsia="en-GB"/>
                <w:rPrChange w:id="4921" w:author="Linderhof, Vincent" w:date="2016-03-06T11:01:00Z">
                  <w:rPr>
                    <w:del w:id="4922" w:author="Linderhof, Vincent" w:date="2016-03-06T11:01:00Z"/>
                    <w:rFonts w:ascii="Times New Roman" w:eastAsia="Times New Roman" w:hAnsi="Times New Roman"/>
                    <w:color w:val="000000"/>
                    <w:sz w:val="24"/>
                    <w:szCs w:val="24"/>
                    <w:lang w:eastAsia="en-GB"/>
                  </w:rPr>
                </w:rPrChange>
              </w:rPr>
            </w:pPr>
            <w:del w:id="4923" w:author="Linderhof, Vincent" w:date="2016-03-06T11:01:00Z">
              <w:r w:rsidRPr="00304F95" w:rsidDel="00304F95">
                <w:rPr>
                  <w:rFonts w:ascii="Times New Roman" w:eastAsia="Times New Roman" w:hAnsi="Times New Roman"/>
                  <w:color w:val="000000"/>
                  <w:sz w:val="20"/>
                  <w:szCs w:val="20"/>
                  <w:lang w:eastAsia="en-GB"/>
                  <w:rPrChange w:id="4924" w:author="Linderhof, Vincent" w:date="2016-03-06T11:01:00Z">
                    <w:rPr>
                      <w:rFonts w:ascii="Times New Roman" w:eastAsia="Times New Roman" w:hAnsi="Times New Roman"/>
                      <w:color w:val="000000"/>
                      <w:sz w:val="24"/>
                      <w:szCs w:val="24"/>
                      <w:lang w:eastAsia="en-GB"/>
                    </w:rPr>
                  </w:rPrChange>
                </w:rPr>
                <w:delText> </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2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4A925A0" w14:textId="02440217" w:rsidR="00C03049" w:rsidRPr="00304F95" w:rsidDel="00304F95" w:rsidRDefault="00C03049" w:rsidP="00E05337">
            <w:pPr>
              <w:tabs>
                <w:tab w:val="decimal" w:pos="317"/>
              </w:tabs>
              <w:suppressAutoHyphens w:val="0"/>
              <w:spacing w:after="0"/>
              <w:rPr>
                <w:del w:id="4926" w:author="Linderhof, Vincent" w:date="2016-03-06T11:01:00Z"/>
                <w:rFonts w:ascii="Times New Roman" w:eastAsia="Times New Roman" w:hAnsi="Times New Roman"/>
                <w:color w:val="000000"/>
                <w:sz w:val="20"/>
                <w:szCs w:val="20"/>
                <w:lang w:eastAsia="en-GB"/>
                <w:rPrChange w:id="4927" w:author="Linderhof, Vincent" w:date="2016-03-06T11:01:00Z">
                  <w:rPr>
                    <w:del w:id="4928" w:author="Linderhof, Vincent" w:date="2016-03-06T11:01:00Z"/>
                    <w:rFonts w:ascii="Times New Roman" w:eastAsia="Times New Roman" w:hAnsi="Times New Roman"/>
                    <w:color w:val="000000"/>
                    <w:sz w:val="24"/>
                    <w:szCs w:val="24"/>
                    <w:lang w:eastAsia="en-GB"/>
                  </w:rPr>
                </w:rPrChange>
              </w:rPr>
            </w:pPr>
            <w:del w:id="4929" w:author="Linderhof, Vincent" w:date="2016-03-06T11:01:00Z">
              <w:r w:rsidRPr="00304F95" w:rsidDel="00304F95">
                <w:rPr>
                  <w:rFonts w:ascii="Times New Roman" w:eastAsia="Times New Roman" w:hAnsi="Times New Roman"/>
                  <w:color w:val="000000"/>
                  <w:sz w:val="20"/>
                  <w:szCs w:val="20"/>
                  <w:lang w:eastAsia="en-GB"/>
                  <w:rPrChange w:id="4930" w:author="Linderhof, Vincent" w:date="2016-03-06T11:01:00Z">
                    <w:rPr>
                      <w:rFonts w:ascii="Times New Roman" w:eastAsia="Times New Roman" w:hAnsi="Times New Roman"/>
                      <w:color w:val="000000"/>
                      <w:sz w:val="24"/>
                      <w:szCs w:val="24"/>
                      <w:lang w:eastAsia="en-GB"/>
                    </w:rPr>
                  </w:rPrChange>
                </w:rPr>
                <w:delText> </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3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8153DEB" w14:textId="0610D9C4" w:rsidR="00C03049" w:rsidRPr="00304F95" w:rsidDel="00304F95" w:rsidRDefault="00C03049" w:rsidP="00E05337">
            <w:pPr>
              <w:tabs>
                <w:tab w:val="decimal" w:pos="317"/>
              </w:tabs>
              <w:suppressAutoHyphens w:val="0"/>
              <w:spacing w:after="0"/>
              <w:rPr>
                <w:del w:id="4932" w:author="Linderhof, Vincent" w:date="2016-03-06T11:01:00Z"/>
                <w:rFonts w:ascii="Times New Roman" w:eastAsia="Times New Roman" w:hAnsi="Times New Roman"/>
                <w:color w:val="000000"/>
                <w:sz w:val="20"/>
                <w:szCs w:val="20"/>
                <w:lang w:eastAsia="en-GB"/>
                <w:rPrChange w:id="4933" w:author="Linderhof, Vincent" w:date="2016-03-06T11:01:00Z">
                  <w:rPr>
                    <w:del w:id="4934" w:author="Linderhof, Vincent" w:date="2016-03-06T11:01:00Z"/>
                    <w:rFonts w:ascii="Times New Roman" w:eastAsia="Times New Roman" w:hAnsi="Times New Roman"/>
                    <w:color w:val="000000"/>
                    <w:sz w:val="24"/>
                    <w:szCs w:val="24"/>
                    <w:lang w:eastAsia="en-GB"/>
                  </w:rPr>
                </w:rPrChange>
              </w:rPr>
            </w:pPr>
            <w:del w:id="4935" w:author="Linderhof, Vincent" w:date="2016-03-06T11:01:00Z">
              <w:r w:rsidRPr="00304F95" w:rsidDel="00304F95">
                <w:rPr>
                  <w:rFonts w:ascii="Times New Roman" w:eastAsia="Times New Roman" w:hAnsi="Times New Roman"/>
                  <w:color w:val="000000"/>
                  <w:sz w:val="20"/>
                  <w:szCs w:val="20"/>
                  <w:lang w:eastAsia="en-GB"/>
                  <w:rPrChange w:id="4936" w:author="Linderhof, Vincent" w:date="2016-03-06T11:01:00Z">
                    <w:rPr>
                      <w:rFonts w:ascii="Times New Roman" w:eastAsia="Times New Roman" w:hAnsi="Times New Roman"/>
                      <w:color w:val="000000"/>
                      <w:sz w:val="24"/>
                      <w:szCs w:val="24"/>
                      <w:lang w:eastAsia="en-GB"/>
                    </w:rPr>
                  </w:rPrChange>
                </w:rPr>
                <w:delText> </w:delText>
              </w:r>
            </w:del>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3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F5558F" w14:textId="4F7EEA87" w:rsidR="00C03049" w:rsidRPr="00304F95" w:rsidDel="00304F95" w:rsidRDefault="00C03049" w:rsidP="00E05337">
            <w:pPr>
              <w:tabs>
                <w:tab w:val="decimal" w:pos="317"/>
              </w:tabs>
              <w:suppressAutoHyphens w:val="0"/>
              <w:spacing w:after="0"/>
              <w:rPr>
                <w:del w:id="4938" w:author="Linderhof, Vincent" w:date="2016-03-06T11:01:00Z"/>
                <w:rFonts w:ascii="Times New Roman" w:eastAsia="Times New Roman" w:hAnsi="Times New Roman"/>
                <w:color w:val="000000"/>
                <w:sz w:val="20"/>
                <w:szCs w:val="20"/>
                <w:lang w:eastAsia="en-GB"/>
                <w:rPrChange w:id="4939" w:author="Linderhof, Vincent" w:date="2016-03-06T11:01:00Z">
                  <w:rPr>
                    <w:del w:id="4940" w:author="Linderhof, Vincent" w:date="2016-03-06T11:01:00Z"/>
                    <w:rFonts w:ascii="Times New Roman" w:eastAsia="Times New Roman" w:hAnsi="Times New Roman"/>
                    <w:color w:val="000000"/>
                    <w:sz w:val="24"/>
                    <w:szCs w:val="24"/>
                    <w:lang w:eastAsia="en-GB"/>
                  </w:rPr>
                </w:rPrChange>
              </w:rPr>
            </w:pPr>
            <w:del w:id="4941" w:author="Linderhof, Vincent" w:date="2016-03-06T11:01:00Z">
              <w:r w:rsidRPr="00304F95" w:rsidDel="00304F95">
                <w:rPr>
                  <w:rFonts w:ascii="Times New Roman" w:eastAsia="Times New Roman" w:hAnsi="Times New Roman"/>
                  <w:color w:val="000000"/>
                  <w:sz w:val="20"/>
                  <w:szCs w:val="20"/>
                  <w:lang w:eastAsia="en-GB"/>
                  <w:rPrChange w:id="4942" w:author="Linderhof, Vincent" w:date="2016-03-06T11:01:00Z">
                    <w:rPr>
                      <w:rFonts w:ascii="Times New Roman" w:eastAsia="Times New Roman" w:hAnsi="Times New Roman"/>
                      <w:color w:val="000000"/>
                      <w:sz w:val="24"/>
                      <w:szCs w:val="24"/>
                      <w:lang w:eastAsia="en-GB"/>
                    </w:rPr>
                  </w:rPrChange>
                </w:rPr>
                <w:delText> </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4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E02C15" w14:textId="52F821F7" w:rsidR="00C03049" w:rsidRPr="00304F95" w:rsidDel="00304F95" w:rsidRDefault="00C03049" w:rsidP="00E05337">
            <w:pPr>
              <w:tabs>
                <w:tab w:val="decimal" w:pos="317"/>
              </w:tabs>
              <w:suppressAutoHyphens w:val="0"/>
              <w:spacing w:after="0"/>
              <w:rPr>
                <w:del w:id="4944" w:author="Linderhof, Vincent" w:date="2016-03-06T11:01:00Z"/>
                <w:rFonts w:ascii="Times New Roman" w:eastAsia="Times New Roman" w:hAnsi="Times New Roman"/>
                <w:color w:val="000000"/>
                <w:sz w:val="20"/>
                <w:szCs w:val="20"/>
                <w:lang w:eastAsia="en-GB"/>
                <w:rPrChange w:id="4945" w:author="Linderhof, Vincent" w:date="2016-03-06T11:01:00Z">
                  <w:rPr>
                    <w:del w:id="4946" w:author="Linderhof, Vincent" w:date="2016-03-06T11:01:00Z"/>
                    <w:rFonts w:ascii="Times New Roman" w:eastAsia="Times New Roman" w:hAnsi="Times New Roman"/>
                    <w:color w:val="000000"/>
                    <w:sz w:val="24"/>
                    <w:szCs w:val="24"/>
                    <w:lang w:eastAsia="en-GB"/>
                  </w:rPr>
                </w:rPrChange>
              </w:rPr>
            </w:pPr>
            <w:del w:id="4947" w:author="Linderhof, Vincent" w:date="2016-03-06T11:01:00Z">
              <w:r w:rsidRPr="00304F95" w:rsidDel="00304F95">
                <w:rPr>
                  <w:rFonts w:ascii="Times New Roman" w:eastAsia="Times New Roman" w:hAnsi="Times New Roman"/>
                  <w:color w:val="000000"/>
                  <w:sz w:val="20"/>
                  <w:szCs w:val="20"/>
                  <w:lang w:eastAsia="en-GB"/>
                  <w:rPrChange w:id="4948" w:author="Linderhof, Vincent" w:date="2016-03-06T11:01:00Z">
                    <w:rPr>
                      <w:rFonts w:ascii="Times New Roman" w:eastAsia="Times New Roman" w:hAnsi="Times New Roman"/>
                      <w:color w:val="000000"/>
                      <w:sz w:val="24"/>
                      <w:szCs w:val="24"/>
                      <w:lang w:eastAsia="en-GB"/>
                    </w:rPr>
                  </w:rPrChange>
                </w:rPr>
                <w:delText> </w:delText>
              </w:r>
            </w:del>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4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208195D" w14:textId="143BECA1" w:rsidR="00C03049" w:rsidRPr="00304F95" w:rsidDel="00304F95" w:rsidRDefault="00C03049" w:rsidP="00E05337">
            <w:pPr>
              <w:tabs>
                <w:tab w:val="decimal" w:pos="317"/>
              </w:tabs>
              <w:suppressAutoHyphens w:val="0"/>
              <w:spacing w:after="0"/>
              <w:rPr>
                <w:del w:id="4950" w:author="Linderhof, Vincent" w:date="2016-03-06T11:01:00Z"/>
                <w:rFonts w:ascii="Times New Roman" w:eastAsia="Times New Roman" w:hAnsi="Times New Roman"/>
                <w:color w:val="000000"/>
                <w:sz w:val="20"/>
                <w:szCs w:val="20"/>
                <w:lang w:eastAsia="en-GB"/>
                <w:rPrChange w:id="4951" w:author="Linderhof, Vincent" w:date="2016-03-06T11:01:00Z">
                  <w:rPr>
                    <w:del w:id="4952" w:author="Linderhof, Vincent" w:date="2016-03-06T11:01:00Z"/>
                    <w:rFonts w:ascii="Times New Roman" w:eastAsia="Times New Roman" w:hAnsi="Times New Roman"/>
                    <w:color w:val="000000"/>
                    <w:sz w:val="24"/>
                    <w:szCs w:val="24"/>
                    <w:lang w:eastAsia="en-GB"/>
                  </w:rPr>
                </w:rPrChange>
              </w:rPr>
            </w:pPr>
            <w:del w:id="4953" w:author="Linderhof, Vincent" w:date="2016-03-06T11:01:00Z">
              <w:r w:rsidRPr="00304F95" w:rsidDel="00304F95">
                <w:rPr>
                  <w:rFonts w:ascii="Times New Roman" w:eastAsia="Times New Roman" w:hAnsi="Times New Roman"/>
                  <w:color w:val="000000"/>
                  <w:sz w:val="20"/>
                  <w:szCs w:val="20"/>
                  <w:lang w:eastAsia="en-GB"/>
                  <w:rPrChange w:id="4954" w:author="Linderhof, Vincent" w:date="2016-03-06T11:01:00Z">
                    <w:rPr>
                      <w:rFonts w:ascii="Times New Roman" w:eastAsia="Times New Roman" w:hAnsi="Times New Roman"/>
                      <w:color w:val="000000"/>
                      <w:sz w:val="24"/>
                      <w:szCs w:val="24"/>
                      <w:lang w:eastAsia="en-GB"/>
                    </w:rPr>
                  </w:rPrChange>
                </w:rPr>
                <w:delText> </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5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C1E8AA" w14:textId="59F1A58B" w:rsidR="00C03049" w:rsidRPr="00304F95" w:rsidDel="00304F95" w:rsidRDefault="00C03049" w:rsidP="00E05337">
            <w:pPr>
              <w:tabs>
                <w:tab w:val="decimal" w:pos="317"/>
              </w:tabs>
              <w:suppressAutoHyphens w:val="0"/>
              <w:spacing w:after="0"/>
              <w:rPr>
                <w:del w:id="4956" w:author="Linderhof, Vincent" w:date="2016-03-06T11:01:00Z"/>
                <w:rFonts w:ascii="Times New Roman" w:eastAsia="Times New Roman" w:hAnsi="Times New Roman"/>
                <w:color w:val="000000"/>
                <w:sz w:val="20"/>
                <w:szCs w:val="20"/>
                <w:lang w:eastAsia="en-GB"/>
                <w:rPrChange w:id="4957" w:author="Linderhof, Vincent" w:date="2016-03-06T11:01:00Z">
                  <w:rPr>
                    <w:del w:id="4958" w:author="Linderhof, Vincent" w:date="2016-03-06T11:01:00Z"/>
                    <w:rFonts w:ascii="Times New Roman" w:eastAsia="Times New Roman" w:hAnsi="Times New Roman"/>
                    <w:color w:val="000000"/>
                    <w:sz w:val="24"/>
                    <w:szCs w:val="24"/>
                    <w:lang w:eastAsia="en-GB"/>
                  </w:rPr>
                </w:rPrChange>
              </w:rPr>
            </w:pPr>
            <w:del w:id="4959" w:author="Linderhof, Vincent" w:date="2016-03-06T11:01:00Z">
              <w:r w:rsidRPr="00304F95" w:rsidDel="00304F95">
                <w:rPr>
                  <w:rFonts w:ascii="Times New Roman" w:eastAsia="Times New Roman" w:hAnsi="Times New Roman"/>
                  <w:color w:val="000000"/>
                  <w:sz w:val="20"/>
                  <w:szCs w:val="20"/>
                  <w:lang w:eastAsia="en-GB"/>
                  <w:rPrChange w:id="4960" w:author="Linderhof, Vincent" w:date="2016-03-06T11:01:00Z">
                    <w:rPr>
                      <w:rFonts w:ascii="Times New Roman" w:eastAsia="Times New Roman" w:hAnsi="Times New Roman"/>
                      <w:color w:val="000000"/>
                      <w:sz w:val="24"/>
                      <w:szCs w:val="24"/>
                      <w:lang w:eastAsia="en-GB"/>
                    </w:rPr>
                  </w:rPrChange>
                </w:rPr>
                <w:delText> </w:delText>
              </w:r>
            </w:del>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4961"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907A079" w14:textId="2668A329" w:rsidR="00C03049" w:rsidRPr="00304F95" w:rsidDel="00304F95" w:rsidRDefault="00C03049" w:rsidP="00E05337">
            <w:pPr>
              <w:tabs>
                <w:tab w:val="decimal" w:pos="317"/>
              </w:tabs>
              <w:suppressAutoHyphens w:val="0"/>
              <w:spacing w:after="0"/>
              <w:rPr>
                <w:del w:id="4962" w:author="Linderhof, Vincent" w:date="2016-03-06T11:01:00Z"/>
                <w:rFonts w:ascii="Times New Roman" w:eastAsia="Times New Roman" w:hAnsi="Times New Roman"/>
                <w:color w:val="000000"/>
                <w:sz w:val="20"/>
                <w:szCs w:val="20"/>
                <w:lang w:eastAsia="en-GB"/>
                <w:rPrChange w:id="4963" w:author="Linderhof, Vincent" w:date="2016-03-06T11:01:00Z">
                  <w:rPr>
                    <w:del w:id="4964" w:author="Linderhof, Vincent" w:date="2016-03-06T11:01:00Z"/>
                    <w:rFonts w:ascii="Times New Roman" w:eastAsia="Times New Roman" w:hAnsi="Times New Roman"/>
                    <w:color w:val="000000"/>
                    <w:sz w:val="24"/>
                    <w:szCs w:val="24"/>
                    <w:lang w:eastAsia="en-GB"/>
                  </w:rPr>
                </w:rPrChange>
              </w:rPr>
            </w:pPr>
            <w:del w:id="4965" w:author="Linderhof, Vincent" w:date="2016-03-06T11:01:00Z">
              <w:r w:rsidRPr="00304F95" w:rsidDel="00304F95">
                <w:rPr>
                  <w:rFonts w:ascii="Times New Roman" w:eastAsia="Times New Roman" w:hAnsi="Times New Roman"/>
                  <w:color w:val="000000"/>
                  <w:sz w:val="20"/>
                  <w:szCs w:val="20"/>
                  <w:lang w:eastAsia="en-GB"/>
                  <w:rPrChange w:id="4966" w:author="Linderhof, Vincent" w:date="2016-03-06T11:01:00Z">
                    <w:rPr>
                      <w:rFonts w:ascii="Times New Roman" w:eastAsia="Times New Roman" w:hAnsi="Times New Roman"/>
                      <w:color w:val="000000"/>
                      <w:sz w:val="24"/>
                      <w:szCs w:val="24"/>
                      <w:lang w:eastAsia="en-GB"/>
                    </w:rPr>
                  </w:rPrChange>
                </w:rPr>
                <w:delText> </w:delText>
              </w:r>
            </w:del>
          </w:p>
        </w:tc>
        <w:tc>
          <w:tcPr>
            <w:tcW w:w="534" w:type="dxa"/>
            <w:gridSpan w:val="2"/>
            <w:tcBorders>
              <w:top w:val="nil"/>
              <w:left w:val="single" w:sz="4" w:space="0" w:color="auto"/>
              <w:bottom w:val="double" w:sz="6" w:space="0" w:color="auto"/>
              <w:right w:val="nil"/>
            </w:tcBorders>
            <w:shd w:val="clear" w:color="auto" w:fill="auto"/>
            <w:noWrap/>
            <w:vAlign w:val="bottom"/>
            <w:hideMark/>
            <w:tcPrChange w:id="4967" w:author="Linderhof, Vincent" w:date="2016-03-06T11:01:00Z">
              <w:tcPr>
                <w:tcW w:w="534" w:type="dxa"/>
                <w:gridSpan w:val="2"/>
                <w:tcBorders>
                  <w:top w:val="nil"/>
                  <w:left w:val="single" w:sz="4" w:space="0" w:color="auto"/>
                  <w:bottom w:val="double" w:sz="6" w:space="0" w:color="auto"/>
                  <w:right w:val="nil"/>
                </w:tcBorders>
                <w:shd w:val="clear" w:color="auto" w:fill="auto"/>
                <w:noWrap/>
                <w:vAlign w:val="bottom"/>
                <w:hideMark/>
              </w:tcPr>
            </w:tcPrChange>
          </w:tcPr>
          <w:p w14:paraId="04A3E5DA" w14:textId="17481152" w:rsidR="00C03049" w:rsidRPr="00304F95" w:rsidDel="00304F95" w:rsidRDefault="00C03049" w:rsidP="00E05337">
            <w:pPr>
              <w:tabs>
                <w:tab w:val="decimal" w:pos="317"/>
              </w:tabs>
              <w:suppressAutoHyphens w:val="0"/>
              <w:spacing w:after="0"/>
              <w:rPr>
                <w:del w:id="4968" w:author="Linderhof, Vincent" w:date="2016-03-06T11:01:00Z"/>
                <w:rFonts w:ascii="Times New Roman" w:eastAsia="Times New Roman" w:hAnsi="Times New Roman"/>
                <w:color w:val="000000"/>
                <w:sz w:val="20"/>
                <w:szCs w:val="20"/>
                <w:lang w:eastAsia="en-GB"/>
                <w:rPrChange w:id="4969" w:author="Linderhof, Vincent" w:date="2016-03-06T11:01:00Z">
                  <w:rPr>
                    <w:del w:id="4970" w:author="Linderhof, Vincent" w:date="2016-03-06T11:01:00Z"/>
                    <w:rFonts w:ascii="Times New Roman" w:eastAsia="Times New Roman" w:hAnsi="Times New Roman"/>
                    <w:color w:val="000000"/>
                    <w:sz w:val="24"/>
                    <w:szCs w:val="24"/>
                    <w:lang w:eastAsia="en-GB"/>
                  </w:rPr>
                </w:rPrChange>
              </w:rPr>
            </w:pPr>
            <w:del w:id="4971" w:author="Linderhof, Vincent" w:date="2016-03-06T11:01:00Z">
              <w:r w:rsidRPr="00304F95" w:rsidDel="00304F95">
                <w:rPr>
                  <w:rFonts w:ascii="Times New Roman" w:eastAsia="Times New Roman" w:hAnsi="Times New Roman"/>
                  <w:color w:val="000000"/>
                  <w:sz w:val="20"/>
                  <w:szCs w:val="20"/>
                  <w:lang w:eastAsia="en-GB"/>
                  <w:rPrChange w:id="4972" w:author="Linderhof, Vincent" w:date="2016-03-06T11:01:00Z">
                    <w:rPr>
                      <w:rFonts w:ascii="Times New Roman" w:eastAsia="Times New Roman" w:hAnsi="Times New Roman"/>
                      <w:color w:val="000000"/>
                      <w:sz w:val="24"/>
                      <w:szCs w:val="24"/>
                      <w:lang w:eastAsia="en-GB"/>
                    </w:rPr>
                  </w:rPrChange>
                </w:rPr>
                <w:delText> </w:delText>
              </w:r>
            </w:del>
          </w:p>
        </w:tc>
        <w:tc>
          <w:tcPr>
            <w:tcW w:w="1739" w:type="dxa"/>
            <w:gridSpan w:val="6"/>
            <w:tcBorders>
              <w:top w:val="nil"/>
              <w:left w:val="nil"/>
              <w:bottom w:val="double" w:sz="6" w:space="0" w:color="auto"/>
              <w:right w:val="nil"/>
            </w:tcBorders>
            <w:shd w:val="clear" w:color="auto" w:fill="auto"/>
            <w:noWrap/>
            <w:vAlign w:val="bottom"/>
            <w:hideMark/>
            <w:tcPrChange w:id="4973" w:author="Linderhof, Vincent" w:date="2016-03-06T11:01:00Z">
              <w:tcPr>
                <w:tcW w:w="1739" w:type="dxa"/>
                <w:gridSpan w:val="6"/>
                <w:tcBorders>
                  <w:top w:val="nil"/>
                  <w:left w:val="nil"/>
                  <w:bottom w:val="double" w:sz="6" w:space="0" w:color="auto"/>
                  <w:right w:val="nil"/>
                </w:tcBorders>
                <w:shd w:val="clear" w:color="auto" w:fill="auto"/>
                <w:noWrap/>
                <w:vAlign w:val="bottom"/>
                <w:hideMark/>
              </w:tcPr>
            </w:tcPrChange>
          </w:tcPr>
          <w:p w14:paraId="1EB58FE6" w14:textId="42CD3DD2" w:rsidR="00C03049" w:rsidRPr="00304F95" w:rsidDel="00304F95" w:rsidRDefault="00C03049" w:rsidP="00E05337">
            <w:pPr>
              <w:tabs>
                <w:tab w:val="decimal" w:pos="317"/>
              </w:tabs>
              <w:suppressAutoHyphens w:val="0"/>
              <w:spacing w:after="0"/>
              <w:rPr>
                <w:del w:id="4974" w:author="Linderhof, Vincent" w:date="2016-03-06T11:01:00Z"/>
                <w:rFonts w:ascii="Times New Roman" w:eastAsia="Times New Roman" w:hAnsi="Times New Roman"/>
                <w:color w:val="000000"/>
                <w:sz w:val="20"/>
                <w:szCs w:val="20"/>
                <w:lang w:eastAsia="en-GB"/>
                <w:rPrChange w:id="4975" w:author="Linderhof, Vincent" w:date="2016-03-06T11:01:00Z">
                  <w:rPr>
                    <w:del w:id="4976" w:author="Linderhof, Vincent" w:date="2016-03-06T11:01:00Z"/>
                    <w:rFonts w:ascii="Times New Roman" w:eastAsia="Times New Roman" w:hAnsi="Times New Roman"/>
                    <w:color w:val="000000"/>
                    <w:sz w:val="24"/>
                    <w:szCs w:val="24"/>
                    <w:lang w:eastAsia="en-GB"/>
                  </w:rPr>
                </w:rPrChange>
              </w:rPr>
            </w:pPr>
            <w:del w:id="4977" w:author="Linderhof, Vincent" w:date="2016-03-06T11:01:00Z">
              <w:r w:rsidRPr="00304F95" w:rsidDel="00304F95">
                <w:rPr>
                  <w:rFonts w:ascii="Times New Roman" w:eastAsia="Times New Roman" w:hAnsi="Times New Roman"/>
                  <w:color w:val="000000"/>
                  <w:sz w:val="20"/>
                  <w:szCs w:val="20"/>
                  <w:lang w:eastAsia="en-GB"/>
                  <w:rPrChange w:id="4978" w:author="Linderhof, Vincent" w:date="2016-03-06T11:01:00Z">
                    <w:rPr>
                      <w:rFonts w:ascii="Times New Roman" w:eastAsia="Times New Roman" w:hAnsi="Times New Roman"/>
                      <w:color w:val="000000"/>
                      <w:sz w:val="24"/>
                      <w:szCs w:val="24"/>
                      <w:lang w:eastAsia="en-GB"/>
                    </w:rPr>
                  </w:rPrChange>
                </w:rPr>
                <w:delText> </w:delText>
              </w:r>
            </w:del>
          </w:p>
        </w:tc>
        <w:tc>
          <w:tcPr>
            <w:tcW w:w="534" w:type="dxa"/>
            <w:gridSpan w:val="2"/>
            <w:tcBorders>
              <w:top w:val="nil"/>
              <w:left w:val="nil"/>
              <w:bottom w:val="double" w:sz="6" w:space="0" w:color="auto"/>
              <w:right w:val="nil"/>
            </w:tcBorders>
            <w:shd w:val="clear" w:color="auto" w:fill="auto"/>
            <w:noWrap/>
            <w:vAlign w:val="bottom"/>
            <w:hideMark/>
            <w:tcPrChange w:id="4979" w:author="Linderhof, Vincent" w:date="2016-03-06T11:01:00Z">
              <w:tcPr>
                <w:tcW w:w="534" w:type="dxa"/>
                <w:gridSpan w:val="2"/>
                <w:tcBorders>
                  <w:top w:val="nil"/>
                  <w:left w:val="nil"/>
                  <w:bottom w:val="double" w:sz="6" w:space="0" w:color="auto"/>
                  <w:right w:val="nil"/>
                </w:tcBorders>
                <w:shd w:val="clear" w:color="auto" w:fill="auto"/>
                <w:noWrap/>
                <w:vAlign w:val="bottom"/>
                <w:hideMark/>
              </w:tcPr>
            </w:tcPrChange>
          </w:tcPr>
          <w:p w14:paraId="365E2AC5" w14:textId="56C9829F" w:rsidR="00C03049" w:rsidRPr="00304F95" w:rsidDel="00304F95" w:rsidRDefault="00C03049" w:rsidP="00E05337">
            <w:pPr>
              <w:tabs>
                <w:tab w:val="decimal" w:pos="317"/>
              </w:tabs>
              <w:suppressAutoHyphens w:val="0"/>
              <w:spacing w:after="0"/>
              <w:rPr>
                <w:del w:id="4980" w:author="Linderhof, Vincent" w:date="2016-03-06T11:01:00Z"/>
                <w:rFonts w:ascii="Times New Roman" w:eastAsia="Times New Roman" w:hAnsi="Times New Roman"/>
                <w:color w:val="000000"/>
                <w:sz w:val="20"/>
                <w:szCs w:val="20"/>
                <w:lang w:eastAsia="en-GB"/>
                <w:rPrChange w:id="4981" w:author="Linderhof, Vincent" w:date="2016-03-06T11:01:00Z">
                  <w:rPr>
                    <w:del w:id="4982" w:author="Linderhof, Vincent" w:date="2016-03-06T11:01:00Z"/>
                    <w:rFonts w:ascii="Times New Roman" w:eastAsia="Times New Roman" w:hAnsi="Times New Roman"/>
                    <w:color w:val="000000"/>
                    <w:sz w:val="24"/>
                    <w:szCs w:val="24"/>
                    <w:lang w:eastAsia="en-GB"/>
                  </w:rPr>
                </w:rPrChange>
              </w:rPr>
            </w:pPr>
            <w:del w:id="4983" w:author="Linderhof, Vincent" w:date="2016-03-06T11:01:00Z">
              <w:r w:rsidRPr="00304F95" w:rsidDel="00304F95">
                <w:rPr>
                  <w:rFonts w:ascii="Times New Roman" w:eastAsia="Times New Roman" w:hAnsi="Times New Roman"/>
                  <w:color w:val="000000"/>
                  <w:sz w:val="20"/>
                  <w:szCs w:val="20"/>
                  <w:lang w:eastAsia="en-GB"/>
                  <w:rPrChange w:id="4984" w:author="Linderhof, Vincent" w:date="2016-03-06T11:01:00Z">
                    <w:rPr>
                      <w:rFonts w:ascii="Times New Roman" w:eastAsia="Times New Roman" w:hAnsi="Times New Roman"/>
                      <w:color w:val="000000"/>
                      <w:sz w:val="24"/>
                      <w:szCs w:val="24"/>
                      <w:lang w:eastAsia="en-GB"/>
                    </w:rPr>
                  </w:rPrChange>
                </w:rPr>
                <w:delText> </w:delText>
              </w:r>
            </w:del>
          </w:p>
        </w:tc>
        <w:tc>
          <w:tcPr>
            <w:tcW w:w="1653" w:type="dxa"/>
            <w:gridSpan w:val="6"/>
            <w:tcBorders>
              <w:top w:val="nil"/>
              <w:left w:val="nil"/>
              <w:bottom w:val="double" w:sz="6" w:space="0" w:color="auto"/>
              <w:right w:val="nil"/>
            </w:tcBorders>
            <w:shd w:val="clear" w:color="auto" w:fill="auto"/>
            <w:noWrap/>
            <w:vAlign w:val="bottom"/>
            <w:hideMark/>
            <w:tcPrChange w:id="4985" w:author="Linderhof, Vincent" w:date="2016-03-06T11:01:00Z">
              <w:tcPr>
                <w:tcW w:w="1653" w:type="dxa"/>
                <w:gridSpan w:val="6"/>
                <w:tcBorders>
                  <w:top w:val="nil"/>
                  <w:left w:val="nil"/>
                  <w:bottom w:val="double" w:sz="6" w:space="0" w:color="auto"/>
                  <w:right w:val="nil"/>
                </w:tcBorders>
                <w:shd w:val="clear" w:color="auto" w:fill="auto"/>
                <w:noWrap/>
                <w:vAlign w:val="bottom"/>
                <w:hideMark/>
              </w:tcPr>
            </w:tcPrChange>
          </w:tcPr>
          <w:p w14:paraId="559B9497" w14:textId="0BA4E5BB" w:rsidR="00C03049" w:rsidRPr="00304F95" w:rsidDel="00304F95" w:rsidRDefault="00C03049" w:rsidP="00E05337">
            <w:pPr>
              <w:suppressAutoHyphens w:val="0"/>
              <w:spacing w:after="0"/>
              <w:rPr>
                <w:del w:id="4986" w:author="Linderhof, Vincent" w:date="2016-03-06T11:01:00Z"/>
                <w:rFonts w:ascii="Times New Roman" w:eastAsia="Times New Roman" w:hAnsi="Times New Roman"/>
                <w:color w:val="000000"/>
                <w:sz w:val="20"/>
                <w:szCs w:val="20"/>
                <w:lang w:eastAsia="en-GB"/>
                <w:rPrChange w:id="4987" w:author="Linderhof, Vincent" w:date="2016-03-06T11:01:00Z">
                  <w:rPr>
                    <w:del w:id="4988" w:author="Linderhof, Vincent" w:date="2016-03-06T11:01:00Z"/>
                    <w:rFonts w:ascii="Times New Roman" w:eastAsia="Times New Roman" w:hAnsi="Times New Roman"/>
                    <w:color w:val="000000"/>
                    <w:sz w:val="24"/>
                    <w:szCs w:val="24"/>
                    <w:lang w:eastAsia="en-GB"/>
                  </w:rPr>
                </w:rPrChange>
              </w:rPr>
            </w:pPr>
            <w:del w:id="4989" w:author="Linderhof, Vincent" w:date="2016-03-06T11:01:00Z">
              <w:r w:rsidRPr="00304F95" w:rsidDel="00304F95">
                <w:rPr>
                  <w:rFonts w:ascii="Times New Roman" w:eastAsia="Times New Roman" w:hAnsi="Times New Roman"/>
                  <w:color w:val="000000"/>
                  <w:sz w:val="20"/>
                  <w:szCs w:val="20"/>
                  <w:lang w:eastAsia="en-GB"/>
                  <w:rPrChange w:id="4990" w:author="Linderhof, Vincent" w:date="2016-03-06T11:01:00Z">
                    <w:rPr>
                      <w:rFonts w:ascii="Times New Roman" w:eastAsia="Times New Roman" w:hAnsi="Times New Roman"/>
                      <w:color w:val="000000"/>
                      <w:sz w:val="24"/>
                      <w:szCs w:val="24"/>
                      <w:lang w:eastAsia="en-GB"/>
                    </w:rPr>
                  </w:rPrChange>
                </w:rPr>
                <w:delText> </w:delText>
              </w:r>
            </w:del>
          </w:p>
        </w:tc>
        <w:tc>
          <w:tcPr>
            <w:tcW w:w="670" w:type="dxa"/>
            <w:gridSpan w:val="2"/>
            <w:tcBorders>
              <w:top w:val="nil"/>
              <w:left w:val="nil"/>
              <w:bottom w:val="double" w:sz="6" w:space="0" w:color="auto"/>
              <w:right w:val="nil"/>
            </w:tcBorders>
            <w:shd w:val="clear" w:color="auto" w:fill="auto"/>
            <w:noWrap/>
            <w:vAlign w:val="bottom"/>
            <w:hideMark/>
            <w:tcPrChange w:id="4991" w:author="Linderhof, Vincent" w:date="2016-03-06T11:01:00Z">
              <w:tcPr>
                <w:tcW w:w="670" w:type="dxa"/>
                <w:gridSpan w:val="2"/>
                <w:tcBorders>
                  <w:top w:val="nil"/>
                  <w:left w:val="nil"/>
                  <w:bottom w:val="double" w:sz="6" w:space="0" w:color="auto"/>
                  <w:right w:val="nil"/>
                </w:tcBorders>
                <w:shd w:val="clear" w:color="auto" w:fill="auto"/>
                <w:noWrap/>
                <w:vAlign w:val="bottom"/>
                <w:hideMark/>
              </w:tcPr>
            </w:tcPrChange>
          </w:tcPr>
          <w:p w14:paraId="4CA05A91" w14:textId="500DF3DA" w:rsidR="00C03049" w:rsidRPr="00304F95" w:rsidDel="00304F95" w:rsidRDefault="00C03049" w:rsidP="00E05337">
            <w:pPr>
              <w:suppressAutoHyphens w:val="0"/>
              <w:spacing w:after="0"/>
              <w:rPr>
                <w:del w:id="4992" w:author="Linderhof, Vincent" w:date="2016-03-06T11:01:00Z"/>
                <w:rFonts w:ascii="Times New Roman" w:eastAsia="Times New Roman" w:hAnsi="Times New Roman"/>
                <w:color w:val="000000"/>
                <w:sz w:val="20"/>
                <w:szCs w:val="20"/>
                <w:lang w:eastAsia="en-GB"/>
                <w:rPrChange w:id="4993" w:author="Linderhof, Vincent" w:date="2016-03-06T11:01:00Z">
                  <w:rPr>
                    <w:del w:id="4994" w:author="Linderhof, Vincent" w:date="2016-03-06T11:01:00Z"/>
                    <w:rFonts w:ascii="Times New Roman" w:eastAsia="Times New Roman" w:hAnsi="Times New Roman"/>
                    <w:color w:val="000000"/>
                    <w:sz w:val="24"/>
                    <w:szCs w:val="24"/>
                    <w:lang w:eastAsia="en-GB"/>
                  </w:rPr>
                </w:rPrChange>
              </w:rPr>
            </w:pPr>
            <w:del w:id="4995" w:author="Linderhof, Vincent" w:date="2016-03-06T11:01:00Z">
              <w:r w:rsidRPr="00304F95" w:rsidDel="00304F95">
                <w:rPr>
                  <w:rFonts w:ascii="Times New Roman" w:eastAsia="Times New Roman" w:hAnsi="Times New Roman"/>
                  <w:color w:val="000000"/>
                  <w:sz w:val="20"/>
                  <w:szCs w:val="20"/>
                  <w:lang w:eastAsia="en-GB"/>
                  <w:rPrChange w:id="4996" w:author="Linderhof, Vincent" w:date="2016-03-06T11:01:00Z">
                    <w:rPr>
                      <w:rFonts w:ascii="Times New Roman" w:eastAsia="Times New Roman" w:hAnsi="Times New Roman"/>
                      <w:color w:val="000000"/>
                      <w:sz w:val="24"/>
                      <w:szCs w:val="24"/>
                      <w:lang w:eastAsia="en-GB"/>
                    </w:rPr>
                  </w:rPrChange>
                </w:rPr>
                <w:delText> </w:delText>
              </w:r>
            </w:del>
          </w:p>
        </w:tc>
      </w:tr>
      <w:tr w:rsidR="00C03049" w:rsidRPr="00304F95" w:rsidDel="00304F95" w14:paraId="67426F07" w14:textId="1C093750" w:rsidTr="00304F95">
        <w:trPr>
          <w:trHeight w:val="315"/>
          <w:del w:id="4997" w:author="Linderhof, Vincent" w:date="2016-03-06T11:01:00Z"/>
          <w:trPrChange w:id="4998" w:author="Linderhof, Vincent" w:date="2016-03-06T11:01:00Z">
            <w:trPr>
              <w:trHeight w:val="315"/>
            </w:trPr>
          </w:trPrChange>
        </w:trPr>
        <w:tc>
          <w:tcPr>
            <w:tcW w:w="2000" w:type="dxa"/>
            <w:tcBorders>
              <w:top w:val="nil"/>
              <w:left w:val="nil"/>
              <w:bottom w:val="nil"/>
              <w:right w:val="single" w:sz="4" w:space="0" w:color="auto"/>
            </w:tcBorders>
            <w:shd w:val="clear" w:color="auto" w:fill="auto"/>
            <w:noWrap/>
            <w:vAlign w:val="bottom"/>
            <w:hideMark/>
            <w:tcPrChange w:id="4999"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4D0F0FF5" w14:textId="2ED03C8A" w:rsidR="00C03049" w:rsidRPr="00304F95" w:rsidDel="00304F95" w:rsidRDefault="00C03049" w:rsidP="00E05337">
            <w:pPr>
              <w:suppressAutoHyphens w:val="0"/>
              <w:spacing w:after="0"/>
              <w:rPr>
                <w:del w:id="5000" w:author="Linderhof, Vincent" w:date="2016-03-06T11:01:00Z"/>
                <w:rFonts w:ascii="Times New Roman" w:eastAsia="Times New Roman" w:hAnsi="Times New Roman"/>
                <w:color w:val="000000"/>
                <w:sz w:val="20"/>
                <w:szCs w:val="20"/>
                <w:lang w:eastAsia="en-GB"/>
                <w:rPrChange w:id="5001" w:author="Linderhof, Vincent" w:date="2016-03-06T11:01:00Z">
                  <w:rPr>
                    <w:del w:id="5002" w:author="Linderhof, Vincent" w:date="2016-03-06T11:01:00Z"/>
                    <w:rFonts w:ascii="Times New Roman" w:eastAsia="Times New Roman" w:hAnsi="Times New Roman"/>
                    <w:color w:val="000000"/>
                    <w:sz w:val="24"/>
                    <w:szCs w:val="24"/>
                    <w:lang w:eastAsia="en-GB"/>
                  </w:rPr>
                </w:rPrChange>
              </w:rPr>
            </w:pPr>
            <w:del w:id="5003" w:author="Linderhof, Vincent" w:date="2016-03-06T11:01:00Z">
              <w:r w:rsidRPr="00304F95" w:rsidDel="00304F95">
                <w:rPr>
                  <w:rFonts w:ascii="Times New Roman" w:eastAsia="Times New Roman" w:hAnsi="Times New Roman"/>
                  <w:color w:val="000000"/>
                  <w:sz w:val="20"/>
                  <w:szCs w:val="20"/>
                  <w:lang w:eastAsia="en-GB"/>
                  <w:rPrChange w:id="5004" w:author="Linderhof, Vincent" w:date="2016-03-06T11:01:00Z">
                    <w:rPr>
                      <w:rFonts w:ascii="Times New Roman" w:eastAsia="Times New Roman" w:hAnsi="Times New Roman"/>
                      <w:color w:val="000000"/>
                      <w:sz w:val="24"/>
                      <w:szCs w:val="24"/>
                      <w:lang w:eastAsia="en-GB"/>
                    </w:rPr>
                  </w:rPrChange>
                </w:rPr>
                <w:delText>Observations</w:delText>
              </w:r>
            </w:del>
          </w:p>
        </w:tc>
        <w:tc>
          <w:tcPr>
            <w:tcW w:w="1387" w:type="dxa"/>
            <w:gridSpan w:val="2"/>
            <w:tcBorders>
              <w:top w:val="single" w:sz="4" w:space="0" w:color="auto"/>
              <w:left w:val="nil"/>
              <w:bottom w:val="nil"/>
              <w:right w:val="nil"/>
            </w:tcBorders>
            <w:shd w:val="clear" w:color="auto" w:fill="auto"/>
            <w:noWrap/>
            <w:vAlign w:val="bottom"/>
            <w:hideMark/>
            <w:tcPrChange w:id="5005" w:author="Linderhof, Vincent" w:date="2016-03-06T11:01:00Z">
              <w:tcPr>
                <w:tcW w:w="1621" w:type="dxa"/>
                <w:gridSpan w:val="2"/>
                <w:tcBorders>
                  <w:top w:val="single" w:sz="4" w:space="0" w:color="auto"/>
                  <w:left w:val="nil"/>
                  <w:bottom w:val="nil"/>
                  <w:right w:val="nil"/>
                </w:tcBorders>
                <w:shd w:val="clear" w:color="auto" w:fill="auto"/>
                <w:noWrap/>
                <w:vAlign w:val="bottom"/>
                <w:hideMark/>
              </w:tcPr>
            </w:tcPrChange>
          </w:tcPr>
          <w:p w14:paraId="55E41081" w14:textId="05AF5134" w:rsidR="00C03049" w:rsidRPr="00304F95" w:rsidDel="00304F95" w:rsidRDefault="00C03049" w:rsidP="00E05337">
            <w:pPr>
              <w:suppressAutoHyphens w:val="0"/>
              <w:spacing w:after="0"/>
              <w:jc w:val="right"/>
              <w:rPr>
                <w:del w:id="5006" w:author="Linderhof, Vincent" w:date="2016-03-06T11:01:00Z"/>
                <w:rFonts w:ascii="Times New Roman" w:eastAsia="Times New Roman" w:hAnsi="Times New Roman"/>
                <w:color w:val="000000"/>
                <w:sz w:val="20"/>
                <w:szCs w:val="20"/>
                <w:lang w:eastAsia="en-GB"/>
                <w:rPrChange w:id="5007" w:author="Linderhof, Vincent" w:date="2016-03-06T11:01:00Z">
                  <w:rPr>
                    <w:del w:id="5008" w:author="Linderhof, Vincent" w:date="2016-03-06T11:01:00Z"/>
                    <w:rFonts w:ascii="Times New Roman" w:eastAsia="Times New Roman" w:hAnsi="Times New Roman"/>
                    <w:color w:val="000000"/>
                    <w:sz w:val="24"/>
                    <w:szCs w:val="24"/>
                    <w:lang w:eastAsia="en-GB"/>
                  </w:rPr>
                </w:rPrChange>
              </w:rPr>
            </w:pPr>
            <w:del w:id="5009" w:author="Linderhof, Vincent" w:date="2016-03-06T11:01:00Z">
              <w:r w:rsidRPr="00304F95" w:rsidDel="00304F95">
                <w:rPr>
                  <w:rFonts w:ascii="Times New Roman" w:eastAsia="Times New Roman" w:hAnsi="Times New Roman"/>
                  <w:color w:val="000000"/>
                  <w:sz w:val="20"/>
                  <w:szCs w:val="20"/>
                  <w:lang w:eastAsia="en-GB"/>
                  <w:rPrChange w:id="5010" w:author="Linderhof, Vincent" w:date="2016-03-06T11:01:00Z">
                    <w:rPr>
                      <w:rFonts w:ascii="Times New Roman" w:eastAsia="Times New Roman" w:hAnsi="Times New Roman"/>
                      <w:color w:val="000000"/>
                      <w:sz w:val="24"/>
                      <w:szCs w:val="24"/>
                      <w:lang w:eastAsia="en-GB"/>
                    </w:rPr>
                  </w:rPrChange>
                </w:rPr>
                <w:delText>3,941</w:delText>
              </w:r>
            </w:del>
          </w:p>
        </w:tc>
        <w:tc>
          <w:tcPr>
            <w:tcW w:w="236" w:type="dxa"/>
            <w:gridSpan w:val="2"/>
            <w:tcBorders>
              <w:top w:val="single" w:sz="4" w:space="0" w:color="auto"/>
              <w:left w:val="nil"/>
              <w:bottom w:val="nil"/>
              <w:right w:val="nil"/>
            </w:tcBorders>
            <w:shd w:val="clear" w:color="auto" w:fill="auto"/>
            <w:noWrap/>
            <w:vAlign w:val="bottom"/>
            <w:hideMark/>
            <w:tcPrChange w:id="5011" w:author="Linderhof, Vincent" w:date="2016-03-06T11:01:00Z">
              <w:tcPr>
                <w:tcW w:w="236" w:type="dxa"/>
                <w:gridSpan w:val="2"/>
                <w:tcBorders>
                  <w:top w:val="single" w:sz="4" w:space="0" w:color="auto"/>
                  <w:left w:val="nil"/>
                  <w:bottom w:val="nil"/>
                  <w:right w:val="nil"/>
                </w:tcBorders>
                <w:shd w:val="clear" w:color="auto" w:fill="auto"/>
                <w:noWrap/>
                <w:vAlign w:val="bottom"/>
                <w:hideMark/>
              </w:tcPr>
            </w:tcPrChange>
          </w:tcPr>
          <w:p w14:paraId="295A1149" w14:textId="31CAEDEA" w:rsidR="00C03049" w:rsidRPr="00304F95" w:rsidDel="00304F95" w:rsidRDefault="00C03049" w:rsidP="00E05337">
            <w:pPr>
              <w:suppressAutoHyphens w:val="0"/>
              <w:spacing w:after="0"/>
              <w:rPr>
                <w:del w:id="5012" w:author="Linderhof, Vincent" w:date="2016-03-06T11:01:00Z"/>
                <w:rFonts w:ascii="Times New Roman" w:eastAsia="Times New Roman" w:hAnsi="Times New Roman"/>
                <w:color w:val="000000"/>
                <w:sz w:val="20"/>
                <w:szCs w:val="20"/>
                <w:lang w:eastAsia="en-GB"/>
                <w:rPrChange w:id="5013" w:author="Linderhof, Vincent" w:date="2016-03-06T11:01:00Z">
                  <w:rPr>
                    <w:del w:id="5014" w:author="Linderhof, Vincent" w:date="2016-03-06T11:01:00Z"/>
                    <w:rFonts w:ascii="Times New Roman" w:eastAsia="Times New Roman" w:hAnsi="Times New Roman"/>
                    <w:color w:val="000000"/>
                    <w:sz w:val="24"/>
                    <w:szCs w:val="24"/>
                    <w:lang w:eastAsia="en-GB"/>
                  </w:rPr>
                </w:rPrChange>
              </w:rPr>
            </w:pPr>
          </w:p>
        </w:tc>
        <w:tc>
          <w:tcPr>
            <w:tcW w:w="1449" w:type="dxa"/>
            <w:gridSpan w:val="2"/>
            <w:tcBorders>
              <w:top w:val="single" w:sz="4" w:space="0" w:color="auto"/>
              <w:left w:val="nil"/>
              <w:bottom w:val="nil"/>
              <w:right w:val="nil"/>
            </w:tcBorders>
            <w:shd w:val="clear" w:color="auto" w:fill="auto"/>
            <w:noWrap/>
            <w:vAlign w:val="bottom"/>
            <w:hideMark/>
            <w:tcPrChange w:id="5015" w:author="Linderhof, Vincent" w:date="2016-03-06T11:01:00Z">
              <w:tcPr>
                <w:tcW w:w="1449" w:type="dxa"/>
                <w:gridSpan w:val="2"/>
                <w:tcBorders>
                  <w:top w:val="single" w:sz="4" w:space="0" w:color="auto"/>
                  <w:left w:val="nil"/>
                  <w:bottom w:val="nil"/>
                  <w:right w:val="nil"/>
                </w:tcBorders>
                <w:shd w:val="clear" w:color="auto" w:fill="auto"/>
                <w:noWrap/>
                <w:vAlign w:val="bottom"/>
                <w:hideMark/>
              </w:tcPr>
            </w:tcPrChange>
          </w:tcPr>
          <w:p w14:paraId="7F55F0FC" w14:textId="5116026C" w:rsidR="00C03049" w:rsidRPr="00304F95" w:rsidDel="00304F95" w:rsidRDefault="00C03049" w:rsidP="00E05337">
            <w:pPr>
              <w:suppressAutoHyphens w:val="0"/>
              <w:spacing w:after="0"/>
              <w:jc w:val="right"/>
              <w:rPr>
                <w:del w:id="5016" w:author="Linderhof, Vincent" w:date="2016-03-06T11:01:00Z"/>
                <w:rFonts w:ascii="Times New Roman" w:eastAsia="Times New Roman" w:hAnsi="Times New Roman"/>
                <w:color w:val="000000"/>
                <w:sz w:val="20"/>
                <w:szCs w:val="20"/>
                <w:lang w:eastAsia="en-GB"/>
                <w:rPrChange w:id="5017" w:author="Linderhof, Vincent" w:date="2016-03-06T11:01:00Z">
                  <w:rPr>
                    <w:del w:id="5018" w:author="Linderhof, Vincent" w:date="2016-03-06T11:01:00Z"/>
                    <w:rFonts w:ascii="Times New Roman" w:eastAsia="Times New Roman" w:hAnsi="Times New Roman"/>
                    <w:color w:val="000000"/>
                    <w:sz w:val="24"/>
                    <w:szCs w:val="24"/>
                    <w:lang w:eastAsia="en-GB"/>
                  </w:rPr>
                </w:rPrChange>
              </w:rPr>
            </w:pPr>
            <w:del w:id="5019" w:author="Linderhof, Vincent" w:date="2016-03-06T11:01:00Z">
              <w:r w:rsidRPr="00304F95" w:rsidDel="00304F95">
                <w:rPr>
                  <w:rFonts w:ascii="Times New Roman" w:eastAsia="Times New Roman" w:hAnsi="Times New Roman"/>
                  <w:color w:val="000000"/>
                  <w:sz w:val="20"/>
                  <w:szCs w:val="20"/>
                  <w:lang w:eastAsia="en-GB"/>
                  <w:rPrChange w:id="5020" w:author="Linderhof, Vincent" w:date="2016-03-06T11:01:00Z">
                    <w:rPr>
                      <w:rFonts w:ascii="Times New Roman" w:eastAsia="Times New Roman" w:hAnsi="Times New Roman"/>
                      <w:color w:val="000000"/>
                      <w:sz w:val="24"/>
                      <w:szCs w:val="24"/>
                      <w:lang w:eastAsia="en-GB"/>
                    </w:rPr>
                  </w:rPrChange>
                </w:rPr>
                <w:delText>3,941</w:delText>
              </w:r>
            </w:del>
          </w:p>
        </w:tc>
        <w:tc>
          <w:tcPr>
            <w:tcW w:w="534" w:type="dxa"/>
            <w:gridSpan w:val="2"/>
            <w:tcBorders>
              <w:top w:val="single" w:sz="4" w:space="0" w:color="auto"/>
              <w:left w:val="nil"/>
              <w:bottom w:val="nil"/>
              <w:right w:val="nil"/>
            </w:tcBorders>
            <w:shd w:val="clear" w:color="auto" w:fill="auto"/>
            <w:noWrap/>
            <w:vAlign w:val="bottom"/>
            <w:hideMark/>
            <w:tcPrChange w:id="5021" w:author="Linderhof, Vincent" w:date="2016-03-06T11:01:00Z">
              <w:tcPr>
                <w:tcW w:w="534" w:type="dxa"/>
                <w:gridSpan w:val="2"/>
                <w:tcBorders>
                  <w:top w:val="single" w:sz="4" w:space="0" w:color="auto"/>
                  <w:left w:val="nil"/>
                  <w:bottom w:val="nil"/>
                  <w:right w:val="nil"/>
                </w:tcBorders>
                <w:shd w:val="clear" w:color="auto" w:fill="auto"/>
                <w:noWrap/>
                <w:vAlign w:val="bottom"/>
                <w:hideMark/>
              </w:tcPr>
            </w:tcPrChange>
          </w:tcPr>
          <w:p w14:paraId="1F0B0117" w14:textId="5467CFF6" w:rsidR="00C03049" w:rsidRPr="00304F95" w:rsidDel="00304F95" w:rsidRDefault="00C03049" w:rsidP="00E05337">
            <w:pPr>
              <w:suppressAutoHyphens w:val="0"/>
              <w:spacing w:after="0"/>
              <w:rPr>
                <w:del w:id="5022" w:author="Linderhof, Vincent" w:date="2016-03-06T11:01:00Z"/>
                <w:rFonts w:ascii="Times New Roman" w:eastAsia="Times New Roman" w:hAnsi="Times New Roman"/>
                <w:color w:val="000000"/>
                <w:sz w:val="20"/>
                <w:szCs w:val="20"/>
                <w:lang w:eastAsia="en-GB"/>
                <w:rPrChange w:id="5023" w:author="Linderhof, Vincent" w:date="2016-03-06T11:01:00Z">
                  <w:rPr>
                    <w:del w:id="502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nil"/>
              <w:bottom w:val="nil"/>
              <w:right w:val="nil"/>
            </w:tcBorders>
            <w:shd w:val="clear" w:color="auto" w:fill="auto"/>
            <w:noWrap/>
            <w:vAlign w:val="bottom"/>
            <w:hideMark/>
            <w:tcPrChange w:id="5025" w:author="Linderhof, Vincent" w:date="2016-03-06T11:01:00Z">
              <w:tcPr>
                <w:tcW w:w="1152" w:type="dxa"/>
                <w:gridSpan w:val="2"/>
                <w:tcBorders>
                  <w:top w:val="single" w:sz="4" w:space="0" w:color="auto"/>
                  <w:left w:val="nil"/>
                  <w:bottom w:val="nil"/>
                  <w:right w:val="nil"/>
                </w:tcBorders>
                <w:shd w:val="clear" w:color="auto" w:fill="auto"/>
                <w:noWrap/>
                <w:vAlign w:val="bottom"/>
                <w:hideMark/>
              </w:tcPr>
            </w:tcPrChange>
          </w:tcPr>
          <w:p w14:paraId="0435877B" w14:textId="2DA1EB55" w:rsidR="00C03049" w:rsidRPr="00304F95" w:rsidDel="00304F95" w:rsidRDefault="00C03049" w:rsidP="00E05337">
            <w:pPr>
              <w:suppressAutoHyphens w:val="0"/>
              <w:spacing w:after="0"/>
              <w:rPr>
                <w:del w:id="5026" w:author="Linderhof, Vincent" w:date="2016-03-06T11:01:00Z"/>
                <w:rFonts w:ascii="Times New Roman" w:eastAsia="Times New Roman" w:hAnsi="Times New Roman"/>
                <w:color w:val="000000"/>
                <w:sz w:val="20"/>
                <w:szCs w:val="20"/>
                <w:lang w:eastAsia="en-GB"/>
                <w:rPrChange w:id="5027" w:author="Linderhof, Vincent" w:date="2016-03-06T11:01:00Z">
                  <w:rPr>
                    <w:del w:id="5028"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single" w:sz="4" w:space="0" w:color="auto"/>
              <w:left w:val="nil"/>
              <w:bottom w:val="nil"/>
              <w:right w:val="nil"/>
            </w:tcBorders>
            <w:shd w:val="clear" w:color="auto" w:fill="auto"/>
            <w:noWrap/>
            <w:vAlign w:val="bottom"/>
            <w:hideMark/>
            <w:tcPrChange w:id="5029" w:author="Linderhof, Vincent" w:date="2016-03-06T11:01:00Z">
              <w:tcPr>
                <w:tcW w:w="721" w:type="dxa"/>
                <w:gridSpan w:val="2"/>
                <w:tcBorders>
                  <w:top w:val="single" w:sz="4" w:space="0" w:color="auto"/>
                  <w:left w:val="nil"/>
                  <w:bottom w:val="nil"/>
                  <w:right w:val="nil"/>
                </w:tcBorders>
                <w:shd w:val="clear" w:color="auto" w:fill="auto"/>
                <w:noWrap/>
                <w:vAlign w:val="bottom"/>
                <w:hideMark/>
              </w:tcPr>
            </w:tcPrChange>
          </w:tcPr>
          <w:p w14:paraId="149B2F09" w14:textId="37CDE2FD" w:rsidR="00C03049" w:rsidRPr="00304F95" w:rsidDel="00304F95" w:rsidRDefault="00C03049" w:rsidP="00E05337">
            <w:pPr>
              <w:suppressAutoHyphens w:val="0"/>
              <w:spacing w:after="0"/>
              <w:rPr>
                <w:del w:id="5030" w:author="Linderhof, Vincent" w:date="2016-03-06T11:01:00Z"/>
                <w:rFonts w:ascii="Times New Roman" w:eastAsia="Times New Roman" w:hAnsi="Times New Roman"/>
                <w:color w:val="000000"/>
                <w:sz w:val="20"/>
                <w:szCs w:val="20"/>
                <w:lang w:eastAsia="en-GB"/>
                <w:rPrChange w:id="5031" w:author="Linderhof, Vincent" w:date="2016-03-06T11:01:00Z">
                  <w:rPr>
                    <w:del w:id="5032" w:author="Linderhof, Vincent" w:date="2016-03-06T11:01:00Z"/>
                    <w:rFonts w:ascii="Times New Roman" w:eastAsia="Times New Roman" w:hAnsi="Times New Roman"/>
                    <w:color w:val="000000"/>
                    <w:sz w:val="24"/>
                    <w:szCs w:val="24"/>
                    <w:lang w:eastAsia="en-GB"/>
                  </w:rPr>
                </w:rPrChange>
              </w:rPr>
            </w:pPr>
          </w:p>
        </w:tc>
        <w:tc>
          <w:tcPr>
            <w:tcW w:w="1323" w:type="dxa"/>
            <w:gridSpan w:val="2"/>
            <w:tcBorders>
              <w:top w:val="single" w:sz="4" w:space="0" w:color="auto"/>
              <w:left w:val="nil"/>
              <w:bottom w:val="nil"/>
              <w:right w:val="nil"/>
            </w:tcBorders>
            <w:shd w:val="clear" w:color="auto" w:fill="auto"/>
            <w:noWrap/>
            <w:vAlign w:val="bottom"/>
            <w:hideMark/>
            <w:tcPrChange w:id="5033" w:author="Linderhof, Vincent" w:date="2016-03-06T11:01:00Z">
              <w:tcPr>
                <w:tcW w:w="1323" w:type="dxa"/>
                <w:gridSpan w:val="2"/>
                <w:tcBorders>
                  <w:top w:val="single" w:sz="4" w:space="0" w:color="auto"/>
                  <w:left w:val="nil"/>
                  <w:bottom w:val="nil"/>
                  <w:right w:val="nil"/>
                </w:tcBorders>
                <w:shd w:val="clear" w:color="auto" w:fill="auto"/>
                <w:noWrap/>
                <w:vAlign w:val="bottom"/>
                <w:hideMark/>
              </w:tcPr>
            </w:tcPrChange>
          </w:tcPr>
          <w:p w14:paraId="20682C56" w14:textId="7089C5D8" w:rsidR="00C03049" w:rsidRPr="00304F95" w:rsidDel="00304F95" w:rsidRDefault="00C03049" w:rsidP="00E05337">
            <w:pPr>
              <w:suppressAutoHyphens w:val="0"/>
              <w:spacing w:after="0"/>
              <w:jc w:val="right"/>
              <w:rPr>
                <w:del w:id="5034" w:author="Linderhof, Vincent" w:date="2016-03-06T11:01:00Z"/>
                <w:rFonts w:ascii="Times New Roman" w:eastAsia="Times New Roman" w:hAnsi="Times New Roman"/>
                <w:color w:val="000000"/>
                <w:sz w:val="20"/>
                <w:szCs w:val="20"/>
                <w:lang w:eastAsia="en-GB"/>
                <w:rPrChange w:id="5035" w:author="Linderhof, Vincent" w:date="2016-03-06T11:01:00Z">
                  <w:rPr>
                    <w:del w:id="5036" w:author="Linderhof, Vincent" w:date="2016-03-06T11:01:00Z"/>
                    <w:rFonts w:ascii="Times New Roman" w:eastAsia="Times New Roman" w:hAnsi="Times New Roman"/>
                    <w:color w:val="000000"/>
                    <w:sz w:val="24"/>
                    <w:szCs w:val="24"/>
                    <w:lang w:eastAsia="en-GB"/>
                  </w:rPr>
                </w:rPrChange>
              </w:rPr>
            </w:pPr>
            <w:del w:id="5037" w:author="Linderhof, Vincent" w:date="2016-03-06T11:01:00Z">
              <w:r w:rsidRPr="00304F95" w:rsidDel="00304F95">
                <w:rPr>
                  <w:rFonts w:ascii="Times New Roman" w:eastAsia="Times New Roman" w:hAnsi="Times New Roman"/>
                  <w:color w:val="000000"/>
                  <w:sz w:val="20"/>
                  <w:szCs w:val="20"/>
                  <w:lang w:eastAsia="en-GB"/>
                  <w:rPrChange w:id="5038" w:author="Linderhof, Vincent" w:date="2016-03-06T11:01:00Z">
                    <w:rPr>
                      <w:rFonts w:ascii="Times New Roman" w:eastAsia="Times New Roman" w:hAnsi="Times New Roman"/>
                      <w:color w:val="000000"/>
                      <w:sz w:val="24"/>
                      <w:szCs w:val="24"/>
                      <w:lang w:eastAsia="en-GB"/>
                    </w:rPr>
                  </w:rPrChange>
                </w:rPr>
                <w:delText>3,941</w:delText>
              </w:r>
            </w:del>
          </w:p>
        </w:tc>
        <w:tc>
          <w:tcPr>
            <w:tcW w:w="534" w:type="dxa"/>
            <w:gridSpan w:val="2"/>
            <w:tcBorders>
              <w:top w:val="single" w:sz="4" w:space="0" w:color="auto"/>
              <w:left w:val="nil"/>
              <w:bottom w:val="nil"/>
              <w:right w:val="nil"/>
            </w:tcBorders>
            <w:shd w:val="clear" w:color="auto" w:fill="auto"/>
            <w:noWrap/>
            <w:vAlign w:val="bottom"/>
            <w:hideMark/>
            <w:tcPrChange w:id="5039" w:author="Linderhof, Vincent" w:date="2016-03-06T11:01:00Z">
              <w:tcPr>
                <w:tcW w:w="534" w:type="dxa"/>
                <w:gridSpan w:val="2"/>
                <w:tcBorders>
                  <w:top w:val="single" w:sz="4" w:space="0" w:color="auto"/>
                  <w:left w:val="nil"/>
                  <w:bottom w:val="nil"/>
                  <w:right w:val="nil"/>
                </w:tcBorders>
                <w:shd w:val="clear" w:color="auto" w:fill="auto"/>
                <w:noWrap/>
                <w:vAlign w:val="bottom"/>
                <w:hideMark/>
              </w:tcPr>
            </w:tcPrChange>
          </w:tcPr>
          <w:p w14:paraId="57799E55" w14:textId="7077E9AD" w:rsidR="00C03049" w:rsidRPr="00304F95" w:rsidDel="00304F95" w:rsidRDefault="00C03049" w:rsidP="00E05337">
            <w:pPr>
              <w:suppressAutoHyphens w:val="0"/>
              <w:spacing w:after="0"/>
              <w:rPr>
                <w:del w:id="5040" w:author="Linderhof, Vincent" w:date="2016-03-06T11:01:00Z"/>
                <w:rFonts w:ascii="Times New Roman" w:eastAsia="Times New Roman" w:hAnsi="Times New Roman"/>
                <w:color w:val="000000"/>
                <w:sz w:val="20"/>
                <w:szCs w:val="20"/>
                <w:lang w:eastAsia="en-GB"/>
                <w:rPrChange w:id="5041" w:author="Linderhof, Vincent" w:date="2016-03-06T11:01:00Z">
                  <w:rPr>
                    <w:del w:id="504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nil"/>
              <w:bottom w:val="nil"/>
              <w:right w:val="nil"/>
            </w:tcBorders>
            <w:shd w:val="clear" w:color="auto" w:fill="auto"/>
            <w:noWrap/>
            <w:vAlign w:val="bottom"/>
            <w:hideMark/>
            <w:tcPrChange w:id="5043" w:author="Linderhof, Vincent" w:date="2016-03-06T11:01:00Z">
              <w:tcPr>
                <w:tcW w:w="1184" w:type="dxa"/>
                <w:gridSpan w:val="2"/>
                <w:tcBorders>
                  <w:top w:val="single" w:sz="4" w:space="0" w:color="auto"/>
                  <w:left w:val="nil"/>
                  <w:bottom w:val="nil"/>
                  <w:right w:val="nil"/>
                </w:tcBorders>
                <w:shd w:val="clear" w:color="auto" w:fill="auto"/>
                <w:noWrap/>
                <w:vAlign w:val="bottom"/>
                <w:hideMark/>
              </w:tcPr>
            </w:tcPrChange>
          </w:tcPr>
          <w:p w14:paraId="6FBBFA78" w14:textId="434C7594" w:rsidR="00C03049" w:rsidRPr="00304F95" w:rsidDel="00304F95" w:rsidRDefault="00C03049" w:rsidP="00E05337">
            <w:pPr>
              <w:suppressAutoHyphens w:val="0"/>
              <w:spacing w:after="0"/>
              <w:jc w:val="right"/>
              <w:rPr>
                <w:del w:id="5044" w:author="Linderhof, Vincent" w:date="2016-03-06T11:01:00Z"/>
                <w:rFonts w:ascii="Times New Roman" w:eastAsia="Times New Roman" w:hAnsi="Times New Roman"/>
                <w:color w:val="000000"/>
                <w:sz w:val="20"/>
                <w:szCs w:val="20"/>
                <w:lang w:eastAsia="en-GB"/>
                <w:rPrChange w:id="5045" w:author="Linderhof, Vincent" w:date="2016-03-06T11:01:00Z">
                  <w:rPr>
                    <w:del w:id="5046" w:author="Linderhof, Vincent" w:date="2016-03-06T11:01:00Z"/>
                    <w:rFonts w:ascii="Times New Roman" w:eastAsia="Times New Roman" w:hAnsi="Times New Roman"/>
                    <w:color w:val="000000"/>
                    <w:sz w:val="24"/>
                    <w:szCs w:val="24"/>
                    <w:lang w:eastAsia="en-GB"/>
                  </w:rPr>
                </w:rPrChange>
              </w:rPr>
            </w:pPr>
            <w:del w:id="5047" w:author="Linderhof, Vincent" w:date="2016-03-06T11:01:00Z">
              <w:r w:rsidRPr="00304F95" w:rsidDel="00304F95">
                <w:rPr>
                  <w:rFonts w:ascii="Times New Roman" w:eastAsia="Times New Roman" w:hAnsi="Times New Roman"/>
                  <w:color w:val="000000"/>
                  <w:sz w:val="20"/>
                  <w:szCs w:val="20"/>
                  <w:lang w:eastAsia="en-GB"/>
                  <w:rPrChange w:id="5048" w:author="Linderhof, Vincent" w:date="2016-03-06T11:01:00Z">
                    <w:rPr>
                      <w:rFonts w:ascii="Times New Roman" w:eastAsia="Times New Roman" w:hAnsi="Times New Roman"/>
                      <w:color w:val="000000"/>
                      <w:sz w:val="24"/>
                      <w:szCs w:val="24"/>
                      <w:lang w:eastAsia="en-GB"/>
                    </w:rPr>
                  </w:rPrChange>
                </w:rPr>
                <w:delText>3,941</w:delText>
              </w:r>
            </w:del>
          </w:p>
        </w:tc>
        <w:tc>
          <w:tcPr>
            <w:tcW w:w="534" w:type="dxa"/>
            <w:gridSpan w:val="2"/>
            <w:tcBorders>
              <w:top w:val="single" w:sz="4" w:space="0" w:color="auto"/>
              <w:left w:val="nil"/>
              <w:bottom w:val="nil"/>
              <w:right w:val="nil"/>
            </w:tcBorders>
            <w:shd w:val="clear" w:color="auto" w:fill="auto"/>
            <w:noWrap/>
            <w:vAlign w:val="bottom"/>
            <w:hideMark/>
            <w:tcPrChange w:id="5049" w:author="Linderhof, Vincent" w:date="2016-03-06T11:01:00Z">
              <w:tcPr>
                <w:tcW w:w="534" w:type="dxa"/>
                <w:gridSpan w:val="2"/>
                <w:tcBorders>
                  <w:top w:val="single" w:sz="4" w:space="0" w:color="auto"/>
                  <w:left w:val="nil"/>
                  <w:bottom w:val="nil"/>
                  <w:right w:val="nil"/>
                </w:tcBorders>
                <w:shd w:val="clear" w:color="auto" w:fill="auto"/>
                <w:noWrap/>
                <w:vAlign w:val="bottom"/>
                <w:hideMark/>
              </w:tcPr>
            </w:tcPrChange>
          </w:tcPr>
          <w:p w14:paraId="1984B466" w14:textId="67477F9C" w:rsidR="00C03049" w:rsidRPr="00304F95" w:rsidDel="00304F95" w:rsidRDefault="00C03049" w:rsidP="00E05337">
            <w:pPr>
              <w:suppressAutoHyphens w:val="0"/>
              <w:spacing w:after="0"/>
              <w:rPr>
                <w:del w:id="5050" w:author="Linderhof, Vincent" w:date="2016-03-06T11:01:00Z"/>
                <w:rFonts w:ascii="Times New Roman" w:eastAsia="Times New Roman" w:hAnsi="Times New Roman"/>
                <w:color w:val="000000"/>
                <w:sz w:val="20"/>
                <w:szCs w:val="20"/>
                <w:lang w:eastAsia="en-GB"/>
                <w:rPrChange w:id="5051" w:author="Linderhof, Vincent" w:date="2016-03-06T11:01:00Z">
                  <w:rPr>
                    <w:del w:id="5052" w:author="Linderhof, Vincent" w:date="2016-03-06T11:01:00Z"/>
                    <w:rFonts w:ascii="Times New Roman" w:eastAsia="Times New Roman" w:hAnsi="Times New Roman"/>
                    <w:color w:val="000000"/>
                    <w:sz w:val="24"/>
                    <w:szCs w:val="24"/>
                    <w:lang w:eastAsia="en-GB"/>
                  </w:rPr>
                </w:rPrChange>
              </w:rPr>
            </w:pPr>
          </w:p>
        </w:tc>
        <w:tc>
          <w:tcPr>
            <w:tcW w:w="1151" w:type="dxa"/>
            <w:gridSpan w:val="2"/>
            <w:tcBorders>
              <w:top w:val="single" w:sz="4" w:space="0" w:color="auto"/>
              <w:left w:val="nil"/>
              <w:bottom w:val="nil"/>
              <w:right w:val="nil"/>
            </w:tcBorders>
            <w:shd w:val="clear" w:color="auto" w:fill="auto"/>
            <w:noWrap/>
            <w:vAlign w:val="bottom"/>
            <w:hideMark/>
            <w:tcPrChange w:id="5053" w:author="Linderhof, Vincent" w:date="2016-03-06T11:01:00Z">
              <w:tcPr>
                <w:tcW w:w="1151" w:type="dxa"/>
                <w:gridSpan w:val="2"/>
                <w:tcBorders>
                  <w:top w:val="single" w:sz="4" w:space="0" w:color="auto"/>
                  <w:left w:val="nil"/>
                  <w:bottom w:val="nil"/>
                  <w:right w:val="nil"/>
                </w:tcBorders>
                <w:shd w:val="clear" w:color="auto" w:fill="auto"/>
                <w:noWrap/>
                <w:vAlign w:val="bottom"/>
                <w:hideMark/>
              </w:tcPr>
            </w:tcPrChange>
          </w:tcPr>
          <w:p w14:paraId="130968A0" w14:textId="3CF78380" w:rsidR="00C03049" w:rsidRPr="00304F95" w:rsidDel="00304F95" w:rsidRDefault="00C03049" w:rsidP="00E05337">
            <w:pPr>
              <w:suppressAutoHyphens w:val="0"/>
              <w:spacing w:after="0"/>
              <w:rPr>
                <w:del w:id="5054" w:author="Linderhof, Vincent" w:date="2016-03-06T11:01:00Z"/>
                <w:rFonts w:ascii="Times New Roman" w:eastAsia="Times New Roman" w:hAnsi="Times New Roman"/>
                <w:color w:val="000000"/>
                <w:sz w:val="20"/>
                <w:szCs w:val="20"/>
                <w:lang w:eastAsia="en-GB"/>
                <w:rPrChange w:id="5055" w:author="Linderhof, Vincent" w:date="2016-03-06T11:01:00Z">
                  <w:rPr>
                    <w:del w:id="5056"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single" w:sz="4" w:space="0" w:color="auto"/>
              <w:left w:val="nil"/>
              <w:bottom w:val="nil"/>
              <w:right w:val="nil"/>
            </w:tcBorders>
            <w:shd w:val="clear" w:color="auto" w:fill="auto"/>
            <w:noWrap/>
            <w:vAlign w:val="bottom"/>
            <w:hideMark/>
            <w:tcPrChange w:id="5057" w:author="Linderhof, Vincent" w:date="2016-03-06T11:01:00Z">
              <w:tcPr>
                <w:tcW w:w="691" w:type="dxa"/>
                <w:gridSpan w:val="2"/>
                <w:tcBorders>
                  <w:top w:val="single" w:sz="4" w:space="0" w:color="auto"/>
                  <w:left w:val="nil"/>
                  <w:bottom w:val="nil"/>
                  <w:right w:val="nil"/>
                </w:tcBorders>
                <w:shd w:val="clear" w:color="auto" w:fill="auto"/>
                <w:noWrap/>
                <w:vAlign w:val="bottom"/>
                <w:hideMark/>
              </w:tcPr>
            </w:tcPrChange>
          </w:tcPr>
          <w:p w14:paraId="6AFF851C" w14:textId="7E7C9AB1" w:rsidR="00C03049" w:rsidRPr="00304F95" w:rsidDel="00304F95" w:rsidRDefault="00C03049" w:rsidP="00E05337">
            <w:pPr>
              <w:suppressAutoHyphens w:val="0"/>
              <w:spacing w:after="0"/>
              <w:rPr>
                <w:del w:id="5058" w:author="Linderhof, Vincent" w:date="2016-03-06T11:01:00Z"/>
                <w:rFonts w:ascii="Times New Roman" w:eastAsia="Times New Roman" w:hAnsi="Times New Roman"/>
                <w:color w:val="000000"/>
                <w:sz w:val="20"/>
                <w:szCs w:val="20"/>
                <w:lang w:eastAsia="en-GB"/>
                <w:rPrChange w:id="5059" w:author="Linderhof, Vincent" w:date="2016-03-06T11:01:00Z">
                  <w:rPr>
                    <w:del w:id="5060"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nil"/>
              <w:bottom w:val="nil"/>
              <w:right w:val="nil"/>
            </w:tcBorders>
            <w:shd w:val="clear" w:color="auto" w:fill="auto"/>
            <w:noWrap/>
            <w:vAlign w:val="bottom"/>
            <w:hideMark/>
            <w:tcPrChange w:id="5061" w:author="Linderhof, Vincent" w:date="2016-03-06T11:01:00Z">
              <w:tcPr>
                <w:tcW w:w="2004" w:type="dxa"/>
                <w:gridSpan w:val="4"/>
                <w:tcBorders>
                  <w:top w:val="single" w:sz="4" w:space="0" w:color="auto"/>
                  <w:left w:val="nil"/>
                  <w:bottom w:val="nil"/>
                  <w:right w:val="nil"/>
                </w:tcBorders>
                <w:shd w:val="clear" w:color="auto" w:fill="auto"/>
                <w:noWrap/>
                <w:vAlign w:val="bottom"/>
                <w:hideMark/>
              </w:tcPr>
            </w:tcPrChange>
          </w:tcPr>
          <w:p w14:paraId="67A26BD8" w14:textId="0D47664D" w:rsidR="00C03049" w:rsidRPr="00304F95" w:rsidDel="00304F95" w:rsidRDefault="00C03049" w:rsidP="00E05337">
            <w:pPr>
              <w:suppressAutoHyphens w:val="0"/>
              <w:spacing w:after="0"/>
              <w:jc w:val="right"/>
              <w:rPr>
                <w:del w:id="5062" w:author="Linderhof, Vincent" w:date="2016-03-06T11:01:00Z"/>
                <w:rFonts w:ascii="Times New Roman" w:eastAsia="Times New Roman" w:hAnsi="Times New Roman"/>
                <w:color w:val="000000"/>
                <w:sz w:val="20"/>
                <w:szCs w:val="20"/>
                <w:lang w:eastAsia="en-GB"/>
                <w:rPrChange w:id="5063" w:author="Linderhof, Vincent" w:date="2016-03-06T11:01:00Z">
                  <w:rPr>
                    <w:del w:id="5064" w:author="Linderhof, Vincent" w:date="2016-03-06T11:01:00Z"/>
                    <w:rFonts w:ascii="Times New Roman" w:eastAsia="Times New Roman" w:hAnsi="Times New Roman"/>
                    <w:color w:val="000000"/>
                    <w:sz w:val="24"/>
                    <w:szCs w:val="24"/>
                    <w:lang w:eastAsia="en-GB"/>
                  </w:rPr>
                </w:rPrChange>
              </w:rPr>
            </w:pPr>
            <w:del w:id="5065" w:author="Linderhof, Vincent" w:date="2016-03-06T11:01:00Z">
              <w:r w:rsidRPr="00304F95" w:rsidDel="00304F95">
                <w:rPr>
                  <w:rFonts w:ascii="Times New Roman" w:eastAsia="Times New Roman" w:hAnsi="Times New Roman"/>
                  <w:color w:val="000000"/>
                  <w:sz w:val="20"/>
                  <w:szCs w:val="20"/>
                  <w:lang w:eastAsia="en-GB"/>
                  <w:rPrChange w:id="5066" w:author="Linderhof, Vincent" w:date="2016-03-06T11:01:00Z">
                    <w:rPr>
                      <w:rFonts w:ascii="Times New Roman" w:eastAsia="Times New Roman" w:hAnsi="Times New Roman"/>
                      <w:color w:val="000000"/>
                      <w:sz w:val="24"/>
                      <w:szCs w:val="24"/>
                      <w:lang w:eastAsia="en-GB"/>
                    </w:rPr>
                  </w:rPrChange>
                </w:rPr>
                <w:delText>3939</w:delText>
              </w:r>
            </w:del>
          </w:p>
        </w:tc>
        <w:tc>
          <w:tcPr>
            <w:tcW w:w="534" w:type="dxa"/>
            <w:gridSpan w:val="2"/>
            <w:tcBorders>
              <w:top w:val="nil"/>
              <w:left w:val="nil"/>
              <w:bottom w:val="nil"/>
              <w:right w:val="nil"/>
            </w:tcBorders>
            <w:shd w:val="clear" w:color="auto" w:fill="auto"/>
            <w:noWrap/>
            <w:vAlign w:val="bottom"/>
            <w:hideMark/>
            <w:tcPrChange w:id="506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D10343B" w14:textId="072C3DF7" w:rsidR="00C03049" w:rsidRPr="00304F95" w:rsidDel="00304F95" w:rsidRDefault="00C03049" w:rsidP="00E05337">
            <w:pPr>
              <w:suppressAutoHyphens w:val="0"/>
              <w:spacing w:after="0"/>
              <w:rPr>
                <w:del w:id="5068" w:author="Linderhof, Vincent" w:date="2016-03-06T11:01:00Z"/>
                <w:rFonts w:ascii="Times New Roman" w:eastAsia="Times New Roman" w:hAnsi="Times New Roman"/>
                <w:color w:val="000000"/>
                <w:sz w:val="20"/>
                <w:szCs w:val="20"/>
                <w:lang w:eastAsia="en-GB"/>
                <w:rPrChange w:id="5069" w:author="Linderhof, Vincent" w:date="2016-03-06T11:01:00Z">
                  <w:rPr>
                    <w:del w:id="5070"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5071"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51B09173" w14:textId="4751E3BA" w:rsidR="00C03049" w:rsidRPr="00304F95" w:rsidDel="00304F95" w:rsidRDefault="00C03049" w:rsidP="00E05337">
            <w:pPr>
              <w:suppressAutoHyphens w:val="0"/>
              <w:spacing w:after="0"/>
              <w:jc w:val="right"/>
              <w:rPr>
                <w:del w:id="5072" w:author="Linderhof, Vincent" w:date="2016-03-06T11:01:00Z"/>
                <w:rFonts w:ascii="Times New Roman" w:eastAsia="Times New Roman" w:hAnsi="Times New Roman"/>
                <w:color w:val="000000"/>
                <w:sz w:val="20"/>
                <w:szCs w:val="20"/>
                <w:lang w:eastAsia="en-GB"/>
                <w:rPrChange w:id="5073" w:author="Linderhof, Vincent" w:date="2016-03-06T11:01:00Z">
                  <w:rPr>
                    <w:del w:id="5074" w:author="Linderhof, Vincent" w:date="2016-03-06T11:01:00Z"/>
                    <w:rFonts w:ascii="Times New Roman" w:eastAsia="Times New Roman" w:hAnsi="Times New Roman"/>
                    <w:color w:val="000000"/>
                    <w:sz w:val="24"/>
                    <w:szCs w:val="24"/>
                    <w:lang w:eastAsia="en-GB"/>
                  </w:rPr>
                </w:rPrChange>
              </w:rPr>
            </w:pPr>
            <w:del w:id="5075" w:author="Linderhof, Vincent" w:date="2016-03-06T11:01:00Z">
              <w:r w:rsidRPr="00304F95" w:rsidDel="00304F95">
                <w:rPr>
                  <w:rFonts w:ascii="Times New Roman" w:eastAsia="Times New Roman" w:hAnsi="Times New Roman"/>
                  <w:color w:val="000000"/>
                  <w:sz w:val="20"/>
                  <w:szCs w:val="20"/>
                  <w:lang w:eastAsia="en-GB"/>
                  <w:rPrChange w:id="5076" w:author="Linderhof, Vincent" w:date="2016-03-06T11:01:00Z">
                    <w:rPr>
                      <w:rFonts w:ascii="Times New Roman" w:eastAsia="Times New Roman" w:hAnsi="Times New Roman"/>
                      <w:color w:val="000000"/>
                      <w:sz w:val="24"/>
                      <w:szCs w:val="24"/>
                      <w:lang w:eastAsia="en-GB"/>
                    </w:rPr>
                  </w:rPrChange>
                </w:rPr>
                <w:delText>3939</w:delText>
              </w:r>
            </w:del>
          </w:p>
        </w:tc>
        <w:tc>
          <w:tcPr>
            <w:tcW w:w="534" w:type="dxa"/>
            <w:gridSpan w:val="2"/>
            <w:tcBorders>
              <w:top w:val="nil"/>
              <w:left w:val="nil"/>
              <w:bottom w:val="nil"/>
              <w:right w:val="nil"/>
            </w:tcBorders>
            <w:shd w:val="clear" w:color="auto" w:fill="auto"/>
            <w:noWrap/>
            <w:vAlign w:val="bottom"/>
            <w:hideMark/>
            <w:tcPrChange w:id="507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7DC8D6B2" w14:textId="2B9A3CD9" w:rsidR="00C03049" w:rsidRPr="00304F95" w:rsidDel="00304F95" w:rsidRDefault="00C03049" w:rsidP="00E05337">
            <w:pPr>
              <w:suppressAutoHyphens w:val="0"/>
              <w:spacing w:after="0"/>
              <w:rPr>
                <w:del w:id="5078" w:author="Linderhof, Vincent" w:date="2016-03-06T11:01:00Z"/>
                <w:rFonts w:ascii="Times New Roman" w:eastAsia="Times New Roman" w:hAnsi="Times New Roman"/>
                <w:color w:val="000000"/>
                <w:sz w:val="20"/>
                <w:szCs w:val="20"/>
                <w:lang w:eastAsia="en-GB"/>
                <w:rPrChange w:id="5079" w:author="Linderhof, Vincent" w:date="2016-03-06T11:01:00Z">
                  <w:rPr>
                    <w:del w:id="5080"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5081"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1CE1566A" w14:textId="571D2859" w:rsidR="00C03049" w:rsidRPr="00304F95" w:rsidDel="00304F95" w:rsidRDefault="00C03049" w:rsidP="00E05337">
            <w:pPr>
              <w:suppressAutoHyphens w:val="0"/>
              <w:spacing w:after="0"/>
              <w:rPr>
                <w:del w:id="5082" w:author="Linderhof, Vincent" w:date="2016-03-06T11:01:00Z"/>
                <w:rFonts w:ascii="Times New Roman" w:eastAsia="Times New Roman" w:hAnsi="Times New Roman"/>
                <w:color w:val="000000"/>
                <w:sz w:val="20"/>
                <w:szCs w:val="20"/>
                <w:lang w:eastAsia="en-GB"/>
                <w:rPrChange w:id="5083" w:author="Linderhof, Vincent" w:date="2016-03-06T11:01:00Z">
                  <w:rPr>
                    <w:del w:id="5084" w:author="Linderhof, Vincent" w:date="2016-03-06T11:01:00Z"/>
                    <w:rFonts w:ascii="Times New Roman" w:eastAsia="Times New Roman" w:hAnsi="Times New Roman"/>
                    <w:color w:val="000000"/>
                    <w:sz w:val="24"/>
                    <w:szCs w:val="24"/>
                    <w:lang w:eastAsia="en-GB"/>
                  </w:rPr>
                </w:rPrChange>
              </w:rPr>
            </w:pPr>
          </w:p>
        </w:tc>
        <w:tc>
          <w:tcPr>
            <w:tcW w:w="670" w:type="dxa"/>
            <w:gridSpan w:val="2"/>
            <w:tcBorders>
              <w:top w:val="nil"/>
              <w:left w:val="nil"/>
              <w:bottom w:val="nil"/>
              <w:right w:val="nil"/>
            </w:tcBorders>
            <w:shd w:val="clear" w:color="auto" w:fill="auto"/>
            <w:noWrap/>
            <w:vAlign w:val="bottom"/>
            <w:hideMark/>
            <w:tcPrChange w:id="5085" w:author="Linderhof, Vincent" w:date="2016-03-06T11:01:00Z">
              <w:tcPr>
                <w:tcW w:w="670" w:type="dxa"/>
                <w:gridSpan w:val="2"/>
                <w:tcBorders>
                  <w:top w:val="nil"/>
                  <w:left w:val="nil"/>
                  <w:bottom w:val="nil"/>
                  <w:right w:val="nil"/>
                </w:tcBorders>
                <w:shd w:val="clear" w:color="auto" w:fill="auto"/>
                <w:noWrap/>
                <w:vAlign w:val="bottom"/>
                <w:hideMark/>
              </w:tcPr>
            </w:tcPrChange>
          </w:tcPr>
          <w:p w14:paraId="0BBCDBA1" w14:textId="14A1BE2B" w:rsidR="00C03049" w:rsidRPr="00304F95" w:rsidDel="00304F95" w:rsidRDefault="00C03049" w:rsidP="00E05337">
            <w:pPr>
              <w:suppressAutoHyphens w:val="0"/>
              <w:spacing w:after="0"/>
              <w:rPr>
                <w:del w:id="5086" w:author="Linderhof, Vincent" w:date="2016-03-06T11:01:00Z"/>
                <w:rFonts w:ascii="Times New Roman" w:eastAsia="Times New Roman" w:hAnsi="Times New Roman"/>
                <w:color w:val="000000"/>
                <w:sz w:val="20"/>
                <w:szCs w:val="20"/>
                <w:lang w:eastAsia="en-GB"/>
                <w:rPrChange w:id="5087" w:author="Linderhof, Vincent" w:date="2016-03-06T11:01:00Z">
                  <w:rPr>
                    <w:del w:id="5088" w:author="Linderhof, Vincent" w:date="2016-03-06T11:01:00Z"/>
                    <w:rFonts w:ascii="Times New Roman" w:eastAsia="Times New Roman" w:hAnsi="Times New Roman"/>
                    <w:color w:val="000000"/>
                    <w:sz w:val="24"/>
                    <w:szCs w:val="24"/>
                    <w:lang w:eastAsia="en-GB"/>
                  </w:rPr>
                </w:rPrChange>
              </w:rPr>
            </w:pPr>
          </w:p>
        </w:tc>
      </w:tr>
      <w:tr w:rsidR="00C03049" w:rsidRPr="00304F95" w:rsidDel="00304F95" w14:paraId="2C78ACB7" w14:textId="138D6CC9" w:rsidTr="00304F95">
        <w:trPr>
          <w:trHeight w:val="300"/>
          <w:del w:id="5089" w:author="Linderhof, Vincent" w:date="2016-03-06T11:01:00Z"/>
          <w:trPrChange w:id="5090" w:author="Linderhof, Vincent" w:date="2016-03-06T11:01:00Z">
            <w:trPr>
              <w:trHeight w:val="300"/>
            </w:trPr>
          </w:trPrChange>
        </w:trPr>
        <w:tc>
          <w:tcPr>
            <w:tcW w:w="2000" w:type="dxa"/>
            <w:tcBorders>
              <w:top w:val="nil"/>
              <w:left w:val="nil"/>
              <w:bottom w:val="nil"/>
              <w:right w:val="single" w:sz="4" w:space="0" w:color="auto"/>
            </w:tcBorders>
            <w:shd w:val="clear" w:color="auto" w:fill="auto"/>
            <w:noWrap/>
            <w:vAlign w:val="bottom"/>
            <w:hideMark/>
            <w:tcPrChange w:id="5091"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7AAA3A94" w14:textId="289BBAAD" w:rsidR="00C03049" w:rsidRPr="00304F95" w:rsidDel="00304F95" w:rsidRDefault="00C03049" w:rsidP="00E05337">
            <w:pPr>
              <w:suppressAutoHyphens w:val="0"/>
              <w:spacing w:after="0"/>
              <w:rPr>
                <w:del w:id="5092" w:author="Linderhof, Vincent" w:date="2016-03-06T11:01:00Z"/>
                <w:rFonts w:ascii="Times New Roman" w:eastAsia="Times New Roman" w:hAnsi="Times New Roman"/>
                <w:color w:val="000000"/>
                <w:sz w:val="20"/>
                <w:szCs w:val="20"/>
                <w:lang w:eastAsia="en-GB"/>
                <w:rPrChange w:id="5093" w:author="Linderhof, Vincent" w:date="2016-03-06T11:01:00Z">
                  <w:rPr>
                    <w:del w:id="5094" w:author="Linderhof, Vincent" w:date="2016-03-06T11:01:00Z"/>
                    <w:rFonts w:ascii="Times New Roman" w:eastAsia="Times New Roman" w:hAnsi="Times New Roman"/>
                    <w:color w:val="000000"/>
                    <w:sz w:val="24"/>
                    <w:szCs w:val="24"/>
                    <w:lang w:eastAsia="en-GB"/>
                  </w:rPr>
                </w:rPrChange>
              </w:rPr>
            </w:pPr>
            <w:del w:id="5095" w:author="Linderhof, Vincent" w:date="2016-03-06T11:01:00Z">
              <w:r w:rsidRPr="00304F95" w:rsidDel="00304F95">
                <w:rPr>
                  <w:rFonts w:ascii="Times New Roman" w:eastAsia="Times New Roman" w:hAnsi="Times New Roman"/>
                  <w:color w:val="000000"/>
                  <w:sz w:val="20"/>
                  <w:szCs w:val="20"/>
                  <w:lang w:eastAsia="en-GB"/>
                  <w:rPrChange w:id="5096" w:author="Linderhof, Vincent" w:date="2016-03-06T11:01:00Z">
                    <w:rPr>
                      <w:rFonts w:ascii="Times New Roman" w:eastAsia="Times New Roman" w:hAnsi="Times New Roman"/>
                      <w:color w:val="000000"/>
                      <w:sz w:val="24"/>
                      <w:szCs w:val="24"/>
                      <w:lang w:eastAsia="en-GB"/>
                    </w:rPr>
                  </w:rPrChange>
                </w:rPr>
                <w:delText>R2</w:delText>
              </w:r>
            </w:del>
          </w:p>
        </w:tc>
        <w:tc>
          <w:tcPr>
            <w:tcW w:w="1387" w:type="dxa"/>
            <w:gridSpan w:val="2"/>
            <w:tcBorders>
              <w:top w:val="nil"/>
              <w:left w:val="nil"/>
              <w:bottom w:val="nil"/>
              <w:right w:val="nil"/>
            </w:tcBorders>
            <w:shd w:val="clear" w:color="auto" w:fill="auto"/>
            <w:noWrap/>
            <w:vAlign w:val="bottom"/>
            <w:hideMark/>
            <w:tcPrChange w:id="5097" w:author="Linderhof, Vincent" w:date="2016-03-06T11:01:00Z">
              <w:tcPr>
                <w:tcW w:w="1621" w:type="dxa"/>
                <w:gridSpan w:val="2"/>
                <w:tcBorders>
                  <w:top w:val="nil"/>
                  <w:left w:val="nil"/>
                  <w:bottom w:val="nil"/>
                  <w:right w:val="nil"/>
                </w:tcBorders>
                <w:shd w:val="clear" w:color="auto" w:fill="auto"/>
                <w:noWrap/>
                <w:vAlign w:val="bottom"/>
                <w:hideMark/>
              </w:tcPr>
            </w:tcPrChange>
          </w:tcPr>
          <w:p w14:paraId="6F963434" w14:textId="795544AD" w:rsidR="00C03049" w:rsidRPr="00304F95" w:rsidDel="00304F95" w:rsidRDefault="00C03049" w:rsidP="00E05337">
            <w:pPr>
              <w:suppressAutoHyphens w:val="0"/>
              <w:spacing w:after="0"/>
              <w:jc w:val="right"/>
              <w:rPr>
                <w:del w:id="5098" w:author="Linderhof, Vincent" w:date="2016-03-06T11:01:00Z"/>
                <w:rFonts w:ascii="Times New Roman" w:eastAsia="Times New Roman" w:hAnsi="Times New Roman"/>
                <w:color w:val="000000"/>
                <w:sz w:val="20"/>
                <w:szCs w:val="20"/>
                <w:lang w:eastAsia="en-GB"/>
                <w:rPrChange w:id="5099" w:author="Linderhof, Vincent" w:date="2016-03-06T11:01:00Z">
                  <w:rPr>
                    <w:del w:id="5100" w:author="Linderhof, Vincent" w:date="2016-03-06T11:01:00Z"/>
                    <w:rFonts w:ascii="Times New Roman" w:eastAsia="Times New Roman" w:hAnsi="Times New Roman"/>
                    <w:color w:val="000000"/>
                    <w:sz w:val="24"/>
                    <w:szCs w:val="24"/>
                    <w:lang w:eastAsia="en-GB"/>
                  </w:rPr>
                </w:rPrChange>
              </w:rPr>
            </w:pPr>
            <w:del w:id="5101" w:author="Linderhof, Vincent" w:date="2016-03-06T11:01:00Z">
              <w:r w:rsidRPr="00304F95" w:rsidDel="00304F95">
                <w:rPr>
                  <w:rFonts w:ascii="Times New Roman" w:eastAsia="Times New Roman" w:hAnsi="Times New Roman"/>
                  <w:color w:val="000000"/>
                  <w:sz w:val="20"/>
                  <w:szCs w:val="20"/>
                  <w:lang w:eastAsia="en-GB"/>
                  <w:rPrChange w:id="5102" w:author="Linderhof, Vincent" w:date="2016-03-06T11:01:00Z">
                    <w:rPr>
                      <w:rFonts w:ascii="Times New Roman" w:eastAsia="Times New Roman" w:hAnsi="Times New Roman"/>
                      <w:color w:val="000000"/>
                      <w:sz w:val="24"/>
                      <w:szCs w:val="24"/>
                      <w:lang w:eastAsia="en-GB"/>
                    </w:rPr>
                  </w:rPrChange>
                </w:rPr>
                <w:delText>0.33</w:delText>
              </w:r>
            </w:del>
          </w:p>
        </w:tc>
        <w:tc>
          <w:tcPr>
            <w:tcW w:w="236" w:type="dxa"/>
            <w:gridSpan w:val="2"/>
            <w:tcBorders>
              <w:top w:val="nil"/>
              <w:left w:val="nil"/>
              <w:bottom w:val="nil"/>
              <w:right w:val="nil"/>
            </w:tcBorders>
            <w:shd w:val="clear" w:color="auto" w:fill="auto"/>
            <w:noWrap/>
            <w:vAlign w:val="bottom"/>
            <w:hideMark/>
            <w:tcPrChange w:id="5103" w:author="Linderhof, Vincent" w:date="2016-03-06T11:01:00Z">
              <w:tcPr>
                <w:tcW w:w="236" w:type="dxa"/>
                <w:gridSpan w:val="2"/>
                <w:tcBorders>
                  <w:top w:val="nil"/>
                  <w:left w:val="nil"/>
                  <w:bottom w:val="nil"/>
                  <w:right w:val="nil"/>
                </w:tcBorders>
                <w:shd w:val="clear" w:color="auto" w:fill="auto"/>
                <w:noWrap/>
                <w:vAlign w:val="bottom"/>
                <w:hideMark/>
              </w:tcPr>
            </w:tcPrChange>
          </w:tcPr>
          <w:p w14:paraId="705D9311" w14:textId="5738AC23" w:rsidR="00C03049" w:rsidRPr="00304F95" w:rsidDel="00304F95" w:rsidRDefault="00C03049" w:rsidP="00E05337">
            <w:pPr>
              <w:suppressAutoHyphens w:val="0"/>
              <w:spacing w:after="0"/>
              <w:rPr>
                <w:del w:id="5104" w:author="Linderhof, Vincent" w:date="2016-03-06T11:01:00Z"/>
                <w:rFonts w:ascii="Times New Roman" w:eastAsia="Times New Roman" w:hAnsi="Times New Roman"/>
                <w:color w:val="000000"/>
                <w:sz w:val="20"/>
                <w:szCs w:val="20"/>
                <w:lang w:eastAsia="en-GB"/>
                <w:rPrChange w:id="5105" w:author="Linderhof, Vincent" w:date="2016-03-06T11:01:00Z">
                  <w:rPr>
                    <w:del w:id="5106" w:author="Linderhof, Vincent" w:date="2016-03-06T11:01:00Z"/>
                    <w:rFonts w:ascii="Times New Roman" w:eastAsia="Times New Roman" w:hAnsi="Times New Roman"/>
                    <w:color w:val="000000"/>
                    <w:sz w:val="24"/>
                    <w:szCs w:val="24"/>
                    <w:lang w:eastAsia="en-GB"/>
                  </w:rPr>
                </w:rPrChange>
              </w:rPr>
            </w:pPr>
          </w:p>
        </w:tc>
        <w:tc>
          <w:tcPr>
            <w:tcW w:w="1449" w:type="dxa"/>
            <w:gridSpan w:val="2"/>
            <w:tcBorders>
              <w:top w:val="nil"/>
              <w:left w:val="nil"/>
              <w:bottom w:val="nil"/>
              <w:right w:val="nil"/>
            </w:tcBorders>
            <w:shd w:val="clear" w:color="auto" w:fill="auto"/>
            <w:noWrap/>
            <w:vAlign w:val="bottom"/>
            <w:hideMark/>
            <w:tcPrChange w:id="5107" w:author="Linderhof, Vincent" w:date="2016-03-06T11:01:00Z">
              <w:tcPr>
                <w:tcW w:w="1449" w:type="dxa"/>
                <w:gridSpan w:val="2"/>
                <w:tcBorders>
                  <w:top w:val="nil"/>
                  <w:left w:val="nil"/>
                  <w:bottom w:val="nil"/>
                  <w:right w:val="nil"/>
                </w:tcBorders>
                <w:shd w:val="clear" w:color="auto" w:fill="auto"/>
                <w:noWrap/>
                <w:vAlign w:val="bottom"/>
                <w:hideMark/>
              </w:tcPr>
            </w:tcPrChange>
          </w:tcPr>
          <w:p w14:paraId="50DFEDD5" w14:textId="3430AE55" w:rsidR="00C03049" w:rsidRPr="00304F95" w:rsidDel="00304F95" w:rsidRDefault="00C03049" w:rsidP="00E05337">
            <w:pPr>
              <w:suppressAutoHyphens w:val="0"/>
              <w:spacing w:after="0"/>
              <w:jc w:val="right"/>
              <w:rPr>
                <w:del w:id="5108" w:author="Linderhof, Vincent" w:date="2016-03-06T11:01:00Z"/>
                <w:rFonts w:ascii="Times New Roman" w:eastAsia="Times New Roman" w:hAnsi="Times New Roman"/>
                <w:color w:val="000000"/>
                <w:sz w:val="20"/>
                <w:szCs w:val="20"/>
                <w:lang w:eastAsia="en-GB"/>
                <w:rPrChange w:id="5109" w:author="Linderhof, Vincent" w:date="2016-03-06T11:01:00Z">
                  <w:rPr>
                    <w:del w:id="5110" w:author="Linderhof, Vincent" w:date="2016-03-06T11:01:00Z"/>
                    <w:rFonts w:ascii="Times New Roman" w:eastAsia="Times New Roman" w:hAnsi="Times New Roman"/>
                    <w:color w:val="000000"/>
                    <w:sz w:val="24"/>
                    <w:szCs w:val="24"/>
                    <w:lang w:eastAsia="en-GB"/>
                  </w:rPr>
                </w:rPrChange>
              </w:rPr>
            </w:pPr>
            <w:del w:id="5111" w:author="Linderhof, Vincent" w:date="2016-03-06T11:01:00Z">
              <w:r w:rsidRPr="00304F95" w:rsidDel="00304F95">
                <w:rPr>
                  <w:rFonts w:ascii="Times New Roman" w:eastAsia="Times New Roman" w:hAnsi="Times New Roman"/>
                  <w:color w:val="000000"/>
                  <w:sz w:val="20"/>
                  <w:szCs w:val="20"/>
                  <w:lang w:eastAsia="en-GB"/>
                  <w:rPrChange w:id="5112" w:author="Linderhof, Vincent" w:date="2016-03-06T11:01:00Z">
                    <w:rPr>
                      <w:rFonts w:ascii="Times New Roman" w:eastAsia="Times New Roman" w:hAnsi="Times New Roman"/>
                      <w:color w:val="000000"/>
                      <w:sz w:val="24"/>
                      <w:szCs w:val="24"/>
                      <w:lang w:eastAsia="en-GB"/>
                    </w:rPr>
                  </w:rPrChange>
                </w:rPr>
                <w:delText>0.18</w:delText>
              </w:r>
            </w:del>
          </w:p>
        </w:tc>
        <w:tc>
          <w:tcPr>
            <w:tcW w:w="534" w:type="dxa"/>
            <w:gridSpan w:val="2"/>
            <w:tcBorders>
              <w:top w:val="nil"/>
              <w:left w:val="nil"/>
              <w:bottom w:val="nil"/>
              <w:right w:val="nil"/>
            </w:tcBorders>
            <w:shd w:val="clear" w:color="auto" w:fill="auto"/>
            <w:noWrap/>
            <w:vAlign w:val="bottom"/>
            <w:hideMark/>
            <w:tcPrChange w:id="511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39B3EB8E" w14:textId="4A9CB0C5" w:rsidR="00C03049" w:rsidRPr="00304F95" w:rsidDel="00304F95" w:rsidRDefault="00C03049" w:rsidP="00E05337">
            <w:pPr>
              <w:suppressAutoHyphens w:val="0"/>
              <w:spacing w:after="0"/>
              <w:rPr>
                <w:del w:id="5114" w:author="Linderhof, Vincent" w:date="2016-03-06T11:01:00Z"/>
                <w:rFonts w:ascii="Times New Roman" w:eastAsia="Times New Roman" w:hAnsi="Times New Roman"/>
                <w:color w:val="000000"/>
                <w:sz w:val="20"/>
                <w:szCs w:val="20"/>
                <w:lang w:eastAsia="en-GB"/>
                <w:rPrChange w:id="5115" w:author="Linderhof, Vincent" w:date="2016-03-06T11:01:00Z">
                  <w:rPr>
                    <w:del w:id="511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nil"/>
              <w:left w:val="nil"/>
              <w:bottom w:val="nil"/>
              <w:right w:val="nil"/>
            </w:tcBorders>
            <w:shd w:val="clear" w:color="auto" w:fill="auto"/>
            <w:noWrap/>
            <w:vAlign w:val="bottom"/>
            <w:hideMark/>
            <w:tcPrChange w:id="5117" w:author="Linderhof, Vincent" w:date="2016-03-06T11:01:00Z">
              <w:tcPr>
                <w:tcW w:w="1152" w:type="dxa"/>
                <w:gridSpan w:val="2"/>
                <w:tcBorders>
                  <w:top w:val="nil"/>
                  <w:left w:val="nil"/>
                  <w:bottom w:val="nil"/>
                  <w:right w:val="nil"/>
                </w:tcBorders>
                <w:shd w:val="clear" w:color="auto" w:fill="auto"/>
                <w:noWrap/>
                <w:vAlign w:val="bottom"/>
                <w:hideMark/>
              </w:tcPr>
            </w:tcPrChange>
          </w:tcPr>
          <w:p w14:paraId="466084FF" w14:textId="783650C0" w:rsidR="00C03049" w:rsidRPr="00304F95" w:rsidDel="00304F95" w:rsidRDefault="00C03049" w:rsidP="00E05337">
            <w:pPr>
              <w:suppressAutoHyphens w:val="0"/>
              <w:spacing w:after="0"/>
              <w:rPr>
                <w:del w:id="5118" w:author="Linderhof, Vincent" w:date="2016-03-06T11:01:00Z"/>
                <w:rFonts w:ascii="Times New Roman" w:eastAsia="Times New Roman" w:hAnsi="Times New Roman"/>
                <w:color w:val="000000"/>
                <w:sz w:val="20"/>
                <w:szCs w:val="20"/>
                <w:lang w:eastAsia="en-GB"/>
                <w:rPrChange w:id="5119" w:author="Linderhof, Vincent" w:date="2016-03-06T11:01:00Z">
                  <w:rPr>
                    <w:del w:id="5120"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nil"/>
              <w:left w:val="nil"/>
              <w:bottom w:val="nil"/>
              <w:right w:val="nil"/>
            </w:tcBorders>
            <w:shd w:val="clear" w:color="auto" w:fill="auto"/>
            <w:noWrap/>
            <w:vAlign w:val="bottom"/>
            <w:hideMark/>
            <w:tcPrChange w:id="5121" w:author="Linderhof, Vincent" w:date="2016-03-06T11:01:00Z">
              <w:tcPr>
                <w:tcW w:w="721" w:type="dxa"/>
                <w:gridSpan w:val="2"/>
                <w:tcBorders>
                  <w:top w:val="nil"/>
                  <w:left w:val="nil"/>
                  <w:bottom w:val="nil"/>
                  <w:right w:val="nil"/>
                </w:tcBorders>
                <w:shd w:val="clear" w:color="auto" w:fill="auto"/>
                <w:noWrap/>
                <w:vAlign w:val="bottom"/>
                <w:hideMark/>
              </w:tcPr>
            </w:tcPrChange>
          </w:tcPr>
          <w:p w14:paraId="7FDAFF61" w14:textId="56C4D820" w:rsidR="00C03049" w:rsidRPr="00304F95" w:rsidDel="00304F95" w:rsidRDefault="00C03049" w:rsidP="00E05337">
            <w:pPr>
              <w:suppressAutoHyphens w:val="0"/>
              <w:spacing w:after="0"/>
              <w:rPr>
                <w:del w:id="5122" w:author="Linderhof, Vincent" w:date="2016-03-06T11:01:00Z"/>
                <w:rFonts w:ascii="Times New Roman" w:eastAsia="Times New Roman" w:hAnsi="Times New Roman"/>
                <w:color w:val="000000"/>
                <w:sz w:val="20"/>
                <w:szCs w:val="20"/>
                <w:lang w:eastAsia="en-GB"/>
                <w:rPrChange w:id="5123" w:author="Linderhof, Vincent" w:date="2016-03-06T11:01:00Z">
                  <w:rPr>
                    <w:del w:id="5124" w:author="Linderhof, Vincent" w:date="2016-03-06T11:01:00Z"/>
                    <w:rFonts w:ascii="Times New Roman" w:eastAsia="Times New Roman" w:hAnsi="Times New Roman"/>
                    <w:color w:val="000000"/>
                    <w:sz w:val="24"/>
                    <w:szCs w:val="24"/>
                    <w:lang w:eastAsia="en-GB"/>
                  </w:rPr>
                </w:rPrChange>
              </w:rPr>
            </w:pPr>
          </w:p>
        </w:tc>
        <w:tc>
          <w:tcPr>
            <w:tcW w:w="1323" w:type="dxa"/>
            <w:gridSpan w:val="2"/>
            <w:tcBorders>
              <w:top w:val="nil"/>
              <w:left w:val="nil"/>
              <w:bottom w:val="nil"/>
              <w:right w:val="nil"/>
            </w:tcBorders>
            <w:shd w:val="clear" w:color="auto" w:fill="auto"/>
            <w:noWrap/>
            <w:vAlign w:val="bottom"/>
            <w:hideMark/>
            <w:tcPrChange w:id="5125" w:author="Linderhof, Vincent" w:date="2016-03-06T11:01:00Z">
              <w:tcPr>
                <w:tcW w:w="1323" w:type="dxa"/>
                <w:gridSpan w:val="2"/>
                <w:tcBorders>
                  <w:top w:val="nil"/>
                  <w:left w:val="nil"/>
                  <w:bottom w:val="nil"/>
                  <w:right w:val="nil"/>
                </w:tcBorders>
                <w:shd w:val="clear" w:color="auto" w:fill="auto"/>
                <w:noWrap/>
                <w:vAlign w:val="bottom"/>
                <w:hideMark/>
              </w:tcPr>
            </w:tcPrChange>
          </w:tcPr>
          <w:p w14:paraId="0F8416CA" w14:textId="58A41F90" w:rsidR="00C03049" w:rsidRPr="00304F95" w:rsidDel="00304F95" w:rsidRDefault="00C03049" w:rsidP="00E05337">
            <w:pPr>
              <w:suppressAutoHyphens w:val="0"/>
              <w:spacing w:after="0"/>
              <w:jc w:val="right"/>
              <w:rPr>
                <w:del w:id="5126" w:author="Linderhof, Vincent" w:date="2016-03-06T11:01:00Z"/>
                <w:rFonts w:ascii="Times New Roman" w:eastAsia="Times New Roman" w:hAnsi="Times New Roman"/>
                <w:color w:val="000000"/>
                <w:sz w:val="20"/>
                <w:szCs w:val="20"/>
                <w:lang w:eastAsia="en-GB"/>
                <w:rPrChange w:id="5127" w:author="Linderhof, Vincent" w:date="2016-03-06T11:01:00Z">
                  <w:rPr>
                    <w:del w:id="5128" w:author="Linderhof, Vincent" w:date="2016-03-06T11:01:00Z"/>
                    <w:rFonts w:ascii="Times New Roman" w:eastAsia="Times New Roman" w:hAnsi="Times New Roman"/>
                    <w:color w:val="000000"/>
                    <w:sz w:val="24"/>
                    <w:szCs w:val="24"/>
                    <w:lang w:eastAsia="en-GB"/>
                  </w:rPr>
                </w:rPrChange>
              </w:rPr>
            </w:pPr>
            <w:del w:id="5129" w:author="Linderhof, Vincent" w:date="2016-03-06T11:01:00Z">
              <w:r w:rsidRPr="00304F95" w:rsidDel="00304F95">
                <w:rPr>
                  <w:rFonts w:ascii="Times New Roman" w:eastAsia="Times New Roman" w:hAnsi="Times New Roman"/>
                  <w:color w:val="000000"/>
                  <w:sz w:val="20"/>
                  <w:szCs w:val="20"/>
                  <w:lang w:eastAsia="en-GB"/>
                  <w:rPrChange w:id="5130" w:author="Linderhof, Vincent" w:date="2016-03-06T11:01:00Z">
                    <w:rPr>
                      <w:rFonts w:ascii="Times New Roman" w:eastAsia="Times New Roman" w:hAnsi="Times New Roman"/>
                      <w:color w:val="000000"/>
                      <w:sz w:val="24"/>
                      <w:szCs w:val="24"/>
                      <w:lang w:eastAsia="en-GB"/>
                    </w:rPr>
                  </w:rPrChange>
                </w:rPr>
                <w:delText>0.32</w:delText>
              </w:r>
            </w:del>
          </w:p>
        </w:tc>
        <w:tc>
          <w:tcPr>
            <w:tcW w:w="534" w:type="dxa"/>
            <w:gridSpan w:val="2"/>
            <w:tcBorders>
              <w:top w:val="nil"/>
              <w:left w:val="nil"/>
              <w:bottom w:val="nil"/>
              <w:right w:val="nil"/>
            </w:tcBorders>
            <w:shd w:val="clear" w:color="auto" w:fill="auto"/>
            <w:noWrap/>
            <w:vAlign w:val="bottom"/>
            <w:hideMark/>
            <w:tcPrChange w:id="513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96B0219" w14:textId="2B5BAC48" w:rsidR="00C03049" w:rsidRPr="00304F95" w:rsidDel="00304F95" w:rsidRDefault="00C03049" w:rsidP="00E05337">
            <w:pPr>
              <w:suppressAutoHyphens w:val="0"/>
              <w:spacing w:after="0"/>
              <w:rPr>
                <w:del w:id="5132" w:author="Linderhof, Vincent" w:date="2016-03-06T11:01:00Z"/>
                <w:rFonts w:ascii="Times New Roman" w:eastAsia="Times New Roman" w:hAnsi="Times New Roman"/>
                <w:color w:val="000000"/>
                <w:sz w:val="20"/>
                <w:szCs w:val="20"/>
                <w:lang w:eastAsia="en-GB"/>
                <w:rPrChange w:id="5133" w:author="Linderhof, Vincent" w:date="2016-03-06T11:01:00Z">
                  <w:rPr>
                    <w:del w:id="513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nil"/>
              <w:left w:val="nil"/>
              <w:bottom w:val="nil"/>
              <w:right w:val="nil"/>
            </w:tcBorders>
            <w:shd w:val="clear" w:color="auto" w:fill="auto"/>
            <w:noWrap/>
            <w:vAlign w:val="bottom"/>
            <w:hideMark/>
            <w:tcPrChange w:id="5135" w:author="Linderhof, Vincent" w:date="2016-03-06T11:01:00Z">
              <w:tcPr>
                <w:tcW w:w="1184" w:type="dxa"/>
                <w:gridSpan w:val="2"/>
                <w:tcBorders>
                  <w:top w:val="nil"/>
                  <w:left w:val="nil"/>
                  <w:bottom w:val="nil"/>
                  <w:right w:val="nil"/>
                </w:tcBorders>
                <w:shd w:val="clear" w:color="auto" w:fill="auto"/>
                <w:noWrap/>
                <w:vAlign w:val="bottom"/>
                <w:hideMark/>
              </w:tcPr>
            </w:tcPrChange>
          </w:tcPr>
          <w:p w14:paraId="793C5431" w14:textId="76ED1F3E" w:rsidR="00C03049" w:rsidRPr="00304F95" w:rsidDel="00304F95" w:rsidRDefault="00C03049" w:rsidP="00E05337">
            <w:pPr>
              <w:suppressAutoHyphens w:val="0"/>
              <w:spacing w:after="0"/>
              <w:jc w:val="right"/>
              <w:rPr>
                <w:del w:id="5136" w:author="Linderhof, Vincent" w:date="2016-03-06T11:01:00Z"/>
                <w:rFonts w:ascii="Times New Roman" w:eastAsia="Times New Roman" w:hAnsi="Times New Roman"/>
                <w:color w:val="000000"/>
                <w:sz w:val="20"/>
                <w:szCs w:val="20"/>
                <w:lang w:eastAsia="en-GB"/>
                <w:rPrChange w:id="5137" w:author="Linderhof, Vincent" w:date="2016-03-06T11:01:00Z">
                  <w:rPr>
                    <w:del w:id="5138" w:author="Linderhof, Vincent" w:date="2016-03-06T11:01:00Z"/>
                    <w:rFonts w:ascii="Times New Roman" w:eastAsia="Times New Roman" w:hAnsi="Times New Roman"/>
                    <w:color w:val="000000"/>
                    <w:sz w:val="24"/>
                    <w:szCs w:val="24"/>
                    <w:lang w:eastAsia="en-GB"/>
                  </w:rPr>
                </w:rPrChange>
              </w:rPr>
            </w:pPr>
            <w:del w:id="5139" w:author="Linderhof, Vincent" w:date="2016-03-06T11:01:00Z">
              <w:r w:rsidRPr="00304F95" w:rsidDel="00304F95">
                <w:rPr>
                  <w:rFonts w:ascii="Times New Roman" w:eastAsia="Times New Roman" w:hAnsi="Times New Roman"/>
                  <w:color w:val="000000"/>
                  <w:sz w:val="20"/>
                  <w:szCs w:val="20"/>
                  <w:lang w:eastAsia="en-GB"/>
                  <w:rPrChange w:id="5140" w:author="Linderhof, Vincent" w:date="2016-03-06T11:01:00Z">
                    <w:rPr>
                      <w:rFonts w:ascii="Times New Roman" w:eastAsia="Times New Roman" w:hAnsi="Times New Roman"/>
                      <w:color w:val="000000"/>
                      <w:sz w:val="24"/>
                      <w:szCs w:val="24"/>
                      <w:lang w:eastAsia="en-GB"/>
                    </w:rPr>
                  </w:rPrChange>
                </w:rPr>
                <w:delText>0.12</w:delText>
              </w:r>
            </w:del>
          </w:p>
        </w:tc>
        <w:tc>
          <w:tcPr>
            <w:tcW w:w="534" w:type="dxa"/>
            <w:gridSpan w:val="2"/>
            <w:tcBorders>
              <w:top w:val="nil"/>
              <w:left w:val="nil"/>
              <w:bottom w:val="nil"/>
              <w:right w:val="nil"/>
            </w:tcBorders>
            <w:shd w:val="clear" w:color="auto" w:fill="auto"/>
            <w:noWrap/>
            <w:vAlign w:val="bottom"/>
            <w:hideMark/>
            <w:tcPrChange w:id="514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1A76D736" w14:textId="01D48C9B" w:rsidR="00C03049" w:rsidRPr="00304F95" w:rsidDel="00304F95" w:rsidRDefault="00C03049" w:rsidP="00E05337">
            <w:pPr>
              <w:suppressAutoHyphens w:val="0"/>
              <w:spacing w:after="0"/>
              <w:rPr>
                <w:del w:id="5142" w:author="Linderhof, Vincent" w:date="2016-03-06T11:01:00Z"/>
                <w:rFonts w:ascii="Times New Roman" w:eastAsia="Times New Roman" w:hAnsi="Times New Roman"/>
                <w:color w:val="000000"/>
                <w:sz w:val="20"/>
                <w:szCs w:val="20"/>
                <w:lang w:eastAsia="en-GB"/>
                <w:rPrChange w:id="5143" w:author="Linderhof, Vincent" w:date="2016-03-06T11:01:00Z">
                  <w:rPr>
                    <w:del w:id="5144" w:author="Linderhof, Vincent" w:date="2016-03-06T11:01:00Z"/>
                    <w:rFonts w:ascii="Times New Roman" w:eastAsia="Times New Roman" w:hAnsi="Times New Roman"/>
                    <w:color w:val="000000"/>
                    <w:sz w:val="24"/>
                    <w:szCs w:val="24"/>
                    <w:lang w:eastAsia="en-GB"/>
                  </w:rPr>
                </w:rPrChange>
              </w:rPr>
            </w:pPr>
          </w:p>
        </w:tc>
        <w:tc>
          <w:tcPr>
            <w:tcW w:w="1151" w:type="dxa"/>
            <w:gridSpan w:val="2"/>
            <w:tcBorders>
              <w:top w:val="nil"/>
              <w:left w:val="nil"/>
              <w:bottom w:val="nil"/>
              <w:right w:val="nil"/>
            </w:tcBorders>
            <w:shd w:val="clear" w:color="auto" w:fill="auto"/>
            <w:noWrap/>
            <w:vAlign w:val="bottom"/>
            <w:hideMark/>
            <w:tcPrChange w:id="5145" w:author="Linderhof, Vincent" w:date="2016-03-06T11:01:00Z">
              <w:tcPr>
                <w:tcW w:w="1151" w:type="dxa"/>
                <w:gridSpan w:val="2"/>
                <w:tcBorders>
                  <w:top w:val="nil"/>
                  <w:left w:val="nil"/>
                  <w:bottom w:val="nil"/>
                  <w:right w:val="nil"/>
                </w:tcBorders>
                <w:shd w:val="clear" w:color="auto" w:fill="auto"/>
                <w:noWrap/>
                <w:vAlign w:val="bottom"/>
                <w:hideMark/>
              </w:tcPr>
            </w:tcPrChange>
          </w:tcPr>
          <w:p w14:paraId="5C2AEC63" w14:textId="5222CC2E" w:rsidR="00C03049" w:rsidRPr="00304F95" w:rsidDel="00304F95" w:rsidRDefault="00C03049" w:rsidP="00E05337">
            <w:pPr>
              <w:suppressAutoHyphens w:val="0"/>
              <w:spacing w:after="0"/>
              <w:rPr>
                <w:del w:id="5146" w:author="Linderhof, Vincent" w:date="2016-03-06T11:01:00Z"/>
                <w:rFonts w:ascii="Times New Roman" w:eastAsia="Times New Roman" w:hAnsi="Times New Roman"/>
                <w:color w:val="000000"/>
                <w:sz w:val="20"/>
                <w:szCs w:val="20"/>
                <w:lang w:eastAsia="en-GB"/>
                <w:rPrChange w:id="5147" w:author="Linderhof, Vincent" w:date="2016-03-06T11:01:00Z">
                  <w:rPr>
                    <w:del w:id="5148"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nil"/>
              <w:left w:val="nil"/>
              <w:bottom w:val="nil"/>
              <w:right w:val="nil"/>
            </w:tcBorders>
            <w:shd w:val="clear" w:color="auto" w:fill="auto"/>
            <w:noWrap/>
            <w:vAlign w:val="bottom"/>
            <w:hideMark/>
            <w:tcPrChange w:id="5149" w:author="Linderhof, Vincent" w:date="2016-03-06T11:01:00Z">
              <w:tcPr>
                <w:tcW w:w="691" w:type="dxa"/>
                <w:gridSpan w:val="2"/>
                <w:tcBorders>
                  <w:top w:val="nil"/>
                  <w:left w:val="nil"/>
                  <w:bottom w:val="nil"/>
                  <w:right w:val="nil"/>
                </w:tcBorders>
                <w:shd w:val="clear" w:color="auto" w:fill="auto"/>
                <w:noWrap/>
                <w:vAlign w:val="bottom"/>
                <w:hideMark/>
              </w:tcPr>
            </w:tcPrChange>
          </w:tcPr>
          <w:p w14:paraId="75BB6D86" w14:textId="1BFFF18F" w:rsidR="00C03049" w:rsidRPr="00304F95" w:rsidDel="00304F95" w:rsidRDefault="00C03049" w:rsidP="00E05337">
            <w:pPr>
              <w:suppressAutoHyphens w:val="0"/>
              <w:spacing w:after="0"/>
              <w:rPr>
                <w:del w:id="5150" w:author="Linderhof, Vincent" w:date="2016-03-06T11:01:00Z"/>
                <w:rFonts w:ascii="Times New Roman" w:eastAsia="Times New Roman" w:hAnsi="Times New Roman"/>
                <w:color w:val="000000"/>
                <w:sz w:val="20"/>
                <w:szCs w:val="20"/>
                <w:lang w:eastAsia="en-GB"/>
                <w:rPrChange w:id="5151" w:author="Linderhof, Vincent" w:date="2016-03-06T11:01:00Z">
                  <w:rPr>
                    <w:del w:id="5152"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nil"/>
              <w:left w:val="nil"/>
              <w:bottom w:val="nil"/>
              <w:right w:val="nil"/>
            </w:tcBorders>
            <w:shd w:val="clear" w:color="auto" w:fill="auto"/>
            <w:noWrap/>
            <w:vAlign w:val="bottom"/>
            <w:hideMark/>
            <w:tcPrChange w:id="5153" w:author="Linderhof, Vincent" w:date="2016-03-06T11:01:00Z">
              <w:tcPr>
                <w:tcW w:w="2004" w:type="dxa"/>
                <w:gridSpan w:val="4"/>
                <w:tcBorders>
                  <w:top w:val="nil"/>
                  <w:left w:val="nil"/>
                  <w:bottom w:val="nil"/>
                  <w:right w:val="nil"/>
                </w:tcBorders>
                <w:shd w:val="clear" w:color="auto" w:fill="auto"/>
                <w:noWrap/>
                <w:vAlign w:val="bottom"/>
                <w:hideMark/>
              </w:tcPr>
            </w:tcPrChange>
          </w:tcPr>
          <w:p w14:paraId="3265AC89" w14:textId="44E2B432" w:rsidR="00C03049" w:rsidRPr="00304F95" w:rsidDel="00304F95" w:rsidRDefault="00C03049" w:rsidP="00E05337">
            <w:pPr>
              <w:suppressAutoHyphens w:val="0"/>
              <w:spacing w:after="0"/>
              <w:jc w:val="right"/>
              <w:rPr>
                <w:del w:id="5154" w:author="Linderhof, Vincent" w:date="2016-03-06T11:01:00Z"/>
                <w:rFonts w:ascii="Times New Roman" w:eastAsia="Times New Roman" w:hAnsi="Times New Roman"/>
                <w:color w:val="000000"/>
                <w:sz w:val="20"/>
                <w:szCs w:val="20"/>
                <w:lang w:eastAsia="en-GB"/>
                <w:rPrChange w:id="5155" w:author="Linderhof, Vincent" w:date="2016-03-06T11:01:00Z">
                  <w:rPr>
                    <w:del w:id="5156" w:author="Linderhof, Vincent" w:date="2016-03-06T11:01:00Z"/>
                    <w:rFonts w:ascii="Times New Roman" w:eastAsia="Times New Roman" w:hAnsi="Times New Roman"/>
                    <w:color w:val="000000"/>
                    <w:sz w:val="24"/>
                    <w:szCs w:val="24"/>
                    <w:lang w:eastAsia="en-GB"/>
                  </w:rPr>
                </w:rPrChange>
              </w:rPr>
            </w:pPr>
            <w:del w:id="5157" w:author="Linderhof, Vincent" w:date="2016-03-06T11:01:00Z">
              <w:r w:rsidRPr="00304F95" w:rsidDel="00304F95">
                <w:rPr>
                  <w:rFonts w:ascii="Times New Roman" w:eastAsia="Times New Roman" w:hAnsi="Times New Roman"/>
                  <w:color w:val="000000"/>
                  <w:sz w:val="20"/>
                  <w:szCs w:val="20"/>
                  <w:lang w:eastAsia="en-GB"/>
                  <w:rPrChange w:id="5158" w:author="Linderhof, Vincent" w:date="2016-03-06T11:01:00Z">
                    <w:rPr>
                      <w:rFonts w:ascii="Times New Roman" w:eastAsia="Times New Roman" w:hAnsi="Times New Roman"/>
                      <w:color w:val="000000"/>
                      <w:sz w:val="24"/>
                      <w:szCs w:val="24"/>
                      <w:lang w:eastAsia="en-GB"/>
                    </w:rPr>
                  </w:rPrChange>
                </w:rPr>
                <w:delText>0.22</w:delText>
              </w:r>
            </w:del>
          </w:p>
        </w:tc>
        <w:tc>
          <w:tcPr>
            <w:tcW w:w="534" w:type="dxa"/>
            <w:gridSpan w:val="2"/>
            <w:tcBorders>
              <w:top w:val="nil"/>
              <w:left w:val="nil"/>
              <w:bottom w:val="nil"/>
              <w:right w:val="nil"/>
            </w:tcBorders>
            <w:shd w:val="clear" w:color="auto" w:fill="auto"/>
            <w:noWrap/>
            <w:vAlign w:val="bottom"/>
            <w:hideMark/>
            <w:tcPrChange w:id="515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0198CB2E" w14:textId="4827B350" w:rsidR="00C03049" w:rsidRPr="00304F95" w:rsidDel="00304F95" w:rsidRDefault="00C03049" w:rsidP="00E05337">
            <w:pPr>
              <w:suppressAutoHyphens w:val="0"/>
              <w:spacing w:after="0"/>
              <w:rPr>
                <w:del w:id="5160" w:author="Linderhof, Vincent" w:date="2016-03-06T11:01:00Z"/>
                <w:rFonts w:ascii="Times New Roman" w:eastAsia="Times New Roman" w:hAnsi="Times New Roman"/>
                <w:color w:val="000000"/>
                <w:sz w:val="20"/>
                <w:szCs w:val="20"/>
                <w:lang w:eastAsia="en-GB"/>
                <w:rPrChange w:id="5161" w:author="Linderhof, Vincent" w:date="2016-03-06T11:01:00Z">
                  <w:rPr>
                    <w:del w:id="5162"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5163"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5DB75B28" w14:textId="3616D30A" w:rsidR="00C03049" w:rsidRPr="00304F95" w:rsidDel="00304F95" w:rsidRDefault="00C03049" w:rsidP="00E05337">
            <w:pPr>
              <w:suppressAutoHyphens w:val="0"/>
              <w:spacing w:after="0"/>
              <w:jc w:val="right"/>
              <w:rPr>
                <w:del w:id="5164" w:author="Linderhof, Vincent" w:date="2016-03-06T11:01:00Z"/>
                <w:rFonts w:ascii="Times New Roman" w:eastAsia="Times New Roman" w:hAnsi="Times New Roman"/>
                <w:color w:val="000000"/>
                <w:sz w:val="20"/>
                <w:szCs w:val="20"/>
                <w:lang w:eastAsia="en-GB"/>
                <w:rPrChange w:id="5165" w:author="Linderhof, Vincent" w:date="2016-03-06T11:01:00Z">
                  <w:rPr>
                    <w:del w:id="5166" w:author="Linderhof, Vincent" w:date="2016-03-06T11:01:00Z"/>
                    <w:rFonts w:ascii="Times New Roman" w:eastAsia="Times New Roman" w:hAnsi="Times New Roman"/>
                    <w:color w:val="000000"/>
                    <w:sz w:val="24"/>
                    <w:szCs w:val="24"/>
                    <w:lang w:eastAsia="en-GB"/>
                  </w:rPr>
                </w:rPrChange>
              </w:rPr>
            </w:pPr>
            <w:del w:id="5167" w:author="Linderhof, Vincent" w:date="2016-03-06T11:01:00Z">
              <w:r w:rsidRPr="00304F95" w:rsidDel="00304F95">
                <w:rPr>
                  <w:rFonts w:ascii="Times New Roman" w:eastAsia="Times New Roman" w:hAnsi="Times New Roman"/>
                  <w:color w:val="000000"/>
                  <w:sz w:val="20"/>
                  <w:szCs w:val="20"/>
                  <w:lang w:eastAsia="en-GB"/>
                  <w:rPrChange w:id="5168" w:author="Linderhof, Vincent" w:date="2016-03-06T11:01:00Z">
                    <w:rPr>
                      <w:rFonts w:ascii="Times New Roman" w:eastAsia="Times New Roman" w:hAnsi="Times New Roman"/>
                      <w:color w:val="000000"/>
                      <w:sz w:val="24"/>
                      <w:szCs w:val="24"/>
                      <w:lang w:eastAsia="en-GB"/>
                    </w:rPr>
                  </w:rPrChange>
                </w:rPr>
                <w:delText>0.09</w:delText>
              </w:r>
            </w:del>
          </w:p>
        </w:tc>
        <w:tc>
          <w:tcPr>
            <w:tcW w:w="534" w:type="dxa"/>
            <w:gridSpan w:val="2"/>
            <w:tcBorders>
              <w:top w:val="nil"/>
              <w:left w:val="nil"/>
              <w:bottom w:val="nil"/>
              <w:right w:val="nil"/>
            </w:tcBorders>
            <w:shd w:val="clear" w:color="auto" w:fill="auto"/>
            <w:noWrap/>
            <w:vAlign w:val="bottom"/>
            <w:hideMark/>
            <w:tcPrChange w:id="516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E30F741" w14:textId="24AAEB58" w:rsidR="00C03049" w:rsidRPr="00304F95" w:rsidDel="00304F95" w:rsidRDefault="00C03049" w:rsidP="00E05337">
            <w:pPr>
              <w:suppressAutoHyphens w:val="0"/>
              <w:spacing w:after="0"/>
              <w:rPr>
                <w:del w:id="5170" w:author="Linderhof, Vincent" w:date="2016-03-06T11:01:00Z"/>
                <w:rFonts w:ascii="Times New Roman" w:eastAsia="Times New Roman" w:hAnsi="Times New Roman"/>
                <w:color w:val="000000"/>
                <w:sz w:val="20"/>
                <w:szCs w:val="20"/>
                <w:lang w:eastAsia="en-GB"/>
                <w:rPrChange w:id="5171" w:author="Linderhof, Vincent" w:date="2016-03-06T11:01:00Z">
                  <w:rPr>
                    <w:del w:id="5172"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5173"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178A693C" w14:textId="4C135819" w:rsidR="00C03049" w:rsidRPr="00304F95" w:rsidDel="00304F95" w:rsidRDefault="00C03049" w:rsidP="00E05337">
            <w:pPr>
              <w:suppressAutoHyphens w:val="0"/>
              <w:spacing w:after="0"/>
              <w:rPr>
                <w:del w:id="5174" w:author="Linderhof, Vincent" w:date="2016-03-06T11:01:00Z"/>
                <w:rFonts w:ascii="Times New Roman" w:eastAsia="Times New Roman" w:hAnsi="Times New Roman"/>
                <w:color w:val="000000"/>
                <w:sz w:val="20"/>
                <w:szCs w:val="20"/>
                <w:lang w:eastAsia="en-GB"/>
                <w:rPrChange w:id="5175" w:author="Linderhof, Vincent" w:date="2016-03-06T11:01:00Z">
                  <w:rPr>
                    <w:del w:id="5176" w:author="Linderhof, Vincent" w:date="2016-03-06T11:01:00Z"/>
                    <w:rFonts w:ascii="Times New Roman" w:eastAsia="Times New Roman" w:hAnsi="Times New Roman"/>
                    <w:color w:val="000000"/>
                    <w:sz w:val="24"/>
                    <w:szCs w:val="24"/>
                    <w:lang w:eastAsia="en-GB"/>
                  </w:rPr>
                </w:rPrChange>
              </w:rPr>
            </w:pPr>
          </w:p>
        </w:tc>
        <w:tc>
          <w:tcPr>
            <w:tcW w:w="670" w:type="dxa"/>
            <w:gridSpan w:val="2"/>
            <w:tcBorders>
              <w:top w:val="nil"/>
              <w:left w:val="nil"/>
              <w:bottom w:val="nil"/>
              <w:right w:val="nil"/>
            </w:tcBorders>
            <w:shd w:val="clear" w:color="auto" w:fill="auto"/>
            <w:noWrap/>
            <w:vAlign w:val="bottom"/>
            <w:hideMark/>
            <w:tcPrChange w:id="5177" w:author="Linderhof, Vincent" w:date="2016-03-06T11:01:00Z">
              <w:tcPr>
                <w:tcW w:w="670" w:type="dxa"/>
                <w:gridSpan w:val="2"/>
                <w:tcBorders>
                  <w:top w:val="nil"/>
                  <w:left w:val="nil"/>
                  <w:bottom w:val="nil"/>
                  <w:right w:val="nil"/>
                </w:tcBorders>
                <w:shd w:val="clear" w:color="auto" w:fill="auto"/>
                <w:noWrap/>
                <w:vAlign w:val="bottom"/>
                <w:hideMark/>
              </w:tcPr>
            </w:tcPrChange>
          </w:tcPr>
          <w:p w14:paraId="33F3D680" w14:textId="1D279BB7" w:rsidR="00C03049" w:rsidRPr="00304F95" w:rsidDel="00304F95" w:rsidRDefault="00C03049" w:rsidP="00E05337">
            <w:pPr>
              <w:suppressAutoHyphens w:val="0"/>
              <w:spacing w:after="0"/>
              <w:rPr>
                <w:del w:id="5178" w:author="Linderhof, Vincent" w:date="2016-03-06T11:01:00Z"/>
                <w:rFonts w:ascii="Times New Roman" w:eastAsia="Times New Roman" w:hAnsi="Times New Roman"/>
                <w:color w:val="000000"/>
                <w:sz w:val="20"/>
                <w:szCs w:val="20"/>
                <w:lang w:eastAsia="en-GB"/>
                <w:rPrChange w:id="5179" w:author="Linderhof, Vincent" w:date="2016-03-06T11:01:00Z">
                  <w:rPr>
                    <w:del w:id="5180" w:author="Linderhof, Vincent" w:date="2016-03-06T11:01:00Z"/>
                    <w:rFonts w:ascii="Times New Roman" w:eastAsia="Times New Roman" w:hAnsi="Times New Roman"/>
                    <w:color w:val="000000"/>
                    <w:sz w:val="24"/>
                    <w:szCs w:val="24"/>
                    <w:lang w:eastAsia="en-GB"/>
                  </w:rPr>
                </w:rPrChange>
              </w:rPr>
            </w:pPr>
          </w:p>
        </w:tc>
      </w:tr>
      <w:tr w:rsidR="00C03049" w:rsidRPr="00304F95" w:rsidDel="00304F95" w14:paraId="2B6EBED7" w14:textId="6C66D009" w:rsidTr="00304F95">
        <w:trPr>
          <w:trHeight w:val="300"/>
          <w:del w:id="5181" w:author="Linderhof, Vincent" w:date="2016-03-06T11:01:00Z"/>
          <w:trPrChange w:id="5182" w:author="Linderhof, Vincent" w:date="2016-03-06T11:01:00Z">
            <w:trPr>
              <w:trHeight w:val="300"/>
            </w:trPr>
          </w:trPrChange>
        </w:trPr>
        <w:tc>
          <w:tcPr>
            <w:tcW w:w="2000" w:type="dxa"/>
            <w:tcBorders>
              <w:top w:val="nil"/>
              <w:left w:val="nil"/>
              <w:bottom w:val="nil"/>
              <w:right w:val="single" w:sz="4" w:space="0" w:color="auto"/>
            </w:tcBorders>
            <w:shd w:val="clear" w:color="auto" w:fill="auto"/>
            <w:noWrap/>
            <w:vAlign w:val="bottom"/>
            <w:hideMark/>
            <w:tcPrChange w:id="5183"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2C86B582" w14:textId="3393226D" w:rsidR="00C03049" w:rsidRPr="00304F95" w:rsidDel="00304F95" w:rsidRDefault="00C03049" w:rsidP="00E05337">
            <w:pPr>
              <w:suppressAutoHyphens w:val="0"/>
              <w:spacing w:after="0"/>
              <w:rPr>
                <w:del w:id="5184" w:author="Linderhof, Vincent" w:date="2016-03-06T11:01:00Z"/>
                <w:rFonts w:ascii="Times New Roman" w:eastAsia="Times New Roman" w:hAnsi="Times New Roman"/>
                <w:color w:val="000000"/>
                <w:sz w:val="20"/>
                <w:szCs w:val="20"/>
                <w:lang w:eastAsia="en-GB"/>
                <w:rPrChange w:id="5185" w:author="Linderhof, Vincent" w:date="2016-03-06T11:01:00Z">
                  <w:rPr>
                    <w:del w:id="5186" w:author="Linderhof, Vincent" w:date="2016-03-06T11:01:00Z"/>
                    <w:rFonts w:ascii="Times New Roman" w:eastAsia="Times New Roman" w:hAnsi="Times New Roman"/>
                    <w:color w:val="000000"/>
                    <w:sz w:val="24"/>
                    <w:szCs w:val="24"/>
                    <w:lang w:eastAsia="en-GB"/>
                  </w:rPr>
                </w:rPrChange>
              </w:rPr>
            </w:pPr>
            <w:del w:id="5187" w:author="Linderhof, Vincent" w:date="2016-03-06T11:01:00Z">
              <w:r w:rsidRPr="00304F95" w:rsidDel="00304F95">
                <w:rPr>
                  <w:rFonts w:ascii="Times New Roman" w:eastAsia="Times New Roman" w:hAnsi="Times New Roman"/>
                  <w:color w:val="000000"/>
                  <w:sz w:val="20"/>
                  <w:szCs w:val="20"/>
                  <w:lang w:eastAsia="en-GB"/>
                  <w:rPrChange w:id="5188" w:author="Linderhof, Vincent" w:date="2016-03-06T11:01:00Z">
                    <w:rPr>
                      <w:rFonts w:ascii="Times New Roman" w:eastAsia="Times New Roman" w:hAnsi="Times New Roman"/>
                      <w:color w:val="000000"/>
                      <w:sz w:val="24"/>
                      <w:szCs w:val="24"/>
                      <w:lang w:eastAsia="en-GB"/>
                    </w:rPr>
                  </w:rPrChange>
                </w:rPr>
                <w:delText>AdjustedR2</w:delText>
              </w:r>
            </w:del>
          </w:p>
        </w:tc>
        <w:tc>
          <w:tcPr>
            <w:tcW w:w="1387" w:type="dxa"/>
            <w:gridSpan w:val="2"/>
            <w:tcBorders>
              <w:top w:val="nil"/>
              <w:left w:val="nil"/>
              <w:bottom w:val="nil"/>
              <w:right w:val="nil"/>
            </w:tcBorders>
            <w:shd w:val="clear" w:color="auto" w:fill="auto"/>
            <w:noWrap/>
            <w:vAlign w:val="bottom"/>
            <w:hideMark/>
            <w:tcPrChange w:id="5189" w:author="Linderhof, Vincent" w:date="2016-03-06T11:01:00Z">
              <w:tcPr>
                <w:tcW w:w="1621" w:type="dxa"/>
                <w:gridSpan w:val="2"/>
                <w:tcBorders>
                  <w:top w:val="nil"/>
                  <w:left w:val="nil"/>
                  <w:bottom w:val="nil"/>
                  <w:right w:val="nil"/>
                </w:tcBorders>
                <w:shd w:val="clear" w:color="auto" w:fill="auto"/>
                <w:noWrap/>
                <w:vAlign w:val="bottom"/>
                <w:hideMark/>
              </w:tcPr>
            </w:tcPrChange>
          </w:tcPr>
          <w:p w14:paraId="46EE0B93" w14:textId="2E9C8D69" w:rsidR="00C03049" w:rsidRPr="00304F95" w:rsidDel="00304F95" w:rsidRDefault="00C03049" w:rsidP="00E05337">
            <w:pPr>
              <w:suppressAutoHyphens w:val="0"/>
              <w:spacing w:after="0"/>
              <w:jc w:val="right"/>
              <w:rPr>
                <w:del w:id="5190" w:author="Linderhof, Vincent" w:date="2016-03-06T11:01:00Z"/>
                <w:rFonts w:ascii="Times New Roman" w:eastAsia="Times New Roman" w:hAnsi="Times New Roman"/>
                <w:color w:val="000000"/>
                <w:sz w:val="20"/>
                <w:szCs w:val="20"/>
                <w:lang w:eastAsia="en-GB"/>
                <w:rPrChange w:id="5191" w:author="Linderhof, Vincent" w:date="2016-03-06T11:01:00Z">
                  <w:rPr>
                    <w:del w:id="5192" w:author="Linderhof, Vincent" w:date="2016-03-06T11:01:00Z"/>
                    <w:rFonts w:ascii="Times New Roman" w:eastAsia="Times New Roman" w:hAnsi="Times New Roman"/>
                    <w:color w:val="000000"/>
                    <w:sz w:val="24"/>
                    <w:szCs w:val="24"/>
                    <w:lang w:eastAsia="en-GB"/>
                  </w:rPr>
                </w:rPrChange>
              </w:rPr>
            </w:pPr>
            <w:del w:id="5193" w:author="Linderhof, Vincent" w:date="2016-03-06T11:01:00Z">
              <w:r w:rsidRPr="00304F95" w:rsidDel="00304F95">
                <w:rPr>
                  <w:rFonts w:ascii="Times New Roman" w:eastAsia="Times New Roman" w:hAnsi="Times New Roman"/>
                  <w:color w:val="000000"/>
                  <w:sz w:val="20"/>
                  <w:szCs w:val="20"/>
                  <w:lang w:eastAsia="en-GB"/>
                  <w:rPrChange w:id="5194" w:author="Linderhof, Vincent" w:date="2016-03-06T11:01:00Z">
                    <w:rPr>
                      <w:rFonts w:ascii="Times New Roman" w:eastAsia="Times New Roman" w:hAnsi="Times New Roman"/>
                      <w:color w:val="000000"/>
                      <w:sz w:val="24"/>
                      <w:szCs w:val="24"/>
                      <w:lang w:eastAsia="en-GB"/>
                    </w:rPr>
                  </w:rPrChange>
                </w:rPr>
                <w:delText>0.33</w:delText>
              </w:r>
            </w:del>
          </w:p>
        </w:tc>
        <w:tc>
          <w:tcPr>
            <w:tcW w:w="236" w:type="dxa"/>
            <w:gridSpan w:val="2"/>
            <w:tcBorders>
              <w:top w:val="nil"/>
              <w:left w:val="nil"/>
              <w:bottom w:val="nil"/>
              <w:right w:val="nil"/>
            </w:tcBorders>
            <w:shd w:val="clear" w:color="auto" w:fill="auto"/>
            <w:noWrap/>
            <w:vAlign w:val="bottom"/>
            <w:hideMark/>
            <w:tcPrChange w:id="5195" w:author="Linderhof, Vincent" w:date="2016-03-06T11:01:00Z">
              <w:tcPr>
                <w:tcW w:w="236" w:type="dxa"/>
                <w:gridSpan w:val="2"/>
                <w:tcBorders>
                  <w:top w:val="nil"/>
                  <w:left w:val="nil"/>
                  <w:bottom w:val="nil"/>
                  <w:right w:val="nil"/>
                </w:tcBorders>
                <w:shd w:val="clear" w:color="auto" w:fill="auto"/>
                <w:noWrap/>
                <w:vAlign w:val="bottom"/>
                <w:hideMark/>
              </w:tcPr>
            </w:tcPrChange>
          </w:tcPr>
          <w:p w14:paraId="353EEDF4" w14:textId="46E9B881" w:rsidR="00C03049" w:rsidRPr="00304F95" w:rsidDel="00304F95" w:rsidRDefault="00C03049" w:rsidP="00E05337">
            <w:pPr>
              <w:suppressAutoHyphens w:val="0"/>
              <w:spacing w:after="0"/>
              <w:rPr>
                <w:del w:id="5196" w:author="Linderhof, Vincent" w:date="2016-03-06T11:01:00Z"/>
                <w:rFonts w:ascii="Times New Roman" w:eastAsia="Times New Roman" w:hAnsi="Times New Roman"/>
                <w:color w:val="000000"/>
                <w:sz w:val="20"/>
                <w:szCs w:val="20"/>
                <w:lang w:eastAsia="en-GB"/>
                <w:rPrChange w:id="5197" w:author="Linderhof, Vincent" w:date="2016-03-06T11:01:00Z">
                  <w:rPr>
                    <w:del w:id="5198" w:author="Linderhof, Vincent" w:date="2016-03-06T11:01:00Z"/>
                    <w:rFonts w:ascii="Times New Roman" w:eastAsia="Times New Roman" w:hAnsi="Times New Roman"/>
                    <w:color w:val="000000"/>
                    <w:sz w:val="24"/>
                    <w:szCs w:val="24"/>
                    <w:lang w:eastAsia="en-GB"/>
                  </w:rPr>
                </w:rPrChange>
              </w:rPr>
            </w:pPr>
          </w:p>
        </w:tc>
        <w:tc>
          <w:tcPr>
            <w:tcW w:w="1449" w:type="dxa"/>
            <w:gridSpan w:val="2"/>
            <w:tcBorders>
              <w:top w:val="nil"/>
              <w:left w:val="nil"/>
              <w:bottom w:val="nil"/>
              <w:right w:val="nil"/>
            </w:tcBorders>
            <w:shd w:val="clear" w:color="auto" w:fill="auto"/>
            <w:noWrap/>
            <w:vAlign w:val="bottom"/>
            <w:hideMark/>
            <w:tcPrChange w:id="5199" w:author="Linderhof, Vincent" w:date="2016-03-06T11:01:00Z">
              <w:tcPr>
                <w:tcW w:w="1449" w:type="dxa"/>
                <w:gridSpan w:val="2"/>
                <w:tcBorders>
                  <w:top w:val="nil"/>
                  <w:left w:val="nil"/>
                  <w:bottom w:val="nil"/>
                  <w:right w:val="nil"/>
                </w:tcBorders>
                <w:shd w:val="clear" w:color="auto" w:fill="auto"/>
                <w:noWrap/>
                <w:vAlign w:val="bottom"/>
                <w:hideMark/>
              </w:tcPr>
            </w:tcPrChange>
          </w:tcPr>
          <w:p w14:paraId="4A3B8487" w14:textId="0F581205" w:rsidR="00C03049" w:rsidRPr="00304F95" w:rsidDel="00304F95" w:rsidRDefault="00C03049" w:rsidP="00E05337">
            <w:pPr>
              <w:suppressAutoHyphens w:val="0"/>
              <w:spacing w:after="0"/>
              <w:jc w:val="right"/>
              <w:rPr>
                <w:del w:id="5200" w:author="Linderhof, Vincent" w:date="2016-03-06T11:01:00Z"/>
                <w:rFonts w:ascii="Times New Roman" w:eastAsia="Times New Roman" w:hAnsi="Times New Roman"/>
                <w:color w:val="000000"/>
                <w:sz w:val="20"/>
                <w:szCs w:val="20"/>
                <w:lang w:eastAsia="en-GB"/>
                <w:rPrChange w:id="5201" w:author="Linderhof, Vincent" w:date="2016-03-06T11:01:00Z">
                  <w:rPr>
                    <w:del w:id="5202" w:author="Linderhof, Vincent" w:date="2016-03-06T11:01:00Z"/>
                    <w:rFonts w:ascii="Times New Roman" w:eastAsia="Times New Roman" w:hAnsi="Times New Roman"/>
                    <w:color w:val="000000"/>
                    <w:sz w:val="24"/>
                    <w:szCs w:val="24"/>
                    <w:lang w:eastAsia="en-GB"/>
                  </w:rPr>
                </w:rPrChange>
              </w:rPr>
            </w:pPr>
            <w:del w:id="5203" w:author="Linderhof, Vincent" w:date="2016-03-06T11:01:00Z">
              <w:r w:rsidRPr="00304F95" w:rsidDel="00304F95">
                <w:rPr>
                  <w:rFonts w:ascii="Times New Roman" w:eastAsia="Times New Roman" w:hAnsi="Times New Roman"/>
                  <w:color w:val="000000"/>
                  <w:sz w:val="20"/>
                  <w:szCs w:val="20"/>
                  <w:lang w:eastAsia="en-GB"/>
                  <w:rPrChange w:id="5204" w:author="Linderhof, Vincent" w:date="2016-03-06T11:01:00Z">
                    <w:rPr>
                      <w:rFonts w:ascii="Times New Roman" w:eastAsia="Times New Roman" w:hAnsi="Times New Roman"/>
                      <w:color w:val="000000"/>
                      <w:sz w:val="24"/>
                      <w:szCs w:val="24"/>
                      <w:lang w:eastAsia="en-GB"/>
                    </w:rPr>
                  </w:rPrChange>
                </w:rPr>
                <w:delText>0.11</w:delText>
              </w:r>
            </w:del>
          </w:p>
        </w:tc>
        <w:tc>
          <w:tcPr>
            <w:tcW w:w="534" w:type="dxa"/>
            <w:gridSpan w:val="2"/>
            <w:tcBorders>
              <w:top w:val="nil"/>
              <w:left w:val="nil"/>
              <w:bottom w:val="nil"/>
              <w:right w:val="nil"/>
            </w:tcBorders>
            <w:shd w:val="clear" w:color="auto" w:fill="auto"/>
            <w:noWrap/>
            <w:vAlign w:val="bottom"/>
            <w:hideMark/>
            <w:tcPrChange w:id="520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6858158B" w14:textId="40B80589" w:rsidR="00C03049" w:rsidRPr="00304F95" w:rsidDel="00304F95" w:rsidRDefault="00C03049" w:rsidP="00E05337">
            <w:pPr>
              <w:suppressAutoHyphens w:val="0"/>
              <w:spacing w:after="0"/>
              <w:rPr>
                <w:del w:id="5206" w:author="Linderhof, Vincent" w:date="2016-03-06T11:01:00Z"/>
                <w:rFonts w:ascii="Times New Roman" w:eastAsia="Times New Roman" w:hAnsi="Times New Roman"/>
                <w:color w:val="000000"/>
                <w:sz w:val="20"/>
                <w:szCs w:val="20"/>
                <w:lang w:eastAsia="en-GB"/>
                <w:rPrChange w:id="5207" w:author="Linderhof, Vincent" w:date="2016-03-06T11:01:00Z">
                  <w:rPr>
                    <w:del w:id="520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nil"/>
              <w:left w:val="nil"/>
              <w:bottom w:val="nil"/>
              <w:right w:val="nil"/>
            </w:tcBorders>
            <w:shd w:val="clear" w:color="auto" w:fill="auto"/>
            <w:noWrap/>
            <w:vAlign w:val="bottom"/>
            <w:hideMark/>
            <w:tcPrChange w:id="5209" w:author="Linderhof, Vincent" w:date="2016-03-06T11:01:00Z">
              <w:tcPr>
                <w:tcW w:w="1152" w:type="dxa"/>
                <w:gridSpan w:val="2"/>
                <w:tcBorders>
                  <w:top w:val="nil"/>
                  <w:left w:val="nil"/>
                  <w:bottom w:val="nil"/>
                  <w:right w:val="nil"/>
                </w:tcBorders>
                <w:shd w:val="clear" w:color="auto" w:fill="auto"/>
                <w:noWrap/>
                <w:vAlign w:val="bottom"/>
                <w:hideMark/>
              </w:tcPr>
            </w:tcPrChange>
          </w:tcPr>
          <w:p w14:paraId="163F61EC" w14:textId="6EB929B1" w:rsidR="00C03049" w:rsidRPr="00304F95" w:rsidDel="00304F95" w:rsidRDefault="00C03049" w:rsidP="00E05337">
            <w:pPr>
              <w:suppressAutoHyphens w:val="0"/>
              <w:spacing w:after="0"/>
              <w:rPr>
                <w:del w:id="5210" w:author="Linderhof, Vincent" w:date="2016-03-06T11:01:00Z"/>
                <w:rFonts w:ascii="Times New Roman" w:eastAsia="Times New Roman" w:hAnsi="Times New Roman"/>
                <w:color w:val="000000"/>
                <w:sz w:val="20"/>
                <w:szCs w:val="20"/>
                <w:lang w:eastAsia="en-GB"/>
                <w:rPrChange w:id="5211" w:author="Linderhof, Vincent" w:date="2016-03-06T11:01:00Z">
                  <w:rPr>
                    <w:del w:id="5212"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nil"/>
              <w:left w:val="nil"/>
              <w:bottom w:val="nil"/>
              <w:right w:val="nil"/>
            </w:tcBorders>
            <w:shd w:val="clear" w:color="auto" w:fill="auto"/>
            <w:noWrap/>
            <w:vAlign w:val="bottom"/>
            <w:hideMark/>
            <w:tcPrChange w:id="5213" w:author="Linderhof, Vincent" w:date="2016-03-06T11:01:00Z">
              <w:tcPr>
                <w:tcW w:w="721" w:type="dxa"/>
                <w:gridSpan w:val="2"/>
                <w:tcBorders>
                  <w:top w:val="nil"/>
                  <w:left w:val="nil"/>
                  <w:bottom w:val="nil"/>
                  <w:right w:val="nil"/>
                </w:tcBorders>
                <w:shd w:val="clear" w:color="auto" w:fill="auto"/>
                <w:noWrap/>
                <w:vAlign w:val="bottom"/>
                <w:hideMark/>
              </w:tcPr>
            </w:tcPrChange>
          </w:tcPr>
          <w:p w14:paraId="189C47D8" w14:textId="50814BBC" w:rsidR="00C03049" w:rsidRPr="00304F95" w:rsidDel="00304F95" w:rsidRDefault="00C03049" w:rsidP="00E05337">
            <w:pPr>
              <w:suppressAutoHyphens w:val="0"/>
              <w:spacing w:after="0"/>
              <w:rPr>
                <w:del w:id="5214" w:author="Linderhof, Vincent" w:date="2016-03-06T11:01:00Z"/>
                <w:rFonts w:ascii="Times New Roman" w:eastAsia="Times New Roman" w:hAnsi="Times New Roman"/>
                <w:color w:val="000000"/>
                <w:sz w:val="20"/>
                <w:szCs w:val="20"/>
                <w:lang w:eastAsia="en-GB"/>
                <w:rPrChange w:id="5215" w:author="Linderhof, Vincent" w:date="2016-03-06T11:01:00Z">
                  <w:rPr>
                    <w:del w:id="5216" w:author="Linderhof, Vincent" w:date="2016-03-06T11:01:00Z"/>
                    <w:rFonts w:ascii="Times New Roman" w:eastAsia="Times New Roman" w:hAnsi="Times New Roman"/>
                    <w:color w:val="000000"/>
                    <w:sz w:val="24"/>
                    <w:szCs w:val="24"/>
                    <w:lang w:eastAsia="en-GB"/>
                  </w:rPr>
                </w:rPrChange>
              </w:rPr>
            </w:pPr>
          </w:p>
        </w:tc>
        <w:tc>
          <w:tcPr>
            <w:tcW w:w="1323" w:type="dxa"/>
            <w:gridSpan w:val="2"/>
            <w:tcBorders>
              <w:top w:val="nil"/>
              <w:left w:val="nil"/>
              <w:bottom w:val="nil"/>
              <w:right w:val="nil"/>
            </w:tcBorders>
            <w:shd w:val="clear" w:color="auto" w:fill="auto"/>
            <w:noWrap/>
            <w:vAlign w:val="bottom"/>
            <w:hideMark/>
            <w:tcPrChange w:id="5217" w:author="Linderhof, Vincent" w:date="2016-03-06T11:01:00Z">
              <w:tcPr>
                <w:tcW w:w="1323" w:type="dxa"/>
                <w:gridSpan w:val="2"/>
                <w:tcBorders>
                  <w:top w:val="nil"/>
                  <w:left w:val="nil"/>
                  <w:bottom w:val="nil"/>
                  <w:right w:val="nil"/>
                </w:tcBorders>
                <w:shd w:val="clear" w:color="auto" w:fill="auto"/>
                <w:noWrap/>
                <w:vAlign w:val="bottom"/>
                <w:hideMark/>
              </w:tcPr>
            </w:tcPrChange>
          </w:tcPr>
          <w:p w14:paraId="3E7CEA48" w14:textId="0B433C73" w:rsidR="00C03049" w:rsidRPr="00304F95" w:rsidDel="00304F95" w:rsidRDefault="00C03049" w:rsidP="00E05337">
            <w:pPr>
              <w:suppressAutoHyphens w:val="0"/>
              <w:spacing w:after="0"/>
              <w:jc w:val="right"/>
              <w:rPr>
                <w:del w:id="5218" w:author="Linderhof, Vincent" w:date="2016-03-06T11:01:00Z"/>
                <w:rFonts w:ascii="Times New Roman" w:eastAsia="Times New Roman" w:hAnsi="Times New Roman"/>
                <w:color w:val="000000"/>
                <w:sz w:val="20"/>
                <w:szCs w:val="20"/>
                <w:lang w:eastAsia="en-GB"/>
                <w:rPrChange w:id="5219" w:author="Linderhof, Vincent" w:date="2016-03-06T11:01:00Z">
                  <w:rPr>
                    <w:del w:id="5220" w:author="Linderhof, Vincent" w:date="2016-03-06T11:01:00Z"/>
                    <w:rFonts w:ascii="Times New Roman" w:eastAsia="Times New Roman" w:hAnsi="Times New Roman"/>
                    <w:color w:val="000000"/>
                    <w:sz w:val="24"/>
                    <w:szCs w:val="24"/>
                    <w:lang w:eastAsia="en-GB"/>
                  </w:rPr>
                </w:rPrChange>
              </w:rPr>
            </w:pPr>
            <w:del w:id="5221" w:author="Linderhof, Vincent" w:date="2016-03-06T11:01:00Z">
              <w:r w:rsidRPr="00304F95" w:rsidDel="00304F95">
                <w:rPr>
                  <w:rFonts w:ascii="Times New Roman" w:eastAsia="Times New Roman" w:hAnsi="Times New Roman"/>
                  <w:color w:val="000000"/>
                  <w:sz w:val="20"/>
                  <w:szCs w:val="20"/>
                  <w:lang w:eastAsia="en-GB"/>
                  <w:rPrChange w:id="5222" w:author="Linderhof, Vincent" w:date="2016-03-06T11:01:00Z">
                    <w:rPr>
                      <w:rFonts w:ascii="Times New Roman" w:eastAsia="Times New Roman" w:hAnsi="Times New Roman"/>
                      <w:color w:val="000000"/>
                      <w:sz w:val="24"/>
                      <w:szCs w:val="24"/>
                      <w:lang w:eastAsia="en-GB"/>
                    </w:rPr>
                  </w:rPrChange>
                </w:rPr>
                <w:delText>0.32</w:delText>
              </w:r>
            </w:del>
          </w:p>
        </w:tc>
        <w:tc>
          <w:tcPr>
            <w:tcW w:w="534" w:type="dxa"/>
            <w:gridSpan w:val="2"/>
            <w:tcBorders>
              <w:top w:val="nil"/>
              <w:left w:val="nil"/>
              <w:bottom w:val="nil"/>
              <w:right w:val="nil"/>
            </w:tcBorders>
            <w:shd w:val="clear" w:color="auto" w:fill="auto"/>
            <w:noWrap/>
            <w:vAlign w:val="bottom"/>
            <w:hideMark/>
            <w:tcPrChange w:id="522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934AA91" w14:textId="2D72B064" w:rsidR="00C03049" w:rsidRPr="00304F95" w:rsidDel="00304F95" w:rsidRDefault="00C03049" w:rsidP="00E05337">
            <w:pPr>
              <w:suppressAutoHyphens w:val="0"/>
              <w:spacing w:after="0"/>
              <w:rPr>
                <w:del w:id="5224" w:author="Linderhof, Vincent" w:date="2016-03-06T11:01:00Z"/>
                <w:rFonts w:ascii="Times New Roman" w:eastAsia="Times New Roman" w:hAnsi="Times New Roman"/>
                <w:color w:val="000000"/>
                <w:sz w:val="20"/>
                <w:szCs w:val="20"/>
                <w:lang w:eastAsia="en-GB"/>
                <w:rPrChange w:id="5225" w:author="Linderhof, Vincent" w:date="2016-03-06T11:01:00Z">
                  <w:rPr>
                    <w:del w:id="522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nil"/>
              <w:left w:val="nil"/>
              <w:bottom w:val="nil"/>
              <w:right w:val="nil"/>
            </w:tcBorders>
            <w:shd w:val="clear" w:color="auto" w:fill="auto"/>
            <w:noWrap/>
            <w:vAlign w:val="bottom"/>
            <w:hideMark/>
            <w:tcPrChange w:id="5227" w:author="Linderhof, Vincent" w:date="2016-03-06T11:01:00Z">
              <w:tcPr>
                <w:tcW w:w="1184" w:type="dxa"/>
                <w:gridSpan w:val="2"/>
                <w:tcBorders>
                  <w:top w:val="nil"/>
                  <w:left w:val="nil"/>
                  <w:bottom w:val="nil"/>
                  <w:right w:val="nil"/>
                </w:tcBorders>
                <w:shd w:val="clear" w:color="auto" w:fill="auto"/>
                <w:noWrap/>
                <w:vAlign w:val="bottom"/>
                <w:hideMark/>
              </w:tcPr>
            </w:tcPrChange>
          </w:tcPr>
          <w:p w14:paraId="5480516B" w14:textId="23E5B10A" w:rsidR="00C03049" w:rsidRPr="00304F95" w:rsidDel="00304F95" w:rsidRDefault="00C03049" w:rsidP="00E05337">
            <w:pPr>
              <w:suppressAutoHyphens w:val="0"/>
              <w:spacing w:after="0"/>
              <w:jc w:val="right"/>
              <w:rPr>
                <w:del w:id="5228" w:author="Linderhof, Vincent" w:date="2016-03-06T11:01:00Z"/>
                <w:rFonts w:ascii="Times New Roman" w:eastAsia="Times New Roman" w:hAnsi="Times New Roman"/>
                <w:color w:val="000000"/>
                <w:sz w:val="20"/>
                <w:szCs w:val="20"/>
                <w:lang w:eastAsia="en-GB"/>
                <w:rPrChange w:id="5229" w:author="Linderhof, Vincent" w:date="2016-03-06T11:01:00Z">
                  <w:rPr>
                    <w:del w:id="5230" w:author="Linderhof, Vincent" w:date="2016-03-06T11:01:00Z"/>
                    <w:rFonts w:ascii="Times New Roman" w:eastAsia="Times New Roman" w:hAnsi="Times New Roman"/>
                    <w:color w:val="000000"/>
                    <w:sz w:val="24"/>
                    <w:szCs w:val="24"/>
                    <w:lang w:eastAsia="en-GB"/>
                  </w:rPr>
                </w:rPrChange>
              </w:rPr>
            </w:pPr>
            <w:del w:id="5231" w:author="Linderhof, Vincent" w:date="2016-03-06T11:01:00Z">
              <w:r w:rsidRPr="00304F95" w:rsidDel="00304F95">
                <w:rPr>
                  <w:rFonts w:ascii="Times New Roman" w:eastAsia="Times New Roman" w:hAnsi="Times New Roman"/>
                  <w:color w:val="000000"/>
                  <w:sz w:val="20"/>
                  <w:szCs w:val="20"/>
                  <w:lang w:eastAsia="en-GB"/>
                  <w:rPrChange w:id="5232" w:author="Linderhof, Vincent" w:date="2016-03-06T11:01:00Z">
                    <w:rPr>
                      <w:rFonts w:ascii="Times New Roman" w:eastAsia="Times New Roman" w:hAnsi="Times New Roman"/>
                      <w:color w:val="000000"/>
                      <w:sz w:val="24"/>
                      <w:szCs w:val="24"/>
                      <w:lang w:eastAsia="en-GB"/>
                    </w:rPr>
                  </w:rPrChange>
                </w:rPr>
                <w:delText>0.07</w:delText>
              </w:r>
            </w:del>
          </w:p>
        </w:tc>
        <w:tc>
          <w:tcPr>
            <w:tcW w:w="534" w:type="dxa"/>
            <w:gridSpan w:val="2"/>
            <w:tcBorders>
              <w:top w:val="nil"/>
              <w:left w:val="nil"/>
              <w:bottom w:val="nil"/>
              <w:right w:val="nil"/>
            </w:tcBorders>
            <w:shd w:val="clear" w:color="auto" w:fill="auto"/>
            <w:noWrap/>
            <w:vAlign w:val="bottom"/>
            <w:hideMark/>
            <w:tcPrChange w:id="523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9C0606B" w14:textId="3DC595C3" w:rsidR="00C03049" w:rsidRPr="00304F95" w:rsidDel="00304F95" w:rsidRDefault="00C03049" w:rsidP="00E05337">
            <w:pPr>
              <w:suppressAutoHyphens w:val="0"/>
              <w:spacing w:after="0"/>
              <w:rPr>
                <w:del w:id="5234" w:author="Linderhof, Vincent" w:date="2016-03-06T11:01:00Z"/>
                <w:rFonts w:ascii="Times New Roman" w:eastAsia="Times New Roman" w:hAnsi="Times New Roman"/>
                <w:color w:val="000000"/>
                <w:sz w:val="20"/>
                <w:szCs w:val="20"/>
                <w:lang w:eastAsia="en-GB"/>
                <w:rPrChange w:id="5235" w:author="Linderhof, Vincent" w:date="2016-03-06T11:01:00Z">
                  <w:rPr>
                    <w:del w:id="5236" w:author="Linderhof, Vincent" w:date="2016-03-06T11:01:00Z"/>
                    <w:rFonts w:ascii="Times New Roman" w:eastAsia="Times New Roman" w:hAnsi="Times New Roman"/>
                    <w:color w:val="000000"/>
                    <w:sz w:val="24"/>
                    <w:szCs w:val="24"/>
                    <w:lang w:eastAsia="en-GB"/>
                  </w:rPr>
                </w:rPrChange>
              </w:rPr>
            </w:pPr>
          </w:p>
        </w:tc>
        <w:tc>
          <w:tcPr>
            <w:tcW w:w="1151" w:type="dxa"/>
            <w:gridSpan w:val="2"/>
            <w:tcBorders>
              <w:top w:val="nil"/>
              <w:left w:val="nil"/>
              <w:bottom w:val="nil"/>
              <w:right w:val="nil"/>
            </w:tcBorders>
            <w:shd w:val="clear" w:color="auto" w:fill="auto"/>
            <w:noWrap/>
            <w:vAlign w:val="bottom"/>
            <w:hideMark/>
            <w:tcPrChange w:id="5237" w:author="Linderhof, Vincent" w:date="2016-03-06T11:01:00Z">
              <w:tcPr>
                <w:tcW w:w="1151" w:type="dxa"/>
                <w:gridSpan w:val="2"/>
                <w:tcBorders>
                  <w:top w:val="nil"/>
                  <w:left w:val="nil"/>
                  <w:bottom w:val="nil"/>
                  <w:right w:val="nil"/>
                </w:tcBorders>
                <w:shd w:val="clear" w:color="auto" w:fill="auto"/>
                <w:noWrap/>
                <w:vAlign w:val="bottom"/>
                <w:hideMark/>
              </w:tcPr>
            </w:tcPrChange>
          </w:tcPr>
          <w:p w14:paraId="443FCDF3" w14:textId="600F3E78" w:rsidR="00C03049" w:rsidRPr="00304F95" w:rsidDel="00304F95" w:rsidRDefault="00C03049" w:rsidP="00E05337">
            <w:pPr>
              <w:suppressAutoHyphens w:val="0"/>
              <w:spacing w:after="0"/>
              <w:rPr>
                <w:del w:id="5238" w:author="Linderhof, Vincent" w:date="2016-03-06T11:01:00Z"/>
                <w:rFonts w:ascii="Times New Roman" w:eastAsia="Times New Roman" w:hAnsi="Times New Roman"/>
                <w:color w:val="000000"/>
                <w:sz w:val="20"/>
                <w:szCs w:val="20"/>
                <w:lang w:eastAsia="en-GB"/>
                <w:rPrChange w:id="5239" w:author="Linderhof, Vincent" w:date="2016-03-06T11:01:00Z">
                  <w:rPr>
                    <w:del w:id="5240"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nil"/>
              <w:left w:val="nil"/>
              <w:bottom w:val="nil"/>
              <w:right w:val="nil"/>
            </w:tcBorders>
            <w:shd w:val="clear" w:color="auto" w:fill="auto"/>
            <w:noWrap/>
            <w:vAlign w:val="bottom"/>
            <w:hideMark/>
            <w:tcPrChange w:id="5241" w:author="Linderhof, Vincent" w:date="2016-03-06T11:01:00Z">
              <w:tcPr>
                <w:tcW w:w="691" w:type="dxa"/>
                <w:gridSpan w:val="2"/>
                <w:tcBorders>
                  <w:top w:val="nil"/>
                  <w:left w:val="nil"/>
                  <w:bottom w:val="nil"/>
                  <w:right w:val="nil"/>
                </w:tcBorders>
                <w:shd w:val="clear" w:color="auto" w:fill="auto"/>
                <w:noWrap/>
                <w:vAlign w:val="bottom"/>
                <w:hideMark/>
              </w:tcPr>
            </w:tcPrChange>
          </w:tcPr>
          <w:p w14:paraId="5ECCBE63" w14:textId="43DC5943" w:rsidR="00C03049" w:rsidRPr="00304F95" w:rsidDel="00304F95" w:rsidRDefault="00C03049" w:rsidP="00E05337">
            <w:pPr>
              <w:suppressAutoHyphens w:val="0"/>
              <w:spacing w:after="0"/>
              <w:rPr>
                <w:del w:id="5242" w:author="Linderhof, Vincent" w:date="2016-03-06T11:01:00Z"/>
                <w:rFonts w:ascii="Times New Roman" w:eastAsia="Times New Roman" w:hAnsi="Times New Roman"/>
                <w:color w:val="000000"/>
                <w:sz w:val="20"/>
                <w:szCs w:val="20"/>
                <w:lang w:eastAsia="en-GB"/>
                <w:rPrChange w:id="5243" w:author="Linderhof, Vincent" w:date="2016-03-06T11:01:00Z">
                  <w:rPr>
                    <w:del w:id="5244"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nil"/>
              <w:left w:val="nil"/>
              <w:bottom w:val="nil"/>
              <w:right w:val="nil"/>
            </w:tcBorders>
            <w:shd w:val="clear" w:color="auto" w:fill="auto"/>
            <w:noWrap/>
            <w:vAlign w:val="bottom"/>
            <w:hideMark/>
            <w:tcPrChange w:id="5245" w:author="Linderhof, Vincent" w:date="2016-03-06T11:01:00Z">
              <w:tcPr>
                <w:tcW w:w="2004" w:type="dxa"/>
                <w:gridSpan w:val="4"/>
                <w:tcBorders>
                  <w:top w:val="nil"/>
                  <w:left w:val="nil"/>
                  <w:bottom w:val="nil"/>
                  <w:right w:val="nil"/>
                </w:tcBorders>
                <w:shd w:val="clear" w:color="auto" w:fill="auto"/>
                <w:noWrap/>
                <w:vAlign w:val="bottom"/>
                <w:hideMark/>
              </w:tcPr>
            </w:tcPrChange>
          </w:tcPr>
          <w:p w14:paraId="6FB0D75F" w14:textId="775926BE" w:rsidR="00C03049" w:rsidRPr="00304F95" w:rsidDel="00304F95" w:rsidRDefault="00C03049" w:rsidP="00E05337">
            <w:pPr>
              <w:suppressAutoHyphens w:val="0"/>
              <w:spacing w:after="0"/>
              <w:jc w:val="right"/>
              <w:rPr>
                <w:del w:id="5246" w:author="Linderhof, Vincent" w:date="2016-03-06T11:01:00Z"/>
                <w:rFonts w:ascii="Times New Roman" w:eastAsia="Times New Roman" w:hAnsi="Times New Roman"/>
                <w:color w:val="000000"/>
                <w:sz w:val="20"/>
                <w:szCs w:val="20"/>
                <w:lang w:eastAsia="en-GB"/>
                <w:rPrChange w:id="5247" w:author="Linderhof, Vincent" w:date="2016-03-06T11:01:00Z">
                  <w:rPr>
                    <w:del w:id="5248" w:author="Linderhof, Vincent" w:date="2016-03-06T11:01:00Z"/>
                    <w:rFonts w:ascii="Times New Roman" w:eastAsia="Times New Roman" w:hAnsi="Times New Roman"/>
                    <w:color w:val="000000"/>
                    <w:sz w:val="24"/>
                    <w:szCs w:val="24"/>
                    <w:lang w:eastAsia="en-GB"/>
                  </w:rPr>
                </w:rPrChange>
              </w:rPr>
            </w:pPr>
            <w:del w:id="5249" w:author="Linderhof, Vincent" w:date="2016-03-06T11:01:00Z">
              <w:r w:rsidRPr="00304F95" w:rsidDel="00304F95">
                <w:rPr>
                  <w:rFonts w:ascii="Times New Roman" w:eastAsia="Times New Roman" w:hAnsi="Times New Roman"/>
                  <w:color w:val="000000"/>
                  <w:sz w:val="20"/>
                  <w:szCs w:val="20"/>
                  <w:lang w:eastAsia="en-GB"/>
                  <w:rPrChange w:id="5250" w:author="Linderhof, Vincent" w:date="2016-03-06T11:01:00Z">
                    <w:rPr>
                      <w:rFonts w:ascii="Times New Roman" w:eastAsia="Times New Roman" w:hAnsi="Times New Roman"/>
                      <w:color w:val="000000"/>
                      <w:sz w:val="24"/>
                      <w:szCs w:val="24"/>
                      <w:lang w:eastAsia="en-GB"/>
                    </w:rPr>
                  </w:rPrChange>
                </w:rPr>
                <w:delText>0.22</w:delText>
              </w:r>
            </w:del>
          </w:p>
        </w:tc>
        <w:tc>
          <w:tcPr>
            <w:tcW w:w="534" w:type="dxa"/>
            <w:gridSpan w:val="2"/>
            <w:tcBorders>
              <w:top w:val="nil"/>
              <w:left w:val="nil"/>
              <w:bottom w:val="nil"/>
              <w:right w:val="nil"/>
            </w:tcBorders>
            <w:shd w:val="clear" w:color="auto" w:fill="auto"/>
            <w:noWrap/>
            <w:vAlign w:val="bottom"/>
            <w:hideMark/>
            <w:tcPrChange w:id="525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6E433791" w14:textId="32304B33" w:rsidR="00C03049" w:rsidRPr="00304F95" w:rsidDel="00304F95" w:rsidRDefault="00C03049" w:rsidP="00E05337">
            <w:pPr>
              <w:suppressAutoHyphens w:val="0"/>
              <w:spacing w:after="0"/>
              <w:rPr>
                <w:del w:id="5252" w:author="Linderhof, Vincent" w:date="2016-03-06T11:01:00Z"/>
                <w:rFonts w:ascii="Times New Roman" w:eastAsia="Times New Roman" w:hAnsi="Times New Roman"/>
                <w:color w:val="000000"/>
                <w:sz w:val="20"/>
                <w:szCs w:val="20"/>
                <w:lang w:eastAsia="en-GB"/>
                <w:rPrChange w:id="5253" w:author="Linderhof, Vincent" w:date="2016-03-06T11:01:00Z">
                  <w:rPr>
                    <w:del w:id="5254"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5255"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23B7B0A3" w14:textId="01C1A6E4" w:rsidR="00C03049" w:rsidRPr="00304F95" w:rsidDel="00304F95" w:rsidRDefault="00C03049" w:rsidP="00E05337">
            <w:pPr>
              <w:suppressAutoHyphens w:val="0"/>
              <w:spacing w:after="0"/>
              <w:jc w:val="right"/>
              <w:rPr>
                <w:del w:id="5256" w:author="Linderhof, Vincent" w:date="2016-03-06T11:01:00Z"/>
                <w:rFonts w:ascii="Times New Roman" w:eastAsia="Times New Roman" w:hAnsi="Times New Roman"/>
                <w:color w:val="000000"/>
                <w:sz w:val="20"/>
                <w:szCs w:val="20"/>
                <w:lang w:eastAsia="en-GB"/>
                <w:rPrChange w:id="5257" w:author="Linderhof, Vincent" w:date="2016-03-06T11:01:00Z">
                  <w:rPr>
                    <w:del w:id="5258" w:author="Linderhof, Vincent" w:date="2016-03-06T11:01:00Z"/>
                    <w:rFonts w:ascii="Times New Roman" w:eastAsia="Times New Roman" w:hAnsi="Times New Roman"/>
                    <w:color w:val="000000"/>
                    <w:sz w:val="24"/>
                    <w:szCs w:val="24"/>
                    <w:lang w:eastAsia="en-GB"/>
                  </w:rPr>
                </w:rPrChange>
              </w:rPr>
            </w:pPr>
            <w:del w:id="5259" w:author="Linderhof, Vincent" w:date="2016-03-06T11:01:00Z">
              <w:r w:rsidRPr="00304F95" w:rsidDel="00304F95">
                <w:rPr>
                  <w:rFonts w:ascii="Times New Roman" w:eastAsia="Times New Roman" w:hAnsi="Times New Roman"/>
                  <w:color w:val="000000"/>
                  <w:sz w:val="20"/>
                  <w:szCs w:val="20"/>
                  <w:lang w:eastAsia="en-GB"/>
                  <w:rPrChange w:id="5260" w:author="Linderhof, Vincent" w:date="2016-03-06T11:01:00Z">
                    <w:rPr>
                      <w:rFonts w:ascii="Times New Roman" w:eastAsia="Times New Roman" w:hAnsi="Times New Roman"/>
                      <w:color w:val="000000"/>
                      <w:sz w:val="24"/>
                      <w:szCs w:val="24"/>
                      <w:lang w:eastAsia="en-GB"/>
                    </w:rPr>
                  </w:rPrChange>
                </w:rPr>
                <w:delText>0.05</w:delText>
              </w:r>
            </w:del>
          </w:p>
        </w:tc>
        <w:tc>
          <w:tcPr>
            <w:tcW w:w="534" w:type="dxa"/>
            <w:gridSpan w:val="2"/>
            <w:tcBorders>
              <w:top w:val="nil"/>
              <w:left w:val="nil"/>
              <w:bottom w:val="nil"/>
              <w:right w:val="nil"/>
            </w:tcBorders>
            <w:shd w:val="clear" w:color="auto" w:fill="auto"/>
            <w:noWrap/>
            <w:vAlign w:val="bottom"/>
            <w:hideMark/>
            <w:tcPrChange w:id="526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9001389" w14:textId="7D2C379D" w:rsidR="00C03049" w:rsidRPr="00304F95" w:rsidDel="00304F95" w:rsidRDefault="00C03049" w:rsidP="00E05337">
            <w:pPr>
              <w:suppressAutoHyphens w:val="0"/>
              <w:spacing w:after="0"/>
              <w:rPr>
                <w:del w:id="5262" w:author="Linderhof, Vincent" w:date="2016-03-06T11:01:00Z"/>
                <w:rFonts w:ascii="Times New Roman" w:eastAsia="Times New Roman" w:hAnsi="Times New Roman"/>
                <w:color w:val="000000"/>
                <w:sz w:val="20"/>
                <w:szCs w:val="20"/>
                <w:lang w:eastAsia="en-GB"/>
                <w:rPrChange w:id="5263" w:author="Linderhof, Vincent" w:date="2016-03-06T11:01:00Z">
                  <w:rPr>
                    <w:del w:id="5264"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5265"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72FA630E" w14:textId="245E8A7C" w:rsidR="00C03049" w:rsidRPr="00304F95" w:rsidDel="00304F95" w:rsidRDefault="00C03049" w:rsidP="00E05337">
            <w:pPr>
              <w:suppressAutoHyphens w:val="0"/>
              <w:spacing w:after="0"/>
              <w:rPr>
                <w:del w:id="5266" w:author="Linderhof, Vincent" w:date="2016-03-06T11:01:00Z"/>
                <w:rFonts w:ascii="Times New Roman" w:eastAsia="Times New Roman" w:hAnsi="Times New Roman"/>
                <w:color w:val="000000"/>
                <w:sz w:val="20"/>
                <w:szCs w:val="20"/>
                <w:lang w:eastAsia="en-GB"/>
                <w:rPrChange w:id="5267" w:author="Linderhof, Vincent" w:date="2016-03-06T11:01:00Z">
                  <w:rPr>
                    <w:del w:id="5268" w:author="Linderhof, Vincent" w:date="2016-03-06T11:01:00Z"/>
                    <w:rFonts w:ascii="Times New Roman" w:eastAsia="Times New Roman" w:hAnsi="Times New Roman"/>
                    <w:color w:val="000000"/>
                    <w:sz w:val="24"/>
                    <w:szCs w:val="24"/>
                    <w:lang w:eastAsia="en-GB"/>
                  </w:rPr>
                </w:rPrChange>
              </w:rPr>
            </w:pPr>
          </w:p>
        </w:tc>
        <w:tc>
          <w:tcPr>
            <w:tcW w:w="670" w:type="dxa"/>
            <w:gridSpan w:val="2"/>
            <w:tcBorders>
              <w:top w:val="nil"/>
              <w:left w:val="nil"/>
              <w:bottom w:val="nil"/>
              <w:right w:val="nil"/>
            </w:tcBorders>
            <w:shd w:val="clear" w:color="auto" w:fill="auto"/>
            <w:noWrap/>
            <w:vAlign w:val="bottom"/>
            <w:hideMark/>
            <w:tcPrChange w:id="5269" w:author="Linderhof, Vincent" w:date="2016-03-06T11:01:00Z">
              <w:tcPr>
                <w:tcW w:w="670" w:type="dxa"/>
                <w:gridSpan w:val="2"/>
                <w:tcBorders>
                  <w:top w:val="nil"/>
                  <w:left w:val="nil"/>
                  <w:bottom w:val="nil"/>
                  <w:right w:val="nil"/>
                </w:tcBorders>
                <w:shd w:val="clear" w:color="auto" w:fill="auto"/>
                <w:noWrap/>
                <w:vAlign w:val="bottom"/>
                <w:hideMark/>
              </w:tcPr>
            </w:tcPrChange>
          </w:tcPr>
          <w:p w14:paraId="0AB70CB2" w14:textId="59F3789C" w:rsidR="00C03049" w:rsidRPr="00304F95" w:rsidDel="00304F95" w:rsidRDefault="00C03049" w:rsidP="00E05337">
            <w:pPr>
              <w:suppressAutoHyphens w:val="0"/>
              <w:spacing w:after="0"/>
              <w:rPr>
                <w:del w:id="5270" w:author="Linderhof, Vincent" w:date="2016-03-06T11:01:00Z"/>
                <w:rFonts w:ascii="Times New Roman" w:eastAsia="Times New Roman" w:hAnsi="Times New Roman"/>
                <w:color w:val="000000"/>
                <w:sz w:val="20"/>
                <w:szCs w:val="20"/>
                <w:lang w:eastAsia="en-GB"/>
                <w:rPrChange w:id="5271" w:author="Linderhof, Vincent" w:date="2016-03-06T11:01:00Z">
                  <w:rPr>
                    <w:del w:id="5272" w:author="Linderhof, Vincent" w:date="2016-03-06T11:01:00Z"/>
                    <w:rFonts w:ascii="Times New Roman" w:eastAsia="Times New Roman" w:hAnsi="Times New Roman"/>
                    <w:color w:val="000000"/>
                    <w:sz w:val="24"/>
                    <w:szCs w:val="24"/>
                    <w:lang w:eastAsia="en-GB"/>
                  </w:rPr>
                </w:rPrChange>
              </w:rPr>
            </w:pPr>
          </w:p>
        </w:tc>
      </w:tr>
      <w:tr w:rsidR="00C03049" w:rsidRPr="00304F95" w:rsidDel="00304F95" w14:paraId="0360B438" w14:textId="67522EF7" w:rsidTr="00304F95">
        <w:trPr>
          <w:gridAfter w:val="3"/>
          <w:wAfter w:w="824" w:type="dxa"/>
          <w:trHeight w:val="300"/>
          <w:del w:id="5273" w:author="Linderhof, Vincent" w:date="2016-03-06T11:01:00Z"/>
          <w:trPrChange w:id="5274" w:author="Linderhof, Vincent" w:date="2016-03-06T11:01:00Z">
            <w:trPr>
              <w:gridAfter w:val="3"/>
              <w:wAfter w:w="824" w:type="dxa"/>
              <w:trHeight w:val="300"/>
            </w:trPr>
          </w:trPrChange>
        </w:trPr>
        <w:tc>
          <w:tcPr>
            <w:tcW w:w="2000" w:type="dxa"/>
            <w:tcBorders>
              <w:top w:val="nil"/>
              <w:left w:val="nil"/>
              <w:bottom w:val="nil"/>
              <w:right w:val="single" w:sz="4" w:space="0" w:color="auto"/>
            </w:tcBorders>
            <w:shd w:val="clear" w:color="auto" w:fill="auto"/>
            <w:noWrap/>
            <w:vAlign w:val="bottom"/>
            <w:hideMark/>
            <w:tcPrChange w:id="5275"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529BFE18" w14:textId="43A3E66A" w:rsidR="00C03049" w:rsidRPr="00304F95" w:rsidDel="00304F95" w:rsidRDefault="00C03049" w:rsidP="00E05337">
            <w:pPr>
              <w:suppressAutoHyphens w:val="0"/>
              <w:spacing w:after="0"/>
              <w:rPr>
                <w:del w:id="5276" w:author="Linderhof, Vincent" w:date="2016-03-06T11:01:00Z"/>
                <w:rFonts w:ascii="Times New Roman" w:eastAsia="Times New Roman" w:hAnsi="Times New Roman"/>
                <w:color w:val="000000"/>
                <w:sz w:val="20"/>
                <w:szCs w:val="20"/>
                <w:lang w:eastAsia="en-GB"/>
                <w:rPrChange w:id="5277" w:author="Linderhof, Vincent" w:date="2016-03-06T11:01:00Z">
                  <w:rPr>
                    <w:del w:id="5278" w:author="Linderhof, Vincent" w:date="2016-03-06T11:01:00Z"/>
                    <w:rFonts w:ascii="Times New Roman" w:eastAsia="Times New Roman" w:hAnsi="Times New Roman"/>
                    <w:color w:val="000000"/>
                    <w:sz w:val="24"/>
                    <w:szCs w:val="24"/>
                    <w:lang w:eastAsia="en-GB"/>
                  </w:rPr>
                </w:rPrChange>
              </w:rPr>
            </w:pPr>
            <w:del w:id="5279" w:author="Linderhof, Vincent" w:date="2016-03-06T11:01:00Z">
              <w:r w:rsidRPr="00304F95" w:rsidDel="00304F95">
                <w:rPr>
                  <w:rFonts w:ascii="Times New Roman" w:eastAsia="Times New Roman" w:hAnsi="Times New Roman"/>
                  <w:color w:val="000000"/>
                  <w:sz w:val="20"/>
                  <w:szCs w:val="20"/>
                  <w:lang w:eastAsia="en-GB"/>
                  <w:rPrChange w:id="5280" w:author="Linderhof, Vincent" w:date="2016-03-06T11:01:00Z">
                    <w:rPr>
                      <w:rFonts w:ascii="Times New Roman" w:eastAsia="Times New Roman" w:hAnsi="Times New Roman"/>
                      <w:color w:val="000000"/>
                      <w:sz w:val="24"/>
                      <w:szCs w:val="24"/>
                      <w:lang w:eastAsia="en-GB"/>
                    </w:rPr>
                  </w:rPrChange>
                </w:rPr>
                <w:delText>F Statistic</w:delText>
              </w:r>
            </w:del>
          </w:p>
        </w:tc>
        <w:tc>
          <w:tcPr>
            <w:tcW w:w="1528" w:type="dxa"/>
            <w:gridSpan w:val="3"/>
            <w:tcBorders>
              <w:top w:val="nil"/>
              <w:left w:val="nil"/>
              <w:bottom w:val="nil"/>
              <w:right w:val="nil"/>
            </w:tcBorders>
            <w:shd w:val="clear" w:color="auto" w:fill="auto"/>
            <w:noWrap/>
            <w:vAlign w:val="bottom"/>
            <w:hideMark/>
            <w:tcPrChange w:id="5281" w:author="Linderhof, Vincent" w:date="2016-03-06T11:01:00Z">
              <w:tcPr>
                <w:tcW w:w="1762" w:type="dxa"/>
                <w:gridSpan w:val="3"/>
                <w:tcBorders>
                  <w:top w:val="nil"/>
                  <w:left w:val="nil"/>
                  <w:bottom w:val="nil"/>
                  <w:right w:val="nil"/>
                </w:tcBorders>
                <w:shd w:val="clear" w:color="auto" w:fill="auto"/>
                <w:noWrap/>
                <w:vAlign w:val="bottom"/>
                <w:hideMark/>
              </w:tcPr>
            </w:tcPrChange>
          </w:tcPr>
          <w:p w14:paraId="456FBD34" w14:textId="01CB3958" w:rsidR="00C03049" w:rsidRPr="00304F95" w:rsidDel="00304F95" w:rsidRDefault="00C03049" w:rsidP="00E05337">
            <w:pPr>
              <w:suppressAutoHyphens w:val="0"/>
              <w:spacing w:after="0"/>
              <w:rPr>
                <w:del w:id="5282" w:author="Linderhof, Vincent" w:date="2016-03-06T11:01:00Z"/>
                <w:rFonts w:ascii="Times New Roman" w:eastAsia="Times New Roman" w:hAnsi="Times New Roman"/>
                <w:color w:val="000000"/>
                <w:sz w:val="20"/>
                <w:szCs w:val="20"/>
                <w:lang w:eastAsia="en-GB"/>
                <w:rPrChange w:id="5283" w:author="Linderhof, Vincent" w:date="2016-03-06T11:01:00Z">
                  <w:rPr>
                    <w:del w:id="5284" w:author="Linderhof, Vincent" w:date="2016-03-06T11:01:00Z"/>
                    <w:rFonts w:ascii="Times New Roman" w:eastAsia="Times New Roman" w:hAnsi="Times New Roman"/>
                    <w:color w:val="000000"/>
                    <w:sz w:val="24"/>
                    <w:szCs w:val="24"/>
                    <w:lang w:eastAsia="en-GB"/>
                  </w:rPr>
                </w:rPrChange>
              </w:rPr>
            </w:pPr>
            <w:del w:id="5285" w:author="Linderhof, Vincent" w:date="2016-03-06T11:01:00Z">
              <w:r w:rsidRPr="00304F95" w:rsidDel="00304F95">
                <w:rPr>
                  <w:rFonts w:ascii="Times New Roman" w:eastAsia="Times New Roman" w:hAnsi="Times New Roman"/>
                  <w:color w:val="000000"/>
                  <w:sz w:val="20"/>
                  <w:szCs w:val="20"/>
                  <w:lang w:eastAsia="en-GB"/>
                  <w:rPrChange w:id="5286" w:author="Linderhof, Vincent" w:date="2016-03-06T11:01:00Z">
                    <w:rPr>
                      <w:rFonts w:ascii="Times New Roman" w:eastAsia="Times New Roman" w:hAnsi="Times New Roman"/>
                      <w:color w:val="000000"/>
                      <w:sz w:val="24"/>
                      <w:szCs w:val="24"/>
                      <w:lang w:eastAsia="en-GB"/>
                    </w:rPr>
                  </w:rPrChange>
                </w:rPr>
                <w:delText>131.225***</w:delText>
              </w:r>
            </w:del>
          </w:p>
        </w:tc>
        <w:tc>
          <w:tcPr>
            <w:tcW w:w="2078" w:type="dxa"/>
            <w:gridSpan w:val="5"/>
            <w:tcBorders>
              <w:top w:val="nil"/>
              <w:left w:val="nil"/>
              <w:bottom w:val="nil"/>
              <w:right w:val="nil"/>
            </w:tcBorders>
            <w:shd w:val="clear" w:color="auto" w:fill="auto"/>
            <w:noWrap/>
            <w:vAlign w:val="bottom"/>
            <w:hideMark/>
            <w:tcPrChange w:id="5287" w:author="Linderhof, Vincent" w:date="2016-03-06T11:01:00Z">
              <w:tcPr>
                <w:tcW w:w="2078" w:type="dxa"/>
                <w:gridSpan w:val="5"/>
                <w:tcBorders>
                  <w:top w:val="nil"/>
                  <w:left w:val="nil"/>
                  <w:bottom w:val="nil"/>
                  <w:right w:val="nil"/>
                </w:tcBorders>
                <w:shd w:val="clear" w:color="auto" w:fill="auto"/>
                <w:noWrap/>
                <w:vAlign w:val="bottom"/>
                <w:hideMark/>
              </w:tcPr>
            </w:tcPrChange>
          </w:tcPr>
          <w:p w14:paraId="6ABA4F9A" w14:textId="6C63875C" w:rsidR="00C03049" w:rsidRPr="00304F95" w:rsidDel="00304F95" w:rsidRDefault="00C03049" w:rsidP="00E05337">
            <w:pPr>
              <w:suppressAutoHyphens w:val="0"/>
              <w:spacing w:after="0"/>
              <w:rPr>
                <w:del w:id="5288" w:author="Linderhof, Vincent" w:date="2016-03-06T11:01:00Z"/>
                <w:rFonts w:ascii="Times New Roman" w:eastAsia="Times New Roman" w:hAnsi="Times New Roman"/>
                <w:color w:val="000000"/>
                <w:sz w:val="20"/>
                <w:szCs w:val="20"/>
                <w:lang w:eastAsia="en-GB"/>
                <w:rPrChange w:id="5289" w:author="Linderhof, Vincent" w:date="2016-03-06T11:01:00Z">
                  <w:rPr>
                    <w:del w:id="5290" w:author="Linderhof, Vincent" w:date="2016-03-06T11:01:00Z"/>
                    <w:rFonts w:ascii="Times New Roman" w:eastAsia="Times New Roman" w:hAnsi="Times New Roman"/>
                    <w:color w:val="000000"/>
                    <w:sz w:val="24"/>
                    <w:szCs w:val="24"/>
                    <w:lang w:eastAsia="en-GB"/>
                  </w:rPr>
                </w:rPrChange>
              </w:rPr>
            </w:pPr>
            <w:del w:id="5291" w:author="Linderhof, Vincent" w:date="2016-03-06T11:01:00Z">
              <w:r w:rsidRPr="00304F95" w:rsidDel="00304F95">
                <w:rPr>
                  <w:rFonts w:ascii="Times New Roman" w:eastAsia="Times New Roman" w:hAnsi="Times New Roman"/>
                  <w:color w:val="000000"/>
                  <w:sz w:val="20"/>
                  <w:szCs w:val="20"/>
                  <w:lang w:eastAsia="en-GB"/>
                  <w:rPrChange w:id="5292" w:author="Linderhof, Vincent" w:date="2016-03-06T11:01:00Z">
                    <w:rPr>
                      <w:rFonts w:ascii="Times New Roman" w:eastAsia="Times New Roman" w:hAnsi="Times New Roman"/>
                      <w:color w:val="000000"/>
                      <w:sz w:val="24"/>
                      <w:szCs w:val="24"/>
                      <w:lang w:eastAsia="en-GB"/>
                    </w:rPr>
                  </w:rPrChange>
                </w:rPr>
                <w:delText>43.238***</w:delText>
              </w:r>
            </w:del>
          </w:p>
        </w:tc>
        <w:tc>
          <w:tcPr>
            <w:tcW w:w="1152" w:type="dxa"/>
            <w:gridSpan w:val="2"/>
            <w:tcBorders>
              <w:top w:val="nil"/>
              <w:left w:val="nil"/>
              <w:bottom w:val="nil"/>
              <w:right w:val="nil"/>
            </w:tcBorders>
            <w:shd w:val="clear" w:color="auto" w:fill="auto"/>
            <w:noWrap/>
            <w:vAlign w:val="bottom"/>
            <w:hideMark/>
            <w:tcPrChange w:id="5293" w:author="Linderhof, Vincent" w:date="2016-03-06T11:01:00Z">
              <w:tcPr>
                <w:tcW w:w="1152" w:type="dxa"/>
                <w:gridSpan w:val="2"/>
                <w:tcBorders>
                  <w:top w:val="nil"/>
                  <w:left w:val="nil"/>
                  <w:bottom w:val="nil"/>
                  <w:right w:val="nil"/>
                </w:tcBorders>
                <w:shd w:val="clear" w:color="auto" w:fill="auto"/>
                <w:noWrap/>
                <w:vAlign w:val="bottom"/>
                <w:hideMark/>
              </w:tcPr>
            </w:tcPrChange>
          </w:tcPr>
          <w:p w14:paraId="088CAD60" w14:textId="414CBC93" w:rsidR="00C03049" w:rsidRPr="00304F95" w:rsidDel="00304F95" w:rsidRDefault="00C03049" w:rsidP="00E05337">
            <w:pPr>
              <w:suppressAutoHyphens w:val="0"/>
              <w:spacing w:after="0"/>
              <w:rPr>
                <w:del w:id="5294" w:author="Linderhof, Vincent" w:date="2016-03-06T11:01:00Z"/>
                <w:rFonts w:ascii="Times New Roman" w:eastAsia="Times New Roman" w:hAnsi="Times New Roman"/>
                <w:color w:val="000000"/>
                <w:sz w:val="20"/>
                <w:szCs w:val="20"/>
                <w:lang w:eastAsia="en-GB"/>
                <w:rPrChange w:id="5295" w:author="Linderhof, Vincent" w:date="2016-03-06T11:01:00Z">
                  <w:rPr>
                    <w:del w:id="5296"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nil"/>
              <w:left w:val="nil"/>
              <w:bottom w:val="nil"/>
              <w:right w:val="nil"/>
            </w:tcBorders>
            <w:shd w:val="clear" w:color="auto" w:fill="auto"/>
            <w:noWrap/>
            <w:vAlign w:val="bottom"/>
            <w:hideMark/>
            <w:tcPrChange w:id="5297" w:author="Linderhof, Vincent" w:date="2016-03-06T11:01:00Z">
              <w:tcPr>
                <w:tcW w:w="721" w:type="dxa"/>
                <w:gridSpan w:val="2"/>
                <w:tcBorders>
                  <w:top w:val="nil"/>
                  <w:left w:val="nil"/>
                  <w:bottom w:val="nil"/>
                  <w:right w:val="nil"/>
                </w:tcBorders>
                <w:shd w:val="clear" w:color="auto" w:fill="auto"/>
                <w:noWrap/>
                <w:vAlign w:val="bottom"/>
                <w:hideMark/>
              </w:tcPr>
            </w:tcPrChange>
          </w:tcPr>
          <w:p w14:paraId="17E3FAF8" w14:textId="37EB303D" w:rsidR="00C03049" w:rsidRPr="00304F95" w:rsidDel="00304F95" w:rsidRDefault="00C03049" w:rsidP="00E05337">
            <w:pPr>
              <w:suppressAutoHyphens w:val="0"/>
              <w:spacing w:after="0"/>
              <w:rPr>
                <w:del w:id="5298" w:author="Linderhof, Vincent" w:date="2016-03-06T11:01:00Z"/>
                <w:rFonts w:ascii="Times New Roman" w:eastAsia="Times New Roman" w:hAnsi="Times New Roman"/>
                <w:color w:val="000000"/>
                <w:sz w:val="20"/>
                <w:szCs w:val="20"/>
                <w:lang w:eastAsia="en-GB"/>
                <w:rPrChange w:id="5299" w:author="Linderhof, Vincent" w:date="2016-03-06T11:01:00Z">
                  <w:rPr>
                    <w:del w:id="5300" w:author="Linderhof, Vincent" w:date="2016-03-06T11:01:00Z"/>
                    <w:rFonts w:ascii="Times New Roman" w:eastAsia="Times New Roman" w:hAnsi="Times New Roman"/>
                    <w:color w:val="000000"/>
                    <w:sz w:val="24"/>
                    <w:szCs w:val="24"/>
                    <w:lang w:eastAsia="en-GB"/>
                  </w:rPr>
                </w:rPrChange>
              </w:rPr>
            </w:pPr>
          </w:p>
        </w:tc>
        <w:tc>
          <w:tcPr>
            <w:tcW w:w="1857" w:type="dxa"/>
            <w:gridSpan w:val="4"/>
            <w:tcBorders>
              <w:top w:val="nil"/>
              <w:left w:val="nil"/>
              <w:bottom w:val="nil"/>
              <w:right w:val="nil"/>
            </w:tcBorders>
            <w:shd w:val="clear" w:color="auto" w:fill="auto"/>
            <w:noWrap/>
            <w:vAlign w:val="bottom"/>
            <w:hideMark/>
            <w:tcPrChange w:id="5301" w:author="Linderhof, Vincent" w:date="2016-03-06T11:01:00Z">
              <w:tcPr>
                <w:tcW w:w="1857" w:type="dxa"/>
                <w:gridSpan w:val="4"/>
                <w:tcBorders>
                  <w:top w:val="nil"/>
                  <w:left w:val="nil"/>
                  <w:bottom w:val="nil"/>
                  <w:right w:val="nil"/>
                </w:tcBorders>
                <w:shd w:val="clear" w:color="auto" w:fill="auto"/>
                <w:noWrap/>
                <w:vAlign w:val="bottom"/>
                <w:hideMark/>
              </w:tcPr>
            </w:tcPrChange>
          </w:tcPr>
          <w:p w14:paraId="201FAD53" w14:textId="54A67005" w:rsidR="00C03049" w:rsidRPr="00304F95" w:rsidDel="00304F95" w:rsidRDefault="00C03049" w:rsidP="00E05337">
            <w:pPr>
              <w:suppressAutoHyphens w:val="0"/>
              <w:spacing w:after="0"/>
              <w:rPr>
                <w:del w:id="5302" w:author="Linderhof, Vincent" w:date="2016-03-06T11:01:00Z"/>
                <w:rFonts w:ascii="Times New Roman" w:eastAsia="Times New Roman" w:hAnsi="Times New Roman"/>
                <w:color w:val="000000"/>
                <w:sz w:val="20"/>
                <w:szCs w:val="20"/>
                <w:lang w:eastAsia="en-GB"/>
                <w:rPrChange w:id="5303" w:author="Linderhof, Vincent" w:date="2016-03-06T11:01:00Z">
                  <w:rPr>
                    <w:del w:id="5304" w:author="Linderhof, Vincent" w:date="2016-03-06T11:01:00Z"/>
                    <w:rFonts w:ascii="Times New Roman" w:eastAsia="Times New Roman" w:hAnsi="Times New Roman"/>
                    <w:color w:val="000000"/>
                    <w:sz w:val="24"/>
                    <w:szCs w:val="24"/>
                    <w:lang w:eastAsia="en-GB"/>
                  </w:rPr>
                </w:rPrChange>
              </w:rPr>
            </w:pPr>
            <w:del w:id="5305" w:author="Linderhof, Vincent" w:date="2016-03-06T11:01:00Z">
              <w:r w:rsidRPr="00304F95" w:rsidDel="00304F95">
                <w:rPr>
                  <w:rFonts w:ascii="Times New Roman" w:eastAsia="Times New Roman" w:hAnsi="Times New Roman"/>
                  <w:color w:val="000000"/>
                  <w:sz w:val="20"/>
                  <w:szCs w:val="20"/>
                  <w:lang w:eastAsia="en-GB"/>
                  <w:rPrChange w:id="5306" w:author="Linderhof, Vincent" w:date="2016-03-06T11:01:00Z">
                    <w:rPr>
                      <w:rFonts w:ascii="Times New Roman" w:eastAsia="Times New Roman" w:hAnsi="Times New Roman"/>
                      <w:color w:val="000000"/>
                      <w:sz w:val="24"/>
                      <w:szCs w:val="24"/>
                      <w:lang w:eastAsia="en-GB"/>
                    </w:rPr>
                  </w:rPrChange>
                </w:rPr>
                <w:delText xml:space="preserve"> 122.381***</w:delText>
              </w:r>
            </w:del>
          </w:p>
        </w:tc>
        <w:tc>
          <w:tcPr>
            <w:tcW w:w="1718" w:type="dxa"/>
            <w:gridSpan w:val="4"/>
            <w:tcBorders>
              <w:top w:val="nil"/>
              <w:left w:val="nil"/>
              <w:bottom w:val="nil"/>
              <w:right w:val="nil"/>
            </w:tcBorders>
            <w:shd w:val="clear" w:color="auto" w:fill="auto"/>
            <w:noWrap/>
            <w:vAlign w:val="bottom"/>
            <w:hideMark/>
            <w:tcPrChange w:id="5307" w:author="Linderhof, Vincent" w:date="2016-03-06T11:01:00Z">
              <w:tcPr>
                <w:tcW w:w="1718" w:type="dxa"/>
                <w:gridSpan w:val="4"/>
                <w:tcBorders>
                  <w:top w:val="nil"/>
                  <w:left w:val="nil"/>
                  <w:bottom w:val="nil"/>
                  <w:right w:val="nil"/>
                </w:tcBorders>
                <w:shd w:val="clear" w:color="auto" w:fill="auto"/>
                <w:noWrap/>
                <w:vAlign w:val="bottom"/>
                <w:hideMark/>
              </w:tcPr>
            </w:tcPrChange>
          </w:tcPr>
          <w:p w14:paraId="7A490996" w14:textId="1024642F" w:rsidR="00C03049" w:rsidRPr="00304F95" w:rsidDel="00304F95" w:rsidRDefault="00C03049" w:rsidP="00E05337">
            <w:pPr>
              <w:suppressAutoHyphens w:val="0"/>
              <w:spacing w:after="0"/>
              <w:rPr>
                <w:del w:id="5308" w:author="Linderhof, Vincent" w:date="2016-03-06T11:01:00Z"/>
                <w:rFonts w:ascii="Times New Roman" w:eastAsia="Times New Roman" w:hAnsi="Times New Roman"/>
                <w:color w:val="000000"/>
                <w:sz w:val="20"/>
                <w:szCs w:val="20"/>
                <w:lang w:eastAsia="en-GB"/>
                <w:rPrChange w:id="5309" w:author="Linderhof, Vincent" w:date="2016-03-06T11:01:00Z">
                  <w:rPr>
                    <w:del w:id="5310" w:author="Linderhof, Vincent" w:date="2016-03-06T11:01:00Z"/>
                    <w:rFonts w:ascii="Times New Roman" w:eastAsia="Times New Roman" w:hAnsi="Times New Roman"/>
                    <w:color w:val="000000"/>
                    <w:sz w:val="24"/>
                    <w:szCs w:val="24"/>
                    <w:lang w:eastAsia="en-GB"/>
                  </w:rPr>
                </w:rPrChange>
              </w:rPr>
            </w:pPr>
            <w:del w:id="5311" w:author="Linderhof, Vincent" w:date="2016-03-06T11:01:00Z">
              <w:r w:rsidRPr="00304F95" w:rsidDel="00304F95">
                <w:rPr>
                  <w:rFonts w:ascii="Times New Roman" w:eastAsia="Times New Roman" w:hAnsi="Times New Roman"/>
                  <w:color w:val="000000"/>
                  <w:sz w:val="20"/>
                  <w:szCs w:val="20"/>
                  <w:lang w:eastAsia="en-GB"/>
                  <w:rPrChange w:id="5312" w:author="Linderhof, Vincent" w:date="2016-03-06T11:01:00Z">
                    <w:rPr>
                      <w:rFonts w:ascii="Times New Roman" w:eastAsia="Times New Roman" w:hAnsi="Times New Roman"/>
                      <w:color w:val="000000"/>
                      <w:sz w:val="24"/>
                      <w:szCs w:val="24"/>
                      <w:lang w:eastAsia="en-GB"/>
                    </w:rPr>
                  </w:rPrChange>
                </w:rPr>
                <w:delText>27.588***</w:delText>
              </w:r>
            </w:del>
          </w:p>
        </w:tc>
        <w:tc>
          <w:tcPr>
            <w:tcW w:w="1151" w:type="dxa"/>
            <w:gridSpan w:val="2"/>
            <w:tcBorders>
              <w:top w:val="nil"/>
              <w:left w:val="nil"/>
              <w:bottom w:val="nil"/>
              <w:right w:val="nil"/>
            </w:tcBorders>
            <w:shd w:val="clear" w:color="auto" w:fill="auto"/>
            <w:noWrap/>
            <w:vAlign w:val="bottom"/>
            <w:hideMark/>
            <w:tcPrChange w:id="5313" w:author="Linderhof, Vincent" w:date="2016-03-06T11:01:00Z">
              <w:tcPr>
                <w:tcW w:w="1151" w:type="dxa"/>
                <w:gridSpan w:val="2"/>
                <w:tcBorders>
                  <w:top w:val="nil"/>
                  <w:left w:val="nil"/>
                  <w:bottom w:val="nil"/>
                  <w:right w:val="nil"/>
                </w:tcBorders>
                <w:shd w:val="clear" w:color="auto" w:fill="auto"/>
                <w:noWrap/>
                <w:vAlign w:val="bottom"/>
                <w:hideMark/>
              </w:tcPr>
            </w:tcPrChange>
          </w:tcPr>
          <w:p w14:paraId="5F01C7C9" w14:textId="5F2415EC" w:rsidR="00C03049" w:rsidRPr="00304F95" w:rsidDel="00304F95" w:rsidRDefault="00C03049" w:rsidP="00E05337">
            <w:pPr>
              <w:suppressAutoHyphens w:val="0"/>
              <w:spacing w:after="0"/>
              <w:rPr>
                <w:del w:id="5314" w:author="Linderhof, Vincent" w:date="2016-03-06T11:01:00Z"/>
                <w:rFonts w:ascii="Times New Roman" w:eastAsia="Times New Roman" w:hAnsi="Times New Roman"/>
                <w:color w:val="000000"/>
                <w:sz w:val="20"/>
                <w:szCs w:val="20"/>
                <w:lang w:eastAsia="en-GB"/>
                <w:rPrChange w:id="5315" w:author="Linderhof, Vincent" w:date="2016-03-06T11:01:00Z">
                  <w:rPr>
                    <w:del w:id="5316"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nil"/>
              <w:left w:val="nil"/>
              <w:bottom w:val="nil"/>
              <w:right w:val="nil"/>
            </w:tcBorders>
            <w:shd w:val="clear" w:color="auto" w:fill="auto"/>
            <w:noWrap/>
            <w:vAlign w:val="bottom"/>
            <w:hideMark/>
            <w:tcPrChange w:id="5317" w:author="Linderhof, Vincent" w:date="2016-03-06T11:01:00Z">
              <w:tcPr>
                <w:tcW w:w="691" w:type="dxa"/>
                <w:gridSpan w:val="2"/>
                <w:tcBorders>
                  <w:top w:val="nil"/>
                  <w:left w:val="nil"/>
                  <w:bottom w:val="nil"/>
                  <w:right w:val="nil"/>
                </w:tcBorders>
                <w:shd w:val="clear" w:color="auto" w:fill="auto"/>
                <w:noWrap/>
                <w:vAlign w:val="bottom"/>
                <w:hideMark/>
              </w:tcPr>
            </w:tcPrChange>
          </w:tcPr>
          <w:p w14:paraId="625A5371" w14:textId="0669D714" w:rsidR="00C03049" w:rsidRPr="00304F95" w:rsidDel="00304F95" w:rsidRDefault="00C03049" w:rsidP="00E05337">
            <w:pPr>
              <w:suppressAutoHyphens w:val="0"/>
              <w:spacing w:after="0"/>
              <w:rPr>
                <w:del w:id="5318" w:author="Linderhof, Vincent" w:date="2016-03-06T11:01:00Z"/>
                <w:rFonts w:ascii="Times New Roman" w:eastAsia="Times New Roman" w:hAnsi="Times New Roman"/>
                <w:color w:val="000000"/>
                <w:sz w:val="20"/>
                <w:szCs w:val="20"/>
                <w:lang w:eastAsia="en-GB"/>
                <w:rPrChange w:id="5319" w:author="Linderhof, Vincent" w:date="2016-03-06T11:01:00Z">
                  <w:rPr>
                    <w:del w:id="5320"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nil"/>
              <w:left w:val="nil"/>
              <w:bottom w:val="nil"/>
              <w:right w:val="nil"/>
            </w:tcBorders>
            <w:shd w:val="clear" w:color="auto" w:fill="auto"/>
            <w:noWrap/>
            <w:vAlign w:val="bottom"/>
            <w:hideMark/>
            <w:tcPrChange w:id="5321" w:author="Linderhof, Vincent" w:date="2016-03-06T11:01:00Z">
              <w:tcPr>
                <w:tcW w:w="1416" w:type="dxa"/>
                <w:gridSpan w:val="2"/>
                <w:tcBorders>
                  <w:top w:val="nil"/>
                  <w:left w:val="nil"/>
                  <w:bottom w:val="nil"/>
                  <w:right w:val="nil"/>
                </w:tcBorders>
                <w:shd w:val="clear" w:color="auto" w:fill="auto"/>
                <w:noWrap/>
                <w:vAlign w:val="bottom"/>
                <w:hideMark/>
              </w:tcPr>
            </w:tcPrChange>
          </w:tcPr>
          <w:p w14:paraId="3E4005B2" w14:textId="256CD3AA" w:rsidR="00C03049" w:rsidRPr="00304F95" w:rsidDel="00304F95" w:rsidRDefault="00C03049" w:rsidP="00E05337">
            <w:pPr>
              <w:suppressAutoHyphens w:val="0"/>
              <w:spacing w:after="0"/>
              <w:rPr>
                <w:del w:id="5322" w:author="Linderhof, Vincent" w:date="2016-03-06T11:01:00Z"/>
                <w:rFonts w:ascii="Times New Roman" w:eastAsia="Times New Roman" w:hAnsi="Times New Roman"/>
                <w:color w:val="000000"/>
                <w:sz w:val="20"/>
                <w:szCs w:val="20"/>
                <w:lang w:eastAsia="en-GB"/>
                <w:rPrChange w:id="5323" w:author="Linderhof, Vincent" w:date="2016-03-06T11:01:00Z">
                  <w:rPr>
                    <w:del w:id="5324" w:author="Linderhof, Vincent" w:date="2016-03-06T11:01:00Z"/>
                    <w:rFonts w:ascii="Times New Roman" w:eastAsia="Times New Roman" w:hAnsi="Times New Roman"/>
                    <w:color w:val="000000"/>
                    <w:sz w:val="24"/>
                    <w:szCs w:val="24"/>
                    <w:lang w:eastAsia="en-GB"/>
                  </w:rPr>
                </w:rPrChange>
              </w:rPr>
            </w:pPr>
            <w:del w:id="5325" w:author="Linderhof, Vincent" w:date="2016-03-06T11:01:00Z">
              <w:r w:rsidRPr="00304F95" w:rsidDel="00304F95">
                <w:rPr>
                  <w:rFonts w:ascii="Times New Roman" w:eastAsia="Times New Roman" w:hAnsi="Times New Roman"/>
                  <w:color w:val="000000"/>
                  <w:sz w:val="20"/>
                  <w:szCs w:val="20"/>
                  <w:lang w:eastAsia="en-GB"/>
                  <w:rPrChange w:id="5326" w:author="Linderhof, Vincent" w:date="2016-03-06T11:01:00Z">
                    <w:rPr>
                      <w:rFonts w:ascii="Times New Roman" w:eastAsia="Times New Roman" w:hAnsi="Times New Roman"/>
                      <w:color w:val="000000"/>
                      <w:sz w:val="24"/>
                      <w:szCs w:val="24"/>
                      <w:lang w:eastAsia="en-GB"/>
                    </w:rPr>
                  </w:rPrChange>
                </w:rPr>
                <w:delText>75.621***</w:delText>
              </w:r>
            </w:del>
          </w:p>
        </w:tc>
        <w:tc>
          <w:tcPr>
            <w:tcW w:w="2303" w:type="dxa"/>
            <w:gridSpan w:val="8"/>
            <w:tcBorders>
              <w:top w:val="nil"/>
              <w:left w:val="nil"/>
              <w:bottom w:val="nil"/>
              <w:right w:val="nil"/>
            </w:tcBorders>
            <w:shd w:val="clear" w:color="auto" w:fill="auto"/>
            <w:noWrap/>
            <w:vAlign w:val="bottom"/>
            <w:hideMark/>
            <w:tcPrChange w:id="5327" w:author="Linderhof, Vincent" w:date="2016-03-06T11:01:00Z">
              <w:tcPr>
                <w:tcW w:w="2303" w:type="dxa"/>
                <w:gridSpan w:val="8"/>
                <w:tcBorders>
                  <w:top w:val="nil"/>
                  <w:left w:val="nil"/>
                  <w:bottom w:val="nil"/>
                  <w:right w:val="nil"/>
                </w:tcBorders>
                <w:shd w:val="clear" w:color="auto" w:fill="auto"/>
                <w:noWrap/>
                <w:vAlign w:val="bottom"/>
                <w:hideMark/>
              </w:tcPr>
            </w:tcPrChange>
          </w:tcPr>
          <w:p w14:paraId="392749DE" w14:textId="5B00D97A" w:rsidR="00C03049" w:rsidRPr="00304F95" w:rsidDel="00304F95" w:rsidRDefault="00C03049" w:rsidP="00E05337">
            <w:pPr>
              <w:suppressAutoHyphens w:val="0"/>
              <w:spacing w:after="0"/>
              <w:rPr>
                <w:del w:id="5328" w:author="Linderhof, Vincent" w:date="2016-03-06T11:01:00Z"/>
                <w:rFonts w:ascii="Times New Roman" w:eastAsia="Times New Roman" w:hAnsi="Times New Roman"/>
                <w:color w:val="000000"/>
                <w:sz w:val="20"/>
                <w:szCs w:val="20"/>
                <w:lang w:eastAsia="en-GB"/>
                <w:rPrChange w:id="5329" w:author="Linderhof, Vincent" w:date="2016-03-06T11:01:00Z">
                  <w:rPr>
                    <w:del w:id="5330" w:author="Linderhof, Vincent" w:date="2016-03-06T11:01:00Z"/>
                    <w:rFonts w:ascii="Times New Roman" w:eastAsia="Times New Roman" w:hAnsi="Times New Roman"/>
                    <w:color w:val="000000"/>
                    <w:sz w:val="24"/>
                    <w:szCs w:val="24"/>
                    <w:lang w:eastAsia="en-GB"/>
                  </w:rPr>
                </w:rPrChange>
              </w:rPr>
            </w:pPr>
            <w:del w:id="5331" w:author="Linderhof, Vincent" w:date="2016-03-06T11:01:00Z">
              <w:r w:rsidRPr="00304F95" w:rsidDel="00304F95">
                <w:rPr>
                  <w:rFonts w:ascii="Times New Roman" w:eastAsia="Times New Roman" w:hAnsi="Times New Roman"/>
                  <w:color w:val="000000"/>
                  <w:sz w:val="20"/>
                  <w:szCs w:val="20"/>
                  <w:lang w:eastAsia="en-GB"/>
                  <w:rPrChange w:id="5332" w:author="Linderhof, Vincent" w:date="2016-03-06T11:01:00Z">
                    <w:rPr>
                      <w:rFonts w:ascii="Times New Roman" w:eastAsia="Times New Roman" w:hAnsi="Times New Roman"/>
                      <w:color w:val="000000"/>
                      <w:sz w:val="24"/>
                      <w:szCs w:val="24"/>
                      <w:lang w:eastAsia="en-GB"/>
                    </w:rPr>
                  </w:rPrChange>
                </w:rPr>
                <w:delText>19.080***</w:delText>
              </w:r>
            </w:del>
          </w:p>
        </w:tc>
        <w:tc>
          <w:tcPr>
            <w:tcW w:w="1921" w:type="dxa"/>
            <w:gridSpan w:val="6"/>
            <w:tcBorders>
              <w:top w:val="nil"/>
              <w:left w:val="nil"/>
              <w:bottom w:val="nil"/>
              <w:right w:val="nil"/>
            </w:tcBorders>
            <w:shd w:val="clear" w:color="auto" w:fill="auto"/>
            <w:noWrap/>
            <w:vAlign w:val="bottom"/>
            <w:hideMark/>
            <w:tcPrChange w:id="5333"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33499913" w14:textId="4AA40A6A" w:rsidR="00C03049" w:rsidRPr="00304F95" w:rsidDel="00304F95" w:rsidRDefault="00C03049" w:rsidP="00E05337">
            <w:pPr>
              <w:suppressAutoHyphens w:val="0"/>
              <w:spacing w:after="0"/>
              <w:rPr>
                <w:del w:id="5334" w:author="Linderhof, Vincent" w:date="2016-03-06T11:01:00Z"/>
                <w:rFonts w:ascii="Times New Roman" w:eastAsia="Times New Roman" w:hAnsi="Times New Roman"/>
                <w:color w:val="000000"/>
                <w:sz w:val="20"/>
                <w:szCs w:val="20"/>
                <w:lang w:eastAsia="en-GB"/>
                <w:rPrChange w:id="5335" w:author="Linderhof, Vincent" w:date="2016-03-06T11:01:00Z">
                  <w:rPr>
                    <w:del w:id="5336"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5337"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982360F" w14:textId="12307055" w:rsidR="00C03049" w:rsidRPr="00304F95" w:rsidDel="00304F95" w:rsidRDefault="00C03049" w:rsidP="00E05337">
            <w:pPr>
              <w:suppressAutoHyphens w:val="0"/>
              <w:spacing w:after="0"/>
              <w:rPr>
                <w:del w:id="5338" w:author="Linderhof, Vincent" w:date="2016-03-06T11:01:00Z"/>
                <w:rFonts w:ascii="Times New Roman" w:eastAsia="Times New Roman" w:hAnsi="Times New Roman"/>
                <w:color w:val="000000"/>
                <w:sz w:val="20"/>
                <w:szCs w:val="20"/>
                <w:lang w:eastAsia="en-GB"/>
                <w:rPrChange w:id="5339" w:author="Linderhof, Vincent" w:date="2016-03-06T11:01:00Z">
                  <w:rPr>
                    <w:del w:id="5340" w:author="Linderhof, Vincent" w:date="2016-03-06T11:01:00Z"/>
                    <w:rFonts w:ascii="Times New Roman" w:eastAsia="Times New Roman" w:hAnsi="Times New Roman"/>
                    <w:color w:val="000000"/>
                    <w:sz w:val="24"/>
                    <w:szCs w:val="24"/>
                    <w:lang w:eastAsia="en-GB"/>
                  </w:rPr>
                </w:rPrChange>
              </w:rPr>
            </w:pPr>
          </w:p>
        </w:tc>
      </w:tr>
      <w:tr w:rsidR="00C03049" w:rsidRPr="00304F95" w:rsidDel="00304F95" w14:paraId="03B321CE" w14:textId="5EDC027D" w:rsidTr="00304F95">
        <w:trPr>
          <w:gridAfter w:val="3"/>
          <w:wAfter w:w="824" w:type="dxa"/>
          <w:trHeight w:val="300"/>
          <w:del w:id="5341" w:author="Linderhof, Vincent" w:date="2016-03-06T11:01:00Z"/>
          <w:trPrChange w:id="5342" w:author="Linderhof, Vincent" w:date="2016-03-06T11:01:00Z">
            <w:trPr>
              <w:gridAfter w:val="3"/>
              <w:wAfter w:w="824" w:type="dxa"/>
              <w:trHeight w:val="300"/>
            </w:trPr>
          </w:trPrChange>
        </w:trPr>
        <w:tc>
          <w:tcPr>
            <w:tcW w:w="2000" w:type="dxa"/>
            <w:tcBorders>
              <w:top w:val="nil"/>
              <w:left w:val="nil"/>
              <w:bottom w:val="nil"/>
              <w:right w:val="nil"/>
            </w:tcBorders>
            <w:shd w:val="clear" w:color="auto" w:fill="auto"/>
            <w:noWrap/>
            <w:vAlign w:val="bottom"/>
            <w:hideMark/>
            <w:tcPrChange w:id="5343" w:author="Linderhof, Vincent" w:date="2016-03-06T11:01:00Z">
              <w:tcPr>
                <w:tcW w:w="2000" w:type="dxa"/>
                <w:tcBorders>
                  <w:top w:val="nil"/>
                  <w:left w:val="nil"/>
                  <w:bottom w:val="nil"/>
                  <w:right w:val="nil"/>
                </w:tcBorders>
                <w:shd w:val="clear" w:color="auto" w:fill="auto"/>
                <w:noWrap/>
                <w:vAlign w:val="bottom"/>
                <w:hideMark/>
              </w:tcPr>
            </w:tcPrChange>
          </w:tcPr>
          <w:p w14:paraId="2FEE88DC" w14:textId="56E09B83" w:rsidR="00C03049" w:rsidRPr="00304F95" w:rsidDel="00304F95" w:rsidRDefault="00C03049" w:rsidP="00E05337">
            <w:pPr>
              <w:suppressAutoHyphens w:val="0"/>
              <w:spacing w:after="0"/>
              <w:rPr>
                <w:del w:id="5344" w:author="Linderhof, Vincent" w:date="2016-03-06T11:01:00Z"/>
                <w:rFonts w:ascii="Times New Roman" w:eastAsia="Times New Roman" w:hAnsi="Times New Roman"/>
                <w:color w:val="000000"/>
                <w:sz w:val="20"/>
                <w:szCs w:val="20"/>
                <w:lang w:eastAsia="en-GB"/>
                <w:rPrChange w:id="5345" w:author="Linderhof, Vincent" w:date="2016-03-06T11:01:00Z">
                  <w:rPr>
                    <w:del w:id="5346" w:author="Linderhof, Vincent" w:date="2016-03-06T11:01:00Z"/>
                    <w:rFonts w:ascii="Times New Roman" w:eastAsia="Times New Roman" w:hAnsi="Times New Roman"/>
                    <w:color w:val="000000"/>
                    <w:sz w:val="24"/>
                    <w:szCs w:val="24"/>
                    <w:lang w:eastAsia="en-GB"/>
                  </w:rPr>
                </w:rPrChange>
              </w:rPr>
            </w:pPr>
          </w:p>
        </w:tc>
        <w:tc>
          <w:tcPr>
            <w:tcW w:w="1528" w:type="dxa"/>
            <w:gridSpan w:val="3"/>
            <w:tcBorders>
              <w:top w:val="nil"/>
              <w:left w:val="nil"/>
              <w:bottom w:val="nil"/>
              <w:right w:val="nil"/>
            </w:tcBorders>
            <w:shd w:val="clear" w:color="auto" w:fill="auto"/>
            <w:noWrap/>
            <w:vAlign w:val="bottom"/>
            <w:hideMark/>
            <w:tcPrChange w:id="5347" w:author="Linderhof, Vincent" w:date="2016-03-06T11:01:00Z">
              <w:tcPr>
                <w:tcW w:w="1762" w:type="dxa"/>
                <w:gridSpan w:val="3"/>
                <w:tcBorders>
                  <w:top w:val="nil"/>
                  <w:left w:val="nil"/>
                  <w:bottom w:val="nil"/>
                  <w:right w:val="nil"/>
                </w:tcBorders>
                <w:shd w:val="clear" w:color="auto" w:fill="auto"/>
                <w:noWrap/>
                <w:vAlign w:val="bottom"/>
                <w:hideMark/>
              </w:tcPr>
            </w:tcPrChange>
          </w:tcPr>
          <w:p w14:paraId="6D052275" w14:textId="01BACC02" w:rsidR="00C03049" w:rsidRPr="00304F95" w:rsidDel="00304F95" w:rsidRDefault="00C03049" w:rsidP="00E05337">
            <w:pPr>
              <w:suppressAutoHyphens w:val="0"/>
              <w:spacing w:after="0"/>
              <w:rPr>
                <w:del w:id="5348" w:author="Linderhof, Vincent" w:date="2016-03-06T11:01:00Z"/>
                <w:rFonts w:ascii="Times New Roman" w:eastAsia="Times New Roman" w:hAnsi="Times New Roman"/>
                <w:color w:val="000000"/>
                <w:sz w:val="20"/>
                <w:szCs w:val="20"/>
                <w:lang w:eastAsia="en-GB"/>
                <w:rPrChange w:id="5349" w:author="Linderhof, Vincent" w:date="2016-03-06T11:01:00Z">
                  <w:rPr>
                    <w:del w:id="5350" w:author="Linderhof, Vincent" w:date="2016-03-06T11:01:00Z"/>
                    <w:rFonts w:ascii="Times New Roman" w:eastAsia="Times New Roman" w:hAnsi="Times New Roman"/>
                    <w:color w:val="000000"/>
                    <w:sz w:val="24"/>
                    <w:szCs w:val="24"/>
                    <w:lang w:eastAsia="en-GB"/>
                  </w:rPr>
                </w:rPrChange>
              </w:rPr>
            </w:pPr>
            <w:del w:id="5351" w:author="Linderhof, Vincent" w:date="2016-03-06T11:01:00Z">
              <w:r w:rsidRPr="00304F95" w:rsidDel="00304F95">
                <w:rPr>
                  <w:rFonts w:ascii="Times New Roman" w:eastAsia="Times New Roman" w:hAnsi="Times New Roman"/>
                  <w:color w:val="000000"/>
                  <w:sz w:val="20"/>
                  <w:szCs w:val="20"/>
                  <w:lang w:eastAsia="en-GB"/>
                  <w:rPrChange w:id="5352" w:author="Linderhof, Vincent" w:date="2016-03-06T11:01:00Z">
                    <w:rPr>
                      <w:rFonts w:ascii="Times New Roman" w:eastAsia="Times New Roman" w:hAnsi="Times New Roman"/>
                      <w:color w:val="000000"/>
                      <w:sz w:val="24"/>
                      <w:szCs w:val="24"/>
                      <w:lang w:eastAsia="en-GB"/>
                    </w:rPr>
                  </w:rPrChange>
                </w:rPr>
                <w:delText>(df=15; 3925)</w:delText>
              </w:r>
            </w:del>
          </w:p>
        </w:tc>
        <w:tc>
          <w:tcPr>
            <w:tcW w:w="2078" w:type="dxa"/>
            <w:gridSpan w:val="5"/>
            <w:tcBorders>
              <w:top w:val="nil"/>
              <w:left w:val="nil"/>
              <w:bottom w:val="nil"/>
              <w:right w:val="nil"/>
            </w:tcBorders>
            <w:shd w:val="clear" w:color="auto" w:fill="auto"/>
            <w:noWrap/>
            <w:vAlign w:val="bottom"/>
            <w:hideMark/>
            <w:tcPrChange w:id="5353" w:author="Linderhof, Vincent" w:date="2016-03-06T11:01:00Z">
              <w:tcPr>
                <w:tcW w:w="2078" w:type="dxa"/>
                <w:gridSpan w:val="5"/>
                <w:tcBorders>
                  <w:top w:val="nil"/>
                  <w:left w:val="nil"/>
                  <w:bottom w:val="nil"/>
                  <w:right w:val="nil"/>
                </w:tcBorders>
                <w:shd w:val="clear" w:color="auto" w:fill="auto"/>
                <w:noWrap/>
                <w:vAlign w:val="bottom"/>
                <w:hideMark/>
              </w:tcPr>
            </w:tcPrChange>
          </w:tcPr>
          <w:p w14:paraId="7907C7BB" w14:textId="76310CEA" w:rsidR="00C03049" w:rsidRPr="00304F95" w:rsidDel="00304F95" w:rsidRDefault="00C03049" w:rsidP="00E05337">
            <w:pPr>
              <w:suppressAutoHyphens w:val="0"/>
              <w:spacing w:after="0"/>
              <w:rPr>
                <w:del w:id="5354" w:author="Linderhof, Vincent" w:date="2016-03-06T11:01:00Z"/>
                <w:rFonts w:ascii="Times New Roman" w:eastAsia="Times New Roman" w:hAnsi="Times New Roman"/>
                <w:color w:val="000000"/>
                <w:sz w:val="20"/>
                <w:szCs w:val="20"/>
                <w:lang w:eastAsia="en-GB"/>
                <w:rPrChange w:id="5355" w:author="Linderhof, Vincent" w:date="2016-03-06T11:01:00Z">
                  <w:rPr>
                    <w:del w:id="5356" w:author="Linderhof, Vincent" w:date="2016-03-06T11:01:00Z"/>
                    <w:rFonts w:ascii="Times New Roman" w:eastAsia="Times New Roman" w:hAnsi="Times New Roman"/>
                    <w:color w:val="000000"/>
                    <w:sz w:val="24"/>
                    <w:szCs w:val="24"/>
                    <w:lang w:eastAsia="en-GB"/>
                  </w:rPr>
                </w:rPrChange>
              </w:rPr>
            </w:pPr>
            <w:del w:id="5357" w:author="Linderhof, Vincent" w:date="2016-03-06T11:01:00Z">
              <w:r w:rsidRPr="00304F95" w:rsidDel="00304F95">
                <w:rPr>
                  <w:rFonts w:ascii="Times New Roman" w:eastAsia="Times New Roman" w:hAnsi="Times New Roman"/>
                  <w:color w:val="000000"/>
                  <w:sz w:val="20"/>
                  <w:szCs w:val="20"/>
                  <w:lang w:eastAsia="en-GB"/>
                  <w:rPrChange w:id="5358" w:author="Linderhof, Vincent" w:date="2016-03-06T11:01:00Z">
                    <w:rPr>
                      <w:rFonts w:ascii="Times New Roman" w:eastAsia="Times New Roman" w:hAnsi="Times New Roman"/>
                      <w:color w:val="000000"/>
                      <w:sz w:val="24"/>
                      <w:szCs w:val="24"/>
                      <w:lang w:eastAsia="en-GB"/>
                    </w:rPr>
                  </w:rPrChange>
                </w:rPr>
                <w:delText>(df=12; 2430)</w:delText>
              </w:r>
            </w:del>
          </w:p>
        </w:tc>
        <w:tc>
          <w:tcPr>
            <w:tcW w:w="1152" w:type="dxa"/>
            <w:gridSpan w:val="2"/>
            <w:tcBorders>
              <w:top w:val="nil"/>
              <w:left w:val="nil"/>
              <w:bottom w:val="nil"/>
              <w:right w:val="nil"/>
            </w:tcBorders>
            <w:shd w:val="clear" w:color="auto" w:fill="auto"/>
            <w:noWrap/>
            <w:vAlign w:val="bottom"/>
            <w:hideMark/>
            <w:tcPrChange w:id="5359" w:author="Linderhof, Vincent" w:date="2016-03-06T11:01:00Z">
              <w:tcPr>
                <w:tcW w:w="1152" w:type="dxa"/>
                <w:gridSpan w:val="2"/>
                <w:tcBorders>
                  <w:top w:val="nil"/>
                  <w:left w:val="nil"/>
                  <w:bottom w:val="nil"/>
                  <w:right w:val="nil"/>
                </w:tcBorders>
                <w:shd w:val="clear" w:color="auto" w:fill="auto"/>
                <w:noWrap/>
                <w:vAlign w:val="bottom"/>
                <w:hideMark/>
              </w:tcPr>
            </w:tcPrChange>
          </w:tcPr>
          <w:p w14:paraId="3A863A0F" w14:textId="52C962F2" w:rsidR="00C03049" w:rsidRPr="00304F95" w:rsidDel="00304F95" w:rsidRDefault="00C03049" w:rsidP="00E05337">
            <w:pPr>
              <w:suppressAutoHyphens w:val="0"/>
              <w:spacing w:after="0"/>
              <w:rPr>
                <w:del w:id="5360" w:author="Linderhof, Vincent" w:date="2016-03-06T11:01:00Z"/>
                <w:rFonts w:ascii="Times New Roman" w:eastAsia="Times New Roman" w:hAnsi="Times New Roman"/>
                <w:color w:val="000000"/>
                <w:sz w:val="20"/>
                <w:szCs w:val="20"/>
                <w:lang w:eastAsia="en-GB"/>
                <w:rPrChange w:id="5361" w:author="Linderhof, Vincent" w:date="2016-03-06T11:01:00Z">
                  <w:rPr>
                    <w:del w:id="5362"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nil"/>
              <w:left w:val="nil"/>
              <w:bottom w:val="nil"/>
              <w:right w:val="nil"/>
            </w:tcBorders>
            <w:shd w:val="clear" w:color="auto" w:fill="auto"/>
            <w:noWrap/>
            <w:vAlign w:val="bottom"/>
            <w:hideMark/>
            <w:tcPrChange w:id="5363" w:author="Linderhof, Vincent" w:date="2016-03-06T11:01:00Z">
              <w:tcPr>
                <w:tcW w:w="721" w:type="dxa"/>
                <w:gridSpan w:val="2"/>
                <w:tcBorders>
                  <w:top w:val="nil"/>
                  <w:left w:val="nil"/>
                  <w:bottom w:val="nil"/>
                  <w:right w:val="nil"/>
                </w:tcBorders>
                <w:shd w:val="clear" w:color="auto" w:fill="auto"/>
                <w:noWrap/>
                <w:vAlign w:val="bottom"/>
                <w:hideMark/>
              </w:tcPr>
            </w:tcPrChange>
          </w:tcPr>
          <w:p w14:paraId="4A6E254B" w14:textId="12E5CAF0" w:rsidR="00C03049" w:rsidRPr="00304F95" w:rsidDel="00304F95" w:rsidRDefault="00C03049" w:rsidP="00E05337">
            <w:pPr>
              <w:suppressAutoHyphens w:val="0"/>
              <w:spacing w:after="0"/>
              <w:rPr>
                <w:del w:id="5364" w:author="Linderhof, Vincent" w:date="2016-03-06T11:01:00Z"/>
                <w:rFonts w:ascii="Times New Roman" w:eastAsia="Times New Roman" w:hAnsi="Times New Roman"/>
                <w:color w:val="000000"/>
                <w:sz w:val="20"/>
                <w:szCs w:val="20"/>
                <w:lang w:eastAsia="en-GB"/>
                <w:rPrChange w:id="5365" w:author="Linderhof, Vincent" w:date="2016-03-06T11:01:00Z">
                  <w:rPr>
                    <w:del w:id="5366" w:author="Linderhof, Vincent" w:date="2016-03-06T11:01:00Z"/>
                    <w:rFonts w:ascii="Times New Roman" w:eastAsia="Times New Roman" w:hAnsi="Times New Roman"/>
                    <w:color w:val="000000"/>
                    <w:sz w:val="24"/>
                    <w:szCs w:val="24"/>
                    <w:lang w:eastAsia="en-GB"/>
                  </w:rPr>
                </w:rPrChange>
              </w:rPr>
            </w:pPr>
          </w:p>
        </w:tc>
        <w:tc>
          <w:tcPr>
            <w:tcW w:w="1857" w:type="dxa"/>
            <w:gridSpan w:val="4"/>
            <w:tcBorders>
              <w:top w:val="nil"/>
              <w:left w:val="nil"/>
              <w:bottom w:val="nil"/>
              <w:right w:val="nil"/>
            </w:tcBorders>
            <w:shd w:val="clear" w:color="auto" w:fill="auto"/>
            <w:noWrap/>
            <w:vAlign w:val="bottom"/>
            <w:hideMark/>
            <w:tcPrChange w:id="5367" w:author="Linderhof, Vincent" w:date="2016-03-06T11:01:00Z">
              <w:tcPr>
                <w:tcW w:w="1857" w:type="dxa"/>
                <w:gridSpan w:val="4"/>
                <w:tcBorders>
                  <w:top w:val="nil"/>
                  <w:left w:val="nil"/>
                  <w:bottom w:val="nil"/>
                  <w:right w:val="nil"/>
                </w:tcBorders>
                <w:shd w:val="clear" w:color="auto" w:fill="auto"/>
                <w:noWrap/>
                <w:vAlign w:val="bottom"/>
                <w:hideMark/>
              </w:tcPr>
            </w:tcPrChange>
          </w:tcPr>
          <w:p w14:paraId="7E9991E6" w14:textId="14A717AE" w:rsidR="00C03049" w:rsidRPr="00304F95" w:rsidDel="00304F95" w:rsidRDefault="00C03049" w:rsidP="00E05337">
            <w:pPr>
              <w:suppressAutoHyphens w:val="0"/>
              <w:spacing w:after="0"/>
              <w:rPr>
                <w:del w:id="5368" w:author="Linderhof, Vincent" w:date="2016-03-06T11:01:00Z"/>
                <w:rFonts w:ascii="Times New Roman" w:eastAsia="Times New Roman" w:hAnsi="Times New Roman"/>
                <w:color w:val="000000"/>
                <w:sz w:val="20"/>
                <w:szCs w:val="20"/>
                <w:lang w:eastAsia="en-GB"/>
                <w:rPrChange w:id="5369" w:author="Linderhof, Vincent" w:date="2016-03-06T11:01:00Z">
                  <w:rPr>
                    <w:del w:id="5370" w:author="Linderhof, Vincent" w:date="2016-03-06T11:01:00Z"/>
                    <w:rFonts w:ascii="Times New Roman" w:eastAsia="Times New Roman" w:hAnsi="Times New Roman"/>
                    <w:color w:val="000000"/>
                    <w:sz w:val="24"/>
                    <w:szCs w:val="24"/>
                    <w:lang w:eastAsia="en-GB"/>
                  </w:rPr>
                </w:rPrChange>
              </w:rPr>
            </w:pPr>
            <w:del w:id="5371" w:author="Linderhof, Vincent" w:date="2016-03-06T11:01:00Z">
              <w:r w:rsidRPr="00304F95" w:rsidDel="00304F95">
                <w:rPr>
                  <w:rFonts w:ascii="Times New Roman" w:eastAsia="Times New Roman" w:hAnsi="Times New Roman"/>
                  <w:color w:val="000000"/>
                  <w:sz w:val="20"/>
                  <w:szCs w:val="20"/>
                  <w:lang w:eastAsia="en-GB"/>
                  <w:rPrChange w:id="5372" w:author="Linderhof, Vincent" w:date="2016-03-06T11:01:00Z">
                    <w:rPr>
                      <w:rFonts w:ascii="Times New Roman" w:eastAsia="Times New Roman" w:hAnsi="Times New Roman"/>
                      <w:color w:val="000000"/>
                      <w:sz w:val="24"/>
                      <w:szCs w:val="24"/>
                      <w:lang w:eastAsia="en-GB"/>
                    </w:rPr>
                  </w:rPrChange>
                </w:rPr>
                <w:delText>(df = 15; 3925)</w:delText>
              </w:r>
            </w:del>
          </w:p>
        </w:tc>
        <w:tc>
          <w:tcPr>
            <w:tcW w:w="1718" w:type="dxa"/>
            <w:gridSpan w:val="4"/>
            <w:tcBorders>
              <w:top w:val="nil"/>
              <w:left w:val="nil"/>
              <w:bottom w:val="nil"/>
              <w:right w:val="nil"/>
            </w:tcBorders>
            <w:shd w:val="clear" w:color="auto" w:fill="auto"/>
            <w:noWrap/>
            <w:vAlign w:val="bottom"/>
            <w:hideMark/>
            <w:tcPrChange w:id="5373" w:author="Linderhof, Vincent" w:date="2016-03-06T11:01:00Z">
              <w:tcPr>
                <w:tcW w:w="1718" w:type="dxa"/>
                <w:gridSpan w:val="4"/>
                <w:tcBorders>
                  <w:top w:val="nil"/>
                  <w:left w:val="nil"/>
                  <w:bottom w:val="nil"/>
                  <w:right w:val="nil"/>
                </w:tcBorders>
                <w:shd w:val="clear" w:color="auto" w:fill="auto"/>
                <w:noWrap/>
                <w:vAlign w:val="bottom"/>
                <w:hideMark/>
              </w:tcPr>
            </w:tcPrChange>
          </w:tcPr>
          <w:p w14:paraId="647F14B8" w14:textId="6944346B" w:rsidR="00C03049" w:rsidRPr="00304F95" w:rsidDel="00304F95" w:rsidRDefault="00C03049" w:rsidP="00E05337">
            <w:pPr>
              <w:suppressAutoHyphens w:val="0"/>
              <w:spacing w:after="0"/>
              <w:rPr>
                <w:del w:id="5374" w:author="Linderhof, Vincent" w:date="2016-03-06T11:01:00Z"/>
                <w:rFonts w:ascii="Times New Roman" w:eastAsia="Times New Roman" w:hAnsi="Times New Roman"/>
                <w:color w:val="000000"/>
                <w:sz w:val="20"/>
                <w:szCs w:val="20"/>
                <w:lang w:eastAsia="en-GB"/>
                <w:rPrChange w:id="5375" w:author="Linderhof, Vincent" w:date="2016-03-06T11:01:00Z">
                  <w:rPr>
                    <w:del w:id="5376" w:author="Linderhof, Vincent" w:date="2016-03-06T11:01:00Z"/>
                    <w:rFonts w:ascii="Times New Roman" w:eastAsia="Times New Roman" w:hAnsi="Times New Roman"/>
                    <w:color w:val="000000"/>
                    <w:sz w:val="24"/>
                    <w:szCs w:val="24"/>
                    <w:lang w:eastAsia="en-GB"/>
                  </w:rPr>
                </w:rPrChange>
              </w:rPr>
            </w:pPr>
            <w:del w:id="5377" w:author="Linderhof, Vincent" w:date="2016-03-06T11:01:00Z">
              <w:r w:rsidRPr="00304F95" w:rsidDel="00304F95">
                <w:rPr>
                  <w:rFonts w:ascii="Times New Roman" w:eastAsia="Times New Roman" w:hAnsi="Times New Roman"/>
                  <w:color w:val="000000"/>
                  <w:sz w:val="20"/>
                  <w:szCs w:val="20"/>
                  <w:lang w:eastAsia="en-GB"/>
                  <w:rPrChange w:id="5378" w:author="Linderhof, Vincent" w:date="2016-03-06T11:01:00Z">
                    <w:rPr>
                      <w:rFonts w:ascii="Times New Roman" w:eastAsia="Times New Roman" w:hAnsi="Times New Roman"/>
                      <w:color w:val="000000"/>
                      <w:sz w:val="24"/>
                      <w:szCs w:val="24"/>
                      <w:lang w:eastAsia="en-GB"/>
                    </w:rPr>
                  </w:rPrChange>
                </w:rPr>
                <w:delText>(df = 12; 2430)</w:delText>
              </w:r>
            </w:del>
          </w:p>
        </w:tc>
        <w:tc>
          <w:tcPr>
            <w:tcW w:w="1151" w:type="dxa"/>
            <w:gridSpan w:val="2"/>
            <w:tcBorders>
              <w:top w:val="nil"/>
              <w:left w:val="nil"/>
              <w:bottom w:val="nil"/>
              <w:right w:val="nil"/>
            </w:tcBorders>
            <w:shd w:val="clear" w:color="auto" w:fill="auto"/>
            <w:noWrap/>
            <w:vAlign w:val="bottom"/>
            <w:hideMark/>
            <w:tcPrChange w:id="5379" w:author="Linderhof, Vincent" w:date="2016-03-06T11:01:00Z">
              <w:tcPr>
                <w:tcW w:w="1151" w:type="dxa"/>
                <w:gridSpan w:val="2"/>
                <w:tcBorders>
                  <w:top w:val="nil"/>
                  <w:left w:val="nil"/>
                  <w:bottom w:val="nil"/>
                  <w:right w:val="nil"/>
                </w:tcBorders>
                <w:shd w:val="clear" w:color="auto" w:fill="auto"/>
                <w:noWrap/>
                <w:vAlign w:val="bottom"/>
                <w:hideMark/>
              </w:tcPr>
            </w:tcPrChange>
          </w:tcPr>
          <w:p w14:paraId="7A4AD3E5" w14:textId="789BCE46" w:rsidR="00C03049" w:rsidRPr="00304F95" w:rsidDel="00304F95" w:rsidRDefault="00C03049" w:rsidP="00E05337">
            <w:pPr>
              <w:suppressAutoHyphens w:val="0"/>
              <w:spacing w:after="0"/>
              <w:rPr>
                <w:del w:id="5380" w:author="Linderhof, Vincent" w:date="2016-03-06T11:01:00Z"/>
                <w:rFonts w:ascii="Times New Roman" w:eastAsia="Times New Roman" w:hAnsi="Times New Roman"/>
                <w:color w:val="000000"/>
                <w:sz w:val="20"/>
                <w:szCs w:val="20"/>
                <w:lang w:eastAsia="en-GB"/>
                <w:rPrChange w:id="5381" w:author="Linderhof, Vincent" w:date="2016-03-06T11:01:00Z">
                  <w:rPr>
                    <w:del w:id="5382"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nil"/>
              <w:left w:val="nil"/>
              <w:bottom w:val="nil"/>
              <w:right w:val="nil"/>
            </w:tcBorders>
            <w:shd w:val="clear" w:color="auto" w:fill="auto"/>
            <w:noWrap/>
            <w:vAlign w:val="bottom"/>
            <w:hideMark/>
            <w:tcPrChange w:id="5383" w:author="Linderhof, Vincent" w:date="2016-03-06T11:01:00Z">
              <w:tcPr>
                <w:tcW w:w="691" w:type="dxa"/>
                <w:gridSpan w:val="2"/>
                <w:tcBorders>
                  <w:top w:val="nil"/>
                  <w:left w:val="nil"/>
                  <w:bottom w:val="nil"/>
                  <w:right w:val="nil"/>
                </w:tcBorders>
                <w:shd w:val="clear" w:color="auto" w:fill="auto"/>
                <w:noWrap/>
                <w:vAlign w:val="bottom"/>
                <w:hideMark/>
              </w:tcPr>
            </w:tcPrChange>
          </w:tcPr>
          <w:p w14:paraId="23AFFE77" w14:textId="0C4558BB" w:rsidR="00C03049" w:rsidRPr="00304F95" w:rsidDel="00304F95" w:rsidRDefault="00C03049" w:rsidP="00E05337">
            <w:pPr>
              <w:suppressAutoHyphens w:val="0"/>
              <w:spacing w:after="0"/>
              <w:rPr>
                <w:del w:id="5384" w:author="Linderhof, Vincent" w:date="2016-03-06T11:01:00Z"/>
                <w:rFonts w:ascii="Times New Roman" w:eastAsia="Times New Roman" w:hAnsi="Times New Roman"/>
                <w:color w:val="000000"/>
                <w:sz w:val="20"/>
                <w:szCs w:val="20"/>
                <w:lang w:eastAsia="en-GB"/>
                <w:rPrChange w:id="5385" w:author="Linderhof, Vincent" w:date="2016-03-06T11:01:00Z">
                  <w:rPr>
                    <w:del w:id="5386"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nil"/>
              <w:left w:val="nil"/>
              <w:bottom w:val="nil"/>
              <w:right w:val="nil"/>
            </w:tcBorders>
            <w:shd w:val="clear" w:color="auto" w:fill="auto"/>
            <w:noWrap/>
            <w:vAlign w:val="bottom"/>
            <w:hideMark/>
            <w:tcPrChange w:id="5387" w:author="Linderhof, Vincent" w:date="2016-03-06T11:01:00Z">
              <w:tcPr>
                <w:tcW w:w="1416" w:type="dxa"/>
                <w:gridSpan w:val="2"/>
                <w:tcBorders>
                  <w:top w:val="nil"/>
                  <w:left w:val="nil"/>
                  <w:bottom w:val="nil"/>
                  <w:right w:val="nil"/>
                </w:tcBorders>
                <w:shd w:val="clear" w:color="auto" w:fill="auto"/>
                <w:noWrap/>
                <w:vAlign w:val="bottom"/>
                <w:hideMark/>
              </w:tcPr>
            </w:tcPrChange>
          </w:tcPr>
          <w:p w14:paraId="31C1E1E4" w14:textId="5B69B6CE" w:rsidR="00C03049" w:rsidRPr="00304F95" w:rsidDel="00304F95" w:rsidRDefault="00C03049" w:rsidP="00E05337">
            <w:pPr>
              <w:suppressAutoHyphens w:val="0"/>
              <w:spacing w:after="0"/>
              <w:rPr>
                <w:del w:id="5388" w:author="Linderhof, Vincent" w:date="2016-03-06T11:01:00Z"/>
                <w:rFonts w:ascii="Times New Roman" w:eastAsia="Times New Roman" w:hAnsi="Times New Roman"/>
                <w:color w:val="000000"/>
                <w:sz w:val="20"/>
                <w:szCs w:val="20"/>
                <w:lang w:eastAsia="en-GB"/>
                <w:rPrChange w:id="5389" w:author="Linderhof, Vincent" w:date="2016-03-06T11:01:00Z">
                  <w:rPr>
                    <w:del w:id="5390" w:author="Linderhof, Vincent" w:date="2016-03-06T11:01:00Z"/>
                    <w:rFonts w:ascii="Times New Roman" w:eastAsia="Times New Roman" w:hAnsi="Times New Roman"/>
                    <w:color w:val="000000"/>
                    <w:sz w:val="24"/>
                    <w:szCs w:val="24"/>
                    <w:lang w:eastAsia="en-GB"/>
                  </w:rPr>
                </w:rPrChange>
              </w:rPr>
            </w:pPr>
            <w:del w:id="5391" w:author="Linderhof, Vincent" w:date="2016-03-06T11:01:00Z">
              <w:r w:rsidRPr="00304F95" w:rsidDel="00304F95">
                <w:rPr>
                  <w:rFonts w:ascii="Times New Roman" w:eastAsia="Times New Roman" w:hAnsi="Times New Roman"/>
                  <w:color w:val="000000"/>
                  <w:sz w:val="20"/>
                  <w:szCs w:val="20"/>
                  <w:lang w:eastAsia="en-GB"/>
                  <w:rPrChange w:id="5392" w:author="Linderhof, Vincent" w:date="2016-03-06T11:01:00Z">
                    <w:rPr>
                      <w:rFonts w:ascii="Times New Roman" w:eastAsia="Times New Roman" w:hAnsi="Times New Roman"/>
                      <w:color w:val="000000"/>
                      <w:sz w:val="24"/>
                      <w:szCs w:val="24"/>
                      <w:lang w:eastAsia="en-GB"/>
                    </w:rPr>
                  </w:rPrChange>
                </w:rPr>
                <w:delText>(df=15; 3923)</w:delText>
              </w:r>
            </w:del>
          </w:p>
        </w:tc>
        <w:tc>
          <w:tcPr>
            <w:tcW w:w="2303" w:type="dxa"/>
            <w:gridSpan w:val="8"/>
            <w:tcBorders>
              <w:top w:val="nil"/>
              <w:left w:val="nil"/>
              <w:bottom w:val="nil"/>
              <w:right w:val="nil"/>
            </w:tcBorders>
            <w:shd w:val="clear" w:color="auto" w:fill="auto"/>
            <w:noWrap/>
            <w:vAlign w:val="bottom"/>
            <w:hideMark/>
            <w:tcPrChange w:id="5393" w:author="Linderhof, Vincent" w:date="2016-03-06T11:01:00Z">
              <w:tcPr>
                <w:tcW w:w="2303" w:type="dxa"/>
                <w:gridSpan w:val="8"/>
                <w:tcBorders>
                  <w:top w:val="nil"/>
                  <w:left w:val="nil"/>
                  <w:bottom w:val="nil"/>
                  <w:right w:val="nil"/>
                </w:tcBorders>
                <w:shd w:val="clear" w:color="auto" w:fill="auto"/>
                <w:noWrap/>
                <w:vAlign w:val="bottom"/>
                <w:hideMark/>
              </w:tcPr>
            </w:tcPrChange>
          </w:tcPr>
          <w:p w14:paraId="7603A651" w14:textId="0196D182" w:rsidR="00C03049" w:rsidRPr="00304F95" w:rsidDel="00304F95" w:rsidRDefault="00C03049" w:rsidP="00E05337">
            <w:pPr>
              <w:suppressAutoHyphens w:val="0"/>
              <w:spacing w:after="0"/>
              <w:rPr>
                <w:del w:id="5394" w:author="Linderhof, Vincent" w:date="2016-03-06T11:01:00Z"/>
                <w:rFonts w:ascii="Times New Roman" w:eastAsia="Times New Roman" w:hAnsi="Times New Roman"/>
                <w:color w:val="000000"/>
                <w:sz w:val="20"/>
                <w:szCs w:val="20"/>
                <w:lang w:eastAsia="en-GB"/>
                <w:rPrChange w:id="5395" w:author="Linderhof, Vincent" w:date="2016-03-06T11:01:00Z">
                  <w:rPr>
                    <w:del w:id="5396" w:author="Linderhof, Vincent" w:date="2016-03-06T11:01:00Z"/>
                    <w:rFonts w:ascii="Times New Roman" w:eastAsia="Times New Roman" w:hAnsi="Times New Roman"/>
                    <w:color w:val="000000"/>
                    <w:sz w:val="24"/>
                    <w:szCs w:val="24"/>
                    <w:lang w:eastAsia="en-GB"/>
                  </w:rPr>
                </w:rPrChange>
              </w:rPr>
            </w:pPr>
            <w:del w:id="5397" w:author="Linderhof, Vincent" w:date="2016-03-06T11:01:00Z">
              <w:r w:rsidRPr="00304F95" w:rsidDel="00304F95">
                <w:rPr>
                  <w:rFonts w:ascii="Times New Roman" w:eastAsia="Times New Roman" w:hAnsi="Times New Roman"/>
                  <w:color w:val="000000"/>
                  <w:sz w:val="20"/>
                  <w:szCs w:val="20"/>
                  <w:lang w:eastAsia="en-GB"/>
                  <w:rPrChange w:id="5398" w:author="Linderhof, Vincent" w:date="2016-03-06T11:01:00Z">
                    <w:rPr>
                      <w:rFonts w:ascii="Times New Roman" w:eastAsia="Times New Roman" w:hAnsi="Times New Roman"/>
                      <w:color w:val="000000"/>
                      <w:sz w:val="24"/>
                      <w:szCs w:val="24"/>
                      <w:lang w:eastAsia="en-GB"/>
                    </w:rPr>
                  </w:rPrChange>
                </w:rPr>
                <w:delText>(df=12;2428)</w:delText>
              </w:r>
            </w:del>
          </w:p>
        </w:tc>
        <w:tc>
          <w:tcPr>
            <w:tcW w:w="1921" w:type="dxa"/>
            <w:gridSpan w:val="6"/>
            <w:tcBorders>
              <w:top w:val="nil"/>
              <w:left w:val="nil"/>
              <w:bottom w:val="nil"/>
              <w:right w:val="nil"/>
            </w:tcBorders>
            <w:shd w:val="clear" w:color="auto" w:fill="auto"/>
            <w:noWrap/>
            <w:vAlign w:val="bottom"/>
            <w:hideMark/>
            <w:tcPrChange w:id="5399"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05105E00" w14:textId="11F02572" w:rsidR="00C03049" w:rsidRPr="00304F95" w:rsidDel="00304F95" w:rsidRDefault="00C03049" w:rsidP="00E05337">
            <w:pPr>
              <w:suppressAutoHyphens w:val="0"/>
              <w:spacing w:after="0"/>
              <w:rPr>
                <w:del w:id="5400" w:author="Linderhof, Vincent" w:date="2016-03-06T11:01:00Z"/>
                <w:rFonts w:ascii="Times New Roman" w:eastAsia="Times New Roman" w:hAnsi="Times New Roman"/>
                <w:color w:val="000000"/>
                <w:sz w:val="20"/>
                <w:szCs w:val="20"/>
                <w:lang w:eastAsia="en-GB"/>
                <w:rPrChange w:id="5401" w:author="Linderhof, Vincent" w:date="2016-03-06T11:01:00Z">
                  <w:rPr>
                    <w:del w:id="5402"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5403"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FF2E11E" w14:textId="44D94940" w:rsidR="00C03049" w:rsidRPr="00304F95" w:rsidDel="00304F95" w:rsidRDefault="00C03049" w:rsidP="00E05337">
            <w:pPr>
              <w:suppressAutoHyphens w:val="0"/>
              <w:spacing w:after="0"/>
              <w:rPr>
                <w:del w:id="5404" w:author="Linderhof, Vincent" w:date="2016-03-06T11:01:00Z"/>
                <w:rFonts w:ascii="Times New Roman" w:eastAsia="Times New Roman" w:hAnsi="Times New Roman"/>
                <w:color w:val="000000"/>
                <w:sz w:val="20"/>
                <w:szCs w:val="20"/>
                <w:lang w:eastAsia="en-GB"/>
                <w:rPrChange w:id="5405" w:author="Linderhof, Vincent" w:date="2016-03-06T11:01:00Z">
                  <w:rPr>
                    <w:del w:id="5406" w:author="Linderhof, Vincent" w:date="2016-03-06T11:01:00Z"/>
                    <w:rFonts w:ascii="Times New Roman" w:eastAsia="Times New Roman" w:hAnsi="Times New Roman"/>
                    <w:color w:val="000000"/>
                    <w:sz w:val="24"/>
                    <w:szCs w:val="24"/>
                    <w:lang w:eastAsia="en-GB"/>
                  </w:rPr>
                </w:rPrChange>
              </w:rPr>
            </w:pPr>
          </w:p>
        </w:tc>
      </w:tr>
      <w:tr w:rsidR="00C03049" w:rsidRPr="00304F95" w:rsidDel="00304F95" w14:paraId="0D632A2A" w14:textId="6B27CBDC" w:rsidTr="00304F95">
        <w:trPr>
          <w:trHeight w:val="300"/>
          <w:del w:id="5407" w:author="Linderhof, Vincent" w:date="2016-03-06T11:01:00Z"/>
          <w:trPrChange w:id="5408" w:author="Linderhof, Vincent" w:date="2016-03-06T11:01:00Z">
            <w:trPr>
              <w:trHeight w:val="300"/>
            </w:trPr>
          </w:trPrChange>
        </w:trPr>
        <w:tc>
          <w:tcPr>
            <w:tcW w:w="2000" w:type="dxa"/>
            <w:tcBorders>
              <w:top w:val="nil"/>
              <w:left w:val="nil"/>
              <w:bottom w:val="nil"/>
              <w:right w:val="nil"/>
            </w:tcBorders>
            <w:shd w:val="clear" w:color="auto" w:fill="auto"/>
            <w:noWrap/>
            <w:vAlign w:val="bottom"/>
            <w:hideMark/>
            <w:tcPrChange w:id="5409" w:author="Linderhof, Vincent" w:date="2016-03-06T11:01:00Z">
              <w:tcPr>
                <w:tcW w:w="2000" w:type="dxa"/>
                <w:tcBorders>
                  <w:top w:val="nil"/>
                  <w:left w:val="nil"/>
                  <w:bottom w:val="nil"/>
                  <w:right w:val="nil"/>
                </w:tcBorders>
                <w:shd w:val="clear" w:color="auto" w:fill="auto"/>
                <w:noWrap/>
                <w:vAlign w:val="bottom"/>
                <w:hideMark/>
              </w:tcPr>
            </w:tcPrChange>
          </w:tcPr>
          <w:p w14:paraId="0A249084" w14:textId="39585CA9" w:rsidR="00C03049" w:rsidRPr="00304F95" w:rsidDel="00304F95" w:rsidRDefault="00C03049" w:rsidP="00E05337">
            <w:pPr>
              <w:suppressAutoHyphens w:val="0"/>
              <w:spacing w:after="0"/>
              <w:rPr>
                <w:del w:id="5410" w:author="Linderhof, Vincent" w:date="2016-03-06T11:01:00Z"/>
                <w:rFonts w:ascii="Times New Roman" w:eastAsia="Times New Roman" w:hAnsi="Times New Roman"/>
                <w:color w:val="000000"/>
                <w:sz w:val="20"/>
                <w:szCs w:val="20"/>
                <w:lang w:eastAsia="en-GB"/>
                <w:rPrChange w:id="5411" w:author="Linderhof, Vincent" w:date="2016-03-06T11:01:00Z">
                  <w:rPr>
                    <w:del w:id="5412" w:author="Linderhof, Vincent" w:date="2016-03-06T11:01:00Z"/>
                    <w:rFonts w:ascii="Times New Roman" w:eastAsia="Times New Roman" w:hAnsi="Times New Roman"/>
                    <w:color w:val="000000"/>
                    <w:sz w:val="24"/>
                    <w:szCs w:val="24"/>
                    <w:lang w:eastAsia="en-GB"/>
                  </w:rPr>
                </w:rPrChange>
              </w:rPr>
            </w:pPr>
            <w:del w:id="5413" w:author="Linderhof, Vincent" w:date="2016-03-06T11:01:00Z">
              <w:r w:rsidRPr="00304F95" w:rsidDel="00304F95">
                <w:rPr>
                  <w:rFonts w:ascii="Times New Roman" w:eastAsia="Times New Roman" w:hAnsi="Times New Roman"/>
                  <w:color w:val="000000"/>
                  <w:sz w:val="20"/>
                  <w:szCs w:val="20"/>
                  <w:lang w:eastAsia="en-GB"/>
                  <w:rPrChange w:id="5414" w:author="Linderhof, Vincent" w:date="2016-03-06T11:01:00Z">
                    <w:rPr>
                      <w:rFonts w:ascii="Times New Roman" w:eastAsia="Times New Roman" w:hAnsi="Times New Roman"/>
                      <w:color w:val="000000"/>
                      <w:sz w:val="24"/>
                      <w:szCs w:val="24"/>
                      <w:lang w:eastAsia="en-GB"/>
                    </w:rPr>
                  </w:rPrChange>
                </w:rPr>
                <w:delText>Note: *p&lt;0.1; **p&lt;0.05; ***p&lt;0.01</w:delText>
              </w:r>
            </w:del>
          </w:p>
        </w:tc>
        <w:tc>
          <w:tcPr>
            <w:tcW w:w="1387" w:type="dxa"/>
            <w:gridSpan w:val="2"/>
            <w:tcBorders>
              <w:top w:val="nil"/>
              <w:left w:val="nil"/>
              <w:bottom w:val="nil"/>
              <w:right w:val="nil"/>
            </w:tcBorders>
            <w:shd w:val="clear" w:color="auto" w:fill="auto"/>
            <w:noWrap/>
            <w:vAlign w:val="bottom"/>
            <w:hideMark/>
            <w:tcPrChange w:id="5415" w:author="Linderhof, Vincent" w:date="2016-03-06T11:01:00Z">
              <w:tcPr>
                <w:tcW w:w="1621" w:type="dxa"/>
                <w:gridSpan w:val="2"/>
                <w:tcBorders>
                  <w:top w:val="nil"/>
                  <w:left w:val="nil"/>
                  <w:bottom w:val="nil"/>
                  <w:right w:val="nil"/>
                </w:tcBorders>
                <w:shd w:val="clear" w:color="auto" w:fill="auto"/>
                <w:noWrap/>
                <w:vAlign w:val="bottom"/>
                <w:hideMark/>
              </w:tcPr>
            </w:tcPrChange>
          </w:tcPr>
          <w:p w14:paraId="37C8BFAA" w14:textId="0DE7A4C7" w:rsidR="00C03049" w:rsidRPr="00304F95" w:rsidDel="00304F95" w:rsidRDefault="00C03049" w:rsidP="00E05337">
            <w:pPr>
              <w:suppressAutoHyphens w:val="0"/>
              <w:spacing w:after="0"/>
              <w:rPr>
                <w:del w:id="5416" w:author="Linderhof, Vincent" w:date="2016-03-06T11:01:00Z"/>
                <w:rFonts w:ascii="Times New Roman" w:eastAsia="Times New Roman" w:hAnsi="Times New Roman"/>
                <w:color w:val="000000"/>
                <w:sz w:val="20"/>
                <w:szCs w:val="20"/>
                <w:lang w:eastAsia="en-GB"/>
                <w:rPrChange w:id="5417" w:author="Linderhof, Vincent" w:date="2016-03-06T11:01:00Z">
                  <w:rPr>
                    <w:del w:id="5418" w:author="Linderhof, Vincent" w:date="2016-03-06T11:01:00Z"/>
                    <w:rFonts w:ascii="Times New Roman" w:eastAsia="Times New Roman" w:hAnsi="Times New Roman"/>
                    <w:color w:val="000000"/>
                    <w:sz w:val="24"/>
                    <w:szCs w:val="24"/>
                    <w:lang w:eastAsia="en-GB"/>
                  </w:rPr>
                </w:rPrChange>
              </w:rPr>
            </w:pPr>
          </w:p>
        </w:tc>
        <w:tc>
          <w:tcPr>
            <w:tcW w:w="236" w:type="dxa"/>
            <w:gridSpan w:val="2"/>
            <w:tcBorders>
              <w:top w:val="nil"/>
              <w:left w:val="nil"/>
              <w:bottom w:val="nil"/>
              <w:right w:val="nil"/>
            </w:tcBorders>
            <w:shd w:val="clear" w:color="auto" w:fill="auto"/>
            <w:noWrap/>
            <w:vAlign w:val="bottom"/>
            <w:hideMark/>
            <w:tcPrChange w:id="5419" w:author="Linderhof, Vincent" w:date="2016-03-06T11:01:00Z">
              <w:tcPr>
                <w:tcW w:w="236" w:type="dxa"/>
                <w:gridSpan w:val="2"/>
                <w:tcBorders>
                  <w:top w:val="nil"/>
                  <w:left w:val="nil"/>
                  <w:bottom w:val="nil"/>
                  <w:right w:val="nil"/>
                </w:tcBorders>
                <w:shd w:val="clear" w:color="auto" w:fill="auto"/>
                <w:noWrap/>
                <w:vAlign w:val="bottom"/>
                <w:hideMark/>
              </w:tcPr>
            </w:tcPrChange>
          </w:tcPr>
          <w:p w14:paraId="2B6DC0F0" w14:textId="0AA9108E" w:rsidR="00C03049" w:rsidRPr="00304F95" w:rsidDel="00304F95" w:rsidRDefault="00C03049" w:rsidP="00E05337">
            <w:pPr>
              <w:suppressAutoHyphens w:val="0"/>
              <w:spacing w:after="0"/>
              <w:rPr>
                <w:del w:id="5420" w:author="Linderhof, Vincent" w:date="2016-03-06T11:01:00Z"/>
                <w:rFonts w:ascii="Times New Roman" w:eastAsia="Times New Roman" w:hAnsi="Times New Roman"/>
                <w:color w:val="000000"/>
                <w:sz w:val="20"/>
                <w:szCs w:val="20"/>
                <w:lang w:eastAsia="en-GB"/>
                <w:rPrChange w:id="5421" w:author="Linderhof, Vincent" w:date="2016-03-06T11:01:00Z">
                  <w:rPr>
                    <w:del w:id="5422" w:author="Linderhof, Vincent" w:date="2016-03-06T11:01:00Z"/>
                    <w:rFonts w:ascii="Times New Roman" w:eastAsia="Times New Roman" w:hAnsi="Times New Roman"/>
                    <w:color w:val="000000"/>
                    <w:sz w:val="24"/>
                    <w:szCs w:val="24"/>
                    <w:lang w:eastAsia="en-GB"/>
                  </w:rPr>
                </w:rPrChange>
              </w:rPr>
            </w:pPr>
          </w:p>
        </w:tc>
        <w:tc>
          <w:tcPr>
            <w:tcW w:w="1449" w:type="dxa"/>
            <w:gridSpan w:val="2"/>
            <w:tcBorders>
              <w:top w:val="nil"/>
              <w:left w:val="nil"/>
              <w:bottom w:val="nil"/>
              <w:right w:val="nil"/>
            </w:tcBorders>
            <w:shd w:val="clear" w:color="auto" w:fill="auto"/>
            <w:noWrap/>
            <w:vAlign w:val="bottom"/>
            <w:hideMark/>
            <w:tcPrChange w:id="5423" w:author="Linderhof, Vincent" w:date="2016-03-06T11:01:00Z">
              <w:tcPr>
                <w:tcW w:w="1449" w:type="dxa"/>
                <w:gridSpan w:val="2"/>
                <w:tcBorders>
                  <w:top w:val="nil"/>
                  <w:left w:val="nil"/>
                  <w:bottom w:val="nil"/>
                  <w:right w:val="nil"/>
                </w:tcBorders>
                <w:shd w:val="clear" w:color="auto" w:fill="auto"/>
                <w:noWrap/>
                <w:vAlign w:val="bottom"/>
                <w:hideMark/>
              </w:tcPr>
            </w:tcPrChange>
          </w:tcPr>
          <w:p w14:paraId="2C8F8B69" w14:textId="12ECDC26" w:rsidR="00C03049" w:rsidRPr="00304F95" w:rsidDel="00304F95" w:rsidRDefault="00C03049" w:rsidP="00E05337">
            <w:pPr>
              <w:suppressAutoHyphens w:val="0"/>
              <w:spacing w:after="0"/>
              <w:rPr>
                <w:del w:id="5424" w:author="Linderhof, Vincent" w:date="2016-03-06T11:01:00Z"/>
                <w:rFonts w:ascii="Times New Roman" w:eastAsia="Times New Roman" w:hAnsi="Times New Roman"/>
                <w:color w:val="000000"/>
                <w:sz w:val="20"/>
                <w:szCs w:val="20"/>
                <w:lang w:eastAsia="en-GB"/>
                <w:rPrChange w:id="5425" w:author="Linderhof, Vincent" w:date="2016-03-06T11:01:00Z">
                  <w:rPr>
                    <w:del w:id="5426"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542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19E3F4EB" w14:textId="23C65900" w:rsidR="00C03049" w:rsidRPr="00304F95" w:rsidDel="00304F95" w:rsidRDefault="00C03049" w:rsidP="00E05337">
            <w:pPr>
              <w:suppressAutoHyphens w:val="0"/>
              <w:spacing w:after="0"/>
              <w:rPr>
                <w:del w:id="5428" w:author="Linderhof, Vincent" w:date="2016-03-06T11:01:00Z"/>
                <w:rFonts w:ascii="Times New Roman" w:eastAsia="Times New Roman" w:hAnsi="Times New Roman"/>
                <w:color w:val="000000"/>
                <w:sz w:val="20"/>
                <w:szCs w:val="20"/>
                <w:lang w:eastAsia="en-GB"/>
                <w:rPrChange w:id="5429" w:author="Linderhof, Vincent" w:date="2016-03-06T11:01:00Z">
                  <w:rPr>
                    <w:del w:id="543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nil"/>
              <w:left w:val="nil"/>
              <w:bottom w:val="nil"/>
              <w:right w:val="nil"/>
            </w:tcBorders>
            <w:shd w:val="clear" w:color="auto" w:fill="auto"/>
            <w:noWrap/>
            <w:vAlign w:val="bottom"/>
            <w:hideMark/>
            <w:tcPrChange w:id="5431" w:author="Linderhof, Vincent" w:date="2016-03-06T11:01:00Z">
              <w:tcPr>
                <w:tcW w:w="1152" w:type="dxa"/>
                <w:gridSpan w:val="2"/>
                <w:tcBorders>
                  <w:top w:val="nil"/>
                  <w:left w:val="nil"/>
                  <w:bottom w:val="nil"/>
                  <w:right w:val="nil"/>
                </w:tcBorders>
                <w:shd w:val="clear" w:color="auto" w:fill="auto"/>
                <w:noWrap/>
                <w:vAlign w:val="bottom"/>
                <w:hideMark/>
              </w:tcPr>
            </w:tcPrChange>
          </w:tcPr>
          <w:p w14:paraId="59379092" w14:textId="0B511B83" w:rsidR="00C03049" w:rsidRPr="00304F95" w:rsidDel="00304F95" w:rsidRDefault="00C03049" w:rsidP="00E05337">
            <w:pPr>
              <w:suppressAutoHyphens w:val="0"/>
              <w:spacing w:after="0"/>
              <w:rPr>
                <w:del w:id="5432" w:author="Linderhof, Vincent" w:date="2016-03-06T11:01:00Z"/>
                <w:rFonts w:ascii="Times New Roman" w:eastAsia="Times New Roman" w:hAnsi="Times New Roman"/>
                <w:color w:val="000000"/>
                <w:sz w:val="20"/>
                <w:szCs w:val="20"/>
                <w:lang w:eastAsia="en-GB"/>
                <w:rPrChange w:id="5433" w:author="Linderhof, Vincent" w:date="2016-03-06T11:01:00Z">
                  <w:rPr>
                    <w:del w:id="5434"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nil"/>
              <w:left w:val="nil"/>
              <w:bottom w:val="nil"/>
              <w:right w:val="nil"/>
            </w:tcBorders>
            <w:shd w:val="clear" w:color="auto" w:fill="auto"/>
            <w:noWrap/>
            <w:vAlign w:val="bottom"/>
            <w:hideMark/>
            <w:tcPrChange w:id="5435" w:author="Linderhof, Vincent" w:date="2016-03-06T11:01:00Z">
              <w:tcPr>
                <w:tcW w:w="721" w:type="dxa"/>
                <w:gridSpan w:val="2"/>
                <w:tcBorders>
                  <w:top w:val="nil"/>
                  <w:left w:val="nil"/>
                  <w:bottom w:val="nil"/>
                  <w:right w:val="nil"/>
                </w:tcBorders>
                <w:shd w:val="clear" w:color="auto" w:fill="auto"/>
                <w:noWrap/>
                <w:vAlign w:val="bottom"/>
                <w:hideMark/>
              </w:tcPr>
            </w:tcPrChange>
          </w:tcPr>
          <w:p w14:paraId="43B20988" w14:textId="41992125" w:rsidR="00C03049" w:rsidRPr="00304F95" w:rsidDel="00304F95" w:rsidRDefault="00C03049" w:rsidP="00E05337">
            <w:pPr>
              <w:suppressAutoHyphens w:val="0"/>
              <w:spacing w:after="0"/>
              <w:rPr>
                <w:del w:id="5436" w:author="Linderhof, Vincent" w:date="2016-03-06T11:01:00Z"/>
                <w:rFonts w:ascii="Times New Roman" w:eastAsia="Times New Roman" w:hAnsi="Times New Roman"/>
                <w:color w:val="000000"/>
                <w:sz w:val="20"/>
                <w:szCs w:val="20"/>
                <w:lang w:eastAsia="en-GB"/>
                <w:rPrChange w:id="5437" w:author="Linderhof, Vincent" w:date="2016-03-06T11:01:00Z">
                  <w:rPr>
                    <w:del w:id="5438" w:author="Linderhof, Vincent" w:date="2016-03-06T11:01:00Z"/>
                    <w:rFonts w:ascii="Times New Roman" w:eastAsia="Times New Roman" w:hAnsi="Times New Roman"/>
                    <w:color w:val="000000"/>
                    <w:sz w:val="24"/>
                    <w:szCs w:val="24"/>
                    <w:lang w:eastAsia="en-GB"/>
                  </w:rPr>
                </w:rPrChange>
              </w:rPr>
            </w:pPr>
          </w:p>
        </w:tc>
        <w:tc>
          <w:tcPr>
            <w:tcW w:w="1323" w:type="dxa"/>
            <w:gridSpan w:val="2"/>
            <w:tcBorders>
              <w:top w:val="nil"/>
              <w:left w:val="nil"/>
              <w:bottom w:val="nil"/>
              <w:right w:val="nil"/>
            </w:tcBorders>
            <w:shd w:val="clear" w:color="auto" w:fill="auto"/>
            <w:noWrap/>
            <w:vAlign w:val="bottom"/>
            <w:hideMark/>
            <w:tcPrChange w:id="5439" w:author="Linderhof, Vincent" w:date="2016-03-06T11:01:00Z">
              <w:tcPr>
                <w:tcW w:w="1323" w:type="dxa"/>
                <w:gridSpan w:val="2"/>
                <w:tcBorders>
                  <w:top w:val="nil"/>
                  <w:left w:val="nil"/>
                  <w:bottom w:val="nil"/>
                  <w:right w:val="nil"/>
                </w:tcBorders>
                <w:shd w:val="clear" w:color="auto" w:fill="auto"/>
                <w:noWrap/>
                <w:vAlign w:val="bottom"/>
                <w:hideMark/>
              </w:tcPr>
            </w:tcPrChange>
          </w:tcPr>
          <w:p w14:paraId="20246DBE" w14:textId="2A9956E5" w:rsidR="00C03049" w:rsidRPr="00304F95" w:rsidDel="00304F95" w:rsidRDefault="00C03049" w:rsidP="00E05337">
            <w:pPr>
              <w:suppressAutoHyphens w:val="0"/>
              <w:spacing w:after="0"/>
              <w:rPr>
                <w:del w:id="5440" w:author="Linderhof, Vincent" w:date="2016-03-06T11:01:00Z"/>
                <w:rFonts w:ascii="Times New Roman" w:eastAsia="Times New Roman" w:hAnsi="Times New Roman"/>
                <w:color w:val="000000"/>
                <w:sz w:val="20"/>
                <w:szCs w:val="20"/>
                <w:lang w:eastAsia="en-GB"/>
                <w:rPrChange w:id="5441" w:author="Linderhof, Vincent" w:date="2016-03-06T11:01:00Z">
                  <w:rPr>
                    <w:del w:id="5442"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544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3092C281" w14:textId="57A7497C" w:rsidR="00C03049" w:rsidRPr="00304F95" w:rsidDel="00304F95" w:rsidRDefault="00C03049" w:rsidP="00E05337">
            <w:pPr>
              <w:suppressAutoHyphens w:val="0"/>
              <w:spacing w:after="0"/>
              <w:rPr>
                <w:del w:id="5444" w:author="Linderhof, Vincent" w:date="2016-03-06T11:01:00Z"/>
                <w:rFonts w:ascii="Times New Roman" w:eastAsia="Times New Roman" w:hAnsi="Times New Roman"/>
                <w:color w:val="000000"/>
                <w:sz w:val="20"/>
                <w:szCs w:val="20"/>
                <w:lang w:eastAsia="en-GB"/>
                <w:rPrChange w:id="5445" w:author="Linderhof, Vincent" w:date="2016-03-06T11:01:00Z">
                  <w:rPr>
                    <w:del w:id="544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nil"/>
              <w:left w:val="nil"/>
              <w:bottom w:val="nil"/>
              <w:right w:val="nil"/>
            </w:tcBorders>
            <w:shd w:val="clear" w:color="auto" w:fill="auto"/>
            <w:noWrap/>
            <w:vAlign w:val="bottom"/>
            <w:hideMark/>
            <w:tcPrChange w:id="5447" w:author="Linderhof, Vincent" w:date="2016-03-06T11:01:00Z">
              <w:tcPr>
                <w:tcW w:w="1184" w:type="dxa"/>
                <w:gridSpan w:val="2"/>
                <w:tcBorders>
                  <w:top w:val="nil"/>
                  <w:left w:val="nil"/>
                  <w:bottom w:val="nil"/>
                  <w:right w:val="nil"/>
                </w:tcBorders>
                <w:shd w:val="clear" w:color="auto" w:fill="auto"/>
                <w:noWrap/>
                <w:vAlign w:val="bottom"/>
                <w:hideMark/>
              </w:tcPr>
            </w:tcPrChange>
          </w:tcPr>
          <w:p w14:paraId="093C9659" w14:textId="47BB0006" w:rsidR="00C03049" w:rsidRPr="00304F95" w:rsidDel="00304F95" w:rsidRDefault="00C03049" w:rsidP="00E05337">
            <w:pPr>
              <w:suppressAutoHyphens w:val="0"/>
              <w:spacing w:after="0"/>
              <w:rPr>
                <w:del w:id="5448" w:author="Linderhof, Vincent" w:date="2016-03-06T11:01:00Z"/>
                <w:rFonts w:ascii="Times New Roman" w:eastAsia="Times New Roman" w:hAnsi="Times New Roman"/>
                <w:color w:val="000000"/>
                <w:sz w:val="20"/>
                <w:szCs w:val="20"/>
                <w:lang w:eastAsia="en-GB"/>
                <w:rPrChange w:id="5449" w:author="Linderhof, Vincent" w:date="2016-03-06T11:01:00Z">
                  <w:rPr>
                    <w:del w:id="5450"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545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746092BF" w14:textId="6BFCC82F" w:rsidR="00C03049" w:rsidRPr="00304F95" w:rsidDel="00304F95" w:rsidRDefault="00C03049" w:rsidP="00E05337">
            <w:pPr>
              <w:suppressAutoHyphens w:val="0"/>
              <w:spacing w:after="0"/>
              <w:rPr>
                <w:del w:id="5452" w:author="Linderhof, Vincent" w:date="2016-03-06T11:01:00Z"/>
                <w:rFonts w:ascii="Times New Roman" w:eastAsia="Times New Roman" w:hAnsi="Times New Roman"/>
                <w:color w:val="000000"/>
                <w:sz w:val="20"/>
                <w:szCs w:val="20"/>
                <w:lang w:eastAsia="en-GB"/>
                <w:rPrChange w:id="5453" w:author="Linderhof, Vincent" w:date="2016-03-06T11:01:00Z">
                  <w:rPr>
                    <w:del w:id="5454" w:author="Linderhof, Vincent" w:date="2016-03-06T11:01:00Z"/>
                    <w:rFonts w:ascii="Times New Roman" w:eastAsia="Times New Roman" w:hAnsi="Times New Roman"/>
                    <w:color w:val="000000"/>
                    <w:sz w:val="24"/>
                    <w:szCs w:val="24"/>
                    <w:lang w:eastAsia="en-GB"/>
                  </w:rPr>
                </w:rPrChange>
              </w:rPr>
            </w:pPr>
          </w:p>
        </w:tc>
        <w:tc>
          <w:tcPr>
            <w:tcW w:w="1151" w:type="dxa"/>
            <w:gridSpan w:val="2"/>
            <w:tcBorders>
              <w:top w:val="nil"/>
              <w:left w:val="nil"/>
              <w:bottom w:val="nil"/>
              <w:right w:val="nil"/>
            </w:tcBorders>
            <w:shd w:val="clear" w:color="auto" w:fill="auto"/>
            <w:noWrap/>
            <w:vAlign w:val="bottom"/>
            <w:hideMark/>
            <w:tcPrChange w:id="5455" w:author="Linderhof, Vincent" w:date="2016-03-06T11:01:00Z">
              <w:tcPr>
                <w:tcW w:w="1151" w:type="dxa"/>
                <w:gridSpan w:val="2"/>
                <w:tcBorders>
                  <w:top w:val="nil"/>
                  <w:left w:val="nil"/>
                  <w:bottom w:val="nil"/>
                  <w:right w:val="nil"/>
                </w:tcBorders>
                <w:shd w:val="clear" w:color="auto" w:fill="auto"/>
                <w:noWrap/>
                <w:vAlign w:val="bottom"/>
                <w:hideMark/>
              </w:tcPr>
            </w:tcPrChange>
          </w:tcPr>
          <w:p w14:paraId="37EA8EFE" w14:textId="5B98A364" w:rsidR="00C03049" w:rsidRPr="00304F95" w:rsidDel="00304F95" w:rsidRDefault="00C03049" w:rsidP="00E05337">
            <w:pPr>
              <w:suppressAutoHyphens w:val="0"/>
              <w:spacing w:after="0"/>
              <w:rPr>
                <w:del w:id="5456" w:author="Linderhof, Vincent" w:date="2016-03-06T11:01:00Z"/>
                <w:rFonts w:ascii="Times New Roman" w:eastAsia="Times New Roman" w:hAnsi="Times New Roman"/>
                <w:color w:val="000000"/>
                <w:sz w:val="20"/>
                <w:szCs w:val="20"/>
                <w:lang w:eastAsia="en-GB"/>
                <w:rPrChange w:id="5457" w:author="Linderhof, Vincent" w:date="2016-03-06T11:01:00Z">
                  <w:rPr>
                    <w:del w:id="5458"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nil"/>
              <w:left w:val="nil"/>
              <w:bottom w:val="nil"/>
              <w:right w:val="nil"/>
            </w:tcBorders>
            <w:shd w:val="clear" w:color="auto" w:fill="auto"/>
            <w:noWrap/>
            <w:vAlign w:val="bottom"/>
            <w:hideMark/>
            <w:tcPrChange w:id="5459" w:author="Linderhof, Vincent" w:date="2016-03-06T11:01:00Z">
              <w:tcPr>
                <w:tcW w:w="691" w:type="dxa"/>
                <w:gridSpan w:val="2"/>
                <w:tcBorders>
                  <w:top w:val="nil"/>
                  <w:left w:val="nil"/>
                  <w:bottom w:val="nil"/>
                  <w:right w:val="nil"/>
                </w:tcBorders>
                <w:shd w:val="clear" w:color="auto" w:fill="auto"/>
                <w:noWrap/>
                <w:vAlign w:val="bottom"/>
                <w:hideMark/>
              </w:tcPr>
            </w:tcPrChange>
          </w:tcPr>
          <w:p w14:paraId="3C7C6570" w14:textId="09C117F6" w:rsidR="00C03049" w:rsidRPr="00304F95" w:rsidDel="00304F95" w:rsidRDefault="00C03049" w:rsidP="00E05337">
            <w:pPr>
              <w:suppressAutoHyphens w:val="0"/>
              <w:spacing w:after="0"/>
              <w:rPr>
                <w:del w:id="5460" w:author="Linderhof, Vincent" w:date="2016-03-06T11:01:00Z"/>
                <w:rFonts w:ascii="Times New Roman" w:eastAsia="Times New Roman" w:hAnsi="Times New Roman"/>
                <w:color w:val="000000"/>
                <w:sz w:val="20"/>
                <w:szCs w:val="20"/>
                <w:lang w:eastAsia="en-GB"/>
                <w:rPrChange w:id="5461" w:author="Linderhof, Vincent" w:date="2016-03-06T11:01:00Z">
                  <w:rPr>
                    <w:del w:id="5462"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nil"/>
              <w:left w:val="nil"/>
              <w:bottom w:val="nil"/>
              <w:right w:val="nil"/>
            </w:tcBorders>
            <w:shd w:val="clear" w:color="auto" w:fill="auto"/>
            <w:noWrap/>
            <w:vAlign w:val="bottom"/>
            <w:hideMark/>
            <w:tcPrChange w:id="5463" w:author="Linderhof, Vincent" w:date="2016-03-06T11:01:00Z">
              <w:tcPr>
                <w:tcW w:w="2004" w:type="dxa"/>
                <w:gridSpan w:val="4"/>
                <w:tcBorders>
                  <w:top w:val="nil"/>
                  <w:left w:val="nil"/>
                  <w:bottom w:val="nil"/>
                  <w:right w:val="nil"/>
                </w:tcBorders>
                <w:shd w:val="clear" w:color="auto" w:fill="auto"/>
                <w:noWrap/>
                <w:vAlign w:val="bottom"/>
                <w:hideMark/>
              </w:tcPr>
            </w:tcPrChange>
          </w:tcPr>
          <w:p w14:paraId="0B4C5840" w14:textId="4FC0E9AB" w:rsidR="00C03049" w:rsidRPr="00304F95" w:rsidDel="00304F95" w:rsidRDefault="00C03049" w:rsidP="00E05337">
            <w:pPr>
              <w:suppressAutoHyphens w:val="0"/>
              <w:spacing w:after="0"/>
              <w:rPr>
                <w:del w:id="5464" w:author="Linderhof, Vincent" w:date="2016-03-06T11:01:00Z"/>
                <w:rFonts w:ascii="Times New Roman" w:eastAsia="Times New Roman" w:hAnsi="Times New Roman"/>
                <w:color w:val="000000"/>
                <w:sz w:val="20"/>
                <w:szCs w:val="20"/>
                <w:lang w:eastAsia="en-GB"/>
                <w:rPrChange w:id="5465" w:author="Linderhof, Vincent" w:date="2016-03-06T11:01:00Z">
                  <w:rPr>
                    <w:del w:id="5466"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546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0AE24B92" w14:textId="36D132E4" w:rsidR="00C03049" w:rsidRPr="00304F95" w:rsidDel="00304F95" w:rsidRDefault="00C03049" w:rsidP="00E05337">
            <w:pPr>
              <w:suppressAutoHyphens w:val="0"/>
              <w:spacing w:after="0"/>
              <w:rPr>
                <w:del w:id="5468" w:author="Linderhof, Vincent" w:date="2016-03-06T11:01:00Z"/>
                <w:rFonts w:ascii="Times New Roman" w:eastAsia="Times New Roman" w:hAnsi="Times New Roman"/>
                <w:color w:val="000000"/>
                <w:sz w:val="20"/>
                <w:szCs w:val="20"/>
                <w:lang w:eastAsia="en-GB"/>
                <w:rPrChange w:id="5469" w:author="Linderhof, Vincent" w:date="2016-03-06T11:01:00Z">
                  <w:rPr>
                    <w:del w:id="5470"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5471"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2679DBFC" w14:textId="129A32A4" w:rsidR="00C03049" w:rsidRPr="00304F95" w:rsidDel="00304F95" w:rsidRDefault="00C03049" w:rsidP="00E05337">
            <w:pPr>
              <w:suppressAutoHyphens w:val="0"/>
              <w:spacing w:after="0"/>
              <w:rPr>
                <w:del w:id="5472" w:author="Linderhof, Vincent" w:date="2016-03-06T11:01:00Z"/>
                <w:rFonts w:ascii="Times New Roman" w:eastAsia="Times New Roman" w:hAnsi="Times New Roman"/>
                <w:color w:val="000000"/>
                <w:sz w:val="20"/>
                <w:szCs w:val="20"/>
                <w:lang w:eastAsia="en-GB"/>
                <w:rPrChange w:id="5473" w:author="Linderhof, Vincent" w:date="2016-03-06T11:01:00Z">
                  <w:rPr>
                    <w:del w:id="5474"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547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2BF91203" w14:textId="409580F0" w:rsidR="00C03049" w:rsidRPr="00304F95" w:rsidDel="00304F95" w:rsidRDefault="00C03049" w:rsidP="00E05337">
            <w:pPr>
              <w:suppressAutoHyphens w:val="0"/>
              <w:spacing w:after="0"/>
              <w:rPr>
                <w:del w:id="5476" w:author="Linderhof, Vincent" w:date="2016-03-06T11:01:00Z"/>
                <w:rFonts w:ascii="Times New Roman" w:eastAsia="Times New Roman" w:hAnsi="Times New Roman"/>
                <w:color w:val="000000"/>
                <w:sz w:val="20"/>
                <w:szCs w:val="20"/>
                <w:lang w:eastAsia="en-GB"/>
                <w:rPrChange w:id="5477" w:author="Linderhof, Vincent" w:date="2016-03-06T11:01:00Z">
                  <w:rPr>
                    <w:del w:id="5478"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5479"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0D34D12A" w14:textId="42805C57" w:rsidR="00C03049" w:rsidRPr="00304F95" w:rsidDel="00304F95" w:rsidRDefault="00C03049" w:rsidP="00E05337">
            <w:pPr>
              <w:suppressAutoHyphens w:val="0"/>
              <w:spacing w:after="0"/>
              <w:rPr>
                <w:del w:id="5480" w:author="Linderhof, Vincent" w:date="2016-03-06T11:01:00Z"/>
                <w:rFonts w:ascii="Times New Roman" w:eastAsia="Times New Roman" w:hAnsi="Times New Roman"/>
                <w:color w:val="000000"/>
                <w:sz w:val="20"/>
                <w:szCs w:val="20"/>
                <w:lang w:eastAsia="en-GB"/>
                <w:rPrChange w:id="5481" w:author="Linderhof, Vincent" w:date="2016-03-06T11:01:00Z">
                  <w:rPr>
                    <w:del w:id="5482" w:author="Linderhof, Vincent" w:date="2016-03-06T11:01:00Z"/>
                    <w:rFonts w:ascii="Times New Roman" w:eastAsia="Times New Roman" w:hAnsi="Times New Roman"/>
                    <w:color w:val="000000"/>
                    <w:sz w:val="24"/>
                    <w:szCs w:val="24"/>
                    <w:lang w:eastAsia="en-GB"/>
                  </w:rPr>
                </w:rPrChange>
              </w:rPr>
            </w:pPr>
          </w:p>
        </w:tc>
        <w:tc>
          <w:tcPr>
            <w:tcW w:w="670" w:type="dxa"/>
            <w:gridSpan w:val="2"/>
            <w:tcBorders>
              <w:top w:val="nil"/>
              <w:left w:val="nil"/>
              <w:bottom w:val="nil"/>
              <w:right w:val="nil"/>
            </w:tcBorders>
            <w:shd w:val="clear" w:color="auto" w:fill="auto"/>
            <w:noWrap/>
            <w:vAlign w:val="bottom"/>
            <w:hideMark/>
            <w:tcPrChange w:id="5483" w:author="Linderhof, Vincent" w:date="2016-03-06T11:01:00Z">
              <w:tcPr>
                <w:tcW w:w="670" w:type="dxa"/>
                <w:gridSpan w:val="2"/>
                <w:tcBorders>
                  <w:top w:val="nil"/>
                  <w:left w:val="nil"/>
                  <w:bottom w:val="nil"/>
                  <w:right w:val="nil"/>
                </w:tcBorders>
                <w:shd w:val="clear" w:color="auto" w:fill="auto"/>
                <w:noWrap/>
                <w:vAlign w:val="bottom"/>
                <w:hideMark/>
              </w:tcPr>
            </w:tcPrChange>
          </w:tcPr>
          <w:p w14:paraId="3E48E417" w14:textId="516357B0" w:rsidR="00C03049" w:rsidRPr="00304F95" w:rsidDel="00304F95" w:rsidRDefault="00C03049" w:rsidP="00E05337">
            <w:pPr>
              <w:suppressAutoHyphens w:val="0"/>
              <w:spacing w:after="0"/>
              <w:rPr>
                <w:del w:id="5484" w:author="Linderhof, Vincent" w:date="2016-03-06T11:01:00Z"/>
                <w:rFonts w:ascii="Times New Roman" w:eastAsia="Times New Roman" w:hAnsi="Times New Roman"/>
                <w:color w:val="000000"/>
                <w:sz w:val="20"/>
                <w:szCs w:val="20"/>
                <w:lang w:eastAsia="en-GB"/>
                <w:rPrChange w:id="5485" w:author="Linderhof, Vincent" w:date="2016-03-06T11:01:00Z">
                  <w:rPr>
                    <w:del w:id="5486" w:author="Linderhof, Vincent" w:date="2016-03-06T11:01:00Z"/>
                    <w:rFonts w:ascii="Times New Roman" w:eastAsia="Times New Roman" w:hAnsi="Times New Roman"/>
                    <w:color w:val="000000"/>
                    <w:sz w:val="24"/>
                    <w:szCs w:val="24"/>
                    <w:lang w:eastAsia="en-GB"/>
                  </w:rPr>
                </w:rPrChange>
              </w:rPr>
            </w:pPr>
          </w:p>
        </w:tc>
      </w:tr>
    </w:tbl>
    <w:p w14:paraId="19A5FC4C" w14:textId="70C4975A" w:rsidR="00C03049" w:rsidRPr="00E05337" w:rsidDel="00304F95" w:rsidRDefault="00C03049" w:rsidP="00F77985">
      <w:pPr>
        <w:jc w:val="both"/>
        <w:rPr>
          <w:del w:id="5487" w:author="Linderhof, Vincent" w:date="2016-03-06T11:01:00Z"/>
          <w:rFonts w:ascii="Times New Roman" w:hAnsi="Times New Roman"/>
          <w:sz w:val="24"/>
          <w:szCs w:val="24"/>
        </w:rPr>
      </w:pPr>
    </w:p>
    <w:p w14:paraId="0FCCAD81" w14:textId="626845DD" w:rsidR="00C03049" w:rsidRPr="00E05337" w:rsidDel="00034885" w:rsidRDefault="00C03049" w:rsidP="00F77985">
      <w:pPr>
        <w:jc w:val="both"/>
        <w:rPr>
          <w:del w:id="5488" w:author="Linderhof, Vincent" w:date="2016-03-06T18:57:00Z"/>
          <w:rFonts w:ascii="Times New Roman" w:hAnsi="Times New Roman"/>
          <w:sz w:val="24"/>
          <w:szCs w:val="24"/>
        </w:rPr>
      </w:pPr>
    </w:p>
    <w:p w14:paraId="4FE18487" w14:textId="554D1E1A" w:rsidR="00C03049" w:rsidRPr="00E05337" w:rsidDel="00034885" w:rsidRDefault="00C03049" w:rsidP="00F77985">
      <w:pPr>
        <w:jc w:val="both"/>
        <w:rPr>
          <w:del w:id="5489" w:author="Linderhof, Vincent" w:date="2016-03-06T18:57:00Z"/>
          <w:rFonts w:ascii="Times New Roman" w:hAnsi="Times New Roman"/>
          <w:sz w:val="24"/>
          <w:szCs w:val="24"/>
        </w:rPr>
        <w:sectPr w:rsidR="00C03049" w:rsidRPr="00E05337" w:rsidDel="00034885" w:rsidSect="00034885">
          <w:type w:val="nextColumn"/>
          <w:pgSz w:w="11906" w:h="16838" w:orient="portrait"/>
          <w:pgMar w:top="1440" w:right="1440" w:bottom="1440" w:left="1440" w:header="0" w:footer="397" w:gutter="0"/>
          <w:pgNumType w:start="0"/>
          <w:cols w:space="720"/>
          <w:formProt w:val="0"/>
          <w:docGrid w:linePitch="360" w:charSpace="8192"/>
          <w:sectPrChange w:id="5490" w:author="Linderhof, Vincent" w:date="2016-03-06T18:57:00Z">
            <w:sectPr w:rsidR="00C03049" w:rsidRPr="00E05337" w:rsidDel="00034885" w:rsidSect="00034885">
              <w:pgSz w:w="16838" w:h="11906" w:orient="landscape"/>
              <w:pgMar w:top="1440" w:right="1440" w:bottom="1440" w:left="1440" w:header="0" w:footer="397" w:gutter="0"/>
              <w:pgNumType w:start="1"/>
            </w:sectPr>
          </w:sectPrChange>
        </w:sectPr>
      </w:pPr>
    </w:p>
    <w:p w14:paraId="46F34577" w14:textId="0A88BE17" w:rsidR="00C03049" w:rsidRPr="00E05337" w:rsidDel="00034885" w:rsidRDefault="00C03049" w:rsidP="00F77985">
      <w:pPr>
        <w:rPr>
          <w:del w:id="5491" w:author="Linderhof, Vincent" w:date="2016-03-06T18:57:00Z"/>
          <w:rFonts w:ascii="Times New Roman" w:hAnsi="Times New Roman"/>
          <w:sz w:val="24"/>
          <w:szCs w:val="24"/>
        </w:rPr>
      </w:pPr>
    </w:p>
    <w:p w14:paraId="3925816F" w14:textId="5CF1D888" w:rsidR="00F255E8" w:rsidRPr="00E05337" w:rsidRDefault="00F255E8" w:rsidP="00F77985">
      <w:pPr>
        <w:rPr>
          <w:rFonts w:ascii="Times New Roman" w:hAnsi="Times New Roman"/>
          <w:sz w:val="24"/>
          <w:szCs w:val="24"/>
        </w:rPr>
      </w:pPr>
      <w:r w:rsidRPr="00E05337">
        <w:rPr>
          <w:rFonts w:ascii="Times New Roman" w:hAnsi="Times New Roman"/>
          <w:sz w:val="24"/>
          <w:szCs w:val="24"/>
        </w:rPr>
        <w:t>The household's total land area devoted to agricultural production is positively asso</w:t>
      </w:r>
      <w:r w:rsidR="001979C7" w:rsidRPr="00E05337">
        <w:rPr>
          <w:rFonts w:ascii="Times New Roman" w:hAnsi="Times New Roman"/>
          <w:sz w:val="24"/>
          <w:szCs w:val="24"/>
        </w:rPr>
        <w:t xml:space="preserve">ciated with dietary diversity. </w:t>
      </w:r>
      <w:r w:rsidRPr="00E05337">
        <w:rPr>
          <w:rFonts w:ascii="Times New Roman" w:hAnsi="Times New Roman"/>
          <w:sz w:val="24"/>
          <w:szCs w:val="24"/>
        </w:rPr>
        <w:t>More avai</w:t>
      </w:r>
      <w:r w:rsidR="001979C7" w:rsidRPr="00E05337">
        <w:rPr>
          <w:rFonts w:ascii="Times New Roman" w:hAnsi="Times New Roman"/>
          <w:sz w:val="24"/>
          <w:szCs w:val="24"/>
        </w:rPr>
        <w:t xml:space="preserve">lable land improves diversity. </w:t>
      </w:r>
      <w:r w:rsidRPr="00E05337">
        <w:rPr>
          <w:rFonts w:ascii="Times New Roman" w:hAnsi="Times New Roman"/>
          <w:sz w:val="24"/>
          <w:szCs w:val="24"/>
        </w:rPr>
        <w:t>Similarly, the greater the proportion of food consumed from a household's own production, th</w:t>
      </w:r>
      <w:r w:rsidR="001979C7" w:rsidRPr="00E05337">
        <w:rPr>
          <w:rFonts w:ascii="Times New Roman" w:hAnsi="Times New Roman"/>
          <w:sz w:val="24"/>
          <w:szCs w:val="24"/>
        </w:rPr>
        <w:t xml:space="preserve">e great the dietary diversity. </w:t>
      </w:r>
      <w:r w:rsidRPr="00E05337">
        <w:rPr>
          <w:rFonts w:ascii="Times New Roman" w:hAnsi="Times New Roman"/>
          <w:sz w:val="24"/>
          <w:szCs w:val="24"/>
        </w:rPr>
        <w:t xml:space="preserve">Given </w:t>
      </w:r>
      <w:r w:rsidR="0045506A" w:rsidRPr="00E05337">
        <w:rPr>
          <w:rFonts w:ascii="Times New Roman" w:hAnsi="Times New Roman"/>
          <w:sz w:val="24"/>
          <w:szCs w:val="24"/>
        </w:rPr>
        <w:t>more land, Ugandan</w:t>
      </w:r>
      <w:r w:rsidRPr="00E05337">
        <w:rPr>
          <w:rFonts w:ascii="Times New Roman" w:hAnsi="Times New Roman"/>
          <w:sz w:val="24"/>
          <w:szCs w:val="24"/>
        </w:rPr>
        <w:t xml:space="preserve"> households appear to choose a greater diversity of production and consumption. However, in contrast to Jones et al. (2014), our results do not indicate that control of agricultural decisions by the head of a household increases diversity; the coefficient </w:t>
      </w:r>
      <w:r w:rsidR="001979C7" w:rsidRPr="00E05337">
        <w:rPr>
          <w:rFonts w:ascii="Times New Roman" w:hAnsi="Times New Roman"/>
          <w:sz w:val="24"/>
          <w:szCs w:val="24"/>
        </w:rPr>
        <w:t xml:space="preserve">is insignificant in our model. </w:t>
      </w:r>
      <w:r w:rsidRPr="00E05337">
        <w:rPr>
          <w:rFonts w:ascii="Times New Roman" w:hAnsi="Times New Roman"/>
          <w:sz w:val="24"/>
          <w:szCs w:val="24"/>
        </w:rPr>
        <w:t>Finally, the Northern region appears to be strongly associated wit</w:t>
      </w:r>
      <w:r w:rsidR="001979C7" w:rsidRPr="00E05337">
        <w:rPr>
          <w:rFonts w:ascii="Times New Roman" w:hAnsi="Times New Roman"/>
          <w:sz w:val="24"/>
          <w:szCs w:val="24"/>
        </w:rPr>
        <w:t xml:space="preserve">h decreased dietary diversity. </w:t>
      </w:r>
      <w:r w:rsidRPr="00E05337">
        <w:rPr>
          <w:rFonts w:ascii="Times New Roman" w:hAnsi="Times New Roman"/>
          <w:sz w:val="24"/>
          <w:szCs w:val="24"/>
        </w:rPr>
        <w:t>This might be due to violence in that part of the country.</w:t>
      </w:r>
    </w:p>
    <w:p w14:paraId="1FF233B0" w14:textId="4ED4478A" w:rsidR="00F255E8" w:rsidRPr="00E05337" w:rsidRDefault="00F255E8" w:rsidP="00F77985">
      <w:pPr>
        <w:rPr>
          <w:rFonts w:ascii="Times New Roman" w:hAnsi="Times New Roman"/>
          <w:sz w:val="24"/>
          <w:szCs w:val="24"/>
        </w:rPr>
      </w:pPr>
      <w:r w:rsidRPr="00E05337">
        <w:rPr>
          <w:rFonts w:ascii="Times New Roman" w:hAnsi="Times New Roman"/>
          <w:sz w:val="24"/>
          <w:szCs w:val="24"/>
        </w:rPr>
        <w:t>Results for the DDS measure closely resemble those o</w:t>
      </w:r>
      <w:r w:rsidR="00E97EFC" w:rsidRPr="00E05337">
        <w:rPr>
          <w:rFonts w:ascii="Times New Roman" w:hAnsi="Times New Roman"/>
          <w:sz w:val="24"/>
          <w:szCs w:val="24"/>
        </w:rPr>
        <w:t>f the FC</w:t>
      </w:r>
      <w:r w:rsidRPr="00E05337">
        <w:rPr>
          <w:rFonts w:ascii="Times New Roman" w:hAnsi="Times New Roman"/>
          <w:sz w:val="24"/>
          <w:szCs w:val="24"/>
        </w:rPr>
        <w:t>S with the exception of the age of the head of the household, the proportion of food consumed from a household's own production and the significance of the Eastern Re</w:t>
      </w:r>
      <w:r w:rsidR="001979C7" w:rsidRPr="00E05337">
        <w:rPr>
          <w:rFonts w:ascii="Times New Roman" w:hAnsi="Times New Roman"/>
          <w:sz w:val="24"/>
          <w:szCs w:val="24"/>
        </w:rPr>
        <w:t xml:space="preserve">gion. </w:t>
      </w:r>
      <w:r w:rsidRPr="00E05337">
        <w:rPr>
          <w:rFonts w:ascii="Times New Roman" w:hAnsi="Times New Roman"/>
          <w:sz w:val="24"/>
          <w:szCs w:val="24"/>
        </w:rPr>
        <w:t xml:space="preserve">Differences in the signs and magnitudes of the coefficients might be due to the fact that the DDS measure </w:t>
      </w:r>
      <w:r w:rsidR="00E97EFC" w:rsidRPr="00E05337">
        <w:rPr>
          <w:rFonts w:ascii="Times New Roman" w:hAnsi="Times New Roman"/>
          <w:sz w:val="24"/>
          <w:szCs w:val="24"/>
        </w:rPr>
        <w:t>is a rougher measure than the FC</w:t>
      </w:r>
      <w:r w:rsidRPr="00E05337">
        <w:rPr>
          <w:rFonts w:ascii="Times New Roman" w:hAnsi="Times New Roman"/>
          <w:sz w:val="24"/>
          <w:szCs w:val="24"/>
        </w:rPr>
        <w:t>S in the sense that it simply counts the number of items consumed in a time period rather than adjusting the consumption of those items to reflect their nutr</w:t>
      </w:r>
      <w:r w:rsidR="001979C7" w:rsidRPr="00E05337">
        <w:rPr>
          <w:rFonts w:ascii="Times New Roman" w:hAnsi="Times New Roman"/>
          <w:sz w:val="24"/>
          <w:szCs w:val="24"/>
        </w:rPr>
        <w:t xml:space="preserve">ient contribution to the diet. </w:t>
      </w:r>
      <w:r w:rsidRPr="00E05337">
        <w:rPr>
          <w:rFonts w:ascii="Times New Roman" w:hAnsi="Times New Roman"/>
          <w:sz w:val="24"/>
          <w:szCs w:val="24"/>
        </w:rPr>
        <w:t>The DDS measure imposes a stricter structure on the data which in some cas</w:t>
      </w:r>
      <w:r w:rsidR="001979C7" w:rsidRPr="00E05337">
        <w:rPr>
          <w:rFonts w:ascii="Times New Roman" w:hAnsi="Times New Roman"/>
          <w:sz w:val="24"/>
          <w:szCs w:val="24"/>
        </w:rPr>
        <w:t xml:space="preserve">es might distort coefficients. </w:t>
      </w:r>
      <w:r w:rsidRPr="00E05337">
        <w:rPr>
          <w:rFonts w:ascii="Times New Roman" w:hAnsi="Times New Roman"/>
          <w:sz w:val="24"/>
          <w:szCs w:val="24"/>
        </w:rPr>
        <w:t>Another explanation is that OLS is an inappropriate technique for count measures such as the DDS because it will lead to incon</w:t>
      </w:r>
      <w:r w:rsidR="00615DA9" w:rsidRPr="00E05337">
        <w:rPr>
          <w:rFonts w:ascii="Times New Roman" w:hAnsi="Times New Roman"/>
          <w:sz w:val="24"/>
          <w:szCs w:val="24"/>
        </w:rPr>
        <w:t xml:space="preserve">sistent estimates </w:t>
      </w:r>
      <w:r w:rsidRPr="00E05337">
        <w:rPr>
          <w:rFonts w:ascii="Times New Roman" w:hAnsi="Times New Roman"/>
          <w:sz w:val="24"/>
          <w:szCs w:val="24"/>
        </w:rPr>
        <w:t>(Greene, 2012 chapter 17).</w:t>
      </w:r>
    </w:p>
    <w:p w14:paraId="5C8DEC06" w14:textId="4BA4848F" w:rsidR="00A41E49" w:rsidRPr="00A41E49" w:rsidRDefault="00A41E49" w:rsidP="00F77985">
      <w:pPr>
        <w:rPr>
          <w:ins w:id="5492" w:author="Linderhof, Vincent" w:date="2016-03-06T20:22:00Z"/>
          <w:rFonts w:ascii="Times New Roman" w:hAnsi="Times New Roman"/>
          <w:i/>
          <w:sz w:val="24"/>
          <w:szCs w:val="24"/>
          <w:rPrChange w:id="5493" w:author="Linderhof, Vincent" w:date="2016-03-06T20:22:00Z">
            <w:rPr>
              <w:ins w:id="5494" w:author="Linderhof, Vincent" w:date="2016-03-06T20:22:00Z"/>
              <w:rFonts w:ascii="Times New Roman" w:hAnsi="Times New Roman"/>
              <w:sz w:val="24"/>
              <w:szCs w:val="24"/>
            </w:rPr>
          </w:rPrChange>
        </w:rPr>
      </w:pPr>
      <w:ins w:id="5495" w:author="Linderhof, Vincent" w:date="2016-03-06T20:22:00Z">
        <w:r w:rsidRPr="00A41E49">
          <w:rPr>
            <w:rFonts w:ascii="Times New Roman" w:hAnsi="Times New Roman"/>
            <w:i/>
            <w:sz w:val="24"/>
            <w:szCs w:val="24"/>
            <w:rPrChange w:id="5496" w:author="Linderhof, Vincent" w:date="2016-03-06T20:22:00Z">
              <w:rPr>
                <w:rFonts w:ascii="Times New Roman" w:hAnsi="Times New Roman"/>
                <w:sz w:val="24"/>
                <w:szCs w:val="24"/>
              </w:rPr>
            </w:rPrChange>
          </w:rPr>
          <w:t>Count model</w:t>
        </w:r>
      </w:ins>
    </w:p>
    <w:p w14:paraId="3719E45F" w14:textId="1F22855F" w:rsidR="00F255E8" w:rsidRPr="00E05337" w:rsidRDefault="00F255E8" w:rsidP="00F77985">
      <w:pPr>
        <w:rPr>
          <w:rFonts w:ascii="Times New Roman" w:hAnsi="Times New Roman"/>
          <w:sz w:val="24"/>
          <w:szCs w:val="24"/>
        </w:rPr>
      </w:pPr>
      <w:r w:rsidRPr="00E05337">
        <w:rPr>
          <w:rFonts w:ascii="Times New Roman" w:hAnsi="Times New Roman"/>
          <w:sz w:val="24"/>
          <w:szCs w:val="24"/>
        </w:rPr>
        <w:t>Following this reasoning, it is best to compar</w:t>
      </w:r>
      <w:r w:rsidR="00E97EFC" w:rsidRPr="00E05337">
        <w:rPr>
          <w:rFonts w:ascii="Times New Roman" w:hAnsi="Times New Roman"/>
          <w:sz w:val="24"/>
          <w:szCs w:val="24"/>
        </w:rPr>
        <w:t>e the Calories model with the FC</w:t>
      </w:r>
      <w:r w:rsidRPr="00E05337">
        <w:rPr>
          <w:rFonts w:ascii="Times New Roman" w:hAnsi="Times New Roman"/>
          <w:sz w:val="24"/>
          <w:szCs w:val="24"/>
        </w:rPr>
        <w:t xml:space="preserve">S model because </w:t>
      </w:r>
      <w:r w:rsidR="001979C7" w:rsidRPr="00E05337">
        <w:rPr>
          <w:rFonts w:ascii="Times New Roman" w:hAnsi="Times New Roman"/>
          <w:sz w:val="24"/>
          <w:szCs w:val="24"/>
        </w:rPr>
        <w:t xml:space="preserve">both are continuous variables. </w:t>
      </w:r>
      <w:r w:rsidRPr="00E05337">
        <w:rPr>
          <w:rFonts w:ascii="Times New Roman" w:hAnsi="Times New Roman"/>
          <w:sz w:val="24"/>
          <w:szCs w:val="24"/>
        </w:rPr>
        <w:t>Again, the coefficients of the</w:t>
      </w:r>
      <w:r w:rsidR="001979C7" w:rsidRPr="00E05337">
        <w:rPr>
          <w:rFonts w:ascii="Times New Roman" w:hAnsi="Times New Roman"/>
          <w:sz w:val="24"/>
          <w:szCs w:val="24"/>
        </w:rPr>
        <w:t xml:space="preserve"> two models are similar. </w:t>
      </w:r>
      <w:r w:rsidR="00E97EFC" w:rsidRPr="00E05337">
        <w:rPr>
          <w:rFonts w:ascii="Times New Roman" w:hAnsi="Times New Roman"/>
          <w:sz w:val="24"/>
          <w:szCs w:val="24"/>
        </w:rPr>
        <w:t>In contrast to the FC</w:t>
      </w:r>
      <w:r w:rsidRPr="00E05337">
        <w:rPr>
          <w:rFonts w:ascii="Times New Roman" w:hAnsi="Times New Roman"/>
          <w:sz w:val="24"/>
          <w:szCs w:val="24"/>
        </w:rPr>
        <w:t>S model, the gender of the head of household is sign</w:t>
      </w:r>
      <w:r w:rsidR="001979C7" w:rsidRPr="00E05337">
        <w:rPr>
          <w:rFonts w:ascii="Times New Roman" w:hAnsi="Times New Roman"/>
          <w:sz w:val="24"/>
          <w:szCs w:val="24"/>
        </w:rPr>
        <w:t>ificant in the Calories models.</w:t>
      </w:r>
      <w:r w:rsidRPr="00E05337">
        <w:rPr>
          <w:rFonts w:ascii="Times New Roman" w:hAnsi="Times New Roman"/>
          <w:sz w:val="24"/>
          <w:szCs w:val="24"/>
        </w:rPr>
        <w:t xml:space="preserve"> Furthermore, its sign corres</w:t>
      </w:r>
      <w:r w:rsidR="001979C7" w:rsidRPr="00E05337">
        <w:rPr>
          <w:rFonts w:ascii="Times New Roman" w:hAnsi="Times New Roman"/>
          <w:sz w:val="24"/>
          <w:szCs w:val="24"/>
        </w:rPr>
        <w:t>ponds to its hypothesized sign.</w:t>
      </w:r>
      <w:r w:rsidRPr="00E05337">
        <w:rPr>
          <w:rFonts w:ascii="Times New Roman" w:hAnsi="Times New Roman"/>
          <w:sz w:val="24"/>
          <w:szCs w:val="24"/>
        </w:rPr>
        <w:t xml:space="preserve"> However, the coefficient for the education of the head of the household in </w:t>
      </w:r>
      <w:r w:rsidR="001979C7" w:rsidRPr="00E05337">
        <w:rPr>
          <w:rFonts w:ascii="Times New Roman" w:hAnsi="Times New Roman"/>
          <w:sz w:val="24"/>
          <w:szCs w:val="24"/>
        </w:rPr>
        <w:t>the Calories model is negative.</w:t>
      </w:r>
      <w:r w:rsidRPr="00E05337">
        <w:rPr>
          <w:rFonts w:ascii="Times New Roman" w:hAnsi="Times New Roman"/>
          <w:sz w:val="24"/>
          <w:szCs w:val="24"/>
        </w:rPr>
        <w:t xml:space="preserve"> The more educated the head of the household, the few calories consumed, although this result should be read with caution given that it is just significant.</w:t>
      </w:r>
    </w:p>
    <w:p w14:paraId="72E67282" w14:textId="77060384" w:rsidR="00F255E8" w:rsidRPr="00E05337" w:rsidDel="00A41E49" w:rsidRDefault="00F255E8" w:rsidP="00F77985">
      <w:pPr>
        <w:rPr>
          <w:del w:id="5497" w:author="Linderhof, Vincent" w:date="2016-03-06T20:23:00Z"/>
          <w:rFonts w:ascii="Times New Roman" w:hAnsi="Times New Roman"/>
          <w:sz w:val="24"/>
          <w:szCs w:val="24"/>
        </w:rPr>
      </w:pPr>
      <w:del w:id="5498" w:author="Linderhof, Vincent" w:date="2016-03-06T20:23:00Z">
        <w:r w:rsidRPr="00E05337" w:rsidDel="00A41E49">
          <w:rPr>
            <w:rFonts w:ascii="Times New Roman" w:hAnsi="Times New Roman"/>
            <w:sz w:val="24"/>
            <w:szCs w:val="24"/>
          </w:rPr>
          <w:delText>In general, the OLS estimates should read with caution to the extent that correlation is present betw</w:delText>
        </w:r>
        <w:r w:rsidR="001979C7" w:rsidRPr="00E05337" w:rsidDel="00A41E49">
          <w:rPr>
            <w:rFonts w:ascii="Times New Roman" w:hAnsi="Times New Roman"/>
            <w:sz w:val="24"/>
            <w:szCs w:val="24"/>
          </w:rPr>
          <w:delText>een households and across time.</w:delText>
        </w:r>
        <w:r w:rsidRPr="00E05337" w:rsidDel="00A41E49">
          <w:rPr>
            <w:rFonts w:ascii="Times New Roman" w:hAnsi="Times New Roman"/>
            <w:sz w:val="24"/>
            <w:szCs w:val="24"/>
          </w:rPr>
          <w:delText xml:space="preserve"> The assumption of the OLS panel model is that this correlation is not affecting estimates and that there are no signif</w:delText>
        </w:r>
        <w:r w:rsidR="001979C7" w:rsidRPr="00E05337" w:rsidDel="00A41E49">
          <w:rPr>
            <w:rFonts w:ascii="Times New Roman" w:hAnsi="Times New Roman"/>
            <w:sz w:val="24"/>
            <w:szCs w:val="24"/>
          </w:rPr>
          <w:delText>icant static missing variables.</w:delText>
        </w:r>
        <w:r w:rsidRPr="00E05337" w:rsidDel="00A41E49">
          <w:rPr>
            <w:rFonts w:ascii="Times New Roman" w:hAnsi="Times New Roman"/>
            <w:sz w:val="24"/>
            <w:szCs w:val="24"/>
          </w:rPr>
          <w:delText xml:space="preserve"> However, the null hypothesis of a common intercept is </w:delText>
        </w:r>
        <w:r w:rsidR="00E97EFC" w:rsidRPr="00E05337" w:rsidDel="00A41E49">
          <w:rPr>
            <w:rFonts w:ascii="Times New Roman" w:hAnsi="Times New Roman"/>
            <w:sz w:val="24"/>
            <w:szCs w:val="24"/>
          </w:rPr>
          <w:delText>soundly rejected for both the FC</w:delText>
        </w:r>
        <w:r w:rsidRPr="00E05337" w:rsidDel="00A41E49">
          <w:rPr>
            <w:rFonts w:ascii="Times New Roman" w:hAnsi="Times New Roman"/>
            <w:sz w:val="24"/>
            <w:szCs w:val="24"/>
          </w:rPr>
          <w:delText>S and Calories models implying that OLS is inappropriate in essence because there are significant differences between households.</w:delText>
        </w:r>
        <w:r w:rsidR="00832ED8" w:rsidRPr="00E05337" w:rsidDel="00A41E49">
          <w:rPr>
            <w:rFonts w:ascii="Times New Roman" w:hAnsi="Times New Roman"/>
            <w:sz w:val="24"/>
            <w:szCs w:val="24"/>
          </w:rPr>
          <w:delText xml:space="preserve"> </w:delText>
        </w:r>
        <w:r w:rsidRPr="00E05337" w:rsidDel="00A41E49">
          <w:rPr>
            <w:rFonts w:ascii="Times New Roman" w:hAnsi="Times New Roman"/>
            <w:sz w:val="24"/>
            <w:szCs w:val="24"/>
          </w:rPr>
          <w:delText>In addition, the within transformation removes the effects of both observed an</w:delText>
        </w:r>
        <w:r w:rsidR="001979C7" w:rsidRPr="00E05337" w:rsidDel="00A41E49">
          <w:rPr>
            <w:rFonts w:ascii="Times New Roman" w:hAnsi="Times New Roman"/>
            <w:sz w:val="24"/>
            <w:szCs w:val="24"/>
          </w:rPr>
          <w:delText xml:space="preserve">d unobserved static variables. </w:delText>
        </w:r>
        <w:r w:rsidRPr="00E05337" w:rsidDel="00A41E49">
          <w:rPr>
            <w:rFonts w:ascii="Times New Roman" w:hAnsi="Times New Roman"/>
            <w:sz w:val="24"/>
            <w:szCs w:val="24"/>
          </w:rPr>
          <w:delText>Time dummies were added to the model in order to capture significant events not captured</w:delText>
        </w:r>
        <w:r w:rsidR="00832ED8" w:rsidRPr="00E05337" w:rsidDel="00A41E49">
          <w:rPr>
            <w:rFonts w:ascii="Times New Roman" w:hAnsi="Times New Roman"/>
            <w:sz w:val="24"/>
            <w:szCs w:val="24"/>
          </w:rPr>
          <w:delText xml:space="preserve"> by the explanatory variables. </w:delText>
        </w:r>
      </w:del>
      <w:moveFromRangeStart w:id="5499" w:author="Linderhof, Vincent" w:date="2016-03-06T20:21:00Z" w:name="move445058991"/>
      <w:moveFrom w:id="5500" w:author="Linderhof, Vincent" w:date="2016-03-06T20:21:00Z">
        <w:del w:id="5501" w:author="Linderhof, Vincent" w:date="2016-03-06T20:23:00Z">
          <w:r w:rsidRPr="00E05337" w:rsidDel="00A41E49">
            <w:rPr>
              <w:rFonts w:ascii="Times New Roman" w:hAnsi="Times New Roman"/>
              <w:sz w:val="24"/>
              <w:szCs w:val="24"/>
            </w:rPr>
            <w:delText>Finally, a Hausman test rejected the random effects model in favo</w:delText>
          </w:r>
          <w:r w:rsidR="002D1B7C" w:rsidRPr="00E05337" w:rsidDel="00A41E49">
            <w:rPr>
              <w:rFonts w:ascii="Times New Roman" w:hAnsi="Times New Roman"/>
              <w:sz w:val="24"/>
              <w:szCs w:val="24"/>
            </w:rPr>
            <w:delText>u</w:delText>
          </w:r>
          <w:r w:rsidRPr="00E05337" w:rsidDel="00A41E49">
            <w:rPr>
              <w:rFonts w:ascii="Times New Roman" w:hAnsi="Times New Roman"/>
              <w:sz w:val="24"/>
              <w:szCs w:val="24"/>
            </w:rPr>
            <w:delText>r of the within model</w:delText>
          </w:r>
          <w:r w:rsidR="00C825BC" w:rsidRPr="00E05337" w:rsidDel="00A41E49">
            <w:rPr>
              <w:rFonts w:ascii="Times New Roman" w:hAnsi="Times New Roman"/>
              <w:sz w:val="24"/>
              <w:szCs w:val="24"/>
            </w:rPr>
            <w:delText xml:space="preserve"> (results does not show)</w:delText>
          </w:r>
          <w:r w:rsidRPr="00E05337" w:rsidDel="00A41E49">
            <w:rPr>
              <w:rFonts w:ascii="Times New Roman" w:hAnsi="Times New Roman"/>
              <w:sz w:val="24"/>
              <w:szCs w:val="24"/>
            </w:rPr>
            <w:delText>.</w:delText>
          </w:r>
        </w:del>
      </w:moveFrom>
      <w:moveFromRangeEnd w:id="5499"/>
    </w:p>
    <w:p w14:paraId="2B8569E7" w14:textId="77777777" w:rsidR="00F255E8" w:rsidRPr="00E05337" w:rsidRDefault="00F255E8" w:rsidP="00F77985">
      <w:pPr>
        <w:rPr>
          <w:rFonts w:ascii="Times New Roman" w:hAnsi="Times New Roman"/>
          <w:sz w:val="24"/>
          <w:szCs w:val="24"/>
        </w:rPr>
      </w:pPr>
      <w:r w:rsidRPr="00E05337">
        <w:rPr>
          <w:rFonts w:ascii="Times New Roman" w:hAnsi="Times New Roman"/>
          <w:sz w:val="24"/>
          <w:szCs w:val="24"/>
        </w:rPr>
        <w:t>Results for the FVS and Calories models are less impressive than their respective OLS models in that far fewer coefficients are significant.</w:t>
      </w:r>
    </w:p>
    <w:p w14:paraId="017E4EC0" w14:textId="77777777" w:rsidR="00A41E49" w:rsidRDefault="00A41E49" w:rsidP="00F77985">
      <w:pPr>
        <w:rPr>
          <w:ins w:id="5502" w:author="Linderhof, Vincent" w:date="2016-03-06T20:23:00Z"/>
          <w:rFonts w:ascii="Times New Roman" w:hAnsi="Times New Roman"/>
          <w:sz w:val="24"/>
          <w:szCs w:val="24"/>
        </w:rPr>
      </w:pPr>
    </w:p>
    <w:p w14:paraId="6D47587F" w14:textId="3ED0F2D6" w:rsidR="00F255E8" w:rsidRPr="00E05337" w:rsidRDefault="00F255E8" w:rsidP="00F77985">
      <w:pPr>
        <w:rPr>
          <w:rFonts w:ascii="Times New Roman" w:hAnsi="Times New Roman"/>
          <w:sz w:val="24"/>
          <w:szCs w:val="24"/>
        </w:rPr>
      </w:pPr>
      <w:moveFromRangeStart w:id="5503" w:author="Linderhof, Vincent" w:date="2016-03-06T20:24:00Z" w:name="move445059217"/>
      <w:moveFrom w:id="5504" w:author="Linderhof, Vincent" w:date="2016-03-06T20:24:00Z">
        <w:r w:rsidRPr="00E05337" w:rsidDel="00A41E49">
          <w:rPr>
            <w:rFonts w:ascii="Times New Roman" w:hAnsi="Times New Roman"/>
            <w:sz w:val="24"/>
            <w:szCs w:val="24"/>
          </w:rPr>
          <w:t>A comparison of the results for the OLS and th</w:t>
        </w:r>
        <w:r w:rsidR="00E97EFC" w:rsidRPr="00E05337" w:rsidDel="00A41E49">
          <w:rPr>
            <w:rFonts w:ascii="Times New Roman" w:hAnsi="Times New Roman"/>
            <w:sz w:val="24"/>
            <w:szCs w:val="24"/>
          </w:rPr>
          <w:t>e within panel models for the FC</w:t>
        </w:r>
        <w:r w:rsidRPr="00E05337" w:rsidDel="00A41E49">
          <w:rPr>
            <w:rFonts w:ascii="Times New Roman" w:hAnsi="Times New Roman"/>
            <w:sz w:val="24"/>
            <w:szCs w:val="24"/>
          </w:rPr>
          <w:t>S dependent variable indicates similar coefficients for the variables the number of different crops produced by the household, food expenditures, total crop area and the proportion of food</w:t>
        </w:r>
        <w:r w:rsidR="001979C7" w:rsidRPr="00E05337" w:rsidDel="00A41E49">
          <w:rPr>
            <w:rFonts w:ascii="Times New Roman" w:hAnsi="Times New Roman"/>
            <w:sz w:val="24"/>
            <w:szCs w:val="24"/>
          </w:rPr>
          <w:t xml:space="preserve"> consumed from own production. </w:t>
        </w:r>
        <w:r w:rsidRPr="00E05337" w:rsidDel="00A41E49">
          <w:rPr>
            <w:rFonts w:ascii="Times New Roman" w:hAnsi="Times New Roman"/>
            <w:sz w:val="24"/>
            <w:szCs w:val="24"/>
          </w:rPr>
          <w:t>The signs of the coefficients are identical and their magnitudes similar</w:t>
        </w:r>
        <w:r w:rsidR="001979C7" w:rsidRPr="00E05337" w:rsidDel="00A41E49">
          <w:rPr>
            <w:rFonts w:ascii="Times New Roman" w:hAnsi="Times New Roman"/>
            <w:sz w:val="24"/>
            <w:szCs w:val="24"/>
          </w:rPr>
          <w:t>.</w:t>
        </w:r>
        <w:r w:rsidRPr="00E05337" w:rsidDel="00A41E49">
          <w:rPr>
            <w:rFonts w:ascii="Times New Roman" w:hAnsi="Times New Roman"/>
            <w:sz w:val="24"/>
            <w:szCs w:val="24"/>
          </w:rPr>
          <w:t xml:space="preserve"> Results for the DDS model also show that the coefficient for the number of different crops produced by the household and food expenditures are positive and significant, but coefficients for total crop area and the proportion of food consumed from own produc</w:t>
        </w:r>
        <w:r w:rsidR="001979C7" w:rsidRPr="00E05337" w:rsidDel="00A41E49">
          <w:rPr>
            <w:rFonts w:ascii="Times New Roman" w:hAnsi="Times New Roman"/>
            <w:sz w:val="24"/>
            <w:szCs w:val="24"/>
          </w:rPr>
          <w:t>tion are no longer significant.</w:t>
        </w:r>
        <w:r w:rsidRPr="00E05337" w:rsidDel="00A41E49">
          <w:rPr>
            <w:rFonts w:ascii="Times New Roman" w:hAnsi="Times New Roman"/>
            <w:sz w:val="24"/>
            <w:szCs w:val="24"/>
          </w:rPr>
          <w:t xml:space="preserve"> However, as previously noted, DDS is a count measure so using a continuo</w:t>
        </w:r>
        <w:r w:rsidR="001979C7" w:rsidRPr="00E05337" w:rsidDel="00A41E49">
          <w:rPr>
            <w:rFonts w:ascii="Times New Roman" w:hAnsi="Times New Roman"/>
            <w:sz w:val="24"/>
            <w:szCs w:val="24"/>
          </w:rPr>
          <w:t>us measure is not recommended. Before discussing the panel P</w:t>
        </w:r>
        <w:r w:rsidRPr="00E05337" w:rsidDel="00A41E49">
          <w:rPr>
            <w:rFonts w:ascii="Times New Roman" w:hAnsi="Times New Roman"/>
            <w:sz w:val="24"/>
            <w:szCs w:val="24"/>
          </w:rPr>
          <w:t>oisson model for DDS, panel results for the Cal</w:t>
        </w:r>
        <w:r w:rsidR="001979C7" w:rsidRPr="00E05337" w:rsidDel="00A41E49">
          <w:rPr>
            <w:rFonts w:ascii="Times New Roman" w:hAnsi="Times New Roman"/>
            <w:sz w:val="24"/>
            <w:szCs w:val="24"/>
          </w:rPr>
          <w:t xml:space="preserve">ories model will be presented. </w:t>
        </w:r>
        <w:r w:rsidRPr="00E05337" w:rsidDel="00A41E49">
          <w:rPr>
            <w:rFonts w:ascii="Times New Roman" w:hAnsi="Times New Roman"/>
            <w:sz w:val="24"/>
            <w:szCs w:val="24"/>
          </w:rPr>
          <w:t>The same four variables are significant in bot</w:t>
        </w:r>
        <w:r w:rsidR="00E97EFC" w:rsidRPr="00E05337" w:rsidDel="00A41E49">
          <w:rPr>
            <w:rFonts w:ascii="Times New Roman" w:hAnsi="Times New Roman"/>
            <w:sz w:val="24"/>
            <w:szCs w:val="24"/>
          </w:rPr>
          <w:t>h the FC</w:t>
        </w:r>
        <w:r w:rsidR="001979C7" w:rsidRPr="00E05337" w:rsidDel="00A41E49">
          <w:rPr>
            <w:rFonts w:ascii="Times New Roman" w:hAnsi="Times New Roman"/>
            <w:sz w:val="24"/>
            <w:szCs w:val="24"/>
          </w:rPr>
          <w:t xml:space="preserve">S and Calories models. </w:t>
        </w:r>
        <w:r w:rsidRPr="00E05337" w:rsidDel="00A41E49">
          <w:rPr>
            <w:rFonts w:ascii="Times New Roman" w:hAnsi="Times New Roman"/>
            <w:sz w:val="24"/>
            <w:szCs w:val="24"/>
          </w:rPr>
          <w:t xml:space="preserve">Unsurprisingly, the </w:t>
        </w:r>
        <w:r w:rsidR="00C41EFE" w:rsidRPr="00E05337" w:rsidDel="00A41E49">
          <w:rPr>
            <w:rFonts w:ascii="Times New Roman" w:hAnsi="Times New Roman"/>
            <w:sz w:val="24"/>
            <w:szCs w:val="24"/>
          </w:rPr>
          <w:t>magnitudes of the coefficients are</w:t>
        </w:r>
        <w:r w:rsidRPr="00E05337" w:rsidDel="00A41E49">
          <w:rPr>
            <w:rFonts w:ascii="Times New Roman" w:hAnsi="Times New Roman"/>
            <w:sz w:val="24"/>
            <w:szCs w:val="24"/>
          </w:rPr>
          <w:t xml:space="preserve"> different given the difference in scales </w:t>
        </w:r>
        <w:r w:rsidR="001979C7" w:rsidRPr="00E05337" w:rsidDel="00A41E49">
          <w:rPr>
            <w:rFonts w:ascii="Times New Roman" w:hAnsi="Times New Roman"/>
            <w:sz w:val="24"/>
            <w:szCs w:val="24"/>
          </w:rPr>
          <w:t>of the two dependent variables.</w:t>
        </w:r>
        <w:r w:rsidRPr="00E05337" w:rsidDel="00A41E49">
          <w:rPr>
            <w:rFonts w:ascii="Times New Roman" w:hAnsi="Times New Roman"/>
            <w:sz w:val="24"/>
            <w:szCs w:val="24"/>
          </w:rPr>
          <w:t xml:space="preserve"> In addition, household size is positive and significant, as is the ed</w:t>
        </w:r>
        <w:r w:rsidR="001979C7" w:rsidRPr="00E05337" w:rsidDel="00A41E49">
          <w:rPr>
            <w:rFonts w:ascii="Times New Roman" w:hAnsi="Times New Roman"/>
            <w:sz w:val="24"/>
            <w:szCs w:val="24"/>
          </w:rPr>
          <w:t xml:space="preserve">ucation of the household head. </w:t>
        </w:r>
        <w:r w:rsidRPr="00E05337" w:rsidDel="00A41E49">
          <w:rPr>
            <w:rFonts w:ascii="Times New Roman" w:hAnsi="Times New Roman"/>
            <w:sz w:val="24"/>
            <w:szCs w:val="24"/>
          </w:rPr>
          <w:t>The age of the head of household negatively affects caloric intake</w:t>
        </w:r>
        <w:r w:rsidR="001979C7" w:rsidRPr="00E05337" w:rsidDel="00A41E49">
          <w:rPr>
            <w:rFonts w:ascii="Times New Roman" w:hAnsi="Times New Roman"/>
            <w:sz w:val="24"/>
            <w:szCs w:val="24"/>
          </w:rPr>
          <w:t>, but is only just significant.</w:t>
        </w:r>
        <w:r w:rsidRPr="00E05337" w:rsidDel="00A41E49">
          <w:rPr>
            <w:rFonts w:ascii="Times New Roman" w:hAnsi="Times New Roman"/>
            <w:sz w:val="24"/>
            <w:szCs w:val="24"/>
          </w:rPr>
          <w:t xml:space="preserve"> In short, the results of the Caloric mode</w:t>
        </w:r>
        <w:r w:rsidR="00E97EFC" w:rsidRPr="00E05337" w:rsidDel="00A41E49">
          <w:rPr>
            <w:rFonts w:ascii="Times New Roman" w:hAnsi="Times New Roman"/>
            <w:sz w:val="24"/>
            <w:szCs w:val="24"/>
          </w:rPr>
          <w:t>l correspond closely with the FC</w:t>
        </w:r>
        <w:r w:rsidRPr="00E05337" w:rsidDel="00A41E49">
          <w:rPr>
            <w:rFonts w:ascii="Times New Roman" w:hAnsi="Times New Roman"/>
            <w:sz w:val="24"/>
            <w:szCs w:val="24"/>
          </w:rPr>
          <w:t xml:space="preserve">S measure, and the signs of most of the coefficients conform to hypotheses. </w:t>
        </w:r>
      </w:moveFrom>
      <w:moveFromRangeEnd w:id="5503"/>
      <w:r w:rsidR="001979C7" w:rsidRPr="00E05337">
        <w:rPr>
          <w:rFonts w:ascii="Times New Roman" w:hAnsi="Times New Roman"/>
          <w:sz w:val="24"/>
          <w:szCs w:val="24"/>
        </w:rPr>
        <w:t>Finally, a P</w:t>
      </w:r>
      <w:r w:rsidRPr="00E05337">
        <w:rPr>
          <w:rFonts w:ascii="Times New Roman" w:hAnsi="Times New Roman"/>
          <w:sz w:val="24"/>
          <w:szCs w:val="24"/>
        </w:rPr>
        <w:t>oisson panel regression was estimated f</w:t>
      </w:r>
      <w:r w:rsidR="001979C7" w:rsidRPr="00E05337">
        <w:rPr>
          <w:rFonts w:ascii="Times New Roman" w:hAnsi="Times New Roman"/>
          <w:sz w:val="24"/>
          <w:szCs w:val="24"/>
        </w:rPr>
        <w:t xml:space="preserve">or the DDS dependent variable. </w:t>
      </w:r>
      <w:r w:rsidRPr="00E05337">
        <w:rPr>
          <w:rFonts w:ascii="Times New Roman" w:hAnsi="Times New Roman"/>
          <w:sz w:val="24"/>
          <w:szCs w:val="24"/>
        </w:rPr>
        <w:t>In that regression only food expenditures</w:t>
      </w:r>
      <w:r w:rsidR="001979C7" w:rsidRPr="00E05337">
        <w:rPr>
          <w:rFonts w:ascii="Times New Roman" w:hAnsi="Times New Roman"/>
          <w:sz w:val="24"/>
          <w:szCs w:val="24"/>
        </w:rPr>
        <w:t xml:space="preserve"> were found to be significant. </w:t>
      </w:r>
      <w:r w:rsidRPr="00E05337">
        <w:rPr>
          <w:rFonts w:ascii="Times New Roman" w:hAnsi="Times New Roman"/>
          <w:sz w:val="24"/>
          <w:szCs w:val="24"/>
        </w:rPr>
        <w:t>As mentioned, the DDS model is rough in that it is a step function.</w:t>
      </w:r>
    </w:p>
    <w:p w14:paraId="5CDB4C17" w14:textId="69FD2799" w:rsidR="009D2CF8" w:rsidRPr="00E05337" w:rsidRDefault="009D2CF8" w:rsidP="00F77985">
      <w:pPr>
        <w:jc w:val="both"/>
        <w:rPr>
          <w:rFonts w:ascii="Times New Roman" w:hAnsi="Times New Roman"/>
          <w:i/>
          <w:sz w:val="24"/>
          <w:szCs w:val="24"/>
          <w:u w:val="single"/>
        </w:rPr>
      </w:pPr>
    </w:p>
    <w:p w14:paraId="3ABA31C2" w14:textId="77777777" w:rsidR="002C6F78" w:rsidRPr="00E05337" w:rsidRDefault="002C6F78" w:rsidP="00F77985">
      <w:pPr>
        <w:suppressAutoHyphens w:val="0"/>
        <w:spacing w:after="0"/>
        <w:rPr>
          <w:rFonts w:ascii="Times New Roman" w:hAnsi="Times New Roman"/>
          <w:i/>
          <w:sz w:val="24"/>
          <w:szCs w:val="24"/>
        </w:rPr>
        <w:sectPr w:rsidR="002C6F78" w:rsidRPr="00E05337" w:rsidSect="004717E5">
          <w:type w:val="nextColumn"/>
          <w:pgSz w:w="11906" w:h="16838"/>
          <w:pgMar w:top="1440" w:right="1440" w:bottom="1440" w:left="1440" w:header="0" w:footer="397" w:gutter="0"/>
          <w:pgNumType w:start="0"/>
          <w:cols w:space="720"/>
          <w:formProt w:val="0"/>
          <w:docGrid w:linePitch="360" w:charSpace="8192"/>
          <w:sectPrChange w:id="5505" w:author="Linderhof, Vincent" w:date="2016-03-06T10:58:00Z">
            <w:sectPr w:rsidR="002C6F78" w:rsidRPr="00E05337" w:rsidSect="004717E5">
              <w:pgMar w:top="1440" w:right="1440" w:bottom="1440" w:left="1440" w:header="0" w:footer="397" w:gutter="0"/>
              <w:pgNumType w:start="1"/>
            </w:sectPr>
          </w:sectPrChange>
        </w:sectPr>
      </w:pPr>
    </w:p>
    <w:p w14:paraId="259661BD" w14:textId="477CE710" w:rsidR="00BF43A0" w:rsidRPr="00E05337" w:rsidRDefault="00BF43A0" w:rsidP="00F77985">
      <w:pPr>
        <w:rPr>
          <w:rFonts w:ascii="Times New Roman" w:hAnsi="Times New Roman"/>
          <w:sz w:val="24"/>
          <w:szCs w:val="24"/>
        </w:rPr>
      </w:pPr>
      <w:r w:rsidRPr="00E05337">
        <w:rPr>
          <w:rFonts w:ascii="Times New Roman" w:hAnsi="Times New Roman"/>
          <w:sz w:val="24"/>
          <w:szCs w:val="24"/>
        </w:rPr>
        <w:lastRenderedPageBreak/>
        <w:t xml:space="preserve">Table </w:t>
      </w:r>
      <w:del w:id="5506" w:author="Linderhof, Vincent" w:date="2016-03-06T20:02:00Z">
        <w:r w:rsidR="00E845C8" w:rsidRPr="00E05337" w:rsidDel="00C2345F">
          <w:rPr>
            <w:rFonts w:ascii="Times New Roman" w:hAnsi="Times New Roman"/>
            <w:sz w:val="24"/>
            <w:szCs w:val="24"/>
          </w:rPr>
          <w:delText>4</w:delText>
        </w:r>
      </w:del>
      <w:ins w:id="5507" w:author="Linderhof, Vincent" w:date="2016-03-06T20:02:00Z">
        <w:r w:rsidR="00C2345F">
          <w:rPr>
            <w:rFonts w:ascii="Times New Roman" w:hAnsi="Times New Roman"/>
            <w:sz w:val="24"/>
            <w:szCs w:val="24"/>
          </w:rPr>
          <w:t>3</w:t>
        </w:r>
      </w:ins>
      <w:r w:rsidRPr="00E05337">
        <w:rPr>
          <w:rFonts w:ascii="Times New Roman" w:hAnsi="Times New Roman"/>
          <w:sz w:val="24"/>
          <w:szCs w:val="24"/>
        </w:rPr>
        <w:t xml:space="preserve">: </w:t>
      </w:r>
      <w:del w:id="5508" w:author="Linderhof, Vincent" w:date="2016-03-06T20:48:00Z">
        <w:r w:rsidRPr="00E05337" w:rsidDel="0048186D">
          <w:rPr>
            <w:rFonts w:ascii="Times New Roman" w:hAnsi="Times New Roman"/>
            <w:sz w:val="24"/>
            <w:szCs w:val="24"/>
          </w:rPr>
          <w:delText>Time-effect regression</w:delText>
        </w:r>
      </w:del>
      <w:ins w:id="5509" w:author="Linderhof, Vincent" w:date="2016-03-06T20:48:00Z">
        <w:r w:rsidR="0048186D">
          <w:rPr>
            <w:rFonts w:ascii="Times New Roman" w:hAnsi="Times New Roman"/>
            <w:sz w:val="24"/>
            <w:szCs w:val="24"/>
          </w:rPr>
          <w:t>Fixed-effects regression</w:t>
        </w:r>
      </w:ins>
      <w:r w:rsidRPr="00E05337">
        <w:rPr>
          <w:rFonts w:ascii="Times New Roman" w:hAnsi="Times New Roman"/>
          <w:sz w:val="24"/>
          <w:szCs w:val="24"/>
        </w:rPr>
        <w:t xml:space="preserve"> results </w:t>
      </w:r>
      <w:ins w:id="5510" w:author="Linderhof, Vincent" w:date="2016-03-06T20:48:00Z">
        <w:r w:rsidR="0048186D">
          <w:rPr>
            <w:rFonts w:ascii="Times New Roman" w:hAnsi="Times New Roman"/>
            <w:sz w:val="24"/>
            <w:szCs w:val="24"/>
          </w:rPr>
          <w:t>for three nutrition indicators and three production diversity indi</w:t>
        </w:r>
      </w:ins>
      <w:ins w:id="5511" w:author="Linderhof, Vincent" w:date="2016-03-06T20:49:00Z">
        <w:r w:rsidR="0048186D">
          <w:rPr>
            <w:rFonts w:ascii="Times New Roman" w:hAnsi="Times New Roman"/>
            <w:sz w:val="24"/>
            <w:szCs w:val="24"/>
          </w:rPr>
          <w:t>ca</w:t>
        </w:r>
      </w:ins>
      <w:ins w:id="5512" w:author="Linderhof, Vincent" w:date="2016-03-06T20:48:00Z">
        <w:r w:rsidR="0048186D">
          <w:rPr>
            <w:rFonts w:ascii="Times New Roman" w:hAnsi="Times New Roman"/>
            <w:sz w:val="24"/>
            <w:szCs w:val="24"/>
          </w:rPr>
          <w:t>tors</w:t>
        </w:r>
      </w:ins>
      <w:ins w:id="5513" w:author="Linderhof, Vincent" w:date="2016-03-06T20:49:00Z">
        <w:r w:rsidR="0048186D">
          <w:rPr>
            <w:rFonts w:ascii="Times New Roman" w:hAnsi="Times New Roman"/>
            <w:sz w:val="24"/>
            <w:szCs w:val="24"/>
          </w:rPr>
          <w:t>.</w:t>
        </w:r>
      </w:ins>
      <w:del w:id="5514" w:author="Linderhof, Vincent" w:date="2016-03-06T20:49:00Z">
        <w:r w:rsidRPr="00E05337" w:rsidDel="0048186D">
          <w:rPr>
            <w:rFonts w:ascii="Times New Roman" w:hAnsi="Times New Roman"/>
            <w:sz w:val="24"/>
            <w:szCs w:val="24"/>
          </w:rPr>
          <w:delText>with different production count variables</w:delText>
        </w:r>
      </w:del>
    </w:p>
    <w:tbl>
      <w:tblPr>
        <w:tblW w:w="14474" w:type="dxa"/>
        <w:tblInd w:w="93" w:type="dxa"/>
        <w:tblLayout w:type="fixed"/>
        <w:tblLook w:val="04A0" w:firstRow="1" w:lastRow="0" w:firstColumn="1" w:lastColumn="0" w:noHBand="0" w:noVBand="1"/>
        <w:tblPrChange w:id="5515" w:author="Linderhof, Vincent" w:date="2016-03-06T20:51:00Z">
          <w:tblPr>
            <w:tblW w:w="13906" w:type="dxa"/>
            <w:tblInd w:w="93" w:type="dxa"/>
            <w:tblLayout w:type="fixed"/>
            <w:tblLook w:val="04A0" w:firstRow="1" w:lastRow="0" w:firstColumn="1" w:lastColumn="0" w:noHBand="0" w:noVBand="1"/>
          </w:tblPr>
        </w:tblPrChange>
      </w:tblPr>
      <w:tblGrid>
        <w:gridCol w:w="2129"/>
        <w:gridCol w:w="863"/>
        <w:gridCol w:w="425"/>
        <w:gridCol w:w="851"/>
        <w:gridCol w:w="425"/>
        <w:gridCol w:w="851"/>
        <w:gridCol w:w="425"/>
        <w:gridCol w:w="850"/>
        <w:gridCol w:w="425"/>
        <w:gridCol w:w="851"/>
        <w:gridCol w:w="425"/>
        <w:gridCol w:w="850"/>
        <w:gridCol w:w="426"/>
        <w:gridCol w:w="850"/>
        <w:gridCol w:w="709"/>
        <w:gridCol w:w="993"/>
        <w:gridCol w:w="567"/>
        <w:gridCol w:w="850"/>
        <w:gridCol w:w="709"/>
        <w:tblGridChange w:id="5516">
          <w:tblGrid>
            <w:gridCol w:w="2129"/>
            <w:gridCol w:w="863"/>
            <w:gridCol w:w="425"/>
            <w:gridCol w:w="851"/>
            <w:gridCol w:w="425"/>
            <w:gridCol w:w="851"/>
            <w:gridCol w:w="567"/>
            <w:gridCol w:w="850"/>
            <w:gridCol w:w="425"/>
            <w:gridCol w:w="851"/>
            <w:gridCol w:w="425"/>
            <w:gridCol w:w="850"/>
            <w:gridCol w:w="426"/>
            <w:gridCol w:w="850"/>
            <w:gridCol w:w="425"/>
            <w:gridCol w:w="993"/>
            <w:gridCol w:w="425"/>
            <w:gridCol w:w="850"/>
            <w:gridCol w:w="425"/>
          </w:tblGrid>
        </w:tblGridChange>
      </w:tblGrid>
      <w:tr w:rsidR="00FA702C" w:rsidRPr="002C6F78" w:rsidDel="0048186D" w14:paraId="7720F64E" w14:textId="265F5280" w:rsidTr="0048186D">
        <w:trPr>
          <w:trHeight w:val="73"/>
          <w:del w:id="5517" w:author="Linderhof, Vincent" w:date="2016-03-06T20:50:00Z"/>
          <w:trPrChange w:id="5518" w:author="Linderhof, Vincent" w:date="2016-03-06T20:51:00Z">
            <w:trPr>
              <w:trHeight w:val="73"/>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519"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60F83BC8" w14:textId="07EB659B" w:rsidR="00FA702C" w:rsidRPr="002C6F78" w:rsidDel="0048186D" w:rsidRDefault="00FA702C" w:rsidP="00E05337">
            <w:pPr>
              <w:suppressAutoHyphens w:val="0"/>
              <w:spacing w:after="0"/>
              <w:rPr>
                <w:del w:id="5520" w:author="Linderhof, Vincent" w:date="2016-03-06T20:50:00Z"/>
                <w:rFonts w:ascii="Times New Roman" w:eastAsia="Times New Roman" w:hAnsi="Times New Roman"/>
                <w:color w:val="000000"/>
                <w:sz w:val="20"/>
                <w:szCs w:val="20"/>
                <w:lang w:eastAsia="en-GB"/>
              </w:rPr>
            </w:pPr>
          </w:p>
        </w:tc>
        <w:tc>
          <w:tcPr>
            <w:tcW w:w="12345" w:type="dxa"/>
            <w:gridSpan w:val="18"/>
            <w:tcBorders>
              <w:top w:val="single" w:sz="4" w:space="0" w:color="auto"/>
              <w:left w:val="single" w:sz="4" w:space="0" w:color="auto"/>
              <w:bottom w:val="single" w:sz="4" w:space="0" w:color="auto"/>
              <w:right w:val="single" w:sz="4" w:space="0" w:color="auto"/>
            </w:tcBorders>
            <w:vAlign w:val="bottom"/>
            <w:tcPrChange w:id="5521" w:author="Linderhof, Vincent" w:date="2016-03-06T20:51:00Z">
              <w:tcPr>
                <w:tcW w:w="11777" w:type="dxa"/>
                <w:gridSpan w:val="18"/>
                <w:tcBorders>
                  <w:top w:val="single" w:sz="4" w:space="0" w:color="auto"/>
                  <w:left w:val="single" w:sz="4" w:space="0" w:color="auto"/>
                  <w:bottom w:val="single" w:sz="4" w:space="0" w:color="auto"/>
                  <w:right w:val="single" w:sz="4" w:space="0" w:color="auto"/>
                </w:tcBorders>
                <w:vAlign w:val="bottom"/>
              </w:tcPr>
            </w:tcPrChange>
          </w:tcPr>
          <w:p w14:paraId="0AD16445" w14:textId="6CA58EAC" w:rsidR="00FA702C" w:rsidDel="0048186D" w:rsidRDefault="00FA702C" w:rsidP="00E05337">
            <w:pPr>
              <w:suppressAutoHyphens w:val="0"/>
              <w:spacing w:after="0"/>
              <w:jc w:val="center"/>
              <w:rPr>
                <w:del w:id="5522" w:author="Linderhof, Vincent" w:date="2016-03-06T20:50:00Z"/>
                <w:rFonts w:ascii="Times New Roman" w:eastAsia="Times New Roman" w:hAnsi="Times New Roman"/>
                <w:color w:val="000000"/>
                <w:sz w:val="20"/>
                <w:szCs w:val="20"/>
                <w:lang w:eastAsia="en-GB"/>
              </w:rPr>
            </w:pPr>
            <w:del w:id="5523" w:author="Linderhof, Vincent" w:date="2016-03-06T20:50:00Z">
              <w:r w:rsidDel="0048186D">
                <w:rPr>
                  <w:rFonts w:ascii="Times New Roman" w:eastAsia="Times New Roman" w:hAnsi="Times New Roman"/>
                  <w:color w:val="000000"/>
                  <w:sz w:val="20"/>
                  <w:szCs w:val="20"/>
                  <w:lang w:eastAsia="en-GB"/>
                </w:rPr>
                <w:delText>Production diversity indicator</w:delText>
              </w:r>
            </w:del>
          </w:p>
        </w:tc>
      </w:tr>
      <w:tr w:rsidR="00FA702C" w:rsidRPr="002C6F78" w:rsidDel="0048186D" w14:paraId="4C0F2632" w14:textId="47CFE2AA" w:rsidTr="0048186D">
        <w:trPr>
          <w:trHeight w:val="242"/>
          <w:del w:id="5524" w:author="Linderhof, Vincent" w:date="2016-03-06T20:50:00Z"/>
          <w:trPrChange w:id="5525" w:author="Linderhof, Vincent" w:date="2016-03-06T20:51:00Z">
            <w:trPr>
              <w:trHeight w:val="242"/>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5526"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5FF21BA" w14:textId="31ECAF46" w:rsidR="00FA702C" w:rsidRPr="002C6F78" w:rsidDel="0048186D" w:rsidRDefault="00FA702C" w:rsidP="00E05337">
            <w:pPr>
              <w:suppressAutoHyphens w:val="0"/>
              <w:spacing w:after="0"/>
              <w:rPr>
                <w:del w:id="5527" w:author="Linderhof, Vincent" w:date="2016-03-06T20:50:00Z"/>
                <w:rFonts w:ascii="Times New Roman" w:eastAsia="Times New Roman" w:hAnsi="Times New Roman"/>
                <w:color w:val="000000"/>
                <w:sz w:val="20"/>
                <w:szCs w:val="20"/>
                <w:lang w:eastAsia="en-GB"/>
              </w:rPr>
            </w:pPr>
            <w:del w:id="5528" w:author="Linderhof, Vincent" w:date="2016-03-06T20:50:00Z">
              <w:r w:rsidRPr="002C6F78" w:rsidDel="0048186D">
                <w:rPr>
                  <w:rFonts w:ascii="Times New Roman" w:eastAsia="Times New Roman" w:hAnsi="Times New Roman"/>
                  <w:color w:val="000000"/>
                  <w:sz w:val="20"/>
                  <w:szCs w:val="20"/>
                  <w:lang w:eastAsia="en-GB"/>
                </w:rPr>
                <w:delText> </w:delText>
              </w:r>
            </w:del>
          </w:p>
        </w:tc>
        <w:tc>
          <w:tcPr>
            <w:tcW w:w="3840" w:type="dxa"/>
            <w:gridSpan w:val="6"/>
            <w:tcBorders>
              <w:top w:val="single" w:sz="4" w:space="0" w:color="auto"/>
              <w:left w:val="single" w:sz="4" w:space="0" w:color="auto"/>
              <w:bottom w:val="single" w:sz="4" w:space="0" w:color="auto"/>
              <w:right w:val="single" w:sz="4" w:space="0" w:color="auto"/>
            </w:tcBorders>
            <w:vAlign w:val="bottom"/>
            <w:tcPrChange w:id="5529" w:author="Linderhof, Vincent" w:date="2016-03-06T20:51:00Z">
              <w:tcPr>
                <w:tcW w:w="3982" w:type="dxa"/>
                <w:gridSpan w:val="6"/>
                <w:tcBorders>
                  <w:top w:val="single" w:sz="4" w:space="0" w:color="auto"/>
                  <w:left w:val="single" w:sz="4" w:space="0" w:color="auto"/>
                  <w:bottom w:val="single" w:sz="4" w:space="0" w:color="auto"/>
                  <w:right w:val="single" w:sz="4" w:space="0" w:color="auto"/>
                </w:tcBorders>
                <w:vAlign w:val="bottom"/>
              </w:tcPr>
            </w:tcPrChange>
          </w:tcPr>
          <w:p w14:paraId="12552015" w14:textId="600CE1CD" w:rsidR="00FA702C" w:rsidRPr="002C6F78" w:rsidDel="0048186D" w:rsidRDefault="00FA702C" w:rsidP="00E05337">
            <w:pPr>
              <w:suppressAutoHyphens w:val="0"/>
              <w:spacing w:after="0"/>
              <w:jc w:val="center"/>
              <w:rPr>
                <w:del w:id="5530" w:author="Linderhof, Vincent" w:date="2016-03-06T20:50:00Z"/>
                <w:rFonts w:ascii="Times New Roman" w:eastAsia="Times New Roman" w:hAnsi="Times New Roman"/>
                <w:color w:val="000000"/>
                <w:sz w:val="20"/>
                <w:szCs w:val="20"/>
                <w:lang w:eastAsia="en-GB"/>
              </w:rPr>
            </w:pPr>
            <w:del w:id="5531" w:author="Linderhof, Vincent" w:date="2016-03-06T20:50:00Z">
              <w:r w:rsidDel="0048186D">
                <w:rPr>
                  <w:rFonts w:ascii="Times New Roman" w:eastAsia="Times New Roman" w:hAnsi="Times New Roman"/>
                  <w:color w:val="000000"/>
                  <w:sz w:val="20"/>
                  <w:szCs w:val="20"/>
                  <w:lang w:eastAsia="en-GB"/>
                </w:rPr>
                <w:delText>Crop count</w:delText>
              </w:r>
            </w:del>
          </w:p>
        </w:tc>
        <w:tc>
          <w:tcPr>
            <w:tcW w:w="3827" w:type="dxa"/>
            <w:gridSpan w:val="6"/>
            <w:tcBorders>
              <w:top w:val="single" w:sz="4" w:space="0" w:color="auto"/>
              <w:left w:val="single" w:sz="4" w:space="0" w:color="auto"/>
              <w:bottom w:val="single" w:sz="4" w:space="0" w:color="auto"/>
              <w:right w:val="single" w:sz="4" w:space="0" w:color="auto"/>
            </w:tcBorders>
            <w:vAlign w:val="bottom"/>
            <w:tcPrChange w:id="5532" w:author="Linderhof, Vincent" w:date="2016-03-06T20:51:00Z">
              <w:tcPr>
                <w:tcW w:w="3827" w:type="dxa"/>
                <w:gridSpan w:val="6"/>
                <w:tcBorders>
                  <w:top w:val="single" w:sz="4" w:space="0" w:color="auto"/>
                  <w:left w:val="single" w:sz="4" w:space="0" w:color="auto"/>
                  <w:bottom w:val="single" w:sz="4" w:space="0" w:color="auto"/>
                  <w:right w:val="single" w:sz="4" w:space="0" w:color="auto"/>
                </w:tcBorders>
                <w:vAlign w:val="bottom"/>
              </w:tcPr>
            </w:tcPrChange>
          </w:tcPr>
          <w:p w14:paraId="7E94492B" w14:textId="2BA35009" w:rsidR="00FA702C" w:rsidDel="0048186D" w:rsidRDefault="00FA702C" w:rsidP="00E05337">
            <w:pPr>
              <w:suppressAutoHyphens w:val="0"/>
              <w:spacing w:after="0"/>
              <w:jc w:val="center"/>
              <w:rPr>
                <w:del w:id="5533" w:author="Linderhof, Vincent" w:date="2016-03-06T20:50:00Z"/>
                <w:rFonts w:ascii="Times New Roman" w:eastAsia="Times New Roman" w:hAnsi="Times New Roman"/>
                <w:color w:val="000000"/>
                <w:sz w:val="20"/>
                <w:szCs w:val="20"/>
                <w:lang w:eastAsia="en-GB"/>
              </w:rPr>
            </w:pPr>
            <w:del w:id="5534" w:author="Linderhof, Vincent" w:date="2016-03-06T20:50:00Z">
              <w:r w:rsidRPr="002C6F78" w:rsidDel="0048186D">
                <w:rPr>
                  <w:rFonts w:ascii="Times New Roman" w:eastAsia="Times New Roman" w:hAnsi="Times New Roman"/>
                  <w:color w:val="000000"/>
                  <w:sz w:val="20"/>
                  <w:szCs w:val="20"/>
                  <w:lang w:eastAsia="en-GB"/>
                </w:rPr>
                <w:delText>Simpson' s index</w:delText>
              </w:r>
            </w:del>
          </w:p>
        </w:tc>
        <w:tc>
          <w:tcPr>
            <w:tcW w:w="4678" w:type="dxa"/>
            <w:gridSpan w:val="6"/>
            <w:tcBorders>
              <w:top w:val="single" w:sz="4" w:space="0" w:color="auto"/>
              <w:left w:val="single" w:sz="4" w:space="0" w:color="auto"/>
              <w:bottom w:val="single" w:sz="4" w:space="0" w:color="auto"/>
              <w:right w:val="single" w:sz="4" w:space="0" w:color="auto"/>
            </w:tcBorders>
            <w:vAlign w:val="bottom"/>
            <w:tcPrChange w:id="5535" w:author="Linderhof, Vincent" w:date="2016-03-06T20:51:00Z">
              <w:tcPr>
                <w:tcW w:w="3968" w:type="dxa"/>
                <w:gridSpan w:val="6"/>
                <w:tcBorders>
                  <w:top w:val="single" w:sz="4" w:space="0" w:color="auto"/>
                  <w:left w:val="single" w:sz="4" w:space="0" w:color="auto"/>
                  <w:bottom w:val="single" w:sz="4" w:space="0" w:color="auto"/>
                  <w:right w:val="single" w:sz="4" w:space="0" w:color="auto"/>
                </w:tcBorders>
                <w:vAlign w:val="bottom"/>
              </w:tcPr>
            </w:tcPrChange>
          </w:tcPr>
          <w:p w14:paraId="10D5B98C" w14:textId="44DF5BC1" w:rsidR="00FA702C" w:rsidDel="0048186D" w:rsidRDefault="00FA702C" w:rsidP="00E05337">
            <w:pPr>
              <w:suppressAutoHyphens w:val="0"/>
              <w:spacing w:after="0"/>
              <w:jc w:val="center"/>
              <w:rPr>
                <w:del w:id="5536" w:author="Linderhof, Vincent" w:date="2016-03-06T20:50:00Z"/>
                <w:rFonts w:ascii="Times New Roman" w:eastAsia="Times New Roman" w:hAnsi="Times New Roman"/>
                <w:color w:val="000000"/>
                <w:sz w:val="20"/>
                <w:szCs w:val="20"/>
                <w:lang w:eastAsia="en-GB"/>
              </w:rPr>
            </w:pPr>
            <w:del w:id="5537" w:author="Linderhof, Vincent" w:date="2016-03-06T20:08:00Z">
              <w:r w:rsidDel="00C2345F">
                <w:rPr>
                  <w:rFonts w:ascii="Times New Roman" w:eastAsia="Times New Roman" w:hAnsi="Times New Roman"/>
                  <w:color w:val="000000"/>
                  <w:sz w:val="20"/>
                  <w:szCs w:val="20"/>
                  <w:lang w:eastAsia="en-GB"/>
                </w:rPr>
                <w:delText>Food group/crop count</w:delText>
              </w:r>
            </w:del>
            <w:del w:id="5538" w:author="Linderhof, Vincent" w:date="2016-03-06T20:50:00Z">
              <w:r w:rsidRPr="002C6F78" w:rsidDel="0048186D">
                <w:rPr>
                  <w:rFonts w:ascii="Times New Roman" w:eastAsia="Times New Roman" w:hAnsi="Times New Roman"/>
                  <w:color w:val="000000"/>
                  <w:sz w:val="20"/>
                  <w:szCs w:val="20"/>
                  <w:lang w:eastAsia="en-GB"/>
                </w:rPr>
                <w:delText xml:space="preserve"> </w:delText>
              </w:r>
            </w:del>
          </w:p>
        </w:tc>
      </w:tr>
      <w:tr w:rsidR="00B92089" w:rsidRPr="002C6F78" w14:paraId="41DB494D" w14:textId="723BF743" w:rsidTr="0048186D">
        <w:trPr>
          <w:trHeight w:val="131"/>
          <w:trPrChange w:id="5539" w:author="Linderhof, Vincent" w:date="2016-03-06T20:51:00Z">
            <w:trPr>
              <w:trHeight w:val="131"/>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5540"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C391A76" w14:textId="77777777" w:rsidR="00B92089" w:rsidRPr="002C6F78" w:rsidRDefault="00B92089"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288" w:type="dxa"/>
            <w:gridSpan w:val="2"/>
            <w:tcBorders>
              <w:top w:val="single" w:sz="4" w:space="0" w:color="auto"/>
              <w:left w:val="single" w:sz="4" w:space="0" w:color="auto"/>
              <w:bottom w:val="single" w:sz="4" w:space="0" w:color="auto"/>
              <w:right w:val="single" w:sz="4" w:space="0" w:color="auto"/>
            </w:tcBorders>
            <w:vAlign w:val="bottom"/>
            <w:tcPrChange w:id="5541"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vAlign w:val="bottom"/>
              </w:tcPr>
            </w:tcPrChange>
          </w:tcPr>
          <w:p w14:paraId="5FA8BF7B" w14:textId="3F0D6447" w:rsidR="00B92089" w:rsidRPr="002C6F78" w:rsidRDefault="00B92089" w:rsidP="00304F95">
            <w:pPr>
              <w:suppressAutoHyphens w:val="0"/>
              <w:spacing w:after="0"/>
              <w:ind w:left="-8"/>
              <w:jc w:val="center"/>
              <w:rPr>
                <w:rFonts w:ascii="Times New Roman" w:eastAsia="Times New Roman" w:hAnsi="Times New Roman"/>
                <w:color w:val="000000"/>
                <w:sz w:val="20"/>
                <w:szCs w:val="20"/>
                <w:lang w:eastAsia="en-GB"/>
              </w:rPr>
              <w:pPrChange w:id="5542" w:author="Linderhof, Vincent" w:date="2016-03-06T11:02:00Z">
                <w:pPr>
                  <w:suppressAutoHyphens w:val="0"/>
                  <w:spacing w:after="0"/>
                  <w:ind w:left="-8"/>
                  <w:jc w:val="both"/>
                </w:pPr>
              </w:pPrChange>
            </w:pPr>
            <w:r w:rsidRPr="002C6F78">
              <w:rPr>
                <w:rFonts w:ascii="Times New Roman" w:eastAsia="Times New Roman" w:hAnsi="Times New Roman"/>
                <w:color w:val="000000"/>
                <w:sz w:val="20"/>
                <w:szCs w:val="20"/>
                <w:lang w:eastAsia="en-GB"/>
              </w:rPr>
              <w:t>DDS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543"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2AE490" w14:textId="3CFFF554"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544"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A6A30DA" w14:textId="624AA3BD"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275" w:type="dxa"/>
            <w:gridSpan w:val="2"/>
            <w:tcBorders>
              <w:top w:val="single" w:sz="4" w:space="0" w:color="auto"/>
              <w:left w:val="single" w:sz="4" w:space="0" w:color="auto"/>
              <w:bottom w:val="single" w:sz="4" w:space="0" w:color="auto"/>
              <w:right w:val="single" w:sz="4" w:space="0" w:color="auto"/>
            </w:tcBorders>
            <w:vAlign w:val="bottom"/>
            <w:tcPrChange w:id="5545"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320A6822" w14:textId="0A195777"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5546"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0E429EE3" w14:textId="62539816"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5547"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2666390F" w14:textId="264E3CD4"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559" w:type="dxa"/>
            <w:gridSpan w:val="2"/>
            <w:tcBorders>
              <w:top w:val="single" w:sz="4" w:space="0" w:color="auto"/>
              <w:left w:val="single" w:sz="4" w:space="0" w:color="auto"/>
              <w:bottom w:val="single" w:sz="4" w:space="0" w:color="auto"/>
              <w:right w:val="single" w:sz="4" w:space="0" w:color="auto"/>
            </w:tcBorders>
            <w:vAlign w:val="bottom"/>
            <w:tcPrChange w:id="5548"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5F0AD952" w14:textId="71B4A4BC"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549"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BBDD5F" w14:textId="4C46F5EB"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550"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89C984" w14:textId="3FECD48D"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r>
      <w:tr w:rsidR="00C2345F" w:rsidRPr="002C6F78" w14:paraId="1F861E07" w14:textId="77777777" w:rsidTr="0048186D">
        <w:trPr>
          <w:trHeight w:val="131"/>
          <w:ins w:id="5551" w:author="Linderhof, Vincent" w:date="2016-03-06T20:07:00Z"/>
          <w:trPrChange w:id="5552" w:author="Linderhof, Vincent" w:date="2016-03-06T20:51:00Z">
            <w:trPr>
              <w:trHeight w:val="131"/>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553"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50B4B6E" w14:textId="77777777" w:rsidR="00C2345F" w:rsidRPr="002C6F78" w:rsidRDefault="00C2345F" w:rsidP="00E05337">
            <w:pPr>
              <w:suppressAutoHyphens w:val="0"/>
              <w:spacing w:after="0"/>
              <w:rPr>
                <w:ins w:id="5554" w:author="Linderhof, Vincent" w:date="2016-03-06T20:07:00Z"/>
                <w:rFonts w:ascii="Times New Roman" w:eastAsia="Times New Roman" w:hAnsi="Times New Roman"/>
                <w:color w:val="000000"/>
                <w:sz w:val="20"/>
                <w:szCs w:val="20"/>
                <w:lang w:eastAsia="en-GB"/>
              </w:rPr>
            </w:pPr>
          </w:p>
        </w:tc>
        <w:tc>
          <w:tcPr>
            <w:tcW w:w="1288" w:type="dxa"/>
            <w:gridSpan w:val="2"/>
            <w:tcBorders>
              <w:top w:val="single" w:sz="4" w:space="0" w:color="auto"/>
              <w:left w:val="single" w:sz="4" w:space="0" w:color="auto"/>
              <w:bottom w:val="single" w:sz="4" w:space="0" w:color="auto"/>
              <w:right w:val="single" w:sz="4" w:space="0" w:color="auto"/>
            </w:tcBorders>
            <w:tcPrChange w:id="5555"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vAlign w:val="bottom"/>
              </w:tcPr>
            </w:tcPrChange>
          </w:tcPr>
          <w:p w14:paraId="2D599015" w14:textId="0A1274DB" w:rsidR="00C2345F" w:rsidRPr="002C6F78" w:rsidRDefault="004459BF" w:rsidP="00304F95">
            <w:pPr>
              <w:suppressAutoHyphens w:val="0"/>
              <w:spacing w:after="0"/>
              <w:ind w:left="-8"/>
              <w:jc w:val="center"/>
              <w:rPr>
                <w:ins w:id="5556" w:author="Linderhof, Vincent" w:date="2016-03-06T20:07:00Z"/>
                <w:rFonts w:ascii="Times New Roman" w:eastAsia="Times New Roman" w:hAnsi="Times New Roman"/>
                <w:color w:val="000000"/>
                <w:sz w:val="20"/>
                <w:szCs w:val="20"/>
                <w:lang w:eastAsia="en-GB"/>
              </w:rPr>
            </w:pPr>
            <w:ins w:id="5557" w:author="Linderhof, Vincent" w:date="2016-03-06T20:38:00Z">
              <w:r>
                <w:rPr>
                  <w:rFonts w:ascii="Times New Roman" w:eastAsia="Times New Roman" w:hAnsi="Times New Roman"/>
                  <w:color w:val="000000"/>
                  <w:sz w:val="20"/>
                  <w:szCs w:val="20"/>
                  <w:lang w:eastAsia="en-GB"/>
                </w:rPr>
                <w:t>(1)</w:t>
              </w:r>
            </w:ins>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Change w:id="5558"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FF9364A" w14:textId="0119B121" w:rsidR="00C2345F" w:rsidRPr="002C6F78" w:rsidRDefault="004459BF" w:rsidP="00E05337">
            <w:pPr>
              <w:suppressAutoHyphens w:val="0"/>
              <w:spacing w:after="0"/>
              <w:jc w:val="center"/>
              <w:rPr>
                <w:ins w:id="5559" w:author="Linderhof, Vincent" w:date="2016-03-06T20:07:00Z"/>
                <w:rFonts w:ascii="Times New Roman" w:eastAsia="Times New Roman" w:hAnsi="Times New Roman"/>
                <w:color w:val="000000"/>
                <w:sz w:val="20"/>
                <w:szCs w:val="20"/>
                <w:lang w:eastAsia="en-GB"/>
              </w:rPr>
            </w:pPr>
            <w:ins w:id="5560" w:author="Linderhof, Vincent" w:date="2016-03-06T20:38:00Z">
              <w:r>
                <w:rPr>
                  <w:rFonts w:ascii="Times New Roman" w:eastAsia="Times New Roman" w:hAnsi="Times New Roman"/>
                  <w:color w:val="000000"/>
                  <w:sz w:val="20"/>
                  <w:szCs w:val="20"/>
                  <w:lang w:eastAsia="en-GB"/>
                </w:rPr>
                <w:t>(2)</w:t>
              </w:r>
            </w:ins>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Change w:id="5561"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6A4ABB7" w14:textId="75319621" w:rsidR="00C2345F" w:rsidRPr="002C6F78" w:rsidRDefault="004459BF" w:rsidP="00E05337">
            <w:pPr>
              <w:suppressAutoHyphens w:val="0"/>
              <w:spacing w:after="0"/>
              <w:jc w:val="center"/>
              <w:rPr>
                <w:ins w:id="5562" w:author="Linderhof, Vincent" w:date="2016-03-06T20:07:00Z"/>
                <w:rFonts w:ascii="Times New Roman" w:eastAsia="Times New Roman" w:hAnsi="Times New Roman"/>
                <w:color w:val="000000"/>
                <w:sz w:val="20"/>
                <w:szCs w:val="20"/>
                <w:lang w:eastAsia="en-GB"/>
              </w:rPr>
            </w:pPr>
            <w:ins w:id="5563" w:author="Linderhof, Vincent" w:date="2016-03-06T20:38:00Z">
              <w:r>
                <w:rPr>
                  <w:rFonts w:ascii="Times New Roman" w:eastAsia="Times New Roman" w:hAnsi="Times New Roman"/>
                  <w:color w:val="000000"/>
                  <w:sz w:val="20"/>
                  <w:szCs w:val="20"/>
                  <w:lang w:eastAsia="en-GB"/>
                </w:rPr>
                <w:t>(3)</w:t>
              </w:r>
            </w:ins>
          </w:p>
        </w:tc>
        <w:tc>
          <w:tcPr>
            <w:tcW w:w="1275" w:type="dxa"/>
            <w:gridSpan w:val="2"/>
            <w:tcBorders>
              <w:top w:val="single" w:sz="4" w:space="0" w:color="auto"/>
              <w:left w:val="single" w:sz="4" w:space="0" w:color="auto"/>
              <w:bottom w:val="single" w:sz="4" w:space="0" w:color="auto"/>
              <w:right w:val="single" w:sz="4" w:space="0" w:color="auto"/>
            </w:tcBorders>
            <w:tcPrChange w:id="5564"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265C8ED5" w14:textId="0A597224" w:rsidR="00C2345F" w:rsidRPr="002C6F78" w:rsidRDefault="004459BF" w:rsidP="00E05337">
            <w:pPr>
              <w:suppressAutoHyphens w:val="0"/>
              <w:spacing w:after="0"/>
              <w:jc w:val="center"/>
              <w:rPr>
                <w:ins w:id="5565" w:author="Linderhof, Vincent" w:date="2016-03-06T20:07:00Z"/>
                <w:rFonts w:ascii="Times New Roman" w:eastAsia="Times New Roman" w:hAnsi="Times New Roman"/>
                <w:color w:val="000000"/>
                <w:sz w:val="20"/>
                <w:szCs w:val="20"/>
                <w:lang w:eastAsia="en-GB"/>
              </w:rPr>
            </w:pPr>
            <w:ins w:id="5566" w:author="Linderhof, Vincent" w:date="2016-03-06T20:38:00Z">
              <w:r>
                <w:rPr>
                  <w:rFonts w:ascii="Times New Roman" w:eastAsia="Times New Roman" w:hAnsi="Times New Roman"/>
                  <w:color w:val="000000"/>
                  <w:sz w:val="20"/>
                  <w:szCs w:val="20"/>
                  <w:lang w:eastAsia="en-GB"/>
                </w:rPr>
                <w:t>(4)</w:t>
              </w:r>
            </w:ins>
          </w:p>
        </w:tc>
        <w:tc>
          <w:tcPr>
            <w:tcW w:w="1276" w:type="dxa"/>
            <w:gridSpan w:val="2"/>
            <w:tcBorders>
              <w:top w:val="single" w:sz="4" w:space="0" w:color="auto"/>
              <w:left w:val="single" w:sz="4" w:space="0" w:color="auto"/>
              <w:bottom w:val="single" w:sz="4" w:space="0" w:color="auto"/>
              <w:right w:val="single" w:sz="4" w:space="0" w:color="auto"/>
            </w:tcBorders>
            <w:tcPrChange w:id="5567"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47E044E4" w14:textId="247C9630" w:rsidR="00C2345F" w:rsidRPr="002C6F78" w:rsidRDefault="004459BF" w:rsidP="00E05337">
            <w:pPr>
              <w:suppressAutoHyphens w:val="0"/>
              <w:spacing w:after="0"/>
              <w:jc w:val="center"/>
              <w:rPr>
                <w:ins w:id="5568" w:author="Linderhof, Vincent" w:date="2016-03-06T20:07:00Z"/>
                <w:rFonts w:ascii="Times New Roman" w:eastAsia="Times New Roman" w:hAnsi="Times New Roman"/>
                <w:color w:val="000000"/>
                <w:sz w:val="20"/>
                <w:szCs w:val="20"/>
                <w:lang w:eastAsia="en-GB"/>
              </w:rPr>
            </w:pPr>
            <w:ins w:id="5569" w:author="Linderhof, Vincent" w:date="2016-03-06T20:38:00Z">
              <w:r>
                <w:rPr>
                  <w:rFonts w:ascii="Times New Roman" w:eastAsia="Times New Roman" w:hAnsi="Times New Roman"/>
                  <w:color w:val="000000"/>
                  <w:sz w:val="20"/>
                  <w:szCs w:val="20"/>
                  <w:lang w:eastAsia="en-GB"/>
                </w:rPr>
                <w:t>(5)</w:t>
              </w:r>
            </w:ins>
          </w:p>
        </w:tc>
        <w:tc>
          <w:tcPr>
            <w:tcW w:w="1276" w:type="dxa"/>
            <w:gridSpan w:val="2"/>
            <w:tcBorders>
              <w:top w:val="single" w:sz="4" w:space="0" w:color="auto"/>
              <w:left w:val="single" w:sz="4" w:space="0" w:color="auto"/>
              <w:bottom w:val="single" w:sz="4" w:space="0" w:color="auto"/>
              <w:right w:val="single" w:sz="4" w:space="0" w:color="auto"/>
            </w:tcBorders>
            <w:tcPrChange w:id="5570"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01BFAB8F" w14:textId="5A9A7160" w:rsidR="00C2345F" w:rsidRPr="002C6F78" w:rsidRDefault="004459BF" w:rsidP="00E05337">
            <w:pPr>
              <w:suppressAutoHyphens w:val="0"/>
              <w:spacing w:after="0"/>
              <w:jc w:val="center"/>
              <w:rPr>
                <w:ins w:id="5571" w:author="Linderhof, Vincent" w:date="2016-03-06T20:07:00Z"/>
                <w:rFonts w:ascii="Times New Roman" w:eastAsia="Times New Roman" w:hAnsi="Times New Roman"/>
                <w:color w:val="000000"/>
                <w:sz w:val="20"/>
                <w:szCs w:val="20"/>
                <w:lang w:eastAsia="en-GB"/>
              </w:rPr>
            </w:pPr>
            <w:ins w:id="5572" w:author="Linderhof, Vincent" w:date="2016-03-06T20:38:00Z">
              <w:r>
                <w:rPr>
                  <w:rFonts w:ascii="Times New Roman" w:eastAsia="Times New Roman" w:hAnsi="Times New Roman"/>
                  <w:color w:val="000000"/>
                  <w:sz w:val="20"/>
                  <w:szCs w:val="20"/>
                  <w:lang w:eastAsia="en-GB"/>
                </w:rPr>
                <w:t>(6)</w:t>
              </w:r>
            </w:ins>
          </w:p>
        </w:tc>
        <w:tc>
          <w:tcPr>
            <w:tcW w:w="1559" w:type="dxa"/>
            <w:gridSpan w:val="2"/>
            <w:tcBorders>
              <w:top w:val="single" w:sz="4" w:space="0" w:color="auto"/>
              <w:left w:val="single" w:sz="4" w:space="0" w:color="auto"/>
              <w:bottom w:val="single" w:sz="4" w:space="0" w:color="auto"/>
              <w:right w:val="single" w:sz="4" w:space="0" w:color="auto"/>
            </w:tcBorders>
            <w:vAlign w:val="bottom"/>
            <w:tcPrChange w:id="5573"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3125406D" w14:textId="71FC43B8" w:rsidR="00C2345F" w:rsidRPr="002C6F78" w:rsidRDefault="004459BF" w:rsidP="00E05337">
            <w:pPr>
              <w:suppressAutoHyphens w:val="0"/>
              <w:spacing w:after="0"/>
              <w:jc w:val="center"/>
              <w:rPr>
                <w:ins w:id="5574" w:author="Linderhof, Vincent" w:date="2016-03-06T20:07:00Z"/>
                <w:rFonts w:ascii="Times New Roman" w:eastAsia="Times New Roman" w:hAnsi="Times New Roman"/>
                <w:color w:val="000000"/>
                <w:sz w:val="20"/>
                <w:szCs w:val="20"/>
                <w:lang w:eastAsia="en-GB"/>
              </w:rPr>
            </w:pPr>
            <w:ins w:id="5575" w:author="Linderhof, Vincent" w:date="2016-03-06T20:38:00Z">
              <w:r>
                <w:rPr>
                  <w:rFonts w:ascii="Times New Roman" w:eastAsia="Times New Roman" w:hAnsi="Times New Roman"/>
                  <w:color w:val="000000"/>
                  <w:sz w:val="20"/>
                  <w:szCs w:val="20"/>
                  <w:lang w:eastAsia="en-GB"/>
                </w:rPr>
                <w:t>(7)</w:t>
              </w:r>
            </w:ins>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Change w:id="5576"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D256745" w14:textId="75BECD7F" w:rsidR="00C2345F" w:rsidRPr="002C6F78" w:rsidRDefault="004459BF" w:rsidP="00E05337">
            <w:pPr>
              <w:suppressAutoHyphens w:val="0"/>
              <w:spacing w:after="0"/>
              <w:jc w:val="center"/>
              <w:rPr>
                <w:ins w:id="5577" w:author="Linderhof, Vincent" w:date="2016-03-06T20:07:00Z"/>
                <w:rFonts w:ascii="Times New Roman" w:eastAsia="Times New Roman" w:hAnsi="Times New Roman"/>
                <w:color w:val="000000"/>
                <w:sz w:val="20"/>
                <w:szCs w:val="20"/>
                <w:lang w:eastAsia="en-GB"/>
              </w:rPr>
            </w:pPr>
            <w:ins w:id="5578" w:author="Linderhof, Vincent" w:date="2016-03-06T20:38:00Z">
              <w:r>
                <w:rPr>
                  <w:rFonts w:ascii="Times New Roman" w:eastAsia="Times New Roman" w:hAnsi="Times New Roman"/>
                  <w:color w:val="000000"/>
                  <w:sz w:val="20"/>
                  <w:szCs w:val="20"/>
                  <w:lang w:eastAsia="en-GB"/>
                </w:rPr>
                <w:t>(8)</w:t>
              </w:r>
            </w:ins>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Change w:id="5579"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EF7B276" w14:textId="33DE714E" w:rsidR="00C2345F" w:rsidRPr="002C6F78" w:rsidRDefault="004459BF" w:rsidP="00E05337">
            <w:pPr>
              <w:suppressAutoHyphens w:val="0"/>
              <w:spacing w:after="0"/>
              <w:jc w:val="center"/>
              <w:rPr>
                <w:ins w:id="5580" w:author="Linderhof, Vincent" w:date="2016-03-06T20:07:00Z"/>
                <w:rFonts w:ascii="Times New Roman" w:eastAsia="Times New Roman" w:hAnsi="Times New Roman"/>
                <w:color w:val="000000"/>
                <w:sz w:val="20"/>
                <w:szCs w:val="20"/>
                <w:lang w:eastAsia="en-GB"/>
              </w:rPr>
            </w:pPr>
            <w:ins w:id="5581" w:author="Linderhof, Vincent" w:date="2016-03-06T20:38:00Z">
              <w:r>
                <w:rPr>
                  <w:rFonts w:ascii="Times New Roman" w:eastAsia="Times New Roman" w:hAnsi="Times New Roman"/>
                  <w:color w:val="000000"/>
                  <w:sz w:val="20"/>
                  <w:szCs w:val="20"/>
                  <w:lang w:eastAsia="en-GB"/>
                </w:rPr>
                <w:t>(9)</w:t>
              </w:r>
            </w:ins>
          </w:p>
        </w:tc>
      </w:tr>
      <w:tr w:rsidR="0048186D" w:rsidRPr="002C6F78" w14:paraId="05E990D4" w14:textId="77777777" w:rsidTr="0048186D">
        <w:trPr>
          <w:trHeight w:val="131"/>
          <w:ins w:id="5582" w:author="Linderhof, Vincent" w:date="2016-03-06T20:50:00Z"/>
          <w:trPrChange w:id="5583" w:author="Linderhof, Vincent" w:date="2016-03-06T20:51:00Z">
            <w:trPr>
              <w:trHeight w:val="131"/>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584"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0E7F3F9" w14:textId="77777777" w:rsidR="0048186D" w:rsidRPr="002C6F78" w:rsidRDefault="0048186D" w:rsidP="00E05337">
            <w:pPr>
              <w:suppressAutoHyphens w:val="0"/>
              <w:spacing w:after="0"/>
              <w:rPr>
                <w:ins w:id="5585" w:author="Linderhof, Vincent" w:date="2016-03-06T20:50:00Z"/>
                <w:rFonts w:ascii="Times New Roman" w:eastAsia="Times New Roman" w:hAnsi="Times New Roman"/>
                <w:color w:val="000000"/>
                <w:sz w:val="20"/>
                <w:szCs w:val="20"/>
                <w:lang w:eastAsia="en-GB"/>
              </w:rPr>
            </w:pPr>
          </w:p>
        </w:tc>
        <w:tc>
          <w:tcPr>
            <w:tcW w:w="1288" w:type="dxa"/>
            <w:gridSpan w:val="2"/>
            <w:tcBorders>
              <w:top w:val="single" w:sz="4" w:space="0" w:color="auto"/>
              <w:left w:val="single" w:sz="4" w:space="0" w:color="auto"/>
              <w:bottom w:val="single" w:sz="4" w:space="0" w:color="auto"/>
              <w:right w:val="single" w:sz="4" w:space="0" w:color="auto"/>
            </w:tcBorders>
            <w:tcPrChange w:id="5586"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tcPr>
            </w:tcPrChange>
          </w:tcPr>
          <w:p w14:paraId="5D873F9E" w14:textId="2B5C1A74" w:rsidR="0048186D" w:rsidRDefault="0048186D" w:rsidP="00304F95">
            <w:pPr>
              <w:suppressAutoHyphens w:val="0"/>
              <w:spacing w:after="0"/>
              <w:ind w:left="-8"/>
              <w:jc w:val="center"/>
              <w:rPr>
                <w:ins w:id="5587" w:author="Linderhof, Vincent" w:date="2016-03-06T20:50:00Z"/>
                <w:rFonts w:ascii="Times New Roman" w:eastAsia="Times New Roman" w:hAnsi="Times New Roman"/>
                <w:color w:val="000000"/>
                <w:sz w:val="20"/>
                <w:szCs w:val="20"/>
                <w:lang w:eastAsia="en-GB"/>
              </w:rPr>
            </w:pPr>
            <w:ins w:id="5588" w:author="Linderhof, Vincent" w:date="2016-03-06T20:50:00Z">
              <w:r>
                <w:rPr>
                  <w:rFonts w:ascii="Times New Roman" w:eastAsia="Times New Roman" w:hAnsi="Times New Roman"/>
                  <w:color w:val="000000"/>
                  <w:sz w:val="20"/>
                  <w:szCs w:val="20"/>
                  <w:lang w:eastAsia="en-GB"/>
                </w:rPr>
                <w:t>Crop count</w:t>
              </w:r>
            </w:ins>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Change w:id="5589"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
            </w:tcPrChange>
          </w:tcPr>
          <w:p w14:paraId="28A07807" w14:textId="3831DF0A" w:rsidR="0048186D" w:rsidRDefault="0048186D" w:rsidP="00E05337">
            <w:pPr>
              <w:suppressAutoHyphens w:val="0"/>
              <w:spacing w:after="0"/>
              <w:jc w:val="center"/>
              <w:rPr>
                <w:ins w:id="5590" w:author="Linderhof, Vincent" w:date="2016-03-06T20:50:00Z"/>
                <w:rFonts w:ascii="Times New Roman" w:eastAsia="Times New Roman" w:hAnsi="Times New Roman"/>
                <w:color w:val="000000"/>
                <w:sz w:val="20"/>
                <w:szCs w:val="20"/>
                <w:lang w:eastAsia="en-GB"/>
              </w:rPr>
            </w:pPr>
            <w:ins w:id="5591" w:author="Linderhof, Vincent" w:date="2016-03-06T20:50:00Z">
              <w:r w:rsidRPr="007508B4">
                <w:rPr>
                  <w:rFonts w:ascii="Times New Roman" w:eastAsia="Times New Roman" w:hAnsi="Times New Roman"/>
                  <w:color w:val="000000"/>
                  <w:sz w:val="20"/>
                  <w:szCs w:val="20"/>
                  <w:lang w:eastAsia="en-GB"/>
                </w:rPr>
                <w:t>Crop count</w:t>
              </w:r>
            </w:ins>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Change w:id="5592"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tcPr>
            </w:tcPrChange>
          </w:tcPr>
          <w:p w14:paraId="2F296B80" w14:textId="6C464E28" w:rsidR="0048186D" w:rsidRDefault="0048186D" w:rsidP="00E05337">
            <w:pPr>
              <w:suppressAutoHyphens w:val="0"/>
              <w:spacing w:after="0"/>
              <w:jc w:val="center"/>
              <w:rPr>
                <w:ins w:id="5593" w:author="Linderhof, Vincent" w:date="2016-03-06T20:50:00Z"/>
                <w:rFonts w:ascii="Times New Roman" w:eastAsia="Times New Roman" w:hAnsi="Times New Roman"/>
                <w:color w:val="000000"/>
                <w:sz w:val="20"/>
                <w:szCs w:val="20"/>
                <w:lang w:eastAsia="en-GB"/>
              </w:rPr>
            </w:pPr>
            <w:ins w:id="5594" w:author="Linderhof, Vincent" w:date="2016-03-06T20:50:00Z">
              <w:r w:rsidRPr="007508B4">
                <w:rPr>
                  <w:rFonts w:ascii="Times New Roman" w:eastAsia="Times New Roman" w:hAnsi="Times New Roman"/>
                  <w:color w:val="000000"/>
                  <w:sz w:val="20"/>
                  <w:szCs w:val="20"/>
                  <w:lang w:eastAsia="en-GB"/>
                </w:rPr>
                <w:t>Crop count</w:t>
              </w:r>
            </w:ins>
          </w:p>
        </w:tc>
        <w:tc>
          <w:tcPr>
            <w:tcW w:w="1275" w:type="dxa"/>
            <w:gridSpan w:val="2"/>
            <w:tcBorders>
              <w:top w:val="single" w:sz="4" w:space="0" w:color="auto"/>
              <w:left w:val="single" w:sz="4" w:space="0" w:color="auto"/>
              <w:bottom w:val="single" w:sz="4" w:space="0" w:color="auto"/>
              <w:right w:val="single" w:sz="4" w:space="0" w:color="auto"/>
            </w:tcBorders>
            <w:tcPrChange w:id="5595"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tcPr>
            </w:tcPrChange>
          </w:tcPr>
          <w:p w14:paraId="630DE7DD" w14:textId="59999B1B" w:rsidR="0048186D" w:rsidRDefault="0048186D" w:rsidP="00E05337">
            <w:pPr>
              <w:suppressAutoHyphens w:val="0"/>
              <w:spacing w:after="0"/>
              <w:jc w:val="center"/>
              <w:rPr>
                <w:ins w:id="5596" w:author="Linderhof, Vincent" w:date="2016-03-06T20:50:00Z"/>
                <w:rFonts w:ascii="Times New Roman" w:eastAsia="Times New Roman" w:hAnsi="Times New Roman"/>
                <w:color w:val="000000"/>
                <w:sz w:val="20"/>
                <w:szCs w:val="20"/>
                <w:lang w:eastAsia="en-GB"/>
              </w:rPr>
            </w:pPr>
            <w:ins w:id="5597" w:author="Linderhof, Vincent" w:date="2016-03-06T20:50:00Z">
              <w:r w:rsidRPr="002C6F78">
                <w:rPr>
                  <w:rFonts w:ascii="Times New Roman" w:eastAsia="Times New Roman" w:hAnsi="Times New Roman"/>
                  <w:color w:val="000000"/>
                  <w:sz w:val="20"/>
                  <w:szCs w:val="20"/>
                  <w:lang w:eastAsia="en-GB"/>
                </w:rPr>
                <w:t>Simpson' s index</w:t>
              </w:r>
            </w:ins>
          </w:p>
        </w:tc>
        <w:tc>
          <w:tcPr>
            <w:tcW w:w="1276" w:type="dxa"/>
            <w:gridSpan w:val="2"/>
            <w:tcBorders>
              <w:top w:val="single" w:sz="4" w:space="0" w:color="auto"/>
              <w:left w:val="single" w:sz="4" w:space="0" w:color="auto"/>
              <w:bottom w:val="single" w:sz="4" w:space="0" w:color="auto"/>
              <w:right w:val="single" w:sz="4" w:space="0" w:color="auto"/>
            </w:tcBorders>
            <w:tcPrChange w:id="5598"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tcPr>
            </w:tcPrChange>
          </w:tcPr>
          <w:p w14:paraId="2784E560" w14:textId="74E036E4" w:rsidR="0048186D" w:rsidRDefault="0048186D" w:rsidP="00E05337">
            <w:pPr>
              <w:suppressAutoHyphens w:val="0"/>
              <w:spacing w:after="0"/>
              <w:jc w:val="center"/>
              <w:rPr>
                <w:ins w:id="5599" w:author="Linderhof, Vincent" w:date="2016-03-06T20:50:00Z"/>
                <w:rFonts w:ascii="Times New Roman" w:eastAsia="Times New Roman" w:hAnsi="Times New Roman"/>
                <w:color w:val="000000"/>
                <w:sz w:val="20"/>
                <w:szCs w:val="20"/>
                <w:lang w:eastAsia="en-GB"/>
              </w:rPr>
            </w:pPr>
            <w:ins w:id="5600" w:author="Linderhof, Vincent" w:date="2016-03-06T20:50:00Z">
              <w:r w:rsidRPr="002C6F78">
                <w:rPr>
                  <w:rFonts w:ascii="Times New Roman" w:eastAsia="Times New Roman" w:hAnsi="Times New Roman"/>
                  <w:color w:val="000000"/>
                  <w:sz w:val="20"/>
                  <w:szCs w:val="20"/>
                  <w:lang w:eastAsia="en-GB"/>
                </w:rPr>
                <w:t>Simpson' s index</w:t>
              </w:r>
            </w:ins>
          </w:p>
        </w:tc>
        <w:tc>
          <w:tcPr>
            <w:tcW w:w="1276" w:type="dxa"/>
            <w:gridSpan w:val="2"/>
            <w:tcBorders>
              <w:top w:val="single" w:sz="4" w:space="0" w:color="auto"/>
              <w:left w:val="single" w:sz="4" w:space="0" w:color="auto"/>
              <w:bottom w:val="single" w:sz="4" w:space="0" w:color="auto"/>
              <w:right w:val="single" w:sz="4" w:space="0" w:color="auto"/>
            </w:tcBorders>
            <w:tcPrChange w:id="5601"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tcPr>
            </w:tcPrChange>
          </w:tcPr>
          <w:p w14:paraId="3060506B" w14:textId="58A6D218" w:rsidR="0048186D" w:rsidRDefault="0048186D" w:rsidP="00E05337">
            <w:pPr>
              <w:suppressAutoHyphens w:val="0"/>
              <w:spacing w:after="0"/>
              <w:jc w:val="center"/>
              <w:rPr>
                <w:ins w:id="5602" w:author="Linderhof, Vincent" w:date="2016-03-06T20:50:00Z"/>
                <w:rFonts w:ascii="Times New Roman" w:eastAsia="Times New Roman" w:hAnsi="Times New Roman"/>
                <w:color w:val="000000"/>
                <w:sz w:val="20"/>
                <w:szCs w:val="20"/>
                <w:lang w:eastAsia="en-GB"/>
              </w:rPr>
            </w:pPr>
            <w:ins w:id="5603" w:author="Linderhof, Vincent" w:date="2016-03-06T20:50:00Z">
              <w:r w:rsidRPr="002C6F78">
                <w:rPr>
                  <w:rFonts w:ascii="Times New Roman" w:eastAsia="Times New Roman" w:hAnsi="Times New Roman"/>
                  <w:color w:val="000000"/>
                  <w:sz w:val="20"/>
                  <w:szCs w:val="20"/>
                  <w:lang w:eastAsia="en-GB"/>
                </w:rPr>
                <w:t>Simpson' s index</w:t>
              </w:r>
            </w:ins>
          </w:p>
        </w:tc>
        <w:tc>
          <w:tcPr>
            <w:tcW w:w="1559" w:type="dxa"/>
            <w:gridSpan w:val="2"/>
            <w:tcBorders>
              <w:top w:val="single" w:sz="4" w:space="0" w:color="auto"/>
              <w:left w:val="single" w:sz="4" w:space="0" w:color="auto"/>
              <w:bottom w:val="single" w:sz="4" w:space="0" w:color="auto"/>
              <w:right w:val="single" w:sz="4" w:space="0" w:color="auto"/>
            </w:tcBorders>
            <w:tcPrChange w:id="5604"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79F9E9B7" w14:textId="36EE9CA9" w:rsidR="0048186D" w:rsidRDefault="0048186D" w:rsidP="00E05337">
            <w:pPr>
              <w:suppressAutoHyphens w:val="0"/>
              <w:spacing w:after="0"/>
              <w:jc w:val="center"/>
              <w:rPr>
                <w:ins w:id="5605" w:author="Linderhof, Vincent" w:date="2016-03-06T20:50:00Z"/>
                <w:rFonts w:ascii="Times New Roman" w:eastAsia="Times New Roman" w:hAnsi="Times New Roman"/>
                <w:color w:val="000000"/>
                <w:sz w:val="20"/>
                <w:szCs w:val="20"/>
                <w:lang w:eastAsia="en-GB"/>
              </w:rPr>
            </w:pPr>
            <w:ins w:id="5606" w:author="Linderhof, Vincent" w:date="2016-03-06T20:50:00Z">
              <w:r w:rsidRPr="002A5569">
                <w:rPr>
                  <w:rFonts w:ascii="Times New Roman" w:eastAsia="Times New Roman" w:hAnsi="Times New Roman"/>
                  <w:color w:val="000000"/>
                  <w:sz w:val="20"/>
                  <w:szCs w:val="20"/>
                  <w:lang w:eastAsia="en-GB"/>
                </w:rPr>
                <w:t>Own production ratio</w:t>
              </w:r>
              <w:r w:rsidRPr="002A5569" w:rsidDel="00DD4FBC">
                <w:rPr>
                  <w:rFonts w:ascii="Times New Roman" w:eastAsia="Times New Roman" w:hAnsi="Times New Roman"/>
                  <w:color w:val="000000"/>
                  <w:sz w:val="20"/>
                  <w:szCs w:val="20"/>
                  <w:lang w:eastAsia="en-GB"/>
                </w:rPr>
                <w:t xml:space="preserve"> </w:t>
              </w:r>
            </w:ins>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tcPrChange w:id="5607"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3881150" w14:textId="7AFCCF44" w:rsidR="0048186D" w:rsidRDefault="0048186D" w:rsidP="00E05337">
            <w:pPr>
              <w:suppressAutoHyphens w:val="0"/>
              <w:spacing w:after="0"/>
              <w:jc w:val="center"/>
              <w:rPr>
                <w:ins w:id="5608" w:author="Linderhof, Vincent" w:date="2016-03-06T20:50:00Z"/>
                <w:rFonts w:ascii="Times New Roman" w:eastAsia="Times New Roman" w:hAnsi="Times New Roman"/>
                <w:color w:val="000000"/>
                <w:sz w:val="20"/>
                <w:szCs w:val="20"/>
                <w:lang w:eastAsia="en-GB"/>
              </w:rPr>
            </w:pPr>
            <w:ins w:id="5609" w:author="Linderhof, Vincent" w:date="2016-03-06T20:50:00Z">
              <w:r w:rsidRPr="002A5569">
                <w:rPr>
                  <w:rFonts w:ascii="Times New Roman" w:eastAsia="Times New Roman" w:hAnsi="Times New Roman"/>
                  <w:color w:val="000000"/>
                  <w:sz w:val="20"/>
                  <w:szCs w:val="20"/>
                  <w:lang w:eastAsia="en-GB"/>
                </w:rPr>
                <w:t>Own production ratio</w:t>
              </w:r>
              <w:r w:rsidRPr="002A5569" w:rsidDel="00DD4FBC">
                <w:rPr>
                  <w:rFonts w:ascii="Times New Roman" w:eastAsia="Times New Roman" w:hAnsi="Times New Roman"/>
                  <w:color w:val="000000"/>
                  <w:sz w:val="20"/>
                  <w:szCs w:val="20"/>
                  <w:lang w:eastAsia="en-GB"/>
                </w:rPr>
                <w:t xml:space="preserve"> </w:t>
              </w:r>
            </w:ins>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tcPrChange w:id="5610"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60CD8E5" w14:textId="4FA855AB" w:rsidR="0048186D" w:rsidRDefault="0048186D" w:rsidP="00E05337">
            <w:pPr>
              <w:suppressAutoHyphens w:val="0"/>
              <w:spacing w:after="0"/>
              <w:jc w:val="center"/>
              <w:rPr>
                <w:ins w:id="5611" w:author="Linderhof, Vincent" w:date="2016-03-06T20:50:00Z"/>
                <w:rFonts w:ascii="Times New Roman" w:eastAsia="Times New Roman" w:hAnsi="Times New Roman"/>
                <w:color w:val="000000"/>
                <w:sz w:val="20"/>
                <w:szCs w:val="20"/>
                <w:lang w:eastAsia="en-GB"/>
              </w:rPr>
            </w:pPr>
            <w:ins w:id="5612" w:author="Linderhof, Vincent" w:date="2016-03-06T20:50:00Z">
              <w:r w:rsidRPr="002A5569">
                <w:rPr>
                  <w:rFonts w:ascii="Times New Roman" w:eastAsia="Times New Roman" w:hAnsi="Times New Roman"/>
                  <w:color w:val="000000"/>
                  <w:sz w:val="20"/>
                  <w:szCs w:val="20"/>
                  <w:lang w:eastAsia="en-GB"/>
                </w:rPr>
                <w:t>Own production ratio</w:t>
              </w:r>
              <w:r w:rsidRPr="002A5569" w:rsidDel="00DD4FBC">
                <w:rPr>
                  <w:rFonts w:ascii="Times New Roman" w:eastAsia="Times New Roman" w:hAnsi="Times New Roman"/>
                  <w:color w:val="000000"/>
                  <w:sz w:val="20"/>
                  <w:szCs w:val="20"/>
                  <w:lang w:eastAsia="en-GB"/>
                </w:rPr>
                <w:t xml:space="preserve"> </w:t>
              </w:r>
            </w:ins>
          </w:p>
        </w:tc>
      </w:tr>
      <w:tr w:rsidR="0051759F" w:rsidRPr="002C6F78" w14:paraId="4B81F9F0" w14:textId="1E049051" w:rsidTr="0048186D">
        <w:trPr>
          <w:trHeight w:val="216"/>
          <w:trPrChange w:id="5613" w:author="Linderhof, Vincent" w:date="2016-03-06T20:51:00Z">
            <w:trPr>
              <w:trHeight w:val="216"/>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614"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91FBB71" w14:textId="545E4CFE" w:rsidR="00FA702C" w:rsidRPr="002C6F78" w:rsidRDefault="00FA702C" w:rsidP="00E05337">
            <w:pPr>
              <w:suppressAutoHyphens w:val="0"/>
              <w:spacing w:after="0"/>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Production diversity</w:t>
            </w:r>
          </w:p>
        </w:tc>
        <w:tc>
          <w:tcPr>
            <w:tcW w:w="863" w:type="dxa"/>
            <w:tcBorders>
              <w:top w:val="single" w:sz="4" w:space="0" w:color="auto"/>
              <w:left w:val="single" w:sz="4" w:space="0" w:color="auto"/>
              <w:bottom w:val="single" w:sz="4" w:space="0" w:color="auto"/>
            </w:tcBorders>
            <w:vAlign w:val="bottom"/>
            <w:tcPrChange w:id="5615" w:author="Linderhof, Vincent" w:date="2016-03-06T20:51:00Z">
              <w:tcPr>
                <w:tcW w:w="863" w:type="dxa"/>
                <w:tcBorders>
                  <w:top w:val="single" w:sz="4" w:space="0" w:color="auto"/>
                  <w:left w:val="single" w:sz="4" w:space="0" w:color="auto"/>
                  <w:bottom w:val="single" w:sz="4" w:space="0" w:color="auto"/>
                </w:tcBorders>
                <w:vAlign w:val="bottom"/>
              </w:tcPr>
            </w:tcPrChange>
          </w:tcPr>
          <w:p w14:paraId="3B547178" w14:textId="4B6F1276"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0.046</w:t>
            </w:r>
          </w:p>
        </w:tc>
        <w:tc>
          <w:tcPr>
            <w:tcW w:w="425" w:type="dxa"/>
            <w:tcBorders>
              <w:top w:val="single" w:sz="4" w:space="0" w:color="auto"/>
              <w:bottom w:val="single" w:sz="4" w:space="0" w:color="auto"/>
              <w:right w:val="single" w:sz="4" w:space="0" w:color="auto"/>
            </w:tcBorders>
            <w:vAlign w:val="bottom"/>
            <w:tcPrChange w:id="5616" w:author="Linderhof, Vincent" w:date="2016-03-06T20:51:00Z">
              <w:tcPr>
                <w:tcW w:w="425" w:type="dxa"/>
                <w:tcBorders>
                  <w:top w:val="single" w:sz="4" w:space="0" w:color="auto"/>
                  <w:bottom w:val="single" w:sz="4" w:space="0" w:color="auto"/>
                  <w:right w:val="single" w:sz="4" w:space="0" w:color="auto"/>
                </w:tcBorders>
                <w:vAlign w:val="bottom"/>
              </w:tcPr>
            </w:tcPrChange>
          </w:tcPr>
          <w:p w14:paraId="4B8F66C6" w14:textId="7F2425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617"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166A755" w14:textId="4659013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0.668</w:t>
            </w:r>
          </w:p>
        </w:tc>
        <w:tc>
          <w:tcPr>
            <w:tcW w:w="425" w:type="dxa"/>
            <w:tcBorders>
              <w:top w:val="single" w:sz="4" w:space="0" w:color="auto"/>
              <w:bottom w:val="single" w:sz="4" w:space="0" w:color="auto"/>
              <w:right w:val="single" w:sz="4" w:space="0" w:color="auto"/>
            </w:tcBorders>
            <w:vAlign w:val="bottom"/>
            <w:tcPrChange w:id="5618" w:author="Linderhof, Vincent" w:date="2016-03-06T20:51:00Z">
              <w:tcPr>
                <w:tcW w:w="425" w:type="dxa"/>
                <w:tcBorders>
                  <w:top w:val="single" w:sz="4" w:space="0" w:color="auto"/>
                  <w:bottom w:val="single" w:sz="4" w:space="0" w:color="auto"/>
                  <w:right w:val="single" w:sz="4" w:space="0" w:color="auto"/>
                </w:tcBorders>
                <w:vAlign w:val="bottom"/>
              </w:tcPr>
            </w:tcPrChange>
          </w:tcPr>
          <w:p w14:paraId="402C6EE8" w14:textId="5F90ACD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619"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4990D90D" w14:textId="60A51FAE"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1.599</w:t>
            </w:r>
          </w:p>
        </w:tc>
        <w:tc>
          <w:tcPr>
            <w:tcW w:w="425" w:type="dxa"/>
            <w:tcBorders>
              <w:top w:val="single" w:sz="4" w:space="0" w:color="auto"/>
              <w:bottom w:val="single" w:sz="4" w:space="0" w:color="auto"/>
              <w:right w:val="single" w:sz="4" w:space="0" w:color="auto"/>
            </w:tcBorders>
            <w:vAlign w:val="bottom"/>
            <w:tcPrChange w:id="5620" w:author="Linderhof, Vincent" w:date="2016-03-06T20:51:00Z">
              <w:tcPr>
                <w:tcW w:w="567" w:type="dxa"/>
                <w:tcBorders>
                  <w:top w:val="single" w:sz="4" w:space="0" w:color="auto"/>
                  <w:bottom w:val="single" w:sz="4" w:space="0" w:color="auto"/>
                  <w:right w:val="single" w:sz="4" w:space="0" w:color="auto"/>
                </w:tcBorders>
                <w:vAlign w:val="bottom"/>
              </w:tcPr>
            </w:tcPrChange>
          </w:tcPr>
          <w:p w14:paraId="053B25DA" w14:textId="39BD3A8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621" w:author="Linderhof, Vincent" w:date="2016-03-06T20:51:00Z">
              <w:tcPr>
                <w:tcW w:w="850" w:type="dxa"/>
                <w:tcBorders>
                  <w:top w:val="single" w:sz="4" w:space="0" w:color="auto"/>
                  <w:left w:val="single" w:sz="4" w:space="0" w:color="auto"/>
                  <w:bottom w:val="single" w:sz="4" w:space="0" w:color="auto"/>
                </w:tcBorders>
                <w:vAlign w:val="bottom"/>
              </w:tcPr>
            </w:tcPrChange>
          </w:tcPr>
          <w:p w14:paraId="3C95B162" w14:textId="71AB465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0.364</w:t>
            </w:r>
          </w:p>
        </w:tc>
        <w:tc>
          <w:tcPr>
            <w:tcW w:w="425" w:type="dxa"/>
            <w:tcBorders>
              <w:top w:val="single" w:sz="4" w:space="0" w:color="auto"/>
              <w:bottom w:val="single" w:sz="4" w:space="0" w:color="auto"/>
              <w:right w:val="single" w:sz="4" w:space="0" w:color="auto"/>
            </w:tcBorders>
            <w:vAlign w:val="bottom"/>
            <w:tcPrChange w:id="5622" w:author="Linderhof, Vincent" w:date="2016-03-06T20:51:00Z">
              <w:tcPr>
                <w:tcW w:w="425" w:type="dxa"/>
                <w:tcBorders>
                  <w:top w:val="single" w:sz="4" w:space="0" w:color="auto"/>
                  <w:bottom w:val="single" w:sz="4" w:space="0" w:color="auto"/>
                  <w:right w:val="single" w:sz="4" w:space="0" w:color="auto"/>
                </w:tcBorders>
                <w:vAlign w:val="bottom"/>
              </w:tcPr>
            </w:tcPrChange>
          </w:tcPr>
          <w:p w14:paraId="28F4D871" w14:textId="52B6A9DC"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5623" w:author="Linderhof, Vincent" w:date="2016-03-06T20:51:00Z">
              <w:tcPr>
                <w:tcW w:w="851" w:type="dxa"/>
                <w:tcBorders>
                  <w:top w:val="single" w:sz="4" w:space="0" w:color="auto"/>
                  <w:left w:val="single" w:sz="4" w:space="0" w:color="auto"/>
                  <w:bottom w:val="single" w:sz="4" w:space="0" w:color="auto"/>
                </w:tcBorders>
                <w:vAlign w:val="bottom"/>
              </w:tcPr>
            </w:tcPrChange>
          </w:tcPr>
          <w:p w14:paraId="55C2C103" w14:textId="3230A9E5"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3.585</w:t>
            </w:r>
          </w:p>
        </w:tc>
        <w:tc>
          <w:tcPr>
            <w:tcW w:w="425" w:type="dxa"/>
            <w:tcBorders>
              <w:top w:val="single" w:sz="4" w:space="0" w:color="auto"/>
              <w:bottom w:val="single" w:sz="4" w:space="0" w:color="auto"/>
              <w:right w:val="single" w:sz="4" w:space="0" w:color="auto"/>
            </w:tcBorders>
            <w:vAlign w:val="bottom"/>
            <w:tcPrChange w:id="5624" w:author="Linderhof, Vincent" w:date="2016-03-06T20:51:00Z">
              <w:tcPr>
                <w:tcW w:w="425" w:type="dxa"/>
                <w:tcBorders>
                  <w:top w:val="single" w:sz="4" w:space="0" w:color="auto"/>
                  <w:bottom w:val="single" w:sz="4" w:space="0" w:color="auto"/>
                  <w:right w:val="single" w:sz="4" w:space="0" w:color="auto"/>
                </w:tcBorders>
                <w:vAlign w:val="bottom"/>
              </w:tcPr>
            </w:tcPrChange>
          </w:tcPr>
          <w:p w14:paraId="2E7DEA42" w14:textId="0FF290E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625" w:author="Linderhof, Vincent" w:date="2016-03-06T20:51:00Z">
              <w:tcPr>
                <w:tcW w:w="850" w:type="dxa"/>
                <w:tcBorders>
                  <w:top w:val="single" w:sz="4" w:space="0" w:color="auto"/>
                  <w:left w:val="single" w:sz="4" w:space="0" w:color="auto"/>
                  <w:bottom w:val="single" w:sz="4" w:space="0" w:color="auto"/>
                </w:tcBorders>
                <w:vAlign w:val="bottom"/>
              </w:tcPr>
            </w:tcPrChange>
          </w:tcPr>
          <w:p w14:paraId="2B7363B6" w14:textId="2CD6260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-2.688</w:t>
            </w:r>
          </w:p>
        </w:tc>
        <w:tc>
          <w:tcPr>
            <w:tcW w:w="426" w:type="dxa"/>
            <w:tcBorders>
              <w:top w:val="single" w:sz="4" w:space="0" w:color="auto"/>
              <w:bottom w:val="single" w:sz="4" w:space="0" w:color="auto"/>
              <w:right w:val="single" w:sz="4" w:space="0" w:color="auto"/>
            </w:tcBorders>
            <w:vAlign w:val="bottom"/>
            <w:tcPrChange w:id="5626" w:author="Linderhof, Vincent" w:date="2016-03-06T20:51:00Z">
              <w:tcPr>
                <w:tcW w:w="426" w:type="dxa"/>
                <w:tcBorders>
                  <w:top w:val="single" w:sz="4" w:space="0" w:color="auto"/>
                  <w:bottom w:val="single" w:sz="4" w:space="0" w:color="auto"/>
                  <w:right w:val="single" w:sz="4" w:space="0" w:color="auto"/>
                </w:tcBorders>
                <w:vAlign w:val="bottom"/>
              </w:tcPr>
            </w:tcPrChange>
          </w:tcPr>
          <w:p w14:paraId="5214E4E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627" w:author="Linderhof, Vincent" w:date="2016-03-06T20:51:00Z">
              <w:tcPr>
                <w:tcW w:w="850" w:type="dxa"/>
                <w:tcBorders>
                  <w:top w:val="single" w:sz="4" w:space="0" w:color="auto"/>
                  <w:left w:val="single" w:sz="4" w:space="0" w:color="auto"/>
                  <w:bottom w:val="single" w:sz="4" w:space="0" w:color="auto"/>
                </w:tcBorders>
                <w:vAlign w:val="bottom"/>
              </w:tcPr>
            </w:tcPrChange>
          </w:tcPr>
          <w:p w14:paraId="3228EE82" w14:textId="48A4ECF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709" w:type="dxa"/>
            <w:tcBorders>
              <w:top w:val="single" w:sz="4" w:space="0" w:color="auto"/>
              <w:bottom w:val="single" w:sz="4" w:space="0" w:color="auto"/>
              <w:right w:val="single" w:sz="4" w:space="0" w:color="auto"/>
            </w:tcBorders>
            <w:vAlign w:val="bottom"/>
            <w:tcPrChange w:id="5628" w:author="Linderhof, Vincent" w:date="2016-03-06T20:51:00Z">
              <w:tcPr>
                <w:tcW w:w="425" w:type="dxa"/>
                <w:tcBorders>
                  <w:top w:val="single" w:sz="4" w:space="0" w:color="auto"/>
                  <w:bottom w:val="single" w:sz="4" w:space="0" w:color="auto"/>
                  <w:right w:val="single" w:sz="4" w:space="0" w:color="auto"/>
                </w:tcBorders>
                <w:vAlign w:val="bottom"/>
              </w:tcPr>
            </w:tcPrChange>
          </w:tcPr>
          <w:p w14:paraId="3B343BFE" w14:textId="7A24A6C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Change w:id="5629"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54E3B63E" w14:textId="5F6EAB18"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0.844</w:t>
            </w:r>
          </w:p>
        </w:tc>
        <w:tc>
          <w:tcPr>
            <w:tcW w:w="567" w:type="dxa"/>
            <w:tcBorders>
              <w:top w:val="single" w:sz="4" w:space="0" w:color="auto"/>
              <w:bottom w:val="single" w:sz="4" w:space="0" w:color="auto"/>
              <w:right w:val="single" w:sz="4" w:space="0" w:color="auto"/>
            </w:tcBorders>
            <w:vAlign w:val="bottom"/>
            <w:tcPrChange w:id="5630" w:author="Linderhof, Vincent" w:date="2016-03-06T20:51:00Z">
              <w:tcPr>
                <w:tcW w:w="425" w:type="dxa"/>
                <w:tcBorders>
                  <w:top w:val="single" w:sz="4" w:space="0" w:color="auto"/>
                  <w:bottom w:val="single" w:sz="4" w:space="0" w:color="auto"/>
                  <w:right w:val="single" w:sz="4" w:space="0" w:color="auto"/>
                </w:tcBorders>
                <w:vAlign w:val="bottom"/>
              </w:tcPr>
            </w:tcPrChange>
          </w:tcPr>
          <w:p w14:paraId="1AA7DCCF" w14:textId="33A6B04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631"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492FE0C2" w14:textId="25286B4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0.971</w:t>
            </w:r>
          </w:p>
        </w:tc>
        <w:tc>
          <w:tcPr>
            <w:tcW w:w="709" w:type="dxa"/>
            <w:tcBorders>
              <w:top w:val="single" w:sz="4" w:space="0" w:color="auto"/>
              <w:bottom w:val="single" w:sz="4" w:space="0" w:color="auto"/>
              <w:right w:val="single" w:sz="4" w:space="0" w:color="auto"/>
            </w:tcBorders>
            <w:vAlign w:val="bottom"/>
            <w:tcPrChange w:id="5632" w:author="Linderhof, Vincent" w:date="2016-03-06T20:51:00Z">
              <w:tcPr>
                <w:tcW w:w="425" w:type="dxa"/>
                <w:tcBorders>
                  <w:top w:val="single" w:sz="4" w:space="0" w:color="auto"/>
                  <w:bottom w:val="single" w:sz="4" w:space="0" w:color="auto"/>
                  <w:right w:val="single" w:sz="4" w:space="0" w:color="auto"/>
                </w:tcBorders>
                <w:vAlign w:val="bottom"/>
              </w:tcPr>
            </w:tcPrChange>
          </w:tcPr>
          <w:p w14:paraId="3021323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rsidDel="0048186D" w14:paraId="433285EE" w14:textId="087FF144" w:rsidTr="0048186D">
        <w:trPr>
          <w:trHeight w:val="315"/>
          <w:del w:id="5633" w:author="Linderhof, Vincent" w:date="2016-03-06T20:42:00Z"/>
          <w:trPrChange w:id="5634" w:author="Linderhof, Vincent" w:date="2016-03-06T20:51:00Z">
            <w:trPr>
              <w:trHeight w:val="315"/>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635"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66ECD688" w14:textId="00EBC473" w:rsidR="00FA702C" w:rsidRPr="00E05337" w:rsidDel="0048186D" w:rsidRDefault="00FA702C" w:rsidP="00E05337">
            <w:pPr>
              <w:suppressAutoHyphens w:val="0"/>
              <w:spacing w:after="0"/>
              <w:rPr>
                <w:del w:id="5636" w:author="Linderhof, Vincent" w:date="2016-03-06T20:42:00Z"/>
                <w:rFonts w:ascii="Times New Roman" w:eastAsia="Times New Roman" w:hAnsi="Times New Roman"/>
                <w:i/>
                <w:color w:val="000000"/>
                <w:sz w:val="20"/>
                <w:szCs w:val="20"/>
                <w:lang w:eastAsia="en-GB"/>
              </w:rPr>
            </w:pPr>
            <w:del w:id="5637" w:author="Linderhof, Vincent" w:date="2016-03-06T20:42:00Z">
              <w:r w:rsidRPr="00E05337" w:rsidDel="0048186D">
                <w:rPr>
                  <w:rFonts w:ascii="Times New Roman" w:eastAsia="Times New Roman" w:hAnsi="Times New Roman"/>
                  <w:i/>
                  <w:color w:val="000000"/>
                  <w:sz w:val="20"/>
                  <w:szCs w:val="20"/>
                  <w:lang w:eastAsia="en-GB"/>
                </w:rPr>
                <w:delText>Household demographics</w:delText>
              </w:r>
            </w:del>
          </w:p>
        </w:tc>
        <w:tc>
          <w:tcPr>
            <w:tcW w:w="863" w:type="dxa"/>
            <w:tcBorders>
              <w:top w:val="single" w:sz="4" w:space="0" w:color="auto"/>
              <w:left w:val="single" w:sz="4" w:space="0" w:color="auto"/>
              <w:bottom w:val="single" w:sz="4" w:space="0" w:color="auto"/>
            </w:tcBorders>
            <w:vAlign w:val="bottom"/>
            <w:tcPrChange w:id="5638" w:author="Linderhof, Vincent" w:date="2016-03-06T20:51:00Z">
              <w:tcPr>
                <w:tcW w:w="863" w:type="dxa"/>
                <w:tcBorders>
                  <w:top w:val="single" w:sz="4" w:space="0" w:color="auto"/>
                  <w:left w:val="single" w:sz="4" w:space="0" w:color="auto"/>
                  <w:bottom w:val="single" w:sz="4" w:space="0" w:color="auto"/>
                </w:tcBorders>
                <w:vAlign w:val="bottom"/>
              </w:tcPr>
            </w:tcPrChange>
          </w:tcPr>
          <w:p w14:paraId="42E5424D" w14:textId="6FDC1B3C" w:rsidR="00FA702C" w:rsidRPr="002C6F78" w:rsidDel="0048186D" w:rsidRDefault="00FA702C" w:rsidP="00E05337">
            <w:pPr>
              <w:tabs>
                <w:tab w:val="decimal" w:pos="188"/>
              </w:tabs>
              <w:suppressAutoHyphens w:val="0"/>
              <w:spacing w:after="0"/>
              <w:rPr>
                <w:del w:id="5639" w:author="Linderhof, Vincent" w:date="2016-03-06T20:42:00Z"/>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Change w:id="5640" w:author="Linderhof, Vincent" w:date="2016-03-06T20:51:00Z">
              <w:tcPr>
                <w:tcW w:w="425" w:type="dxa"/>
                <w:tcBorders>
                  <w:top w:val="single" w:sz="4" w:space="0" w:color="auto"/>
                  <w:bottom w:val="single" w:sz="4" w:space="0" w:color="auto"/>
                  <w:right w:val="single" w:sz="4" w:space="0" w:color="auto"/>
                </w:tcBorders>
                <w:vAlign w:val="bottom"/>
              </w:tcPr>
            </w:tcPrChange>
          </w:tcPr>
          <w:p w14:paraId="1639D2FD" w14:textId="6A0DB41F" w:rsidR="00FA702C" w:rsidRPr="002C6F78" w:rsidDel="0048186D" w:rsidRDefault="00FA702C" w:rsidP="00E05337">
            <w:pPr>
              <w:suppressAutoHyphens w:val="0"/>
              <w:spacing w:after="0"/>
              <w:ind w:left="-108"/>
              <w:rPr>
                <w:del w:id="5641" w:author="Linderhof, Vincent" w:date="2016-03-06T20:42:00Z"/>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642"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26EF17BE" w14:textId="2AC40113" w:rsidR="00FA702C" w:rsidRPr="002C6F78" w:rsidDel="0048186D" w:rsidRDefault="00FA702C" w:rsidP="00E05337">
            <w:pPr>
              <w:tabs>
                <w:tab w:val="decimal" w:pos="176"/>
              </w:tabs>
              <w:suppressAutoHyphens w:val="0"/>
              <w:spacing w:after="0"/>
              <w:rPr>
                <w:del w:id="5643" w:author="Linderhof, Vincent" w:date="2016-03-06T20:42:00Z"/>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Change w:id="5644" w:author="Linderhof, Vincent" w:date="2016-03-06T20:51:00Z">
              <w:tcPr>
                <w:tcW w:w="425" w:type="dxa"/>
                <w:tcBorders>
                  <w:top w:val="single" w:sz="4" w:space="0" w:color="auto"/>
                  <w:bottom w:val="single" w:sz="4" w:space="0" w:color="auto"/>
                  <w:right w:val="single" w:sz="4" w:space="0" w:color="auto"/>
                </w:tcBorders>
                <w:vAlign w:val="bottom"/>
              </w:tcPr>
            </w:tcPrChange>
          </w:tcPr>
          <w:p w14:paraId="4F40770E" w14:textId="3C69FA63" w:rsidR="00FA702C" w:rsidRPr="002C6F78" w:rsidDel="0048186D" w:rsidRDefault="00FA702C" w:rsidP="00E05337">
            <w:pPr>
              <w:suppressAutoHyphens w:val="0"/>
              <w:spacing w:after="0"/>
              <w:ind w:left="-108"/>
              <w:rPr>
                <w:del w:id="5645" w:author="Linderhof, Vincent" w:date="2016-03-06T20:42:00Z"/>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646"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586D1BD6" w14:textId="48B7828E" w:rsidR="00FA702C" w:rsidRPr="002C6F78" w:rsidDel="0048186D" w:rsidRDefault="00FA702C" w:rsidP="00E05337">
            <w:pPr>
              <w:tabs>
                <w:tab w:val="decimal" w:pos="215"/>
              </w:tabs>
              <w:suppressAutoHyphens w:val="0"/>
              <w:spacing w:after="0"/>
              <w:rPr>
                <w:del w:id="5647" w:author="Linderhof, Vincent" w:date="2016-03-06T20:42:00Z"/>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Change w:id="5648" w:author="Linderhof, Vincent" w:date="2016-03-06T20:51:00Z">
              <w:tcPr>
                <w:tcW w:w="567" w:type="dxa"/>
                <w:tcBorders>
                  <w:top w:val="single" w:sz="4" w:space="0" w:color="auto"/>
                  <w:bottom w:val="single" w:sz="4" w:space="0" w:color="auto"/>
                  <w:right w:val="single" w:sz="4" w:space="0" w:color="auto"/>
                </w:tcBorders>
                <w:vAlign w:val="bottom"/>
              </w:tcPr>
            </w:tcPrChange>
          </w:tcPr>
          <w:p w14:paraId="15FDDAAE" w14:textId="43184C37" w:rsidR="00FA702C" w:rsidRPr="002C6F78" w:rsidDel="0048186D" w:rsidRDefault="00FA702C" w:rsidP="00E05337">
            <w:pPr>
              <w:suppressAutoHyphens w:val="0"/>
              <w:spacing w:after="0"/>
              <w:ind w:left="-108"/>
              <w:rPr>
                <w:del w:id="5649" w:author="Linderhof, Vincent" w:date="2016-03-06T20:42:00Z"/>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650" w:author="Linderhof, Vincent" w:date="2016-03-06T20:51:00Z">
              <w:tcPr>
                <w:tcW w:w="850" w:type="dxa"/>
                <w:tcBorders>
                  <w:top w:val="single" w:sz="4" w:space="0" w:color="auto"/>
                  <w:left w:val="single" w:sz="4" w:space="0" w:color="auto"/>
                  <w:bottom w:val="single" w:sz="4" w:space="0" w:color="auto"/>
                </w:tcBorders>
                <w:vAlign w:val="bottom"/>
              </w:tcPr>
            </w:tcPrChange>
          </w:tcPr>
          <w:p w14:paraId="166519D2" w14:textId="1630B087" w:rsidR="00FA702C" w:rsidRPr="002C6F78" w:rsidDel="0048186D" w:rsidRDefault="00FA702C" w:rsidP="00E05337">
            <w:pPr>
              <w:tabs>
                <w:tab w:val="decimal" w:pos="175"/>
              </w:tabs>
              <w:suppressAutoHyphens w:val="0"/>
              <w:spacing w:after="0"/>
              <w:rPr>
                <w:del w:id="5651" w:author="Linderhof, Vincent" w:date="2016-03-06T20:42:00Z"/>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Change w:id="5652" w:author="Linderhof, Vincent" w:date="2016-03-06T20:51:00Z">
              <w:tcPr>
                <w:tcW w:w="425" w:type="dxa"/>
                <w:tcBorders>
                  <w:top w:val="single" w:sz="4" w:space="0" w:color="auto"/>
                  <w:bottom w:val="single" w:sz="4" w:space="0" w:color="auto"/>
                  <w:right w:val="single" w:sz="4" w:space="0" w:color="auto"/>
                </w:tcBorders>
                <w:vAlign w:val="bottom"/>
              </w:tcPr>
            </w:tcPrChange>
          </w:tcPr>
          <w:p w14:paraId="74B0F922" w14:textId="64F0D6A6" w:rsidR="00FA702C" w:rsidRPr="002C6F78" w:rsidDel="0048186D" w:rsidRDefault="00FA702C" w:rsidP="00E05337">
            <w:pPr>
              <w:suppressAutoHyphens w:val="0"/>
              <w:spacing w:after="0"/>
              <w:ind w:left="-108" w:right="15"/>
              <w:rPr>
                <w:del w:id="5653" w:author="Linderhof, Vincent" w:date="2016-03-06T20:42:00Z"/>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654" w:author="Linderhof, Vincent" w:date="2016-03-06T20:51:00Z">
              <w:tcPr>
                <w:tcW w:w="851" w:type="dxa"/>
                <w:tcBorders>
                  <w:top w:val="single" w:sz="4" w:space="0" w:color="auto"/>
                  <w:left w:val="single" w:sz="4" w:space="0" w:color="auto"/>
                  <w:bottom w:val="single" w:sz="4" w:space="0" w:color="auto"/>
                </w:tcBorders>
                <w:vAlign w:val="bottom"/>
              </w:tcPr>
            </w:tcPrChange>
          </w:tcPr>
          <w:p w14:paraId="3F9C3C6B" w14:textId="06679392" w:rsidR="00FA702C" w:rsidRPr="002C6F78" w:rsidDel="0048186D" w:rsidRDefault="00FA702C" w:rsidP="00E05337">
            <w:pPr>
              <w:tabs>
                <w:tab w:val="decimal" w:pos="176"/>
              </w:tabs>
              <w:suppressAutoHyphens w:val="0"/>
              <w:spacing w:after="0"/>
              <w:ind w:left="-108"/>
              <w:rPr>
                <w:del w:id="5655" w:author="Linderhof, Vincent" w:date="2016-03-06T20:42:00Z"/>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Change w:id="5656" w:author="Linderhof, Vincent" w:date="2016-03-06T20:51:00Z">
              <w:tcPr>
                <w:tcW w:w="425" w:type="dxa"/>
                <w:tcBorders>
                  <w:top w:val="single" w:sz="4" w:space="0" w:color="auto"/>
                  <w:bottom w:val="single" w:sz="4" w:space="0" w:color="auto"/>
                  <w:right w:val="single" w:sz="4" w:space="0" w:color="auto"/>
                </w:tcBorders>
                <w:vAlign w:val="bottom"/>
              </w:tcPr>
            </w:tcPrChange>
          </w:tcPr>
          <w:p w14:paraId="5B94EF34" w14:textId="4E9505C8" w:rsidR="00FA702C" w:rsidRPr="002C6F78" w:rsidDel="0048186D" w:rsidRDefault="00FA702C" w:rsidP="00E05337">
            <w:pPr>
              <w:suppressAutoHyphens w:val="0"/>
              <w:spacing w:after="0"/>
              <w:ind w:left="-108"/>
              <w:rPr>
                <w:del w:id="5657" w:author="Linderhof, Vincent" w:date="2016-03-06T20:42:00Z"/>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658" w:author="Linderhof, Vincent" w:date="2016-03-06T20:51:00Z">
              <w:tcPr>
                <w:tcW w:w="850" w:type="dxa"/>
                <w:tcBorders>
                  <w:top w:val="single" w:sz="4" w:space="0" w:color="auto"/>
                  <w:left w:val="single" w:sz="4" w:space="0" w:color="auto"/>
                  <w:bottom w:val="single" w:sz="4" w:space="0" w:color="auto"/>
                </w:tcBorders>
                <w:vAlign w:val="bottom"/>
              </w:tcPr>
            </w:tcPrChange>
          </w:tcPr>
          <w:p w14:paraId="67C6B860" w14:textId="460B96E8" w:rsidR="00FA702C" w:rsidRPr="002C6F78" w:rsidDel="0048186D" w:rsidRDefault="00FA702C" w:rsidP="00E05337">
            <w:pPr>
              <w:tabs>
                <w:tab w:val="decimal" w:pos="175"/>
              </w:tabs>
              <w:suppressAutoHyphens w:val="0"/>
              <w:spacing w:after="0"/>
              <w:rPr>
                <w:del w:id="5659" w:author="Linderhof, Vincent" w:date="2016-03-06T20:42:00Z"/>
                <w:rFonts w:ascii="Times New Roman" w:eastAsia="Times New Roman" w:hAnsi="Times New Roman"/>
                <w:color w:val="000000"/>
                <w:sz w:val="20"/>
                <w:szCs w:val="20"/>
                <w:lang w:eastAsia="en-GB"/>
              </w:rPr>
            </w:pPr>
          </w:p>
        </w:tc>
        <w:tc>
          <w:tcPr>
            <w:tcW w:w="426" w:type="dxa"/>
            <w:tcBorders>
              <w:top w:val="single" w:sz="4" w:space="0" w:color="auto"/>
              <w:bottom w:val="single" w:sz="4" w:space="0" w:color="auto"/>
              <w:right w:val="single" w:sz="4" w:space="0" w:color="auto"/>
            </w:tcBorders>
            <w:vAlign w:val="bottom"/>
            <w:tcPrChange w:id="5660" w:author="Linderhof, Vincent" w:date="2016-03-06T20:51:00Z">
              <w:tcPr>
                <w:tcW w:w="426" w:type="dxa"/>
                <w:tcBorders>
                  <w:top w:val="single" w:sz="4" w:space="0" w:color="auto"/>
                  <w:bottom w:val="single" w:sz="4" w:space="0" w:color="auto"/>
                  <w:right w:val="single" w:sz="4" w:space="0" w:color="auto"/>
                </w:tcBorders>
                <w:vAlign w:val="bottom"/>
              </w:tcPr>
            </w:tcPrChange>
          </w:tcPr>
          <w:p w14:paraId="7200B91B" w14:textId="45A92689" w:rsidR="00FA702C" w:rsidRPr="002C6F78" w:rsidDel="0048186D" w:rsidRDefault="00FA702C" w:rsidP="00E05337">
            <w:pPr>
              <w:suppressAutoHyphens w:val="0"/>
              <w:spacing w:after="0"/>
              <w:ind w:left="-108"/>
              <w:rPr>
                <w:del w:id="5661" w:author="Linderhof, Vincent" w:date="2016-03-06T20:42:00Z"/>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662" w:author="Linderhof, Vincent" w:date="2016-03-06T20:51:00Z">
              <w:tcPr>
                <w:tcW w:w="850" w:type="dxa"/>
                <w:tcBorders>
                  <w:top w:val="single" w:sz="4" w:space="0" w:color="auto"/>
                  <w:left w:val="single" w:sz="4" w:space="0" w:color="auto"/>
                  <w:bottom w:val="single" w:sz="4" w:space="0" w:color="auto"/>
                </w:tcBorders>
                <w:vAlign w:val="bottom"/>
              </w:tcPr>
            </w:tcPrChange>
          </w:tcPr>
          <w:p w14:paraId="6D848583" w14:textId="053830F6" w:rsidR="00FA702C" w:rsidRPr="002C6F78" w:rsidDel="0048186D" w:rsidRDefault="00FA702C" w:rsidP="00E05337">
            <w:pPr>
              <w:tabs>
                <w:tab w:val="decimal" w:pos="175"/>
              </w:tabs>
              <w:suppressAutoHyphens w:val="0"/>
              <w:spacing w:after="0"/>
              <w:ind w:left="-108"/>
              <w:rPr>
                <w:del w:id="5663" w:author="Linderhof, Vincent" w:date="2016-03-06T20:42:00Z"/>
                <w:rFonts w:ascii="Times New Roman" w:eastAsia="Times New Roman" w:hAnsi="Times New Roman"/>
                <w:color w:val="000000"/>
                <w:sz w:val="20"/>
                <w:szCs w:val="20"/>
                <w:lang w:eastAsia="en-GB"/>
              </w:rPr>
            </w:pPr>
          </w:p>
        </w:tc>
        <w:tc>
          <w:tcPr>
            <w:tcW w:w="709" w:type="dxa"/>
            <w:tcBorders>
              <w:top w:val="single" w:sz="4" w:space="0" w:color="auto"/>
              <w:bottom w:val="single" w:sz="4" w:space="0" w:color="auto"/>
              <w:right w:val="single" w:sz="4" w:space="0" w:color="auto"/>
            </w:tcBorders>
            <w:vAlign w:val="bottom"/>
            <w:tcPrChange w:id="5664" w:author="Linderhof, Vincent" w:date="2016-03-06T20:51:00Z">
              <w:tcPr>
                <w:tcW w:w="425" w:type="dxa"/>
                <w:tcBorders>
                  <w:top w:val="single" w:sz="4" w:space="0" w:color="auto"/>
                  <w:bottom w:val="single" w:sz="4" w:space="0" w:color="auto"/>
                  <w:right w:val="single" w:sz="4" w:space="0" w:color="auto"/>
                </w:tcBorders>
                <w:vAlign w:val="bottom"/>
              </w:tcPr>
            </w:tcPrChange>
          </w:tcPr>
          <w:p w14:paraId="19C9B723" w14:textId="57BB0304" w:rsidR="00FA702C" w:rsidRPr="002C6F78" w:rsidDel="0048186D" w:rsidRDefault="00FA702C" w:rsidP="00E05337">
            <w:pPr>
              <w:suppressAutoHyphens w:val="0"/>
              <w:spacing w:after="0"/>
              <w:ind w:left="-108"/>
              <w:rPr>
                <w:del w:id="5665" w:author="Linderhof, Vincent" w:date="2016-03-06T20:42:00Z"/>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666"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6CD1D45B" w14:textId="3C6F8C64" w:rsidR="00FA702C" w:rsidRPr="002C6F78" w:rsidDel="0048186D" w:rsidRDefault="00FA702C" w:rsidP="00E05337">
            <w:pPr>
              <w:tabs>
                <w:tab w:val="decimal" w:pos="176"/>
              </w:tabs>
              <w:suppressAutoHyphens w:val="0"/>
              <w:spacing w:after="0"/>
              <w:ind w:left="-108"/>
              <w:rPr>
                <w:del w:id="5667" w:author="Linderhof, Vincent" w:date="2016-03-06T20:42:00Z"/>
                <w:rFonts w:ascii="Times New Roman" w:eastAsia="Times New Roman" w:hAnsi="Times New Roman"/>
                <w:color w:val="000000"/>
                <w:sz w:val="20"/>
                <w:szCs w:val="20"/>
                <w:lang w:eastAsia="en-GB"/>
              </w:rPr>
            </w:pPr>
          </w:p>
        </w:tc>
        <w:tc>
          <w:tcPr>
            <w:tcW w:w="567" w:type="dxa"/>
            <w:tcBorders>
              <w:top w:val="single" w:sz="4" w:space="0" w:color="auto"/>
              <w:bottom w:val="single" w:sz="4" w:space="0" w:color="auto"/>
              <w:right w:val="single" w:sz="4" w:space="0" w:color="auto"/>
            </w:tcBorders>
            <w:vAlign w:val="bottom"/>
            <w:tcPrChange w:id="5668" w:author="Linderhof, Vincent" w:date="2016-03-06T20:51:00Z">
              <w:tcPr>
                <w:tcW w:w="425" w:type="dxa"/>
                <w:tcBorders>
                  <w:top w:val="single" w:sz="4" w:space="0" w:color="auto"/>
                  <w:bottom w:val="single" w:sz="4" w:space="0" w:color="auto"/>
                  <w:right w:val="single" w:sz="4" w:space="0" w:color="auto"/>
                </w:tcBorders>
                <w:vAlign w:val="bottom"/>
              </w:tcPr>
            </w:tcPrChange>
          </w:tcPr>
          <w:p w14:paraId="76093898" w14:textId="1E69AD4D" w:rsidR="00FA702C" w:rsidRPr="002C6F78" w:rsidDel="0048186D" w:rsidRDefault="00FA702C" w:rsidP="00E05337">
            <w:pPr>
              <w:suppressAutoHyphens w:val="0"/>
              <w:spacing w:after="0"/>
              <w:ind w:left="-108"/>
              <w:rPr>
                <w:del w:id="5669" w:author="Linderhof, Vincent" w:date="2016-03-06T20:42:00Z"/>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670"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6A09573F" w14:textId="572A15B3" w:rsidR="00FA702C" w:rsidRPr="002C6F78" w:rsidDel="0048186D" w:rsidRDefault="00FA702C" w:rsidP="00E05337">
            <w:pPr>
              <w:tabs>
                <w:tab w:val="decimal" w:pos="175"/>
              </w:tabs>
              <w:suppressAutoHyphens w:val="0"/>
              <w:spacing w:after="0"/>
              <w:rPr>
                <w:del w:id="5671" w:author="Linderhof, Vincent" w:date="2016-03-06T20:42:00Z"/>
                <w:rFonts w:ascii="Times New Roman" w:eastAsia="Times New Roman" w:hAnsi="Times New Roman"/>
                <w:color w:val="000000"/>
                <w:sz w:val="20"/>
                <w:szCs w:val="20"/>
                <w:lang w:eastAsia="en-GB"/>
              </w:rPr>
            </w:pPr>
          </w:p>
        </w:tc>
        <w:tc>
          <w:tcPr>
            <w:tcW w:w="709" w:type="dxa"/>
            <w:tcBorders>
              <w:top w:val="single" w:sz="4" w:space="0" w:color="auto"/>
              <w:bottom w:val="single" w:sz="4" w:space="0" w:color="auto"/>
              <w:right w:val="single" w:sz="4" w:space="0" w:color="auto"/>
            </w:tcBorders>
            <w:vAlign w:val="bottom"/>
            <w:tcPrChange w:id="5672" w:author="Linderhof, Vincent" w:date="2016-03-06T20:51:00Z">
              <w:tcPr>
                <w:tcW w:w="425" w:type="dxa"/>
                <w:tcBorders>
                  <w:top w:val="single" w:sz="4" w:space="0" w:color="auto"/>
                  <w:bottom w:val="single" w:sz="4" w:space="0" w:color="auto"/>
                  <w:right w:val="single" w:sz="4" w:space="0" w:color="auto"/>
                </w:tcBorders>
                <w:vAlign w:val="bottom"/>
              </w:tcPr>
            </w:tcPrChange>
          </w:tcPr>
          <w:p w14:paraId="302F54E3" w14:textId="048F4CBF" w:rsidR="00FA702C" w:rsidRPr="002C6F78" w:rsidDel="0048186D" w:rsidRDefault="00FA702C" w:rsidP="00E05337">
            <w:pPr>
              <w:suppressAutoHyphens w:val="0"/>
              <w:spacing w:after="0"/>
              <w:ind w:left="-108"/>
              <w:rPr>
                <w:del w:id="5673" w:author="Linderhof, Vincent" w:date="2016-03-06T20:42:00Z"/>
                <w:rFonts w:ascii="Times New Roman" w:eastAsia="Times New Roman" w:hAnsi="Times New Roman"/>
                <w:color w:val="000000"/>
                <w:sz w:val="20"/>
                <w:szCs w:val="20"/>
                <w:lang w:eastAsia="en-GB"/>
              </w:rPr>
            </w:pPr>
          </w:p>
        </w:tc>
      </w:tr>
      <w:tr w:rsidR="0051759F" w:rsidRPr="002C6F78" w14:paraId="4F1CF7B4" w14:textId="22D842F3" w:rsidTr="0048186D">
        <w:trPr>
          <w:trHeight w:val="84"/>
          <w:trPrChange w:id="5674" w:author="Linderhof, Vincent" w:date="2016-03-06T20:51:00Z">
            <w:trPr>
              <w:trHeight w:val="84"/>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675"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5100AB9" w14:textId="6AD12A60" w:rsidR="00FA702C"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size</w:t>
            </w:r>
          </w:p>
        </w:tc>
        <w:tc>
          <w:tcPr>
            <w:tcW w:w="863" w:type="dxa"/>
            <w:tcBorders>
              <w:top w:val="single" w:sz="4" w:space="0" w:color="auto"/>
              <w:left w:val="single" w:sz="4" w:space="0" w:color="auto"/>
              <w:bottom w:val="single" w:sz="4" w:space="0" w:color="auto"/>
            </w:tcBorders>
            <w:vAlign w:val="bottom"/>
            <w:tcPrChange w:id="5676" w:author="Linderhof, Vincent" w:date="2016-03-06T20:51:00Z">
              <w:tcPr>
                <w:tcW w:w="863" w:type="dxa"/>
                <w:tcBorders>
                  <w:top w:val="single" w:sz="4" w:space="0" w:color="auto"/>
                  <w:left w:val="single" w:sz="4" w:space="0" w:color="auto"/>
                  <w:bottom w:val="single" w:sz="4" w:space="0" w:color="auto"/>
                </w:tcBorders>
                <w:vAlign w:val="bottom"/>
              </w:tcPr>
            </w:tcPrChange>
          </w:tcPr>
          <w:p w14:paraId="169D2FF0" w14:textId="7D8EF188"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Change w:id="5677" w:author="Linderhof, Vincent" w:date="2016-03-06T20:51:00Z">
              <w:tcPr>
                <w:tcW w:w="425" w:type="dxa"/>
                <w:tcBorders>
                  <w:top w:val="single" w:sz="4" w:space="0" w:color="auto"/>
                  <w:bottom w:val="single" w:sz="4" w:space="0" w:color="auto"/>
                  <w:right w:val="single" w:sz="4" w:space="0" w:color="auto"/>
                </w:tcBorders>
                <w:vAlign w:val="bottom"/>
              </w:tcPr>
            </w:tcPrChange>
          </w:tcPr>
          <w:p w14:paraId="54EE481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67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53782071" w14:textId="4360000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0.113</w:t>
            </w:r>
          </w:p>
        </w:tc>
        <w:tc>
          <w:tcPr>
            <w:tcW w:w="425" w:type="dxa"/>
            <w:tcBorders>
              <w:top w:val="single" w:sz="4" w:space="0" w:color="auto"/>
              <w:bottom w:val="single" w:sz="4" w:space="0" w:color="auto"/>
              <w:right w:val="single" w:sz="4" w:space="0" w:color="auto"/>
            </w:tcBorders>
            <w:vAlign w:val="bottom"/>
            <w:tcPrChange w:id="5679" w:author="Linderhof, Vincent" w:date="2016-03-06T20:51:00Z">
              <w:tcPr>
                <w:tcW w:w="425" w:type="dxa"/>
                <w:tcBorders>
                  <w:top w:val="single" w:sz="4" w:space="0" w:color="auto"/>
                  <w:bottom w:val="single" w:sz="4" w:space="0" w:color="auto"/>
                  <w:right w:val="single" w:sz="4" w:space="0" w:color="auto"/>
                </w:tcBorders>
                <w:vAlign w:val="bottom"/>
              </w:tcPr>
            </w:tcPrChange>
          </w:tcPr>
          <w:p w14:paraId="40A9BE4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680"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78B04F5C" w14:textId="18566276"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3.549</w:t>
            </w:r>
          </w:p>
        </w:tc>
        <w:tc>
          <w:tcPr>
            <w:tcW w:w="425" w:type="dxa"/>
            <w:tcBorders>
              <w:top w:val="single" w:sz="4" w:space="0" w:color="auto"/>
              <w:bottom w:val="single" w:sz="4" w:space="0" w:color="auto"/>
              <w:right w:val="single" w:sz="4" w:space="0" w:color="auto"/>
            </w:tcBorders>
            <w:vAlign w:val="bottom"/>
            <w:tcPrChange w:id="5681" w:author="Linderhof, Vincent" w:date="2016-03-06T20:51:00Z">
              <w:tcPr>
                <w:tcW w:w="567" w:type="dxa"/>
                <w:tcBorders>
                  <w:top w:val="single" w:sz="4" w:space="0" w:color="auto"/>
                  <w:bottom w:val="single" w:sz="4" w:space="0" w:color="auto"/>
                  <w:right w:val="single" w:sz="4" w:space="0" w:color="auto"/>
                </w:tcBorders>
                <w:vAlign w:val="bottom"/>
              </w:tcPr>
            </w:tcPrChange>
          </w:tcPr>
          <w:p w14:paraId="0D3111A2" w14:textId="450C14D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682" w:author="Linderhof, Vincent" w:date="2016-03-06T20:51:00Z">
              <w:tcPr>
                <w:tcW w:w="850" w:type="dxa"/>
                <w:tcBorders>
                  <w:top w:val="single" w:sz="4" w:space="0" w:color="auto"/>
                  <w:left w:val="single" w:sz="4" w:space="0" w:color="auto"/>
                  <w:bottom w:val="single" w:sz="4" w:space="0" w:color="auto"/>
                </w:tcBorders>
                <w:vAlign w:val="bottom"/>
              </w:tcPr>
            </w:tcPrChange>
          </w:tcPr>
          <w:p w14:paraId="791573AA" w14:textId="46BAF40B"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0.016</w:t>
            </w:r>
          </w:p>
        </w:tc>
        <w:tc>
          <w:tcPr>
            <w:tcW w:w="425" w:type="dxa"/>
            <w:tcBorders>
              <w:top w:val="single" w:sz="4" w:space="0" w:color="auto"/>
              <w:bottom w:val="single" w:sz="4" w:space="0" w:color="auto"/>
              <w:right w:val="single" w:sz="4" w:space="0" w:color="auto"/>
            </w:tcBorders>
            <w:vAlign w:val="bottom"/>
            <w:tcPrChange w:id="5683" w:author="Linderhof, Vincent" w:date="2016-03-06T20:51:00Z">
              <w:tcPr>
                <w:tcW w:w="425" w:type="dxa"/>
                <w:tcBorders>
                  <w:top w:val="single" w:sz="4" w:space="0" w:color="auto"/>
                  <w:bottom w:val="single" w:sz="4" w:space="0" w:color="auto"/>
                  <w:right w:val="single" w:sz="4" w:space="0" w:color="auto"/>
                </w:tcBorders>
                <w:vAlign w:val="bottom"/>
              </w:tcPr>
            </w:tcPrChange>
          </w:tcPr>
          <w:p w14:paraId="2F2CC567"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684" w:author="Linderhof, Vincent" w:date="2016-03-06T20:51:00Z">
              <w:tcPr>
                <w:tcW w:w="851" w:type="dxa"/>
                <w:tcBorders>
                  <w:top w:val="single" w:sz="4" w:space="0" w:color="auto"/>
                  <w:left w:val="single" w:sz="4" w:space="0" w:color="auto"/>
                  <w:bottom w:val="single" w:sz="4" w:space="0" w:color="auto"/>
                </w:tcBorders>
                <w:vAlign w:val="bottom"/>
              </w:tcPr>
            </w:tcPrChange>
          </w:tcPr>
          <w:p w14:paraId="47033F50" w14:textId="4452950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0.281</w:t>
            </w:r>
          </w:p>
        </w:tc>
        <w:tc>
          <w:tcPr>
            <w:tcW w:w="425" w:type="dxa"/>
            <w:tcBorders>
              <w:top w:val="single" w:sz="4" w:space="0" w:color="auto"/>
              <w:bottom w:val="single" w:sz="4" w:space="0" w:color="auto"/>
              <w:right w:val="single" w:sz="4" w:space="0" w:color="auto"/>
            </w:tcBorders>
            <w:vAlign w:val="bottom"/>
            <w:tcPrChange w:id="5685" w:author="Linderhof, Vincent" w:date="2016-03-06T20:51:00Z">
              <w:tcPr>
                <w:tcW w:w="425" w:type="dxa"/>
                <w:tcBorders>
                  <w:top w:val="single" w:sz="4" w:space="0" w:color="auto"/>
                  <w:bottom w:val="single" w:sz="4" w:space="0" w:color="auto"/>
                  <w:right w:val="single" w:sz="4" w:space="0" w:color="auto"/>
                </w:tcBorders>
                <w:vAlign w:val="bottom"/>
              </w:tcPr>
            </w:tcPrChange>
          </w:tcPr>
          <w:p w14:paraId="3384E30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686" w:author="Linderhof, Vincent" w:date="2016-03-06T20:51:00Z">
              <w:tcPr>
                <w:tcW w:w="850" w:type="dxa"/>
                <w:tcBorders>
                  <w:top w:val="single" w:sz="4" w:space="0" w:color="auto"/>
                  <w:left w:val="single" w:sz="4" w:space="0" w:color="auto"/>
                  <w:bottom w:val="single" w:sz="4" w:space="0" w:color="auto"/>
                </w:tcBorders>
                <w:vAlign w:val="bottom"/>
              </w:tcPr>
            </w:tcPrChange>
          </w:tcPr>
          <w:p w14:paraId="62A0B1F5" w14:textId="78BD3E7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3.985</w:t>
            </w:r>
          </w:p>
        </w:tc>
        <w:tc>
          <w:tcPr>
            <w:tcW w:w="426" w:type="dxa"/>
            <w:tcBorders>
              <w:top w:val="single" w:sz="4" w:space="0" w:color="auto"/>
              <w:bottom w:val="single" w:sz="4" w:space="0" w:color="auto"/>
              <w:right w:val="single" w:sz="4" w:space="0" w:color="auto"/>
            </w:tcBorders>
            <w:vAlign w:val="bottom"/>
            <w:tcPrChange w:id="5687" w:author="Linderhof, Vincent" w:date="2016-03-06T20:51:00Z">
              <w:tcPr>
                <w:tcW w:w="426" w:type="dxa"/>
                <w:tcBorders>
                  <w:top w:val="single" w:sz="4" w:space="0" w:color="auto"/>
                  <w:bottom w:val="single" w:sz="4" w:space="0" w:color="auto"/>
                  <w:right w:val="single" w:sz="4" w:space="0" w:color="auto"/>
                </w:tcBorders>
                <w:vAlign w:val="bottom"/>
              </w:tcPr>
            </w:tcPrChange>
          </w:tcPr>
          <w:p w14:paraId="0AED791A" w14:textId="0F1275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688" w:author="Linderhof, Vincent" w:date="2016-03-06T20:51:00Z">
              <w:tcPr>
                <w:tcW w:w="850" w:type="dxa"/>
                <w:tcBorders>
                  <w:top w:val="single" w:sz="4" w:space="0" w:color="auto"/>
                  <w:left w:val="single" w:sz="4" w:space="0" w:color="auto"/>
                  <w:bottom w:val="single" w:sz="4" w:space="0" w:color="auto"/>
                </w:tcBorders>
                <w:vAlign w:val="bottom"/>
              </w:tcPr>
            </w:tcPrChange>
          </w:tcPr>
          <w:p w14:paraId="577A7D59" w14:textId="20CA4609"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0.009</w:t>
            </w:r>
          </w:p>
        </w:tc>
        <w:tc>
          <w:tcPr>
            <w:tcW w:w="709" w:type="dxa"/>
            <w:tcBorders>
              <w:top w:val="single" w:sz="4" w:space="0" w:color="auto"/>
              <w:bottom w:val="single" w:sz="4" w:space="0" w:color="auto"/>
              <w:right w:val="single" w:sz="4" w:space="0" w:color="auto"/>
            </w:tcBorders>
            <w:vAlign w:val="bottom"/>
            <w:tcPrChange w:id="5689" w:author="Linderhof, Vincent" w:date="2016-03-06T20:51:00Z">
              <w:tcPr>
                <w:tcW w:w="425" w:type="dxa"/>
                <w:tcBorders>
                  <w:top w:val="single" w:sz="4" w:space="0" w:color="auto"/>
                  <w:bottom w:val="single" w:sz="4" w:space="0" w:color="auto"/>
                  <w:right w:val="single" w:sz="4" w:space="0" w:color="auto"/>
                </w:tcBorders>
                <w:vAlign w:val="bottom"/>
              </w:tcPr>
            </w:tcPrChange>
          </w:tcPr>
          <w:p w14:paraId="4E34ABA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690"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1EE17D13" w14:textId="6A8367D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0.131</w:t>
            </w:r>
          </w:p>
        </w:tc>
        <w:tc>
          <w:tcPr>
            <w:tcW w:w="567" w:type="dxa"/>
            <w:tcBorders>
              <w:top w:val="single" w:sz="4" w:space="0" w:color="auto"/>
              <w:bottom w:val="single" w:sz="4" w:space="0" w:color="auto"/>
              <w:right w:val="single" w:sz="4" w:space="0" w:color="auto"/>
            </w:tcBorders>
            <w:vAlign w:val="bottom"/>
            <w:tcPrChange w:id="5691" w:author="Linderhof, Vincent" w:date="2016-03-06T20:51:00Z">
              <w:tcPr>
                <w:tcW w:w="425" w:type="dxa"/>
                <w:tcBorders>
                  <w:top w:val="single" w:sz="4" w:space="0" w:color="auto"/>
                  <w:bottom w:val="single" w:sz="4" w:space="0" w:color="auto"/>
                  <w:right w:val="single" w:sz="4" w:space="0" w:color="auto"/>
                </w:tcBorders>
                <w:vAlign w:val="bottom"/>
              </w:tcPr>
            </w:tcPrChange>
          </w:tcPr>
          <w:p w14:paraId="0A71E17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692"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3EEAE1B7" w14:textId="1321719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3.626</w:t>
            </w:r>
          </w:p>
        </w:tc>
        <w:tc>
          <w:tcPr>
            <w:tcW w:w="709" w:type="dxa"/>
            <w:tcBorders>
              <w:top w:val="single" w:sz="4" w:space="0" w:color="auto"/>
              <w:bottom w:val="single" w:sz="4" w:space="0" w:color="auto"/>
              <w:right w:val="single" w:sz="4" w:space="0" w:color="auto"/>
            </w:tcBorders>
            <w:vAlign w:val="bottom"/>
            <w:tcPrChange w:id="5693" w:author="Linderhof, Vincent" w:date="2016-03-06T20:51:00Z">
              <w:tcPr>
                <w:tcW w:w="425" w:type="dxa"/>
                <w:tcBorders>
                  <w:top w:val="single" w:sz="4" w:space="0" w:color="auto"/>
                  <w:bottom w:val="single" w:sz="4" w:space="0" w:color="auto"/>
                  <w:right w:val="single" w:sz="4" w:space="0" w:color="auto"/>
                </w:tcBorders>
                <w:vAlign w:val="bottom"/>
              </w:tcPr>
            </w:tcPrChange>
          </w:tcPr>
          <w:p w14:paraId="5D8D2221" w14:textId="0510694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514F24FE" w14:textId="0A6336E1" w:rsidTr="0048186D">
        <w:trPr>
          <w:trHeight w:val="315"/>
          <w:trPrChange w:id="5694" w:author="Linderhof, Vincent" w:date="2016-03-06T20:51:00Z">
            <w:trPr>
              <w:trHeight w:val="315"/>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695"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21849D26" w14:textId="1AD9516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head gender - Male</w:t>
            </w:r>
          </w:p>
        </w:tc>
        <w:tc>
          <w:tcPr>
            <w:tcW w:w="863" w:type="dxa"/>
            <w:tcBorders>
              <w:top w:val="single" w:sz="4" w:space="0" w:color="auto"/>
              <w:left w:val="single" w:sz="4" w:space="0" w:color="auto"/>
              <w:bottom w:val="single" w:sz="4" w:space="0" w:color="auto"/>
            </w:tcBorders>
            <w:vAlign w:val="bottom"/>
            <w:tcPrChange w:id="5696" w:author="Linderhof, Vincent" w:date="2016-03-06T20:51:00Z">
              <w:tcPr>
                <w:tcW w:w="863" w:type="dxa"/>
                <w:tcBorders>
                  <w:top w:val="single" w:sz="4" w:space="0" w:color="auto"/>
                  <w:left w:val="single" w:sz="4" w:space="0" w:color="auto"/>
                  <w:bottom w:val="single" w:sz="4" w:space="0" w:color="auto"/>
                </w:tcBorders>
                <w:vAlign w:val="bottom"/>
              </w:tcPr>
            </w:tcPrChange>
          </w:tcPr>
          <w:p w14:paraId="778D8A86" w14:textId="02300F67"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-0.316</w:t>
            </w:r>
          </w:p>
        </w:tc>
        <w:tc>
          <w:tcPr>
            <w:tcW w:w="425" w:type="dxa"/>
            <w:tcBorders>
              <w:top w:val="single" w:sz="4" w:space="0" w:color="auto"/>
              <w:bottom w:val="single" w:sz="4" w:space="0" w:color="auto"/>
              <w:right w:val="single" w:sz="4" w:space="0" w:color="auto"/>
            </w:tcBorders>
            <w:vAlign w:val="bottom"/>
            <w:tcPrChange w:id="5697" w:author="Linderhof, Vincent" w:date="2016-03-06T20:51:00Z">
              <w:tcPr>
                <w:tcW w:w="425" w:type="dxa"/>
                <w:tcBorders>
                  <w:top w:val="single" w:sz="4" w:space="0" w:color="auto"/>
                  <w:bottom w:val="single" w:sz="4" w:space="0" w:color="auto"/>
                  <w:right w:val="single" w:sz="4" w:space="0" w:color="auto"/>
                </w:tcBorders>
                <w:vAlign w:val="bottom"/>
              </w:tcPr>
            </w:tcPrChange>
          </w:tcPr>
          <w:p w14:paraId="2B7E2B3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69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0C084113" w14:textId="545066A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-1.435</w:t>
            </w:r>
          </w:p>
        </w:tc>
        <w:tc>
          <w:tcPr>
            <w:tcW w:w="425" w:type="dxa"/>
            <w:tcBorders>
              <w:top w:val="single" w:sz="4" w:space="0" w:color="auto"/>
              <w:bottom w:val="single" w:sz="4" w:space="0" w:color="auto"/>
              <w:right w:val="single" w:sz="4" w:space="0" w:color="auto"/>
            </w:tcBorders>
            <w:vAlign w:val="bottom"/>
            <w:tcPrChange w:id="5699" w:author="Linderhof, Vincent" w:date="2016-03-06T20:51:00Z">
              <w:tcPr>
                <w:tcW w:w="425" w:type="dxa"/>
                <w:tcBorders>
                  <w:top w:val="single" w:sz="4" w:space="0" w:color="auto"/>
                  <w:bottom w:val="single" w:sz="4" w:space="0" w:color="auto"/>
                  <w:right w:val="single" w:sz="4" w:space="0" w:color="auto"/>
                </w:tcBorders>
                <w:vAlign w:val="bottom"/>
              </w:tcPr>
            </w:tcPrChange>
          </w:tcPr>
          <w:p w14:paraId="5854B0E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00"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33B53C43" w14:textId="4AF5F213"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12.034</w:t>
            </w:r>
          </w:p>
        </w:tc>
        <w:tc>
          <w:tcPr>
            <w:tcW w:w="425" w:type="dxa"/>
            <w:tcBorders>
              <w:top w:val="single" w:sz="4" w:space="0" w:color="auto"/>
              <w:bottom w:val="single" w:sz="4" w:space="0" w:color="auto"/>
              <w:right w:val="single" w:sz="4" w:space="0" w:color="auto"/>
            </w:tcBorders>
            <w:vAlign w:val="bottom"/>
            <w:tcPrChange w:id="5701" w:author="Linderhof, Vincent" w:date="2016-03-06T20:51:00Z">
              <w:tcPr>
                <w:tcW w:w="567" w:type="dxa"/>
                <w:tcBorders>
                  <w:top w:val="single" w:sz="4" w:space="0" w:color="auto"/>
                  <w:bottom w:val="single" w:sz="4" w:space="0" w:color="auto"/>
                  <w:right w:val="single" w:sz="4" w:space="0" w:color="auto"/>
                </w:tcBorders>
                <w:vAlign w:val="bottom"/>
              </w:tcPr>
            </w:tcPrChange>
          </w:tcPr>
          <w:p w14:paraId="36B22A7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02" w:author="Linderhof, Vincent" w:date="2016-03-06T20:51:00Z">
              <w:tcPr>
                <w:tcW w:w="850" w:type="dxa"/>
                <w:tcBorders>
                  <w:top w:val="single" w:sz="4" w:space="0" w:color="auto"/>
                  <w:left w:val="single" w:sz="4" w:space="0" w:color="auto"/>
                  <w:bottom w:val="single" w:sz="4" w:space="0" w:color="auto"/>
                </w:tcBorders>
                <w:vAlign w:val="bottom"/>
              </w:tcPr>
            </w:tcPrChange>
          </w:tcPr>
          <w:p w14:paraId="4AD59F52" w14:textId="3E1A670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-0.449</w:t>
            </w:r>
          </w:p>
        </w:tc>
        <w:tc>
          <w:tcPr>
            <w:tcW w:w="425" w:type="dxa"/>
            <w:tcBorders>
              <w:top w:val="single" w:sz="4" w:space="0" w:color="auto"/>
              <w:bottom w:val="single" w:sz="4" w:space="0" w:color="auto"/>
              <w:right w:val="single" w:sz="4" w:space="0" w:color="auto"/>
            </w:tcBorders>
            <w:vAlign w:val="bottom"/>
            <w:tcPrChange w:id="5703" w:author="Linderhof, Vincent" w:date="2016-03-06T20:51:00Z">
              <w:tcPr>
                <w:tcW w:w="425" w:type="dxa"/>
                <w:tcBorders>
                  <w:top w:val="single" w:sz="4" w:space="0" w:color="auto"/>
                  <w:bottom w:val="single" w:sz="4" w:space="0" w:color="auto"/>
                  <w:right w:val="single" w:sz="4" w:space="0" w:color="auto"/>
                </w:tcBorders>
                <w:vAlign w:val="bottom"/>
              </w:tcPr>
            </w:tcPrChange>
          </w:tcPr>
          <w:p w14:paraId="3680AD8B" w14:textId="15EEA4FA"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5704" w:author="Linderhof, Vincent" w:date="2016-03-06T20:51:00Z">
              <w:tcPr>
                <w:tcW w:w="851" w:type="dxa"/>
                <w:tcBorders>
                  <w:top w:val="single" w:sz="4" w:space="0" w:color="auto"/>
                  <w:left w:val="single" w:sz="4" w:space="0" w:color="auto"/>
                  <w:bottom w:val="single" w:sz="4" w:space="0" w:color="auto"/>
                </w:tcBorders>
                <w:vAlign w:val="bottom"/>
              </w:tcPr>
            </w:tcPrChange>
          </w:tcPr>
          <w:p w14:paraId="004DE37C" w14:textId="3BE5D7C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-4.451</w:t>
            </w:r>
          </w:p>
        </w:tc>
        <w:tc>
          <w:tcPr>
            <w:tcW w:w="425" w:type="dxa"/>
            <w:tcBorders>
              <w:top w:val="single" w:sz="4" w:space="0" w:color="auto"/>
              <w:bottom w:val="single" w:sz="4" w:space="0" w:color="auto"/>
              <w:right w:val="single" w:sz="4" w:space="0" w:color="auto"/>
            </w:tcBorders>
            <w:vAlign w:val="bottom"/>
            <w:tcPrChange w:id="5705" w:author="Linderhof, Vincent" w:date="2016-03-06T20:51:00Z">
              <w:tcPr>
                <w:tcW w:w="425" w:type="dxa"/>
                <w:tcBorders>
                  <w:top w:val="single" w:sz="4" w:space="0" w:color="auto"/>
                  <w:bottom w:val="single" w:sz="4" w:space="0" w:color="auto"/>
                  <w:right w:val="single" w:sz="4" w:space="0" w:color="auto"/>
                </w:tcBorders>
                <w:vAlign w:val="bottom"/>
              </w:tcPr>
            </w:tcPrChange>
          </w:tcPr>
          <w:p w14:paraId="56DAF4DF" w14:textId="7B94EEC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06" w:author="Linderhof, Vincent" w:date="2016-03-06T20:51:00Z">
              <w:tcPr>
                <w:tcW w:w="850" w:type="dxa"/>
                <w:tcBorders>
                  <w:top w:val="single" w:sz="4" w:space="0" w:color="auto"/>
                  <w:left w:val="single" w:sz="4" w:space="0" w:color="auto"/>
                  <w:bottom w:val="single" w:sz="4" w:space="0" w:color="auto"/>
                </w:tcBorders>
                <w:vAlign w:val="bottom"/>
              </w:tcPr>
            </w:tcPrChange>
          </w:tcPr>
          <w:p w14:paraId="471CC597" w14:textId="0C05D57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15.448</w:t>
            </w:r>
          </w:p>
        </w:tc>
        <w:tc>
          <w:tcPr>
            <w:tcW w:w="426" w:type="dxa"/>
            <w:tcBorders>
              <w:top w:val="single" w:sz="4" w:space="0" w:color="auto"/>
              <w:bottom w:val="single" w:sz="4" w:space="0" w:color="auto"/>
              <w:right w:val="single" w:sz="4" w:space="0" w:color="auto"/>
            </w:tcBorders>
            <w:vAlign w:val="bottom"/>
            <w:tcPrChange w:id="5707" w:author="Linderhof, Vincent" w:date="2016-03-06T20:51:00Z">
              <w:tcPr>
                <w:tcW w:w="426" w:type="dxa"/>
                <w:tcBorders>
                  <w:top w:val="single" w:sz="4" w:space="0" w:color="auto"/>
                  <w:bottom w:val="single" w:sz="4" w:space="0" w:color="auto"/>
                  <w:right w:val="single" w:sz="4" w:space="0" w:color="auto"/>
                </w:tcBorders>
                <w:vAlign w:val="bottom"/>
              </w:tcPr>
            </w:tcPrChange>
          </w:tcPr>
          <w:p w14:paraId="135CD63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08" w:author="Linderhof, Vincent" w:date="2016-03-06T20:51:00Z">
              <w:tcPr>
                <w:tcW w:w="850" w:type="dxa"/>
                <w:tcBorders>
                  <w:top w:val="single" w:sz="4" w:space="0" w:color="auto"/>
                  <w:left w:val="single" w:sz="4" w:space="0" w:color="auto"/>
                  <w:bottom w:val="single" w:sz="4" w:space="0" w:color="auto"/>
                </w:tcBorders>
                <w:vAlign w:val="bottom"/>
              </w:tcPr>
            </w:tcPrChange>
          </w:tcPr>
          <w:p w14:paraId="35D51EE1" w14:textId="534B85E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-0.332</w:t>
            </w:r>
          </w:p>
        </w:tc>
        <w:tc>
          <w:tcPr>
            <w:tcW w:w="709" w:type="dxa"/>
            <w:tcBorders>
              <w:top w:val="single" w:sz="4" w:space="0" w:color="auto"/>
              <w:bottom w:val="single" w:sz="4" w:space="0" w:color="auto"/>
              <w:right w:val="single" w:sz="4" w:space="0" w:color="auto"/>
            </w:tcBorders>
            <w:vAlign w:val="bottom"/>
            <w:tcPrChange w:id="5709" w:author="Linderhof, Vincent" w:date="2016-03-06T20:51:00Z">
              <w:tcPr>
                <w:tcW w:w="425" w:type="dxa"/>
                <w:tcBorders>
                  <w:top w:val="single" w:sz="4" w:space="0" w:color="auto"/>
                  <w:bottom w:val="single" w:sz="4" w:space="0" w:color="auto"/>
                  <w:right w:val="single" w:sz="4" w:space="0" w:color="auto"/>
                </w:tcBorders>
                <w:vAlign w:val="bottom"/>
              </w:tcPr>
            </w:tcPrChange>
          </w:tcPr>
          <w:p w14:paraId="7945672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710"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4C0E6A9D" w14:textId="55AA171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-1.664</w:t>
            </w:r>
          </w:p>
        </w:tc>
        <w:tc>
          <w:tcPr>
            <w:tcW w:w="567" w:type="dxa"/>
            <w:tcBorders>
              <w:top w:val="single" w:sz="4" w:space="0" w:color="auto"/>
              <w:bottom w:val="single" w:sz="4" w:space="0" w:color="auto"/>
              <w:right w:val="single" w:sz="4" w:space="0" w:color="auto"/>
            </w:tcBorders>
            <w:vAlign w:val="bottom"/>
            <w:tcPrChange w:id="5711" w:author="Linderhof, Vincent" w:date="2016-03-06T20:51:00Z">
              <w:tcPr>
                <w:tcW w:w="425" w:type="dxa"/>
                <w:tcBorders>
                  <w:top w:val="single" w:sz="4" w:space="0" w:color="auto"/>
                  <w:bottom w:val="single" w:sz="4" w:space="0" w:color="auto"/>
                  <w:right w:val="single" w:sz="4" w:space="0" w:color="auto"/>
                </w:tcBorders>
                <w:vAlign w:val="bottom"/>
              </w:tcPr>
            </w:tcPrChange>
          </w:tcPr>
          <w:p w14:paraId="11692C9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712"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601CF0CF" w14:textId="4DE2D09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11.396</w:t>
            </w:r>
          </w:p>
        </w:tc>
        <w:tc>
          <w:tcPr>
            <w:tcW w:w="709" w:type="dxa"/>
            <w:tcBorders>
              <w:top w:val="single" w:sz="4" w:space="0" w:color="auto"/>
              <w:bottom w:val="single" w:sz="4" w:space="0" w:color="auto"/>
              <w:right w:val="single" w:sz="4" w:space="0" w:color="auto"/>
            </w:tcBorders>
            <w:vAlign w:val="bottom"/>
            <w:tcPrChange w:id="5713" w:author="Linderhof, Vincent" w:date="2016-03-06T20:51:00Z">
              <w:tcPr>
                <w:tcW w:w="425" w:type="dxa"/>
                <w:tcBorders>
                  <w:top w:val="single" w:sz="4" w:space="0" w:color="auto"/>
                  <w:bottom w:val="single" w:sz="4" w:space="0" w:color="auto"/>
                  <w:right w:val="single" w:sz="4" w:space="0" w:color="auto"/>
                </w:tcBorders>
                <w:vAlign w:val="bottom"/>
              </w:tcPr>
            </w:tcPrChange>
          </w:tcPr>
          <w:p w14:paraId="1B3CFA4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6F5E9AE4" w14:textId="0D5B4E64" w:rsidTr="0048186D">
        <w:trPr>
          <w:trHeight w:val="338"/>
          <w:trPrChange w:id="5714" w:author="Linderhof, Vincent" w:date="2016-03-06T20:51:00Z">
            <w:trPr>
              <w:trHeight w:val="338"/>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715"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5F9B6AD" w14:textId="29CA9D2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Age of the household head</w:t>
            </w:r>
          </w:p>
        </w:tc>
        <w:tc>
          <w:tcPr>
            <w:tcW w:w="863" w:type="dxa"/>
            <w:tcBorders>
              <w:top w:val="single" w:sz="4" w:space="0" w:color="auto"/>
              <w:left w:val="single" w:sz="4" w:space="0" w:color="auto"/>
              <w:bottom w:val="single" w:sz="4" w:space="0" w:color="auto"/>
            </w:tcBorders>
            <w:vAlign w:val="bottom"/>
            <w:tcPrChange w:id="5716" w:author="Linderhof, Vincent" w:date="2016-03-06T20:51:00Z">
              <w:tcPr>
                <w:tcW w:w="863" w:type="dxa"/>
                <w:tcBorders>
                  <w:top w:val="single" w:sz="4" w:space="0" w:color="auto"/>
                  <w:left w:val="single" w:sz="4" w:space="0" w:color="auto"/>
                  <w:bottom w:val="single" w:sz="4" w:space="0" w:color="auto"/>
                </w:tcBorders>
                <w:vAlign w:val="bottom"/>
              </w:tcPr>
            </w:tcPrChange>
          </w:tcPr>
          <w:p w14:paraId="27E1D7A7" w14:textId="011E9B2D"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425" w:type="dxa"/>
            <w:tcBorders>
              <w:top w:val="single" w:sz="4" w:space="0" w:color="auto"/>
              <w:bottom w:val="single" w:sz="4" w:space="0" w:color="auto"/>
              <w:right w:val="single" w:sz="4" w:space="0" w:color="auto"/>
            </w:tcBorders>
            <w:vAlign w:val="bottom"/>
            <w:tcPrChange w:id="5717" w:author="Linderhof, Vincent" w:date="2016-03-06T20:51:00Z">
              <w:tcPr>
                <w:tcW w:w="425" w:type="dxa"/>
                <w:tcBorders>
                  <w:top w:val="single" w:sz="4" w:space="0" w:color="auto"/>
                  <w:bottom w:val="single" w:sz="4" w:space="0" w:color="auto"/>
                  <w:right w:val="single" w:sz="4" w:space="0" w:color="auto"/>
                </w:tcBorders>
                <w:vAlign w:val="bottom"/>
              </w:tcPr>
            </w:tcPrChange>
          </w:tcPr>
          <w:p w14:paraId="1EC7DBE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1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E1ADC1D" w14:textId="224DD3EC"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0.032</w:t>
            </w:r>
          </w:p>
        </w:tc>
        <w:tc>
          <w:tcPr>
            <w:tcW w:w="425" w:type="dxa"/>
            <w:tcBorders>
              <w:top w:val="single" w:sz="4" w:space="0" w:color="auto"/>
              <w:bottom w:val="single" w:sz="4" w:space="0" w:color="auto"/>
              <w:right w:val="single" w:sz="4" w:space="0" w:color="auto"/>
            </w:tcBorders>
            <w:vAlign w:val="bottom"/>
            <w:tcPrChange w:id="5719" w:author="Linderhof, Vincent" w:date="2016-03-06T20:51:00Z">
              <w:tcPr>
                <w:tcW w:w="425" w:type="dxa"/>
                <w:tcBorders>
                  <w:top w:val="single" w:sz="4" w:space="0" w:color="auto"/>
                  <w:bottom w:val="single" w:sz="4" w:space="0" w:color="auto"/>
                  <w:right w:val="single" w:sz="4" w:space="0" w:color="auto"/>
                </w:tcBorders>
                <w:vAlign w:val="bottom"/>
              </w:tcPr>
            </w:tcPrChange>
          </w:tcPr>
          <w:p w14:paraId="2FBB28A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20"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077B1217" w14:textId="609CA6A2"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-0.932</w:t>
            </w:r>
          </w:p>
        </w:tc>
        <w:tc>
          <w:tcPr>
            <w:tcW w:w="425" w:type="dxa"/>
            <w:tcBorders>
              <w:top w:val="single" w:sz="4" w:space="0" w:color="auto"/>
              <w:bottom w:val="single" w:sz="4" w:space="0" w:color="auto"/>
              <w:right w:val="single" w:sz="4" w:space="0" w:color="auto"/>
            </w:tcBorders>
            <w:vAlign w:val="bottom"/>
            <w:tcPrChange w:id="5721" w:author="Linderhof, Vincent" w:date="2016-03-06T20:51:00Z">
              <w:tcPr>
                <w:tcW w:w="567" w:type="dxa"/>
                <w:tcBorders>
                  <w:top w:val="single" w:sz="4" w:space="0" w:color="auto"/>
                  <w:bottom w:val="single" w:sz="4" w:space="0" w:color="auto"/>
                  <w:right w:val="single" w:sz="4" w:space="0" w:color="auto"/>
                </w:tcBorders>
                <w:vAlign w:val="bottom"/>
              </w:tcPr>
            </w:tcPrChange>
          </w:tcPr>
          <w:p w14:paraId="55F13BBE" w14:textId="74B178A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22" w:author="Linderhof, Vincent" w:date="2016-03-06T20:51:00Z">
              <w:tcPr>
                <w:tcW w:w="850" w:type="dxa"/>
                <w:tcBorders>
                  <w:top w:val="single" w:sz="4" w:space="0" w:color="auto"/>
                  <w:left w:val="single" w:sz="4" w:space="0" w:color="auto"/>
                  <w:bottom w:val="single" w:sz="4" w:space="0" w:color="auto"/>
                </w:tcBorders>
                <w:vAlign w:val="bottom"/>
              </w:tcPr>
            </w:tcPrChange>
          </w:tcPr>
          <w:p w14:paraId="1771AFC2" w14:textId="6C13FD8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723" w:author="Linderhof, Vincent" w:date="2016-03-06T20:51:00Z">
              <w:tcPr>
                <w:tcW w:w="425" w:type="dxa"/>
                <w:tcBorders>
                  <w:top w:val="single" w:sz="4" w:space="0" w:color="auto"/>
                  <w:bottom w:val="single" w:sz="4" w:space="0" w:color="auto"/>
                  <w:right w:val="single" w:sz="4" w:space="0" w:color="auto"/>
                </w:tcBorders>
                <w:vAlign w:val="bottom"/>
              </w:tcPr>
            </w:tcPrChange>
          </w:tcPr>
          <w:p w14:paraId="50D4437A"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724" w:author="Linderhof, Vincent" w:date="2016-03-06T20:51:00Z">
              <w:tcPr>
                <w:tcW w:w="851" w:type="dxa"/>
                <w:tcBorders>
                  <w:top w:val="single" w:sz="4" w:space="0" w:color="auto"/>
                  <w:left w:val="single" w:sz="4" w:space="0" w:color="auto"/>
                  <w:bottom w:val="single" w:sz="4" w:space="0" w:color="auto"/>
                </w:tcBorders>
                <w:vAlign w:val="bottom"/>
              </w:tcPr>
            </w:tcPrChange>
          </w:tcPr>
          <w:p w14:paraId="7F70702D" w14:textId="018E72B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0.163</w:t>
            </w:r>
          </w:p>
        </w:tc>
        <w:tc>
          <w:tcPr>
            <w:tcW w:w="425" w:type="dxa"/>
            <w:tcBorders>
              <w:top w:val="single" w:sz="4" w:space="0" w:color="auto"/>
              <w:bottom w:val="single" w:sz="4" w:space="0" w:color="auto"/>
              <w:right w:val="single" w:sz="4" w:space="0" w:color="auto"/>
            </w:tcBorders>
            <w:vAlign w:val="bottom"/>
            <w:tcPrChange w:id="5725" w:author="Linderhof, Vincent" w:date="2016-03-06T20:51:00Z">
              <w:tcPr>
                <w:tcW w:w="425" w:type="dxa"/>
                <w:tcBorders>
                  <w:top w:val="single" w:sz="4" w:space="0" w:color="auto"/>
                  <w:bottom w:val="single" w:sz="4" w:space="0" w:color="auto"/>
                  <w:right w:val="single" w:sz="4" w:space="0" w:color="auto"/>
                </w:tcBorders>
                <w:vAlign w:val="bottom"/>
              </w:tcPr>
            </w:tcPrChange>
          </w:tcPr>
          <w:p w14:paraId="3C474EB2"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26" w:author="Linderhof, Vincent" w:date="2016-03-06T20:51:00Z">
              <w:tcPr>
                <w:tcW w:w="850" w:type="dxa"/>
                <w:tcBorders>
                  <w:top w:val="single" w:sz="4" w:space="0" w:color="auto"/>
                  <w:left w:val="single" w:sz="4" w:space="0" w:color="auto"/>
                  <w:bottom w:val="single" w:sz="4" w:space="0" w:color="auto"/>
                </w:tcBorders>
                <w:vAlign w:val="bottom"/>
              </w:tcPr>
            </w:tcPrChange>
          </w:tcPr>
          <w:p w14:paraId="178C7239" w14:textId="2632457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-1.177</w:t>
            </w:r>
          </w:p>
        </w:tc>
        <w:tc>
          <w:tcPr>
            <w:tcW w:w="426" w:type="dxa"/>
            <w:tcBorders>
              <w:top w:val="single" w:sz="4" w:space="0" w:color="auto"/>
              <w:bottom w:val="single" w:sz="4" w:space="0" w:color="auto"/>
              <w:right w:val="single" w:sz="4" w:space="0" w:color="auto"/>
            </w:tcBorders>
            <w:vAlign w:val="bottom"/>
            <w:tcPrChange w:id="5727" w:author="Linderhof, Vincent" w:date="2016-03-06T20:51:00Z">
              <w:tcPr>
                <w:tcW w:w="426" w:type="dxa"/>
                <w:tcBorders>
                  <w:top w:val="single" w:sz="4" w:space="0" w:color="auto"/>
                  <w:bottom w:val="single" w:sz="4" w:space="0" w:color="auto"/>
                  <w:right w:val="single" w:sz="4" w:space="0" w:color="auto"/>
                </w:tcBorders>
                <w:vAlign w:val="bottom"/>
              </w:tcPr>
            </w:tcPrChange>
          </w:tcPr>
          <w:p w14:paraId="2625DB84" w14:textId="719FD80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28" w:author="Linderhof, Vincent" w:date="2016-03-06T20:51:00Z">
              <w:tcPr>
                <w:tcW w:w="850" w:type="dxa"/>
                <w:tcBorders>
                  <w:top w:val="single" w:sz="4" w:space="0" w:color="auto"/>
                  <w:left w:val="single" w:sz="4" w:space="0" w:color="auto"/>
                  <w:bottom w:val="single" w:sz="4" w:space="0" w:color="auto"/>
                </w:tcBorders>
                <w:vAlign w:val="bottom"/>
              </w:tcPr>
            </w:tcPrChange>
          </w:tcPr>
          <w:p w14:paraId="0206C290" w14:textId="6B93F4D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709" w:type="dxa"/>
            <w:tcBorders>
              <w:top w:val="single" w:sz="4" w:space="0" w:color="auto"/>
              <w:bottom w:val="single" w:sz="4" w:space="0" w:color="auto"/>
              <w:right w:val="single" w:sz="4" w:space="0" w:color="auto"/>
            </w:tcBorders>
            <w:vAlign w:val="bottom"/>
            <w:tcPrChange w:id="5729" w:author="Linderhof, Vincent" w:date="2016-03-06T20:51:00Z">
              <w:tcPr>
                <w:tcW w:w="425" w:type="dxa"/>
                <w:tcBorders>
                  <w:top w:val="single" w:sz="4" w:space="0" w:color="auto"/>
                  <w:bottom w:val="single" w:sz="4" w:space="0" w:color="auto"/>
                  <w:right w:val="single" w:sz="4" w:space="0" w:color="auto"/>
                </w:tcBorders>
                <w:vAlign w:val="bottom"/>
              </w:tcPr>
            </w:tcPrChange>
          </w:tcPr>
          <w:p w14:paraId="1129790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730"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5862B739" w14:textId="76936F8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0.038</w:t>
            </w:r>
          </w:p>
        </w:tc>
        <w:tc>
          <w:tcPr>
            <w:tcW w:w="567" w:type="dxa"/>
            <w:tcBorders>
              <w:top w:val="single" w:sz="4" w:space="0" w:color="auto"/>
              <w:bottom w:val="single" w:sz="4" w:space="0" w:color="auto"/>
              <w:right w:val="single" w:sz="4" w:space="0" w:color="auto"/>
            </w:tcBorders>
            <w:vAlign w:val="bottom"/>
            <w:tcPrChange w:id="5731" w:author="Linderhof, Vincent" w:date="2016-03-06T20:51:00Z">
              <w:tcPr>
                <w:tcW w:w="425" w:type="dxa"/>
                <w:tcBorders>
                  <w:top w:val="single" w:sz="4" w:space="0" w:color="auto"/>
                  <w:bottom w:val="single" w:sz="4" w:space="0" w:color="auto"/>
                  <w:right w:val="single" w:sz="4" w:space="0" w:color="auto"/>
                </w:tcBorders>
                <w:vAlign w:val="bottom"/>
              </w:tcPr>
            </w:tcPrChange>
          </w:tcPr>
          <w:p w14:paraId="3754533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732"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5E1BE64A" w14:textId="799FE68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-0.919</w:t>
            </w:r>
          </w:p>
        </w:tc>
        <w:tc>
          <w:tcPr>
            <w:tcW w:w="709" w:type="dxa"/>
            <w:tcBorders>
              <w:top w:val="single" w:sz="4" w:space="0" w:color="auto"/>
              <w:bottom w:val="single" w:sz="4" w:space="0" w:color="auto"/>
              <w:right w:val="single" w:sz="4" w:space="0" w:color="auto"/>
            </w:tcBorders>
            <w:vAlign w:val="bottom"/>
            <w:tcPrChange w:id="5733" w:author="Linderhof, Vincent" w:date="2016-03-06T20:51:00Z">
              <w:tcPr>
                <w:tcW w:w="425" w:type="dxa"/>
                <w:tcBorders>
                  <w:top w:val="single" w:sz="4" w:space="0" w:color="auto"/>
                  <w:bottom w:val="single" w:sz="4" w:space="0" w:color="auto"/>
                  <w:right w:val="single" w:sz="4" w:space="0" w:color="auto"/>
                </w:tcBorders>
                <w:vAlign w:val="bottom"/>
              </w:tcPr>
            </w:tcPrChange>
          </w:tcPr>
          <w:p w14:paraId="02DB13D2" w14:textId="065CD89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69D41A3A" w14:textId="29940953" w:rsidTr="0048186D">
        <w:trPr>
          <w:trHeight w:val="315"/>
          <w:trPrChange w:id="5734" w:author="Linderhof, Vincent" w:date="2016-03-06T20:51:00Z">
            <w:trPr>
              <w:trHeight w:val="315"/>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735"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BB513B7" w14:textId="2EEB6EBA"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Education level of the household head</w:t>
            </w:r>
          </w:p>
        </w:tc>
        <w:tc>
          <w:tcPr>
            <w:tcW w:w="863" w:type="dxa"/>
            <w:tcBorders>
              <w:top w:val="single" w:sz="4" w:space="0" w:color="auto"/>
              <w:left w:val="single" w:sz="4" w:space="0" w:color="auto"/>
              <w:bottom w:val="single" w:sz="4" w:space="0" w:color="auto"/>
            </w:tcBorders>
            <w:vAlign w:val="bottom"/>
            <w:tcPrChange w:id="5736" w:author="Linderhof, Vincent" w:date="2016-03-06T20:51:00Z">
              <w:tcPr>
                <w:tcW w:w="863" w:type="dxa"/>
                <w:tcBorders>
                  <w:top w:val="single" w:sz="4" w:space="0" w:color="auto"/>
                  <w:left w:val="single" w:sz="4" w:space="0" w:color="auto"/>
                  <w:bottom w:val="single" w:sz="4" w:space="0" w:color="auto"/>
                </w:tcBorders>
                <w:vAlign w:val="bottom"/>
              </w:tcPr>
            </w:tcPrChange>
          </w:tcPr>
          <w:p w14:paraId="2CC22AD9" w14:textId="71A8395D"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425" w:type="dxa"/>
            <w:tcBorders>
              <w:top w:val="single" w:sz="4" w:space="0" w:color="auto"/>
              <w:bottom w:val="single" w:sz="4" w:space="0" w:color="auto"/>
              <w:right w:val="single" w:sz="4" w:space="0" w:color="auto"/>
            </w:tcBorders>
            <w:vAlign w:val="bottom"/>
            <w:tcPrChange w:id="5737" w:author="Linderhof, Vincent" w:date="2016-03-06T20:51:00Z">
              <w:tcPr>
                <w:tcW w:w="425" w:type="dxa"/>
                <w:tcBorders>
                  <w:top w:val="single" w:sz="4" w:space="0" w:color="auto"/>
                  <w:bottom w:val="single" w:sz="4" w:space="0" w:color="auto"/>
                  <w:right w:val="single" w:sz="4" w:space="0" w:color="auto"/>
                </w:tcBorders>
                <w:vAlign w:val="bottom"/>
              </w:tcPr>
            </w:tcPrChange>
          </w:tcPr>
          <w:p w14:paraId="7CDAF139"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3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2FF298BB" w14:textId="744B03B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0.076</w:t>
            </w:r>
          </w:p>
        </w:tc>
        <w:tc>
          <w:tcPr>
            <w:tcW w:w="425" w:type="dxa"/>
            <w:tcBorders>
              <w:top w:val="single" w:sz="4" w:space="0" w:color="auto"/>
              <w:bottom w:val="single" w:sz="4" w:space="0" w:color="auto"/>
              <w:right w:val="single" w:sz="4" w:space="0" w:color="auto"/>
            </w:tcBorders>
            <w:vAlign w:val="bottom"/>
            <w:tcPrChange w:id="5739" w:author="Linderhof, Vincent" w:date="2016-03-06T20:51:00Z">
              <w:tcPr>
                <w:tcW w:w="425" w:type="dxa"/>
                <w:tcBorders>
                  <w:top w:val="single" w:sz="4" w:space="0" w:color="auto"/>
                  <w:bottom w:val="single" w:sz="4" w:space="0" w:color="auto"/>
                  <w:right w:val="single" w:sz="4" w:space="0" w:color="auto"/>
                </w:tcBorders>
                <w:vAlign w:val="bottom"/>
              </w:tcPr>
            </w:tcPrChange>
          </w:tcPr>
          <w:p w14:paraId="063B061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40"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08DA05DE" w14:textId="74BB66A2"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0.589</w:t>
            </w:r>
          </w:p>
        </w:tc>
        <w:tc>
          <w:tcPr>
            <w:tcW w:w="425" w:type="dxa"/>
            <w:tcBorders>
              <w:top w:val="single" w:sz="4" w:space="0" w:color="auto"/>
              <w:bottom w:val="single" w:sz="4" w:space="0" w:color="auto"/>
              <w:right w:val="single" w:sz="4" w:space="0" w:color="auto"/>
            </w:tcBorders>
            <w:vAlign w:val="bottom"/>
            <w:tcPrChange w:id="5741" w:author="Linderhof, Vincent" w:date="2016-03-06T20:51:00Z">
              <w:tcPr>
                <w:tcW w:w="567" w:type="dxa"/>
                <w:tcBorders>
                  <w:top w:val="single" w:sz="4" w:space="0" w:color="auto"/>
                  <w:bottom w:val="single" w:sz="4" w:space="0" w:color="auto"/>
                  <w:right w:val="single" w:sz="4" w:space="0" w:color="auto"/>
                </w:tcBorders>
                <w:vAlign w:val="bottom"/>
              </w:tcPr>
            </w:tcPrChange>
          </w:tcPr>
          <w:p w14:paraId="3439029D" w14:textId="545D3FC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42" w:author="Linderhof, Vincent" w:date="2016-03-06T20:51:00Z">
              <w:tcPr>
                <w:tcW w:w="850" w:type="dxa"/>
                <w:tcBorders>
                  <w:top w:val="single" w:sz="4" w:space="0" w:color="auto"/>
                  <w:left w:val="single" w:sz="4" w:space="0" w:color="auto"/>
                  <w:bottom w:val="single" w:sz="4" w:space="0" w:color="auto"/>
                </w:tcBorders>
                <w:vAlign w:val="bottom"/>
              </w:tcPr>
            </w:tcPrChange>
          </w:tcPr>
          <w:p w14:paraId="2F1FD783" w14:textId="228DC7D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Change w:id="5743" w:author="Linderhof, Vincent" w:date="2016-03-06T20:51:00Z">
              <w:tcPr>
                <w:tcW w:w="425" w:type="dxa"/>
                <w:tcBorders>
                  <w:top w:val="single" w:sz="4" w:space="0" w:color="auto"/>
                  <w:bottom w:val="single" w:sz="4" w:space="0" w:color="auto"/>
                  <w:right w:val="single" w:sz="4" w:space="0" w:color="auto"/>
                </w:tcBorders>
                <w:vAlign w:val="bottom"/>
              </w:tcPr>
            </w:tcPrChange>
          </w:tcPr>
          <w:p w14:paraId="4098F3FC"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744" w:author="Linderhof, Vincent" w:date="2016-03-06T20:51:00Z">
              <w:tcPr>
                <w:tcW w:w="851" w:type="dxa"/>
                <w:tcBorders>
                  <w:top w:val="single" w:sz="4" w:space="0" w:color="auto"/>
                  <w:left w:val="single" w:sz="4" w:space="0" w:color="auto"/>
                  <w:bottom w:val="single" w:sz="4" w:space="0" w:color="auto"/>
                </w:tcBorders>
                <w:vAlign w:val="bottom"/>
              </w:tcPr>
            </w:tcPrChange>
          </w:tcPr>
          <w:p w14:paraId="739B8977" w14:textId="67D8CA3D"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425" w:type="dxa"/>
            <w:tcBorders>
              <w:top w:val="single" w:sz="4" w:space="0" w:color="auto"/>
              <w:bottom w:val="single" w:sz="4" w:space="0" w:color="auto"/>
              <w:right w:val="single" w:sz="4" w:space="0" w:color="auto"/>
            </w:tcBorders>
            <w:vAlign w:val="bottom"/>
            <w:tcPrChange w:id="5745" w:author="Linderhof, Vincent" w:date="2016-03-06T20:51:00Z">
              <w:tcPr>
                <w:tcW w:w="425" w:type="dxa"/>
                <w:tcBorders>
                  <w:top w:val="single" w:sz="4" w:space="0" w:color="auto"/>
                  <w:bottom w:val="single" w:sz="4" w:space="0" w:color="auto"/>
                  <w:right w:val="single" w:sz="4" w:space="0" w:color="auto"/>
                </w:tcBorders>
                <w:vAlign w:val="bottom"/>
              </w:tcPr>
            </w:tcPrChange>
          </w:tcPr>
          <w:p w14:paraId="01D24874" w14:textId="02D364C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46" w:author="Linderhof, Vincent" w:date="2016-03-06T20:51:00Z">
              <w:tcPr>
                <w:tcW w:w="850" w:type="dxa"/>
                <w:tcBorders>
                  <w:top w:val="single" w:sz="4" w:space="0" w:color="auto"/>
                  <w:left w:val="single" w:sz="4" w:space="0" w:color="auto"/>
                  <w:bottom w:val="single" w:sz="4" w:space="0" w:color="auto"/>
                </w:tcBorders>
                <w:vAlign w:val="bottom"/>
              </w:tcPr>
            </w:tcPrChange>
          </w:tcPr>
          <w:p w14:paraId="30F58202" w14:textId="53F398DB"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0.818</w:t>
            </w:r>
          </w:p>
        </w:tc>
        <w:tc>
          <w:tcPr>
            <w:tcW w:w="426" w:type="dxa"/>
            <w:tcBorders>
              <w:top w:val="single" w:sz="4" w:space="0" w:color="auto"/>
              <w:bottom w:val="single" w:sz="4" w:space="0" w:color="auto"/>
              <w:right w:val="single" w:sz="4" w:space="0" w:color="auto"/>
            </w:tcBorders>
            <w:vAlign w:val="bottom"/>
            <w:tcPrChange w:id="5747" w:author="Linderhof, Vincent" w:date="2016-03-06T20:51:00Z">
              <w:tcPr>
                <w:tcW w:w="426" w:type="dxa"/>
                <w:tcBorders>
                  <w:top w:val="single" w:sz="4" w:space="0" w:color="auto"/>
                  <w:bottom w:val="single" w:sz="4" w:space="0" w:color="auto"/>
                  <w:right w:val="single" w:sz="4" w:space="0" w:color="auto"/>
                </w:tcBorders>
                <w:vAlign w:val="bottom"/>
              </w:tcPr>
            </w:tcPrChange>
          </w:tcPr>
          <w:p w14:paraId="16349160" w14:textId="433BE26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48" w:author="Linderhof, Vincent" w:date="2016-03-06T20:51:00Z">
              <w:tcPr>
                <w:tcW w:w="850" w:type="dxa"/>
                <w:tcBorders>
                  <w:top w:val="single" w:sz="4" w:space="0" w:color="auto"/>
                  <w:left w:val="single" w:sz="4" w:space="0" w:color="auto"/>
                  <w:bottom w:val="single" w:sz="4" w:space="0" w:color="auto"/>
                </w:tcBorders>
                <w:vAlign w:val="bottom"/>
              </w:tcPr>
            </w:tcPrChange>
          </w:tcPr>
          <w:p w14:paraId="5589503B" w14:textId="15631BF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709" w:type="dxa"/>
            <w:tcBorders>
              <w:top w:val="single" w:sz="4" w:space="0" w:color="auto"/>
              <w:bottom w:val="single" w:sz="4" w:space="0" w:color="auto"/>
              <w:right w:val="single" w:sz="4" w:space="0" w:color="auto"/>
            </w:tcBorders>
            <w:vAlign w:val="bottom"/>
            <w:tcPrChange w:id="5749" w:author="Linderhof, Vincent" w:date="2016-03-06T20:51:00Z">
              <w:tcPr>
                <w:tcW w:w="425" w:type="dxa"/>
                <w:tcBorders>
                  <w:top w:val="single" w:sz="4" w:space="0" w:color="auto"/>
                  <w:bottom w:val="single" w:sz="4" w:space="0" w:color="auto"/>
                  <w:right w:val="single" w:sz="4" w:space="0" w:color="auto"/>
                </w:tcBorders>
                <w:vAlign w:val="bottom"/>
              </w:tcPr>
            </w:tcPrChange>
          </w:tcPr>
          <w:p w14:paraId="45942BC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750"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0FD7C88B" w14:textId="7F143723"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0.078</w:t>
            </w:r>
          </w:p>
        </w:tc>
        <w:tc>
          <w:tcPr>
            <w:tcW w:w="567" w:type="dxa"/>
            <w:tcBorders>
              <w:top w:val="single" w:sz="4" w:space="0" w:color="auto"/>
              <w:bottom w:val="single" w:sz="4" w:space="0" w:color="auto"/>
              <w:right w:val="single" w:sz="4" w:space="0" w:color="auto"/>
            </w:tcBorders>
            <w:vAlign w:val="bottom"/>
            <w:tcPrChange w:id="5751" w:author="Linderhof, Vincent" w:date="2016-03-06T20:51:00Z">
              <w:tcPr>
                <w:tcW w:w="425" w:type="dxa"/>
                <w:tcBorders>
                  <w:top w:val="single" w:sz="4" w:space="0" w:color="auto"/>
                  <w:bottom w:val="single" w:sz="4" w:space="0" w:color="auto"/>
                  <w:right w:val="single" w:sz="4" w:space="0" w:color="auto"/>
                </w:tcBorders>
                <w:vAlign w:val="bottom"/>
              </w:tcPr>
            </w:tcPrChange>
          </w:tcPr>
          <w:p w14:paraId="2D9FEAC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752"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64353F8E" w14:textId="2A7E203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0.601</w:t>
            </w:r>
          </w:p>
        </w:tc>
        <w:tc>
          <w:tcPr>
            <w:tcW w:w="709" w:type="dxa"/>
            <w:tcBorders>
              <w:top w:val="single" w:sz="4" w:space="0" w:color="auto"/>
              <w:bottom w:val="single" w:sz="4" w:space="0" w:color="auto"/>
              <w:right w:val="single" w:sz="4" w:space="0" w:color="auto"/>
            </w:tcBorders>
            <w:vAlign w:val="bottom"/>
            <w:tcPrChange w:id="5753" w:author="Linderhof, Vincent" w:date="2016-03-06T20:51:00Z">
              <w:tcPr>
                <w:tcW w:w="425" w:type="dxa"/>
                <w:tcBorders>
                  <w:top w:val="single" w:sz="4" w:space="0" w:color="auto"/>
                  <w:bottom w:val="single" w:sz="4" w:space="0" w:color="auto"/>
                  <w:right w:val="single" w:sz="4" w:space="0" w:color="auto"/>
                </w:tcBorders>
                <w:vAlign w:val="bottom"/>
              </w:tcPr>
            </w:tcPrChange>
          </w:tcPr>
          <w:p w14:paraId="2F368B2C" w14:textId="43A6ECC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7F146745" w14:textId="5A85F58B" w:rsidTr="0048186D">
        <w:trPr>
          <w:trHeight w:val="109"/>
          <w:trPrChange w:id="5754" w:author="Linderhof, Vincent" w:date="2016-03-06T20:51:00Z">
            <w:trPr>
              <w:trHeight w:val="109"/>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755"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A622152" w14:textId="00358798"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Food expenditure</w:t>
            </w:r>
          </w:p>
        </w:tc>
        <w:tc>
          <w:tcPr>
            <w:tcW w:w="863" w:type="dxa"/>
            <w:tcBorders>
              <w:top w:val="single" w:sz="4" w:space="0" w:color="auto"/>
              <w:left w:val="single" w:sz="4" w:space="0" w:color="auto"/>
              <w:bottom w:val="single" w:sz="4" w:space="0" w:color="auto"/>
            </w:tcBorders>
            <w:vAlign w:val="bottom"/>
            <w:tcPrChange w:id="5756" w:author="Linderhof, Vincent" w:date="2016-03-06T20:51:00Z">
              <w:tcPr>
                <w:tcW w:w="863" w:type="dxa"/>
                <w:tcBorders>
                  <w:top w:val="single" w:sz="4" w:space="0" w:color="auto"/>
                  <w:left w:val="single" w:sz="4" w:space="0" w:color="auto"/>
                  <w:bottom w:val="single" w:sz="4" w:space="0" w:color="auto"/>
                </w:tcBorders>
                <w:vAlign w:val="bottom"/>
              </w:tcPr>
            </w:tcPrChange>
          </w:tcPr>
          <w:p w14:paraId="41A4F47F" w14:textId="5C80E524"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757" w:author="Linderhof, Vincent" w:date="2016-03-06T20:51:00Z">
              <w:tcPr>
                <w:tcW w:w="425" w:type="dxa"/>
                <w:tcBorders>
                  <w:top w:val="single" w:sz="4" w:space="0" w:color="auto"/>
                  <w:bottom w:val="single" w:sz="4" w:space="0" w:color="auto"/>
                  <w:right w:val="single" w:sz="4" w:space="0" w:color="auto"/>
                </w:tcBorders>
                <w:vAlign w:val="bottom"/>
              </w:tcPr>
            </w:tcPrChange>
          </w:tcPr>
          <w:p w14:paraId="2152C060" w14:textId="57E36B3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75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70447E55" w14:textId="10B5CAAF"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425" w:type="dxa"/>
            <w:tcBorders>
              <w:top w:val="single" w:sz="4" w:space="0" w:color="auto"/>
              <w:bottom w:val="single" w:sz="4" w:space="0" w:color="auto"/>
              <w:right w:val="single" w:sz="4" w:space="0" w:color="auto"/>
            </w:tcBorders>
            <w:vAlign w:val="bottom"/>
            <w:tcPrChange w:id="5759" w:author="Linderhof, Vincent" w:date="2016-03-06T20:51:00Z">
              <w:tcPr>
                <w:tcW w:w="425" w:type="dxa"/>
                <w:tcBorders>
                  <w:top w:val="single" w:sz="4" w:space="0" w:color="auto"/>
                  <w:bottom w:val="single" w:sz="4" w:space="0" w:color="auto"/>
                  <w:right w:val="single" w:sz="4" w:space="0" w:color="auto"/>
                </w:tcBorders>
                <w:vAlign w:val="bottom"/>
              </w:tcPr>
            </w:tcPrChange>
          </w:tcPr>
          <w:p w14:paraId="36F4A05A" w14:textId="292D439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760"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0EAF66B0" w14:textId="5EC8BA44"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425" w:type="dxa"/>
            <w:tcBorders>
              <w:top w:val="single" w:sz="4" w:space="0" w:color="auto"/>
              <w:bottom w:val="single" w:sz="4" w:space="0" w:color="auto"/>
              <w:right w:val="single" w:sz="4" w:space="0" w:color="auto"/>
            </w:tcBorders>
            <w:vAlign w:val="bottom"/>
            <w:tcPrChange w:id="5761" w:author="Linderhof, Vincent" w:date="2016-03-06T20:51:00Z">
              <w:tcPr>
                <w:tcW w:w="567" w:type="dxa"/>
                <w:tcBorders>
                  <w:top w:val="single" w:sz="4" w:space="0" w:color="auto"/>
                  <w:bottom w:val="single" w:sz="4" w:space="0" w:color="auto"/>
                  <w:right w:val="single" w:sz="4" w:space="0" w:color="auto"/>
                </w:tcBorders>
                <w:vAlign w:val="bottom"/>
              </w:tcPr>
            </w:tcPrChange>
          </w:tcPr>
          <w:p w14:paraId="6F66BD23" w14:textId="559EB3D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62" w:author="Linderhof, Vincent" w:date="2016-03-06T20:51:00Z">
              <w:tcPr>
                <w:tcW w:w="850" w:type="dxa"/>
                <w:tcBorders>
                  <w:top w:val="single" w:sz="4" w:space="0" w:color="auto"/>
                  <w:left w:val="single" w:sz="4" w:space="0" w:color="auto"/>
                  <w:bottom w:val="single" w:sz="4" w:space="0" w:color="auto"/>
                </w:tcBorders>
                <w:vAlign w:val="bottom"/>
              </w:tcPr>
            </w:tcPrChange>
          </w:tcPr>
          <w:p w14:paraId="7A031F50" w14:textId="40A4F7D6"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425" w:type="dxa"/>
            <w:tcBorders>
              <w:top w:val="single" w:sz="4" w:space="0" w:color="auto"/>
              <w:bottom w:val="single" w:sz="4" w:space="0" w:color="auto"/>
              <w:right w:val="single" w:sz="4" w:space="0" w:color="auto"/>
            </w:tcBorders>
            <w:vAlign w:val="bottom"/>
            <w:tcPrChange w:id="5763" w:author="Linderhof, Vincent" w:date="2016-03-06T20:51:00Z">
              <w:tcPr>
                <w:tcW w:w="425" w:type="dxa"/>
                <w:tcBorders>
                  <w:top w:val="single" w:sz="4" w:space="0" w:color="auto"/>
                  <w:bottom w:val="single" w:sz="4" w:space="0" w:color="auto"/>
                  <w:right w:val="single" w:sz="4" w:space="0" w:color="auto"/>
                </w:tcBorders>
                <w:vAlign w:val="bottom"/>
              </w:tcPr>
            </w:tcPrChange>
          </w:tcPr>
          <w:p w14:paraId="6E61D19F" w14:textId="13C4B3D9"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5764" w:author="Linderhof, Vincent" w:date="2016-03-06T20:51:00Z">
              <w:tcPr>
                <w:tcW w:w="851" w:type="dxa"/>
                <w:tcBorders>
                  <w:top w:val="single" w:sz="4" w:space="0" w:color="auto"/>
                  <w:left w:val="single" w:sz="4" w:space="0" w:color="auto"/>
                  <w:bottom w:val="single" w:sz="4" w:space="0" w:color="auto"/>
                </w:tcBorders>
                <w:vAlign w:val="bottom"/>
              </w:tcPr>
            </w:tcPrChange>
          </w:tcPr>
          <w:p w14:paraId="64D534CD" w14:textId="414FCB8A"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0.022</w:t>
            </w:r>
          </w:p>
        </w:tc>
        <w:tc>
          <w:tcPr>
            <w:tcW w:w="425" w:type="dxa"/>
            <w:tcBorders>
              <w:top w:val="single" w:sz="4" w:space="0" w:color="auto"/>
              <w:bottom w:val="single" w:sz="4" w:space="0" w:color="auto"/>
              <w:right w:val="single" w:sz="4" w:space="0" w:color="auto"/>
            </w:tcBorders>
            <w:vAlign w:val="bottom"/>
            <w:tcPrChange w:id="5765" w:author="Linderhof, Vincent" w:date="2016-03-06T20:51:00Z">
              <w:tcPr>
                <w:tcW w:w="425" w:type="dxa"/>
                <w:tcBorders>
                  <w:top w:val="single" w:sz="4" w:space="0" w:color="auto"/>
                  <w:bottom w:val="single" w:sz="4" w:space="0" w:color="auto"/>
                  <w:right w:val="single" w:sz="4" w:space="0" w:color="auto"/>
                </w:tcBorders>
                <w:vAlign w:val="bottom"/>
              </w:tcPr>
            </w:tcPrChange>
          </w:tcPr>
          <w:p w14:paraId="4F33C1F0" w14:textId="2D40531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66" w:author="Linderhof, Vincent" w:date="2016-03-06T20:51:00Z">
              <w:tcPr>
                <w:tcW w:w="850" w:type="dxa"/>
                <w:tcBorders>
                  <w:top w:val="single" w:sz="4" w:space="0" w:color="auto"/>
                  <w:left w:val="single" w:sz="4" w:space="0" w:color="auto"/>
                  <w:bottom w:val="single" w:sz="4" w:space="0" w:color="auto"/>
                </w:tcBorders>
                <w:vAlign w:val="bottom"/>
              </w:tcPr>
            </w:tcPrChange>
          </w:tcPr>
          <w:p w14:paraId="62577629" w14:textId="728A179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426" w:type="dxa"/>
            <w:tcBorders>
              <w:top w:val="single" w:sz="4" w:space="0" w:color="auto"/>
              <w:bottom w:val="single" w:sz="4" w:space="0" w:color="auto"/>
              <w:right w:val="single" w:sz="4" w:space="0" w:color="auto"/>
            </w:tcBorders>
            <w:vAlign w:val="bottom"/>
            <w:tcPrChange w:id="5767" w:author="Linderhof, Vincent" w:date="2016-03-06T20:51:00Z">
              <w:tcPr>
                <w:tcW w:w="426" w:type="dxa"/>
                <w:tcBorders>
                  <w:top w:val="single" w:sz="4" w:space="0" w:color="auto"/>
                  <w:bottom w:val="single" w:sz="4" w:space="0" w:color="auto"/>
                  <w:right w:val="single" w:sz="4" w:space="0" w:color="auto"/>
                </w:tcBorders>
                <w:vAlign w:val="bottom"/>
              </w:tcPr>
            </w:tcPrChange>
          </w:tcPr>
          <w:p w14:paraId="65ADAF32" w14:textId="36B90A0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68" w:author="Linderhof, Vincent" w:date="2016-03-06T20:51:00Z">
              <w:tcPr>
                <w:tcW w:w="850" w:type="dxa"/>
                <w:tcBorders>
                  <w:top w:val="single" w:sz="4" w:space="0" w:color="auto"/>
                  <w:left w:val="single" w:sz="4" w:space="0" w:color="auto"/>
                  <w:bottom w:val="single" w:sz="4" w:space="0" w:color="auto"/>
                </w:tcBorders>
                <w:vAlign w:val="bottom"/>
              </w:tcPr>
            </w:tcPrChange>
          </w:tcPr>
          <w:p w14:paraId="505CECFE" w14:textId="1172FB0A"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709" w:type="dxa"/>
            <w:tcBorders>
              <w:top w:val="single" w:sz="4" w:space="0" w:color="auto"/>
              <w:bottom w:val="single" w:sz="4" w:space="0" w:color="auto"/>
              <w:right w:val="single" w:sz="4" w:space="0" w:color="auto"/>
            </w:tcBorders>
            <w:vAlign w:val="bottom"/>
            <w:tcPrChange w:id="5769" w:author="Linderhof, Vincent" w:date="2016-03-06T20:51:00Z">
              <w:tcPr>
                <w:tcW w:w="425" w:type="dxa"/>
                <w:tcBorders>
                  <w:top w:val="single" w:sz="4" w:space="0" w:color="auto"/>
                  <w:bottom w:val="single" w:sz="4" w:space="0" w:color="auto"/>
                  <w:right w:val="single" w:sz="4" w:space="0" w:color="auto"/>
                </w:tcBorders>
                <w:vAlign w:val="bottom"/>
              </w:tcPr>
            </w:tcPrChange>
          </w:tcPr>
          <w:p w14:paraId="4951580D" w14:textId="03156EB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Change w:id="5770"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17FCADE8" w14:textId="1C896CD6"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567" w:type="dxa"/>
            <w:tcBorders>
              <w:top w:val="single" w:sz="4" w:space="0" w:color="auto"/>
              <w:bottom w:val="single" w:sz="4" w:space="0" w:color="auto"/>
              <w:right w:val="single" w:sz="4" w:space="0" w:color="auto"/>
            </w:tcBorders>
            <w:vAlign w:val="bottom"/>
            <w:tcPrChange w:id="5771" w:author="Linderhof, Vincent" w:date="2016-03-06T20:51:00Z">
              <w:tcPr>
                <w:tcW w:w="425" w:type="dxa"/>
                <w:tcBorders>
                  <w:top w:val="single" w:sz="4" w:space="0" w:color="auto"/>
                  <w:bottom w:val="single" w:sz="4" w:space="0" w:color="auto"/>
                  <w:right w:val="single" w:sz="4" w:space="0" w:color="auto"/>
                </w:tcBorders>
                <w:vAlign w:val="bottom"/>
              </w:tcPr>
            </w:tcPrChange>
          </w:tcPr>
          <w:p w14:paraId="6EE2F971" w14:textId="5F2121F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772"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53A86AC2" w14:textId="029A3CA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709" w:type="dxa"/>
            <w:tcBorders>
              <w:top w:val="single" w:sz="4" w:space="0" w:color="auto"/>
              <w:bottom w:val="single" w:sz="4" w:space="0" w:color="auto"/>
              <w:right w:val="single" w:sz="4" w:space="0" w:color="auto"/>
            </w:tcBorders>
            <w:vAlign w:val="bottom"/>
            <w:tcPrChange w:id="5773" w:author="Linderhof, Vincent" w:date="2016-03-06T20:51:00Z">
              <w:tcPr>
                <w:tcW w:w="425" w:type="dxa"/>
                <w:tcBorders>
                  <w:top w:val="single" w:sz="4" w:space="0" w:color="auto"/>
                  <w:bottom w:val="single" w:sz="4" w:space="0" w:color="auto"/>
                  <w:right w:val="single" w:sz="4" w:space="0" w:color="auto"/>
                </w:tcBorders>
                <w:vAlign w:val="bottom"/>
              </w:tcPr>
            </w:tcPrChange>
          </w:tcPr>
          <w:p w14:paraId="6029B82D" w14:textId="7214C46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3CF86301" w14:textId="3B8B78A7" w:rsidTr="0048186D">
        <w:trPr>
          <w:trHeight w:val="200"/>
          <w:trPrChange w:id="5774" w:author="Linderhof, Vincent" w:date="2016-03-06T20:51:00Z">
            <w:trPr>
              <w:trHeight w:val="200"/>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775"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28BD3D76" w14:textId="2708B23C"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Non-food expenditure</w:t>
            </w:r>
          </w:p>
        </w:tc>
        <w:tc>
          <w:tcPr>
            <w:tcW w:w="863" w:type="dxa"/>
            <w:tcBorders>
              <w:top w:val="single" w:sz="4" w:space="0" w:color="auto"/>
              <w:left w:val="single" w:sz="4" w:space="0" w:color="auto"/>
              <w:bottom w:val="single" w:sz="4" w:space="0" w:color="auto"/>
            </w:tcBorders>
            <w:vAlign w:val="bottom"/>
            <w:tcPrChange w:id="5776" w:author="Linderhof, Vincent" w:date="2016-03-06T20:51:00Z">
              <w:tcPr>
                <w:tcW w:w="863" w:type="dxa"/>
                <w:tcBorders>
                  <w:top w:val="single" w:sz="4" w:space="0" w:color="auto"/>
                  <w:left w:val="single" w:sz="4" w:space="0" w:color="auto"/>
                  <w:bottom w:val="single" w:sz="4" w:space="0" w:color="auto"/>
                </w:tcBorders>
                <w:vAlign w:val="bottom"/>
              </w:tcPr>
            </w:tcPrChange>
          </w:tcPr>
          <w:p w14:paraId="7EEB8D4A" w14:textId="7D5DFFC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Change w:id="5777" w:author="Linderhof, Vincent" w:date="2016-03-06T20:51:00Z">
              <w:tcPr>
                <w:tcW w:w="425" w:type="dxa"/>
                <w:tcBorders>
                  <w:top w:val="single" w:sz="4" w:space="0" w:color="auto"/>
                  <w:bottom w:val="single" w:sz="4" w:space="0" w:color="auto"/>
                  <w:right w:val="single" w:sz="4" w:space="0" w:color="auto"/>
                </w:tcBorders>
                <w:vAlign w:val="bottom"/>
              </w:tcPr>
            </w:tcPrChange>
          </w:tcPr>
          <w:p w14:paraId="7B38C90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7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2D983D48" w14:textId="7EAAD84C"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Change w:id="5779" w:author="Linderhof, Vincent" w:date="2016-03-06T20:51:00Z">
              <w:tcPr>
                <w:tcW w:w="425" w:type="dxa"/>
                <w:tcBorders>
                  <w:top w:val="single" w:sz="4" w:space="0" w:color="auto"/>
                  <w:bottom w:val="single" w:sz="4" w:space="0" w:color="auto"/>
                  <w:right w:val="single" w:sz="4" w:space="0" w:color="auto"/>
                </w:tcBorders>
                <w:vAlign w:val="bottom"/>
              </w:tcPr>
            </w:tcPrChange>
          </w:tcPr>
          <w:p w14:paraId="792D1F8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80"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4473AE20" w14:textId="61B85F4E"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781" w:author="Linderhof, Vincent" w:date="2016-03-06T20:51:00Z">
              <w:tcPr>
                <w:tcW w:w="567" w:type="dxa"/>
                <w:tcBorders>
                  <w:top w:val="single" w:sz="4" w:space="0" w:color="auto"/>
                  <w:bottom w:val="single" w:sz="4" w:space="0" w:color="auto"/>
                  <w:right w:val="single" w:sz="4" w:space="0" w:color="auto"/>
                </w:tcBorders>
                <w:vAlign w:val="bottom"/>
              </w:tcPr>
            </w:tcPrChange>
          </w:tcPr>
          <w:p w14:paraId="7621A33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82" w:author="Linderhof, Vincent" w:date="2016-03-06T20:51:00Z">
              <w:tcPr>
                <w:tcW w:w="850" w:type="dxa"/>
                <w:tcBorders>
                  <w:top w:val="single" w:sz="4" w:space="0" w:color="auto"/>
                  <w:left w:val="single" w:sz="4" w:space="0" w:color="auto"/>
                  <w:bottom w:val="single" w:sz="4" w:space="0" w:color="auto"/>
                </w:tcBorders>
                <w:vAlign w:val="bottom"/>
              </w:tcPr>
            </w:tcPrChange>
          </w:tcPr>
          <w:p w14:paraId="24EBD998" w14:textId="5372CCA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Change w:id="5783" w:author="Linderhof, Vincent" w:date="2016-03-06T20:51:00Z">
              <w:tcPr>
                <w:tcW w:w="425" w:type="dxa"/>
                <w:tcBorders>
                  <w:top w:val="single" w:sz="4" w:space="0" w:color="auto"/>
                  <w:bottom w:val="single" w:sz="4" w:space="0" w:color="auto"/>
                  <w:right w:val="single" w:sz="4" w:space="0" w:color="auto"/>
                </w:tcBorders>
                <w:vAlign w:val="bottom"/>
              </w:tcPr>
            </w:tcPrChange>
          </w:tcPr>
          <w:p w14:paraId="3BAEC724"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784" w:author="Linderhof, Vincent" w:date="2016-03-06T20:51:00Z">
              <w:tcPr>
                <w:tcW w:w="851" w:type="dxa"/>
                <w:tcBorders>
                  <w:top w:val="single" w:sz="4" w:space="0" w:color="auto"/>
                  <w:left w:val="single" w:sz="4" w:space="0" w:color="auto"/>
                  <w:bottom w:val="single" w:sz="4" w:space="0" w:color="auto"/>
                </w:tcBorders>
                <w:vAlign w:val="bottom"/>
              </w:tcPr>
            </w:tcPrChange>
          </w:tcPr>
          <w:p w14:paraId="07075924" w14:textId="39B3A431"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785" w:author="Linderhof, Vincent" w:date="2016-03-06T20:51:00Z">
              <w:tcPr>
                <w:tcW w:w="425" w:type="dxa"/>
                <w:tcBorders>
                  <w:top w:val="single" w:sz="4" w:space="0" w:color="auto"/>
                  <w:bottom w:val="single" w:sz="4" w:space="0" w:color="auto"/>
                  <w:right w:val="single" w:sz="4" w:space="0" w:color="auto"/>
                </w:tcBorders>
                <w:vAlign w:val="bottom"/>
              </w:tcPr>
            </w:tcPrChange>
          </w:tcPr>
          <w:p w14:paraId="1F56CF9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86" w:author="Linderhof, Vincent" w:date="2016-03-06T20:51:00Z">
              <w:tcPr>
                <w:tcW w:w="850" w:type="dxa"/>
                <w:tcBorders>
                  <w:top w:val="single" w:sz="4" w:space="0" w:color="auto"/>
                  <w:left w:val="single" w:sz="4" w:space="0" w:color="auto"/>
                  <w:bottom w:val="single" w:sz="4" w:space="0" w:color="auto"/>
                </w:tcBorders>
                <w:vAlign w:val="bottom"/>
              </w:tcPr>
            </w:tcPrChange>
          </w:tcPr>
          <w:p w14:paraId="3FF3610B" w14:textId="0FA3F0BA"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426" w:type="dxa"/>
            <w:tcBorders>
              <w:top w:val="single" w:sz="4" w:space="0" w:color="auto"/>
              <w:bottom w:val="single" w:sz="4" w:space="0" w:color="auto"/>
              <w:right w:val="single" w:sz="4" w:space="0" w:color="auto"/>
            </w:tcBorders>
            <w:vAlign w:val="bottom"/>
            <w:tcPrChange w:id="5787" w:author="Linderhof, Vincent" w:date="2016-03-06T20:51:00Z">
              <w:tcPr>
                <w:tcW w:w="426" w:type="dxa"/>
                <w:tcBorders>
                  <w:top w:val="single" w:sz="4" w:space="0" w:color="auto"/>
                  <w:bottom w:val="single" w:sz="4" w:space="0" w:color="auto"/>
                  <w:right w:val="single" w:sz="4" w:space="0" w:color="auto"/>
                </w:tcBorders>
                <w:vAlign w:val="bottom"/>
              </w:tcPr>
            </w:tcPrChange>
          </w:tcPr>
          <w:p w14:paraId="17F28CF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88" w:author="Linderhof, Vincent" w:date="2016-03-06T20:51:00Z">
              <w:tcPr>
                <w:tcW w:w="850" w:type="dxa"/>
                <w:tcBorders>
                  <w:top w:val="single" w:sz="4" w:space="0" w:color="auto"/>
                  <w:left w:val="single" w:sz="4" w:space="0" w:color="auto"/>
                  <w:bottom w:val="single" w:sz="4" w:space="0" w:color="auto"/>
                </w:tcBorders>
                <w:vAlign w:val="bottom"/>
              </w:tcPr>
            </w:tcPrChange>
          </w:tcPr>
          <w:p w14:paraId="76DEA7DA" w14:textId="5326F0D9"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709" w:type="dxa"/>
            <w:tcBorders>
              <w:top w:val="single" w:sz="4" w:space="0" w:color="auto"/>
              <w:bottom w:val="single" w:sz="4" w:space="0" w:color="auto"/>
              <w:right w:val="single" w:sz="4" w:space="0" w:color="auto"/>
            </w:tcBorders>
            <w:vAlign w:val="bottom"/>
            <w:tcPrChange w:id="5789" w:author="Linderhof, Vincent" w:date="2016-03-06T20:51:00Z">
              <w:tcPr>
                <w:tcW w:w="425" w:type="dxa"/>
                <w:tcBorders>
                  <w:top w:val="single" w:sz="4" w:space="0" w:color="auto"/>
                  <w:bottom w:val="single" w:sz="4" w:space="0" w:color="auto"/>
                  <w:right w:val="single" w:sz="4" w:space="0" w:color="auto"/>
                </w:tcBorders>
                <w:vAlign w:val="bottom"/>
              </w:tcPr>
            </w:tcPrChange>
          </w:tcPr>
          <w:p w14:paraId="67C623D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790"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56DA53A0" w14:textId="50ABBED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567" w:type="dxa"/>
            <w:tcBorders>
              <w:top w:val="single" w:sz="4" w:space="0" w:color="auto"/>
              <w:bottom w:val="single" w:sz="4" w:space="0" w:color="auto"/>
              <w:right w:val="single" w:sz="4" w:space="0" w:color="auto"/>
            </w:tcBorders>
            <w:vAlign w:val="bottom"/>
            <w:tcPrChange w:id="5791" w:author="Linderhof, Vincent" w:date="2016-03-06T20:51:00Z">
              <w:tcPr>
                <w:tcW w:w="425" w:type="dxa"/>
                <w:tcBorders>
                  <w:top w:val="single" w:sz="4" w:space="0" w:color="auto"/>
                  <w:bottom w:val="single" w:sz="4" w:space="0" w:color="auto"/>
                  <w:right w:val="single" w:sz="4" w:space="0" w:color="auto"/>
                </w:tcBorders>
                <w:vAlign w:val="bottom"/>
              </w:tcPr>
            </w:tcPrChange>
          </w:tcPr>
          <w:p w14:paraId="4C0B4AE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792"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10C6FD84" w14:textId="14884D5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709" w:type="dxa"/>
            <w:tcBorders>
              <w:top w:val="single" w:sz="4" w:space="0" w:color="auto"/>
              <w:bottom w:val="single" w:sz="4" w:space="0" w:color="auto"/>
              <w:right w:val="single" w:sz="4" w:space="0" w:color="auto"/>
            </w:tcBorders>
            <w:vAlign w:val="bottom"/>
            <w:tcPrChange w:id="5793" w:author="Linderhof, Vincent" w:date="2016-03-06T20:51:00Z">
              <w:tcPr>
                <w:tcW w:w="425" w:type="dxa"/>
                <w:tcBorders>
                  <w:top w:val="single" w:sz="4" w:space="0" w:color="auto"/>
                  <w:bottom w:val="single" w:sz="4" w:space="0" w:color="auto"/>
                  <w:right w:val="single" w:sz="4" w:space="0" w:color="auto"/>
                </w:tcBorders>
                <w:vAlign w:val="bottom"/>
              </w:tcPr>
            </w:tcPrChange>
          </w:tcPr>
          <w:p w14:paraId="70A0847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37F73E04" w14:textId="5907D034" w:rsidTr="0048186D">
        <w:trPr>
          <w:trHeight w:val="161"/>
          <w:trPrChange w:id="5794" w:author="Linderhof, Vincent" w:date="2016-03-06T20:51:00Z">
            <w:trPr>
              <w:trHeight w:val="161"/>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795"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6D875F5F" w14:textId="4EA4B0C9"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Incomes</w:t>
            </w:r>
          </w:p>
        </w:tc>
        <w:tc>
          <w:tcPr>
            <w:tcW w:w="863" w:type="dxa"/>
            <w:tcBorders>
              <w:top w:val="single" w:sz="4" w:space="0" w:color="auto"/>
              <w:left w:val="single" w:sz="4" w:space="0" w:color="auto"/>
              <w:bottom w:val="single" w:sz="4" w:space="0" w:color="auto"/>
            </w:tcBorders>
            <w:vAlign w:val="bottom"/>
            <w:tcPrChange w:id="5796" w:author="Linderhof, Vincent" w:date="2016-03-06T20:51:00Z">
              <w:tcPr>
                <w:tcW w:w="863" w:type="dxa"/>
                <w:tcBorders>
                  <w:top w:val="single" w:sz="4" w:space="0" w:color="auto"/>
                  <w:left w:val="single" w:sz="4" w:space="0" w:color="auto"/>
                  <w:bottom w:val="single" w:sz="4" w:space="0" w:color="auto"/>
                </w:tcBorders>
                <w:vAlign w:val="bottom"/>
              </w:tcPr>
            </w:tcPrChange>
          </w:tcPr>
          <w:p w14:paraId="7D62AFAD" w14:textId="0E8F8D5C"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425" w:type="dxa"/>
            <w:tcBorders>
              <w:top w:val="single" w:sz="4" w:space="0" w:color="auto"/>
              <w:bottom w:val="single" w:sz="4" w:space="0" w:color="auto"/>
              <w:right w:val="single" w:sz="4" w:space="0" w:color="auto"/>
            </w:tcBorders>
            <w:vAlign w:val="bottom"/>
            <w:tcPrChange w:id="5797" w:author="Linderhof, Vincent" w:date="2016-03-06T20:51:00Z">
              <w:tcPr>
                <w:tcW w:w="425" w:type="dxa"/>
                <w:tcBorders>
                  <w:top w:val="single" w:sz="4" w:space="0" w:color="auto"/>
                  <w:bottom w:val="single" w:sz="4" w:space="0" w:color="auto"/>
                  <w:right w:val="single" w:sz="4" w:space="0" w:color="auto"/>
                </w:tcBorders>
                <w:vAlign w:val="bottom"/>
              </w:tcPr>
            </w:tcPrChange>
          </w:tcPr>
          <w:p w14:paraId="00E7E0B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9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4DFA7CE7" w14:textId="4C840CB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425" w:type="dxa"/>
            <w:tcBorders>
              <w:top w:val="single" w:sz="4" w:space="0" w:color="auto"/>
              <w:bottom w:val="single" w:sz="4" w:space="0" w:color="auto"/>
              <w:right w:val="single" w:sz="4" w:space="0" w:color="auto"/>
            </w:tcBorders>
            <w:vAlign w:val="bottom"/>
            <w:tcPrChange w:id="5799" w:author="Linderhof, Vincent" w:date="2016-03-06T20:51:00Z">
              <w:tcPr>
                <w:tcW w:w="425" w:type="dxa"/>
                <w:tcBorders>
                  <w:top w:val="single" w:sz="4" w:space="0" w:color="auto"/>
                  <w:bottom w:val="single" w:sz="4" w:space="0" w:color="auto"/>
                  <w:right w:val="single" w:sz="4" w:space="0" w:color="auto"/>
                </w:tcBorders>
                <w:vAlign w:val="bottom"/>
              </w:tcPr>
            </w:tcPrChange>
          </w:tcPr>
          <w:p w14:paraId="7BE4757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00"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D9689E7" w14:textId="531F8955"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0.110</w:t>
            </w:r>
          </w:p>
        </w:tc>
        <w:tc>
          <w:tcPr>
            <w:tcW w:w="425" w:type="dxa"/>
            <w:tcBorders>
              <w:top w:val="single" w:sz="4" w:space="0" w:color="auto"/>
              <w:bottom w:val="single" w:sz="4" w:space="0" w:color="auto"/>
              <w:right w:val="single" w:sz="4" w:space="0" w:color="auto"/>
            </w:tcBorders>
            <w:vAlign w:val="bottom"/>
            <w:tcPrChange w:id="5801" w:author="Linderhof, Vincent" w:date="2016-03-06T20:51:00Z">
              <w:tcPr>
                <w:tcW w:w="567" w:type="dxa"/>
                <w:tcBorders>
                  <w:top w:val="single" w:sz="4" w:space="0" w:color="auto"/>
                  <w:bottom w:val="single" w:sz="4" w:space="0" w:color="auto"/>
                  <w:right w:val="single" w:sz="4" w:space="0" w:color="auto"/>
                </w:tcBorders>
                <w:vAlign w:val="bottom"/>
              </w:tcPr>
            </w:tcPrChange>
          </w:tcPr>
          <w:p w14:paraId="2510BB4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02" w:author="Linderhof, Vincent" w:date="2016-03-06T20:51:00Z">
              <w:tcPr>
                <w:tcW w:w="850" w:type="dxa"/>
                <w:tcBorders>
                  <w:top w:val="single" w:sz="4" w:space="0" w:color="auto"/>
                  <w:left w:val="single" w:sz="4" w:space="0" w:color="auto"/>
                  <w:bottom w:val="single" w:sz="4" w:space="0" w:color="auto"/>
                </w:tcBorders>
                <w:vAlign w:val="bottom"/>
              </w:tcPr>
            </w:tcPrChange>
          </w:tcPr>
          <w:p w14:paraId="3335308B" w14:textId="037E730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425" w:type="dxa"/>
            <w:tcBorders>
              <w:top w:val="single" w:sz="4" w:space="0" w:color="auto"/>
              <w:bottom w:val="single" w:sz="4" w:space="0" w:color="auto"/>
              <w:right w:val="single" w:sz="4" w:space="0" w:color="auto"/>
            </w:tcBorders>
            <w:vAlign w:val="bottom"/>
            <w:tcPrChange w:id="5803" w:author="Linderhof, Vincent" w:date="2016-03-06T20:51:00Z">
              <w:tcPr>
                <w:tcW w:w="425" w:type="dxa"/>
                <w:tcBorders>
                  <w:top w:val="single" w:sz="4" w:space="0" w:color="auto"/>
                  <w:bottom w:val="single" w:sz="4" w:space="0" w:color="auto"/>
                  <w:right w:val="single" w:sz="4" w:space="0" w:color="auto"/>
                </w:tcBorders>
                <w:vAlign w:val="bottom"/>
              </w:tcPr>
            </w:tcPrChange>
          </w:tcPr>
          <w:p w14:paraId="00D41475"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804" w:author="Linderhof, Vincent" w:date="2016-03-06T20:51:00Z">
              <w:tcPr>
                <w:tcW w:w="851" w:type="dxa"/>
                <w:tcBorders>
                  <w:top w:val="single" w:sz="4" w:space="0" w:color="auto"/>
                  <w:left w:val="single" w:sz="4" w:space="0" w:color="auto"/>
                  <w:bottom w:val="single" w:sz="4" w:space="0" w:color="auto"/>
                </w:tcBorders>
                <w:vAlign w:val="bottom"/>
              </w:tcPr>
            </w:tcPrChange>
          </w:tcPr>
          <w:p w14:paraId="1A94253B" w14:textId="3B1A73AA"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425" w:type="dxa"/>
            <w:tcBorders>
              <w:top w:val="single" w:sz="4" w:space="0" w:color="auto"/>
              <w:bottom w:val="single" w:sz="4" w:space="0" w:color="auto"/>
              <w:right w:val="single" w:sz="4" w:space="0" w:color="auto"/>
            </w:tcBorders>
            <w:vAlign w:val="bottom"/>
            <w:tcPrChange w:id="5805" w:author="Linderhof, Vincent" w:date="2016-03-06T20:51:00Z">
              <w:tcPr>
                <w:tcW w:w="425" w:type="dxa"/>
                <w:tcBorders>
                  <w:top w:val="single" w:sz="4" w:space="0" w:color="auto"/>
                  <w:bottom w:val="single" w:sz="4" w:space="0" w:color="auto"/>
                  <w:right w:val="single" w:sz="4" w:space="0" w:color="auto"/>
                </w:tcBorders>
                <w:vAlign w:val="bottom"/>
              </w:tcPr>
            </w:tcPrChange>
          </w:tcPr>
          <w:p w14:paraId="30D6A10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06" w:author="Linderhof, Vincent" w:date="2016-03-06T20:51:00Z">
              <w:tcPr>
                <w:tcW w:w="850" w:type="dxa"/>
                <w:tcBorders>
                  <w:top w:val="single" w:sz="4" w:space="0" w:color="auto"/>
                  <w:left w:val="single" w:sz="4" w:space="0" w:color="auto"/>
                  <w:bottom w:val="single" w:sz="4" w:space="0" w:color="auto"/>
                </w:tcBorders>
                <w:vAlign w:val="bottom"/>
              </w:tcPr>
            </w:tcPrChange>
          </w:tcPr>
          <w:p w14:paraId="40650F04" w14:textId="60657F6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-0.010</w:t>
            </w:r>
          </w:p>
        </w:tc>
        <w:tc>
          <w:tcPr>
            <w:tcW w:w="426" w:type="dxa"/>
            <w:tcBorders>
              <w:top w:val="single" w:sz="4" w:space="0" w:color="auto"/>
              <w:bottom w:val="single" w:sz="4" w:space="0" w:color="auto"/>
              <w:right w:val="single" w:sz="4" w:space="0" w:color="auto"/>
            </w:tcBorders>
            <w:vAlign w:val="bottom"/>
            <w:tcPrChange w:id="5807" w:author="Linderhof, Vincent" w:date="2016-03-06T20:51:00Z">
              <w:tcPr>
                <w:tcW w:w="426" w:type="dxa"/>
                <w:tcBorders>
                  <w:top w:val="single" w:sz="4" w:space="0" w:color="auto"/>
                  <w:bottom w:val="single" w:sz="4" w:space="0" w:color="auto"/>
                  <w:right w:val="single" w:sz="4" w:space="0" w:color="auto"/>
                </w:tcBorders>
                <w:vAlign w:val="bottom"/>
              </w:tcPr>
            </w:tcPrChange>
          </w:tcPr>
          <w:p w14:paraId="1C9C0A7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08" w:author="Linderhof, Vincent" w:date="2016-03-06T20:51:00Z">
              <w:tcPr>
                <w:tcW w:w="850" w:type="dxa"/>
                <w:tcBorders>
                  <w:top w:val="single" w:sz="4" w:space="0" w:color="auto"/>
                  <w:left w:val="single" w:sz="4" w:space="0" w:color="auto"/>
                  <w:bottom w:val="single" w:sz="4" w:space="0" w:color="auto"/>
                </w:tcBorders>
                <w:vAlign w:val="bottom"/>
              </w:tcPr>
            </w:tcPrChange>
          </w:tcPr>
          <w:p w14:paraId="7FFDEA56" w14:textId="4F161121"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709" w:type="dxa"/>
            <w:tcBorders>
              <w:top w:val="single" w:sz="4" w:space="0" w:color="auto"/>
              <w:bottom w:val="single" w:sz="4" w:space="0" w:color="auto"/>
              <w:right w:val="single" w:sz="4" w:space="0" w:color="auto"/>
            </w:tcBorders>
            <w:vAlign w:val="bottom"/>
            <w:tcPrChange w:id="5809" w:author="Linderhof, Vincent" w:date="2016-03-06T20:51:00Z">
              <w:tcPr>
                <w:tcW w:w="425" w:type="dxa"/>
                <w:tcBorders>
                  <w:top w:val="single" w:sz="4" w:space="0" w:color="auto"/>
                  <w:bottom w:val="single" w:sz="4" w:space="0" w:color="auto"/>
                  <w:right w:val="single" w:sz="4" w:space="0" w:color="auto"/>
                </w:tcBorders>
                <w:vAlign w:val="bottom"/>
              </w:tcPr>
            </w:tcPrChange>
          </w:tcPr>
          <w:p w14:paraId="6320C30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810"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4B13D5EF" w14:textId="3758C23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567" w:type="dxa"/>
            <w:tcBorders>
              <w:top w:val="single" w:sz="4" w:space="0" w:color="auto"/>
              <w:bottom w:val="single" w:sz="4" w:space="0" w:color="auto"/>
              <w:right w:val="single" w:sz="4" w:space="0" w:color="auto"/>
            </w:tcBorders>
            <w:vAlign w:val="bottom"/>
            <w:tcPrChange w:id="5811" w:author="Linderhof, Vincent" w:date="2016-03-06T20:51:00Z">
              <w:tcPr>
                <w:tcW w:w="425" w:type="dxa"/>
                <w:tcBorders>
                  <w:top w:val="single" w:sz="4" w:space="0" w:color="auto"/>
                  <w:bottom w:val="single" w:sz="4" w:space="0" w:color="auto"/>
                  <w:right w:val="single" w:sz="4" w:space="0" w:color="auto"/>
                </w:tcBorders>
                <w:vAlign w:val="bottom"/>
              </w:tcPr>
            </w:tcPrChange>
          </w:tcPr>
          <w:p w14:paraId="75CB84B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812"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530312DB" w14:textId="68468E3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709" w:type="dxa"/>
            <w:tcBorders>
              <w:top w:val="single" w:sz="4" w:space="0" w:color="auto"/>
              <w:bottom w:val="single" w:sz="4" w:space="0" w:color="auto"/>
              <w:right w:val="single" w:sz="4" w:space="0" w:color="auto"/>
            </w:tcBorders>
            <w:vAlign w:val="bottom"/>
            <w:tcPrChange w:id="5813" w:author="Linderhof, Vincent" w:date="2016-03-06T20:51:00Z">
              <w:tcPr>
                <w:tcW w:w="425" w:type="dxa"/>
                <w:tcBorders>
                  <w:top w:val="single" w:sz="4" w:space="0" w:color="auto"/>
                  <w:bottom w:val="single" w:sz="4" w:space="0" w:color="auto"/>
                  <w:right w:val="single" w:sz="4" w:space="0" w:color="auto"/>
                </w:tcBorders>
                <w:vAlign w:val="bottom"/>
              </w:tcPr>
            </w:tcPrChange>
          </w:tcPr>
          <w:p w14:paraId="1BCB537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6EAECE6F" w14:textId="624D4694" w:rsidTr="0048186D">
        <w:trPr>
          <w:trHeight w:val="124"/>
          <w:trPrChange w:id="5814" w:author="Linderhof, Vincent" w:date="2016-03-06T20:51:00Z">
            <w:trPr>
              <w:trHeight w:val="124"/>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815"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698AEAB6" w14:textId="5006B8BA"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Total cropped area</w:t>
            </w:r>
          </w:p>
        </w:tc>
        <w:tc>
          <w:tcPr>
            <w:tcW w:w="863" w:type="dxa"/>
            <w:tcBorders>
              <w:top w:val="single" w:sz="4" w:space="0" w:color="auto"/>
              <w:left w:val="single" w:sz="4" w:space="0" w:color="auto"/>
              <w:bottom w:val="single" w:sz="4" w:space="0" w:color="auto"/>
            </w:tcBorders>
            <w:vAlign w:val="bottom"/>
            <w:tcPrChange w:id="5816" w:author="Linderhof, Vincent" w:date="2016-03-06T20:51:00Z">
              <w:tcPr>
                <w:tcW w:w="863" w:type="dxa"/>
                <w:tcBorders>
                  <w:top w:val="single" w:sz="4" w:space="0" w:color="auto"/>
                  <w:left w:val="single" w:sz="4" w:space="0" w:color="auto"/>
                  <w:bottom w:val="single" w:sz="4" w:space="0" w:color="auto"/>
                </w:tcBorders>
                <w:vAlign w:val="bottom"/>
              </w:tcPr>
            </w:tcPrChange>
          </w:tcPr>
          <w:p w14:paraId="115B2C39" w14:textId="3CB2186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817" w:author="Linderhof, Vincent" w:date="2016-03-06T20:51:00Z">
              <w:tcPr>
                <w:tcW w:w="425" w:type="dxa"/>
                <w:tcBorders>
                  <w:top w:val="single" w:sz="4" w:space="0" w:color="auto"/>
                  <w:bottom w:val="single" w:sz="4" w:space="0" w:color="auto"/>
                  <w:right w:val="single" w:sz="4" w:space="0" w:color="auto"/>
                </w:tcBorders>
                <w:vAlign w:val="bottom"/>
              </w:tcPr>
            </w:tcPrChange>
          </w:tcPr>
          <w:p w14:paraId="6AC3B3C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1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71BC53F5" w14:textId="551E693F"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425" w:type="dxa"/>
            <w:tcBorders>
              <w:top w:val="single" w:sz="4" w:space="0" w:color="auto"/>
              <w:bottom w:val="single" w:sz="4" w:space="0" w:color="auto"/>
              <w:right w:val="single" w:sz="4" w:space="0" w:color="auto"/>
            </w:tcBorders>
            <w:vAlign w:val="bottom"/>
            <w:tcPrChange w:id="5819" w:author="Linderhof, Vincent" w:date="2016-03-06T20:51:00Z">
              <w:tcPr>
                <w:tcW w:w="425" w:type="dxa"/>
                <w:tcBorders>
                  <w:top w:val="single" w:sz="4" w:space="0" w:color="auto"/>
                  <w:bottom w:val="single" w:sz="4" w:space="0" w:color="auto"/>
                  <w:right w:val="single" w:sz="4" w:space="0" w:color="auto"/>
                </w:tcBorders>
                <w:vAlign w:val="bottom"/>
              </w:tcPr>
            </w:tcPrChange>
          </w:tcPr>
          <w:p w14:paraId="68BDB2BB" w14:textId="763957B1"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820"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60EDC242" w14:textId="54D99181"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0.101</w:t>
            </w:r>
          </w:p>
        </w:tc>
        <w:tc>
          <w:tcPr>
            <w:tcW w:w="425" w:type="dxa"/>
            <w:tcBorders>
              <w:top w:val="single" w:sz="4" w:space="0" w:color="auto"/>
              <w:bottom w:val="single" w:sz="4" w:space="0" w:color="auto"/>
              <w:right w:val="single" w:sz="4" w:space="0" w:color="auto"/>
            </w:tcBorders>
            <w:vAlign w:val="bottom"/>
            <w:tcPrChange w:id="5821" w:author="Linderhof, Vincent" w:date="2016-03-06T20:51:00Z">
              <w:tcPr>
                <w:tcW w:w="567" w:type="dxa"/>
                <w:tcBorders>
                  <w:top w:val="single" w:sz="4" w:space="0" w:color="auto"/>
                  <w:bottom w:val="single" w:sz="4" w:space="0" w:color="auto"/>
                  <w:right w:val="single" w:sz="4" w:space="0" w:color="auto"/>
                </w:tcBorders>
                <w:vAlign w:val="bottom"/>
              </w:tcPr>
            </w:tcPrChange>
          </w:tcPr>
          <w:p w14:paraId="6300F2FC" w14:textId="39AFEA1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22" w:author="Linderhof, Vincent" w:date="2016-03-06T20:51:00Z">
              <w:tcPr>
                <w:tcW w:w="850" w:type="dxa"/>
                <w:tcBorders>
                  <w:top w:val="single" w:sz="4" w:space="0" w:color="auto"/>
                  <w:left w:val="single" w:sz="4" w:space="0" w:color="auto"/>
                  <w:bottom w:val="single" w:sz="4" w:space="0" w:color="auto"/>
                </w:tcBorders>
                <w:vAlign w:val="bottom"/>
              </w:tcPr>
            </w:tcPrChange>
          </w:tcPr>
          <w:p w14:paraId="1C42392B" w14:textId="0DED487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823" w:author="Linderhof, Vincent" w:date="2016-03-06T20:51:00Z">
              <w:tcPr>
                <w:tcW w:w="425" w:type="dxa"/>
                <w:tcBorders>
                  <w:top w:val="single" w:sz="4" w:space="0" w:color="auto"/>
                  <w:bottom w:val="single" w:sz="4" w:space="0" w:color="auto"/>
                  <w:right w:val="single" w:sz="4" w:space="0" w:color="auto"/>
                </w:tcBorders>
                <w:vAlign w:val="bottom"/>
              </w:tcPr>
            </w:tcPrChange>
          </w:tcPr>
          <w:p w14:paraId="169978F9"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824" w:author="Linderhof, Vincent" w:date="2016-03-06T20:51:00Z">
              <w:tcPr>
                <w:tcW w:w="851" w:type="dxa"/>
                <w:tcBorders>
                  <w:top w:val="single" w:sz="4" w:space="0" w:color="auto"/>
                  <w:left w:val="single" w:sz="4" w:space="0" w:color="auto"/>
                  <w:bottom w:val="single" w:sz="4" w:space="0" w:color="auto"/>
                </w:tcBorders>
                <w:vAlign w:val="bottom"/>
              </w:tcPr>
            </w:tcPrChange>
          </w:tcPr>
          <w:p w14:paraId="3397DC45" w14:textId="0D1B78A7"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0.025</w:t>
            </w:r>
          </w:p>
        </w:tc>
        <w:tc>
          <w:tcPr>
            <w:tcW w:w="425" w:type="dxa"/>
            <w:tcBorders>
              <w:top w:val="single" w:sz="4" w:space="0" w:color="auto"/>
              <w:bottom w:val="single" w:sz="4" w:space="0" w:color="auto"/>
              <w:right w:val="single" w:sz="4" w:space="0" w:color="auto"/>
            </w:tcBorders>
            <w:vAlign w:val="bottom"/>
            <w:tcPrChange w:id="5825" w:author="Linderhof, Vincent" w:date="2016-03-06T20:51:00Z">
              <w:tcPr>
                <w:tcW w:w="425" w:type="dxa"/>
                <w:tcBorders>
                  <w:top w:val="single" w:sz="4" w:space="0" w:color="auto"/>
                  <w:bottom w:val="single" w:sz="4" w:space="0" w:color="auto"/>
                  <w:right w:val="single" w:sz="4" w:space="0" w:color="auto"/>
                </w:tcBorders>
                <w:vAlign w:val="bottom"/>
              </w:tcPr>
            </w:tcPrChange>
          </w:tcPr>
          <w:p w14:paraId="790FDE1D" w14:textId="71F066A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26" w:author="Linderhof, Vincent" w:date="2016-03-06T20:51:00Z">
              <w:tcPr>
                <w:tcW w:w="850" w:type="dxa"/>
                <w:tcBorders>
                  <w:top w:val="single" w:sz="4" w:space="0" w:color="auto"/>
                  <w:left w:val="single" w:sz="4" w:space="0" w:color="auto"/>
                  <w:bottom w:val="single" w:sz="4" w:space="0" w:color="auto"/>
                </w:tcBorders>
                <w:vAlign w:val="bottom"/>
              </w:tcPr>
            </w:tcPrChange>
          </w:tcPr>
          <w:p w14:paraId="63EA1F00" w14:textId="34ECBCB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c>
          <w:tcPr>
            <w:tcW w:w="426" w:type="dxa"/>
            <w:tcBorders>
              <w:top w:val="single" w:sz="4" w:space="0" w:color="auto"/>
              <w:bottom w:val="single" w:sz="4" w:space="0" w:color="auto"/>
              <w:right w:val="single" w:sz="4" w:space="0" w:color="auto"/>
            </w:tcBorders>
            <w:vAlign w:val="bottom"/>
            <w:tcPrChange w:id="5827" w:author="Linderhof, Vincent" w:date="2016-03-06T20:51:00Z">
              <w:tcPr>
                <w:tcW w:w="426" w:type="dxa"/>
                <w:tcBorders>
                  <w:top w:val="single" w:sz="4" w:space="0" w:color="auto"/>
                  <w:bottom w:val="single" w:sz="4" w:space="0" w:color="auto"/>
                  <w:right w:val="single" w:sz="4" w:space="0" w:color="auto"/>
                </w:tcBorders>
                <w:vAlign w:val="bottom"/>
              </w:tcPr>
            </w:tcPrChange>
          </w:tcPr>
          <w:p w14:paraId="77CEA3A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28" w:author="Linderhof, Vincent" w:date="2016-03-06T20:51:00Z">
              <w:tcPr>
                <w:tcW w:w="850" w:type="dxa"/>
                <w:tcBorders>
                  <w:top w:val="single" w:sz="4" w:space="0" w:color="auto"/>
                  <w:left w:val="single" w:sz="4" w:space="0" w:color="auto"/>
                  <w:bottom w:val="single" w:sz="4" w:space="0" w:color="auto"/>
                </w:tcBorders>
                <w:vAlign w:val="bottom"/>
              </w:tcPr>
            </w:tcPrChange>
          </w:tcPr>
          <w:p w14:paraId="27B43E55" w14:textId="2949304C"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709" w:type="dxa"/>
            <w:tcBorders>
              <w:top w:val="single" w:sz="4" w:space="0" w:color="auto"/>
              <w:bottom w:val="single" w:sz="4" w:space="0" w:color="auto"/>
              <w:right w:val="single" w:sz="4" w:space="0" w:color="auto"/>
            </w:tcBorders>
            <w:vAlign w:val="bottom"/>
            <w:tcPrChange w:id="5829" w:author="Linderhof, Vincent" w:date="2016-03-06T20:51:00Z">
              <w:tcPr>
                <w:tcW w:w="425" w:type="dxa"/>
                <w:tcBorders>
                  <w:top w:val="single" w:sz="4" w:space="0" w:color="auto"/>
                  <w:bottom w:val="single" w:sz="4" w:space="0" w:color="auto"/>
                  <w:right w:val="single" w:sz="4" w:space="0" w:color="auto"/>
                </w:tcBorders>
                <w:vAlign w:val="bottom"/>
              </w:tcPr>
            </w:tcPrChange>
          </w:tcPr>
          <w:p w14:paraId="5C3ED16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830"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48C81BF8" w14:textId="24A75877"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0.023</w:t>
            </w:r>
          </w:p>
        </w:tc>
        <w:tc>
          <w:tcPr>
            <w:tcW w:w="567" w:type="dxa"/>
            <w:tcBorders>
              <w:top w:val="single" w:sz="4" w:space="0" w:color="auto"/>
              <w:bottom w:val="single" w:sz="4" w:space="0" w:color="auto"/>
              <w:right w:val="single" w:sz="4" w:space="0" w:color="auto"/>
            </w:tcBorders>
            <w:vAlign w:val="bottom"/>
            <w:tcPrChange w:id="5831" w:author="Linderhof, Vincent" w:date="2016-03-06T20:51:00Z">
              <w:tcPr>
                <w:tcW w:w="425" w:type="dxa"/>
                <w:tcBorders>
                  <w:top w:val="single" w:sz="4" w:space="0" w:color="auto"/>
                  <w:bottom w:val="single" w:sz="4" w:space="0" w:color="auto"/>
                  <w:right w:val="single" w:sz="4" w:space="0" w:color="auto"/>
                </w:tcBorders>
                <w:vAlign w:val="bottom"/>
              </w:tcPr>
            </w:tcPrChange>
          </w:tcPr>
          <w:p w14:paraId="2AD35F2E" w14:textId="42F9950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832"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3FE5D1CF" w14:textId="4CB2033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0.100</w:t>
            </w:r>
          </w:p>
        </w:tc>
        <w:tc>
          <w:tcPr>
            <w:tcW w:w="709" w:type="dxa"/>
            <w:tcBorders>
              <w:top w:val="single" w:sz="4" w:space="0" w:color="auto"/>
              <w:bottom w:val="single" w:sz="4" w:space="0" w:color="auto"/>
              <w:right w:val="single" w:sz="4" w:space="0" w:color="auto"/>
            </w:tcBorders>
            <w:vAlign w:val="bottom"/>
            <w:tcPrChange w:id="5833" w:author="Linderhof, Vincent" w:date="2016-03-06T20:51:00Z">
              <w:tcPr>
                <w:tcW w:w="425" w:type="dxa"/>
                <w:tcBorders>
                  <w:top w:val="single" w:sz="4" w:space="0" w:color="auto"/>
                  <w:bottom w:val="single" w:sz="4" w:space="0" w:color="auto"/>
                  <w:right w:val="single" w:sz="4" w:space="0" w:color="auto"/>
                </w:tcBorders>
                <w:vAlign w:val="bottom"/>
              </w:tcPr>
            </w:tcPrChange>
          </w:tcPr>
          <w:p w14:paraId="499999DF" w14:textId="64334BF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5C1CDDB5" w14:textId="24B0CE64" w:rsidTr="0048186D">
        <w:trPr>
          <w:trHeight w:val="315"/>
          <w:trPrChange w:id="5834" w:author="Linderhof, Vincent" w:date="2016-03-06T20:51:00Z">
            <w:trPr>
              <w:trHeight w:val="315"/>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835"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2B1163DC" w14:textId="6B92A998"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Proportion of own production</w:t>
            </w:r>
          </w:p>
        </w:tc>
        <w:tc>
          <w:tcPr>
            <w:tcW w:w="863" w:type="dxa"/>
            <w:tcBorders>
              <w:top w:val="single" w:sz="4" w:space="0" w:color="auto"/>
              <w:left w:val="single" w:sz="4" w:space="0" w:color="auto"/>
              <w:bottom w:val="single" w:sz="4" w:space="0" w:color="auto"/>
            </w:tcBorders>
            <w:vAlign w:val="bottom"/>
            <w:tcPrChange w:id="5836" w:author="Linderhof, Vincent" w:date="2016-03-06T20:51:00Z">
              <w:tcPr>
                <w:tcW w:w="863" w:type="dxa"/>
                <w:tcBorders>
                  <w:top w:val="single" w:sz="4" w:space="0" w:color="auto"/>
                  <w:left w:val="single" w:sz="4" w:space="0" w:color="auto"/>
                  <w:bottom w:val="single" w:sz="4" w:space="0" w:color="auto"/>
                </w:tcBorders>
                <w:vAlign w:val="bottom"/>
              </w:tcPr>
            </w:tcPrChange>
          </w:tcPr>
          <w:p w14:paraId="5530B581" w14:textId="310500F0"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-0.303</w:t>
            </w:r>
          </w:p>
        </w:tc>
        <w:tc>
          <w:tcPr>
            <w:tcW w:w="425" w:type="dxa"/>
            <w:tcBorders>
              <w:top w:val="single" w:sz="4" w:space="0" w:color="auto"/>
              <w:bottom w:val="single" w:sz="4" w:space="0" w:color="auto"/>
              <w:right w:val="single" w:sz="4" w:space="0" w:color="auto"/>
            </w:tcBorders>
            <w:vAlign w:val="bottom"/>
            <w:tcPrChange w:id="5837" w:author="Linderhof, Vincent" w:date="2016-03-06T20:51:00Z">
              <w:tcPr>
                <w:tcW w:w="425" w:type="dxa"/>
                <w:tcBorders>
                  <w:top w:val="single" w:sz="4" w:space="0" w:color="auto"/>
                  <w:bottom w:val="single" w:sz="4" w:space="0" w:color="auto"/>
                  <w:right w:val="single" w:sz="4" w:space="0" w:color="auto"/>
                </w:tcBorders>
                <w:vAlign w:val="bottom"/>
              </w:tcPr>
            </w:tcPrChange>
          </w:tcPr>
          <w:p w14:paraId="3509BC5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3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48AFF3C0" w14:textId="2A929AF0"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10.624</w:t>
            </w:r>
          </w:p>
        </w:tc>
        <w:tc>
          <w:tcPr>
            <w:tcW w:w="425" w:type="dxa"/>
            <w:tcBorders>
              <w:top w:val="single" w:sz="4" w:space="0" w:color="auto"/>
              <w:bottom w:val="single" w:sz="4" w:space="0" w:color="auto"/>
              <w:right w:val="single" w:sz="4" w:space="0" w:color="auto"/>
            </w:tcBorders>
            <w:vAlign w:val="bottom"/>
            <w:tcPrChange w:id="5839" w:author="Linderhof, Vincent" w:date="2016-03-06T20:51:00Z">
              <w:tcPr>
                <w:tcW w:w="425" w:type="dxa"/>
                <w:tcBorders>
                  <w:top w:val="single" w:sz="4" w:space="0" w:color="auto"/>
                  <w:bottom w:val="single" w:sz="4" w:space="0" w:color="auto"/>
                  <w:right w:val="single" w:sz="4" w:space="0" w:color="auto"/>
                </w:tcBorders>
                <w:vAlign w:val="bottom"/>
              </w:tcPr>
            </w:tcPrChange>
          </w:tcPr>
          <w:p w14:paraId="21CB9EDA" w14:textId="5E5B827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840"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2126D715" w14:textId="40AFCCF9"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39.812</w:t>
            </w:r>
          </w:p>
        </w:tc>
        <w:tc>
          <w:tcPr>
            <w:tcW w:w="425" w:type="dxa"/>
            <w:tcBorders>
              <w:top w:val="single" w:sz="4" w:space="0" w:color="auto"/>
              <w:bottom w:val="single" w:sz="4" w:space="0" w:color="auto"/>
              <w:right w:val="single" w:sz="4" w:space="0" w:color="auto"/>
            </w:tcBorders>
            <w:vAlign w:val="bottom"/>
            <w:tcPrChange w:id="5841" w:author="Linderhof, Vincent" w:date="2016-03-06T20:51:00Z">
              <w:tcPr>
                <w:tcW w:w="567" w:type="dxa"/>
                <w:tcBorders>
                  <w:top w:val="single" w:sz="4" w:space="0" w:color="auto"/>
                  <w:bottom w:val="single" w:sz="4" w:space="0" w:color="auto"/>
                  <w:right w:val="single" w:sz="4" w:space="0" w:color="auto"/>
                </w:tcBorders>
                <w:vAlign w:val="bottom"/>
              </w:tcPr>
            </w:tcPrChange>
          </w:tcPr>
          <w:p w14:paraId="013998D5" w14:textId="5EFF235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42" w:author="Linderhof, Vincent" w:date="2016-03-06T20:51:00Z">
              <w:tcPr>
                <w:tcW w:w="850" w:type="dxa"/>
                <w:tcBorders>
                  <w:top w:val="single" w:sz="4" w:space="0" w:color="auto"/>
                  <w:left w:val="single" w:sz="4" w:space="0" w:color="auto"/>
                  <w:bottom w:val="single" w:sz="4" w:space="0" w:color="auto"/>
                </w:tcBorders>
                <w:vAlign w:val="bottom"/>
              </w:tcPr>
            </w:tcPrChange>
          </w:tcPr>
          <w:p w14:paraId="6A15FB4C" w14:textId="3676A8E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-0.345</w:t>
            </w:r>
          </w:p>
        </w:tc>
        <w:tc>
          <w:tcPr>
            <w:tcW w:w="425" w:type="dxa"/>
            <w:tcBorders>
              <w:top w:val="single" w:sz="4" w:space="0" w:color="auto"/>
              <w:bottom w:val="single" w:sz="4" w:space="0" w:color="auto"/>
              <w:right w:val="single" w:sz="4" w:space="0" w:color="auto"/>
            </w:tcBorders>
            <w:vAlign w:val="bottom"/>
            <w:tcPrChange w:id="5843" w:author="Linderhof, Vincent" w:date="2016-03-06T20:51:00Z">
              <w:tcPr>
                <w:tcW w:w="425" w:type="dxa"/>
                <w:tcBorders>
                  <w:top w:val="single" w:sz="4" w:space="0" w:color="auto"/>
                  <w:bottom w:val="single" w:sz="4" w:space="0" w:color="auto"/>
                  <w:right w:val="single" w:sz="4" w:space="0" w:color="auto"/>
                </w:tcBorders>
                <w:vAlign w:val="bottom"/>
              </w:tcPr>
            </w:tcPrChange>
          </w:tcPr>
          <w:p w14:paraId="7E04648F"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844" w:author="Linderhof, Vincent" w:date="2016-03-06T20:51:00Z">
              <w:tcPr>
                <w:tcW w:w="851" w:type="dxa"/>
                <w:tcBorders>
                  <w:top w:val="single" w:sz="4" w:space="0" w:color="auto"/>
                  <w:left w:val="single" w:sz="4" w:space="0" w:color="auto"/>
                  <w:bottom w:val="single" w:sz="4" w:space="0" w:color="auto"/>
                </w:tcBorders>
                <w:vAlign w:val="bottom"/>
              </w:tcPr>
            </w:tcPrChange>
          </w:tcPr>
          <w:p w14:paraId="68567510" w14:textId="78B9B5F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11.244</w:t>
            </w:r>
          </w:p>
        </w:tc>
        <w:tc>
          <w:tcPr>
            <w:tcW w:w="425" w:type="dxa"/>
            <w:tcBorders>
              <w:top w:val="single" w:sz="4" w:space="0" w:color="auto"/>
              <w:bottom w:val="single" w:sz="4" w:space="0" w:color="auto"/>
              <w:right w:val="single" w:sz="4" w:space="0" w:color="auto"/>
            </w:tcBorders>
            <w:vAlign w:val="bottom"/>
            <w:tcPrChange w:id="5845" w:author="Linderhof, Vincent" w:date="2016-03-06T20:51:00Z">
              <w:tcPr>
                <w:tcW w:w="425" w:type="dxa"/>
                <w:tcBorders>
                  <w:top w:val="single" w:sz="4" w:space="0" w:color="auto"/>
                  <w:bottom w:val="single" w:sz="4" w:space="0" w:color="auto"/>
                  <w:right w:val="single" w:sz="4" w:space="0" w:color="auto"/>
                </w:tcBorders>
                <w:vAlign w:val="bottom"/>
              </w:tcPr>
            </w:tcPrChange>
          </w:tcPr>
          <w:p w14:paraId="698B2E49" w14:textId="0785A4D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46" w:author="Linderhof, Vincent" w:date="2016-03-06T20:51:00Z">
              <w:tcPr>
                <w:tcW w:w="850" w:type="dxa"/>
                <w:tcBorders>
                  <w:top w:val="single" w:sz="4" w:space="0" w:color="auto"/>
                  <w:left w:val="single" w:sz="4" w:space="0" w:color="auto"/>
                  <w:bottom w:val="single" w:sz="4" w:space="0" w:color="auto"/>
                </w:tcBorders>
                <w:vAlign w:val="bottom"/>
              </w:tcPr>
            </w:tcPrChange>
          </w:tcPr>
          <w:p w14:paraId="57D5DA93" w14:textId="3C9B345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39.764</w:t>
            </w:r>
          </w:p>
        </w:tc>
        <w:tc>
          <w:tcPr>
            <w:tcW w:w="426" w:type="dxa"/>
            <w:tcBorders>
              <w:top w:val="single" w:sz="4" w:space="0" w:color="auto"/>
              <w:bottom w:val="single" w:sz="4" w:space="0" w:color="auto"/>
              <w:right w:val="single" w:sz="4" w:space="0" w:color="auto"/>
            </w:tcBorders>
            <w:vAlign w:val="bottom"/>
            <w:tcPrChange w:id="5847" w:author="Linderhof, Vincent" w:date="2016-03-06T20:51:00Z">
              <w:tcPr>
                <w:tcW w:w="426" w:type="dxa"/>
                <w:tcBorders>
                  <w:top w:val="single" w:sz="4" w:space="0" w:color="auto"/>
                  <w:bottom w:val="single" w:sz="4" w:space="0" w:color="auto"/>
                  <w:right w:val="single" w:sz="4" w:space="0" w:color="auto"/>
                </w:tcBorders>
                <w:vAlign w:val="bottom"/>
              </w:tcPr>
            </w:tcPrChange>
          </w:tcPr>
          <w:p w14:paraId="36ED7391" w14:textId="29332DC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48" w:author="Linderhof, Vincent" w:date="2016-03-06T20:51:00Z">
              <w:tcPr>
                <w:tcW w:w="850" w:type="dxa"/>
                <w:tcBorders>
                  <w:top w:val="single" w:sz="4" w:space="0" w:color="auto"/>
                  <w:left w:val="single" w:sz="4" w:space="0" w:color="auto"/>
                  <w:bottom w:val="single" w:sz="4" w:space="0" w:color="auto"/>
                </w:tcBorders>
                <w:vAlign w:val="bottom"/>
              </w:tcPr>
            </w:tcPrChange>
          </w:tcPr>
          <w:p w14:paraId="422F2B98" w14:textId="4D685764"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-0.275</w:t>
            </w:r>
          </w:p>
        </w:tc>
        <w:tc>
          <w:tcPr>
            <w:tcW w:w="709" w:type="dxa"/>
            <w:tcBorders>
              <w:top w:val="single" w:sz="4" w:space="0" w:color="auto"/>
              <w:bottom w:val="single" w:sz="4" w:space="0" w:color="auto"/>
              <w:right w:val="single" w:sz="4" w:space="0" w:color="auto"/>
            </w:tcBorders>
            <w:vAlign w:val="bottom"/>
            <w:tcPrChange w:id="5849" w:author="Linderhof, Vincent" w:date="2016-03-06T20:51:00Z">
              <w:tcPr>
                <w:tcW w:w="425" w:type="dxa"/>
                <w:tcBorders>
                  <w:top w:val="single" w:sz="4" w:space="0" w:color="auto"/>
                  <w:bottom w:val="single" w:sz="4" w:space="0" w:color="auto"/>
                  <w:right w:val="single" w:sz="4" w:space="0" w:color="auto"/>
                </w:tcBorders>
                <w:vAlign w:val="bottom"/>
              </w:tcPr>
            </w:tcPrChange>
          </w:tcPr>
          <w:p w14:paraId="0908671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850"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26A8392B" w14:textId="6A31B6A4"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11.037</w:t>
            </w:r>
          </w:p>
        </w:tc>
        <w:tc>
          <w:tcPr>
            <w:tcW w:w="567" w:type="dxa"/>
            <w:tcBorders>
              <w:top w:val="single" w:sz="4" w:space="0" w:color="auto"/>
              <w:bottom w:val="single" w:sz="4" w:space="0" w:color="auto"/>
              <w:right w:val="single" w:sz="4" w:space="0" w:color="auto"/>
            </w:tcBorders>
            <w:vAlign w:val="bottom"/>
            <w:tcPrChange w:id="5851" w:author="Linderhof, Vincent" w:date="2016-03-06T20:51:00Z">
              <w:tcPr>
                <w:tcW w:w="425" w:type="dxa"/>
                <w:tcBorders>
                  <w:top w:val="single" w:sz="4" w:space="0" w:color="auto"/>
                  <w:bottom w:val="single" w:sz="4" w:space="0" w:color="auto"/>
                  <w:right w:val="single" w:sz="4" w:space="0" w:color="auto"/>
                </w:tcBorders>
                <w:vAlign w:val="bottom"/>
              </w:tcPr>
            </w:tcPrChange>
          </w:tcPr>
          <w:p w14:paraId="6BE8836C" w14:textId="103896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852"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1EA5DD05" w14:textId="38434C4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41.325</w:t>
            </w:r>
          </w:p>
        </w:tc>
        <w:tc>
          <w:tcPr>
            <w:tcW w:w="709" w:type="dxa"/>
            <w:tcBorders>
              <w:top w:val="single" w:sz="4" w:space="0" w:color="auto"/>
              <w:bottom w:val="single" w:sz="4" w:space="0" w:color="auto"/>
              <w:right w:val="single" w:sz="4" w:space="0" w:color="auto"/>
            </w:tcBorders>
            <w:vAlign w:val="bottom"/>
            <w:tcPrChange w:id="5853" w:author="Linderhof, Vincent" w:date="2016-03-06T20:51:00Z">
              <w:tcPr>
                <w:tcW w:w="425" w:type="dxa"/>
                <w:tcBorders>
                  <w:top w:val="single" w:sz="4" w:space="0" w:color="auto"/>
                  <w:bottom w:val="single" w:sz="4" w:space="0" w:color="auto"/>
                  <w:right w:val="single" w:sz="4" w:space="0" w:color="auto"/>
                </w:tcBorders>
                <w:vAlign w:val="bottom"/>
              </w:tcPr>
            </w:tcPrChange>
          </w:tcPr>
          <w:p w14:paraId="2DEA85A8" w14:textId="08D2583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6A00CE9A" w14:textId="191641C5" w:rsidTr="0048186D">
        <w:trPr>
          <w:trHeight w:val="315"/>
          <w:trPrChange w:id="5854" w:author="Linderhof, Vincent" w:date="2016-03-06T20:51:00Z">
            <w:trPr>
              <w:trHeight w:val="315"/>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855"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5A5BFFE7" w14:textId="286D3735" w:rsidR="00FA702C" w:rsidRPr="002C6F78" w:rsidRDefault="00FA702C" w:rsidP="0048186D">
            <w:pPr>
              <w:suppressAutoHyphens w:val="0"/>
              <w:spacing w:after="0"/>
              <w:rPr>
                <w:rFonts w:ascii="Times New Roman" w:eastAsia="Times New Roman" w:hAnsi="Times New Roman"/>
                <w:color w:val="000000"/>
                <w:sz w:val="20"/>
                <w:szCs w:val="20"/>
                <w:lang w:eastAsia="en-GB"/>
              </w:rPr>
              <w:pPrChange w:id="5856" w:author="Linderhof, Vincent" w:date="2016-03-06T20:42:00Z">
                <w:pPr>
                  <w:suppressAutoHyphens w:val="0"/>
                  <w:spacing w:after="0"/>
                </w:pPr>
              </w:pPrChange>
            </w:pPr>
            <w:del w:id="5857" w:author="Linderhof, Vincent" w:date="2016-03-06T20:42:00Z">
              <w:r w:rsidRPr="002C6F78" w:rsidDel="0048186D">
                <w:rPr>
                  <w:rFonts w:ascii="Times New Roman" w:eastAsia="Times New Roman" w:hAnsi="Times New Roman"/>
                  <w:color w:val="000000"/>
                  <w:sz w:val="20"/>
                  <w:szCs w:val="20"/>
                  <w:lang w:eastAsia="en-GB"/>
                </w:rPr>
                <w:delText xml:space="preserve">Number </w:delText>
              </w:r>
            </w:del>
            <w:ins w:id="5858" w:author="Linderhof, Vincent" w:date="2016-03-06T20:42:00Z">
              <w:r w:rsidR="0048186D">
                <w:rPr>
                  <w:rFonts w:ascii="Times New Roman" w:eastAsia="Times New Roman" w:hAnsi="Times New Roman"/>
                  <w:color w:val="000000"/>
                  <w:sz w:val="20"/>
                  <w:szCs w:val="20"/>
                  <w:lang w:eastAsia="en-GB"/>
                </w:rPr>
                <w:t>#</w:t>
              </w:r>
              <w:r w:rsidR="0048186D" w:rsidRPr="002C6F78">
                <w:rPr>
                  <w:rFonts w:ascii="Times New Roman" w:eastAsia="Times New Roman" w:hAnsi="Times New Roman"/>
                  <w:color w:val="000000"/>
                  <w:sz w:val="20"/>
                  <w:szCs w:val="20"/>
                  <w:lang w:eastAsia="en-GB"/>
                </w:rPr>
                <w:t xml:space="preserve"> </w:t>
              </w:r>
            </w:ins>
            <w:del w:id="5859" w:author="Linderhof, Vincent" w:date="2016-03-06T20:42:00Z">
              <w:r w:rsidRPr="002C6F78" w:rsidDel="0048186D">
                <w:rPr>
                  <w:rFonts w:ascii="Times New Roman" w:eastAsia="Times New Roman" w:hAnsi="Times New Roman"/>
                  <w:color w:val="000000"/>
                  <w:sz w:val="20"/>
                  <w:szCs w:val="20"/>
                  <w:lang w:eastAsia="en-GB"/>
                </w:rPr>
                <w:delText xml:space="preserve">of different </w:delText>
              </w:r>
            </w:del>
            <w:r w:rsidRPr="002C6F78">
              <w:rPr>
                <w:rFonts w:ascii="Times New Roman" w:eastAsia="Times New Roman" w:hAnsi="Times New Roman"/>
                <w:color w:val="000000"/>
                <w:sz w:val="20"/>
                <w:szCs w:val="20"/>
                <w:lang w:eastAsia="en-GB"/>
              </w:rPr>
              <w:t>non-agricultural income sources</w:t>
            </w:r>
          </w:p>
        </w:tc>
        <w:tc>
          <w:tcPr>
            <w:tcW w:w="863" w:type="dxa"/>
            <w:tcBorders>
              <w:top w:val="single" w:sz="4" w:space="0" w:color="auto"/>
              <w:left w:val="single" w:sz="4" w:space="0" w:color="auto"/>
              <w:bottom w:val="single" w:sz="4" w:space="0" w:color="auto"/>
            </w:tcBorders>
            <w:vAlign w:val="bottom"/>
            <w:tcPrChange w:id="5860" w:author="Linderhof, Vincent" w:date="2016-03-06T20:51:00Z">
              <w:tcPr>
                <w:tcW w:w="863" w:type="dxa"/>
                <w:tcBorders>
                  <w:top w:val="single" w:sz="4" w:space="0" w:color="auto"/>
                  <w:left w:val="single" w:sz="4" w:space="0" w:color="auto"/>
                  <w:bottom w:val="single" w:sz="4" w:space="0" w:color="auto"/>
                </w:tcBorders>
                <w:vAlign w:val="bottom"/>
              </w:tcPr>
            </w:tcPrChange>
          </w:tcPr>
          <w:p w14:paraId="1675240D" w14:textId="7331128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425" w:type="dxa"/>
            <w:tcBorders>
              <w:top w:val="single" w:sz="4" w:space="0" w:color="auto"/>
              <w:bottom w:val="single" w:sz="4" w:space="0" w:color="auto"/>
              <w:right w:val="single" w:sz="4" w:space="0" w:color="auto"/>
            </w:tcBorders>
            <w:vAlign w:val="bottom"/>
            <w:tcPrChange w:id="5861" w:author="Linderhof, Vincent" w:date="2016-03-06T20:51:00Z">
              <w:tcPr>
                <w:tcW w:w="425" w:type="dxa"/>
                <w:tcBorders>
                  <w:top w:val="single" w:sz="4" w:space="0" w:color="auto"/>
                  <w:bottom w:val="single" w:sz="4" w:space="0" w:color="auto"/>
                  <w:right w:val="single" w:sz="4" w:space="0" w:color="auto"/>
                </w:tcBorders>
                <w:vAlign w:val="bottom"/>
              </w:tcPr>
            </w:tcPrChange>
          </w:tcPr>
          <w:p w14:paraId="122FE22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62"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26F4C61D" w14:textId="518C65F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-0.838</w:t>
            </w:r>
          </w:p>
        </w:tc>
        <w:tc>
          <w:tcPr>
            <w:tcW w:w="425" w:type="dxa"/>
            <w:tcBorders>
              <w:top w:val="single" w:sz="4" w:space="0" w:color="auto"/>
              <w:bottom w:val="single" w:sz="4" w:space="0" w:color="auto"/>
              <w:right w:val="single" w:sz="4" w:space="0" w:color="auto"/>
            </w:tcBorders>
            <w:vAlign w:val="bottom"/>
            <w:tcPrChange w:id="5863" w:author="Linderhof, Vincent" w:date="2016-03-06T20:51:00Z">
              <w:tcPr>
                <w:tcW w:w="425" w:type="dxa"/>
                <w:tcBorders>
                  <w:top w:val="single" w:sz="4" w:space="0" w:color="auto"/>
                  <w:bottom w:val="single" w:sz="4" w:space="0" w:color="auto"/>
                  <w:right w:val="single" w:sz="4" w:space="0" w:color="auto"/>
                </w:tcBorders>
                <w:vAlign w:val="bottom"/>
              </w:tcPr>
            </w:tcPrChange>
          </w:tcPr>
          <w:p w14:paraId="7A1FB25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64"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76113A4" w14:textId="1B99E62B"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-0.157</w:t>
            </w:r>
          </w:p>
        </w:tc>
        <w:tc>
          <w:tcPr>
            <w:tcW w:w="425" w:type="dxa"/>
            <w:tcBorders>
              <w:top w:val="single" w:sz="4" w:space="0" w:color="auto"/>
              <w:bottom w:val="single" w:sz="4" w:space="0" w:color="auto"/>
              <w:right w:val="single" w:sz="4" w:space="0" w:color="auto"/>
            </w:tcBorders>
            <w:vAlign w:val="bottom"/>
            <w:tcPrChange w:id="5865" w:author="Linderhof, Vincent" w:date="2016-03-06T20:51:00Z">
              <w:tcPr>
                <w:tcW w:w="567" w:type="dxa"/>
                <w:tcBorders>
                  <w:top w:val="single" w:sz="4" w:space="0" w:color="auto"/>
                  <w:bottom w:val="single" w:sz="4" w:space="0" w:color="auto"/>
                  <w:right w:val="single" w:sz="4" w:space="0" w:color="auto"/>
                </w:tcBorders>
                <w:vAlign w:val="bottom"/>
              </w:tcPr>
            </w:tcPrChange>
          </w:tcPr>
          <w:p w14:paraId="7D1C432B" w14:textId="12DDB89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66" w:author="Linderhof, Vincent" w:date="2016-03-06T20:51:00Z">
              <w:tcPr>
                <w:tcW w:w="850" w:type="dxa"/>
                <w:tcBorders>
                  <w:top w:val="single" w:sz="4" w:space="0" w:color="auto"/>
                  <w:left w:val="single" w:sz="4" w:space="0" w:color="auto"/>
                  <w:bottom w:val="single" w:sz="4" w:space="0" w:color="auto"/>
                </w:tcBorders>
                <w:vAlign w:val="bottom"/>
              </w:tcPr>
            </w:tcPrChange>
          </w:tcPr>
          <w:p w14:paraId="023B2A89" w14:textId="19A8D5B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Change w:id="5867" w:author="Linderhof, Vincent" w:date="2016-03-06T20:51:00Z">
              <w:tcPr>
                <w:tcW w:w="425" w:type="dxa"/>
                <w:tcBorders>
                  <w:top w:val="single" w:sz="4" w:space="0" w:color="auto"/>
                  <w:bottom w:val="single" w:sz="4" w:space="0" w:color="auto"/>
                  <w:right w:val="single" w:sz="4" w:space="0" w:color="auto"/>
                </w:tcBorders>
                <w:vAlign w:val="bottom"/>
              </w:tcPr>
            </w:tcPrChange>
          </w:tcPr>
          <w:p w14:paraId="5F99539E"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868" w:author="Linderhof, Vincent" w:date="2016-03-06T20:51:00Z">
              <w:tcPr>
                <w:tcW w:w="851" w:type="dxa"/>
                <w:tcBorders>
                  <w:top w:val="single" w:sz="4" w:space="0" w:color="auto"/>
                  <w:left w:val="single" w:sz="4" w:space="0" w:color="auto"/>
                  <w:bottom w:val="single" w:sz="4" w:space="0" w:color="auto"/>
                </w:tcBorders>
                <w:vAlign w:val="bottom"/>
              </w:tcPr>
            </w:tcPrChange>
          </w:tcPr>
          <w:p w14:paraId="32DB86D6" w14:textId="0992CB9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-0.986</w:t>
            </w:r>
          </w:p>
        </w:tc>
        <w:tc>
          <w:tcPr>
            <w:tcW w:w="425" w:type="dxa"/>
            <w:tcBorders>
              <w:top w:val="single" w:sz="4" w:space="0" w:color="auto"/>
              <w:bottom w:val="single" w:sz="4" w:space="0" w:color="auto"/>
              <w:right w:val="single" w:sz="4" w:space="0" w:color="auto"/>
            </w:tcBorders>
            <w:vAlign w:val="bottom"/>
            <w:tcPrChange w:id="5869" w:author="Linderhof, Vincent" w:date="2016-03-06T20:51:00Z">
              <w:tcPr>
                <w:tcW w:w="425" w:type="dxa"/>
                <w:tcBorders>
                  <w:top w:val="single" w:sz="4" w:space="0" w:color="auto"/>
                  <w:bottom w:val="single" w:sz="4" w:space="0" w:color="auto"/>
                  <w:right w:val="single" w:sz="4" w:space="0" w:color="auto"/>
                </w:tcBorders>
                <w:vAlign w:val="bottom"/>
              </w:tcPr>
            </w:tcPrChange>
          </w:tcPr>
          <w:p w14:paraId="6E3CC0F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70" w:author="Linderhof, Vincent" w:date="2016-03-06T20:51:00Z">
              <w:tcPr>
                <w:tcW w:w="850" w:type="dxa"/>
                <w:tcBorders>
                  <w:top w:val="single" w:sz="4" w:space="0" w:color="auto"/>
                  <w:left w:val="single" w:sz="4" w:space="0" w:color="auto"/>
                  <w:bottom w:val="single" w:sz="4" w:space="0" w:color="auto"/>
                </w:tcBorders>
                <w:vAlign w:val="bottom"/>
              </w:tcPr>
            </w:tcPrChange>
          </w:tcPr>
          <w:p w14:paraId="2AD09B02" w14:textId="1B7B8F7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-1.147</w:t>
            </w:r>
          </w:p>
        </w:tc>
        <w:tc>
          <w:tcPr>
            <w:tcW w:w="426" w:type="dxa"/>
            <w:tcBorders>
              <w:top w:val="single" w:sz="4" w:space="0" w:color="auto"/>
              <w:bottom w:val="single" w:sz="4" w:space="0" w:color="auto"/>
              <w:right w:val="single" w:sz="4" w:space="0" w:color="auto"/>
            </w:tcBorders>
            <w:vAlign w:val="bottom"/>
            <w:tcPrChange w:id="5871" w:author="Linderhof, Vincent" w:date="2016-03-06T20:51:00Z">
              <w:tcPr>
                <w:tcW w:w="426" w:type="dxa"/>
                <w:tcBorders>
                  <w:top w:val="single" w:sz="4" w:space="0" w:color="auto"/>
                  <w:bottom w:val="single" w:sz="4" w:space="0" w:color="auto"/>
                  <w:right w:val="single" w:sz="4" w:space="0" w:color="auto"/>
                </w:tcBorders>
                <w:vAlign w:val="bottom"/>
              </w:tcPr>
            </w:tcPrChange>
          </w:tcPr>
          <w:p w14:paraId="51B1632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72" w:author="Linderhof, Vincent" w:date="2016-03-06T20:51:00Z">
              <w:tcPr>
                <w:tcW w:w="850" w:type="dxa"/>
                <w:tcBorders>
                  <w:top w:val="single" w:sz="4" w:space="0" w:color="auto"/>
                  <w:left w:val="single" w:sz="4" w:space="0" w:color="auto"/>
                  <w:bottom w:val="single" w:sz="4" w:space="0" w:color="auto"/>
                </w:tcBorders>
                <w:vAlign w:val="bottom"/>
              </w:tcPr>
            </w:tcPrChange>
          </w:tcPr>
          <w:p w14:paraId="1FD76F59" w14:textId="4E774C2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709" w:type="dxa"/>
            <w:tcBorders>
              <w:top w:val="single" w:sz="4" w:space="0" w:color="auto"/>
              <w:bottom w:val="single" w:sz="4" w:space="0" w:color="auto"/>
              <w:right w:val="single" w:sz="4" w:space="0" w:color="auto"/>
            </w:tcBorders>
            <w:vAlign w:val="bottom"/>
            <w:tcPrChange w:id="5873" w:author="Linderhof, Vincent" w:date="2016-03-06T20:51:00Z">
              <w:tcPr>
                <w:tcW w:w="425" w:type="dxa"/>
                <w:tcBorders>
                  <w:top w:val="single" w:sz="4" w:space="0" w:color="auto"/>
                  <w:bottom w:val="single" w:sz="4" w:space="0" w:color="auto"/>
                  <w:right w:val="single" w:sz="4" w:space="0" w:color="auto"/>
                </w:tcBorders>
                <w:vAlign w:val="bottom"/>
              </w:tcPr>
            </w:tcPrChange>
          </w:tcPr>
          <w:p w14:paraId="57A21ADB"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874"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26D77815" w14:textId="2266AA5B"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-0.842</w:t>
            </w:r>
          </w:p>
        </w:tc>
        <w:tc>
          <w:tcPr>
            <w:tcW w:w="567" w:type="dxa"/>
            <w:tcBorders>
              <w:top w:val="single" w:sz="4" w:space="0" w:color="auto"/>
              <w:bottom w:val="single" w:sz="4" w:space="0" w:color="auto"/>
              <w:right w:val="single" w:sz="4" w:space="0" w:color="auto"/>
            </w:tcBorders>
            <w:vAlign w:val="bottom"/>
            <w:tcPrChange w:id="5875" w:author="Linderhof, Vincent" w:date="2016-03-06T20:51:00Z">
              <w:tcPr>
                <w:tcW w:w="425" w:type="dxa"/>
                <w:tcBorders>
                  <w:top w:val="single" w:sz="4" w:space="0" w:color="auto"/>
                  <w:bottom w:val="single" w:sz="4" w:space="0" w:color="auto"/>
                  <w:right w:val="single" w:sz="4" w:space="0" w:color="auto"/>
                </w:tcBorders>
                <w:vAlign w:val="bottom"/>
              </w:tcPr>
            </w:tcPrChange>
          </w:tcPr>
          <w:p w14:paraId="646B5CBC"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876"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332693CC" w14:textId="5206A81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-0.129</w:t>
            </w:r>
          </w:p>
        </w:tc>
        <w:tc>
          <w:tcPr>
            <w:tcW w:w="709" w:type="dxa"/>
            <w:tcBorders>
              <w:top w:val="single" w:sz="4" w:space="0" w:color="auto"/>
              <w:bottom w:val="single" w:sz="4" w:space="0" w:color="auto"/>
              <w:right w:val="single" w:sz="4" w:space="0" w:color="auto"/>
            </w:tcBorders>
            <w:vAlign w:val="bottom"/>
            <w:tcPrChange w:id="5877" w:author="Linderhof, Vincent" w:date="2016-03-06T20:51:00Z">
              <w:tcPr>
                <w:tcW w:w="425" w:type="dxa"/>
                <w:tcBorders>
                  <w:top w:val="single" w:sz="4" w:space="0" w:color="auto"/>
                  <w:bottom w:val="single" w:sz="4" w:space="0" w:color="auto"/>
                  <w:right w:val="single" w:sz="4" w:space="0" w:color="auto"/>
                </w:tcBorders>
                <w:vAlign w:val="bottom"/>
              </w:tcPr>
            </w:tcPrChange>
          </w:tcPr>
          <w:p w14:paraId="05E5DDD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72632140" w14:textId="5E7C2837" w:rsidTr="0048186D">
        <w:trPr>
          <w:trHeight w:val="316"/>
          <w:trPrChange w:id="5878" w:author="Linderhof, Vincent" w:date="2016-03-06T20:51:00Z">
            <w:trPr>
              <w:trHeight w:val="316"/>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879"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D554773" w14:textId="0C8A4305"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Agriculture Decision - Household Head</w:t>
            </w:r>
          </w:p>
        </w:tc>
        <w:tc>
          <w:tcPr>
            <w:tcW w:w="863" w:type="dxa"/>
            <w:tcBorders>
              <w:top w:val="single" w:sz="4" w:space="0" w:color="auto"/>
              <w:left w:val="single" w:sz="4" w:space="0" w:color="auto"/>
              <w:bottom w:val="single" w:sz="4" w:space="0" w:color="auto"/>
            </w:tcBorders>
            <w:vAlign w:val="bottom"/>
            <w:tcPrChange w:id="5880" w:author="Linderhof, Vincent" w:date="2016-03-06T20:51:00Z">
              <w:tcPr>
                <w:tcW w:w="863" w:type="dxa"/>
                <w:tcBorders>
                  <w:top w:val="single" w:sz="4" w:space="0" w:color="auto"/>
                  <w:left w:val="single" w:sz="4" w:space="0" w:color="auto"/>
                  <w:bottom w:val="single" w:sz="4" w:space="0" w:color="auto"/>
                </w:tcBorders>
                <w:vAlign w:val="bottom"/>
              </w:tcPr>
            </w:tcPrChange>
          </w:tcPr>
          <w:p w14:paraId="4BA301F6" w14:textId="243B9680"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0.048</w:t>
            </w:r>
          </w:p>
        </w:tc>
        <w:tc>
          <w:tcPr>
            <w:tcW w:w="425" w:type="dxa"/>
            <w:tcBorders>
              <w:top w:val="single" w:sz="4" w:space="0" w:color="auto"/>
              <w:bottom w:val="single" w:sz="4" w:space="0" w:color="auto"/>
              <w:right w:val="single" w:sz="4" w:space="0" w:color="auto"/>
            </w:tcBorders>
            <w:vAlign w:val="bottom"/>
            <w:tcPrChange w:id="5881" w:author="Linderhof, Vincent" w:date="2016-03-06T20:51:00Z">
              <w:tcPr>
                <w:tcW w:w="425" w:type="dxa"/>
                <w:tcBorders>
                  <w:top w:val="single" w:sz="4" w:space="0" w:color="auto"/>
                  <w:bottom w:val="single" w:sz="4" w:space="0" w:color="auto"/>
                  <w:right w:val="single" w:sz="4" w:space="0" w:color="auto"/>
                </w:tcBorders>
                <w:vAlign w:val="bottom"/>
              </w:tcPr>
            </w:tcPrChange>
          </w:tcPr>
          <w:p w14:paraId="013E811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82"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478F0585" w14:textId="5204124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1.066</w:t>
            </w:r>
          </w:p>
        </w:tc>
        <w:tc>
          <w:tcPr>
            <w:tcW w:w="425" w:type="dxa"/>
            <w:tcBorders>
              <w:top w:val="single" w:sz="4" w:space="0" w:color="auto"/>
              <w:bottom w:val="single" w:sz="4" w:space="0" w:color="auto"/>
              <w:right w:val="single" w:sz="4" w:space="0" w:color="auto"/>
            </w:tcBorders>
            <w:vAlign w:val="bottom"/>
            <w:tcPrChange w:id="5883" w:author="Linderhof, Vincent" w:date="2016-03-06T20:51:00Z">
              <w:tcPr>
                <w:tcW w:w="425" w:type="dxa"/>
                <w:tcBorders>
                  <w:top w:val="single" w:sz="4" w:space="0" w:color="auto"/>
                  <w:bottom w:val="single" w:sz="4" w:space="0" w:color="auto"/>
                  <w:right w:val="single" w:sz="4" w:space="0" w:color="auto"/>
                </w:tcBorders>
                <w:vAlign w:val="bottom"/>
              </w:tcPr>
            </w:tcPrChange>
          </w:tcPr>
          <w:p w14:paraId="6DD87D9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84"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54D3A046" w14:textId="2D09D90C"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0.559</w:t>
            </w:r>
          </w:p>
        </w:tc>
        <w:tc>
          <w:tcPr>
            <w:tcW w:w="425" w:type="dxa"/>
            <w:tcBorders>
              <w:top w:val="single" w:sz="4" w:space="0" w:color="auto"/>
              <w:bottom w:val="single" w:sz="4" w:space="0" w:color="auto"/>
              <w:right w:val="single" w:sz="4" w:space="0" w:color="auto"/>
            </w:tcBorders>
            <w:vAlign w:val="bottom"/>
            <w:tcPrChange w:id="5885" w:author="Linderhof, Vincent" w:date="2016-03-06T20:51:00Z">
              <w:tcPr>
                <w:tcW w:w="567" w:type="dxa"/>
                <w:tcBorders>
                  <w:top w:val="single" w:sz="4" w:space="0" w:color="auto"/>
                  <w:bottom w:val="single" w:sz="4" w:space="0" w:color="auto"/>
                  <w:right w:val="single" w:sz="4" w:space="0" w:color="auto"/>
                </w:tcBorders>
                <w:vAlign w:val="bottom"/>
              </w:tcPr>
            </w:tcPrChange>
          </w:tcPr>
          <w:p w14:paraId="69160F0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86" w:author="Linderhof, Vincent" w:date="2016-03-06T20:51:00Z">
              <w:tcPr>
                <w:tcW w:w="850" w:type="dxa"/>
                <w:tcBorders>
                  <w:top w:val="single" w:sz="4" w:space="0" w:color="auto"/>
                  <w:left w:val="single" w:sz="4" w:space="0" w:color="auto"/>
                  <w:bottom w:val="single" w:sz="4" w:space="0" w:color="auto"/>
                </w:tcBorders>
                <w:vAlign w:val="bottom"/>
              </w:tcPr>
            </w:tcPrChange>
          </w:tcPr>
          <w:p w14:paraId="55B878EB" w14:textId="4049C4F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0.154</w:t>
            </w:r>
          </w:p>
        </w:tc>
        <w:tc>
          <w:tcPr>
            <w:tcW w:w="425" w:type="dxa"/>
            <w:tcBorders>
              <w:top w:val="single" w:sz="4" w:space="0" w:color="auto"/>
              <w:bottom w:val="single" w:sz="4" w:space="0" w:color="auto"/>
              <w:right w:val="single" w:sz="4" w:space="0" w:color="auto"/>
            </w:tcBorders>
            <w:vAlign w:val="bottom"/>
            <w:tcPrChange w:id="5887" w:author="Linderhof, Vincent" w:date="2016-03-06T20:51:00Z">
              <w:tcPr>
                <w:tcW w:w="425" w:type="dxa"/>
                <w:tcBorders>
                  <w:top w:val="single" w:sz="4" w:space="0" w:color="auto"/>
                  <w:bottom w:val="single" w:sz="4" w:space="0" w:color="auto"/>
                  <w:right w:val="single" w:sz="4" w:space="0" w:color="auto"/>
                </w:tcBorders>
                <w:vAlign w:val="bottom"/>
              </w:tcPr>
            </w:tcPrChange>
          </w:tcPr>
          <w:p w14:paraId="15B461CE"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888" w:author="Linderhof, Vincent" w:date="2016-03-06T20:51:00Z">
              <w:tcPr>
                <w:tcW w:w="851" w:type="dxa"/>
                <w:tcBorders>
                  <w:top w:val="single" w:sz="4" w:space="0" w:color="auto"/>
                  <w:left w:val="single" w:sz="4" w:space="0" w:color="auto"/>
                  <w:bottom w:val="single" w:sz="4" w:space="0" w:color="auto"/>
                </w:tcBorders>
                <w:vAlign w:val="bottom"/>
              </w:tcPr>
            </w:tcPrChange>
          </w:tcPr>
          <w:p w14:paraId="2103A0E5" w14:textId="1829C698"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1.516</w:t>
            </w:r>
          </w:p>
        </w:tc>
        <w:tc>
          <w:tcPr>
            <w:tcW w:w="425" w:type="dxa"/>
            <w:tcBorders>
              <w:top w:val="single" w:sz="4" w:space="0" w:color="auto"/>
              <w:bottom w:val="single" w:sz="4" w:space="0" w:color="auto"/>
              <w:right w:val="single" w:sz="4" w:space="0" w:color="auto"/>
            </w:tcBorders>
            <w:vAlign w:val="bottom"/>
            <w:tcPrChange w:id="5889" w:author="Linderhof, Vincent" w:date="2016-03-06T20:51:00Z">
              <w:tcPr>
                <w:tcW w:w="425" w:type="dxa"/>
                <w:tcBorders>
                  <w:top w:val="single" w:sz="4" w:space="0" w:color="auto"/>
                  <w:bottom w:val="single" w:sz="4" w:space="0" w:color="auto"/>
                  <w:right w:val="single" w:sz="4" w:space="0" w:color="auto"/>
                </w:tcBorders>
                <w:vAlign w:val="bottom"/>
              </w:tcPr>
            </w:tcPrChange>
          </w:tcPr>
          <w:p w14:paraId="11E9E66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90" w:author="Linderhof, Vincent" w:date="2016-03-06T20:51:00Z">
              <w:tcPr>
                <w:tcW w:w="850" w:type="dxa"/>
                <w:tcBorders>
                  <w:top w:val="single" w:sz="4" w:space="0" w:color="auto"/>
                  <w:left w:val="single" w:sz="4" w:space="0" w:color="auto"/>
                  <w:bottom w:val="single" w:sz="4" w:space="0" w:color="auto"/>
                </w:tcBorders>
                <w:vAlign w:val="bottom"/>
              </w:tcPr>
            </w:tcPrChange>
          </w:tcPr>
          <w:p w14:paraId="23403CA5" w14:textId="2BC3CF06"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426" w:type="dxa"/>
            <w:tcBorders>
              <w:top w:val="single" w:sz="4" w:space="0" w:color="auto"/>
              <w:bottom w:val="single" w:sz="4" w:space="0" w:color="auto"/>
              <w:right w:val="single" w:sz="4" w:space="0" w:color="auto"/>
            </w:tcBorders>
            <w:vAlign w:val="bottom"/>
            <w:tcPrChange w:id="5891" w:author="Linderhof, Vincent" w:date="2016-03-06T20:51:00Z">
              <w:tcPr>
                <w:tcW w:w="426" w:type="dxa"/>
                <w:tcBorders>
                  <w:top w:val="single" w:sz="4" w:space="0" w:color="auto"/>
                  <w:bottom w:val="single" w:sz="4" w:space="0" w:color="auto"/>
                  <w:right w:val="single" w:sz="4" w:space="0" w:color="auto"/>
                </w:tcBorders>
                <w:vAlign w:val="bottom"/>
              </w:tcPr>
            </w:tcPrChange>
          </w:tcPr>
          <w:p w14:paraId="17B0EB9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92" w:author="Linderhof, Vincent" w:date="2016-03-06T20:51:00Z">
              <w:tcPr>
                <w:tcW w:w="850" w:type="dxa"/>
                <w:tcBorders>
                  <w:top w:val="single" w:sz="4" w:space="0" w:color="auto"/>
                  <w:left w:val="single" w:sz="4" w:space="0" w:color="auto"/>
                  <w:bottom w:val="single" w:sz="4" w:space="0" w:color="auto"/>
                </w:tcBorders>
                <w:vAlign w:val="bottom"/>
              </w:tcPr>
            </w:tcPrChange>
          </w:tcPr>
          <w:p w14:paraId="72635C68" w14:textId="1D350FE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709" w:type="dxa"/>
            <w:tcBorders>
              <w:top w:val="single" w:sz="4" w:space="0" w:color="auto"/>
              <w:bottom w:val="single" w:sz="4" w:space="0" w:color="auto"/>
              <w:right w:val="single" w:sz="4" w:space="0" w:color="auto"/>
            </w:tcBorders>
            <w:vAlign w:val="bottom"/>
            <w:tcPrChange w:id="5893" w:author="Linderhof, Vincent" w:date="2016-03-06T20:51:00Z">
              <w:tcPr>
                <w:tcW w:w="425" w:type="dxa"/>
                <w:tcBorders>
                  <w:top w:val="single" w:sz="4" w:space="0" w:color="auto"/>
                  <w:bottom w:val="single" w:sz="4" w:space="0" w:color="auto"/>
                  <w:right w:val="single" w:sz="4" w:space="0" w:color="auto"/>
                </w:tcBorders>
                <w:vAlign w:val="bottom"/>
              </w:tcPr>
            </w:tcPrChange>
          </w:tcPr>
          <w:p w14:paraId="25F4C80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894"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68DCF325" w14:textId="00ED2D7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1.183</w:t>
            </w:r>
          </w:p>
        </w:tc>
        <w:tc>
          <w:tcPr>
            <w:tcW w:w="567" w:type="dxa"/>
            <w:tcBorders>
              <w:top w:val="single" w:sz="4" w:space="0" w:color="auto"/>
              <w:bottom w:val="single" w:sz="4" w:space="0" w:color="auto"/>
              <w:right w:val="single" w:sz="4" w:space="0" w:color="auto"/>
            </w:tcBorders>
            <w:vAlign w:val="bottom"/>
            <w:tcPrChange w:id="5895" w:author="Linderhof, Vincent" w:date="2016-03-06T20:51:00Z">
              <w:tcPr>
                <w:tcW w:w="425" w:type="dxa"/>
                <w:tcBorders>
                  <w:top w:val="single" w:sz="4" w:space="0" w:color="auto"/>
                  <w:bottom w:val="single" w:sz="4" w:space="0" w:color="auto"/>
                  <w:right w:val="single" w:sz="4" w:space="0" w:color="auto"/>
                </w:tcBorders>
                <w:vAlign w:val="bottom"/>
              </w:tcPr>
            </w:tcPrChange>
          </w:tcPr>
          <w:p w14:paraId="51EBB9AB"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896"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7F68CBE6" w14:textId="05D1851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0.978</w:t>
            </w:r>
          </w:p>
        </w:tc>
        <w:tc>
          <w:tcPr>
            <w:tcW w:w="709" w:type="dxa"/>
            <w:tcBorders>
              <w:top w:val="single" w:sz="4" w:space="0" w:color="auto"/>
              <w:bottom w:val="single" w:sz="4" w:space="0" w:color="auto"/>
              <w:right w:val="single" w:sz="4" w:space="0" w:color="auto"/>
            </w:tcBorders>
            <w:vAlign w:val="bottom"/>
            <w:tcPrChange w:id="5897" w:author="Linderhof, Vincent" w:date="2016-03-06T20:51:00Z">
              <w:tcPr>
                <w:tcW w:w="425" w:type="dxa"/>
                <w:tcBorders>
                  <w:top w:val="single" w:sz="4" w:space="0" w:color="auto"/>
                  <w:bottom w:val="single" w:sz="4" w:space="0" w:color="auto"/>
                  <w:right w:val="single" w:sz="4" w:space="0" w:color="auto"/>
                </w:tcBorders>
                <w:vAlign w:val="bottom"/>
              </w:tcPr>
            </w:tcPrChange>
          </w:tcPr>
          <w:p w14:paraId="5C1FBF2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34DBB16B" w14:textId="48F496E7" w:rsidTr="0048186D">
        <w:trPr>
          <w:trHeight w:val="151"/>
          <w:trPrChange w:id="5898" w:author="Linderhof, Vincent" w:date="2016-03-06T20:51:00Z">
            <w:trPr>
              <w:trHeight w:val="151"/>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899"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60554D4B" w14:textId="3796904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2009-10</w:t>
            </w:r>
          </w:p>
        </w:tc>
        <w:tc>
          <w:tcPr>
            <w:tcW w:w="863" w:type="dxa"/>
            <w:tcBorders>
              <w:top w:val="single" w:sz="4" w:space="0" w:color="auto"/>
              <w:left w:val="single" w:sz="4" w:space="0" w:color="auto"/>
              <w:bottom w:val="single" w:sz="4" w:space="0" w:color="auto"/>
            </w:tcBorders>
            <w:vAlign w:val="bottom"/>
            <w:tcPrChange w:id="5900" w:author="Linderhof, Vincent" w:date="2016-03-06T20:51:00Z">
              <w:tcPr>
                <w:tcW w:w="863" w:type="dxa"/>
                <w:tcBorders>
                  <w:top w:val="single" w:sz="4" w:space="0" w:color="auto"/>
                  <w:left w:val="single" w:sz="4" w:space="0" w:color="auto"/>
                  <w:bottom w:val="single" w:sz="4" w:space="0" w:color="auto"/>
                </w:tcBorders>
                <w:vAlign w:val="bottom"/>
              </w:tcPr>
            </w:tcPrChange>
          </w:tcPr>
          <w:p w14:paraId="4383193A" w14:textId="2E76C0BF"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7.414</w:t>
            </w:r>
          </w:p>
        </w:tc>
        <w:tc>
          <w:tcPr>
            <w:tcW w:w="425" w:type="dxa"/>
            <w:tcBorders>
              <w:top w:val="single" w:sz="4" w:space="0" w:color="auto"/>
              <w:bottom w:val="single" w:sz="4" w:space="0" w:color="auto"/>
              <w:right w:val="single" w:sz="4" w:space="0" w:color="auto"/>
            </w:tcBorders>
            <w:vAlign w:val="bottom"/>
            <w:tcPrChange w:id="5901" w:author="Linderhof, Vincent" w:date="2016-03-06T20:51:00Z">
              <w:tcPr>
                <w:tcW w:w="425" w:type="dxa"/>
                <w:tcBorders>
                  <w:top w:val="single" w:sz="4" w:space="0" w:color="auto"/>
                  <w:bottom w:val="single" w:sz="4" w:space="0" w:color="auto"/>
                  <w:right w:val="single" w:sz="4" w:space="0" w:color="auto"/>
                </w:tcBorders>
                <w:vAlign w:val="bottom"/>
              </w:tcPr>
            </w:tcPrChange>
          </w:tcPr>
          <w:p w14:paraId="3AE5A5D6" w14:textId="1CCD21D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902"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76B9DE4" w14:textId="2ABEF41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42.121</w:t>
            </w:r>
          </w:p>
        </w:tc>
        <w:tc>
          <w:tcPr>
            <w:tcW w:w="425" w:type="dxa"/>
            <w:tcBorders>
              <w:top w:val="single" w:sz="4" w:space="0" w:color="auto"/>
              <w:bottom w:val="single" w:sz="4" w:space="0" w:color="auto"/>
              <w:right w:val="single" w:sz="4" w:space="0" w:color="auto"/>
            </w:tcBorders>
            <w:vAlign w:val="bottom"/>
            <w:tcPrChange w:id="5903" w:author="Linderhof, Vincent" w:date="2016-03-06T20:51:00Z">
              <w:tcPr>
                <w:tcW w:w="425" w:type="dxa"/>
                <w:tcBorders>
                  <w:top w:val="single" w:sz="4" w:space="0" w:color="auto"/>
                  <w:bottom w:val="single" w:sz="4" w:space="0" w:color="auto"/>
                  <w:right w:val="single" w:sz="4" w:space="0" w:color="auto"/>
                </w:tcBorders>
                <w:vAlign w:val="bottom"/>
              </w:tcPr>
            </w:tcPrChange>
          </w:tcPr>
          <w:p w14:paraId="1A9C2B6C" w14:textId="7AD65A6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904"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694E2D0" w14:textId="25572110"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32.840</w:t>
            </w:r>
          </w:p>
        </w:tc>
        <w:tc>
          <w:tcPr>
            <w:tcW w:w="425" w:type="dxa"/>
            <w:tcBorders>
              <w:top w:val="single" w:sz="4" w:space="0" w:color="auto"/>
              <w:bottom w:val="single" w:sz="4" w:space="0" w:color="auto"/>
              <w:right w:val="single" w:sz="4" w:space="0" w:color="auto"/>
            </w:tcBorders>
            <w:vAlign w:val="bottom"/>
            <w:tcPrChange w:id="5905" w:author="Linderhof, Vincent" w:date="2016-03-06T20:51:00Z">
              <w:tcPr>
                <w:tcW w:w="567" w:type="dxa"/>
                <w:tcBorders>
                  <w:top w:val="single" w:sz="4" w:space="0" w:color="auto"/>
                  <w:bottom w:val="single" w:sz="4" w:space="0" w:color="auto"/>
                  <w:right w:val="single" w:sz="4" w:space="0" w:color="auto"/>
                </w:tcBorders>
                <w:vAlign w:val="bottom"/>
              </w:tcPr>
            </w:tcPrChange>
          </w:tcPr>
          <w:p w14:paraId="73B51239"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06" w:author="Linderhof, Vincent" w:date="2016-03-06T20:51:00Z">
              <w:tcPr>
                <w:tcW w:w="850" w:type="dxa"/>
                <w:tcBorders>
                  <w:top w:val="single" w:sz="4" w:space="0" w:color="auto"/>
                  <w:left w:val="single" w:sz="4" w:space="0" w:color="auto"/>
                  <w:bottom w:val="single" w:sz="4" w:space="0" w:color="auto"/>
                </w:tcBorders>
                <w:vAlign w:val="bottom"/>
              </w:tcPr>
            </w:tcPrChange>
          </w:tcPr>
          <w:p w14:paraId="68CDF4C4" w14:textId="3F9CF56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7.069</w:t>
            </w:r>
          </w:p>
        </w:tc>
        <w:tc>
          <w:tcPr>
            <w:tcW w:w="425" w:type="dxa"/>
            <w:tcBorders>
              <w:top w:val="single" w:sz="4" w:space="0" w:color="auto"/>
              <w:bottom w:val="single" w:sz="4" w:space="0" w:color="auto"/>
              <w:right w:val="single" w:sz="4" w:space="0" w:color="auto"/>
            </w:tcBorders>
            <w:vAlign w:val="bottom"/>
            <w:tcPrChange w:id="5907" w:author="Linderhof, Vincent" w:date="2016-03-06T20:51:00Z">
              <w:tcPr>
                <w:tcW w:w="425" w:type="dxa"/>
                <w:tcBorders>
                  <w:top w:val="single" w:sz="4" w:space="0" w:color="auto"/>
                  <w:bottom w:val="single" w:sz="4" w:space="0" w:color="auto"/>
                  <w:right w:val="single" w:sz="4" w:space="0" w:color="auto"/>
                </w:tcBorders>
                <w:vAlign w:val="bottom"/>
              </w:tcPr>
            </w:tcPrChange>
          </w:tcPr>
          <w:p w14:paraId="07461CB2" w14:textId="038040ED"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5908" w:author="Linderhof, Vincent" w:date="2016-03-06T20:51:00Z">
              <w:tcPr>
                <w:tcW w:w="851" w:type="dxa"/>
                <w:tcBorders>
                  <w:top w:val="single" w:sz="4" w:space="0" w:color="auto"/>
                  <w:left w:val="single" w:sz="4" w:space="0" w:color="auto"/>
                  <w:bottom w:val="single" w:sz="4" w:space="0" w:color="auto"/>
                </w:tcBorders>
                <w:vAlign w:val="bottom"/>
              </w:tcPr>
            </w:tcPrChange>
          </w:tcPr>
          <w:p w14:paraId="4033EDAD" w14:textId="241F580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36.972</w:t>
            </w:r>
          </w:p>
        </w:tc>
        <w:tc>
          <w:tcPr>
            <w:tcW w:w="425" w:type="dxa"/>
            <w:tcBorders>
              <w:top w:val="single" w:sz="4" w:space="0" w:color="auto"/>
              <w:bottom w:val="single" w:sz="4" w:space="0" w:color="auto"/>
              <w:right w:val="single" w:sz="4" w:space="0" w:color="auto"/>
            </w:tcBorders>
            <w:vAlign w:val="bottom"/>
            <w:tcPrChange w:id="5909" w:author="Linderhof, Vincent" w:date="2016-03-06T20:51:00Z">
              <w:tcPr>
                <w:tcW w:w="425" w:type="dxa"/>
                <w:tcBorders>
                  <w:top w:val="single" w:sz="4" w:space="0" w:color="auto"/>
                  <w:bottom w:val="single" w:sz="4" w:space="0" w:color="auto"/>
                  <w:right w:val="single" w:sz="4" w:space="0" w:color="auto"/>
                </w:tcBorders>
                <w:vAlign w:val="bottom"/>
              </w:tcPr>
            </w:tcPrChange>
          </w:tcPr>
          <w:p w14:paraId="2A748F2B" w14:textId="6181159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910" w:author="Linderhof, Vincent" w:date="2016-03-06T20:51:00Z">
              <w:tcPr>
                <w:tcW w:w="850" w:type="dxa"/>
                <w:tcBorders>
                  <w:top w:val="single" w:sz="4" w:space="0" w:color="auto"/>
                  <w:left w:val="single" w:sz="4" w:space="0" w:color="auto"/>
                  <w:bottom w:val="single" w:sz="4" w:space="0" w:color="auto"/>
                </w:tcBorders>
                <w:vAlign w:val="bottom"/>
              </w:tcPr>
            </w:tcPrChange>
          </w:tcPr>
          <w:p w14:paraId="2331E3F6" w14:textId="5539EE3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45.926</w:t>
            </w:r>
          </w:p>
        </w:tc>
        <w:tc>
          <w:tcPr>
            <w:tcW w:w="426" w:type="dxa"/>
            <w:tcBorders>
              <w:top w:val="single" w:sz="4" w:space="0" w:color="auto"/>
              <w:bottom w:val="single" w:sz="4" w:space="0" w:color="auto"/>
              <w:right w:val="single" w:sz="4" w:space="0" w:color="auto"/>
            </w:tcBorders>
            <w:vAlign w:val="bottom"/>
            <w:tcPrChange w:id="5911" w:author="Linderhof, Vincent" w:date="2016-03-06T20:51:00Z">
              <w:tcPr>
                <w:tcW w:w="426" w:type="dxa"/>
                <w:tcBorders>
                  <w:top w:val="single" w:sz="4" w:space="0" w:color="auto"/>
                  <w:bottom w:val="single" w:sz="4" w:space="0" w:color="auto"/>
                  <w:right w:val="single" w:sz="4" w:space="0" w:color="auto"/>
                </w:tcBorders>
                <w:vAlign w:val="bottom"/>
              </w:tcPr>
            </w:tcPrChange>
          </w:tcPr>
          <w:p w14:paraId="66E50A6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12" w:author="Linderhof, Vincent" w:date="2016-03-06T20:51:00Z">
              <w:tcPr>
                <w:tcW w:w="850" w:type="dxa"/>
                <w:tcBorders>
                  <w:top w:val="single" w:sz="4" w:space="0" w:color="auto"/>
                  <w:left w:val="single" w:sz="4" w:space="0" w:color="auto"/>
                  <w:bottom w:val="single" w:sz="4" w:space="0" w:color="auto"/>
                </w:tcBorders>
                <w:vAlign w:val="bottom"/>
              </w:tcPr>
            </w:tcPrChange>
          </w:tcPr>
          <w:p w14:paraId="4C030D3D" w14:textId="17373312"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7.416</w:t>
            </w:r>
          </w:p>
        </w:tc>
        <w:tc>
          <w:tcPr>
            <w:tcW w:w="709" w:type="dxa"/>
            <w:tcBorders>
              <w:top w:val="single" w:sz="4" w:space="0" w:color="auto"/>
              <w:bottom w:val="single" w:sz="4" w:space="0" w:color="auto"/>
              <w:right w:val="single" w:sz="4" w:space="0" w:color="auto"/>
            </w:tcBorders>
            <w:vAlign w:val="bottom"/>
            <w:tcPrChange w:id="5913" w:author="Linderhof, Vincent" w:date="2016-03-06T20:51:00Z">
              <w:tcPr>
                <w:tcW w:w="425" w:type="dxa"/>
                <w:tcBorders>
                  <w:top w:val="single" w:sz="4" w:space="0" w:color="auto"/>
                  <w:bottom w:val="single" w:sz="4" w:space="0" w:color="auto"/>
                  <w:right w:val="single" w:sz="4" w:space="0" w:color="auto"/>
                </w:tcBorders>
                <w:vAlign w:val="bottom"/>
              </w:tcPr>
            </w:tcPrChange>
          </w:tcPr>
          <w:p w14:paraId="5EA3957C" w14:textId="3BAEF0B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Change w:id="5914"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2C1FB1D5" w14:textId="371A159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42.214</w:t>
            </w:r>
          </w:p>
        </w:tc>
        <w:tc>
          <w:tcPr>
            <w:tcW w:w="567" w:type="dxa"/>
            <w:tcBorders>
              <w:top w:val="single" w:sz="4" w:space="0" w:color="auto"/>
              <w:bottom w:val="single" w:sz="4" w:space="0" w:color="auto"/>
              <w:right w:val="single" w:sz="4" w:space="0" w:color="auto"/>
            </w:tcBorders>
            <w:vAlign w:val="bottom"/>
            <w:tcPrChange w:id="5915" w:author="Linderhof, Vincent" w:date="2016-03-06T20:51:00Z">
              <w:tcPr>
                <w:tcW w:w="425" w:type="dxa"/>
                <w:tcBorders>
                  <w:top w:val="single" w:sz="4" w:space="0" w:color="auto"/>
                  <w:bottom w:val="single" w:sz="4" w:space="0" w:color="auto"/>
                  <w:right w:val="single" w:sz="4" w:space="0" w:color="auto"/>
                </w:tcBorders>
                <w:vAlign w:val="bottom"/>
              </w:tcPr>
            </w:tcPrChange>
          </w:tcPr>
          <w:p w14:paraId="0DB41196" w14:textId="7EBC38DE"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916"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56F5F598" w14:textId="5B3EA7B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36.066</w:t>
            </w:r>
          </w:p>
        </w:tc>
        <w:tc>
          <w:tcPr>
            <w:tcW w:w="709" w:type="dxa"/>
            <w:tcBorders>
              <w:top w:val="single" w:sz="4" w:space="0" w:color="auto"/>
              <w:bottom w:val="single" w:sz="4" w:space="0" w:color="auto"/>
              <w:right w:val="single" w:sz="4" w:space="0" w:color="auto"/>
            </w:tcBorders>
            <w:vAlign w:val="bottom"/>
            <w:tcPrChange w:id="5917" w:author="Linderhof, Vincent" w:date="2016-03-06T20:51:00Z">
              <w:tcPr>
                <w:tcW w:w="425" w:type="dxa"/>
                <w:tcBorders>
                  <w:top w:val="single" w:sz="4" w:space="0" w:color="auto"/>
                  <w:bottom w:val="single" w:sz="4" w:space="0" w:color="auto"/>
                  <w:right w:val="single" w:sz="4" w:space="0" w:color="auto"/>
                </w:tcBorders>
                <w:vAlign w:val="bottom"/>
              </w:tcPr>
            </w:tcPrChange>
          </w:tcPr>
          <w:p w14:paraId="6A4DF90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6A1D971A" w14:textId="4C585F75" w:rsidTr="0048186D">
        <w:trPr>
          <w:trHeight w:val="242"/>
          <w:trPrChange w:id="5918" w:author="Linderhof, Vincent" w:date="2016-03-06T20:51:00Z">
            <w:trPr>
              <w:trHeight w:val="242"/>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919"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4A9F215" w14:textId="4A7B362E"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2010-11</w:t>
            </w:r>
          </w:p>
        </w:tc>
        <w:tc>
          <w:tcPr>
            <w:tcW w:w="863" w:type="dxa"/>
            <w:tcBorders>
              <w:top w:val="single" w:sz="4" w:space="0" w:color="auto"/>
              <w:left w:val="single" w:sz="4" w:space="0" w:color="auto"/>
              <w:bottom w:val="single" w:sz="4" w:space="0" w:color="auto"/>
            </w:tcBorders>
            <w:vAlign w:val="bottom"/>
            <w:tcPrChange w:id="5920" w:author="Linderhof, Vincent" w:date="2016-03-06T20:51:00Z">
              <w:tcPr>
                <w:tcW w:w="863" w:type="dxa"/>
                <w:tcBorders>
                  <w:top w:val="single" w:sz="4" w:space="0" w:color="auto"/>
                  <w:left w:val="single" w:sz="4" w:space="0" w:color="auto"/>
                  <w:bottom w:val="single" w:sz="4" w:space="0" w:color="auto"/>
                </w:tcBorders>
                <w:vAlign w:val="bottom"/>
              </w:tcPr>
            </w:tcPrChange>
          </w:tcPr>
          <w:p w14:paraId="36B8F4A2" w14:textId="23D875BC"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7.227</w:t>
            </w:r>
          </w:p>
        </w:tc>
        <w:tc>
          <w:tcPr>
            <w:tcW w:w="425" w:type="dxa"/>
            <w:tcBorders>
              <w:top w:val="single" w:sz="4" w:space="0" w:color="auto"/>
              <w:bottom w:val="single" w:sz="4" w:space="0" w:color="auto"/>
              <w:right w:val="single" w:sz="4" w:space="0" w:color="auto"/>
            </w:tcBorders>
            <w:vAlign w:val="bottom"/>
            <w:tcPrChange w:id="5921" w:author="Linderhof, Vincent" w:date="2016-03-06T20:51:00Z">
              <w:tcPr>
                <w:tcW w:w="425" w:type="dxa"/>
                <w:tcBorders>
                  <w:top w:val="single" w:sz="4" w:space="0" w:color="auto"/>
                  <w:bottom w:val="single" w:sz="4" w:space="0" w:color="auto"/>
                  <w:right w:val="single" w:sz="4" w:space="0" w:color="auto"/>
                </w:tcBorders>
                <w:vAlign w:val="bottom"/>
              </w:tcPr>
            </w:tcPrChange>
          </w:tcPr>
          <w:p w14:paraId="08763D51" w14:textId="2BEA332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922"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708DBEFE" w14:textId="6E75D74B"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39.955</w:t>
            </w:r>
          </w:p>
        </w:tc>
        <w:tc>
          <w:tcPr>
            <w:tcW w:w="425" w:type="dxa"/>
            <w:tcBorders>
              <w:top w:val="single" w:sz="4" w:space="0" w:color="auto"/>
              <w:bottom w:val="single" w:sz="4" w:space="0" w:color="auto"/>
              <w:right w:val="single" w:sz="4" w:space="0" w:color="auto"/>
            </w:tcBorders>
            <w:vAlign w:val="bottom"/>
            <w:tcPrChange w:id="5923" w:author="Linderhof, Vincent" w:date="2016-03-06T20:51:00Z">
              <w:tcPr>
                <w:tcW w:w="425" w:type="dxa"/>
                <w:tcBorders>
                  <w:top w:val="single" w:sz="4" w:space="0" w:color="auto"/>
                  <w:bottom w:val="single" w:sz="4" w:space="0" w:color="auto"/>
                  <w:right w:val="single" w:sz="4" w:space="0" w:color="auto"/>
                </w:tcBorders>
                <w:vAlign w:val="bottom"/>
              </w:tcPr>
            </w:tcPrChange>
          </w:tcPr>
          <w:p w14:paraId="039D5425" w14:textId="0C57744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924"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08E515CE" w14:textId="743A8215"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23.489</w:t>
            </w:r>
          </w:p>
        </w:tc>
        <w:tc>
          <w:tcPr>
            <w:tcW w:w="425" w:type="dxa"/>
            <w:tcBorders>
              <w:top w:val="single" w:sz="4" w:space="0" w:color="auto"/>
              <w:bottom w:val="single" w:sz="4" w:space="0" w:color="auto"/>
              <w:right w:val="single" w:sz="4" w:space="0" w:color="auto"/>
            </w:tcBorders>
            <w:vAlign w:val="bottom"/>
            <w:tcPrChange w:id="5925" w:author="Linderhof, Vincent" w:date="2016-03-06T20:51:00Z">
              <w:tcPr>
                <w:tcW w:w="567" w:type="dxa"/>
                <w:tcBorders>
                  <w:top w:val="single" w:sz="4" w:space="0" w:color="auto"/>
                  <w:bottom w:val="single" w:sz="4" w:space="0" w:color="auto"/>
                  <w:right w:val="single" w:sz="4" w:space="0" w:color="auto"/>
                </w:tcBorders>
                <w:vAlign w:val="bottom"/>
              </w:tcPr>
            </w:tcPrChange>
          </w:tcPr>
          <w:p w14:paraId="164DCA5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26" w:author="Linderhof, Vincent" w:date="2016-03-06T20:51:00Z">
              <w:tcPr>
                <w:tcW w:w="850" w:type="dxa"/>
                <w:tcBorders>
                  <w:top w:val="single" w:sz="4" w:space="0" w:color="auto"/>
                  <w:left w:val="single" w:sz="4" w:space="0" w:color="auto"/>
                  <w:bottom w:val="single" w:sz="4" w:space="0" w:color="auto"/>
                </w:tcBorders>
                <w:vAlign w:val="bottom"/>
              </w:tcPr>
            </w:tcPrChange>
          </w:tcPr>
          <w:p w14:paraId="57823928" w14:textId="0AA3268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6.890</w:t>
            </w:r>
          </w:p>
        </w:tc>
        <w:tc>
          <w:tcPr>
            <w:tcW w:w="425" w:type="dxa"/>
            <w:tcBorders>
              <w:top w:val="single" w:sz="4" w:space="0" w:color="auto"/>
              <w:bottom w:val="single" w:sz="4" w:space="0" w:color="auto"/>
              <w:right w:val="single" w:sz="4" w:space="0" w:color="auto"/>
            </w:tcBorders>
            <w:vAlign w:val="bottom"/>
            <w:tcPrChange w:id="5927" w:author="Linderhof, Vincent" w:date="2016-03-06T20:51:00Z">
              <w:tcPr>
                <w:tcW w:w="425" w:type="dxa"/>
                <w:tcBorders>
                  <w:top w:val="single" w:sz="4" w:space="0" w:color="auto"/>
                  <w:bottom w:val="single" w:sz="4" w:space="0" w:color="auto"/>
                  <w:right w:val="single" w:sz="4" w:space="0" w:color="auto"/>
                </w:tcBorders>
                <w:vAlign w:val="bottom"/>
              </w:tcPr>
            </w:tcPrChange>
          </w:tcPr>
          <w:p w14:paraId="2C300012" w14:textId="300A6F4D"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5928" w:author="Linderhof, Vincent" w:date="2016-03-06T20:51:00Z">
              <w:tcPr>
                <w:tcW w:w="851" w:type="dxa"/>
                <w:tcBorders>
                  <w:top w:val="single" w:sz="4" w:space="0" w:color="auto"/>
                  <w:left w:val="single" w:sz="4" w:space="0" w:color="auto"/>
                  <w:bottom w:val="single" w:sz="4" w:space="0" w:color="auto"/>
                </w:tcBorders>
                <w:vAlign w:val="bottom"/>
              </w:tcPr>
            </w:tcPrChange>
          </w:tcPr>
          <w:p w14:paraId="39D78BA6" w14:textId="0381D305"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34.672</w:t>
            </w:r>
          </w:p>
        </w:tc>
        <w:tc>
          <w:tcPr>
            <w:tcW w:w="425" w:type="dxa"/>
            <w:tcBorders>
              <w:top w:val="single" w:sz="4" w:space="0" w:color="auto"/>
              <w:bottom w:val="single" w:sz="4" w:space="0" w:color="auto"/>
              <w:right w:val="single" w:sz="4" w:space="0" w:color="auto"/>
            </w:tcBorders>
            <w:vAlign w:val="bottom"/>
            <w:tcPrChange w:id="5929" w:author="Linderhof, Vincent" w:date="2016-03-06T20:51:00Z">
              <w:tcPr>
                <w:tcW w:w="425" w:type="dxa"/>
                <w:tcBorders>
                  <w:top w:val="single" w:sz="4" w:space="0" w:color="auto"/>
                  <w:bottom w:val="single" w:sz="4" w:space="0" w:color="auto"/>
                  <w:right w:val="single" w:sz="4" w:space="0" w:color="auto"/>
                </w:tcBorders>
                <w:vAlign w:val="bottom"/>
              </w:tcPr>
            </w:tcPrChange>
          </w:tcPr>
          <w:p w14:paraId="62AD62C9" w14:textId="26890C6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930" w:author="Linderhof, Vincent" w:date="2016-03-06T20:51:00Z">
              <w:tcPr>
                <w:tcW w:w="850" w:type="dxa"/>
                <w:tcBorders>
                  <w:top w:val="single" w:sz="4" w:space="0" w:color="auto"/>
                  <w:left w:val="single" w:sz="4" w:space="0" w:color="auto"/>
                  <w:bottom w:val="single" w:sz="4" w:space="0" w:color="auto"/>
                </w:tcBorders>
                <w:vAlign w:val="bottom"/>
              </w:tcPr>
            </w:tcPrChange>
          </w:tcPr>
          <w:p w14:paraId="1D152A29" w14:textId="54A540A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36.314</w:t>
            </w:r>
          </w:p>
        </w:tc>
        <w:tc>
          <w:tcPr>
            <w:tcW w:w="426" w:type="dxa"/>
            <w:tcBorders>
              <w:top w:val="single" w:sz="4" w:space="0" w:color="auto"/>
              <w:bottom w:val="single" w:sz="4" w:space="0" w:color="auto"/>
              <w:right w:val="single" w:sz="4" w:space="0" w:color="auto"/>
            </w:tcBorders>
            <w:vAlign w:val="bottom"/>
            <w:tcPrChange w:id="5931" w:author="Linderhof, Vincent" w:date="2016-03-06T20:51:00Z">
              <w:tcPr>
                <w:tcW w:w="426" w:type="dxa"/>
                <w:tcBorders>
                  <w:top w:val="single" w:sz="4" w:space="0" w:color="auto"/>
                  <w:bottom w:val="single" w:sz="4" w:space="0" w:color="auto"/>
                  <w:right w:val="single" w:sz="4" w:space="0" w:color="auto"/>
                </w:tcBorders>
                <w:vAlign w:val="bottom"/>
              </w:tcPr>
            </w:tcPrChange>
          </w:tcPr>
          <w:p w14:paraId="696DD1D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32" w:author="Linderhof, Vincent" w:date="2016-03-06T20:51:00Z">
              <w:tcPr>
                <w:tcW w:w="850" w:type="dxa"/>
                <w:tcBorders>
                  <w:top w:val="single" w:sz="4" w:space="0" w:color="auto"/>
                  <w:left w:val="single" w:sz="4" w:space="0" w:color="auto"/>
                  <w:bottom w:val="single" w:sz="4" w:space="0" w:color="auto"/>
                </w:tcBorders>
                <w:vAlign w:val="bottom"/>
              </w:tcPr>
            </w:tcPrChange>
          </w:tcPr>
          <w:p w14:paraId="4FFF2BFA" w14:textId="6FD71190"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7.229</w:t>
            </w:r>
          </w:p>
        </w:tc>
        <w:tc>
          <w:tcPr>
            <w:tcW w:w="709" w:type="dxa"/>
            <w:tcBorders>
              <w:top w:val="single" w:sz="4" w:space="0" w:color="auto"/>
              <w:bottom w:val="single" w:sz="4" w:space="0" w:color="auto"/>
              <w:right w:val="single" w:sz="4" w:space="0" w:color="auto"/>
            </w:tcBorders>
            <w:vAlign w:val="bottom"/>
            <w:tcPrChange w:id="5933" w:author="Linderhof, Vincent" w:date="2016-03-06T20:51:00Z">
              <w:tcPr>
                <w:tcW w:w="425" w:type="dxa"/>
                <w:tcBorders>
                  <w:top w:val="single" w:sz="4" w:space="0" w:color="auto"/>
                  <w:bottom w:val="single" w:sz="4" w:space="0" w:color="auto"/>
                  <w:right w:val="single" w:sz="4" w:space="0" w:color="auto"/>
                </w:tcBorders>
                <w:vAlign w:val="bottom"/>
              </w:tcPr>
            </w:tcPrChange>
          </w:tcPr>
          <w:p w14:paraId="6080F090" w14:textId="28C9C75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Change w:id="5934"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0B4701CC" w14:textId="3C38150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40.049</w:t>
            </w:r>
          </w:p>
        </w:tc>
        <w:tc>
          <w:tcPr>
            <w:tcW w:w="567" w:type="dxa"/>
            <w:tcBorders>
              <w:top w:val="single" w:sz="4" w:space="0" w:color="auto"/>
              <w:bottom w:val="single" w:sz="4" w:space="0" w:color="auto"/>
              <w:right w:val="single" w:sz="4" w:space="0" w:color="auto"/>
            </w:tcBorders>
            <w:vAlign w:val="bottom"/>
            <w:tcPrChange w:id="5935" w:author="Linderhof, Vincent" w:date="2016-03-06T20:51:00Z">
              <w:tcPr>
                <w:tcW w:w="425" w:type="dxa"/>
                <w:tcBorders>
                  <w:top w:val="single" w:sz="4" w:space="0" w:color="auto"/>
                  <w:bottom w:val="single" w:sz="4" w:space="0" w:color="auto"/>
                  <w:right w:val="single" w:sz="4" w:space="0" w:color="auto"/>
                </w:tcBorders>
                <w:vAlign w:val="bottom"/>
              </w:tcPr>
            </w:tcPrChange>
          </w:tcPr>
          <w:p w14:paraId="13EE72BD" w14:textId="4E8C997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936"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3E1C98C5" w14:textId="50136AA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26.620</w:t>
            </w:r>
          </w:p>
        </w:tc>
        <w:tc>
          <w:tcPr>
            <w:tcW w:w="709" w:type="dxa"/>
            <w:tcBorders>
              <w:top w:val="single" w:sz="4" w:space="0" w:color="auto"/>
              <w:bottom w:val="single" w:sz="4" w:space="0" w:color="auto"/>
              <w:right w:val="single" w:sz="4" w:space="0" w:color="auto"/>
            </w:tcBorders>
            <w:vAlign w:val="bottom"/>
            <w:tcPrChange w:id="5937" w:author="Linderhof, Vincent" w:date="2016-03-06T20:51:00Z">
              <w:tcPr>
                <w:tcW w:w="425" w:type="dxa"/>
                <w:tcBorders>
                  <w:top w:val="single" w:sz="4" w:space="0" w:color="auto"/>
                  <w:bottom w:val="single" w:sz="4" w:space="0" w:color="auto"/>
                  <w:right w:val="single" w:sz="4" w:space="0" w:color="auto"/>
                </w:tcBorders>
                <w:vAlign w:val="bottom"/>
              </w:tcPr>
            </w:tcPrChange>
          </w:tcPr>
          <w:p w14:paraId="7552EF6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4C83F484" w14:textId="09B66151" w:rsidTr="0048186D">
        <w:trPr>
          <w:trHeight w:val="204"/>
          <w:trPrChange w:id="5938" w:author="Linderhof, Vincent" w:date="2016-03-06T20:51:00Z">
            <w:trPr>
              <w:trHeight w:val="204"/>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939"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EC11749" w14:textId="0EC26B51" w:rsidR="00FA702C" w:rsidRPr="002C6F78" w:rsidRDefault="00FA702C" w:rsidP="00E05337">
            <w:pPr>
              <w:suppressAutoHyphens w:val="0"/>
              <w:spacing w:after="0"/>
              <w:rPr>
                <w:rFonts w:ascii="Times New Roman" w:eastAsia="Times New Roman" w:hAnsi="Times New Roman"/>
                <w:color w:val="000000"/>
                <w:sz w:val="20"/>
                <w:szCs w:val="20"/>
                <w:lang w:eastAsia="en-GB"/>
              </w:rPr>
            </w:pPr>
            <w:commentRangeStart w:id="5940"/>
            <w:r w:rsidRPr="002C6F78">
              <w:rPr>
                <w:rFonts w:ascii="Times New Roman" w:eastAsia="Times New Roman" w:hAnsi="Times New Roman"/>
                <w:color w:val="000000"/>
                <w:sz w:val="20"/>
                <w:szCs w:val="20"/>
                <w:lang w:eastAsia="en-GB"/>
              </w:rPr>
              <w:t>Year 2011-12</w:t>
            </w:r>
            <w:commentRangeEnd w:id="5940"/>
            <w:r>
              <w:rPr>
                <w:rStyle w:val="CommentReference"/>
              </w:rPr>
              <w:commentReference w:id="5940"/>
            </w:r>
          </w:p>
        </w:tc>
        <w:tc>
          <w:tcPr>
            <w:tcW w:w="863" w:type="dxa"/>
            <w:tcBorders>
              <w:top w:val="single" w:sz="4" w:space="0" w:color="auto"/>
              <w:left w:val="single" w:sz="4" w:space="0" w:color="auto"/>
              <w:bottom w:val="single" w:sz="4" w:space="0" w:color="auto"/>
            </w:tcBorders>
            <w:vAlign w:val="bottom"/>
            <w:tcPrChange w:id="5941" w:author="Linderhof, Vincent" w:date="2016-03-06T20:51:00Z">
              <w:tcPr>
                <w:tcW w:w="863" w:type="dxa"/>
                <w:tcBorders>
                  <w:top w:val="single" w:sz="4" w:space="0" w:color="auto"/>
                  <w:left w:val="single" w:sz="4" w:space="0" w:color="auto"/>
                  <w:bottom w:val="single" w:sz="4" w:space="0" w:color="auto"/>
                </w:tcBorders>
                <w:vAlign w:val="bottom"/>
              </w:tcPr>
            </w:tcPrChange>
          </w:tcPr>
          <w:p w14:paraId="50A73F82" w14:textId="114E504F"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7.494</w:t>
            </w:r>
          </w:p>
        </w:tc>
        <w:tc>
          <w:tcPr>
            <w:tcW w:w="425" w:type="dxa"/>
            <w:tcBorders>
              <w:top w:val="single" w:sz="4" w:space="0" w:color="auto"/>
              <w:bottom w:val="single" w:sz="4" w:space="0" w:color="auto"/>
              <w:right w:val="single" w:sz="4" w:space="0" w:color="auto"/>
            </w:tcBorders>
            <w:vAlign w:val="bottom"/>
            <w:tcPrChange w:id="5942" w:author="Linderhof, Vincent" w:date="2016-03-06T20:51:00Z">
              <w:tcPr>
                <w:tcW w:w="425" w:type="dxa"/>
                <w:tcBorders>
                  <w:top w:val="single" w:sz="4" w:space="0" w:color="auto"/>
                  <w:bottom w:val="single" w:sz="4" w:space="0" w:color="auto"/>
                  <w:right w:val="single" w:sz="4" w:space="0" w:color="auto"/>
                </w:tcBorders>
                <w:vAlign w:val="bottom"/>
              </w:tcPr>
            </w:tcPrChange>
          </w:tcPr>
          <w:p w14:paraId="13401078" w14:textId="046BB3CE"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943"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3B3C3EF6" w14:textId="3FE914F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43.794</w:t>
            </w:r>
          </w:p>
        </w:tc>
        <w:tc>
          <w:tcPr>
            <w:tcW w:w="425" w:type="dxa"/>
            <w:tcBorders>
              <w:top w:val="single" w:sz="4" w:space="0" w:color="auto"/>
              <w:bottom w:val="single" w:sz="4" w:space="0" w:color="auto"/>
              <w:right w:val="single" w:sz="4" w:space="0" w:color="auto"/>
            </w:tcBorders>
            <w:vAlign w:val="bottom"/>
            <w:tcPrChange w:id="5944" w:author="Linderhof, Vincent" w:date="2016-03-06T20:51:00Z">
              <w:tcPr>
                <w:tcW w:w="425" w:type="dxa"/>
                <w:tcBorders>
                  <w:top w:val="single" w:sz="4" w:space="0" w:color="auto"/>
                  <w:bottom w:val="single" w:sz="4" w:space="0" w:color="auto"/>
                  <w:right w:val="single" w:sz="4" w:space="0" w:color="auto"/>
                </w:tcBorders>
                <w:vAlign w:val="bottom"/>
              </w:tcPr>
            </w:tcPrChange>
          </w:tcPr>
          <w:p w14:paraId="522A650A" w14:textId="121433C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945"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14829F4" w14:textId="45B1D44D"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25.399</w:t>
            </w:r>
          </w:p>
        </w:tc>
        <w:tc>
          <w:tcPr>
            <w:tcW w:w="425" w:type="dxa"/>
            <w:tcBorders>
              <w:top w:val="single" w:sz="4" w:space="0" w:color="auto"/>
              <w:bottom w:val="single" w:sz="4" w:space="0" w:color="auto"/>
              <w:right w:val="single" w:sz="4" w:space="0" w:color="auto"/>
            </w:tcBorders>
            <w:vAlign w:val="bottom"/>
            <w:tcPrChange w:id="5946" w:author="Linderhof, Vincent" w:date="2016-03-06T20:51:00Z">
              <w:tcPr>
                <w:tcW w:w="567" w:type="dxa"/>
                <w:tcBorders>
                  <w:top w:val="single" w:sz="4" w:space="0" w:color="auto"/>
                  <w:bottom w:val="single" w:sz="4" w:space="0" w:color="auto"/>
                  <w:right w:val="single" w:sz="4" w:space="0" w:color="auto"/>
                </w:tcBorders>
                <w:vAlign w:val="bottom"/>
              </w:tcPr>
            </w:tcPrChange>
          </w:tcPr>
          <w:p w14:paraId="7D59DA4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47" w:author="Linderhof, Vincent" w:date="2016-03-06T20:51:00Z">
              <w:tcPr>
                <w:tcW w:w="850" w:type="dxa"/>
                <w:tcBorders>
                  <w:top w:val="single" w:sz="4" w:space="0" w:color="auto"/>
                  <w:left w:val="single" w:sz="4" w:space="0" w:color="auto"/>
                  <w:bottom w:val="single" w:sz="4" w:space="0" w:color="auto"/>
                </w:tcBorders>
                <w:vAlign w:val="bottom"/>
              </w:tcPr>
            </w:tcPrChange>
          </w:tcPr>
          <w:p w14:paraId="187E2D2A" w14:textId="2E0C56C5"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7.136</w:t>
            </w:r>
          </w:p>
        </w:tc>
        <w:tc>
          <w:tcPr>
            <w:tcW w:w="425" w:type="dxa"/>
            <w:tcBorders>
              <w:top w:val="single" w:sz="4" w:space="0" w:color="auto"/>
              <w:bottom w:val="single" w:sz="4" w:space="0" w:color="auto"/>
              <w:right w:val="single" w:sz="4" w:space="0" w:color="auto"/>
            </w:tcBorders>
            <w:vAlign w:val="bottom"/>
            <w:tcPrChange w:id="5948" w:author="Linderhof, Vincent" w:date="2016-03-06T20:51:00Z">
              <w:tcPr>
                <w:tcW w:w="425" w:type="dxa"/>
                <w:tcBorders>
                  <w:top w:val="single" w:sz="4" w:space="0" w:color="auto"/>
                  <w:bottom w:val="single" w:sz="4" w:space="0" w:color="auto"/>
                  <w:right w:val="single" w:sz="4" w:space="0" w:color="auto"/>
                </w:tcBorders>
                <w:vAlign w:val="bottom"/>
              </w:tcPr>
            </w:tcPrChange>
          </w:tcPr>
          <w:p w14:paraId="6086D36B" w14:textId="2A697C9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5949" w:author="Linderhof, Vincent" w:date="2016-03-06T20:51:00Z">
              <w:tcPr>
                <w:tcW w:w="851" w:type="dxa"/>
                <w:tcBorders>
                  <w:top w:val="single" w:sz="4" w:space="0" w:color="auto"/>
                  <w:left w:val="single" w:sz="4" w:space="0" w:color="auto"/>
                  <w:bottom w:val="single" w:sz="4" w:space="0" w:color="auto"/>
                </w:tcBorders>
                <w:vAlign w:val="bottom"/>
              </w:tcPr>
            </w:tcPrChange>
          </w:tcPr>
          <w:p w14:paraId="3B976E96" w14:textId="65A7C88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38.320</w:t>
            </w:r>
          </w:p>
        </w:tc>
        <w:tc>
          <w:tcPr>
            <w:tcW w:w="425" w:type="dxa"/>
            <w:tcBorders>
              <w:top w:val="single" w:sz="4" w:space="0" w:color="auto"/>
              <w:bottom w:val="single" w:sz="4" w:space="0" w:color="auto"/>
              <w:right w:val="single" w:sz="4" w:space="0" w:color="auto"/>
            </w:tcBorders>
            <w:vAlign w:val="bottom"/>
            <w:tcPrChange w:id="5950" w:author="Linderhof, Vincent" w:date="2016-03-06T20:51:00Z">
              <w:tcPr>
                <w:tcW w:w="425" w:type="dxa"/>
                <w:tcBorders>
                  <w:top w:val="single" w:sz="4" w:space="0" w:color="auto"/>
                  <w:bottom w:val="single" w:sz="4" w:space="0" w:color="auto"/>
                  <w:right w:val="single" w:sz="4" w:space="0" w:color="auto"/>
                </w:tcBorders>
                <w:vAlign w:val="bottom"/>
              </w:tcPr>
            </w:tcPrChange>
          </w:tcPr>
          <w:p w14:paraId="791AB9C8" w14:textId="70C517C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951" w:author="Linderhof, Vincent" w:date="2016-03-06T20:51:00Z">
              <w:tcPr>
                <w:tcW w:w="850" w:type="dxa"/>
                <w:tcBorders>
                  <w:top w:val="single" w:sz="4" w:space="0" w:color="auto"/>
                  <w:left w:val="single" w:sz="4" w:space="0" w:color="auto"/>
                  <w:bottom w:val="single" w:sz="4" w:space="0" w:color="auto"/>
                </w:tcBorders>
                <w:vAlign w:val="bottom"/>
              </w:tcPr>
            </w:tcPrChange>
          </w:tcPr>
          <w:p w14:paraId="3B7A5186" w14:textId="30B3B45A"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37.343</w:t>
            </w:r>
          </w:p>
        </w:tc>
        <w:tc>
          <w:tcPr>
            <w:tcW w:w="426" w:type="dxa"/>
            <w:tcBorders>
              <w:top w:val="single" w:sz="4" w:space="0" w:color="auto"/>
              <w:bottom w:val="single" w:sz="4" w:space="0" w:color="auto"/>
              <w:right w:val="single" w:sz="4" w:space="0" w:color="auto"/>
            </w:tcBorders>
            <w:vAlign w:val="bottom"/>
            <w:tcPrChange w:id="5952" w:author="Linderhof, Vincent" w:date="2016-03-06T20:51:00Z">
              <w:tcPr>
                <w:tcW w:w="426" w:type="dxa"/>
                <w:tcBorders>
                  <w:top w:val="single" w:sz="4" w:space="0" w:color="auto"/>
                  <w:bottom w:val="single" w:sz="4" w:space="0" w:color="auto"/>
                  <w:right w:val="single" w:sz="4" w:space="0" w:color="auto"/>
                </w:tcBorders>
                <w:vAlign w:val="bottom"/>
              </w:tcPr>
            </w:tcPrChange>
          </w:tcPr>
          <w:p w14:paraId="1EB1F6E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53" w:author="Linderhof, Vincent" w:date="2016-03-06T20:51:00Z">
              <w:tcPr>
                <w:tcW w:w="850" w:type="dxa"/>
                <w:tcBorders>
                  <w:top w:val="single" w:sz="4" w:space="0" w:color="auto"/>
                  <w:left w:val="single" w:sz="4" w:space="0" w:color="auto"/>
                  <w:bottom w:val="single" w:sz="4" w:space="0" w:color="auto"/>
                </w:tcBorders>
                <w:vAlign w:val="bottom"/>
              </w:tcPr>
            </w:tcPrChange>
          </w:tcPr>
          <w:p w14:paraId="5E966422" w14:textId="3834A08B"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7.484</w:t>
            </w:r>
          </w:p>
        </w:tc>
        <w:tc>
          <w:tcPr>
            <w:tcW w:w="709" w:type="dxa"/>
            <w:tcBorders>
              <w:top w:val="single" w:sz="4" w:space="0" w:color="auto"/>
              <w:bottom w:val="single" w:sz="4" w:space="0" w:color="auto"/>
              <w:right w:val="single" w:sz="4" w:space="0" w:color="auto"/>
            </w:tcBorders>
            <w:vAlign w:val="bottom"/>
            <w:tcPrChange w:id="5954" w:author="Linderhof, Vincent" w:date="2016-03-06T20:51:00Z">
              <w:tcPr>
                <w:tcW w:w="425" w:type="dxa"/>
                <w:tcBorders>
                  <w:top w:val="single" w:sz="4" w:space="0" w:color="auto"/>
                  <w:bottom w:val="single" w:sz="4" w:space="0" w:color="auto"/>
                  <w:right w:val="single" w:sz="4" w:space="0" w:color="auto"/>
                </w:tcBorders>
                <w:vAlign w:val="bottom"/>
              </w:tcPr>
            </w:tcPrChange>
          </w:tcPr>
          <w:p w14:paraId="1CA7E990" w14:textId="55FFD41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Change w:id="5955"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4A8C601E" w14:textId="0BE072A2"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43.721</w:t>
            </w:r>
          </w:p>
        </w:tc>
        <w:tc>
          <w:tcPr>
            <w:tcW w:w="567" w:type="dxa"/>
            <w:tcBorders>
              <w:top w:val="single" w:sz="4" w:space="0" w:color="auto"/>
              <w:bottom w:val="single" w:sz="4" w:space="0" w:color="auto"/>
              <w:right w:val="single" w:sz="4" w:space="0" w:color="auto"/>
            </w:tcBorders>
            <w:vAlign w:val="bottom"/>
            <w:tcPrChange w:id="5956" w:author="Linderhof, Vincent" w:date="2016-03-06T20:51:00Z">
              <w:tcPr>
                <w:tcW w:w="425" w:type="dxa"/>
                <w:tcBorders>
                  <w:top w:val="single" w:sz="4" w:space="0" w:color="auto"/>
                  <w:bottom w:val="single" w:sz="4" w:space="0" w:color="auto"/>
                  <w:right w:val="single" w:sz="4" w:space="0" w:color="auto"/>
                </w:tcBorders>
                <w:vAlign w:val="bottom"/>
              </w:tcPr>
            </w:tcPrChange>
          </w:tcPr>
          <w:p w14:paraId="51553CD2" w14:textId="3C9A79F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957"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06502ABB" w14:textId="3DB484B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28.085</w:t>
            </w:r>
          </w:p>
        </w:tc>
        <w:tc>
          <w:tcPr>
            <w:tcW w:w="709" w:type="dxa"/>
            <w:tcBorders>
              <w:top w:val="single" w:sz="4" w:space="0" w:color="auto"/>
              <w:bottom w:val="single" w:sz="4" w:space="0" w:color="auto"/>
              <w:right w:val="single" w:sz="4" w:space="0" w:color="auto"/>
            </w:tcBorders>
            <w:vAlign w:val="bottom"/>
            <w:tcPrChange w:id="5958" w:author="Linderhof, Vincent" w:date="2016-03-06T20:51:00Z">
              <w:tcPr>
                <w:tcW w:w="425" w:type="dxa"/>
                <w:tcBorders>
                  <w:top w:val="single" w:sz="4" w:space="0" w:color="auto"/>
                  <w:bottom w:val="single" w:sz="4" w:space="0" w:color="auto"/>
                  <w:right w:val="single" w:sz="4" w:space="0" w:color="auto"/>
                </w:tcBorders>
                <w:vAlign w:val="bottom"/>
              </w:tcPr>
            </w:tcPrChange>
          </w:tcPr>
          <w:p w14:paraId="34C0045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FA702C" w:rsidRPr="002C6F78" w14:paraId="1A1A3189" w14:textId="4572717D" w:rsidTr="0048186D">
        <w:trPr>
          <w:trHeight w:val="250"/>
          <w:trPrChange w:id="5959" w:author="Linderhof, Vincent" w:date="2016-03-06T20:51:00Z">
            <w:trPr>
              <w:trHeight w:val="250"/>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5960"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75AC64D"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Observations</w:t>
            </w:r>
          </w:p>
        </w:tc>
        <w:tc>
          <w:tcPr>
            <w:tcW w:w="1288" w:type="dxa"/>
            <w:gridSpan w:val="2"/>
            <w:tcBorders>
              <w:top w:val="single" w:sz="4" w:space="0" w:color="auto"/>
              <w:left w:val="single" w:sz="4" w:space="0" w:color="auto"/>
              <w:bottom w:val="single" w:sz="4" w:space="0" w:color="auto"/>
              <w:right w:val="single" w:sz="4" w:space="0" w:color="auto"/>
            </w:tcBorders>
            <w:vAlign w:val="bottom"/>
            <w:tcPrChange w:id="5961"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vAlign w:val="bottom"/>
              </w:tcPr>
            </w:tcPrChange>
          </w:tcPr>
          <w:p w14:paraId="5B295445" w14:textId="329FF11C"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962"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BC7513B" w14:textId="7BCCDA8A"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963"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2A7C1F" w14:textId="6590BE0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c>
          <w:tcPr>
            <w:tcW w:w="1275" w:type="dxa"/>
            <w:gridSpan w:val="2"/>
            <w:tcBorders>
              <w:top w:val="single" w:sz="4" w:space="0" w:color="auto"/>
              <w:left w:val="single" w:sz="4" w:space="0" w:color="auto"/>
              <w:bottom w:val="single" w:sz="4" w:space="0" w:color="auto"/>
              <w:right w:val="single" w:sz="4" w:space="0" w:color="auto"/>
            </w:tcBorders>
            <w:vAlign w:val="bottom"/>
            <w:tcPrChange w:id="5964"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7F5636F7" w14:textId="68EE62CE"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5965"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31FF0489" w14:textId="2C8BAB5B"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5966"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618E7E4B" w14:textId="1C55D0E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3,594</w:t>
            </w:r>
          </w:p>
        </w:tc>
        <w:tc>
          <w:tcPr>
            <w:tcW w:w="1559" w:type="dxa"/>
            <w:gridSpan w:val="2"/>
            <w:tcBorders>
              <w:top w:val="single" w:sz="4" w:space="0" w:color="auto"/>
              <w:left w:val="single" w:sz="4" w:space="0" w:color="auto"/>
              <w:bottom w:val="single" w:sz="4" w:space="0" w:color="auto"/>
              <w:right w:val="single" w:sz="4" w:space="0" w:color="auto"/>
            </w:tcBorders>
            <w:vAlign w:val="bottom"/>
            <w:tcPrChange w:id="5967"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5C1D8661" w14:textId="225E93E2"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968"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21EC0C" w14:textId="0D7B942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969"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278AEFC" w14:textId="78FE4AB3"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r>
      <w:tr w:rsidR="00FA702C" w:rsidRPr="002C6F78" w14:paraId="77082161" w14:textId="7ADDECEF" w:rsidTr="0048186D">
        <w:trPr>
          <w:trHeight w:val="128"/>
          <w:trPrChange w:id="5970" w:author="Linderhof, Vincent" w:date="2016-03-06T20:51:00Z">
            <w:trPr>
              <w:trHeight w:val="128"/>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5971"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9EB1D12"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w:t>
            </w:r>
            <w:r w:rsidRPr="0048186D">
              <w:rPr>
                <w:rFonts w:ascii="Times New Roman" w:eastAsia="Times New Roman" w:hAnsi="Times New Roman"/>
                <w:color w:val="000000"/>
                <w:sz w:val="20"/>
                <w:szCs w:val="20"/>
                <w:vertAlign w:val="superscript"/>
                <w:lang w:eastAsia="en-GB"/>
                <w:rPrChange w:id="5972" w:author="Linderhof, Vincent" w:date="2016-03-06T20:49:00Z">
                  <w:rPr>
                    <w:rFonts w:ascii="Times New Roman" w:eastAsia="Times New Roman" w:hAnsi="Times New Roman"/>
                    <w:color w:val="000000"/>
                    <w:sz w:val="20"/>
                    <w:szCs w:val="20"/>
                    <w:lang w:eastAsia="en-GB"/>
                  </w:rPr>
                </w:rPrChange>
              </w:rPr>
              <w:t>2</w:t>
            </w:r>
          </w:p>
        </w:tc>
        <w:tc>
          <w:tcPr>
            <w:tcW w:w="1288" w:type="dxa"/>
            <w:gridSpan w:val="2"/>
            <w:tcBorders>
              <w:top w:val="single" w:sz="4" w:space="0" w:color="auto"/>
              <w:left w:val="single" w:sz="4" w:space="0" w:color="auto"/>
              <w:bottom w:val="single" w:sz="4" w:space="0" w:color="auto"/>
              <w:right w:val="single" w:sz="4" w:space="0" w:color="auto"/>
            </w:tcBorders>
            <w:vAlign w:val="bottom"/>
            <w:tcPrChange w:id="5973"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vAlign w:val="bottom"/>
              </w:tcPr>
            </w:tcPrChange>
          </w:tcPr>
          <w:p w14:paraId="2B042279" w14:textId="508EAA8D"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974"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789EDC" w14:textId="5ADD93F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0.176</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975"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3F2363" w14:textId="4D61F011"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1275" w:type="dxa"/>
            <w:gridSpan w:val="2"/>
            <w:tcBorders>
              <w:top w:val="single" w:sz="4" w:space="0" w:color="auto"/>
              <w:left w:val="single" w:sz="4" w:space="0" w:color="auto"/>
              <w:bottom w:val="single" w:sz="4" w:space="0" w:color="auto"/>
              <w:right w:val="single" w:sz="4" w:space="0" w:color="auto"/>
            </w:tcBorders>
            <w:vAlign w:val="bottom"/>
            <w:tcPrChange w:id="5976"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543F3547" w14:textId="622C4CC0"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0.125</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5977"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6B8B4DDA" w14:textId="7D97A8D0"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0.186</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5978"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57744062" w14:textId="42765F25"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c>
          <w:tcPr>
            <w:tcW w:w="1559" w:type="dxa"/>
            <w:gridSpan w:val="2"/>
            <w:tcBorders>
              <w:top w:val="single" w:sz="4" w:space="0" w:color="auto"/>
              <w:left w:val="single" w:sz="4" w:space="0" w:color="auto"/>
              <w:bottom w:val="single" w:sz="4" w:space="0" w:color="auto"/>
              <w:right w:val="single" w:sz="4" w:space="0" w:color="auto"/>
            </w:tcBorders>
            <w:vAlign w:val="bottom"/>
            <w:tcPrChange w:id="5979"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20775F6B" w14:textId="60B2D302"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0.119</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980"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6558AD" w14:textId="73736E7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0.174</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981"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D7828A" w14:textId="218D6C7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r>
      <w:tr w:rsidR="00FA702C" w:rsidRPr="002C6F78" w14:paraId="14B87604" w14:textId="1CB7A966" w:rsidTr="0048186D">
        <w:trPr>
          <w:trHeight w:val="300"/>
          <w:trPrChange w:id="5982" w:author="Linderhof, Vincent" w:date="2016-03-06T20:51:00Z">
            <w:trPr>
              <w:trHeight w:val="300"/>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5983"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F58FA9" w14:textId="1DB9303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Adjusted</w:t>
            </w:r>
            <w:ins w:id="5984" w:author="Linderhof, Vincent" w:date="2016-03-06T20:49:00Z">
              <w:r w:rsidR="0048186D">
                <w:rPr>
                  <w:rFonts w:ascii="Times New Roman" w:eastAsia="Times New Roman" w:hAnsi="Times New Roman"/>
                  <w:color w:val="000000"/>
                  <w:sz w:val="20"/>
                  <w:szCs w:val="20"/>
                  <w:lang w:eastAsia="en-GB"/>
                </w:rPr>
                <w:t xml:space="preserve"> </w:t>
              </w:r>
            </w:ins>
            <w:r w:rsidRPr="002C6F78">
              <w:rPr>
                <w:rFonts w:ascii="Times New Roman" w:eastAsia="Times New Roman" w:hAnsi="Times New Roman"/>
                <w:color w:val="000000"/>
                <w:sz w:val="20"/>
                <w:szCs w:val="20"/>
                <w:lang w:eastAsia="en-GB"/>
              </w:rPr>
              <w:t>R</w:t>
            </w:r>
            <w:r w:rsidRPr="0048186D">
              <w:rPr>
                <w:rFonts w:ascii="Times New Roman" w:eastAsia="Times New Roman" w:hAnsi="Times New Roman"/>
                <w:color w:val="000000"/>
                <w:sz w:val="20"/>
                <w:szCs w:val="20"/>
                <w:vertAlign w:val="superscript"/>
                <w:lang w:eastAsia="en-GB"/>
                <w:rPrChange w:id="5985" w:author="Linderhof, Vincent" w:date="2016-03-06T20:49:00Z">
                  <w:rPr>
                    <w:rFonts w:ascii="Times New Roman" w:eastAsia="Times New Roman" w:hAnsi="Times New Roman"/>
                    <w:color w:val="000000"/>
                    <w:sz w:val="20"/>
                    <w:szCs w:val="20"/>
                    <w:lang w:eastAsia="en-GB"/>
                  </w:rPr>
                </w:rPrChange>
              </w:rPr>
              <w:t>2</w:t>
            </w:r>
          </w:p>
        </w:tc>
        <w:tc>
          <w:tcPr>
            <w:tcW w:w="1288" w:type="dxa"/>
            <w:gridSpan w:val="2"/>
            <w:tcBorders>
              <w:top w:val="single" w:sz="4" w:space="0" w:color="auto"/>
              <w:left w:val="single" w:sz="4" w:space="0" w:color="auto"/>
              <w:bottom w:val="single" w:sz="4" w:space="0" w:color="auto"/>
              <w:right w:val="single" w:sz="4" w:space="0" w:color="auto"/>
            </w:tcBorders>
            <w:vAlign w:val="bottom"/>
            <w:tcPrChange w:id="5986"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vAlign w:val="bottom"/>
              </w:tcPr>
            </w:tcPrChange>
          </w:tcPr>
          <w:p w14:paraId="3F7A6B1E" w14:textId="02980CDD"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0.074</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987"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B6065D9" w14:textId="458FCCE3"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0.108</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988"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C7C9C24" w14:textId="39876327"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0.053</w:t>
            </w:r>
          </w:p>
        </w:tc>
        <w:tc>
          <w:tcPr>
            <w:tcW w:w="1275" w:type="dxa"/>
            <w:gridSpan w:val="2"/>
            <w:tcBorders>
              <w:top w:val="single" w:sz="4" w:space="0" w:color="auto"/>
              <w:left w:val="single" w:sz="4" w:space="0" w:color="auto"/>
              <w:bottom w:val="single" w:sz="4" w:space="0" w:color="auto"/>
              <w:right w:val="single" w:sz="4" w:space="0" w:color="auto"/>
            </w:tcBorders>
            <w:vAlign w:val="bottom"/>
            <w:tcPrChange w:id="5989"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4CDFDD49" w14:textId="1160FA69"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0.075</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5990"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7D5C0E14" w14:textId="7F45F327"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0.111</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5991"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4914790C" w14:textId="73C36EE7"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w:t>
            </w:r>
            <w:r w:rsidRPr="002C6F78">
              <w:rPr>
                <w:rFonts w:ascii="Times New Roman" w:eastAsia="Times New Roman" w:hAnsi="Times New Roman"/>
                <w:color w:val="000000"/>
                <w:sz w:val="20"/>
                <w:szCs w:val="20"/>
                <w:lang w:eastAsia="en-GB"/>
              </w:rPr>
              <w:t>51</w:t>
            </w:r>
          </w:p>
        </w:tc>
        <w:tc>
          <w:tcPr>
            <w:tcW w:w="1559" w:type="dxa"/>
            <w:gridSpan w:val="2"/>
            <w:tcBorders>
              <w:top w:val="single" w:sz="4" w:space="0" w:color="auto"/>
              <w:left w:val="single" w:sz="4" w:space="0" w:color="auto"/>
              <w:bottom w:val="single" w:sz="4" w:space="0" w:color="auto"/>
              <w:right w:val="single" w:sz="4" w:space="0" w:color="auto"/>
            </w:tcBorders>
            <w:vAlign w:val="bottom"/>
            <w:tcPrChange w:id="5992"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3BF820D8" w14:textId="13EF00D9"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993"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6AEEF21" w14:textId="3B49AAE4"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0.107</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994"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CEA698C" w14:textId="5A33908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0.052</w:t>
            </w:r>
          </w:p>
        </w:tc>
      </w:tr>
      <w:tr w:rsidR="0051759F" w:rsidRPr="002C6F78" w14:paraId="197C1BB9" w14:textId="57E0023D" w:rsidTr="0048186D">
        <w:trPr>
          <w:trHeight w:val="180"/>
          <w:trPrChange w:id="5995" w:author="Linderhof, Vincent" w:date="2016-03-06T20:51:00Z">
            <w:trPr>
              <w:trHeight w:val="180"/>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5996"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3944695"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 Statistic</w:t>
            </w:r>
          </w:p>
        </w:tc>
        <w:tc>
          <w:tcPr>
            <w:tcW w:w="863" w:type="dxa"/>
            <w:tcBorders>
              <w:top w:val="single" w:sz="4" w:space="0" w:color="auto"/>
              <w:left w:val="single" w:sz="4" w:space="0" w:color="auto"/>
              <w:bottom w:val="single" w:sz="4" w:space="0" w:color="auto"/>
            </w:tcBorders>
            <w:vAlign w:val="bottom"/>
            <w:tcPrChange w:id="5997" w:author="Linderhof, Vincent" w:date="2016-03-06T20:51:00Z">
              <w:tcPr>
                <w:tcW w:w="863" w:type="dxa"/>
                <w:tcBorders>
                  <w:top w:val="single" w:sz="4" w:space="0" w:color="auto"/>
                  <w:left w:val="single" w:sz="4" w:space="0" w:color="auto"/>
                  <w:bottom w:val="single" w:sz="4" w:space="0" w:color="auto"/>
                </w:tcBorders>
                <w:vAlign w:val="bottom"/>
              </w:tcPr>
            </w:tcPrChange>
          </w:tcPr>
          <w:p w14:paraId="0C291670" w14:textId="6415FED5"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27.5</w:t>
            </w:r>
            <w:r>
              <w:rPr>
                <w:rFonts w:ascii="Times New Roman" w:eastAsia="Times New Roman" w:hAnsi="Times New Roman"/>
                <w:color w:val="000000"/>
                <w:sz w:val="20"/>
                <w:szCs w:val="20"/>
                <w:lang w:eastAsia="en-GB"/>
              </w:rPr>
              <w:t>9</w:t>
            </w:r>
          </w:p>
        </w:tc>
        <w:tc>
          <w:tcPr>
            <w:tcW w:w="425" w:type="dxa"/>
            <w:tcBorders>
              <w:top w:val="single" w:sz="4" w:space="0" w:color="auto"/>
              <w:bottom w:val="single" w:sz="4" w:space="0" w:color="auto"/>
              <w:right w:val="single" w:sz="4" w:space="0" w:color="auto"/>
            </w:tcBorders>
            <w:vAlign w:val="bottom"/>
            <w:tcPrChange w:id="5998" w:author="Linderhof, Vincent" w:date="2016-03-06T20:51:00Z">
              <w:tcPr>
                <w:tcW w:w="425" w:type="dxa"/>
                <w:tcBorders>
                  <w:top w:val="single" w:sz="4" w:space="0" w:color="auto"/>
                  <w:bottom w:val="single" w:sz="4" w:space="0" w:color="auto"/>
                  <w:right w:val="single" w:sz="4" w:space="0" w:color="auto"/>
                </w:tcBorders>
                <w:vAlign w:val="bottom"/>
              </w:tcPr>
            </w:tcPrChange>
          </w:tcPr>
          <w:p w14:paraId="1215EEA7" w14:textId="65744A2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hideMark/>
            <w:tcPrChange w:id="5999"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hideMark/>
              </w:tcPr>
            </w:tcPrChange>
          </w:tcPr>
          <w:p w14:paraId="6A646E69" w14:textId="4CEAD325"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43.2</w:t>
            </w:r>
            <w:r>
              <w:rPr>
                <w:rFonts w:ascii="Times New Roman" w:eastAsia="Times New Roman" w:hAnsi="Times New Roman"/>
                <w:color w:val="000000"/>
                <w:sz w:val="20"/>
                <w:szCs w:val="20"/>
                <w:lang w:eastAsia="en-GB"/>
              </w:rPr>
              <w:t>4</w:t>
            </w:r>
          </w:p>
        </w:tc>
        <w:tc>
          <w:tcPr>
            <w:tcW w:w="425" w:type="dxa"/>
            <w:tcBorders>
              <w:top w:val="single" w:sz="4" w:space="0" w:color="auto"/>
              <w:bottom w:val="single" w:sz="4" w:space="0" w:color="auto"/>
              <w:right w:val="single" w:sz="4" w:space="0" w:color="auto"/>
            </w:tcBorders>
            <w:vAlign w:val="bottom"/>
            <w:tcPrChange w:id="6000" w:author="Linderhof, Vincent" w:date="2016-03-06T20:51:00Z">
              <w:tcPr>
                <w:tcW w:w="425" w:type="dxa"/>
                <w:tcBorders>
                  <w:top w:val="single" w:sz="4" w:space="0" w:color="auto"/>
                  <w:bottom w:val="single" w:sz="4" w:space="0" w:color="auto"/>
                  <w:right w:val="single" w:sz="4" w:space="0" w:color="auto"/>
                </w:tcBorders>
                <w:vAlign w:val="bottom"/>
              </w:tcPr>
            </w:tcPrChange>
          </w:tcPr>
          <w:p w14:paraId="243057B8" w14:textId="172C632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hideMark/>
            <w:tcPrChange w:id="6001"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hideMark/>
              </w:tcPr>
            </w:tcPrChange>
          </w:tcPr>
          <w:p w14:paraId="74C59D11" w14:textId="67B31CFD"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19.080</w:t>
            </w:r>
          </w:p>
        </w:tc>
        <w:tc>
          <w:tcPr>
            <w:tcW w:w="425" w:type="dxa"/>
            <w:tcBorders>
              <w:top w:val="single" w:sz="4" w:space="0" w:color="auto"/>
              <w:bottom w:val="single" w:sz="4" w:space="0" w:color="auto"/>
              <w:right w:val="single" w:sz="4" w:space="0" w:color="auto"/>
            </w:tcBorders>
            <w:vAlign w:val="bottom"/>
            <w:tcPrChange w:id="6002" w:author="Linderhof, Vincent" w:date="2016-03-06T20:51:00Z">
              <w:tcPr>
                <w:tcW w:w="567" w:type="dxa"/>
                <w:tcBorders>
                  <w:top w:val="single" w:sz="4" w:space="0" w:color="auto"/>
                  <w:bottom w:val="single" w:sz="4" w:space="0" w:color="auto"/>
                  <w:right w:val="single" w:sz="4" w:space="0" w:color="auto"/>
                </w:tcBorders>
                <w:vAlign w:val="bottom"/>
              </w:tcPr>
            </w:tcPrChange>
          </w:tcPr>
          <w:p w14:paraId="076306E9" w14:textId="2C564133" w:rsidR="00FA702C" w:rsidRPr="002C6F78" w:rsidRDefault="00FA702C" w:rsidP="00E05337">
            <w:pPr>
              <w:suppressAutoHyphens w:val="0"/>
              <w:spacing w:after="0"/>
              <w:ind w:left="-108" w:righ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6003" w:author="Linderhof, Vincent" w:date="2016-03-06T20:51:00Z">
              <w:tcPr>
                <w:tcW w:w="850" w:type="dxa"/>
                <w:tcBorders>
                  <w:top w:val="single" w:sz="4" w:space="0" w:color="auto"/>
                  <w:left w:val="single" w:sz="4" w:space="0" w:color="auto"/>
                  <w:bottom w:val="single" w:sz="4" w:space="0" w:color="auto"/>
                </w:tcBorders>
                <w:vAlign w:val="bottom"/>
              </w:tcPr>
            </w:tcPrChange>
          </w:tcPr>
          <w:p w14:paraId="22A08E49" w14:textId="3C92CD50"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25.578</w:t>
            </w:r>
          </w:p>
        </w:tc>
        <w:tc>
          <w:tcPr>
            <w:tcW w:w="425" w:type="dxa"/>
            <w:tcBorders>
              <w:top w:val="single" w:sz="4" w:space="0" w:color="auto"/>
              <w:bottom w:val="single" w:sz="4" w:space="0" w:color="auto"/>
              <w:right w:val="single" w:sz="4" w:space="0" w:color="auto"/>
            </w:tcBorders>
            <w:vAlign w:val="bottom"/>
            <w:tcPrChange w:id="6004" w:author="Linderhof, Vincent" w:date="2016-03-06T20:51:00Z">
              <w:tcPr>
                <w:tcW w:w="425" w:type="dxa"/>
                <w:tcBorders>
                  <w:top w:val="single" w:sz="4" w:space="0" w:color="auto"/>
                  <w:bottom w:val="single" w:sz="4" w:space="0" w:color="auto"/>
                  <w:right w:val="single" w:sz="4" w:space="0" w:color="auto"/>
                </w:tcBorders>
                <w:vAlign w:val="bottom"/>
              </w:tcPr>
            </w:tcPrChange>
          </w:tcPr>
          <w:p w14:paraId="01D908E1" w14:textId="66DB5345"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6005" w:author="Linderhof, Vincent" w:date="2016-03-06T20:51:00Z">
              <w:tcPr>
                <w:tcW w:w="851" w:type="dxa"/>
                <w:tcBorders>
                  <w:top w:val="single" w:sz="4" w:space="0" w:color="auto"/>
                  <w:left w:val="single" w:sz="4" w:space="0" w:color="auto"/>
                  <w:bottom w:val="single" w:sz="4" w:space="0" w:color="auto"/>
                </w:tcBorders>
                <w:vAlign w:val="bottom"/>
              </w:tcPr>
            </w:tcPrChange>
          </w:tcPr>
          <w:p w14:paraId="047F5858" w14:textId="0EC9DA1F"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40.787</w:t>
            </w:r>
          </w:p>
        </w:tc>
        <w:tc>
          <w:tcPr>
            <w:tcW w:w="425" w:type="dxa"/>
            <w:tcBorders>
              <w:top w:val="single" w:sz="4" w:space="0" w:color="auto"/>
              <w:bottom w:val="single" w:sz="4" w:space="0" w:color="auto"/>
              <w:right w:val="single" w:sz="4" w:space="0" w:color="auto"/>
            </w:tcBorders>
            <w:vAlign w:val="bottom"/>
            <w:tcPrChange w:id="6006" w:author="Linderhof, Vincent" w:date="2016-03-06T20:51:00Z">
              <w:tcPr>
                <w:tcW w:w="425" w:type="dxa"/>
                <w:tcBorders>
                  <w:top w:val="single" w:sz="4" w:space="0" w:color="auto"/>
                  <w:bottom w:val="single" w:sz="4" w:space="0" w:color="auto"/>
                  <w:right w:val="single" w:sz="4" w:space="0" w:color="auto"/>
                </w:tcBorders>
                <w:vAlign w:val="bottom"/>
              </w:tcPr>
            </w:tcPrChange>
          </w:tcPr>
          <w:p w14:paraId="223DB29C" w14:textId="70C17FF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6007" w:author="Linderhof, Vincent" w:date="2016-03-06T20:51:00Z">
              <w:tcPr>
                <w:tcW w:w="850" w:type="dxa"/>
                <w:tcBorders>
                  <w:top w:val="single" w:sz="4" w:space="0" w:color="auto"/>
                  <w:left w:val="single" w:sz="4" w:space="0" w:color="auto"/>
                  <w:bottom w:val="single" w:sz="4" w:space="0" w:color="auto"/>
                </w:tcBorders>
                <w:vAlign w:val="bottom"/>
              </w:tcPr>
            </w:tcPrChange>
          </w:tcPr>
          <w:p w14:paraId="641926AD" w14:textId="5CBA6964"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16.600</w:t>
            </w:r>
          </w:p>
        </w:tc>
        <w:tc>
          <w:tcPr>
            <w:tcW w:w="426" w:type="dxa"/>
            <w:tcBorders>
              <w:top w:val="single" w:sz="4" w:space="0" w:color="auto"/>
              <w:bottom w:val="single" w:sz="4" w:space="0" w:color="auto"/>
              <w:right w:val="single" w:sz="4" w:space="0" w:color="auto"/>
            </w:tcBorders>
            <w:vAlign w:val="bottom"/>
            <w:tcPrChange w:id="6008" w:author="Linderhof, Vincent" w:date="2016-03-06T20:51:00Z">
              <w:tcPr>
                <w:tcW w:w="426" w:type="dxa"/>
                <w:tcBorders>
                  <w:top w:val="single" w:sz="4" w:space="0" w:color="auto"/>
                  <w:bottom w:val="single" w:sz="4" w:space="0" w:color="auto"/>
                  <w:right w:val="single" w:sz="4" w:space="0" w:color="auto"/>
                </w:tcBorders>
                <w:vAlign w:val="bottom"/>
              </w:tcPr>
            </w:tcPrChange>
          </w:tcPr>
          <w:p w14:paraId="246CE8EF" w14:textId="488CCDA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6009" w:author="Linderhof, Vincent" w:date="2016-03-06T20:51:00Z">
              <w:tcPr>
                <w:tcW w:w="850" w:type="dxa"/>
                <w:tcBorders>
                  <w:top w:val="single" w:sz="4" w:space="0" w:color="auto"/>
                  <w:left w:val="single" w:sz="4" w:space="0" w:color="auto"/>
                  <w:bottom w:val="single" w:sz="4" w:space="0" w:color="auto"/>
                </w:tcBorders>
                <w:vAlign w:val="bottom"/>
              </w:tcPr>
            </w:tcPrChange>
          </w:tcPr>
          <w:p w14:paraId="56192270" w14:textId="6D648B5E"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27.263</w:t>
            </w:r>
          </w:p>
        </w:tc>
        <w:tc>
          <w:tcPr>
            <w:tcW w:w="709" w:type="dxa"/>
            <w:tcBorders>
              <w:top w:val="single" w:sz="4" w:space="0" w:color="auto"/>
              <w:bottom w:val="single" w:sz="4" w:space="0" w:color="auto"/>
              <w:right w:val="single" w:sz="4" w:space="0" w:color="auto"/>
            </w:tcBorders>
            <w:vAlign w:val="bottom"/>
            <w:tcPrChange w:id="6010" w:author="Linderhof, Vincent" w:date="2016-03-06T20:51:00Z">
              <w:tcPr>
                <w:tcW w:w="425" w:type="dxa"/>
                <w:tcBorders>
                  <w:top w:val="single" w:sz="4" w:space="0" w:color="auto"/>
                  <w:bottom w:val="single" w:sz="4" w:space="0" w:color="auto"/>
                  <w:right w:val="single" w:sz="4" w:space="0" w:color="auto"/>
                </w:tcBorders>
                <w:vAlign w:val="bottom"/>
              </w:tcPr>
            </w:tcPrChange>
          </w:tcPr>
          <w:p w14:paraId="6F8C4D7E" w14:textId="285203B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vAlign w:val="bottom"/>
            <w:tcPrChange w:id="6011" w:author="Linderhof, Vincent" w:date="2016-03-06T20:51:00Z">
              <w:tcPr>
                <w:tcW w:w="993" w:type="dxa"/>
                <w:tcBorders>
                  <w:top w:val="single" w:sz="4" w:space="0" w:color="auto"/>
                  <w:left w:val="single" w:sz="4" w:space="0" w:color="auto"/>
                  <w:bottom w:val="single" w:sz="4" w:space="0" w:color="auto"/>
                </w:tcBorders>
                <w:vAlign w:val="bottom"/>
              </w:tcPr>
            </w:tcPrChange>
          </w:tcPr>
          <w:p w14:paraId="2DAB8481" w14:textId="36616BDA"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42.575</w:t>
            </w:r>
          </w:p>
        </w:tc>
        <w:tc>
          <w:tcPr>
            <w:tcW w:w="567" w:type="dxa"/>
            <w:tcBorders>
              <w:top w:val="single" w:sz="4" w:space="0" w:color="auto"/>
              <w:bottom w:val="single" w:sz="4" w:space="0" w:color="auto"/>
              <w:right w:val="single" w:sz="4" w:space="0" w:color="auto"/>
            </w:tcBorders>
            <w:shd w:val="clear" w:color="auto" w:fill="auto"/>
            <w:noWrap/>
            <w:vAlign w:val="bottom"/>
            <w:hideMark/>
            <w:tcPrChange w:id="6012" w:author="Linderhof, Vincent" w:date="2016-03-06T20:51:00Z">
              <w:tcPr>
                <w:tcW w:w="425" w:type="dxa"/>
                <w:tcBorders>
                  <w:top w:val="single" w:sz="4" w:space="0" w:color="auto"/>
                  <w:bottom w:val="single" w:sz="4" w:space="0" w:color="auto"/>
                  <w:right w:val="single" w:sz="4" w:space="0" w:color="auto"/>
                </w:tcBorders>
                <w:shd w:val="clear" w:color="auto" w:fill="auto"/>
                <w:noWrap/>
                <w:vAlign w:val="bottom"/>
                <w:hideMark/>
              </w:tcPr>
            </w:tcPrChange>
          </w:tcPr>
          <w:p w14:paraId="5C278C29" w14:textId="5D6BFAF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hideMark/>
            <w:tcPrChange w:id="6013"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hideMark/>
              </w:tcPr>
            </w:tcPrChange>
          </w:tcPr>
          <w:p w14:paraId="46BB927B" w14:textId="1288970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18.751</w:t>
            </w:r>
          </w:p>
        </w:tc>
        <w:tc>
          <w:tcPr>
            <w:tcW w:w="709" w:type="dxa"/>
            <w:tcBorders>
              <w:top w:val="single" w:sz="4" w:space="0" w:color="auto"/>
              <w:bottom w:val="single" w:sz="4" w:space="0" w:color="auto"/>
              <w:right w:val="single" w:sz="4" w:space="0" w:color="auto"/>
            </w:tcBorders>
            <w:vAlign w:val="bottom"/>
            <w:tcPrChange w:id="6014" w:author="Linderhof, Vincent" w:date="2016-03-06T20:51:00Z">
              <w:tcPr>
                <w:tcW w:w="425" w:type="dxa"/>
                <w:tcBorders>
                  <w:top w:val="single" w:sz="4" w:space="0" w:color="auto"/>
                  <w:bottom w:val="single" w:sz="4" w:space="0" w:color="auto"/>
                  <w:right w:val="single" w:sz="4" w:space="0" w:color="auto"/>
                </w:tcBorders>
                <w:vAlign w:val="bottom"/>
              </w:tcPr>
            </w:tcPrChange>
          </w:tcPr>
          <w:p w14:paraId="47C2CAF5" w14:textId="4ECE2DA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bl>
    <w:p w14:paraId="170DC7E2" w14:textId="2F5761D2" w:rsidR="004717E5" w:rsidRDefault="001758DA" w:rsidP="00F77985">
      <w:pPr>
        <w:suppressAutoHyphens w:val="0"/>
        <w:spacing w:after="0"/>
        <w:rPr>
          <w:rFonts w:ascii="Times New Roman" w:hAnsi="Times New Roman"/>
          <w:i/>
          <w:sz w:val="22"/>
        </w:rPr>
      </w:pPr>
      <w:r w:rsidRPr="001758DA">
        <w:rPr>
          <w:rFonts w:ascii="Times New Roman" w:hAnsi="Times New Roman"/>
          <w:i/>
          <w:sz w:val="22"/>
        </w:rPr>
        <w:t>Note: *p&lt;0.1; **p&lt;0.05; ***p&lt;0.01</w:t>
      </w:r>
      <w:r w:rsidR="00003FA8">
        <w:rPr>
          <w:rFonts w:ascii="Times New Roman" w:hAnsi="Times New Roman"/>
          <w:i/>
          <w:sz w:val="22"/>
        </w:rPr>
        <w:t xml:space="preserve">, </w:t>
      </w:r>
      <w:r w:rsidRPr="001758DA">
        <w:rPr>
          <w:rFonts w:ascii="Times New Roman" w:hAnsi="Times New Roman"/>
          <w:i/>
          <w:sz w:val="22"/>
        </w:rPr>
        <w:t>Calories intakes are estimated by household</w:t>
      </w:r>
      <w:ins w:id="6015" w:author="Linderhof, Vincent" w:date="2016-03-06T20:41:00Z">
        <w:r w:rsidR="004459BF">
          <w:rPr>
            <w:rFonts w:ascii="Times New Roman" w:hAnsi="Times New Roman"/>
            <w:i/>
            <w:sz w:val="22"/>
          </w:rPr>
          <w:t>. Standard errors and t-values are available upon request with the corresponding author.</w:t>
        </w:r>
      </w:ins>
    </w:p>
    <w:p w14:paraId="534ECEE2" w14:textId="77777777" w:rsidR="002C6F78" w:rsidRDefault="002C6F78" w:rsidP="00F77985">
      <w:pPr>
        <w:jc w:val="both"/>
        <w:rPr>
          <w:rFonts w:ascii="Times New Roman" w:hAnsi="Times New Roman"/>
          <w:sz w:val="22"/>
        </w:rPr>
        <w:sectPr w:rsidR="002C6F78" w:rsidSect="004717E5">
          <w:type w:val="nextColumn"/>
          <w:pgSz w:w="16838" w:h="11906" w:orient="landscape"/>
          <w:pgMar w:top="1440" w:right="1440" w:bottom="1440" w:left="1440" w:header="0" w:footer="397" w:gutter="0"/>
          <w:pgNumType w:start="0"/>
          <w:cols w:space="720"/>
          <w:formProt w:val="0"/>
          <w:docGrid w:linePitch="360" w:charSpace="8192"/>
          <w:sectPrChange w:id="6016" w:author="Linderhof, Vincent" w:date="2016-03-06T10:58:00Z">
            <w:sectPr w:rsidR="002C6F78" w:rsidSect="004717E5">
              <w:pgMar w:top="1440" w:right="1440" w:bottom="1440" w:left="1440" w:header="0" w:footer="397" w:gutter="0"/>
              <w:pgNumType w:start="1"/>
            </w:sectPr>
          </w:sectPrChange>
        </w:sectPr>
      </w:pPr>
    </w:p>
    <w:p w14:paraId="691EB1C8" w14:textId="1413B68C" w:rsidR="001C686F" w:rsidRPr="00E05337" w:rsidRDefault="006936C8" w:rsidP="00F77985">
      <w:pPr>
        <w:rPr>
          <w:rFonts w:ascii="Times New Roman" w:hAnsi="Times New Roman"/>
          <w:sz w:val="24"/>
          <w:szCs w:val="24"/>
        </w:rPr>
      </w:pPr>
      <w:r w:rsidRPr="00E05337">
        <w:rPr>
          <w:rFonts w:ascii="Times New Roman" w:hAnsi="Times New Roman"/>
          <w:sz w:val="24"/>
          <w:szCs w:val="24"/>
        </w:rPr>
        <w:lastRenderedPageBreak/>
        <w:t xml:space="preserve">Recall that one of the aims of the paper is to develop an easy to implement indicator that can be used to establish the nutritional health of an individual.  So, in addition to testing several endogenous measures, </w:t>
      </w:r>
      <w:r w:rsidR="00F260B7" w:rsidRPr="00E05337">
        <w:rPr>
          <w:rFonts w:ascii="Times New Roman" w:hAnsi="Times New Roman"/>
          <w:sz w:val="24"/>
          <w:szCs w:val="24"/>
        </w:rPr>
        <w:t>t</w:t>
      </w:r>
      <w:r w:rsidR="005C52A5" w:rsidRPr="00E05337">
        <w:rPr>
          <w:rFonts w:ascii="Times New Roman" w:hAnsi="Times New Roman"/>
          <w:sz w:val="24"/>
          <w:szCs w:val="24"/>
        </w:rPr>
        <w:t xml:space="preserve">hree </w:t>
      </w:r>
      <w:r w:rsidR="00BA7258" w:rsidRPr="00E05337">
        <w:rPr>
          <w:rFonts w:ascii="Times New Roman" w:hAnsi="Times New Roman"/>
          <w:sz w:val="24"/>
          <w:szCs w:val="24"/>
        </w:rPr>
        <w:t xml:space="preserve">exogenous </w:t>
      </w:r>
      <w:r w:rsidR="005C52A5" w:rsidRPr="00E05337">
        <w:rPr>
          <w:rFonts w:ascii="Times New Roman" w:hAnsi="Times New Roman"/>
          <w:sz w:val="24"/>
          <w:szCs w:val="24"/>
        </w:rPr>
        <w:t xml:space="preserve">production count variables </w:t>
      </w:r>
      <w:r w:rsidR="003404BB" w:rsidRPr="00E05337">
        <w:rPr>
          <w:rFonts w:ascii="Times New Roman" w:hAnsi="Times New Roman"/>
          <w:sz w:val="24"/>
          <w:szCs w:val="24"/>
        </w:rPr>
        <w:t xml:space="preserve">were </w:t>
      </w:r>
      <w:r w:rsidRPr="00E05337">
        <w:rPr>
          <w:rFonts w:ascii="Times New Roman" w:hAnsi="Times New Roman"/>
          <w:sz w:val="24"/>
          <w:szCs w:val="24"/>
        </w:rPr>
        <w:t>tested</w:t>
      </w:r>
      <w:r w:rsidR="00E40799" w:rsidRPr="00E05337">
        <w:rPr>
          <w:rFonts w:ascii="Times New Roman" w:hAnsi="Times New Roman"/>
          <w:sz w:val="24"/>
          <w:szCs w:val="24"/>
        </w:rPr>
        <w:t xml:space="preserve"> as well to determine if they lead to significantly different overall model estimates.</w:t>
      </w:r>
      <w:r w:rsidR="005C52A5" w:rsidRPr="00E05337">
        <w:rPr>
          <w:rFonts w:ascii="Times New Roman" w:hAnsi="Times New Roman"/>
          <w:sz w:val="24"/>
          <w:szCs w:val="24"/>
        </w:rPr>
        <w:t xml:space="preserve"> </w:t>
      </w:r>
      <w:r w:rsidR="00E40799" w:rsidRPr="00E05337">
        <w:rPr>
          <w:rFonts w:ascii="Times New Roman" w:hAnsi="Times New Roman"/>
          <w:sz w:val="24"/>
          <w:szCs w:val="24"/>
        </w:rPr>
        <w:t>T</w:t>
      </w:r>
      <w:r w:rsidR="00D84C16" w:rsidRPr="00E05337">
        <w:rPr>
          <w:rFonts w:ascii="Times New Roman" w:hAnsi="Times New Roman"/>
          <w:sz w:val="24"/>
          <w:szCs w:val="24"/>
        </w:rPr>
        <w:t>he n</w:t>
      </w:r>
      <w:r w:rsidR="005C52A5" w:rsidRPr="00E05337">
        <w:rPr>
          <w:rFonts w:ascii="Times New Roman" w:hAnsi="Times New Roman"/>
          <w:sz w:val="24"/>
          <w:szCs w:val="24"/>
        </w:rPr>
        <w:t xml:space="preserve">umber of different </w:t>
      </w:r>
      <w:commentRangeStart w:id="6017"/>
      <w:r w:rsidR="005C52A5" w:rsidRPr="00E05337">
        <w:rPr>
          <w:rFonts w:ascii="Times New Roman" w:hAnsi="Times New Roman"/>
          <w:sz w:val="24"/>
          <w:szCs w:val="24"/>
        </w:rPr>
        <w:t>crops</w:t>
      </w:r>
      <w:commentRangeEnd w:id="6017"/>
      <w:r w:rsidR="00E26676" w:rsidRPr="00E05337">
        <w:rPr>
          <w:rStyle w:val="CommentReference"/>
          <w:rFonts w:ascii="Times New Roman" w:hAnsi="Times New Roman"/>
          <w:sz w:val="24"/>
          <w:szCs w:val="24"/>
        </w:rPr>
        <w:commentReference w:id="6017"/>
      </w:r>
      <w:r w:rsidR="005C52A5" w:rsidRPr="00E05337">
        <w:rPr>
          <w:rFonts w:ascii="Times New Roman" w:hAnsi="Times New Roman"/>
          <w:sz w:val="24"/>
          <w:szCs w:val="24"/>
        </w:rPr>
        <w:t xml:space="preserve"> produced</w:t>
      </w:r>
      <w:r w:rsidR="00D84C16" w:rsidRPr="00E05337">
        <w:rPr>
          <w:rFonts w:ascii="Times New Roman" w:hAnsi="Times New Roman"/>
          <w:sz w:val="24"/>
          <w:szCs w:val="24"/>
        </w:rPr>
        <w:t>,</w:t>
      </w:r>
      <w:r w:rsidR="005C52A5" w:rsidRPr="00E05337">
        <w:rPr>
          <w:rFonts w:ascii="Times New Roman" w:hAnsi="Times New Roman"/>
          <w:sz w:val="24"/>
          <w:szCs w:val="24"/>
        </w:rPr>
        <w:t xml:space="preserve"> </w:t>
      </w:r>
      <w:r w:rsidR="00D84C16" w:rsidRPr="00E05337">
        <w:rPr>
          <w:rFonts w:ascii="Times New Roman" w:hAnsi="Times New Roman"/>
          <w:sz w:val="24"/>
          <w:szCs w:val="24"/>
        </w:rPr>
        <w:t>the n</w:t>
      </w:r>
      <w:r w:rsidR="005C52A5" w:rsidRPr="00E05337">
        <w:rPr>
          <w:rFonts w:ascii="Times New Roman" w:hAnsi="Times New Roman"/>
          <w:sz w:val="24"/>
          <w:szCs w:val="24"/>
        </w:rPr>
        <w:t xml:space="preserve">umber of different </w:t>
      </w:r>
      <w:r w:rsidR="005C52A5" w:rsidRPr="00E05337">
        <w:rPr>
          <w:rFonts w:ascii="Times New Roman" w:hAnsi="Times New Roman"/>
          <w:i/>
          <w:sz w:val="24"/>
          <w:szCs w:val="24"/>
        </w:rPr>
        <w:t>nutritional groups</w:t>
      </w:r>
      <w:r w:rsidR="005C52A5" w:rsidRPr="00E05337">
        <w:rPr>
          <w:rFonts w:ascii="Times New Roman" w:hAnsi="Times New Roman"/>
          <w:sz w:val="24"/>
          <w:szCs w:val="24"/>
        </w:rPr>
        <w:t xml:space="preserve"> produced</w:t>
      </w:r>
      <w:r w:rsidR="00D84C16" w:rsidRPr="00E05337">
        <w:rPr>
          <w:rFonts w:ascii="Times New Roman" w:hAnsi="Times New Roman"/>
          <w:sz w:val="24"/>
          <w:szCs w:val="24"/>
        </w:rPr>
        <w:t>, and the</w:t>
      </w:r>
      <w:r w:rsidR="005C52A5" w:rsidRPr="00E05337">
        <w:rPr>
          <w:rFonts w:ascii="Times New Roman" w:hAnsi="Times New Roman"/>
          <w:sz w:val="24"/>
          <w:szCs w:val="24"/>
        </w:rPr>
        <w:t xml:space="preserve"> Simpson’s index</w:t>
      </w:r>
      <w:r w:rsidR="00D84C16" w:rsidRPr="00E05337">
        <w:rPr>
          <w:rFonts w:ascii="Times New Roman" w:hAnsi="Times New Roman"/>
          <w:sz w:val="24"/>
          <w:szCs w:val="24"/>
        </w:rPr>
        <w:t xml:space="preserve"> </w:t>
      </w:r>
      <w:r w:rsidR="00FD1979" w:rsidRPr="00E05337">
        <w:rPr>
          <w:rFonts w:ascii="Times New Roman" w:hAnsi="Times New Roman"/>
          <w:sz w:val="24"/>
          <w:szCs w:val="24"/>
        </w:rPr>
        <w:t>were tested using th</w:t>
      </w:r>
      <w:r w:rsidR="005C52A5" w:rsidRPr="00E05337">
        <w:rPr>
          <w:rFonts w:ascii="Times New Roman" w:hAnsi="Times New Roman"/>
          <w:sz w:val="24"/>
          <w:szCs w:val="24"/>
        </w:rPr>
        <w:t>e fixed-time effect</w:t>
      </w:r>
      <w:r w:rsidR="00BA7258" w:rsidRPr="00E05337">
        <w:rPr>
          <w:rFonts w:ascii="Times New Roman" w:hAnsi="Times New Roman"/>
          <w:sz w:val="24"/>
          <w:szCs w:val="24"/>
        </w:rPr>
        <w:t>s</w:t>
      </w:r>
      <w:r w:rsidR="005C52A5" w:rsidRPr="00E05337">
        <w:rPr>
          <w:rFonts w:ascii="Times New Roman" w:hAnsi="Times New Roman"/>
          <w:sz w:val="24"/>
          <w:szCs w:val="24"/>
        </w:rPr>
        <w:t xml:space="preserve"> </w:t>
      </w:r>
      <w:r w:rsidR="00E40799" w:rsidRPr="00E05337">
        <w:rPr>
          <w:rFonts w:ascii="Times New Roman" w:hAnsi="Times New Roman"/>
          <w:sz w:val="24"/>
          <w:szCs w:val="24"/>
        </w:rPr>
        <w:t xml:space="preserve">(PLM) </w:t>
      </w:r>
      <w:r w:rsidR="005C52A5" w:rsidRPr="00E05337">
        <w:rPr>
          <w:rFonts w:ascii="Times New Roman" w:hAnsi="Times New Roman"/>
          <w:sz w:val="24"/>
          <w:szCs w:val="24"/>
        </w:rPr>
        <w:t>method</w:t>
      </w:r>
      <w:r w:rsidR="00D17998" w:rsidRPr="00E05337">
        <w:rPr>
          <w:rFonts w:ascii="Times New Roman" w:hAnsi="Times New Roman"/>
          <w:sz w:val="24"/>
          <w:szCs w:val="24"/>
        </w:rPr>
        <w:t xml:space="preserve"> (Table 4)</w:t>
      </w:r>
      <w:r w:rsidR="005C52A5" w:rsidRPr="00E05337">
        <w:rPr>
          <w:rFonts w:ascii="Times New Roman" w:hAnsi="Times New Roman"/>
          <w:sz w:val="24"/>
          <w:szCs w:val="24"/>
        </w:rPr>
        <w:t xml:space="preserve">. These main variables were significant and positive for our three </w:t>
      </w:r>
      <w:r w:rsidR="00BA7258" w:rsidRPr="00E05337">
        <w:rPr>
          <w:rFonts w:ascii="Times New Roman" w:hAnsi="Times New Roman"/>
          <w:sz w:val="24"/>
          <w:szCs w:val="24"/>
        </w:rPr>
        <w:t xml:space="preserve">endogenous </w:t>
      </w:r>
      <w:r w:rsidR="005C52A5" w:rsidRPr="00E05337">
        <w:rPr>
          <w:rFonts w:ascii="Times New Roman" w:hAnsi="Times New Roman"/>
          <w:sz w:val="24"/>
          <w:szCs w:val="24"/>
        </w:rPr>
        <w:t xml:space="preserve">variables except </w:t>
      </w:r>
      <w:r w:rsidR="00BA7258" w:rsidRPr="00E05337">
        <w:rPr>
          <w:rFonts w:ascii="Times New Roman" w:hAnsi="Times New Roman"/>
          <w:sz w:val="24"/>
          <w:szCs w:val="24"/>
        </w:rPr>
        <w:t xml:space="preserve">for </w:t>
      </w:r>
      <w:r w:rsidR="00FD1979" w:rsidRPr="00E05337">
        <w:rPr>
          <w:rFonts w:ascii="Times New Roman" w:hAnsi="Times New Roman"/>
          <w:sz w:val="24"/>
          <w:szCs w:val="24"/>
        </w:rPr>
        <w:t>produ</w:t>
      </w:r>
      <w:r w:rsidR="005C52A5" w:rsidRPr="00E05337">
        <w:rPr>
          <w:rFonts w:ascii="Times New Roman" w:hAnsi="Times New Roman"/>
          <w:sz w:val="24"/>
          <w:szCs w:val="24"/>
        </w:rPr>
        <w:t>ction by nutritional group and</w:t>
      </w:r>
      <w:r w:rsidR="00FD1979" w:rsidRPr="00E05337">
        <w:rPr>
          <w:rFonts w:ascii="Times New Roman" w:hAnsi="Times New Roman"/>
          <w:sz w:val="24"/>
          <w:szCs w:val="24"/>
        </w:rPr>
        <w:t xml:space="preserve"> Simpson</w:t>
      </w:r>
      <w:r w:rsidR="00EB1527" w:rsidRPr="00E05337">
        <w:rPr>
          <w:rFonts w:ascii="Times New Roman" w:hAnsi="Times New Roman"/>
          <w:sz w:val="24"/>
          <w:szCs w:val="24"/>
        </w:rPr>
        <w:t>’s</w:t>
      </w:r>
      <w:r w:rsidR="00FD1979" w:rsidRPr="00E05337">
        <w:rPr>
          <w:rFonts w:ascii="Times New Roman" w:hAnsi="Times New Roman"/>
          <w:sz w:val="24"/>
          <w:szCs w:val="24"/>
        </w:rPr>
        <w:t xml:space="preserve"> index</w:t>
      </w:r>
      <w:r w:rsidR="00BA7258" w:rsidRPr="00E05337">
        <w:rPr>
          <w:rFonts w:ascii="Times New Roman" w:hAnsi="Times New Roman"/>
          <w:sz w:val="24"/>
          <w:szCs w:val="24"/>
        </w:rPr>
        <w:t>,</w:t>
      </w:r>
      <w:r w:rsidR="00FD1979" w:rsidRPr="00E05337">
        <w:rPr>
          <w:rFonts w:ascii="Times New Roman" w:hAnsi="Times New Roman"/>
          <w:sz w:val="24"/>
          <w:szCs w:val="24"/>
        </w:rPr>
        <w:t xml:space="preserve"> </w:t>
      </w:r>
      <w:r w:rsidR="005C52A5" w:rsidRPr="00E05337">
        <w:rPr>
          <w:rFonts w:ascii="Times New Roman" w:hAnsi="Times New Roman"/>
          <w:sz w:val="24"/>
          <w:szCs w:val="24"/>
        </w:rPr>
        <w:t xml:space="preserve">which </w:t>
      </w:r>
      <w:r w:rsidR="00FD1979" w:rsidRPr="00E05337">
        <w:rPr>
          <w:rFonts w:ascii="Times New Roman" w:hAnsi="Times New Roman"/>
          <w:sz w:val="24"/>
          <w:szCs w:val="24"/>
        </w:rPr>
        <w:t>were not significan</w:t>
      </w:r>
      <w:r w:rsidR="005C52A5" w:rsidRPr="00E05337">
        <w:rPr>
          <w:rFonts w:ascii="Times New Roman" w:hAnsi="Times New Roman"/>
          <w:sz w:val="24"/>
          <w:szCs w:val="24"/>
        </w:rPr>
        <w:t xml:space="preserve">t </w:t>
      </w:r>
      <w:r w:rsidR="00BA7258" w:rsidRPr="00E05337">
        <w:rPr>
          <w:rFonts w:ascii="Times New Roman" w:hAnsi="Times New Roman"/>
          <w:sz w:val="24"/>
          <w:szCs w:val="24"/>
        </w:rPr>
        <w:t>in</w:t>
      </w:r>
      <w:r w:rsidR="005C52A5" w:rsidRPr="00E05337">
        <w:rPr>
          <w:rFonts w:ascii="Times New Roman" w:hAnsi="Times New Roman"/>
          <w:sz w:val="24"/>
          <w:szCs w:val="24"/>
        </w:rPr>
        <w:t xml:space="preserve"> explain</w:t>
      </w:r>
      <w:r w:rsidR="00BA7258" w:rsidRPr="00E05337">
        <w:rPr>
          <w:rFonts w:ascii="Times New Roman" w:hAnsi="Times New Roman"/>
          <w:sz w:val="24"/>
          <w:szCs w:val="24"/>
        </w:rPr>
        <w:t>ing</w:t>
      </w:r>
      <w:r w:rsidR="005C52A5" w:rsidRPr="00E05337">
        <w:rPr>
          <w:rFonts w:ascii="Times New Roman" w:hAnsi="Times New Roman"/>
          <w:sz w:val="24"/>
          <w:szCs w:val="24"/>
        </w:rPr>
        <w:t xml:space="preserve"> </w:t>
      </w:r>
      <w:r w:rsidR="00BA7258" w:rsidRPr="00E05337">
        <w:rPr>
          <w:rFonts w:ascii="Times New Roman" w:hAnsi="Times New Roman"/>
          <w:sz w:val="24"/>
          <w:szCs w:val="24"/>
        </w:rPr>
        <w:t>c</w:t>
      </w:r>
      <w:r w:rsidR="005C52A5" w:rsidRPr="00E05337">
        <w:rPr>
          <w:rFonts w:ascii="Times New Roman" w:hAnsi="Times New Roman"/>
          <w:sz w:val="24"/>
          <w:szCs w:val="24"/>
        </w:rPr>
        <w:t>aloric intakes</w:t>
      </w:r>
      <w:r w:rsidR="00FD1979" w:rsidRPr="00E05337">
        <w:rPr>
          <w:rFonts w:ascii="Times New Roman" w:hAnsi="Times New Roman"/>
          <w:sz w:val="24"/>
          <w:szCs w:val="24"/>
        </w:rPr>
        <w:t>.</w:t>
      </w:r>
      <w:r w:rsidR="00BB485A" w:rsidRPr="00E05337">
        <w:rPr>
          <w:rFonts w:ascii="Times New Roman" w:hAnsi="Times New Roman"/>
          <w:sz w:val="24"/>
          <w:szCs w:val="24"/>
        </w:rPr>
        <w:t xml:space="preserve"> </w:t>
      </w:r>
      <w:r w:rsidR="00593C82" w:rsidRPr="00E05337">
        <w:rPr>
          <w:rFonts w:ascii="Times New Roman" w:hAnsi="Times New Roman"/>
          <w:sz w:val="24"/>
          <w:szCs w:val="24"/>
        </w:rPr>
        <w:t>Results for t</w:t>
      </w:r>
      <w:r w:rsidR="00502BC8" w:rsidRPr="00E05337">
        <w:rPr>
          <w:rFonts w:ascii="Times New Roman" w:hAnsi="Times New Roman"/>
          <w:sz w:val="24"/>
          <w:szCs w:val="24"/>
        </w:rPr>
        <w:t xml:space="preserve">he </w:t>
      </w:r>
      <w:r w:rsidR="00593C82" w:rsidRPr="00E05337">
        <w:rPr>
          <w:rFonts w:ascii="Times New Roman" w:hAnsi="Times New Roman"/>
          <w:sz w:val="24"/>
          <w:szCs w:val="24"/>
        </w:rPr>
        <w:t xml:space="preserve">entire model were </w:t>
      </w:r>
      <w:r w:rsidR="0071376A" w:rsidRPr="00E05337">
        <w:rPr>
          <w:rFonts w:ascii="Times New Roman" w:hAnsi="Times New Roman"/>
          <w:sz w:val="24"/>
          <w:szCs w:val="24"/>
        </w:rPr>
        <w:t xml:space="preserve">in line with previous </w:t>
      </w:r>
      <w:r w:rsidR="00593C82" w:rsidRPr="00E05337">
        <w:rPr>
          <w:rFonts w:ascii="Times New Roman" w:hAnsi="Times New Roman"/>
          <w:sz w:val="24"/>
          <w:szCs w:val="24"/>
        </w:rPr>
        <w:t xml:space="preserve">results </w:t>
      </w:r>
      <w:r w:rsidR="00502BC8" w:rsidRPr="00E05337">
        <w:rPr>
          <w:rFonts w:ascii="Times New Roman" w:hAnsi="Times New Roman"/>
          <w:sz w:val="24"/>
          <w:szCs w:val="24"/>
        </w:rPr>
        <w:t>across the different production count variables</w:t>
      </w:r>
      <w:r w:rsidR="00242A44" w:rsidRPr="00E05337">
        <w:rPr>
          <w:rFonts w:ascii="Times New Roman" w:hAnsi="Times New Roman"/>
          <w:sz w:val="24"/>
          <w:szCs w:val="24"/>
        </w:rPr>
        <w:t xml:space="preserve"> and thereby suggest that the most parsimonious exogenous production count indicator in a given situation should be used</w:t>
      </w:r>
    </w:p>
    <w:p w14:paraId="7AD38DAB" w14:textId="5BE62F71" w:rsidR="001C686F" w:rsidRPr="00E05337" w:rsidRDefault="0071376A" w:rsidP="00F77985">
      <w:pPr>
        <w:rPr>
          <w:rFonts w:ascii="Times New Roman" w:hAnsi="Times New Roman"/>
          <w:sz w:val="24"/>
          <w:szCs w:val="24"/>
        </w:rPr>
      </w:pPr>
      <w:r w:rsidRPr="00E05337">
        <w:rPr>
          <w:rFonts w:ascii="Times New Roman" w:hAnsi="Times New Roman"/>
          <w:sz w:val="24"/>
          <w:szCs w:val="24"/>
        </w:rPr>
        <w:t>The first crop count model</w:t>
      </w:r>
      <w:r w:rsidR="001C686F" w:rsidRPr="00E05337">
        <w:rPr>
          <w:rFonts w:ascii="Times New Roman" w:hAnsi="Times New Roman"/>
          <w:sz w:val="24"/>
          <w:szCs w:val="24"/>
        </w:rPr>
        <w:t xml:space="preserve">, </w:t>
      </w:r>
      <w:r w:rsidR="00593C82" w:rsidRPr="00E05337">
        <w:rPr>
          <w:rFonts w:ascii="Times New Roman" w:hAnsi="Times New Roman"/>
          <w:sz w:val="24"/>
          <w:szCs w:val="24"/>
        </w:rPr>
        <w:t>the n</w:t>
      </w:r>
      <w:r w:rsidR="001C686F" w:rsidRPr="00E05337">
        <w:rPr>
          <w:rFonts w:ascii="Times New Roman" w:hAnsi="Times New Roman"/>
          <w:sz w:val="24"/>
          <w:szCs w:val="24"/>
        </w:rPr>
        <w:t>umber of different crops produced</w:t>
      </w:r>
      <w:r w:rsidR="00593C82" w:rsidRPr="00E05337">
        <w:rPr>
          <w:rFonts w:ascii="Times New Roman" w:hAnsi="Times New Roman"/>
          <w:sz w:val="24"/>
          <w:szCs w:val="24"/>
        </w:rPr>
        <w:t>,</w:t>
      </w:r>
      <w:r w:rsidRPr="00E05337">
        <w:rPr>
          <w:rFonts w:ascii="Times New Roman" w:hAnsi="Times New Roman"/>
          <w:sz w:val="24"/>
          <w:szCs w:val="24"/>
        </w:rPr>
        <w:t xml:space="preserve"> </w:t>
      </w:r>
      <w:r w:rsidR="00035E3B" w:rsidRPr="00E05337">
        <w:rPr>
          <w:rFonts w:ascii="Times New Roman" w:hAnsi="Times New Roman"/>
          <w:sz w:val="24"/>
          <w:szCs w:val="24"/>
        </w:rPr>
        <w:t>reproduces the results in table 3</w:t>
      </w:r>
      <w:r w:rsidR="00EB2118" w:rsidRPr="00E05337">
        <w:rPr>
          <w:rFonts w:ascii="Times New Roman" w:hAnsi="Times New Roman"/>
          <w:sz w:val="24"/>
          <w:szCs w:val="24"/>
        </w:rPr>
        <w:t xml:space="preserve"> and so will not be discussed in the this section</w:t>
      </w:r>
      <w:r w:rsidR="00035E3B" w:rsidRPr="00E05337">
        <w:rPr>
          <w:rFonts w:ascii="Times New Roman" w:hAnsi="Times New Roman"/>
          <w:sz w:val="24"/>
          <w:szCs w:val="24"/>
        </w:rPr>
        <w:t xml:space="preserve">.  </w:t>
      </w:r>
      <w:r w:rsidR="00593C82" w:rsidRPr="00E05337">
        <w:rPr>
          <w:rFonts w:ascii="Times New Roman" w:hAnsi="Times New Roman"/>
          <w:sz w:val="24"/>
          <w:szCs w:val="24"/>
        </w:rPr>
        <w:t xml:space="preserve">The </w:t>
      </w:r>
      <w:r w:rsidR="00CA304C" w:rsidRPr="00E05337">
        <w:rPr>
          <w:rFonts w:ascii="Times New Roman" w:hAnsi="Times New Roman"/>
          <w:sz w:val="24"/>
          <w:szCs w:val="24"/>
        </w:rPr>
        <w:t xml:space="preserve">three </w:t>
      </w:r>
      <w:r w:rsidR="001C686F" w:rsidRPr="00E05337">
        <w:rPr>
          <w:rFonts w:ascii="Times New Roman" w:hAnsi="Times New Roman"/>
          <w:sz w:val="24"/>
          <w:szCs w:val="24"/>
        </w:rPr>
        <w:t>model</w:t>
      </w:r>
      <w:r w:rsidR="00CA304C" w:rsidRPr="00E05337">
        <w:rPr>
          <w:rFonts w:ascii="Times New Roman" w:hAnsi="Times New Roman"/>
          <w:sz w:val="24"/>
          <w:szCs w:val="24"/>
        </w:rPr>
        <w:t xml:space="preserve">s </w:t>
      </w:r>
      <w:r w:rsidR="00593C82" w:rsidRPr="00E05337">
        <w:rPr>
          <w:rFonts w:ascii="Times New Roman" w:hAnsi="Times New Roman"/>
          <w:sz w:val="24"/>
          <w:szCs w:val="24"/>
        </w:rPr>
        <w:t xml:space="preserve">run with </w:t>
      </w:r>
      <w:r w:rsidR="001C686F" w:rsidRPr="00E05337">
        <w:rPr>
          <w:rFonts w:ascii="Times New Roman" w:hAnsi="Times New Roman"/>
          <w:sz w:val="24"/>
          <w:szCs w:val="24"/>
        </w:rPr>
        <w:t xml:space="preserve">different </w:t>
      </w:r>
      <w:r w:rsidR="001C686F" w:rsidRPr="00E05337">
        <w:rPr>
          <w:rFonts w:ascii="Times New Roman" w:hAnsi="Times New Roman"/>
          <w:i/>
          <w:sz w:val="24"/>
          <w:szCs w:val="24"/>
        </w:rPr>
        <w:t>nutritional groups</w:t>
      </w:r>
      <w:r w:rsidR="001C686F" w:rsidRPr="00E05337">
        <w:rPr>
          <w:rFonts w:ascii="Times New Roman" w:hAnsi="Times New Roman"/>
          <w:sz w:val="24"/>
          <w:szCs w:val="24"/>
        </w:rPr>
        <w:t xml:space="preserve"> </w:t>
      </w:r>
      <w:r w:rsidR="00CA304C" w:rsidRPr="00E05337">
        <w:rPr>
          <w:rFonts w:ascii="Times New Roman" w:hAnsi="Times New Roman"/>
          <w:sz w:val="24"/>
          <w:szCs w:val="24"/>
        </w:rPr>
        <w:t>(</w:t>
      </w:r>
      <w:r w:rsidR="00EB2118" w:rsidRPr="00E05337">
        <w:rPr>
          <w:rFonts w:ascii="Times New Roman" w:hAnsi="Times New Roman"/>
          <w:sz w:val="24"/>
          <w:szCs w:val="24"/>
        </w:rPr>
        <w:t xml:space="preserve">second </w:t>
      </w:r>
      <w:r w:rsidR="00CA304C" w:rsidRPr="00E05337">
        <w:rPr>
          <w:rFonts w:ascii="Times New Roman" w:hAnsi="Times New Roman"/>
          <w:sz w:val="24"/>
          <w:szCs w:val="24"/>
        </w:rPr>
        <w:t xml:space="preserve">three columns in the table) </w:t>
      </w:r>
      <w:r w:rsidR="00035E3B" w:rsidRPr="00E05337">
        <w:rPr>
          <w:rFonts w:ascii="Times New Roman" w:hAnsi="Times New Roman"/>
          <w:sz w:val="24"/>
          <w:szCs w:val="24"/>
        </w:rPr>
        <w:t xml:space="preserve">as an exogenous variable </w:t>
      </w:r>
      <w:r w:rsidR="00CA304C" w:rsidRPr="00E05337">
        <w:rPr>
          <w:rFonts w:ascii="Times New Roman" w:hAnsi="Times New Roman"/>
          <w:sz w:val="24"/>
          <w:szCs w:val="24"/>
        </w:rPr>
        <w:t>produce</w:t>
      </w:r>
      <w:r w:rsidR="00593C82" w:rsidRPr="00E05337">
        <w:rPr>
          <w:rFonts w:ascii="Times New Roman" w:hAnsi="Times New Roman"/>
          <w:sz w:val="24"/>
          <w:szCs w:val="24"/>
        </w:rPr>
        <w:t xml:space="preserve"> similar </w:t>
      </w:r>
      <w:r w:rsidR="00CA304C" w:rsidRPr="00E05337">
        <w:rPr>
          <w:rFonts w:ascii="Times New Roman" w:hAnsi="Times New Roman"/>
          <w:sz w:val="24"/>
          <w:szCs w:val="24"/>
        </w:rPr>
        <w:t xml:space="preserve">results.  Its estimate is highly significant in all three models.  Two interesting points of comparison are the results for household size and the education level of the head of household.  As opposed to the other two models, the estimate for household size is highly significant in the caloric model, indicating that a larger household significantly increases the number of calories consumed by the household.  </w:t>
      </w:r>
      <w:r w:rsidR="007F1B8B" w:rsidRPr="00E05337">
        <w:rPr>
          <w:rFonts w:ascii="Times New Roman" w:hAnsi="Times New Roman"/>
          <w:sz w:val="24"/>
          <w:szCs w:val="24"/>
        </w:rPr>
        <w:t xml:space="preserve">While not in itself surprising, it does raise the question of why a larger household size does not increase household nutritional levels.  </w:t>
      </w:r>
      <w:r w:rsidR="00EB2118" w:rsidRPr="00E05337">
        <w:rPr>
          <w:rFonts w:ascii="Times New Roman" w:hAnsi="Times New Roman"/>
          <w:sz w:val="24"/>
          <w:szCs w:val="24"/>
        </w:rPr>
        <w:t xml:space="preserve">Similarly, the estimate for the educational level of the household head is also significant in explaining calories consumed by a household, but is not in either of the other two models.  </w:t>
      </w:r>
      <w:r w:rsidR="00CA304C" w:rsidRPr="00E05337">
        <w:rPr>
          <w:rFonts w:ascii="Times New Roman" w:hAnsi="Times New Roman"/>
          <w:sz w:val="24"/>
          <w:szCs w:val="24"/>
        </w:rPr>
        <w:t xml:space="preserve"> </w:t>
      </w:r>
      <w:r w:rsidR="00EB2118" w:rsidRPr="00E05337">
        <w:rPr>
          <w:rFonts w:ascii="Times New Roman" w:hAnsi="Times New Roman"/>
          <w:sz w:val="24"/>
          <w:szCs w:val="24"/>
        </w:rPr>
        <w:t xml:space="preserve">In general, the two indices, the number of crops produced and the number of different nutritional food groups produced, yield similar results.  </w:t>
      </w:r>
      <w:r w:rsidR="00035E3B" w:rsidRPr="00E05337">
        <w:rPr>
          <w:rFonts w:ascii="Times New Roman" w:hAnsi="Times New Roman"/>
          <w:sz w:val="24"/>
          <w:szCs w:val="24"/>
        </w:rPr>
        <w:t xml:space="preserve">   </w:t>
      </w:r>
      <w:r w:rsidR="00593C82" w:rsidRPr="00E05337">
        <w:rPr>
          <w:rFonts w:ascii="Times New Roman" w:hAnsi="Times New Roman"/>
          <w:sz w:val="24"/>
          <w:szCs w:val="24"/>
        </w:rPr>
        <w:t xml:space="preserve"> </w:t>
      </w:r>
    </w:p>
    <w:p w14:paraId="53372E34" w14:textId="16E2DFEB" w:rsidR="00502BC8" w:rsidRPr="00E05337" w:rsidRDefault="00E26676" w:rsidP="00F77985">
      <w:pPr>
        <w:rPr>
          <w:rFonts w:ascii="Times New Roman" w:hAnsi="Times New Roman"/>
          <w:sz w:val="24"/>
          <w:szCs w:val="24"/>
        </w:rPr>
      </w:pPr>
      <w:r w:rsidRPr="00E05337">
        <w:rPr>
          <w:rFonts w:ascii="Times New Roman" w:hAnsi="Times New Roman"/>
          <w:sz w:val="24"/>
          <w:szCs w:val="24"/>
        </w:rPr>
        <w:t xml:space="preserve">Results for the model </w:t>
      </w:r>
      <w:r w:rsidR="00EB2118" w:rsidRPr="00E05337">
        <w:rPr>
          <w:rFonts w:ascii="Times New Roman" w:hAnsi="Times New Roman"/>
          <w:sz w:val="24"/>
          <w:szCs w:val="24"/>
        </w:rPr>
        <w:t xml:space="preserve">using </w:t>
      </w:r>
      <w:r w:rsidRPr="00E05337">
        <w:rPr>
          <w:rFonts w:ascii="Times New Roman" w:hAnsi="Times New Roman"/>
          <w:sz w:val="24"/>
          <w:szCs w:val="24"/>
        </w:rPr>
        <w:t xml:space="preserve">the </w:t>
      </w:r>
      <w:r w:rsidR="00502BC8" w:rsidRPr="00E05337">
        <w:rPr>
          <w:rFonts w:ascii="Times New Roman" w:hAnsi="Times New Roman"/>
          <w:sz w:val="24"/>
          <w:szCs w:val="24"/>
        </w:rPr>
        <w:t xml:space="preserve">Simpson’s index </w:t>
      </w:r>
      <w:r w:rsidR="00CA304C" w:rsidRPr="00E05337">
        <w:rPr>
          <w:rFonts w:ascii="Times New Roman" w:hAnsi="Times New Roman"/>
          <w:sz w:val="24"/>
          <w:szCs w:val="24"/>
        </w:rPr>
        <w:t xml:space="preserve">were </w:t>
      </w:r>
      <w:r w:rsidR="00F20CA3" w:rsidRPr="00E05337">
        <w:rPr>
          <w:rFonts w:ascii="Times New Roman" w:hAnsi="Times New Roman"/>
          <w:sz w:val="24"/>
          <w:szCs w:val="24"/>
        </w:rPr>
        <w:t xml:space="preserve">somewhat </w:t>
      </w:r>
      <w:r w:rsidR="00CA304C" w:rsidRPr="00E05337">
        <w:rPr>
          <w:rFonts w:ascii="Times New Roman" w:hAnsi="Times New Roman"/>
          <w:sz w:val="24"/>
          <w:szCs w:val="24"/>
        </w:rPr>
        <w:t>different</w:t>
      </w:r>
      <w:r w:rsidR="00EB2118" w:rsidRPr="00E05337">
        <w:rPr>
          <w:rFonts w:ascii="Times New Roman" w:hAnsi="Times New Roman"/>
          <w:sz w:val="24"/>
          <w:szCs w:val="24"/>
        </w:rPr>
        <w:t xml:space="preserve"> than the previous two </w:t>
      </w:r>
      <w:r w:rsidR="00F20CA3" w:rsidRPr="00E05337">
        <w:rPr>
          <w:rFonts w:ascii="Times New Roman" w:hAnsi="Times New Roman"/>
          <w:sz w:val="24"/>
          <w:szCs w:val="24"/>
        </w:rPr>
        <w:t>estimators</w:t>
      </w:r>
      <w:r w:rsidR="00425F2C" w:rsidRPr="00E05337">
        <w:rPr>
          <w:rFonts w:ascii="Times New Roman" w:hAnsi="Times New Roman"/>
          <w:sz w:val="24"/>
          <w:szCs w:val="24"/>
        </w:rPr>
        <w:t>.</w:t>
      </w:r>
      <w:r w:rsidR="00B521E5" w:rsidRPr="00E05337">
        <w:rPr>
          <w:rFonts w:ascii="Times New Roman" w:hAnsi="Times New Roman"/>
          <w:sz w:val="24"/>
          <w:szCs w:val="24"/>
        </w:rPr>
        <w:t xml:space="preserve"> </w:t>
      </w:r>
      <w:r w:rsidR="00F20CA3" w:rsidRPr="00E05337">
        <w:rPr>
          <w:rFonts w:ascii="Times New Roman" w:hAnsi="Times New Roman"/>
          <w:sz w:val="24"/>
          <w:szCs w:val="24"/>
        </w:rPr>
        <w:t xml:space="preserve"> </w:t>
      </w:r>
      <w:r w:rsidR="00CA304C" w:rsidRPr="00E05337">
        <w:rPr>
          <w:rFonts w:ascii="Times New Roman" w:hAnsi="Times New Roman"/>
          <w:sz w:val="24"/>
          <w:szCs w:val="24"/>
        </w:rPr>
        <w:t xml:space="preserve">Its </w:t>
      </w:r>
      <w:r w:rsidRPr="00E05337">
        <w:rPr>
          <w:rFonts w:ascii="Times New Roman" w:hAnsi="Times New Roman"/>
          <w:sz w:val="24"/>
          <w:szCs w:val="24"/>
        </w:rPr>
        <w:t xml:space="preserve">estimate was </w:t>
      </w:r>
      <w:r w:rsidR="00F20CA3" w:rsidRPr="00E05337">
        <w:rPr>
          <w:rFonts w:ascii="Times New Roman" w:hAnsi="Times New Roman"/>
          <w:sz w:val="24"/>
          <w:szCs w:val="24"/>
        </w:rPr>
        <w:t xml:space="preserve">also significant for the FCS and DDS models, but </w:t>
      </w:r>
      <w:r w:rsidR="00B521E5" w:rsidRPr="00E05337">
        <w:rPr>
          <w:rFonts w:ascii="Times New Roman" w:hAnsi="Times New Roman"/>
          <w:sz w:val="24"/>
          <w:szCs w:val="24"/>
        </w:rPr>
        <w:t xml:space="preserve">insignificant </w:t>
      </w:r>
      <w:r w:rsidR="00F20CA3" w:rsidRPr="00E05337">
        <w:rPr>
          <w:rFonts w:ascii="Times New Roman" w:hAnsi="Times New Roman"/>
          <w:sz w:val="24"/>
          <w:szCs w:val="24"/>
        </w:rPr>
        <w:t xml:space="preserve">in the </w:t>
      </w:r>
      <w:r w:rsidR="00B521E5" w:rsidRPr="00E05337">
        <w:rPr>
          <w:rFonts w:ascii="Times New Roman" w:hAnsi="Times New Roman"/>
          <w:sz w:val="24"/>
          <w:szCs w:val="24"/>
        </w:rPr>
        <w:t>Caloric</w:t>
      </w:r>
      <w:r w:rsidRPr="00E05337">
        <w:rPr>
          <w:rFonts w:ascii="Times New Roman" w:hAnsi="Times New Roman"/>
          <w:sz w:val="24"/>
          <w:szCs w:val="24"/>
        </w:rPr>
        <w:t xml:space="preserve"> model</w:t>
      </w:r>
      <w:r w:rsidR="00B521E5" w:rsidRPr="00E05337">
        <w:rPr>
          <w:rFonts w:ascii="Times New Roman" w:hAnsi="Times New Roman"/>
          <w:sz w:val="24"/>
          <w:szCs w:val="24"/>
        </w:rPr>
        <w:t xml:space="preserve">. </w:t>
      </w:r>
      <w:r w:rsidRPr="00E05337">
        <w:rPr>
          <w:rFonts w:ascii="Times New Roman" w:hAnsi="Times New Roman"/>
          <w:sz w:val="24"/>
          <w:szCs w:val="24"/>
        </w:rPr>
        <w:t xml:space="preserve"> The estimate for the variable </w:t>
      </w:r>
      <w:r w:rsidR="00502BC8" w:rsidRPr="00E05337">
        <w:rPr>
          <w:rFonts w:ascii="Times New Roman" w:hAnsi="Times New Roman"/>
          <w:sz w:val="24"/>
          <w:szCs w:val="24"/>
        </w:rPr>
        <w:t>male</w:t>
      </w:r>
      <w:r w:rsidRPr="00E05337">
        <w:rPr>
          <w:rFonts w:ascii="Times New Roman" w:hAnsi="Times New Roman"/>
          <w:sz w:val="24"/>
          <w:szCs w:val="24"/>
        </w:rPr>
        <w:t xml:space="preserve"> head of household</w:t>
      </w:r>
      <w:r w:rsidR="00502BC8" w:rsidRPr="00E05337">
        <w:rPr>
          <w:rFonts w:ascii="Times New Roman" w:hAnsi="Times New Roman"/>
          <w:sz w:val="24"/>
          <w:szCs w:val="24"/>
        </w:rPr>
        <w:t xml:space="preserve"> </w:t>
      </w:r>
      <w:r w:rsidRPr="00E05337">
        <w:rPr>
          <w:rFonts w:ascii="Times New Roman" w:hAnsi="Times New Roman"/>
          <w:sz w:val="24"/>
          <w:szCs w:val="24"/>
        </w:rPr>
        <w:t xml:space="preserve">for the </w:t>
      </w:r>
      <w:r w:rsidR="00502BC8" w:rsidRPr="00E05337">
        <w:rPr>
          <w:rFonts w:ascii="Times New Roman" w:hAnsi="Times New Roman"/>
          <w:sz w:val="24"/>
          <w:szCs w:val="24"/>
        </w:rPr>
        <w:t xml:space="preserve">FCS and DDS </w:t>
      </w:r>
      <w:r w:rsidRPr="00E05337">
        <w:rPr>
          <w:rFonts w:ascii="Times New Roman" w:hAnsi="Times New Roman"/>
          <w:sz w:val="24"/>
          <w:szCs w:val="24"/>
        </w:rPr>
        <w:t xml:space="preserve">models was negative in contrast to the </w:t>
      </w:r>
      <w:r w:rsidR="00EB7A3E" w:rsidRPr="00E05337">
        <w:rPr>
          <w:rFonts w:ascii="Times New Roman" w:hAnsi="Times New Roman"/>
          <w:sz w:val="24"/>
          <w:szCs w:val="24"/>
        </w:rPr>
        <w:t xml:space="preserve">other </w:t>
      </w:r>
      <w:r w:rsidRPr="00E05337">
        <w:rPr>
          <w:rFonts w:ascii="Times New Roman" w:hAnsi="Times New Roman"/>
          <w:sz w:val="24"/>
          <w:szCs w:val="24"/>
        </w:rPr>
        <w:t xml:space="preserve">model.  Perhaps </w:t>
      </w:r>
      <w:r w:rsidR="00B521E5" w:rsidRPr="00E05337">
        <w:rPr>
          <w:rFonts w:ascii="Times New Roman" w:hAnsi="Times New Roman"/>
          <w:sz w:val="24"/>
          <w:szCs w:val="24"/>
        </w:rPr>
        <w:t>m</w:t>
      </w:r>
      <w:r w:rsidR="00502BC8" w:rsidRPr="00E05337">
        <w:rPr>
          <w:rFonts w:ascii="Times New Roman" w:hAnsi="Times New Roman"/>
          <w:sz w:val="24"/>
          <w:szCs w:val="24"/>
        </w:rPr>
        <w:t>ale</w:t>
      </w:r>
      <w:r w:rsidRPr="00E05337">
        <w:rPr>
          <w:rFonts w:ascii="Times New Roman" w:hAnsi="Times New Roman"/>
          <w:sz w:val="24"/>
          <w:szCs w:val="24"/>
        </w:rPr>
        <w:t xml:space="preserve"> household heads</w:t>
      </w:r>
      <w:r w:rsidR="00502BC8" w:rsidRPr="00E05337">
        <w:rPr>
          <w:rFonts w:ascii="Times New Roman" w:hAnsi="Times New Roman"/>
          <w:sz w:val="24"/>
          <w:szCs w:val="24"/>
        </w:rPr>
        <w:t xml:space="preserve"> focus on food quantity instead of </w:t>
      </w:r>
      <w:r w:rsidR="003404BB" w:rsidRPr="00E05337">
        <w:rPr>
          <w:rFonts w:ascii="Times New Roman" w:hAnsi="Times New Roman"/>
          <w:sz w:val="24"/>
          <w:szCs w:val="24"/>
        </w:rPr>
        <w:t xml:space="preserve">nutritional diversity. </w:t>
      </w:r>
    </w:p>
    <w:p w14:paraId="228D8814" w14:textId="5840A870" w:rsidR="000D01E6" w:rsidRPr="00E05337" w:rsidRDefault="003404BB" w:rsidP="00F77985">
      <w:pPr>
        <w:rPr>
          <w:rFonts w:ascii="Times New Roman" w:hAnsi="Times New Roman"/>
          <w:sz w:val="24"/>
          <w:szCs w:val="24"/>
        </w:rPr>
      </w:pPr>
      <w:r w:rsidRPr="00E05337">
        <w:rPr>
          <w:rFonts w:ascii="Times New Roman" w:hAnsi="Times New Roman"/>
          <w:sz w:val="24"/>
          <w:szCs w:val="24"/>
        </w:rPr>
        <w:t xml:space="preserve">In general, results across the three models testing different exogenous food count measures show similar results.  The Caloric model consistently has more </w:t>
      </w:r>
      <w:r w:rsidR="000158EC" w:rsidRPr="00E05337">
        <w:rPr>
          <w:rFonts w:ascii="Times New Roman" w:hAnsi="Times New Roman"/>
          <w:sz w:val="24"/>
          <w:szCs w:val="24"/>
        </w:rPr>
        <w:t>s</w:t>
      </w:r>
      <w:r w:rsidR="00B521E5" w:rsidRPr="00E05337">
        <w:rPr>
          <w:rFonts w:ascii="Times New Roman" w:hAnsi="Times New Roman"/>
          <w:sz w:val="24"/>
          <w:szCs w:val="24"/>
        </w:rPr>
        <w:t>ignificant variables</w:t>
      </w:r>
      <w:r w:rsidRPr="00E05337">
        <w:rPr>
          <w:rFonts w:ascii="Times New Roman" w:hAnsi="Times New Roman"/>
          <w:sz w:val="24"/>
          <w:szCs w:val="24"/>
        </w:rPr>
        <w:t xml:space="preserve"> than the other two models.  This might be due to the fact that </w:t>
      </w:r>
      <w:r w:rsidR="000158EC" w:rsidRPr="00E05337">
        <w:rPr>
          <w:rFonts w:ascii="Times New Roman" w:hAnsi="Times New Roman"/>
          <w:sz w:val="24"/>
          <w:szCs w:val="24"/>
        </w:rPr>
        <w:t xml:space="preserve">calories are </w:t>
      </w:r>
      <w:r w:rsidRPr="00E05337">
        <w:rPr>
          <w:rFonts w:ascii="Times New Roman" w:hAnsi="Times New Roman"/>
          <w:sz w:val="24"/>
          <w:szCs w:val="24"/>
        </w:rPr>
        <w:t xml:space="preserve">more closely </w:t>
      </w:r>
      <w:r w:rsidR="000158EC" w:rsidRPr="00E05337">
        <w:rPr>
          <w:rFonts w:ascii="Times New Roman" w:hAnsi="Times New Roman"/>
          <w:sz w:val="24"/>
          <w:szCs w:val="24"/>
        </w:rPr>
        <w:t>link</w:t>
      </w:r>
      <w:r w:rsidR="00B521E5" w:rsidRPr="00E05337">
        <w:rPr>
          <w:rFonts w:ascii="Times New Roman" w:hAnsi="Times New Roman"/>
          <w:sz w:val="24"/>
          <w:szCs w:val="24"/>
        </w:rPr>
        <w:t>ed</w:t>
      </w:r>
      <w:r w:rsidR="000158EC" w:rsidRPr="00E05337">
        <w:rPr>
          <w:rFonts w:ascii="Times New Roman" w:hAnsi="Times New Roman"/>
          <w:sz w:val="24"/>
          <w:szCs w:val="24"/>
        </w:rPr>
        <w:t xml:space="preserve"> to t</w:t>
      </w:r>
      <w:r w:rsidR="00B521E5" w:rsidRPr="00E05337">
        <w:rPr>
          <w:rFonts w:ascii="Times New Roman" w:hAnsi="Times New Roman"/>
          <w:sz w:val="24"/>
          <w:szCs w:val="24"/>
        </w:rPr>
        <w:t>he quantity of food consum</w:t>
      </w:r>
      <w:r w:rsidRPr="00E05337">
        <w:rPr>
          <w:rFonts w:ascii="Times New Roman" w:hAnsi="Times New Roman"/>
          <w:sz w:val="24"/>
          <w:szCs w:val="24"/>
        </w:rPr>
        <w:t>ed which</w:t>
      </w:r>
      <w:r w:rsidR="00B521E5" w:rsidRPr="00E05337">
        <w:rPr>
          <w:rFonts w:ascii="Times New Roman" w:hAnsi="Times New Roman"/>
          <w:sz w:val="24"/>
          <w:szCs w:val="24"/>
        </w:rPr>
        <w:t xml:space="preserve"> we suppose</w:t>
      </w:r>
      <w:r w:rsidR="000158EC" w:rsidRPr="00E05337">
        <w:rPr>
          <w:rFonts w:ascii="Times New Roman" w:hAnsi="Times New Roman"/>
          <w:sz w:val="24"/>
          <w:szCs w:val="24"/>
        </w:rPr>
        <w:t xml:space="preserve"> is eas</w:t>
      </w:r>
      <w:r w:rsidRPr="00E05337">
        <w:rPr>
          <w:rFonts w:ascii="Times New Roman" w:hAnsi="Times New Roman"/>
          <w:sz w:val="24"/>
          <w:szCs w:val="24"/>
        </w:rPr>
        <w:t>ier</w:t>
      </w:r>
      <w:r w:rsidR="000158EC" w:rsidRPr="00E05337">
        <w:rPr>
          <w:rFonts w:ascii="Times New Roman" w:hAnsi="Times New Roman"/>
          <w:sz w:val="24"/>
          <w:szCs w:val="24"/>
        </w:rPr>
        <w:t xml:space="preserve"> to influence th</w:t>
      </w:r>
      <w:r w:rsidRPr="00E05337">
        <w:rPr>
          <w:rFonts w:ascii="Times New Roman" w:hAnsi="Times New Roman"/>
          <w:sz w:val="24"/>
          <w:szCs w:val="24"/>
        </w:rPr>
        <w:t>an the nutritional diversity of crops grown</w:t>
      </w:r>
      <w:r w:rsidR="00B66E74" w:rsidRPr="00E05337">
        <w:rPr>
          <w:rFonts w:ascii="Times New Roman" w:hAnsi="Times New Roman"/>
          <w:sz w:val="24"/>
          <w:szCs w:val="24"/>
        </w:rPr>
        <w:t xml:space="preserve">.  In addition, in none of the models were the time estimates significant for the Calories model.  Calories consumed appear to be unaffected through time, as opposed to nutritional intake.  This surprising conclusion needs to be further investigated.  </w:t>
      </w:r>
      <w:r w:rsidR="000158EC" w:rsidRPr="00E05337">
        <w:rPr>
          <w:rFonts w:ascii="Times New Roman" w:hAnsi="Times New Roman"/>
          <w:sz w:val="24"/>
          <w:szCs w:val="24"/>
        </w:rPr>
        <w:t xml:space="preserve"> </w:t>
      </w:r>
      <w:r w:rsidR="00EB70E8" w:rsidRPr="00E05337">
        <w:rPr>
          <w:rFonts w:ascii="Times New Roman" w:hAnsi="Times New Roman"/>
          <w:sz w:val="24"/>
          <w:szCs w:val="24"/>
        </w:rPr>
        <w:t>Of the three exogenous variables tested, the number of different crops shows significant results for each model</w:t>
      </w:r>
      <w:r w:rsidR="00684A98" w:rsidRPr="00E05337">
        <w:rPr>
          <w:rFonts w:ascii="Times New Roman" w:hAnsi="Times New Roman"/>
          <w:sz w:val="24"/>
          <w:szCs w:val="24"/>
        </w:rPr>
        <w:t xml:space="preserve"> and similar results for the other exogenous variables in the model.  We therefore recommend using it as a measure of the overall nutritional and caloric health of a household.  </w:t>
      </w:r>
    </w:p>
    <w:p w14:paraId="0481AF28" w14:textId="77777777" w:rsidR="00F0766A" w:rsidRPr="00E05337" w:rsidRDefault="00F0766A" w:rsidP="00F77985">
      <w:pPr>
        <w:rPr>
          <w:rFonts w:ascii="Times New Roman" w:hAnsi="Times New Roman"/>
          <w:sz w:val="24"/>
          <w:szCs w:val="24"/>
        </w:rPr>
      </w:pPr>
    </w:p>
    <w:p w14:paraId="1F49AD37" w14:textId="45A7527F" w:rsidR="009D2CF8" w:rsidRPr="00E05337" w:rsidDel="004717E5" w:rsidRDefault="00AD0D74" w:rsidP="00F77985">
      <w:pPr>
        <w:rPr>
          <w:del w:id="6018" w:author="Linderhof, Vincent" w:date="2016-03-06T10:59:00Z"/>
          <w:rFonts w:ascii="Times New Roman" w:hAnsi="Times New Roman"/>
          <w:i/>
          <w:sz w:val="24"/>
          <w:szCs w:val="24"/>
          <w:u w:val="single"/>
        </w:rPr>
      </w:pPr>
      <w:del w:id="6019" w:author="Linderhof, Vincent" w:date="2016-03-06T10:59:00Z">
        <w:r w:rsidRPr="00E05337" w:rsidDel="004717E5">
          <w:rPr>
            <w:rFonts w:ascii="Times New Roman" w:hAnsi="Times New Roman"/>
            <w:i/>
            <w:sz w:val="24"/>
            <w:szCs w:val="24"/>
            <w:u w:val="single"/>
          </w:rPr>
          <w:delText>S</w:delText>
        </w:r>
        <w:r w:rsidR="009D2CF8" w:rsidRPr="00E05337" w:rsidDel="004717E5">
          <w:rPr>
            <w:rFonts w:ascii="Times New Roman" w:hAnsi="Times New Roman"/>
            <w:i/>
            <w:sz w:val="24"/>
            <w:szCs w:val="24"/>
            <w:u w:val="single"/>
          </w:rPr>
          <w:delText xml:space="preserve">ubdivided </w:delText>
        </w:r>
        <w:r w:rsidR="00193FF8" w:rsidRPr="00E05337" w:rsidDel="004717E5">
          <w:rPr>
            <w:rFonts w:ascii="Times New Roman" w:hAnsi="Times New Roman"/>
            <w:i/>
            <w:sz w:val="24"/>
            <w:szCs w:val="24"/>
            <w:u w:val="single"/>
          </w:rPr>
          <w:delText>income</w:delText>
        </w:r>
        <w:r w:rsidRPr="00E05337" w:rsidDel="004717E5">
          <w:rPr>
            <w:rFonts w:ascii="Times New Roman" w:hAnsi="Times New Roman"/>
            <w:i/>
            <w:sz w:val="24"/>
            <w:szCs w:val="24"/>
            <w:u w:val="single"/>
          </w:rPr>
          <w:delText xml:space="preserve"> and non-linear variables</w:delText>
        </w:r>
      </w:del>
    </w:p>
    <w:p w14:paraId="6CBAC190" w14:textId="3F14ABC0" w:rsidR="002C6F78" w:rsidRPr="00E05337" w:rsidDel="004717E5" w:rsidRDefault="002C6F78" w:rsidP="00F77985">
      <w:pPr>
        <w:suppressAutoHyphens w:val="0"/>
        <w:spacing w:after="0"/>
        <w:rPr>
          <w:del w:id="6020" w:author="Linderhof, Vincent" w:date="2016-03-06T10:59:00Z"/>
          <w:rFonts w:ascii="Times New Roman" w:hAnsi="Times New Roman"/>
          <w:i/>
          <w:sz w:val="24"/>
          <w:szCs w:val="24"/>
        </w:rPr>
        <w:sectPr w:rsidR="002C6F78" w:rsidRPr="00E05337" w:rsidDel="004717E5" w:rsidSect="004717E5">
          <w:type w:val="nextPage"/>
          <w:pgSz w:w="11906" w:h="16838"/>
          <w:pgMar w:top="1440" w:right="1440" w:bottom="1440" w:left="1440" w:header="0" w:footer="397" w:gutter="0"/>
          <w:pgNumType w:start="0"/>
          <w:cols w:space="720"/>
          <w:formProt w:val="0"/>
          <w:docGrid w:linePitch="360" w:charSpace="8192"/>
          <w:sectPrChange w:id="6021" w:author="Linderhof, Vincent" w:date="2016-03-06T11:00:00Z">
            <w:sectPr w:rsidR="002C6F78" w:rsidRPr="00E05337" w:rsidDel="004717E5" w:rsidSect="004717E5">
              <w:type w:val="nextColumn"/>
              <w:pgMar w:top="1440" w:right="1440" w:bottom="1440" w:left="1440" w:header="0" w:footer="397" w:gutter="0"/>
              <w:pgNumType w:start="1"/>
            </w:sectPr>
          </w:sectPrChange>
        </w:sectPr>
      </w:pPr>
    </w:p>
    <w:p w14:paraId="66D8EA60" w14:textId="34A82214" w:rsidR="007709FA" w:rsidRPr="00E05337" w:rsidDel="004717E5" w:rsidRDefault="007709FA" w:rsidP="00F77985">
      <w:pPr>
        <w:suppressAutoHyphens w:val="0"/>
        <w:spacing w:after="0"/>
        <w:rPr>
          <w:del w:id="6022" w:author="Linderhof, Vincent" w:date="2016-03-06T10:59:00Z"/>
          <w:rFonts w:ascii="Times New Roman" w:hAnsi="Times New Roman"/>
          <w:i/>
          <w:sz w:val="24"/>
          <w:szCs w:val="24"/>
        </w:rPr>
      </w:pPr>
      <w:del w:id="6023" w:author="Linderhof, Vincent" w:date="2016-03-06T10:59:00Z">
        <w:r w:rsidRPr="00E05337" w:rsidDel="004717E5">
          <w:rPr>
            <w:rFonts w:ascii="Times New Roman" w:hAnsi="Times New Roman"/>
            <w:i/>
            <w:sz w:val="24"/>
            <w:szCs w:val="24"/>
          </w:rPr>
          <w:delText xml:space="preserve">Table </w:delText>
        </w:r>
        <w:r w:rsidR="00E845C8" w:rsidRPr="00E05337" w:rsidDel="004717E5">
          <w:rPr>
            <w:rFonts w:ascii="Times New Roman" w:hAnsi="Times New Roman"/>
            <w:i/>
            <w:sz w:val="24"/>
            <w:szCs w:val="24"/>
          </w:rPr>
          <w:delText>5</w:delText>
        </w:r>
        <w:r w:rsidRPr="00E05337" w:rsidDel="004717E5">
          <w:rPr>
            <w:rFonts w:ascii="Times New Roman" w:hAnsi="Times New Roman"/>
            <w:i/>
            <w:sz w:val="24"/>
            <w:szCs w:val="24"/>
          </w:rPr>
          <w:delText xml:space="preserve">: </w:delText>
        </w:r>
        <w:r w:rsidR="00BF43A0" w:rsidRPr="00E05337" w:rsidDel="004717E5">
          <w:rPr>
            <w:rFonts w:ascii="Times New Roman" w:hAnsi="Times New Roman"/>
            <w:i/>
            <w:sz w:val="24"/>
            <w:szCs w:val="24"/>
          </w:rPr>
          <w:delText>Time-effect r</w:delText>
        </w:r>
        <w:r w:rsidRPr="00E05337" w:rsidDel="004717E5">
          <w:rPr>
            <w:rFonts w:ascii="Times New Roman" w:hAnsi="Times New Roman"/>
            <w:i/>
            <w:sz w:val="24"/>
            <w:szCs w:val="24"/>
          </w:rPr>
          <w:delText>egression result</w:delText>
        </w:r>
        <w:r w:rsidR="009160F0" w:rsidRPr="00E05337" w:rsidDel="004717E5">
          <w:rPr>
            <w:rFonts w:ascii="Times New Roman" w:hAnsi="Times New Roman"/>
            <w:i/>
            <w:sz w:val="24"/>
            <w:szCs w:val="24"/>
          </w:rPr>
          <w:delText>s</w:delText>
        </w:r>
        <w:r w:rsidRPr="00E05337" w:rsidDel="004717E5">
          <w:rPr>
            <w:rFonts w:ascii="Times New Roman" w:hAnsi="Times New Roman"/>
            <w:i/>
            <w:sz w:val="24"/>
            <w:szCs w:val="24"/>
          </w:rPr>
          <w:delText xml:space="preserve"> with subdivided </w:delText>
        </w:r>
        <w:r w:rsidR="00193FF8" w:rsidRPr="00E05337" w:rsidDel="004717E5">
          <w:rPr>
            <w:rFonts w:ascii="Times New Roman" w:hAnsi="Times New Roman"/>
            <w:i/>
            <w:sz w:val="24"/>
            <w:szCs w:val="24"/>
          </w:rPr>
          <w:delText>income</w:delText>
        </w:r>
      </w:del>
    </w:p>
    <w:tbl>
      <w:tblPr>
        <w:tblW w:w="10400" w:type="dxa"/>
        <w:tblInd w:w="93" w:type="dxa"/>
        <w:tblLook w:val="04A0" w:firstRow="1" w:lastRow="0" w:firstColumn="1" w:lastColumn="0" w:noHBand="0" w:noVBand="1"/>
      </w:tblPr>
      <w:tblGrid>
        <w:gridCol w:w="6320"/>
        <w:gridCol w:w="1356"/>
        <w:gridCol w:w="1356"/>
        <w:gridCol w:w="1656"/>
      </w:tblGrid>
      <w:tr w:rsidR="002C6F78" w:rsidRPr="00A0183E" w:rsidDel="004717E5" w14:paraId="5B9D422F" w14:textId="20AB7A8F" w:rsidTr="00E05337">
        <w:trPr>
          <w:trHeight w:val="142"/>
          <w:del w:id="6024" w:author="Linderhof, Vincent" w:date="2016-03-06T10:59:00Z"/>
        </w:trPr>
        <w:tc>
          <w:tcPr>
            <w:tcW w:w="6320" w:type="dxa"/>
            <w:tcBorders>
              <w:top w:val="single" w:sz="4" w:space="0" w:color="auto"/>
              <w:left w:val="nil"/>
              <w:bottom w:val="nil"/>
              <w:right w:val="single" w:sz="4" w:space="0" w:color="auto"/>
            </w:tcBorders>
            <w:shd w:val="clear" w:color="auto" w:fill="auto"/>
            <w:noWrap/>
            <w:vAlign w:val="bottom"/>
            <w:hideMark/>
          </w:tcPr>
          <w:p w14:paraId="00E68898" w14:textId="313028EA" w:rsidR="002C6F78" w:rsidRPr="00E05337" w:rsidDel="004717E5" w:rsidRDefault="002C6F78" w:rsidP="00E05337">
            <w:pPr>
              <w:suppressAutoHyphens w:val="0"/>
              <w:spacing w:after="0"/>
              <w:rPr>
                <w:del w:id="6025" w:author="Linderhof, Vincent" w:date="2016-03-06T10:59:00Z"/>
                <w:rFonts w:ascii="Times New Roman" w:eastAsia="Times New Roman" w:hAnsi="Times New Roman"/>
                <w:color w:val="000000"/>
                <w:sz w:val="24"/>
                <w:szCs w:val="24"/>
                <w:lang w:eastAsia="en-GB"/>
              </w:rPr>
            </w:pPr>
            <w:del w:id="6026"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single" w:sz="4" w:space="0" w:color="auto"/>
              <w:left w:val="nil"/>
              <w:bottom w:val="single" w:sz="4" w:space="0" w:color="auto"/>
              <w:right w:val="nil"/>
            </w:tcBorders>
            <w:shd w:val="clear" w:color="auto" w:fill="auto"/>
            <w:noWrap/>
            <w:vAlign w:val="bottom"/>
            <w:hideMark/>
          </w:tcPr>
          <w:p w14:paraId="2712E193" w14:textId="1F9E7612" w:rsidR="002C6F78" w:rsidRPr="00E05337" w:rsidDel="004717E5" w:rsidRDefault="002C6F78" w:rsidP="00E05337">
            <w:pPr>
              <w:suppressAutoHyphens w:val="0"/>
              <w:spacing w:after="0"/>
              <w:rPr>
                <w:del w:id="6027" w:author="Linderhof, Vincent" w:date="2016-03-06T10:59:00Z"/>
                <w:rFonts w:ascii="Times New Roman" w:eastAsia="Times New Roman" w:hAnsi="Times New Roman"/>
                <w:color w:val="000000"/>
                <w:sz w:val="24"/>
                <w:szCs w:val="24"/>
                <w:lang w:eastAsia="en-GB"/>
              </w:rPr>
            </w:pPr>
            <w:del w:id="6028" w:author="Linderhof, Vincent" w:date="2016-03-06T10:59:00Z">
              <w:r w:rsidRPr="00E05337" w:rsidDel="004717E5">
                <w:rPr>
                  <w:rFonts w:ascii="Times New Roman" w:eastAsia="Times New Roman" w:hAnsi="Times New Roman"/>
                  <w:color w:val="000000"/>
                  <w:sz w:val="24"/>
                  <w:szCs w:val="24"/>
                  <w:lang w:eastAsia="en-GB"/>
                </w:rPr>
                <w:delText>Dependent</w:delText>
              </w:r>
            </w:del>
          </w:p>
        </w:tc>
        <w:tc>
          <w:tcPr>
            <w:tcW w:w="1300" w:type="dxa"/>
            <w:tcBorders>
              <w:top w:val="single" w:sz="4" w:space="0" w:color="auto"/>
              <w:left w:val="nil"/>
              <w:bottom w:val="single" w:sz="4" w:space="0" w:color="auto"/>
              <w:right w:val="nil"/>
            </w:tcBorders>
            <w:shd w:val="clear" w:color="auto" w:fill="auto"/>
            <w:noWrap/>
            <w:vAlign w:val="bottom"/>
            <w:hideMark/>
          </w:tcPr>
          <w:p w14:paraId="1A647A48" w14:textId="1D245AF2" w:rsidR="002C6F78" w:rsidRPr="00E05337" w:rsidDel="004717E5" w:rsidRDefault="002C6F78" w:rsidP="00E05337">
            <w:pPr>
              <w:suppressAutoHyphens w:val="0"/>
              <w:spacing w:after="0"/>
              <w:rPr>
                <w:del w:id="6029" w:author="Linderhof, Vincent" w:date="2016-03-06T10:59:00Z"/>
                <w:rFonts w:ascii="Times New Roman" w:eastAsia="Times New Roman" w:hAnsi="Times New Roman"/>
                <w:color w:val="000000"/>
                <w:sz w:val="24"/>
                <w:szCs w:val="24"/>
                <w:lang w:eastAsia="en-GB"/>
              </w:rPr>
            </w:pPr>
            <w:del w:id="6030" w:author="Linderhof, Vincent" w:date="2016-03-06T10:59:00Z">
              <w:r w:rsidRPr="00E05337" w:rsidDel="004717E5">
                <w:rPr>
                  <w:rFonts w:ascii="Times New Roman" w:eastAsia="Times New Roman" w:hAnsi="Times New Roman"/>
                  <w:color w:val="000000"/>
                  <w:sz w:val="24"/>
                  <w:szCs w:val="24"/>
                  <w:lang w:eastAsia="en-GB"/>
                </w:rPr>
                <w:delText>variable:</w:delText>
              </w:r>
            </w:del>
          </w:p>
        </w:tc>
        <w:tc>
          <w:tcPr>
            <w:tcW w:w="1480" w:type="dxa"/>
            <w:tcBorders>
              <w:top w:val="single" w:sz="4" w:space="0" w:color="auto"/>
              <w:left w:val="nil"/>
              <w:bottom w:val="single" w:sz="4" w:space="0" w:color="auto"/>
              <w:right w:val="nil"/>
            </w:tcBorders>
            <w:shd w:val="clear" w:color="auto" w:fill="auto"/>
            <w:noWrap/>
            <w:vAlign w:val="bottom"/>
            <w:hideMark/>
          </w:tcPr>
          <w:p w14:paraId="1BB3CBC7" w14:textId="16C1B78E" w:rsidR="002C6F78" w:rsidRPr="00E05337" w:rsidDel="004717E5" w:rsidRDefault="002C6F78" w:rsidP="00E05337">
            <w:pPr>
              <w:suppressAutoHyphens w:val="0"/>
              <w:spacing w:after="0"/>
              <w:rPr>
                <w:del w:id="6031" w:author="Linderhof, Vincent" w:date="2016-03-06T10:59:00Z"/>
                <w:rFonts w:ascii="Times New Roman" w:eastAsia="Times New Roman" w:hAnsi="Times New Roman"/>
                <w:color w:val="000000"/>
                <w:sz w:val="24"/>
                <w:szCs w:val="24"/>
                <w:lang w:eastAsia="en-GB"/>
              </w:rPr>
            </w:pPr>
            <w:del w:id="6032" w:author="Linderhof, Vincent" w:date="2016-03-06T10:59:00Z">
              <w:r w:rsidRPr="00E05337" w:rsidDel="004717E5">
                <w:rPr>
                  <w:rFonts w:ascii="Times New Roman" w:eastAsia="Times New Roman" w:hAnsi="Times New Roman"/>
                  <w:color w:val="000000"/>
                  <w:sz w:val="24"/>
                  <w:szCs w:val="24"/>
                  <w:lang w:eastAsia="en-GB"/>
                </w:rPr>
                <w:delText> </w:delText>
              </w:r>
            </w:del>
          </w:p>
        </w:tc>
      </w:tr>
      <w:tr w:rsidR="002C6F78" w:rsidRPr="00A0183E" w:rsidDel="004717E5" w14:paraId="6F396F36" w14:textId="3BEA1A18" w:rsidTr="00E05337">
        <w:trPr>
          <w:trHeight w:val="142"/>
          <w:del w:id="6033" w:author="Linderhof, Vincent" w:date="2016-03-06T10:59:00Z"/>
        </w:trPr>
        <w:tc>
          <w:tcPr>
            <w:tcW w:w="6320" w:type="dxa"/>
            <w:tcBorders>
              <w:top w:val="nil"/>
              <w:left w:val="nil"/>
              <w:bottom w:val="single" w:sz="4" w:space="0" w:color="auto"/>
              <w:right w:val="single" w:sz="4" w:space="0" w:color="auto"/>
            </w:tcBorders>
            <w:shd w:val="clear" w:color="auto" w:fill="auto"/>
            <w:noWrap/>
            <w:vAlign w:val="bottom"/>
            <w:hideMark/>
          </w:tcPr>
          <w:p w14:paraId="3B00DFB3" w14:textId="6D898DB9" w:rsidR="002C6F78" w:rsidRPr="00E05337" w:rsidDel="004717E5" w:rsidRDefault="002C6F78" w:rsidP="00E05337">
            <w:pPr>
              <w:suppressAutoHyphens w:val="0"/>
              <w:spacing w:after="0"/>
              <w:rPr>
                <w:del w:id="6034" w:author="Linderhof, Vincent" w:date="2016-03-06T10:59:00Z"/>
                <w:rFonts w:ascii="Times New Roman" w:eastAsia="Times New Roman" w:hAnsi="Times New Roman"/>
                <w:color w:val="000000"/>
                <w:sz w:val="24"/>
                <w:szCs w:val="24"/>
                <w:lang w:eastAsia="en-GB"/>
              </w:rPr>
            </w:pPr>
            <w:del w:id="6035"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single" w:sz="4" w:space="0" w:color="auto"/>
              <w:right w:val="single" w:sz="4" w:space="0" w:color="auto"/>
            </w:tcBorders>
            <w:shd w:val="clear" w:color="auto" w:fill="auto"/>
            <w:noWrap/>
            <w:vAlign w:val="bottom"/>
            <w:hideMark/>
          </w:tcPr>
          <w:p w14:paraId="2B92B75C" w14:textId="510EE0E0" w:rsidR="002C6F78" w:rsidRPr="00E05337" w:rsidDel="004717E5" w:rsidRDefault="002C6F78" w:rsidP="00E05337">
            <w:pPr>
              <w:suppressAutoHyphens w:val="0"/>
              <w:spacing w:after="0"/>
              <w:rPr>
                <w:del w:id="6036" w:author="Linderhof, Vincent" w:date="2016-03-06T10:59:00Z"/>
                <w:rFonts w:ascii="Times New Roman" w:eastAsia="Times New Roman" w:hAnsi="Times New Roman"/>
                <w:color w:val="000000"/>
                <w:sz w:val="24"/>
                <w:szCs w:val="24"/>
                <w:lang w:eastAsia="en-GB"/>
              </w:rPr>
            </w:pPr>
            <w:del w:id="6037" w:author="Linderhof, Vincent" w:date="2016-03-06T10:59:00Z">
              <w:r w:rsidRPr="00E05337" w:rsidDel="004717E5">
                <w:rPr>
                  <w:rFonts w:ascii="Times New Roman" w:eastAsia="Times New Roman" w:hAnsi="Times New Roman"/>
                  <w:color w:val="000000"/>
                  <w:sz w:val="24"/>
                  <w:szCs w:val="24"/>
                  <w:lang w:eastAsia="en-GB"/>
                </w:rPr>
                <w:delText>FCS</w:delText>
              </w:r>
            </w:del>
          </w:p>
        </w:tc>
        <w:tc>
          <w:tcPr>
            <w:tcW w:w="1300" w:type="dxa"/>
            <w:tcBorders>
              <w:top w:val="nil"/>
              <w:left w:val="nil"/>
              <w:bottom w:val="single" w:sz="4" w:space="0" w:color="auto"/>
              <w:right w:val="single" w:sz="4" w:space="0" w:color="auto"/>
            </w:tcBorders>
            <w:shd w:val="clear" w:color="auto" w:fill="auto"/>
            <w:noWrap/>
            <w:vAlign w:val="bottom"/>
            <w:hideMark/>
          </w:tcPr>
          <w:p w14:paraId="36911C63" w14:textId="42D5D627" w:rsidR="002C6F78" w:rsidRPr="00E05337" w:rsidDel="004717E5" w:rsidRDefault="002C6F78" w:rsidP="00E05337">
            <w:pPr>
              <w:suppressAutoHyphens w:val="0"/>
              <w:spacing w:after="0"/>
              <w:rPr>
                <w:del w:id="6038" w:author="Linderhof, Vincent" w:date="2016-03-06T10:59:00Z"/>
                <w:rFonts w:ascii="Times New Roman" w:eastAsia="Times New Roman" w:hAnsi="Times New Roman"/>
                <w:color w:val="000000"/>
                <w:sz w:val="24"/>
                <w:szCs w:val="24"/>
                <w:lang w:eastAsia="en-GB"/>
              </w:rPr>
            </w:pPr>
            <w:del w:id="6039" w:author="Linderhof, Vincent" w:date="2016-03-06T10:59:00Z">
              <w:r w:rsidRPr="00E05337" w:rsidDel="004717E5">
                <w:rPr>
                  <w:rFonts w:ascii="Times New Roman" w:eastAsia="Times New Roman" w:hAnsi="Times New Roman"/>
                  <w:color w:val="000000"/>
                  <w:sz w:val="24"/>
                  <w:szCs w:val="24"/>
                  <w:lang w:eastAsia="en-GB"/>
                </w:rPr>
                <w:delText>DDS</w:delText>
              </w:r>
            </w:del>
          </w:p>
        </w:tc>
        <w:tc>
          <w:tcPr>
            <w:tcW w:w="1480" w:type="dxa"/>
            <w:tcBorders>
              <w:top w:val="nil"/>
              <w:left w:val="nil"/>
              <w:bottom w:val="single" w:sz="4" w:space="0" w:color="auto"/>
              <w:right w:val="nil"/>
            </w:tcBorders>
            <w:shd w:val="clear" w:color="auto" w:fill="auto"/>
            <w:noWrap/>
            <w:vAlign w:val="bottom"/>
            <w:hideMark/>
          </w:tcPr>
          <w:p w14:paraId="77FAE53E" w14:textId="20857BC6" w:rsidR="002C6F78" w:rsidRPr="00E05337" w:rsidDel="004717E5" w:rsidRDefault="002C6F78" w:rsidP="00E05337">
            <w:pPr>
              <w:suppressAutoHyphens w:val="0"/>
              <w:spacing w:after="0"/>
              <w:rPr>
                <w:del w:id="6040" w:author="Linderhof, Vincent" w:date="2016-03-06T10:59:00Z"/>
                <w:rFonts w:ascii="Times New Roman" w:eastAsia="Times New Roman" w:hAnsi="Times New Roman"/>
                <w:color w:val="000000"/>
                <w:sz w:val="24"/>
                <w:szCs w:val="24"/>
                <w:lang w:eastAsia="en-GB"/>
              </w:rPr>
            </w:pPr>
            <w:del w:id="6041" w:author="Linderhof, Vincent" w:date="2016-03-06T10:59:00Z">
              <w:r w:rsidRPr="00E05337" w:rsidDel="004717E5">
                <w:rPr>
                  <w:rFonts w:ascii="Times New Roman" w:eastAsia="Times New Roman" w:hAnsi="Times New Roman"/>
                  <w:color w:val="000000"/>
                  <w:sz w:val="24"/>
                  <w:szCs w:val="24"/>
                  <w:lang w:eastAsia="en-GB"/>
                </w:rPr>
                <w:delText>Calories by HH</w:delText>
              </w:r>
            </w:del>
          </w:p>
        </w:tc>
      </w:tr>
      <w:tr w:rsidR="002C6F78" w:rsidRPr="00A0183E" w:rsidDel="004717E5" w14:paraId="2772C31B" w14:textId="08A070B2" w:rsidTr="00E05337">
        <w:trPr>
          <w:trHeight w:val="142"/>
          <w:del w:id="6042" w:author="Linderhof, Vincent" w:date="2016-03-06T10:59:00Z"/>
        </w:trPr>
        <w:tc>
          <w:tcPr>
            <w:tcW w:w="6320" w:type="dxa"/>
            <w:tcBorders>
              <w:top w:val="single" w:sz="4" w:space="0" w:color="auto"/>
              <w:left w:val="nil"/>
              <w:bottom w:val="nil"/>
              <w:right w:val="single" w:sz="4" w:space="0" w:color="auto"/>
            </w:tcBorders>
            <w:shd w:val="clear" w:color="auto" w:fill="auto"/>
            <w:noWrap/>
            <w:vAlign w:val="bottom"/>
            <w:hideMark/>
          </w:tcPr>
          <w:p w14:paraId="096C55D8" w14:textId="1EF7E948" w:rsidR="002C6F78" w:rsidRPr="00E05337" w:rsidDel="004717E5" w:rsidRDefault="002C6F78" w:rsidP="00E05337">
            <w:pPr>
              <w:suppressAutoHyphens w:val="0"/>
              <w:spacing w:after="0"/>
              <w:rPr>
                <w:del w:id="6043" w:author="Linderhof, Vincent" w:date="2016-03-06T10:59:00Z"/>
                <w:rFonts w:ascii="Times New Roman" w:eastAsia="Times New Roman" w:hAnsi="Times New Roman"/>
                <w:color w:val="000000"/>
                <w:sz w:val="24"/>
                <w:szCs w:val="24"/>
                <w:lang w:eastAsia="en-GB"/>
              </w:rPr>
            </w:pPr>
            <w:del w:id="6044" w:author="Linderhof, Vincent" w:date="2016-03-06T10:59:00Z">
              <w:r w:rsidRPr="00E05337" w:rsidDel="004717E5">
                <w:rPr>
                  <w:rFonts w:ascii="Times New Roman" w:eastAsia="Times New Roman" w:hAnsi="Times New Roman"/>
                  <w:color w:val="000000"/>
                  <w:sz w:val="24"/>
                  <w:szCs w:val="24"/>
                  <w:lang w:eastAsia="en-GB"/>
                </w:rPr>
                <w:delText>Number differerent crops produced by household</w:delText>
              </w:r>
            </w:del>
          </w:p>
        </w:tc>
        <w:tc>
          <w:tcPr>
            <w:tcW w:w="1300" w:type="dxa"/>
            <w:tcBorders>
              <w:top w:val="single" w:sz="4" w:space="0" w:color="auto"/>
              <w:left w:val="nil"/>
              <w:bottom w:val="nil"/>
              <w:right w:val="nil"/>
            </w:tcBorders>
            <w:shd w:val="clear" w:color="auto" w:fill="auto"/>
            <w:noWrap/>
            <w:vAlign w:val="bottom"/>
            <w:hideMark/>
          </w:tcPr>
          <w:p w14:paraId="1C25F040" w14:textId="27BD2B7A" w:rsidR="002C6F78" w:rsidRPr="00E05337" w:rsidDel="004717E5" w:rsidRDefault="002C6F78" w:rsidP="00E05337">
            <w:pPr>
              <w:suppressAutoHyphens w:val="0"/>
              <w:spacing w:after="0"/>
              <w:rPr>
                <w:del w:id="6045" w:author="Linderhof, Vincent" w:date="2016-03-06T10:59:00Z"/>
                <w:rFonts w:ascii="Times New Roman" w:eastAsia="Times New Roman" w:hAnsi="Times New Roman"/>
                <w:color w:val="000000"/>
                <w:sz w:val="24"/>
                <w:szCs w:val="24"/>
                <w:lang w:eastAsia="en-GB"/>
              </w:rPr>
            </w:pPr>
            <w:del w:id="6046" w:author="Linderhof, Vincent" w:date="2016-03-06T10:59:00Z">
              <w:r w:rsidRPr="00E05337" w:rsidDel="004717E5">
                <w:rPr>
                  <w:rFonts w:ascii="Times New Roman" w:eastAsia="Times New Roman" w:hAnsi="Times New Roman"/>
                  <w:color w:val="000000"/>
                  <w:sz w:val="24"/>
                  <w:szCs w:val="24"/>
                  <w:lang w:eastAsia="en-GB"/>
                </w:rPr>
                <w:delText>0.698***</w:delText>
              </w:r>
            </w:del>
          </w:p>
        </w:tc>
        <w:tc>
          <w:tcPr>
            <w:tcW w:w="1300" w:type="dxa"/>
            <w:tcBorders>
              <w:top w:val="single" w:sz="4" w:space="0" w:color="auto"/>
              <w:left w:val="nil"/>
              <w:bottom w:val="nil"/>
              <w:right w:val="nil"/>
            </w:tcBorders>
            <w:shd w:val="clear" w:color="auto" w:fill="auto"/>
            <w:noWrap/>
            <w:vAlign w:val="bottom"/>
            <w:hideMark/>
          </w:tcPr>
          <w:p w14:paraId="767E843D" w14:textId="1F39A344" w:rsidR="002C6F78" w:rsidRPr="00E05337" w:rsidDel="004717E5" w:rsidRDefault="002C6F78" w:rsidP="00E05337">
            <w:pPr>
              <w:suppressAutoHyphens w:val="0"/>
              <w:spacing w:after="0"/>
              <w:rPr>
                <w:del w:id="6047" w:author="Linderhof, Vincent" w:date="2016-03-06T10:59:00Z"/>
                <w:rFonts w:ascii="Times New Roman" w:eastAsia="Times New Roman" w:hAnsi="Times New Roman"/>
                <w:color w:val="000000"/>
                <w:sz w:val="24"/>
                <w:szCs w:val="24"/>
                <w:lang w:eastAsia="en-GB"/>
              </w:rPr>
            </w:pPr>
            <w:del w:id="6048" w:author="Linderhof, Vincent" w:date="2016-03-06T10:59:00Z">
              <w:r w:rsidRPr="00E05337" w:rsidDel="004717E5">
                <w:rPr>
                  <w:rFonts w:ascii="Times New Roman" w:eastAsia="Times New Roman" w:hAnsi="Times New Roman"/>
                  <w:color w:val="000000"/>
                  <w:sz w:val="24"/>
                  <w:szCs w:val="24"/>
                  <w:lang w:eastAsia="en-GB"/>
                </w:rPr>
                <w:delText>0.117***</w:delText>
              </w:r>
            </w:del>
          </w:p>
        </w:tc>
        <w:tc>
          <w:tcPr>
            <w:tcW w:w="1480" w:type="dxa"/>
            <w:tcBorders>
              <w:top w:val="single" w:sz="4" w:space="0" w:color="auto"/>
              <w:left w:val="nil"/>
              <w:bottom w:val="nil"/>
              <w:right w:val="nil"/>
            </w:tcBorders>
            <w:shd w:val="clear" w:color="auto" w:fill="auto"/>
            <w:noWrap/>
            <w:vAlign w:val="bottom"/>
            <w:hideMark/>
          </w:tcPr>
          <w:p w14:paraId="6EA412D1" w14:textId="0139272C" w:rsidR="002C6F78" w:rsidRPr="00E05337" w:rsidDel="004717E5" w:rsidRDefault="002C6F78" w:rsidP="00E05337">
            <w:pPr>
              <w:suppressAutoHyphens w:val="0"/>
              <w:spacing w:after="0"/>
              <w:rPr>
                <w:del w:id="6049" w:author="Linderhof, Vincent" w:date="2016-03-06T10:59:00Z"/>
                <w:rFonts w:ascii="Times New Roman" w:eastAsia="Times New Roman" w:hAnsi="Times New Roman"/>
                <w:color w:val="000000"/>
                <w:sz w:val="24"/>
                <w:szCs w:val="24"/>
                <w:lang w:eastAsia="en-GB"/>
              </w:rPr>
            </w:pPr>
            <w:del w:id="6050" w:author="Linderhof, Vincent" w:date="2016-03-06T10:59:00Z">
              <w:r w:rsidRPr="00E05337" w:rsidDel="004717E5">
                <w:rPr>
                  <w:rFonts w:ascii="Times New Roman" w:eastAsia="Times New Roman" w:hAnsi="Times New Roman"/>
                  <w:color w:val="000000"/>
                  <w:sz w:val="24"/>
                  <w:szCs w:val="24"/>
                  <w:lang w:eastAsia="en-GB"/>
                </w:rPr>
                <w:delText>2,292.087***</w:delText>
              </w:r>
            </w:del>
          </w:p>
        </w:tc>
      </w:tr>
      <w:tr w:rsidR="002C6F78" w:rsidRPr="00A0183E" w:rsidDel="004717E5" w14:paraId="4CFD882C" w14:textId="1E9C3F94" w:rsidTr="00E05337">
        <w:trPr>
          <w:trHeight w:val="142"/>
          <w:del w:id="6051"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8B39AED" w14:textId="0E100880" w:rsidR="002C6F78" w:rsidRPr="00E05337" w:rsidDel="004717E5" w:rsidRDefault="002C6F78" w:rsidP="00E05337">
            <w:pPr>
              <w:suppressAutoHyphens w:val="0"/>
              <w:spacing w:after="0"/>
              <w:rPr>
                <w:del w:id="6052" w:author="Linderhof, Vincent" w:date="2016-03-06T10:59:00Z"/>
                <w:rFonts w:ascii="Times New Roman" w:eastAsia="Times New Roman" w:hAnsi="Times New Roman"/>
                <w:color w:val="000000"/>
                <w:sz w:val="24"/>
                <w:szCs w:val="24"/>
                <w:lang w:eastAsia="en-GB"/>
              </w:rPr>
            </w:pPr>
            <w:del w:id="6053"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1D4B782D" w14:textId="1822DF72" w:rsidR="002C6F78" w:rsidRPr="00E05337" w:rsidDel="004717E5" w:rsidRDefault="002C6F78" w:rsidP="00E05337">
            <w:pPr>
              <w:suppressAutoHyphens w:val="0"/>
              <w:spacing w:after="0"/>
              <w:rPr>
                <w:del w:id="6054" w:author="Linderhof, Vincent" w:date="2016-03-06T10:59:00Z"/>
                <w:rFonts w:ascii="Times New Roman" w:eastAsia="Times New Roman" w:hAnsi="Times New Roman"/>
                <w:color w:val="000000"/>
                <w:sz w:val="24"/>
                <w:szCs w:val="24"/>
                <w:lang w:eastAsia="en-GB"/>
              </w:rPr>
            </w:pPr>
            <w:del w:id="6055" w:author="Linderhof, Vincent" w:date="2016-03-06T10:59:00Z">
              <w:r w:rsidRPr="00E05337" w:rsidDel="004717E5">
                <w:rPr>
                  <w:rFonts w:ascii="Times New Roman" w:eastAsia="Times New Roman" w:hAnsi="Times New Roman"/>
                  <w:color w:val="000000"/>
                  <w:sz w:val="24"/>
                  <w:szCs w:val="24"/>
                  <w:lang w:eastAsia="en-GB"/>
                </w:rPr>
                <w:delText>(0.144)</w:delText>
              </w:r>
            </w:del>
          </w:p>
        </w:tc>
        <w:tc>
          <w:tcPr>
            <w:tcW w:w="1300" w:type="dxa"/>
            <w:tcBorders>
              <w:top w:val="nil"/>
              <w:left w:val="nil"/>
              <w:bottom w:val="nil"/>
              <w:right w:val="nil"/>
            </w:tcBorders>
            <w:shd w:val="clear" w:color="auto" w:fill="auto"/>
            <w:noWrap/>
            <w:vAlign w:val="bottom"/>
            <w:hideMark/>
          </w:tcPr>
          <w:p w14:paraId="734E1669" w14:textId="0CE2D872" w:rsidR="002C6F78" w:rsidRPr="00E05337" w:rsidDel="004717E5" w:rsidRDefault="002C6F78" w:rsidP="00E05337">
            <w:pPr>
              <w:suppressAutoHyphens w:val="0"/>
              <w:spacing w:after="0"/>
              <w:rPr>
                <w:del w:id="6056" w:author="Linderhof, Vincent" w:date="2016-03-06T10:59:00Z"/>
                <w:rFonts w:ascii="Times New Roman" w:eastAsia="Times New Roman" w:hAnsi="Times New Roman"/>
                <w:color w:val="000000"/>
                <w:sz w:val="24"/>
                <w:szCs w:val="24"/>
                <w:lang w:eastAsia="en-GB"/>
              </w:rPr>
            </w:pPr>
            <w:del w:id="6057" w:author="Linderhof, Vincent" w:date="2016-03-06T10:59:00Z">
              <w:r w:rsidRPr="00E05337" w:rsidDel="004717E5">
                <w:rPr>
                  <w:rFonts w:ascii="Times New Roman" w:eastAsia="Times New Roman" w:hAnsi="Times New Roman"/>
                  <w:color w:val="000000"/>
                  <w:sz w:val="24"/>
                  <w:szCs w:val="24"/>
                  <w:lang w:eastAsia="en-GB"/>
                </w:rPr>
                <w:delText>(0.013)</w:delText>
              </w:r>
            </w:del>
          </w:p>
        </w:tc>
        <w:tc>
          <w:tcPr>
            <w:tcW w:w="1480" w:type="dxa"/>
            <w:tcBorders>
              <w:top w:val="nil"/>
              <w:left w:val="nil"/>
              <w:bottom w:val="nil"/>
              <w:right w:val="nil"/>
            </w:tcBorders>
            <w:shd w:val="clear" w:color="auto" w:fill="auto"/>
            <w:noWrap/>
            <w:vAlign w:val="bottom"/>
            <w:hideMark/>
          </w:tcPr>
          <w:p w14:paraId="15BE9F9A" w14:textId="759635D6" w:rsidR="002C6F78" w:rsidRPr="00E05337" w:rsidDel="004717E5" w:rsidRDefault="002C6F78" w:rsidP="00E05337">
            <w:pPr>
              <w:suppressAutoHyphens w:val="0"/>
              <w:spacing w:after="0"/>
              <w:rPr>
                <w:del w:id="6058" w:author="Linderhof, Vincent" w:date="2016-03-06T10:59:00Z"/>
                <w:rFonts w:ascii="Times New Roman" w:eastAsia="Times New Roman" w:hAnsi="Times New Roman"/>
                <w:color w:val="000000"/>
                <w:sz w:val="24"/>
                <w:szCs w:val="24"/>
                <w:lang w:eastAsia="en-GB"/>
              </w:rPr>
            </w:pPr>
            <w:del w:id="6059" w:author="Linderhof, Vincent" w:date="2016-03-06T10:59:00Z">
              <w:r w:rsidRPr="00E05337" w:rsidDel="004717E5">
                <w:rPr>
                  <w:rFonts w:ascii="Times New Roman" w:eastAsia="Times New Roman" w:hAnsi="Times New Roman"/>
                  <w:color w:val="000000"/>
                  <w:sz w:val="24"/>
                  <w:szCs w:val="24"/>
                  <w:lang w:eastAsia="en-GB"/>
                </w:rPr>
                <w:delText>(508.079)</w:delText>
              </w:r>
            </w:del>
          </w:p>
        </w:tc>
      </w:tr>
      <w:tr w:rsidR="002C6F78" w:rsidRPr="00A0183E" w:rsidDel="004717E5" w14:paraId="5B2893CB" w14:textId="2F8E9880" w:rsidTr="00E05337">
        <w:trPr>
          <w:trHeight w:val="142"/>
          <w:del w:id="6060"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55DE6C9" w14:textId="6B3FD0FA" w:rsidR="002C6F78" w:rsidRPr="00E05337" w:rsidDel="004717E5" w:rsidRDefault="002C6F78" w:rsidP="00E05337">
            <w:pPr>
              <w:suppressAutoHyphens w:val="0"/>
              <w:spacing w:after="0"/>
              <w:rPr>
                <w:del w:id="6061" w:author="Linderhof, Vincent" w:date="2016-03-06T10:59:00Z"/>
                <w:rFonts w:ascii="Times New Roman" w:eastAsia="Times New Roman" w:hAnsi="Times New Roman"/>
                <w:color w:val="000000"/>
                <w:sz w:val="24"/>
                <w:szCs w:val="24"/>
                <w:lang w:eastAsia="en-GB"/>
              </w:rPr>
            </w:pPr>
            <w:del w:id="6062" w:author="Linderhof, Vincent" w:date="2016-03-06T10:59:00Z">
              <w:r w:rsidRPr="00E05337" w:rsidDel="004717E5">
                <w:rPr>
                  <w:rFonts w:ascii="Times New Roman" w:eastAsia="Times New Roman" w:hAnsi="Times New Roman"/>
                  <w:color w:val="000000"/>
                  <w:sz w:val="24"/>
                  <w:szCs w:val="24"/>
                  <w:lang w:eastAsia="en-GB"/>
                </w:rPr>
                <w:delText>Household size</w:delText>
              </w:r>
            </w:del>
          </w:p>
        </w:tc>
        <w:tc>
          <w:tcPr>
            <w:tcW w:w="1300" w:type="dxa"/>
            <w:tcBorders>
              <w:top w:val="nil"/>
              <w:left w:val="nil"/>
              <w:bottom w:val="nil"/>
              <w:right w:val="nil"/>
            </w:tcBorders>
            <w:shd w:val="clear" w:color="auto" w:fill="auto"/>
            <w:noWrap/>
            <w:vAlign w:val="bottom"/>
            <w:hideMark/>
          </w:tcPr>
          <w:p w14:paraId="6E6B8EF3" w14:textId="0A40FA37" w:rsidR="002C6F78" w:rsidRPr="00E05337" w:rsidDel="004717E5" w:rsidRDefault="002C6F78" w:rsidP="00E05337">
            <w:pPr>
              <w:suppressAutoHyphens w:val="0"/>
              <w:spacing w:after="0"/>
              <w:rPr>
                <w:del w:id="6063" w:author="Linderhof, Vincent" w:date="2016-03-06T10:59:00Z"/>
                <w:rFonts w:ascii="Times New Roman" w:eastAsia="Times New Roman" w:hAnsi="Times New Roman"/>
                <w:color w:val="000000"/>
                <w:sz w:val="24"/>
                <w:szCs w:val="24"/>
                <w:lang w:eastAsia="en-GB"/>
              </w:rPr>
            </w:pPr>
            <w:del w:id="6064" w:author="Linderhof, Vincent" w:date="2016-03-06T10:59:00Z">
              <w:r w:rsidRPr="00E05337" w:rsidDel="004717E5">
                <w:rPr>
                  <w:rFonts w:ascii="Times New Roman" w:eastAsia="Times New Roman" w:hAnsi="Times New Roman"/>
                  <w:color w:val="000000"/>
                  <w:sz w:val="24"/>
                  <w:szCs w:val="24"/>
                  <w:lang w:eastAsia="en-GB"/>
                </w:rPr>
                <w:delText>0.396***</w:delText>
              </w:r>
            </w:del>
          </w:p>
        </w:tc>
        <w:tc>
          <w:tcPr>
            <w:tcW w:w="1300" w:type="dxa"/>
            <w:tcBorders>
              <w:top w:val="nil"/>
              <w:left w:val="nil"/>
              <w:bottom w:val="nil"/>
              <w:right w:val="nil"/>
            </w:tcBorders>
            <w:shd w:val="clear" w:color="auto" w:fill="auto"/>
            <w:noWrap/>
            <w:vAlign w:val="bottom"/>
            <w:hideMark/>
          </w:tcPr>
          <w:p w14:paraId="2F57E9A1" w14:textId="1783C349" w:rsidR="002C6F78" w:rsidRPr="00E05337" w:rsidDel="004717E5" w:rsidRDefault="002C6F78" w:rsidP="00E05337">
            <w:pPr>
              <w:suppressAutoHyphens w:val="0"/>
              <w:spacing w:after="0"/>
              <w:rPr>
                <w:del w:id="6065" w:author="Linderhof, Vincent" w:date="2016-03-06T10:59:00Z"/>
                <w:rFonts w:ascii="Times New Roman" w:eastAsia="Times New Roman" w:hAnsi="Times New Roman"/>
                <w:color w:val="000000"/>
                <w:sz w:val="24"/>
                <w:szCs w:val="24"/>
                <w:lang w:eastAsia="en-GB"/>
              </w:rPr>
            </w:pPr>
            <w:del w:id="6066" w:author="Linderhof, Vincent" w:date="2016-03-06T10:59:00Z">
              <w:r w:rsidRPr="00E05337" w:rsidDel="004717E5">
                <w:rPr>
                  <w:rFonts w:ascii="Times New Roman" w:eastAsia="Times New Roman" w:hAnsi="Times New Roman"/>
                  <w:color w:val="000000"/>
                  <w:sz w:val="24"/>
                  <w:szCs w:val="24"/>
                  <w:lang w:eastAsia="en-GB"/>
                </w:rPr>
                <w:delText>0.020**</w:delText>
              </w:r>
            </w:del>
          </w:p>
        </w:tc>
        <w:tc>
          <w:tcPr>
            <w:tcW w:w="1480" w:type="dxa"/>
            <w:tcBorders>
              <w:top w:val="nil"/>
              <w:left w:val="nil"/>
              <w:bottom w:val="nil"/>
              <w:right w:val="nil"/>
            </w:tcBorders>
            <w:shd w:val="clear" w:color="auto" w:fill="auto"/>
            <w:noWrap/>
            <w:vAlign w:val="bottom"/>
            <w:hideMark/>
          </w:tcPr>
          <w:p w14:paraId="5AAA87CC" w14:textId="34E77C0C" w:rsidR="002C6F78" w:rsidRPr="00E05337" w:rsidDel="004717E5" w:rsidRDefault="002C6F78" w:rsidP="00E05337">
            <w:pPr>
              <w:suppressAutoHyphens w:val="0"/>
              <w:spacing w:after="0"/>
              <w:rPr>
                <w:del w:id="6067" w:author="Linderhof, Vincent" w:date="2016-03-06T10:59:00Z"/>
                <w:rFonts w:ascii="Times New Roman" w:eastAsia="Times New Roman" w:hAnsi="Times New Roman"/>
                <w:color w:val="000000"/>
                <w:sz w:val="24"/>
                <w:szCs w:val="24"/>
                <w:lang w:eastAsia="en-GB"/>
              </w:rPr>
            </w:pPr>
            <w:del w:id="6068" w:author="Linderhof, Vincent" w:date="2016-03-06T10:59:00Z">
              <w:r w:rsidRPr="00E05337" w:rsidDel="004717E5">
                <w:rPr>
                  <w:rFonts w:ascii="Times New Roman" w:eastAsia="Times New Roman" w:hAnsi="Times New Roman"/>
                  <w:color w:val="000000"/>
                  <w:sz w:val="24"/>
                  <w:szCs w:val="24"/>
                  <w:lang w:eastAsia="en-GB"/>
                </w:rPr>
                <w:delText>5,683.600***</w:delText>
              </w:r>
            </w:del>
          </w:p>
        </w:tc>
      </w:tr>
      <w:tr w:rsidR="002C6F78" w:rsidRPr="00A0183E" w:rsidDel="004717E5" w14:paraId="672126F2" w14:textId="3FFABD50" w:rsidTr="00E05337">
        <w:trPr>
          <w:trHeight w:val="142"/>
          <w:del w:id="6069"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EBAC829" w14:textId="0C7D2C90" w:rsidR="002C6F78" w:rsidRPr="00E05337" w:rsidDel="004717E5" w:rsidRDefault="002C6F78" w:rsidP="00E05337">
            <w:pPr>
              <w:suppressAutoHyphens w:val="0"/>
              <w:spacing w:after="0"/>
              <w:rPr>
                <w:del w:id="6070" w:author="Linderhof, Vincent" w:date="2016-03-06T10:59:00Z"/>
                <w:rFonts w:ascii="Times New Roman" w:eastAsia="Times New Roman" w:hAnsi="Times New Roman"/>
                <w:color w:val="000000"/>
                <w:sz w:val="24"/>
                <w:szCs w:val="24"/>
                <w:lang w:eastAsia="en-GB"/>
              </w:rPr>
            </w:pPr>
            <w:del w:id="6071"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1E9D9893" w14:textId="39233D6C" w:rsidR="002C6F78" w:rsidRPr="00E05337" w:rsidDel="004717E5" w:rsidRDefault="002C6F78" w:rsidP="00E05337">
            <w:pPr>
              <w:suppressAutoHyphens w:val="0"/>
              <w:spacing w:after="0"/>
              <w:rPr>
                <w:del w:id="6072" w:author="Linderhof, Vincent" w:date="2016-03-06T10:59:00Z"/>
                <w:rFonts w:ascii="Times New Roman" w:eastAsia="Times New Roman" w:hAnsi="Times New Roman"/>
                <w:color w:val="000000"/>
                <w:sz w:val="24"/>
                <w:szCs w:val="24"/>
                <w:lang w:eastAsia="en-GB"/>
              </w:rPr>
            </w:pPr>
            <w:del w:id="6073" w:author="Linderhof, Vincent" w:date="2016-03-06T10:59:00Z">
              <w:r w:rsidRPr="00E05337" w:rsidDel="004717E5">
                <w:rPr>
                  <w:rFonts w:ascii="Times New Roman" w:eastAsia="Times New Roman" w:hAnsi="Times New Roman"/>
                  <w:color w:val="000000"/>
                  <w:sz w:val="24"/>
                  <w:szCs w:val="24"/>
                  <w:lang w:eastAsia="en-GB"/>
                </w:rPr>
                <w:delText>(0.087)</w:delText>
              </w:r>
            </w:del>
          </w:p>
        </w:tc>
        <w:tc>
          <w:tcPr>
            <w:tcW w:w="1300" w:type="dxa"/>
            <w:tcBorders>
              <w:top w:val="nil"/>
              <w:left w:val="nil"/>
              <w:bottom w:val="nil"/>
              <w:right w:val="nil"/>
            </w:tcBorders>
            <w:shd w:val="clear" w:color="auto" w:fill="auto"/>
            <w:noWrap/>
            <w:vAlign w:val="bottom"/>
            <w:hideMark/>
          </w:tcPr>
          <w:p w14:paraId="1EF3046A" w14:textId="17F8190D" w:rsidR="002C6F78" w:rsidRPr="00E05337" w:rsidDel="004717E5" w:rsidRDefault="002C6F78" w:rsidP="00E05337">
            <w:pPr>
              <w:suppressAutoHyphens w:val="0"/>
              <w:spacing w:after="0"/>
              <w:rPr>
                <w:del w:id="6074" w:author="Linderhof, Vincent" w:date="2016-03-06T10:59:00Z"/>
                <w:rFonts w:ascii="Times New Roman" w:eastAsia="Times New Roman" w:hAnsi="Times New Roman"/>
                <w:color w:val="000000"/>
                <w:sz w:val="24"/>
                <w:szCs w:val="24"/>
                <w:lang w:eastAsia="en-GB"/>
              </w:rPr>
            </w:pPr>
            <w:del w:id="6075" w:author="Linderhof, Vincent" w:date="2016-03-06T10:59:00Z">
              <w:r w:rsidRPr="00E05337" w:rsidDel="004717E5">
                <w:rPr>
                  <w:rFonts w:ascii="Times New Roman" w:eastAsia="Times New Roman" w:hAnsi="Times New Roman"/>
                  <w:color w:val="000000"/>
                  <w:sz w:val="24"/>
                  <w:szCs w:val="24"/>
                  <w:lang w:eastAsia="en-GB"/>
                </w:rPr>
                <w:delText>(0.008)</w:delText>
              </w:r>
            </w:del>
          </w:p>
        </w:tc>
        <w:tc>
          <w:tcPr>
            <w:tcW w:w="1480" w:type="dxa"/>
            <w:tcBorders>
              <w:top w:val="nil"/>
              <w:left w:val="nil"/>
              <w:bottom w:val="nil"/>
              <w:right w:val="nil"/>
            </w:tcBorders>
            <w:shd w:val="clear" w:color="auto" w:fill="auto"/>
            <w:noWrap/>
            <w:vAlign w:val="bottom"/>
            <w:hideMark/>
          </w:tcPr>
          <w:p w14:paraId="6BFD1525" w14:textId="23E5BFC5" w:rsidR="002C6F78" w:rsidRPr="00E05337" w:rsidDel="004717E5" w:rsidRDefault="002C6F78" w:rsidP="00E05337">
            <w:pPr>
              <w:suppressAutoHyphens w:val="0"/>
              <w:spacing w:after="0"/>
              <w:rPr>
                <w:del w:id="6076" w:author="Linderhof, Vincent" w:date="2016-03-06T10:59:00Z"/>
                <w:rFonts w:ascii="Times New Roman" w:eastAsia="Times New Roman" w:hAnsi="Times New Roman"/>
                <w:color w:val="000000"/>
                <w:sz w:val="24"/>
                <w:szCs w:val="24"/>
                <w:lang w:eastAsia="en-GB"/>
              </w:rPr>
            </w:pPr>
            <w:del w:id="6077" w:author="Linderhof, Vincent" w:date="2016-03-06T10:59:00Z">
              <w:r w:rsidRPr="00E05337" w:rsidDel="004717E5">
                <w:rPr>
                  <w:rFonts w:ascii="Times New Roman" w:eastAsia="Times New Roman" w:hAnsi="Times New Roman"/>
                  <w:color w:val="000000"/>
                  <w:sz w:val="24"/>
                  <w:szCs w:val="24"/>
                  <w:lang w:eastAsia="en-GB"/>
                </w:rPr>
                <w:delText>(308.673)</w:delText>
              </w:r>
            </w:del>
          </w:p>
        </w:tc>
      </w:tr>
      <w:tr w:rsidR="002C6F78" w:rsidRPr="00A0183E" w:rsidDel="004717E5" w14:paraId="7946703C" w14:textId="0ECC89A7" w:rsidTr="00E05337">
        <w:trPr>
          <w:trHeight w:val="142"/>
          <w:del w:id="6078"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DE01183" w14:textId="113D6A40" w:rsidR="002C6F78" w:rsidRPr="00E05337" w:rsidDel="004717E5" w:rsidRDefault="002C6F78" w:rsidP="00E05337">
            <w:pPr>
              <w:suppressAutoHyphens w:val="0"/>
              <w:spacing w:after="0"/>
              <w:rPr>
                <w:del w:id="6079" w:author="Linderhof, Vincent" w:date="2016-03-06T10:59:00Z"/>
                <w:rFonts w:ascii="Times New Roman" w:eastAsia="Times New Roman" w:hAnsi="Times New Roman"/>
                <w:color w:val="000000"/>
                <w:sz w:val="24"/>
                <w:szCs w:val="24"/>
                <w:lang w:eastAsia="en-GB"/>
              </w:rPr>
            </w:pPr>
            <w:del w:id="6080" w:author="Linderhof, Vincent" w:date="2016-03-06T10:59:00Z">
              <w:r w:rsidRPr="00E05337" w:rsidDel="004717E5">
                <w:rPr>
                  <w:rFonts w:ascii="Times New Roman" w:eastAsia="Times New Roman" w:hAnsi="Times New Roman"/>
                  <w:color w:val="000000"/>
                  <w:sz w:val="24"/>
                  <w:szCs w:val="24"/>
                  <w:lang w:eastAsia="en-GB"/>
                </w:rPr>
                <w:delText>Gender head household</w:delText>
              </w:r>
            </w:del>
          </w:p>
        </w:tc>
        <w:tc>
          <w:tcPr>
            <w:tcW w:w="1300" w:type="dxa"/>
            <w:tcBorders>
              <w:top w:val="nil"/>
              <w:left w:val="nil"/>
              <w:bottom w:val="nil"/>
              <w:right w:val="nil"/>
            </w:tcBorders>
            <w:shd w:val="clear" w:color="auto" w:fill="auto"/>
            <w:noWrap/>
            <w:vAlign w:val="bottom"/>
            <w:hideMark/>
          </w:tcPr>
          <w:p w14:paraId="180CDB9C" w14:textId="7C21D7F6" w:rsidR="002C6F78" w:rsidRPr="00E05337" w:rsidDel="004717E5" w:rsidRDefault="002C6F78" w:rsidP="00E05337">
            <w:pPr>
              <w:suppressAutoHyphens w:val="0"/>
              <w:spacing w:after="0"/>
              <w:rPr>
                <w:del w:id="6081" w:author="Linderhof, Vincent" w:date="2016-03-06T10:59:00Z"/>
                <w:rFonts w:ascii="Times New Roman" w:eastAsia="Times New Roman" w:hAnsi="Times New Roman"/>
                <w:color w:val="000000"/>
                <w:sz w:val="24"/>
                <w:szCs w:val="24"/>
                <w:lang w:eastAsia="en-GB"/>
              </w:rPr>
            </w:pPr>
            <w:del w:id="6082" w:author="Linderhof, Vincent" w:date="2016-03-06T10:59:00Z">
              <w:r w:rsidRPr="00E05337" w:rsidDel="004717E5">
                <w:rPr>
                  <w:rFonts w:ascii="Times New Roman" w:eastAsia="Times New Roman" w:hAnsi="Times New Roman"/>
                  <w:color w:val="000000"/>
                  <w:sz w:val="24"/>
                  <w:szCs w:val="24"/>
                  <w:lang w:eastAsia="en-GB"/>
                </w:rPr>
                <w:delText>-0.151</w:delText>
              </w:r>
            </w:del>
          </w:p>
        </w:tc>
        <w:tc>
          <w:tcPr>
            <w:tcW w:w="1300" w:type="dxa"/>
            <w:tcBorders>
              <w:top w:val="nil"/>
              <w:left w:val="nil"/>
              <w:bottom w:val="nil"/>
              <w:right w:val="nil"/>
            </w:tcBorders>
            <w:shd w:val="clear" w:color="auto" w:fill="auto"/>
            <w:noWrap/>
            <w:vAlign w:val="bottom"/>
            <w:hideMark/>
          </w:tcPr>
          <w:p w14:paraId="40519D4E" w14:textId="3966F9D8" w:rsidR="002C6F78" w:rsidRPr="00E05337" w:rsidDel="004717E5" w:rsidRDefault="002C6F78" w:rsidP="00E05337">
            <w:pPr>
              <w:suppressAutoHyphens w:val="0"/>
              <w:spacing w:after="0"/>
              <w:rPr>
                <w:del w:id="6083" w:author="Linderhof, Vincent" w:date="2016-03-06T10:59:00Z"/>
                <w:rFonts w:ascii="Times New Roman" w:eastAsia="Times New Roman" w:hAnsi="Times New Roman"/>
                <w:color w:val="000000"/>
                <w:sz w:val="24"/>
                <w:szCs w:val="24"/>
                <w:lang w:eastAsia="en-GB"/>
              </w:rPr>
            </w:pPr>
            <w:del w:id="6084" w:author="Linderhof, Vincent" w:date="2016-03-06T10:59:00Z">
              <w:r w:rsidRPr="00E05337" w:rsidDel="004717E5">
                <w:rPr>
                  <w:rFonts w:ascii="Times New Roman" w:eastAsia="Times New Roman" w:hAnsi="Times New Roman"/>
                  <w:color w:val="000000"/>
                  <w:sz w:val="24"/>
                  <w:szCs w:val="24"/>
                  <w:lang w:eastAsia="en-GB"/>
                </w:rPr>
                <w:delText>-0.039</w:delText>
              </w:r>
            </w:del>
          </w:p>
        </w:tc>
        <w:tc>
          <w:tcPr>
            <w:tcW w:w="1480" w:type="dxa"/>
            <w:tcBorders>
              <w:top w:val="nil"/>
              <w:left w:val="nil"/>
              <w:bottom w:val="nil"/>
              <w:right w:val="nil"/>
            </w:tcBorders>
            <w:shd w:val="clear" w:color="auto" w:fill="auto"/>
            <w:noWrap/>
            <w:vAlign w:val="bottom"/>
            <w:hideMark/>
          </w:tcPr>
          <w:p w14:paraId="160C8491" w14:textId="3E8BA883" w:rsidR="002C6F78" w:rsidRPr="00E05337" w:rsidDel="004717E5" w:rsidRDefault="002C6F78" w:rsidP="00E05337">
            <w:pPr>
              <w:suppressAutoHyphens w:val="0"/>
              <w:spacing w:after="0"/>
              <w:rPr>
                <w:del w:id="6085" w:author="Linderhof, Vincent" w:date="2016-03-06T10:59:00Z"/>
                <w:rFonts w:ascii="Times New Roman" w:eastAsia="Times New Roman" w:hAnsi="Times New Roman"/>
                <w:color w:val="000000"/>
                <w:sz w:val="24"/>
                <w:szCs w:val="24"/>
                <w:lang w:eastAsia="en-GB"/>
              </w:rPr>
            </w:pPr>
            <w:del w:id="6086" w:author="Linderhof, Vincent" w:date="2016-03-06T10:59:00Z">
              <w:r w:rsidRPr="00E05337" w:rsidDel="004717E5">
                <w:rPr>
                  <w:rFonts w:ascii="Times New Roman" w:eastAsia="Times New Roman" w:hAnsi="Times New Roman"/>
                  <w:color w:val="000000"/>
                  <w:sz w:val="24"/>
                  <w:szCs w:val="24"/>
                  <w:lang w:eastAsia="en-GB"/>
                </w:rPr>
                <w:delText>6,156.332**</w:delText>
              </w:r>
            </w:del>
          </w:p>
        </w:tc>
      </w:tr>
      <w:tr w:rsidR="002C6F78" w:rsidRPr="00A0183E" w:rsidDel="004717E5" w14:paraId="1C349986" w14:textId="7D221B12" w:rsidTr="00E05337">
        <w:trPr>
          <w:trHeight w:val="142"/>
          <w:del w:id="6087"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1E4CAB87" w14:textId="57C979E6" w:rsidR="002C6F78" w:rsidRPr="00E05337" w:rsidDel="004717E5" w:rsidRDefault="002C6F78" w:rsidP="00E05337">
            <w:pPr>
              <w:suppressAutoHyphens w:val="0"/>
              <w:spacing w:after="0"/>
              <w:rPr>
                <w:del w:id="6088" w:author="Linderhof, Vincent" w:date="2016-03-06T10:59:00Z"/>
                <w:rFonts w:ascii="Times New Roman" w:eastAsia="Times New Roman" w:hAnsi="Times New Roman"/>
                <w:color w:val="000000"/>
                <w:sz w:val="24"/>
                <w:szCs w:val="24"/>
                <w:lang w:eastAsia="en-GB"/>
              </w:rPr>
            </w:pPr>
            <w:del w:id="6089"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7E5D2BF0" w14:textId="6756492A" w:rsidR="002C6F78" w:rsidRPr="00E05337" w:rsidDel="004717E5" w:rsidRDefault="002C6F78" w:rsidP="00E05337">
            <w:pPr>
              <w:suppressAutoHyphens w:val="0"/>
              <w:spacing w:after="0"/>
              <w:rPr>
                <w:del w:id="6090" w:author="Linderhof, Vincent" w:date="2016-03-06T10:59:00Z"/>
                <w:rFonts w:ascii="Times New Roman" w:eastAsia="Times New Roman" w:hAnsi="Times New Roman"/>
                <w:color w:val="000000"/>
                <w:sz w:val="24"/>
                <w:szCs w:val="24"/>
                <w:lang w:eastAsia="en-GB"/>
              </w:rPr>
            </w:pPr>
            <w:del w:id="6091" w:author="Linderhof, Vincent" w:date="2016-03-06T10:59:00Z">
              <w:r w:rsidRPr="00E05337" w:rsidDel="004717E5">
                <w:rPr>
                  <w:rFonts w:ascii="Times New Roman" w:eastAsia="Times New Roman" w:hAnsi="Times New Roman"/>
                  <w:color w:val="000000"/>
                  <w:sz w:val="24"/>
                  <w:szCs w:val="24"/>
                  <w:lang w:eastAsia="en-GB"/>
                </w:rPr>
                <w:delText>(0.701)</w:delText>
              </w:r>
            </w:del>
          </w:p>
        </w:tc>
        <w:tc>
          <w:tcPr>
            <w:tcW w:w="1300" w:type="dxa"/>
            <w:tcBorders>
              <w:top w:val="nil"/>
              <w:left w:val="nil"/>
              <w:bottom w:val="nil"/>
              <w:right w:val="nil"/>
            </w:tcBorders>
            <w:shd w:val="clear" w:color="auto" w:fill="auto"/>
            <w:noWrap/>
            <w:vAlign w:val="bottom"/>
            <w:hideMark/>
          </w:tcPr>
          <w:p w14:paraId="576B847B" w14:textId="7441BD93" w:rsidR="002C6F78" w:rsidRPr="00E05337" w:rsidDel="004717E5" w:rsidRDefault="002C6F78" w:rsidP="00E05337">
            <w:pPr>
              <w:suppressAutoHyphens w:val="0"/>
              <w:spacing w:after="0"/>
              <w:rPr>
                <w:del w:id="6092" w:author="Linderhof, Vincent" w:date="2016-03-06T10:59:00Z"/>
                <w:rFonts w:ascii="Times New Roman" w:eastAsia="Times New Roman" w:hAnsi="Times New Roman"/>
                <w:color w:val="000000"/>
                <w:sz w:val="24"/>
                <w:szCs w:val="24"/>
                <w:lang w:eastAsia="en-GB"/>
              </w:rPr>
            </w:pPr>
            <w:del w:id="6093" w:author="Linderhof, Vincent" w:date="2016-03-06T10:59:00Z">
              <w:r w:rsidRPr="00E05337" w:rsidDel="004717E5">
                <w:rPr>
                  <w:rFonts w:ascii="Times New Roman" w:eastAsia="Times New Roman" w:hAnsi="Times New Roman"/>
                  <w:color w:val="000000"/>
                  <w:sz w:val="24"/>
                  <w:szCs w:val="24"/>
                  <w:lang w:eastAsia="en-GB"/>
                </w:rPr>
                <w:delText>(0.064)</w:delText>
              </w:r>
            </w:del>
          </w:p>
        </w:tc>
        <w:tc>
          <w:tcPr>
            <w:tcW w:w="1480" w:type="dxa"/>
            <w:tcBorders>
              <w:top w:val="nil"/>
              <w:left w:val="nil"/>
              <w:bottom w:val="nil"/>
              <w:right w:val="nil"/>
            </w:tcBorders>
            <w:shd w:val="clear" w:color="auto" w:fill="auto"/>
            <w:noWrap/>
            <w:vAlign w:val="bottom"/>
            <w:hideMark/>
          </w:tcPr>
          <w:p w14:paraId="52C64AE8" w14:textId="1912B122" w:rsidR="002C6F78" w:rsidRPr="00E05337" w:rsidDel="004717E5" w:rsidRDefault="002C6F78" w:rsidP="00E05337">
            <w:pPr>
              <w:suppressAutoHyphens w:val="0"/>
              <w:spacing w:after="0"/>
              <w:rPr>
                <w:del w:id="6094" w:author="Linderhof, Vincent" w:date="2016-03-06T10:59:00Z"/>
                <w:rFonts w:ascii="Times New Roman" w:eastAsia="Times New Roman" w:hAnsi="Times New Roman"/>
                <w:color w:val="000000"/>
                <w:sz w:val="24"/>
                <w:szCs w:val="24"/>
                <w:lang w:eastAsia="en-GB"/>
              </w:rPr>
            </w:pPr>
            <w:del w:id="6095" w:author="Linderhof, Vincent" w:date="2016-03-06T10:59:00Z">
              <w:r w:rsidRPr="00E05337" w:rsidDel="004717E5">
                <w:rPr>
                  <w:rFonts w:ascii="Times New Roman" w:eastAsia="Times New Roman" w:hAnsi="Times New Roman"/>
                  <w:color w:val="000000"/>
                  <w:sz w:val="24"/>
                  <w:szCs w:val="24"/>
                  <w:lang w:eastAsia="en-GB"/>
                </w:rPr>
                <w:delText>(2,476.968)</w:delText>
              </w:r>
            </w:del>
          </w:p>
        </w:tc>
      </w:tr>
      <w:tr w:rsidR="002C6F78" w:rsidRPr="00A0183E" w:rsidDel="004717E5" w14:paraId="5B8CCEDB" w14:textId="703C7876" w:rsidTr="00E05337">
        <w:trPr>
          <w:trHeight w:val="142"/>
          <w:del w:id="6096"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8F26B18" w14:textId="20758ACF" w:rsidR="002C6F78" w:rsidRPr="00E05337" w:rsidDel="004717E5" w:rsidRDefault="002C6F78" w:rsidP="00E05337">
            <w:pPr>
              <w:suppressAutoHyphens w:val="0"/>
              <w:spacing w:after="0"/>
              <w:rPr>
                <w:del w:id="6097" w:author="Linderhof, Vincent" w:date="2016-03-06T10:59:00Z"/>
                <w:rFonts w:ascii="Times New Roman" w:eastAsia="Times New Roman" w:hAnsi="Times New Roman"/>
                <w:color w:val="000000"/>
                <w:sz w:val="24"/>
                <w:szCs w:val="24"/>
                <w:lang w:eastAsia="en-GB"/>
              </w:rPr>
            </w:pPr>
            <w:del w:id="6098" w:author="Linderhof, Vincent" w:date="2016-03-06T10:59:00Z">
              <w:r w:rsidRPr="00E05337" w:rsidDel="004717E5">
                <w:rPr>
                  <w:rFonts w:ascii="Times New Roman" w:eastAsia="Times New Roman" w:hAnsi="Times New Roman"/>
                  <w:color w:val="000000"/>
                  <w:sz w:val="24"/>
                  <w:szCs w:val="24"/>
                  <w:lang w:eastAsia="en-GB"/>
                </w:rPr>
                <w:delText>Age household head</w:delText>
              </w:r>
            </w:del>
          </w:p>
        </w:tc>
        <w:tc>
          <w:tcPr>
            <w:tcW w:w="1300" w:type="dxa"/>
            <w:tcBorders>
              <w:top w:val="nil"/>
              <w:left w:val="nil"/>
              <w:bottom w:val="nil"/>
              <w:right w:val="nil"/>
            </w:tcBorders>
            <w:shd w:val="clear" w:color="auto" w:fill="auto"/>
            <w:noWrap/>
            <w:vAlign w:val="bottom"/>
            <w:hideMark/>
          </w:tcPr>
          <w:p w14:paraId="77034125" w14:textId="585AF80C" w:rsidR="002C6F78" w:rsidRPr="00E05337" w:rsidDel="004717E5" w:rsidRDefault="002C6F78" w:rsidP="00E05337">
            <w:pPr>
              <w:suppressAutoHyphens w:val="0"/>
              <w:spacing w:after="0"/>
              <w:rPr>
                <w:del w:id="6099" w:author="Linderhof, Vincent" w:date="2016-03-06T10:59:00Z"/>
                <w:rFonts w:ascii="Times New Roman" w:eastAsia="Times New Roman" w:hAnsi="Times New Roman"/>
                <w:color w:val="000000"/>
                <w:sz w:val="24"/>
                <w:szCs w:val="24"/>
                <w:lang w:eastAsia="en-GB"/>
              </w:rPr>
            </w:pPr>
            <w:del w:id="6100" w:author="Linderhof, Vincent" w:date="2016-03-06T10:59:00Z">
              <w:r w:rsidRPr="00E05337" w:rsidDel="004717E5">
                <w:rPr>
                  <w:rFonts w:ascii="Times New Roman" w:eastAsia="Times New Roman" w:hAnsi="Times New Roman"/>
                  <w:color w:val="000000"/>
                  <w:sz w:val="24"/>
                  <w:szCs w:val="24"/>
                  <w:lang w:eastAsia="en-GB"/>
                </w:rPr>
                <w:delText>-0.037*</w:delText>
              </w:r>
            </w:del>
          </w:p>
        </w:tc>
        <w:tc>
          <w:tcPr>
            <w:tcW w:w="1300" w:type="dxa"/>
            <w:tcBorders>
              <w:top w:val="nil"/>
              <w:left w:val="nil"/>
              <w:bottom w:val="nil"/>
              <w:right w:val="nil"/>
            </w:tcBorders>
            <w:shd w:val="clear" w:color="auto" w:fill="auto"/>
            <w:noWrap/>
            <w:vAlign w:val="bottom"/>
            <w:hideMark/>
          </w:tcPr>
          <w:p w14:paraId="52E728F1" w14:textId="34EABDD3" w:rsidR="002C6F78" w:rsidRPr="00E05337" w:rsidDel="004717E5" w:rsidRDefault="002C6F78" w:rsidP="00E05337">
            <w:pPr>
              <w:suppressAutoHyphens w:val="0"/>
              <w:spacing w:after="0"/>
              <w:rPr>
                <w:del w:id="6101" w:author="Linderhof, Vincent" w:date="2016-03-06T10:59:00Z"/>
                <w:rFonts w:ascii="Times New Roman" w:eastAsia="Times New Roman" w:hAnsi="Times New Roman"/>
                <w:color w:val="000000"/>
                <w:sz w:val="24"/>
                <w:szCs w:val="24"/>
                <w:lang w:eastAsia="en-GB"/>
              </w:rPr>
            </w:pPr>
            <w:del w:id="6102" w:author="Linderhof, Vincent" w:date="2016-03-06T10:59:00Z">
              <w:r w:rsidRPr="00E05337" w:rsidDel="004717E5">
                <w:rPr>
                  <w:rFonts w:ascii="Times New Roman" w:eastAsia="Times New Roman" w:hAnsi="Times New Roman"/>
                  <w:color w:val="000000"/>
                  <w:sz w:val="24"/>
                  <w:szCs w:val="24"/>
                  <w:lang w:eastAsia="en-GB"/>
                </w:rPr>
                <w:delText>-0.012***</w:delText>
              </w:r>
            </w:del>
          </w:p>
        </w:tc>
        <w:tc>
          <w:tcPr>
            <w:tcW w:w="1480" w:type="dxa"/>
            <w:tcBorders>
              <w:top w:val="nil"/>
              <w:left w:val="nil"/>
              <w:bottom w:val="nil"/>
              <w:right w:val="nil"/>
            </w:tcBorders>
            <w:shd w:val="clear" w:color="auto" w:fill="auto"/>
            <w:noWrap/>
            <w:vAlign w:val="bottom"/>
            <w:hideMark/>
          </w:tcPr>
          <w:p w14:paraId="091A932D" w14:textId="2C811CD9" w:rsidR="002C6F78" w:rsidRPr="00E05337" w:rsidDel="004717E5" w:rsidRDefault="002C6F78" w:rsidP="00E05337">
            <w:pPr>
              <w:suppressAutoHyphens w:val="0"/>
              <w:spacing w:after="0"/>
              <w:rPr>
                <w:del w:id="6103" w:author="Linderhof, Vincent" w:date="2016-03-06T10:59:00Z"/>
                <w:rFonts w:ascii="Times New Roman" w:eastAsia="Times New Roman" w:hAnsi="Times New Roman"/>
                <w:color w:val="000000"/>
                <w:sz w:val="24"/>
                <w:szCs w:val="24"/>
                <w:lang w:eastAsia="en-GB"/>
              </w:rPr>
            </w:pPr>
            <w:del w:id="6104" w:author="Linderhof, Vincent" w:date="2016-03-06T10:59:00Z">
              <w:r w:rsidRPr="00E05337" w:rsidDel="004717E5">
                <w:rPr>
                  <w:rFonts w:ascii="Times New Roman" w:eastAsia="Times New Roman" w:hAnsi="Times New Roman"/>
                  <w:color w:val="000000"/>
                  <w:sz w:val="24"/>
                  <w:szCs w:val="24"/>
                  <w:lang w:eastAsia="en-GB"/>
                </w:rPr>
                <w:delText>-176.294**</w:delText>
              </w:r>
            </w:del>
          </w:p>
        </w:tc>
      </w:tr>
      <w:tr w:rsidR="002C6F78" w:rsidRPr="00A0183E" w:rsidDel="004717E5" w14:paraId="6344E1C9" w14:textId="7261742D" w:rsidTr="00E05337">
        <w:trPr>
          <w:trHeight w:val="142"/>
          <w:del w:id="6105"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3E89986" w14:textId="5AE63995" w:rsidR="002C6F78" w:rsidRPr="00E05337" w:rsidDel="004717E5" w:rsidRDefault="002C6F78" w:rsidP="00E05337">
            <w:pPr>
              <w:suppressAutoHyphens w:val="0"/>
              <w:spacing w:after="0"/>
              <w:rPr>
                <w:del w:id="6106" w:author="Linderhof, Vincent" w:date="2016-03-06T10:59:00Z"/>
                <w:rFonts w:ascii="Times New Roman" w:eastAsia="Times New Roman" w:hAnsi="Times New Roman"/>
                <w:color w:val="000000"/>
                <w:sz w:val="24"/>
                <w:szCs w:val="24"/>
                <w:lang w:eastAsia="en-GB"/>
              </w:rPr>
            </w:pPr>
            <w:del w:id="6107"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4D568E15" w14:textId="4D3BE690" w:rsidR="002C6F78" w:rsidRPr="00E05337" w:rsidDel="004717E5" w:rsidRDefault="002C6F78" w:rsidP="00E05337">
            <w:pPr>
              <w:suppressAutoHyphens w:val="0"/>
              <w:spacing w:after="0"/>
              <w:rPr>
                <w:del w:id="6108" w:author="Linderhof, Vincent" w:date="2016-03-06T10:59:00Z"/>
                <w:rFonts w:ascii="Times New Roman" w:eastAsia="Times New Roman" w:hAnsi="Times New Roman"/>
                <w:color w:val="000000"/>
                <w:sz w:val="24"/>
                <w:szCs w:val="24"/>
                <w:lang w:eastAsia="en-GB"/>
              </w:rPr>
            </w:pPr>
            <w:del w:id="6109" w:author="Linderhof, Vincent" w:date="2016-03-06T10:59:00Z">
              <w:r w:rsidRPr="00E05337" w:rsidDel="004717E5">
                <w:rPr>
                  <w:rFonts w:ascii="Times New Roman" w:eastAsia="Times New Roman" w:hAnsi="Times New Roman"/>
                  <w:color w:val="000000"/>
                  <w:sz w:val="24"/>
                  <w:szCs w:val="24"/>
                  <w:lang w:eastAsia="en-GB"/>
                </w:rPr>
                <w:delText>(0.021)</w:delText>
              </w:r>
            </w:del>
          </w:p>
        </w:tc>
        <w:tc>
          <w:tcPr>
            <w:tcW w:w="1300" w:type="dxa"/>
            <w:tcBorders>
              <w:top w:val="nil"/>
              <w:left w:val="nil"/>
              <w:bottom w:val="nil"/>
              <w:right w:val="nil"/>
            </w:tcBorders>
            <w:shd w:val="clear" w:color="auto" w:fill="auto"/>
            <w:noWrap/>
            <w:vAlign w:val="bottom"/>
            <w:hideMark/>
          </w:tcPr>
          <w:p w14:paraId="0C95A4C2" w14:textId="0E090F90" w:rsidR="002C6F78" w:rsidRPr="00E05337" w:rsidDel="004717E5" w:rsidRDefault="002C6F78" w:rsidP="00E05337">
            <w:pPr>
              <w:suppressAutoHyphens w:val="0"/>
              <w:spacing w:after="0"/>
              <w:rPr>
                <w:del w:id="6110" w:author="Linderhof, Vincent" w:date="2016-03-06T10:59:00Z"/>
                <w:rFonts w:ascii="Times New Roman" w:eastAsia="Times New Roman" w:hAnsi="Times New Roman"/>
                <w:color w:val="000000"/>
                <w:sz w:val="24"/>
                <w:szCs w:val="24"/>
                <w:lang w:eastAsia="en-GB"/>
              </w:rPr>
            </w:pPr>
            <w:del w:id="6111" w:author="Linderhof, Vincent" w:date="2016-03-06T10:59:00Z">
              <w:r w:rsidRPr="00E05337" w:rsidDel="004717E5">
                <w:rPr>
                  <w:rFonts w:ascii="Times New Roman" w:eastAsia="Times New Roman" w:hAnsi="Times New Roman"/>
                  <w:color w:val="000000"/>
                  <w:sz w:val="24"/>
                  <w:szCs w:val="24"/>
                  <w:lang w:eastAsia="en-GB"/>
                </w:rPr>
                <w:delText>(0.002)</w:delText>
              </w:r>
            </w:del>
          </w:p>
        </w:tc>
        <w:tc>
          <w:tcPr>
            <w:tcW w:w="1480" w:type="dxa"/>
            <w:tcBorders>
              <w:top w:val="nil"/>
              <w:left w:val="nil"/>
              <w:bottom w:val="nil"/>
              <w:right w:val="nil"/>
            </w:tcBorders>
            <w:shd w:val="clear" w:color="auto" w:fill="auto"/>
            <w:noWrap/>
            <w:vAlign w:val="bottom"/>
            <w:hideMark/>
          </w:tcPr>
          <w:p w14:paraId="63DE53E2" w14:textId="0CA6B459" w:rsidR="002C6F78" w:rsidRPr="00E05337" w:rsidDel="004717E5" w:rsidRDefault="002C6F78" w:rsidP="00E05337">
            <w:pPr>
              <w:suppressAutoHyphens w:val="0"/>
              <w:spacing w:after="0"/>
              <w:rPr>
                <w:del w:id="6112" w:author="Linderhof, Vincent" w:date="2016-03-06T10:59:00Z"/>
                <w:rFonts w:ascii="Times New Roman" w:eastAsia="Times New Roman" w:hAnsi="Times New Roman"/>
                <w:color w:val="000000"/>
                <w:sz w:val="24"/>
                <w:szCs w:val="24"/>
                <w:lang w:eastAsia="en-GB"/>
              </w:rPr>
            </w:pPr>
            <w:del w:id="6113" w:author="Linderhof, Vincent" w:date="2016-03-06T10:59:00Z">
              <w:r w:rsidRPr="00E05337" w:rsidDel="004717E5">
                <w:rPr>
                  <w:rFonts w:ascii="Times New Roman" w:eastAsia="Times New Roman" w:hAnsi="Times New Roman"/>
                  <w:color w:val="000000"/>
                  <w:sz w:val="24"/>
                  <w:szCs w:val="24"/>
                  <w:lang w:eastAsia="en-GB"/>
                </w:rPr>
                <w:delText>(74.188)</w:delText>
              </w:r>
            </w:del>
          </w:p>
        </w:tc>
      </w:tr>
      <w:tr w:rsidR="002C6F78" w:rsidRPr="00A0183E" w:rsidDel="004717E5" w14:paraId="4FD34490" w14:textId="0D2528F8" w:rsidTr="00E05337">
        <w:trPr>
          <w:trHeight w:val="142"/>
          <w:del w:id="6114"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6496D04E" w14:textId="1FB2C4E1" w:rsidR="002C6F78" w:rsidRPr="00E05337" w:rsidDel="004717E5" w:rsidRDefault="002C6F78" w:rsidP="00E05337">
            <w:pPr>
              <w:suppressAutoHyphens w:val="0"/>
              <w:spacing w:after="0"/>
              <w:rPr>
                <w:del w:id="6115" w:author="Linderhof, Vincent" w:date="2016-03-06T10:59:00Z"/>
                <w:rFonts w:ascii="Times New Roman" w:eastAsia="Times New Roman" w:hAnsi="Times New Roman"/>
                <w:color w:val="000000"/>
                <w:sz w:val="24"/>
                <w:szCs w:val="24"/>
                <w:lang w:eastAsia="en-GB"/>
              </w:rPr>
            </w:pPr>
            <w:del w:id="6116" w:author="Linderhof, Vincent" w:date="2016-03-06T10:59:00Z">
              <w:r w:rsidRPr="00E05337" w:rsidDel="004717E5">
                <w:rPr>
                  <w:rFonts w:ascii="Times New Roman" w:eastAsia="Times New Roman" w:hAnsi="Times New Roman"/>
                  <w:color w:val="000000"/>
                  <w:sz w:val="24"/>
                  <w:szCs w:val="24"/>
                  <w:lang w:eastAsia="en-GB"/>
                </w:rPr>
                <w:delText>Education household head</w:delText>
              </w:r>
            </w:del>
          </w:p>
        </w:tc>
        <w:tc>
          <w:tcPr>
            <w:tcW w:w="1300" w:type="dxa"/>
            <w:tcBorders>
              <w:top w:val="nil"/>
              <w:left w:val="nil"/>
              <w:bottom w:val="nil"/>
              <w:right w:val="nil"/>
            </w:tcBorders>
            <w:shd w:val="clear" w:color="auto" w:fill="auto"/>
            <w:noWrap/>
            <w:vAlign w:val="bottom"/>
            <w:hideMark/>
          </w:tcPr>
          <w:p w14:paraId="08C23CF2" w14:textId="2837C02F" w:rsidR="002C6F78" w:rsidRPr="00E05337" w:rsidDel="004717E5" w:rsidRDefault="002C6F78" w:rsidP="00E05337">
            <w:pPr>
              <w:suppressAutoHyphens w:val="0"/>
              <w:spacing w:after="0"/>
              <w:rPr>
                <w:del w:id="6117" w:author="Linderhof, Vincent" w:date="2016-03-06T10:59:00Z"/>
                <w:rFonts w:ascii="Times New Roman" w:eastAsia="Times New Roman" w:hAnsi="Times New Roman"/>
                <w:color w:val="000000"/>
                <w:sz w:val="24"/>
                <w:szCs w:val="24"/>
                <w:lang w:eastAsia="en-GB"/>
              </w:rPr>
            </w:pPr>
            <w:del w:id="6118" w:author="Linderhof, Vincent" w:date="2016-03-06T10:59:00Z">
              <w:r w:rsidRPr="00E05337" w:rsidDel="004717E5">
                <w:rPr>
                  <w:rFonts w:ascii="Times New Roman" w:eastAsia="Times New Roman" w:hAnsi="Times New Roman"/>
                  <w:color w:val="000000"/>
                  <w:sz w:val="24"/>
                  <w:szCs w:val="24"/>
                  <w:lang w:eastAsia="en-GB"/>
                </w:rPr>
                <w:delText>0.103***</w:delText>
              </w:r>
            </w:del>
          </w:p>
        </w:tc>
        <w:tc>
          <w:tcPr>
            <w:tcW w:w="1300" w:type="dxa"/>
            <w:tcBorders>
              <w:top w:val="nil"/>
              <w:left w:val="nil"/>
              <w:bottom w:val="nil"/>
              <w:right w:val="nil"/>
            </w:tcBorders>
            <w:shd w:val="clear" w:color="auto" w:fill="auto"/>
            <w:noWrap/>
            <w:vAlign w:val="bottom"/>
            <w:hideMark/>
          </w:tcPr>
          <w:p w14:paraId="1EA8C604" w14:textId="7DD499BF" w:rsidR="002C6F78" w:rsidRPr="00E05337" w:rsidDel="004717E5" w:rsidRDefault="002C6F78" w:rsidP="00E05337">
            <w:pPr>
              <w:suppressAutoHyphens w:val="0"/>
              <w:spacing w:after="0"/>
              <w:rPr>
                <w:del w:id="6119" w:author="Linderhof, Vincent" w:date="2016-03-06T10:59:00Z"/>
                <w:rFonts w:ascii="Times New Roman" w:eastAsia="Times New Roman" w:hAnsi="Times New Roman"/>
                <w:color w:val="000000"/>
                <w:sz w:val="24"/>
                <w:szCs w:val="24"/>
                <w:lang w:eastAsia="en-GB"/>
              </w:rPr>
            </w:pPr>
            <w:del w:id="6120" w:author="Linderhof, Vincent" w:date="2016-03-06T10:59:00Z">
              <w:r w:rsidRPr="00E05337" w:rsidDel="004717E5">
                <w:rPr>
                  <w:rFonts w:ascii="Times New Roman" w:eastAsia="Times New Roman" w:hAnsi="Times New Roman"/>
                  <w:color w:val="000000"/>
                  <w:sz w:val="24"/>
                  <w:szCs w:val="24"/>
                  <w:lang w:eastAsia="en-GB"/>
                </w:rPr>
                <w:delText>0.013***</w:delText>
              </w:r>
            </w:del>
          </w:p>
        </w:tc>
        <w:tc>
          <w:tcPr>
            <w:tcW w:w="1480" w:type="dxa"/>
            <w:tcBorders>
              <w:top w:val="nil"/>
              <w:left w:val="nil"/>
              <w:bottom w:val="nil"/>
              <w:right w:val="nil"/>
            </w:tcBorders>
            <w:shd w:val="clear" w:color="auto" w:fill="auto"/>
            <w:noWrap/>
            <w:vAlign w:val="bottom"/>
            <w:hideMark/>
          </w:tcPr>
          <w:p w14:paraId="4BC14079" w14:textId="601B29F3" w:rsidR="002C6F78" w:rsidRPr="00E05337" w:rsidDel="004717E5" w:rsidRDefault="002C6F78" w:rsidP="00E05337">
            <w:pPr>
              <w:suppressAutoHyphens w:val="0"/>
              <w:spacing w:after="0"/>
              <w:rPr>
                <w:del w:id="6121" w:author="Linderhof, Vincent" w:date="2016-03-06T10:59:00Z"/>
                <w:rFonts w:ascii="Times New Roman" w:eastAsia="Times New Roman" w:hAnsi="Times New Roman"/>
                <w:color w:val="000000"/>
                <w:sz w:val="24"/>
                <w:szCs w:val="24"/>
                <w:lang w:eastAsia="en-GB"/>
              </w:rPr>
            </w:pPr>
            <w:del w:id="6122" w:author="Linderhof, Vincent" w:date="2016-03-06T10:59:00Z">
              <w:r w:rsidRPr="00E05337" w:rsidDel="004717E5">
                <w:rPr>
                  <w:rFonts w:ascii="Times New Roman" w:eastAsia="Times New Roman" w:hAnsi="Times New Roman"/>
                  <w:color w:val="000000"/>
                  <w:sz w:val="24"/>
                  <w:szCs w:val="24"/>
                  <w:lang w:eastAsia="en-GB"/>
                </w:rPr>
                <w:delText>-167.754*</w:delText>
              </w:r>
            </w:del>
          </w:p>
        </w:tc>
      </w:tr>
      <w:tr w:rsidR="002C6F78" w:rsidRPr="00A0183E" w:rsidDel="004717E5" w14:paraId="6B3B94C9" w14:textId="528C87F7" w:rsidTr="00E05337">
        <w:trPr>
          <w:trHeight w:val="142"/>
          <w:del w:id="6123"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6FA23A6" w14:textId="65A175D4" w:rsidR="002C6F78" w:rsidRPr="00E05337" w:rsidDel="004717E5" w:rsidRDefault="002C6F78" w:rsidP="00E05337">
            <w:pPr>
              <w:suppressAutoHyphens w:val="0"/>
              <w:spacing w:after="0"/>
              <w:rPr>
                <w:del w:id="6124" w:author="Linderhof, Vincent" w:date="2016-03-06T10:59:00Z"/>
                <w:rFonts w:ascii="Times New Roman" w:eastAsia="Times New Roman" w:hAnsi="Times New Roman"/>
                <w:color w:val="000000"/>
                <w:sz w:val="24"/>
                <w:szCs w:val="24"/>
                <w:lang w:eastAsia="en-GB"/>
              </w:rPr>
            </w:pPr>
            <w:del w:id="6125"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75368140" w14:textId="7E3227A5" w:rsidR="002C6F78" w:rsidRPr="00E05337" w:rsidDel="004717E5" w:rsidRDefault="002C6F78" w:rsidP="00E05337">
            <w:pPr>
              <w:suppressAutoHyphens w:val="0"/>
              <w:spacing w:after="0"/>
              <w:rPr>
                <w:del w:id="6126" w:author="Linderhof, Vincent" w:date="2016-03-06T10:59:00Z"/>
                <w:rFonts w:ascii="Times New Roman" w:eastAsia="Times New Roman" w:hAnsi="Times New Roman"/>
                <w:color w:val="000000"/>
                <w:sz w:val="24"/>
                <w:szCs w:val="24"/>
                <w:lang w:eastAsia="en-GB"/>
              </w:rPr>
            </w:pPr>
            <w:del w:id="6127" w:author="Linderhof, Vincent" w:date="2016-03-06T10:59:00Z">
              <w:r w:rsidRPr="00E05337" w:rsidDel="004717E5">
                <w:rPr>
                  <w:rFonts w:ascii="Times New Roman" w:eastAsia="Times New Roman" w:hAnsi="Times New Roman"/>
                  <w:color w:val="000000"/>
                  <w:sz w:val="24"/>
                  <w:szCs w:val="24"/>
                  <w:lang w:eastAsia="en-GB"/>
                </w:rPr>
                <w:delText>(0.027)</w:delText>
              </w:r>
            </w:del>
          </w:p>
        </w:tc>
        <w:tc>
          <w:tcPr>
            <w:tcW w:w="1300" w:type="dxa"/>
            <w:tcBorders>
              <w:top w:val="nil"/>
              <w:left w:val="nil"/>
              <w:bottom w:val="nil"/>
              <w:right w:val="nil"/>
            </w:tcBorders>
            <w:shd w:val="clear" w:color="auto" w:fill="auto"/>
            <w:noWrap/>
            <w:vAlign w:val="bottom"/>
            <w:hideMark/>
          </w:tcPr>
          <w:p w14:paraId="47096E4F" w14:textId="6527D8C7" w:rsidR="002C6F78" w:rsidRPr="00E05337" w:rsidDel="004717E5" w:rsidRDefault="002C6F78" w:rsidP="00E05337">
            <w:pPr>
              <w:suppressAutoHyphens w:val="0"/>
              <w:spacing w:after="0"/>
              <w:rPr>
                <w:del w:id="6128" w:author="Linderhof, Vincent" w:date="2016-03-06T10:59:00Z"/>
                <w:rFonts w:ascii="Times New Roman" w:eastAsia="Times New Roman" w:hAnsi="Times New Roman"/>
                <w:color w:val="000000"/>
                <w:sz w:val="24"/>
                <w:szCs w:val="24"/>
                <w:lang w:eastAsia="en-GB"/>
              </w:rPr>
            </w:pPr>
            <w:del w:id="6129" w:author="Linderhof, Vincent" w:date="2016-03-06T10:59:00Z">
              <w:r w:rsidRPr="00E05337" w:rsidDel="004717E5">
                <w:rPr>
                  <w:rFonts w:ascii="Times New Roman" w:eastAsia="Times New Roman" w:hAnsi="Times New Roman"/>
                  <w:color w:val="000000"/>
                  <w:sz w:val="24"/>
                  <w:szCs w:val="24"/>
                  <w:lang w:eastAsia="en-GB"/>
                </w:rPr>
                <w:delText>(0.002)</w:delText>
              </w:r>
            </w:del>
          </w:p>
        </w:tc>
        <w:tc>
          <w:tcPr>
            <w:tcW w:w="1480" w:type="dxa"/>
            <w:tcBorders>
              <w:top w:val="nil"/>
              <w:left w:val="nil"/>
              <w:bottom w:val="nil"/>
              <w:right w:val="nil"/>
            </w:tcBorders>
            <w:shd w:val="clear" w:color="auto" w:fill="auto"/>
            <w:noWrap/>
            <w:vAlign w:val="bottom"/>
            <w:hideMark/>
          </w:tcPr>
          <w:p w14:paraId="4FD9A27E" w14:textId="44B44374" w:rsidR="002C6F78" w:rsidRPr="00E05337" w:rsidDel="004717E5" w:rsidRDefault="002C6F78" w:rsidP="00E05337">
            <w:pPr>
              <w:suppressAutoHyphens w:val="0"/>
              <w:spacing w:after="0"/>
              <w:rPr>
                <w:del w:id="6130" w:author="Linderhof, Vincent" w:date="2016-03-06T10:59:00Z"/>
                <w:rFonts w:ascii="Times New Roman" w:eastAsia="Times New Roman" w:hAnsi="Times New Roman"/>
                <w:color w:val="000000"/>
                <w:sz w:val="24"/>
                <w:szCs w:val="24"/>
                <w:lang w:eastAsia="en-GB"/>
              </w:rPr>
            </w:pPr>
            <w:del w:id="6131" w:author="Linderhof, Vincent" w:date="2016-03-06T10:59:00Z">
              <w:r w:rsidRPr="00E05337" w:rsidDel="004717E5">
                <w:rPr>
                  <w:rFonts w:ascii="Times New Roman" w:eastAsia="Times New Roman" w:hAnsi="Times New Roman"/>
                  <w:color w:val="000000"/>
                  <w:sz w:val="24"/>
                  <w:szCs w:val="24"/>
                  <w:lang w:eastAsia="en-GB"/>
                </w:rPr>
                <w:delText>(95.235)</w:delText>
              </w:r>
            </w:del>
          </w:p>
        </w:tc>
      </w:tr>
      <w:tr w:rsidR="002C6F78" w:rsidRPr="00A0183E" w:rsidDel="004717E5" w14:paraId="5A023395" w14:textId="1451F022" w:rsidTr="00E05337">
        <w:trPr>
          <w:trHeight w:val="142"/>
          <w:del w:id="6132"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67C7DB21" w14:textId="7448EBDD" w:rsidR="002C6F78" w:rsidRPr="00E05337" w:rsidDel="004717E5" w:rsidRDefault="002C6F78" w:rsidP="00E05337">
            <w:pPr>
              <w:suppressAutoHyphens w:val="0"/>
              <w:spacing w:after="0"/>
              <w:rPr>
                <w:del w:id="6133" w:author="Linderhof, Vincent" w:date="2016-03-06T10:59:00Z"/>
                <w:rFonts w:ascii="Times New Roman" w:eastAsia="Times New Roman" w:hAnsi="Times New Roman"/>
                <w:color w:val="000000"/>
                <w:sz w:val="24"/>
                <w:szCs w:val="24"/>
                <w:lang w:eastAsia="en-GB"/>
              </w:rPr>
            </w:pPr>
            <w:del w:id="6134" w:author="Linderhof, Vincent" w:date="2016-03-06T10:59:00Z">
              <w:r w:rsidRPr="00E05337" w:rsidDel="004717E5">
                <w:rPr>
                  <w:rFonts w:ascii="Times New Roman" w:eastAsia="Times New Roman" w:hAnsi="Times New Roman"/>
                  <w:color w:val="000000"/>
                  <w:sz w:val="24"/>
                  <w:szCs w:val="24"/>
                  <w:lang w:eastAsia="en-GB"/>
                </w:rPr>
                <w:delText>Food expenditure</w:delText>
              </w:r>
            </w:del>
          </w:p>
        </w:tc>
        <w:tc>
          <w:tcPr>
            <w:tcW w:w="1300" w:type="dxa"/>
            <w:tcBorders>
              <w:top w:val="nil"/>
              <w:left w:val="nil"/>
              <w:bottom w:val="nil"/>
              <w:right w:val="nil"/>
            </w:tcBorders>
            <w:shd w:val="clear" w:color="auto" w:fill="auto"/>
            <w:noWrap/>
            <w:vAlign w:val="bottom"/>
            <w:hideMark/>
          </w:tcPr>
          <w:p w14:paraId="792E616B" w14:textId="2C8D7506" w:rsidR="002C6F78" w:rsidRPr="00E05337" w:rsidDel="004717E5" w:rsidRDefault="002C6F78" w:rsidP="00E05337">
            <w:pPr>
              <w:suppressAutoHyphens w:val="0"/>
              <w:spacing w:after="0"/>
              <w:rPr>
                <w:del w:id="6135" w:author="Linderhof, Vincent" w:date="2016-03-06T10:59:00Z"/>
                <w:rFonts w:ascii="Times New Roman" w:eastAsia="Times New Roman" w:hAnsi="Times New Roman"/>
                <w:color w:val="000000"/>
                <w:sz w:val="24"/>
                <w:szCs w:val="24"/>
                <w:lang w:eastAsia="en-GB"/>
              </w:rPr>
            </w:pPr>
            <w:del w:id="6136" w:author="Linderhof, Vincent" w:date="2016-03-06T10:59:00Z">
              <w:r w:rsidRPr="00E05337" w:rsidDel="004717E5">
                <w:rPr>
                  <w:rFonts w:ascii="Times New Roman" w:eastAsia="Times New Roman" w:hAnsi="Times New Roman"/>
                  <w:color w:val="000000"/>
                  <w:sz w:val="24"/>
                  <w:szCs w:val="24"/>
                  <w:lang w:eastAsia="en-GB"/>
                </w:rPr>
                <w:delText>0.024***</w:delText>
              </w:r>
            </w:del>
          </w:p>
        </w:tc>
        <w:tc>
          <w:tcPr>
            <w:tcW w:w="1300" w:type="dxa"/>
            <w:tcBorders>
              <w:top w:val="nil"/>
              <w:left w:val="nil"/>
              <w:bottom w:val="nil"/>
              <w:right w:val="nil"/>
            </w:tcBorders>
            <w:shd w:val="clear" w:color="auto" w:fill="auto"/>
            <w:noWrap/>
            <w:vAlign w:val="bottom"/>
            <w:hideMark/>
          </w:tcPr>
          <w:p w14:paraId="035C3D50" w14:textId="49CF24B2" w:rsidR="002C6F78" w:rsidRPr="00E05337" w:rsidDel="004717E5" w:rsidRDefault="002C6F78" w:rsidP="00E05337">
            <w:pPr>
              <w:suppressAutoHyphens w:val="0"/>
              <w:spacing w:after="0"/>
              <w:rPr>
                <w:del w:id="6137" w:author="Linderhof, Vincent" w:date="2016-03-06T10:59:00Z"/>
                <w:rFonts w:ascii="Times New Roman" w:eastAsia="Times New Roman" w:hAnsi="Times New Roman"/>
                <w:color w:val="000000"/>
                <w:sz w:val="24"/>
                <w:szCs w:val="24"/>
                <w:lang w:eastAsia="en-GB"/>
              </w:rPr>
            </w:pPr>
            <w:del w:id="6138" w:author="Linderhof, Vincent" w:date="2016-03-06T10:59:00Z">
              <w:r w:rsidRPr="00E05337" w:rsidDel="004717E5">
                <w:rPr>
                  <w:rFonts w:ascii="Times New Roman" w:eastAsia="Times New Roman" w:hAnsi="Times New Roman"/>
                  <w:color w:val="000000"/>
                  <w:sz w:val="24"/>
                  <w:szCs w:val="24"/>
                  <w:lang w:eastAsia="en-GB"/>
                </w:rPr>
                <w:delText>0.002***</w:delText>
              </w:r>
            </w:del>
          </w:p>
        </w:tc>
        <w:tc>
          <w:tcPr>
            <w:tcW w:w="1480" w:type="dxa"/>
            <w:tcBorders>
              <w:top w:val="nil"/>
              <w:left w:val="nil"/>
              <w:bottom w:val="nil"/>
              <w:right w:val="nil"/>
            </w:tcBorders>
            <w:shd w:val="clear" w:color="auto" w:fill="auto"/>
            <w:noWrap/>
            <w:vAlign w:val="bottom"/>
            <w:hideMark/>
          </w:tcPr>
          <w:p w14:paraId="04A8C7B6" w14:textId="2ABF9F60" w:rsidR="002C6F78" w:rsidRPr="00E05337" w:rsidDel="004717E5" w:rsidRDefault="002C6F78" w:rsidP="00E05337">
            <w:pPr>
              <w:suppressAutoHyphens w:val="0"/>
              <w:spacing w:after="0"/>
              <w:rPr>
                <w:del w:id="6139" w:author="Linderhof, Vincent" w:date="2016-03-06T10:59:00Z"/>
                <w:rFonts w:ascii="Times New Roman" w:eastAsia="Times New Roman" w:hAnsi="Times New Roman"/>
                <w:color w:val="000000"/>
                <w:sz w:val="24"/>
                <w:szCs w:val="24"/>
                <w:lang w:eastAsia="en-GB"/>
              </w:rPr>
            </w:pPr>
            <w:del w:id="6140" w:author="Linderhof, Vincent" w:date="2016-03-06T10:59:00Z">
              <w:r w:rsidRPr="00E05337" w:rsidDel="004717E5">
                <w:rPr>
                  <w:rFonts w:ascii="Times New Roman" w:eastAsia="Times New Roman" w:hAnsi="Times New Roman"/>
                  <w:color w:val="000000"/>
                  <w:sz w:val="24"/>
                  <w:szCs w:val="24"/>
                  <w:lang w:eastAsia="en-GB"/>
                </w:rPr>
                <w:delText>43.480***</w:delText>
              </w:r>
            </w:del>
          </w:p>
        </w:tc>
      </w:tr>
      <w:tr w:rsidR="002C6F78" w:rsidRPr="00A0183E" w:rsidDel="004717E5" w14:paraId="6077C1F6" w14:textId="575BB8F5" w:rsidTr="00E05337">
        <w:trPr>
          <w:trHeight w:val="142"/>
          <w:del w:id="6141"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181CA40" w14:textId="2675FC0E" w:rsidR="002C6F78" w:rsidRPr="00E05337" w:rsidDel="004717E5" w:rsidRDefault="002C6F78" w:rsidP="00E05337">
            <w:pPr>
              <w:suppressAutoHyphens w:val="0"/>
              <w:spacing w:after="0"/>
              <w:rPr>
                <w:del w:id="6142" w:author="Linderhof, Vincent" w:date="2016-03-06T10:59:00Z"/>
                <w:rFonts w:ascii="Times New Roman" w:eastAsia="Times New Roman" w:hAnsi="Times New Roman"/>
                <w:color w:val="000000"/>
                <w:sz w:val="24"/>
                <w:szCs w:val="24"/>
                <w:lang w:eastAsia="en-GB"/>
              </w:rPr>
            </w:pPr>
            <w:del w:id="6143"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B38BB0A" w14:textId="1753654D" w:rsidR="002C6F78" w:rsidRPr="00E05337" w:rsidDel="004717E5" w:rsidRDefault="002C6F78" w:rsidP="00E05337">
            <w:pPr>
              <w:suppressAutoHyphens w:val="0"/>
              <w:spacing w:after="0"/>
              <w:rPr>
                <w:del w:id="6144" w:author="Linderhof, Vincent" w:date="2016-03-06T10:59:00Z"/>
                <w:rFonts w:ascii="Times New Roman" w:eastAsia="Times New Roman" w:hAnsi="Times New Roman"/>
                <w:color w:val="000000"/>
                <w:sz w:val="24"/>
                <w:szCs w:val="24"/>
                <w:lang w:eastAsia="en-GB"/>
              </w:rPr>
            </w:pPr>
            <w:del w:id="6145" w:author="Linderhof, Vincent" w:date="2016-03-06T10:59:00Z">
              <w:r w:rsidRPr="00E05337" w:rsidDel="004717E5">
                <w:rPr>
                  <w:rFonts w:ascii="Times New Roman" w:eastAsia="Times New Roman" w:hAnsi="Times New Roman"/>
                  <w:color w:val="000000"/>
                  <w:sz w:val="24"/>
                  <w:szCs w:val="24"/>
                  <w:lang w:eastAsia="en-GB"/>
                </w:rPr>
                <w:delText>(0.001)</w:delText>
              </w:r>
            </w:del>
          </w:p>
        </w:tc>
        <w:tc>
          <w:tcPr>
            <w:tcW w:w="1300" w:type="dxa"/>
            <w:tcBorders>
              <w:top w:val="nil"/>
              <w:left w:val="nil"/>
              <w:bottom w:val="nil"/>
              <w:right w:val="nil"/>
            </w:tcBorders>
            <w:shd w:val="clear" w:color="auto" w:fill="auto"/>
            <w:noWrap/>
            <w:vAlign w:val="bottom"/>
            <w:hideMark/>
          </w:tcPr>
          <w:p w14:paraId="1A6C348B" w14:textId="756207FF" w:rsidR="002C6F78" w:rsidRPr="00E05337" w:rsidDel="004717E5" w:rsidRDefault="002C6F78" w:rsidP="00E05337">
            <w:pPr>
              <w:suppressAutoHyphens w:val="0"/>
              <w:spacing w:after="0"/>
              <w:rPr>
                <w:del w:id="6146" w:author="Linderhof, Vincent" w:date="2016-03-06T10:59:00Z"/>
                <w:rFonts w:ascii="Times New Roman" w:eastAsia="Times New Roman" w:hAnsi="Times New Roman"/>
                <w:color w:val="000000"/>
                <w:sz w:val="24"/>
                <w:szCs w:val="24"/>
                <w:lang w:eastAsia="en-GB"/>
              </w:rPr>
            </w:pPr>
            <w:del w:id="6147"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480" w:type="dxa"/>
            <w:tcBorders>
              <w:top w:val="nil"/>
              <w:left w:val="nil"/>
              <w:bottom w:val="nil"/>
              <w:right w:val="nil"/>
            </w:tcBorders>
            <w:shd w:val="clear" w:color="auto" w:fill="auto"/>
            <w:noWrap/>
            <w:vAlign w:val="bottom"/>
            <w:hideMark/>
          </w:tcPr>
          <w:p w14:paraId="44287E08" w14:textId="4CD9B759" w:rsidR="002C6F78" w:rsidRPr="00E05337" w:rsidDel="004717E5" w:rsidRDefault="002C6F78" w:rsidP="00E05337">
            <w:pPr>
              <w:suppressAutoHyphens w:val="0"/>
              <w:spacing w:after="0"/>
              <w:rPr>
                <w:del w:id="6148" w:author="Linderhof, Vincent" w:date="2016-03-06T10:59:00Z"/>
                <w:rFonts w:ascii="Times New Roman" w:eastAsia="Times New Roman" w:hAnsi="Times New Roman"/>
                <w:color w:val="000000"/>
                <w:sz w:val="24"/>
                <w:szCs w:val="24"/>
                <w:lang w:eastAsia="en-GB"/>
              </w:rPr>
            </w:pPr>
            <w:del w:id="6149" w:author="Linderhof, Vincent" w:date="2016-03-06T10:59:00Z">
              <w:r w:rsidRPr="00E05337" w:rsidDel="004717E5">
                <w:rPr>
                  <w:rFonts w:ascii="Times New Roman" w:eastAsia="Times New Roman" w:hAnsi="Times New Roman"/>
                  <w:color w:val="000000"/>
                  <w:sz w:val="24"/>
                  <w:szCs w:val="24"/>
                  <w:lang w:eastAsia="en-GB"/>
                </w:rPr>
                <w:delText>(2.622)</w:delText>
              </w:r>
            </w:del>
          </w:p>
        </w:tc>
      </w:tr>
      <w:tr w:rsidR="002C6F78" w:rsidRPr="00A0183E" w:rsidDel="004717E5" w14:paraId="7CAC32AC" w14:textId="0A9F1D4A" w:rsidTr="00E05337">
        <w:trPr>
          <w:trHeight w:val="142"/>
          <w:del w:id="6150"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6D58D806" w14:textId="74D370DB" w:rsidR="002C6F78" w:rsidRPr="00E05337" w:rsidDel="004717E5" w:rsidRDefault="002C6F78" w:rsidP="00E05337">
            <w:pPr>
              <w:suppressAutoHyphens w:val="0"/>
              <w:spacing w:after="0"/>
              <w:rPr>
                <w:del w:id="6151" w:author="Linderhof, Vincent" w:date="2016-03-06T10:59:00Z"/>
                <w:rFonts w:ascii="Times New Roman" w:eastAsia="Times New Roman" w:hAnsi="Times New Roman"/>
                <w:color w:val="000000"/>
                <w:sz w:val="24"/>
                <w:szCs w:val="24"/>
                <w:lang w:eastAsia="en-GB"/>
              </w:rPr>
            </w:pPr>
            <w:del w:id="6152" w:author="Linderhof, Vincent" w:date="2016-03-06T10:59:00Z">
              <w:r w:rsidRPr="00E05337" w:rsidDel="004717E5">
                <w:rPr>
                  <w:rFonts w:ascii="Times New Roman" w:eastAsia="Times New Roman" w:hAnsi="Times New Roman"/>
                  <w:color w:val="000000"/>
                  <w:sz w:val="24"/>
                  <w:szCs w:val="24"/>
                  <w:lang w:eastAsia="en-GB"/>
                </w:rPr>
                <w:delText>Nonfood expenditure</w:delText>
              </w:r>
            </w:del>
          </w:p>
        </w:tc>
        <w:tc>
          <w:tcPr>
            <w:tcW w:w="1300" w:type="dxa"/>
            <w:tcBorders>
              <w:top w:val="nil"/>
              <w:left w:val="nil"/>
              <w:bottom w:val="nil"/>
              <w:right w:val="nil"/>
            </w:tcBorders>
            <w:shd w:val="clear" w:color="auto" w:fill="auto"/>
            <w:noWrap/>
            <w:vAlign w:val="bottom"/>
            <w:hideMark/>
          </w:tcPr>
          <w:p w14:paraId="04646056" w14:textId="6E9D8A4D" w:rsidR="002C6F78" w:rsidRPr="00E05337" w:rsidDel="004717E5" w:rsidRDefault="002C6F78" w:rsidP="00E05337">
            <w:pPr>
              <w:suppressAutoHyphens w:val="0"/>
              <w:spacing w:after="0"/>
              <w:rPr>
                <w:del w:id="6153" w:author="Linderhof, Vincent" w:date="2016-03-06T10:59:00Z"/>
                <w:rFonts w:ascii="Times New Roman" w:eastAsia="Times New Roman" w:hAnsi="Times New Roman"/>
                <w:color w:val="000000"/>
                <w:sz w:val="24"/>
                <w:szCs w:val="24"/>
                <w:lang w:eastAsia="en-GB"/>
              </w:rPr>
            </w:pPr>
            <w:del w:id="6154" w:author="Linderhof, Vincent" w:date="2016-03-06T10:59:00Z">
              <w:r w:rsidRPr="00E05337" w:rsidDel="004717E5">
                <w:rPr>
                  <w:rFonts w:ascii="Times New Roman" w:eastAsia="Times New Roman" w:hAnsi="Times New Roman"/>
                  <w:color w:val="000000"/>
                  <w:sz w:val="24"/>
                  <w:szCs w:val="24"/>
                  <w:lang w:eastAsia="en-GB"/>
                </w:rPr>
                <w:delText>0.002***</w:delText>
              </w:r>
            </w:del>
          </w:p>
        </w:tc>
        <w:tc>
          <w:tcPr>
            <w:tcW w:w="1300" w:type="dxa"/>
            <w:tcBorders>
              <w:top w:val="nil"/>
              <w:left w:val="nil"/>
              <w:bottom w:val="nil"/>
              <w:right w:val="nil"/>
            </w:tcBorders>
            <w:shd w:val="clear" w:color="auto" w:fill="auto"/>
            <w:noWrap/>
            <w:vAlign w:val="bottom"/>
            <w:hideMark/>
          </w:tcPr>
          <w:p w14:paraId="19D063FD" w14:textId="2CCF98D8" w:rsidR="002C6F78" w:rsidRPr="00E05337" w:rsidDel="004717E5" w:rsidRDefault="002C6F78" w:rsidP="00E05337">
            <w:pPr>
              <w:suppressAutoHyphens w:val="0"/>
              <w:spacing w:after="0"/>
              <w:rPr>
                <w:del w:id="6155" w:author="Linderhof, Vincent" w:date="2016-03-06T10:59:00Z"/>
                <w:rFonts w:ascii="Times New Roman" w:eastAsia="Times New Roman" w:hAnsi="Times New Roman"/>
                <w:color w:val="000000"/>
                <w:sz w:val="24"/>
                <w:szCs w:val="24"/>
                <w:lang w:eastAsia="en-GB"/>
              </w:rPr>
            </w:pPr>
            <w:del w:id="6156"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480" w:type="dxa"/>
            <w:tcBorders>
              <w:top w:val="nil"/>
              <w:left w:val="nil"/>
              <w:bottom w:val="nil"/>
              <w:right w:val="nil"/>
            </w:tcBorders>
            <w:shd w:val="clear" w:color="auto" w:fill="auto"/>
            <w:noWrap/>
            <w:vAlign w:val="bottom"/>
            <w:hideMark/>
          </w:tcPr>
          <w:p w14:paraId="6A98A2D8" w14:textId="33276D76" w:rsidR="002C6F78" w:rsidRPr="00E05337" w:rsidDel="004717E5" w:rsidRDefault="002C6F78" w:rsidP="00E05337">
            <w:pPr>
              <w:suppressAutoHyphens w:val="0"/>
              <w:spacing w:after="0"/>
              <w:rPr>
                <w:del w:id="6157" w:author="Linderhof, Vincent" w:date="2016-03-06T10:59:00Z"/>
                <w:rFonts w:ascii="Times New Roman" w:eastAsia="Times New Roman" w:hAnsi="Times New Roman"/>
                <w:color w:val="000000"/>
                <w:sz w:val="24"/>
                <w:szCs w:val="24"/>
                <w:lang w:eastAsia="en-GB"/>
              </w:rPr>
            </w:pPr>
            <w:del w:id="6158" w:author="Linderhof, Vincent" w:date="2016-03-06T10:59:00Z">
              <w:r w:rsidRPr="00E05337" w:rsidDel="004717E5">
                <w:rPr>
                  <w:rFonts w:ascii="Times New Roman" w:eastAsia="Times New Roman" w:hAnsi="Times New Roman"/>
                  <w:color w:val="000000"/>
                  <w:sz w:val="24"/>
                  <w:szCs w:val="24"/>
                  <w:lang w:eastAsia="en-GB"/>
                </w:rPr>
                <w:delText>1.512</w:delText>
              </w:r>
            </w:del>
          </w:p>
        </w:tc>
      </w:tr>
      <w:tr w:rsidR="002C6F78" w:rsidRPr="00A0183E" w:rsidDel="004717E5" w14:paraId="41A43D9D" w14:textId="3DE689F6" w:rsidTr="00E05337">
        <w:trPr>
          <w:trHeight w:val="142"/>
          <w:del w:id="6159"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520FA80" w14:textId="1533560F" w:rsidR="002C6F78" w:rsidRPr="00E05337" w:rsidDel="004717E5" w:rsidRDefault="002C6F78" w:rsidP="00E05337">
            <w:pPr>
              <w:suppressAutoHyphens w:val="0"/>
              <w:spacing w:after="0"/>
              <w:rPr>
                <w:del w:id="6160" w:author="Linderhof, Vincent" w:date="2016-03-06T10:59:00Z"/>
                <w:rFonts w:ascii="Times New Roman" w:eastAsia="Times New Roman" w:hAnsi="Times New Roman"/>
                <w:color w:val="000000"/>
                <w:sz w:val="24"/>
                <w:szCs w:val="24"/>
                <w:lang w:eastAsia="en-GB"/>
              </w:rPr>
            </w:pPr>
            <w:del w:id="6161"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D36F0AC" w14:textId="6D793D6F" w:rsidR="002C6F78" w:rsidRPr="00E05337" w:rsidDel="004717E5" w:rsidRDefault="002C6F78" w:rsidP="00E05337">
            <w:pPr>
              <w:suppressAutoHyphens w:val="0"/>
              <w:spacing w:after="0"/>
              <w:rPr>
                <w:del w:id="6162" w:author="Linderhof, Vincent" w:date="2016-03-06T10:59:00Z"/>
                <w:rFonts w:ascii="Times New Roman" w:eastAsia="Times New Roman" w:hAnsi="Times New Roman"/>
                <w:color w:val="000000"/>
                <w:sz w:val="24"/>
                <w:szCs w:val="24"/>
                <w:lang w:eastAsia="en-GB"/>
              </w:rPr>
            </w:pPr>
            <w:del w:id="6163" w:author="Linderhof, Vincent" w:date="2016-03-06T10:59:00Z">
              <w:r w:rsidRPr="00E05337" w:rsidDel="004717E5">
                <w:rPr>
                  <w:rFonts w:ascii="Times New Roman" w:eastAsia="Times New Roman" w:hAnsi="Times New Roman"/>
                  <w:color w:val="000000"/>
                  <w:sz w:val="24"/>
                  <w:szCs w:val="24"/>
                  <w:lang w:eastAsia="en-GB"/>
                </w:rPr>
                <w:delText>(0.0005)</w:delText>
              </w:r>
            </w:del>
          </w:p>
        </w:tc>
        <w:tc>
          <w:tcPr>
            <w:tcW w:w="1300" w:type="dxa"/>
            <w:tcBorders>
              <w:top w:val="nil"/>
              <w:left w:val="nil"/>
              <w:bottom w:val="nil"/>
              <w:right w:val="nil"/>
            </w:tcBorders>
            <w:shd w:val="clear" w:color="auto" w:fill="auto"/>
            <w:noWrap/>
            <w:vAlign w:val="bottom"/>
            <w:hideMark/>
          </w:tcPr>
          <w:p w14:paraId="0FBBA6D1" w14:textId="5F36D02C" w:rsidR="002C6F78" w:rsidRPr="00E05337" w:rsidDel="004717E5" w:rsidRDefault="002C6F78" w:rsidP="00E05337">
            <w:pPr>
              <w:suppressAutoHyphens w:val="0"/>
              <w:spacing w:after="0"/>
              <w:rPr>
                <w:del w:id="6164" w:author="Linderhof, Vincent" w:date="2016-03-06T10:59:00Z"/>
                <w:rFonts w:ascii="Times New Roman" w:eastAsia="Times New Roman" w:hAnsi="Times New Roman"/>
                <w:color w:val="000000"/>
                <w:sz w:val="24"/>
                <w:szCs w:val="24"/>
                <w:lang w:eastAsia="en-GB"/>
              </w:rPr>
            </w:pPr>
            <w:del w:id="6165" w:author="Linderhof, Vincent" w:date="2016-03-06T10:59:00Z">
              <w:r w:rsidRPr="00E05337" w:rsidDel="004717E5">
                <w:rPr>
                  <w:rFonts w:ascii="Times New Roman" w:eastAsia="Times New Roman" w:hAnsi="Times New Roman"/>
                  <w:color w:val="000000"/>
                  <w:sz w:val="24"/>
                  <w:szCs w:val="24"/>
                  <w:lang w:eastAsia="en-GB"/>
                </w:rPr>
                <w:delText>(0.00005)</w:delText>
              </w:r>
            </w:del>
          </w:p>
        </w:tc>
        <w:tc>
          <w:tcPr>
            <w:tcW w:w="1480" w:type="dxa"/>
            <w:tcBorders>
              <w:top w:val="nil"/>
              <w:left w:val="nil"/>
              <w:bottom w:val="nil"/>
              <w:right w:val="nil"/>
            </w:tcBorders>
            <w:shd w:val="clear" w:color="auto" w:fill="auto"/>
            <w:noWrap/>
            <w:vAlign w:val="bottom"/>
            <w:hideMark/>
          </w:tcPr>
          <w:p w14:paraId="2CFB5979" w14:textId="54DD03C5" w:rsidR="002C6F78" w:rsidRPr="00E05337" w:rsidDel="004717E5" w:rsidRDefault="002C6F78" w:rsidP="00E05337">
            <w:pPr>
              <w:suppressAutoHyphens w:val="0"/>
              <w:spacing w:after="0"/>
              <w:rPr>
                <w:del w:id="6166" w:author="Linderhof, Vincent" w:date="2016-03-06T10:59:00Z"/>
                <w:rFonts w:ascii="Times New Roman" w:eastAsia="Times New Roman" w:hAnsi="Times New Roman"/>
                <w:color w:val="000000"/>
                <w:sz w:val="24"/>
                <w:szCs w:val="24"/>
                <w:lang w:eastAsia="en-GB"/>
              </w:rPr>
            </w:pPr>
            <w:del w:id="6167" w:author="Linderhof, Vincent" w:date="2016-03-06T10:59:00Z">
              <w:r w:rsidRPr="00E05337" w:rsidDel="004717E5">
                <w:rPr>
                  <w:rFonts w:ascii="Times New Roman" w:eastAsia="Times New Roman" w:hAnsi="Times New Roman"/>
                  <w:color w:val="000000"/>
                  <w:sz w:val="24"/>
                  <w:szCs w:val="24"/>
                  <w:lang w:eastAsia="en-GB"/>
                </w:rPr>
                <w:delText>(1.750)</w:delText>
              </w:r>
            </w:del>
          </w:p>
        </w:tc>
      </w:tr>
      <w:tr w:rsidR="002C6F78" w:rsidRPr="00A0183E" w:rsidDel="004717E5" w14:paraId="1E35A9D1" w14:textId="1D9E29DF" w:rsidTr="00E05337">
        <w:trPr>
          <w:trHeight w:val="142"/>
          <w:del w:id="6168"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54DC94E3" w14:textId="504783B3" w:rsidR="002C6F78" w:rsidRPr="00E05337" w:rsidDel="004717E5" w:rsidRDefault="002C6F78" w:rsidP="00E05337">
            <w:pPr>
              <w:suppressAutoHyphens w:val="0"/>
              <w:spacing w:after="0"/>
              <w:rPr>
                <w:del w:id="6169" w:author="Linderhof, Vincent" w:date="2016-03-06T10:59:00Z"/>
                <w:rFonts w:ascii="Times New Roman" w:eastAsia="Times New Roman" w:hAnsi="Times New Roman"/>
                <w:color w:val="000000"/>
                <w:sz w:val="24"/>
                <w:szCs w:val="24"/>
                <w:lang w:eastAsia="en-GB"/>
              </w:rPr>
            </w:pPr>
            <w:del w:id="6170" w:author="Linderhof, Vincent" w:date="2016-03-06T10:59:00Z">
              <w:r w:rsidRPr="00E05337" w:rsidDel="004717E5">
                <w:rPr>
                  <w:rFonts w:ascii="Times New Roman" w:eastAsia="Times New Roman" w:hAnsi="Times New Roman"/>
                  <w:color w:val="000000"/>
                  <w:sz w:val="24"/>
                  <w:szCs w:val="24"/>
                  <w:lang w:eastAsia="en-GB"/>
                </w:rPr>
                <w:delText>Agricultural income</w:delText>
              </w:r>
            </w:del>
          </w:p>
        </w:tc>
        <w:tc>
          <w:tcPr>
            <w:tcW w:w="1300" w:type="dxa"/>
            <w:tcBorders>
              <w:top w:val="nil"/>
              <w:left w:val="nil"/>
              <w:bottom w:val="nil"/>
              <w:right w:val="nil"/>
            </w:tcBorders>
            <w:shd w:val="clear" w:color="auto" w:fill="auto"/>
            <w:noWrap/>
            <w:vAlign w:val="bottom"/>
            <w:hideMark/>
          </w:tcPr>
          <w:p w14:paraId="2D48B50A" w14:textId="629441FE" w:rsidR="002C6F78" w:rsidRPr="00E05337" w:rsidDel="004717E5" w:rsidRDefault="002C6F78" w:rsidP="00E05337">
            <w:pPr>
              <w:suppressAutoHyphens w:val="0"/>
              <w:spacing w:after="0"/>
              <w:rPr>
                <w:del w:id="6171" w:author="Linderhof, Vincent" w:date="2016-03-06T10:59:00Z"/>
                <w:rFonts w:ascii="Times New Roman" w:eastAsia="Times New Roman" w:hAnsi="Times New Roman"/>
                <w:color w:val="000000"/>
                <w:sz w:val="24"/>
                <w:szCs w:val="24"/>
                <w:lang w:eastAsia="en-GB"/>
              </w:rPr>
            </w:pPr>
            <w:del w:id="6172" w:author="Linderhof, Vincent" w:date="2016-03-06T10:59:00Z">
              <w:r w:rsidRPr="00E05337" w:rsidDel="004717E5">
                <w:rPr>
                  <w:rFonts w:ascii="Times New Roman" w:eastAsia="Times New Roman" w:hAnsi="Times New Roman"/>
                  <w:color w:val="000000"/>
                  <w:sz w:val="24"/>
                  <w:szCs w:val="24"/>
                  <w:lang w:eastAsia="en-GB"/>
                </w:rPr>
                <w:delText>0.0002**</w:delText>
              </w:r>
            </w:del>
          </w:p>
        </w:tc>
        <w:tc>
          <w:tcPr>
            <w:tcW w:w="1300" w:type="dxa"/>
            <w:tcBorders>
              <w:top w:val="nil"/>
              <w:left w:val="nil"/>
              <w:bottom w:val="nil"/>
              <w:right w:val="nil"/>
            </w:tcBorders>
            <w:shd w:val="clear" w:color="auto" w:fill="auto"/>
            <w:noWrap/>
            <w:vAlign w:val="bottom"/>
            <w:hideMark/>
          </w:tcPr>
          <w:p w14:paraId="5955FBAD" w14:textId="6CB4908D" w:rsidR="002C6F78" w:rsidRPr="00E05337" w:rsidDel="004717E5" w:rsidRDefault="002C6F78" w:rsidP="00E05337">
            <w:pPr>
              <w:suppressAutoHyphens w:val="0"/>
              <w:spacing w:after="0"/>
              <w:rPr>
                <w:del w:id="6173" w:author="Linderhof, Vincent" w:date="2016-03-06T10:59:00Z"/>
                <w:rFonts w:ascii="Times New Roman" w:eastAsia="Times New Roman" w:hAnsi="Times New Roman"/>
                <w:color w:val="000000"/>
                <w:sz w:val="24"/>
                <w:szCs w:val="24"/>
                <w:lang w:eastAsia="en-GB"/>
              </w:rPr>
            </w:pPr>
            <w:del w:id="6174" w:author="Linderhof, Vincent" w:date="2016-03-06T10:59:00Z">
              <w:r w:rsidRPr="00E05337" w:rsidDel="004717E5">
                <w:rPr>
                  <w:rFonts w:ascii="Times New Roman" w:eastAsia="Times New Roman" w:hAnsi="Times New Roman"/>
                  <w:color w:val="000000"/>
                  <w:sz w:val="24"/>
                  <w:szCs w:val="24"/>
                  <w:lang w:eastAsia="en-GB"/>
                </w:rPr>
                <w:delText>0.00002***</w:delText>
              </w:r>
            </w:del>
          </w:p>
        </w:tc>
        <w:tc>
          <w:tcPr>
            <w:tcW w:w="1480" w:type="dxa"/>
            <w:tcBorders>
              <w:top w:val="nil"/>
              <w:left w:val="nil"/>
              <w:bottom w:val="nil"/>
              <w:right w:val="nil"/>
            </w:tcBorders>
            <w:shd w:val="clear" w:color="auto" w:fill="auto"/>
            <w:noWrap/>
            <w:vAlign w:val="bottom"/>
            <w:hideMark/>
          </w:tcPr>
          <w:p w14:paraId="52A4FAC8" w14:textId="661A64E9" w:rsidR="002C6F78" w:rsidRPr="00E05337" w:rsidDel="004717E5" w:rsidRDefault="002C6F78" w:rsidP="00E05337">
            <w:pPr>
              <w:suppressAutoHyphens w:val="0"/>
              <w:spacing w:after="0"/>
              <w:rPr>
                <w:del w:id="6175" w:author="Linderhof, Vincent" w:date="2016-03-06T10:59:00Z"/>
                <w:rFonts w:ascii="Times New Roman" w:eastAsia="Times New Roman" w:hAnsi="Times New Roman"/>
                <w:color w:val="000000"/>
                <w:sz w:val="24"/>
                <w:szCs w:val="24"/>
                <w:lang w:eastAsia="en-GB"/>
              </w:rPr>
            </w:pPr>
            <w:del w:id="6176" w:author="Linderhof, Vincent" w:date="2016-03-06T10:59:00Z">
              <w:r w:rsidRPr="00E05337" w:rsidDel="004717E5">
                <w:rPr>
                  <w:rFonts w:ascii="Times New Roman" w:eastAsia="Times New Roman" w:hAnsi="Times New Roman"/>
                  <w:color w:val="000000"/>
                  <w:sz w:val="24"/>
                  <w:szCs w:val="24"/>
                  <w:lang w:eastAsia="en-GB"/>
                </w:rPr>
                <w:delText>0.391</w:delText>
              </w:r>
            </w:del>
          </w:p>
        </w:tc>
      </w:tr>
      <w:tr w:rsidR="002C6F78" w:rsidRPr="00A0183E" w:rsidDel="004717E5" w14:paraId="5B83F0CE" w14:textId="1FA85219" w:rsidTr="00E05337">
        <w:trPr>
          <w:trHeight w:val="142"/>
          <w:del w:id="6177"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BC084A1" w14:textId="57B900B7" w:rsidR="002C6F78" w:rsidRPr="00E05337" w:rsidDel="004717E5" w:rsidRDefault="002C6F78" w:rsidP="00E05337">
            <w:pPr>
              <w:suppressAutoHyphens w:val="0"/>
              <w:spacing w:after="0"/>
              <w:rPr>
                <w:del w:id="6178" w:author="Linderhof, Vincent" w:date="2016-03-06T10:59:00Z"/>
                <w:rFonts w:ascii="Times New Roman" w:eastAsia="Times New Roman" w:hAnsi="Times New Roman"/>
                <w:color w:val="000000"/>
                <w:sz w:val="24"/>
                <w:szCs w:val="24"/>
                <w:lang w:eastAsia="en-GB"/>
              </w:rPr>
            </w:pPr>
            <w:del w:id="6179"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73ACD5D3" w14:textId="6F5D48DD" w:rsidR="002C6F78" w:rsidRPr="00E05337" w:rsidDel="004717E5" w:rsidRDefault="002C6F78" w:rsidP="00E05337">
            <w:pPr>
              <w:suppressAutoHyphens w:val="0"/>
              <w:spacing w:after="0"/>
              <w:rPr>
                <w:del w:id="6180" w:author="Linderhof, Vincent" w:date="2016-03-06T10:59:00Z"/>
                <w:rFonts w:ascii="Times New Roman" w:eastAsia="Times New Roman" w:hAnsi="Times New Roman"/>
                <w:color w:val="000000"/>
                <w:sz w:val="24"/>
                <w:szCs w:val="24"/>
                <w:lang w:eastAsia="en-GB"/>
              </w:rPr>
            </w:pPr>
            <w:del w:id="6181"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300" w:type="dxa"/>
            <w:tcBorders>
              <w:top w:val="nil"/>
              <w:left w:val="nil"/>
              <w:bottom w:val="nil"/>
              <w:right w:val="nil"/>
            </w:tcBorders>
            <w:shd w:val="clear" w:color="auto" w:fill="auto"/>
            <w:noWrap/>
            <w:vAlign w:val="bottom"/>
            <w:hideMark/>
          </w:tcPr>
          <w:p w14:paraId="4893E87A" w14:textId="68C14510" w:rsidR="002C6F78" w:rsidRPr="00E05337" w:rsidDel="004717E5" w:rsidRDefault="002C6F78" w:rsidP="00E05337">
            <w:pPr>
              <w:suppressAutoHyphens w:val="0"/>
              <w:spacing w:after="0"/>
              <w:rPr>
                <w:del w:id="6182" w:author="Linderhof, Vincent" w:date="2016-03-06T10:59:00Z"/>
                <w:rFonts w:ascii="Times New Roman" w:eastAsia="Times New Roman" w:hAnsi="Times New Roman"/>
                <w:color w:val="000000"/>
                <w:sz w:val="24"/>
                <w:szCs w:val="24"/>
                <w:lang w:eastAsia="en-GB"/>
              </w:rPr>
            </w:pPr>
            <w:del w:id="6183" w:author="Linderhof, Vincent" w:date="2016-03-06T10:59:00Z">
              <w:r w:rsidRPr="00E05337" w:rsidDel="004717E5">
                <w:rPr>
                  <w:rFonts w:ascii="Times New Roman" w:eastAsia="Times New Roman" w:hAnsi="Times New Roman"/>
                  <w:color w:val="000000"/>
                  <w:sz w:val="24"/>
                  <w:szCs w:val="24"/>
                  <w:lang w:eastAsia="en-GB"/>
                </w:rPr>
                <w:delText>(0.00001)</w:delText>
              </w:r>
            </w:del>
          </w:p>
        </w:tc>
        <w:tc>
          <w:tcPr>
            <w:tcW w:w="1480" w:type="dxa"/>
            <w:tcBorders>
              <w:top w:val="nil"/>
              <w:left w:val="nil"/>
              <w:bottom w:val="nil"/>
              <w:right w:val="nil"/>
            </w:tcBorders>
            <w:shd w:val="clear" w:color="auto" w:fill="auto"/>
            <w:noWrap/>
            <w:vAlign w:val="bottom"/>
            <w:hideMark/>
          </w:tcPr>
          <w:p w14:paraId="6D4A6EA7" w14:textId="59835D8A" w:rsidR="002C6F78" w:rsidRPr="00E05337" w:rsidDel="004717E5" w:rsidRDefault="002C6F78" w:rsidP="00E05337">
            <w:pPr>
              <w:suppressAutoHyphens w:val="0"/>
              <w:spacing w:after="0"/>
              <w:rPr>
                <w:del w:id="6184" w:author="Linderhof, Vincent" w:date="2016-03-06T10:59:00Z"/>
                <w:rFonts w:ascii="Times New Roman" w:eastAsia="Times New Roman" w:hAnsi="Times New Roman"/>
                <w:color w:val="000000"/>
                <w:sz w:val="24"/>
                <w:szCs w:val="24"/>
                <w:lang w:eastAsia="en-GB"/>
              </w:rPr>
            </w:pPr>
            <w:del w:id="6185" w:author="Linderhof, Vincent" w:date="2016-03-06T10:59:00Z">
              <w:r w:rsidRPr="00E05337" w:rsidDel="004717E5">
                <w:rPr>
                  <w:rFonts w:ascii="Times New Roman" w:eastAsia="Times New Roman" w:hAnsi="Times New Roman"/>
                  <w:color w:val="000000"/>
                  <w:sz w:val="24"/>
                  <w:szCs w:val="24"/>
                  <w:lang w:eastAsia="en-GB"/>
                </w:rPr>
                <w:delText>(0.290)</w:delText>
              </w:r>
            </w:del>
          </w:p>
        </w:tc>
      </w:tr>
      <w:tr w:rsidR="002C6F78" w:rsidRPr="00A0183E" w:rsidDel="004717E5" w14:paraId="7A82BF83" w14:textId="38A182E1" w:rsidTr="00E05337">
        <w:trPr>
          <w:trHeight w:val="142"/>
          <w:del w:id="6186"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6FB9FD81" w14:textId="31AB29BD" w:rsidR="002C6F78" w:rsidRPr="00E05337" w:rsidDel="004717E5" w:rsidRDefault="002C6F78" w:rsidP="00E05337">
            <w:pPr>
              <w:suppressAutoHyphens w:val="0"/>
              <w:spacing w:after="0"/>
              <w:rPr>
                <w:del w:id="6187" w:author="Linderhof, Vincent" w:date="2016-03-06T10:59:00Z"/>
                <w:rFonts w:ascii="Times New Roman" w:eastAsia="Times New Roman" w:hAnsi="Times New Roman"/>
                <w:color w:val="000000"/>
                <w:sz w:val="24"/>
                <w:szCs w:val="24"/>
                <w:lang w:eastAsia="en-GB"/>
              </w:rPr>
            </w:pPr>
            <w:del w:id="6188" w:author="Linderhof, Vincent" w:date="2016-03-06T10:59:00Z">
              <w:r w:rsidRPr="00E05337" w:rsidDel="004717E5">
                <w:rPr>
                  <w:rFonts w:ascii="Times New Roman" w:eastAsia="Times New Roman" w:hAnsi="Times New Roman"/>
                  <w:color w:val="000000"/>
                  <w:sz w:val="24"/>
                  <w:szCs w:val="24"/>
                  <w:lang w:eastAsia="en-GB"/>
                </w:rPr>
                <w:delText>NonAgricultural income</w:delText>
              </w:r>
            </w:del>
          </w:p>
        </w:tc>
        <w:tc>
          <w:tcPr>
            <w:tcW w:w="1300" w:type="dxa"/>
            <w:tcBorders>
              <w:top w:val="nil"/>
              <w:left w:val="nil"/>
              <w:bottom w:val="nil"/>
              <w:right w:val="nil"/>
            </w:tcBorders>
            <w:shd w:val="clear" w:color="auto" w:fill="auto"/>
            <w:noWrap/>
            <w:vAlign w:val="bottom"/>
            <w:hideMark/>
          </w:tcPr>
          <w:p w14:paraId="4D3F2291" w14:textId="0E6D0B82" w:rsidR="002C6F78" w:rsidRPr="00E05337" w:rsidDel="004717E5" w:rsidRDefault="002C6F78" w:rsidP="00E05337">
            <w:pPr>
              <w:suppressAutoHyphens w:val="0"/>
              <w:spacing w:after="0"/>
              <w:rPr>
                <w:del w:id="6189" w:author="Linderhof, Vincent" w:date="2016-03-06T10:59:00Z"/>
                <w:rFonts w:ascii="Times New Roman" w:eastAsia="Times New Roman" w:hAnsi="Times New Roman"/>
                <w:color w:val="000000"/>
                <w:sz w:val="24"/>
                <w:szCs w:val="24"/>
                <w:lang w:eastAsia="en-GB"/>
              </w:rPr>
            </w:pPr>
            <w:del w:id="6190" w:author="Linderhof, Vincent" w:date="2016-03-06T10:59:00Z">
              <w:r w:rsidRPr="00E05337" w:rsidDel="004717E5">
                <w:rPr>
                  <w:rFonts w:ascii="Times New Roman" w:eastAsia="Times New Roman" w:hAnsi="Times New Roman"/>
                  <w:color w:val="000000"/>
                  <w:sz w:val="24"/>
                  <w:szCs w:val="24"/>
                  <w:lang w:eastAsia="en-GB"/>
                </w:rPr>
                <w:delText>-0.002</w:delText>
              </w:r>
            </w:del>
          </w:p>
        </w:tc>
        <w:tc>
          <w:tcPr>
            <w:tcW w:w="1300" w:type="dxa"/>
            <w:tcBorders>
              <w:top w:val="nil"/>
              <w:left w:val="nil"/>
              <w:bottom w:val="nil"/>
              <w:right w:val="nil"/>
            </w:tcBorders>
            <w:shd w:val="clear" w:color="auto" w:fill="auto"/>
            <w:noWrap/>
            <w:vAlign w:val="bottom"/>
            <w:hideMark/>
          </w:tcPr>
          <w:p w14:paraId="0A1DF350" w14:textId="085F3786" w:rsidR="002C6F78" w:rsidRPr="00E05337" w:rsidDel="004717E5" w:rsidRDefault="002C6F78" w:rsidP="00E05337">
            <w:pPr>
              <w:suppressAutoHyphens w:val="0"/>
              <w:spacing w:after="0"/>
              <w:rPr>
                <w:del w:id="6191" w:author="Linderhof, Vincent" w:date="2016-03-06T10:59:00Z"/>
                <w:rFonts w:ascii="Times New Roman" w:eastAsia="Times New Roman" w:hAnsi="Times New Roman"/>
                <w:color w:val="000000"/>
                <w:sz w:val="24"/>
                <w:szCs w:val="24"/>
                <w:lang w:eastAsia="en-GB"/>
              </w:rPr>
            </w:pPr>
            <w:del w:id="6192"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480" w:type="dxa"/>
            <w:tcBorders>
              <w:top w:val="nil"/>
              <w:left w:val="nil"/>
              <w:bottom w:val="nil"/>
              <w:right w:val="nil"/>
            </w:tcBorders>
            <w:shd w:val="clear" w:color="auto" w:fill="auto"/>
            <w:noWrap/>
            <w:vAlign w:val="bottom"/>
            <w:hideMark/>
          </w:tcPr>
          <w:p w14:paraId="3A0C0759" w14:textId="47E1B31F" w:rsidR="002C6F78" w:rsidRPr="00E05337" w:rsidDel="004717E5" w:rsidRDefault="002C6F78" w:rsidP="00E05337">
            <w:pPr>
              <w:suppressAutoHyphens w:val="0"/>
              <w:spacing w:after="0"/>
              <w:rPr>
                <w:del w:id="6193" w:author="Linderhof, Vincent" w:date="2016-03-06T10:59:00Z"/>
                <w:rFonts w:ascii="Times New Roman" w:eastAsia="Times New Roman" w:hAnsi="Times New Roman"/>
                <w:color w:val="000000"/>
                <w:sz w:val="24"/>
                <w:szCs w:val="24"/>
                <w:lang w:eastAsia="en-GB"/>
              </w:rPr>
            </w:pPr>
            <w:del w:id="6194" w:author="Linderhof, Vincent" w:date="2016-03-06T10:59:00Z">
              <w:r w:rsidRPr="00E05337" w:rsidDel="004717E5">
                <w:rPr>
                  <w:rFonts w:ascii="Times New Roman" w:eastAsia="Times New Roman" w:hAnsi="Times New Roman"/>
                  <w:color w:val="000000"/>
                  <w:sz w:val="24"/>
                  <w:szCs w:val="24"/>
                  <w:lang w:eastAsia="en-GB"/>
                </w:rPr>
                <w:delText>-5.549</w:delText>
              </w:r>
            </w:del>
          </w:p>
        </w:tc>
      </w:tr>
      <w:tr w:rsidR="002C6F78" w:rsidRPr="00A0183E" w:rsidDel="004717E5" w14:paraId="14EAB564" w14:textId="7FDEF618" w:rsidTr="00E05337">
        <w:trPr>
          <w:trHeight w:val="142"/>
          <w:del w:id="6195"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4FA1129" w14:textId="2726CAAE" w:rsidR="002C6F78" w:rsidRPr="00E05337" w:rsidDel="004717E5" w:rsidRDefault="002C6F78" w:rsidP="00E05337">
            <w:pPr>
              <w:suppressAutoHyphens w:val="0"/>
              <w:spacing w:after="0"/>
              <w:rPr>
                <w:del w:id="6196" w:author="Linderhof, Vincent" w:date="2016-03-06T10:59:00Z"/>
                <w:rFonts w:ascii="Times New Roman" w:eastAsia="Times New Roman" w:hAnsi="Times New Roman"/>
                <w:color w:val="000000"/>
                <w:sz w:val="24"/>
                <w:szCs w:val="24"/>
                <w:lang w:eastAsia="en-GB"/>
              </w:rPr>
            </w:pPr>
            <w:del w:id="6197"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870FC15" w14:textId="163A3FFE" w:rsidR="002C6F78" w:rsidRPr="00E05337" w:rsidDel="004717E5" w:rsidRDefault="002C6F78" w:rsidP="00E05337">
            <w:pPr>
              <w:suppressAutoHyphens w:val="0"/>
              <w:spacing w:after="0"/>
              <w:rPr>
                <w:del w:id="6198" w:author="Linderhof, Vincent" w:date="2016-03-06T10:59:00Z"/>
                <w:rFonts w:ascii="Times New Roman" w:eastAsia="Times New Roman" w:hAnsi="Times New Roman"/>
                <w:color w:val="000000"/>
                <w:sz w:val="24"/>
                <w:szCs w:val="24"/>
                <w:lang w:eastAsia="en-GB"/>
              </w:rPr>
            </w:pPr>
            <w:del w:id="6199" w:author="Linderhof, Vincent" w:date="2016-03-06T10:59:00Z">
              <w:r w:rsidRPr="00E05337" w:rsidDel="004717E5">
                <w:rPr>
                  <w:rFonts w:ascii="Times New Roman" w:eastAsia="Times New Roman" w:hAnsi="Times New Roman"/>
                  <w:color w:val="000000"/>
                  <w:sz w:val="24"/>
                  <w:szCs w:val="24"/>
                  <w:lang w:eastAsia="en-GB"/>
                </w:rPr>
                <w:delText>(0.003)</w:delText>
              </w:r>
            </w:del>
          </w:p>
        </w:tc>
        <w:tc>
          <w:tcPr>
            <w:tcW w:w="1300" w:type="dxa"/>
            <w:tcBorders>
              <w:top w:val="nil"/>
              <w:left w:val="nil"/>
              <w:bottom w:val="nil"/>
              <w:right w:val="nil"/>
            </w:tcBorders>
            <w:shd w:val="clear" w:color="auto" w:fill="auto"/>
            <w:noWrap/>
            <w:vAlign w:val="bottom"/>
            <w:hideMark/>
          </w:tcPr>
          <w:p w14:paraId="71836F38" w14:textId="53B5B163" w:rsidR="002C6F78" w:rsidRPr="00E05337" w:rsidDel="004717E5" w:rsidRDefault="002C6F78" w:rsidP="00E05337">
            <w:pPr>
              <w:suppressAutoHyphens w:val="0"/>
              <w:spacing w:after="0"/>
              <w:rPr>
                <w:del w:id="6200" w:author="Linderhof, Vincent" w:date="2016-03-06T10:59:00Z"/>
                <w:rFonts w:ascii="Times New Roman" w:eastAsia="Times New Roman" w:hAnsi="Times New Roman"/>
                <w:color w:val="000000"/>
                <w:sz w:val="24"/>
                <w:szCs w:val="24"/>
                <w:lang w:eastAsia="en-GB"/>
              </w:rPr>
            </w:pPr>
            <w:del w:id="6201" w:author="Linderhof, Vincent" w:date="2016-03-06T10:59:00Z">
              <w:r w:rsidRPr="00E05337" w:rsidDel="004717E5">
                <w:rPr>
                  <w:rFonts w:ascii="Times New Roman" w:eastAsia="Times New Roman" w:hAnsi="Times New Roman"/>
                  <w:color w:val="000000"/>
                  <w:sz w:val="24"/>
                  <w:szCs w:val="24"/>
                  <w:lang w:eastAsia="en-GB"/>
                </w:rPr>
                <w:delText>(0.0003)</w:delText>
              </w:r>
            </w:del>
          </w:p>
        </w:tc>
        <w:tc>
          <w:tcPr>
            <w:tcW w:w="1480" w:type="dxa"/>
            <w:tcBorders>
              <w:top w:val="nil"/>
              <w:left w:val="nil"/>
              <w:bottom w:val="nil"/>
              <w:right w:val="nil"/>
            </w:tcBorders>
            <w:shd w:val="clear" w:color="auto" w:fill="auto"/>
            <w:noWrap/>
            <w:vAlign w:val="bottom"/>
            <w:hideMark/>
          </w:tcPr>
          <w:p w14:paraId="5A4E9D05" w14:textId="7C63130E" w:rsidR="002C6F78" w:rsidRPr="00E05337" w:rsidDel="004717E5" w:rsidRDefault="002C6F78" w:rsidP="00E05337">
            <w:pPr>
              <w:suppressAutoHyphens w:val="0"/>
              <w:spacing w:after="0"/>
              <w:rPr>
                <w:del w:id="6202" w:author="Linderhof, Vincent" w:date="2016-03-06T10:59:00Z"/>
                <w:rFonts w:ascii="Times New Roman" w:eastAsia="Times New Roman" w:hAnsi="Times New Roman"/>
                <w:color w:val="000000"/>
                <w:sz w:val="24"/>
                <w:szCs w:val="24"/>
                <w:lang w:eastAsia="en-GB"/>
              </w:rPr>
            </w:pPr>
            <w:del w:id="6203" w:author="Linderhof, Vincent" w:date="2016-03-06T10:59:00Z">
              <w:r w:rsidRPr="00E05337" w:rsidDel="004717E5">
                <w:rPr>
                  <w:rFonts w:ascii="Times New Roman" w:eastAsia="Times New Roman" w:hAnsi="Times New Roman"/>
                  <w:color w:val="000000"/>
                  <w:sz w:val="24"/>
                  <w:szCs w:val="24"/>
                  <w:lang w:eastAsia="en-GB"/>
                </w:rPr>
                <w:delText>(10.792)</w:delText>
              </w:r>
            </w:del>
          </w:p>
        </w:tc>
      </w:tr>
      <w:tr w:rsidR="002C6F78" w:rsidRPr="00A0183E" w:rsidDel="004717E5" w14:paraId="74154125" w14:textId="12EB2DE3" w:rsidTr="00E05337">
        <w:trPr>
          <w:trHeight w:val="142"/>
          <w:del w:id="6204"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B3D7860" w14:textId="2793FA38" w:rsidR="002C6F78" w:rsidRPr="00E05337" w:rsidDel="004717E5" w:rsidRDefault="002C6F78" w:rsidP="00E05337">
            <w:pPr>
              <w:suppressAutoHyphens w:val="0"/>
              <w:spacing w:after="0"/>
              <w:rPr>
                <w:del w:id="6205" w:author="Linderhof, Vincent" w:date="2016-03-06T10:59:00Z"/>
                <w:rFonts w:ascii="Times New Roman" w:eastAsia="Times New Roman" w:hAnsi="Times New Roman"/>
                <w:color w:val="000000"/>
                <w:sz w:val="24"/>
                <w:szCs w:val="24"/>
                <w:lang w:eastAsia="en-GB"/>
              </w:rPr>
            </w:pPr>
            <w:del w:id="6206" w:author="Linderhof, Vincent" w:date="2016-03-06T10:59:00Z">
              <w:r w:rsidRPr="00E05337" w:rsidDel="004717E5">
                <w:rPr>
                  <w:rFonts w:ascii="Times New Roman" w:eastAsia="Times New Roman" w:hAnsi="Times New Roman"/>
                  <w:color w:val="000000"/>
                  <w:sz w:val="24"/>
                  <w:szCs w:val="24"/>
                  <w:lang w:eastAsia="en-GB"/>
                </w:rPr>
                <w:delText>Property income</w:delText>
              </w:r>
            </w:del>
          </w:p>
        </w:tc>
        <w:tc>
          <w:tcPr>
            <w:tcW w:w="1300" w:type="dxa"/>
            <w:tcBorders>
              <w:top w:val="nil"/>
              <w:left w:val="nil"/>
              <w:bottom w:val="nil"/>
              <w:right w:val="nil"/>
            </w:tcBorders>
            <w:shd w:val="clear" w:color="auto" w:fill="auto"/>
            <w:noWrap/>
            <w:vAlign w:val="bottom"/>
            <w:hideMark/>
          </w:tcPr>
          <w:p w14:paraId="503FB372" w14:textId="72F307CA" w:rsidR="002C6F78" w:rsidRPr="00E05337" w:rsidDel="004717E5" w:rsidRDefault="002C6F78" w:rsidP="00E05337">
            <w:pPr>
              <w:suppressAutoHyphens w:val="0"/>
              <w:spacing w:after="0"/>
              <w:rPr>
                <w:del w:id="6207" w:author="Linderhof, Vincent" w:date="2016-03-06T10:59:00Z"/>
                <w:rFonts w:ascii="Times New Roman" w:eastAsia="Times New Roman" w:hAnsi="Times New Roman"/>
                <w:color w:val="000000"/>
                <w:sz w:val="24"/>
                <w:szCs w:val="24"/>
                <w:lang w:eastAsia="en-GB"/>
              </w:rPr>
            </w:pPr>
            <w:del w:id="6208"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300" w:type="dxa"/>
            <w:tcBorders>
              <w:top w:val="nil"/>
              <w:left w:val="nil"/>
              <w:bottom w:val="nil"/>
              <w:right w:val="nil"/>
            </w:tcBorders>
            <w:shd w:val="clear" w:color="auto" w:fill="auto"/>
            <w:noWrap/>
            <w:vAlign w:val="bottom"/>
            <w:hideMark/>
          </w:tcPr>
          <w:p w14:paraId="36D3FB93" w14:textId="707EBB3A" w:rsidR="002C6F78" w:rsidRPr="00E05337" w:rsidDel="004717E5" w:rsidRDefault="002C6F78" w:rsidP="00E05337">
            <w:pPr>
              <w:suppressAutoHyphens w:val="0"/>
              <w:spacing w:after="0"/>
              <w:rPr>
                <w:del w:id="6209" w:author="Linderhof, Vincent" w:date="2016-03-06T10:59:00Z"/>
                <w:rFonts w:ascii="Times New Roman" w:eastAsia="Times New Roman" w:hAnsi="Times New Roman"/>
                <w:color w:val="000000"/>
                <w:sz w:val="24"/>
                <w:szCs w:val="24"/>
                <w:lang w:eastAsia="en-GB"/>
              </w:rPr>
            </w:pPr>
            <w:del w:id="6210" w:author="Linderhof, Vincent" w:date="2016-03-06T10:59:00Z">
              <w:r w:rsidRPr="00E05337" w:rsidDel="004717E5">
                <w:rPr>
                  <w:rFonts w:ascii="Times New Roman" w:eastAsia="Times New Roman" w:hAnsi="Times New Roman"/>
                  <w:color w:val="000000"/>
                  <w:sz w:val="24"/>
                  <w:szCs w:val="24"/>
                  <w:lang w:eastAsia="en-GB"/>
                </w:rPr>
                <w:delText>-0.00000</w:delText>
              </w:r>
            </w:del>
          </w:p>
        </w:tc>
        <w:tc>
          <w:tcPr>
            <w:tcW w:w="1480" w:type="dxa"/>
            <w:tcBorders>
              <w:top w:val="nil"/>
              <w:left w:val="nil"/>
              <w:bottom w:val="nil"/>
              <w:right w:val="nil"/>
            </w:tcBorders>
            <w:shd w:val="clear" w:color="auto" w:fill="auto"/>
            <w:noWrap/>
            <w:vAlign w:val="bottom"/>
            <w:hideMark/>
          </w:tcPr>
          <w:p w14:paraId="7D670419" w14:textId="48E1A106" w:rsidR="002C6F78" w:rsidRPr="00E05337" w:rsidDel="004717E5" w:rsidRDefault="002C6F78" w:rsidP="00E05337">
            <w:pPr>
              <w:suppressAutoHyphens w:val="0"/>
              <w:spacing w:after="0"/>
              <w:rPr>
                <w:del w:id="6211" w:author="Linderhof, Vincent" w:date="2016-03-06T10:59:00Z"/>
                <w:rFonts w:ascii="Times New Roman" w:eastAsia="Times New Roman" w:hAnsi="Times New Roman"/>
                <w:color w:val="000000"/>
                <w:sz w:val="24"/>
                <w:szCs w:val="24"/>
                <w:lang w:eastAsia="en-GB"/>
              </w:rPr>
            </w:pPr>
            <w:del w:id="6212" w:author="Linderhof, Vincent" w:date="2016-03-06T10:59:00Z">
              <w:r w:rsidRPr="00E05337" w:rsidDel="004717E5">
                <w:rPr>
                  <w:rFonts w:ascii="Times New Roman" w:eastAsia="Times New Roman" w:hAnsi="Times New Roman"/>
                  <w:color w:val="000000"/>
                  <w:sz w:val="24"/>
                  <w:szCs w:val="24"/>
                  <w:lang w:eastAsia="en-GB"/>
                </w:rPr>
                <w:delText>-0.843**</w:delText>
              </w:r>
            </w:del>
          </w:p>
        </w:tc>
      </w:tr>
      <w:tr w:rsidR="002C6F78" w:rsidRPr="00A0183E" w:rsidDel="004717E5" w14:paraId="0EBD3661" w14:textId="3FA85388" w:rsidTr="00E05337">
        <w:trPr>
          <w:trHeight w:val="142"/>
          <w:del w:id="6213"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6E711143" w14:textId="634C149C" w:rsidR="002C6F78" w:rsidRPr="00E05337" w:rsidDel="004717E5" w:rsidRDefault="002C6F78" w:rsidP="00E05337">
            <w:pPr>
              <w:suppressAutoHyphens w:val="0"/>
              <w:spacing w:after="0"/>
              <w:rPr>
                <w:del w:id="6214" w:author="Linderhof, Vincent" w:date="2016-03-06T10:59:00Z"/>
                <w:rFonts w:ascii="Times New Roman" w:eastAsia="Times New Roman" w:hAnsi="Times New Roman"/>
                <w:color w:val="000000"/>
                <w:sz w:val="24"/>
                <w:szCs w:val="24"/>
                <w:lang w:eastAsia="en-GB"/>
              </w:rPr>
            </w:pPr>
            <w:del w:id="6215"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2B03C0B" w14:textId="78BF98E2" w:rsidR="002C6F78" w:rsidRPr="00E05337" w:rsidDel="004717E5" w:rsidRDefault="002C6F78" w:rsidP="00E05337">
            <w:pPr>
              <w:suppressAutoHyphens w:val="0"/>
              <w:spacing w:after="0"/>
              <w:rPr>
                <w:del w:id="6216" w:author="Linderhof, Vincent" w:date="2016-03-06T10:59:00Z"/>
                <w:rFonts w:ascii="Times New Roman" w:eastAsia="Times New Roman" w:hAnsi="Times New Roman"/>
                <w:color w:val="000000"/>
                <w:sz w:val="24"/>
                <w:szCs w:val="24"/>
                <w:lang w:eastAsia="en-GB"/>
              </w:rPr>
            </w:pPr>
            <w:del w:id="6217"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300" w:type="dxa"/>
            <w:tcBorders>
              <w:top w:val="nil"/>
              <w:left w:val="nil"/>
              <w:bottom w:val="nil"/>
              <w:right w:val="nil"/>
            </w:tcBorders>
            <w:shd w:val="clear" w:color="auto" w:fill="auto"/>
            <w:noWrap/>
            <w:vAlign w:val="bottom"/>
            <w:hideMark/>
          </w:tcPr>
          <w:p w14:paraId="3DFC197C" w14:textId="69590BBD" w:rsidR="002C6F78" w:rsidRPr="00E05337" w:rsidDel="004717E5" w:rsidRDefault="002C6F78" w:rsidP="00E05337">
            <w:pPr>
              <w:suppressAutoHyphens w:val="0"/>
              <w:spacing w:after="0"/>
              <w:rPr>
                <w:del w:id="6218" w:author="Linderhof, Vincent" w:date="2016-03-06T10:59:00Z"/>
                <w:rFonts w:ascii="Times New Roman" w:eastAsia="Times New Roman" w:hAnsi="Times New Roman"/>
                <w:color w:val="000000"/>
                <w:sz w:val="24"/>
                <w:szCs w:val="24"/>
                <w:lang w:eastAsia="en-GB"/>
              </w:rPr>
            </w:pPr>
            <w:del w:id="6219" w:author="Linderhof, Vincent" w:date="2016-03-06T10:59:00Z">
              <w:r w:rsidRPr="00E05337" w:rsidDel="004717E5">
                <w:rPr>
                  <w:rFonts w:ascii="Times New Roman" w:eastAsia="Times New Roman" w:hAnsi="Times New Roman"/>
                  <w:color w:val="000000"/>
                  <w:sz w:val="24"/>
                  <w:szCs w:val="24"/>
                  <w:lang w:eastAsia="en-GB"/>
                </w:rPr>
                <w:delText>(0.00001)</w:delText>
              </w:r>
            </w:del>
          </w:p>
        </w:tc>
        <w:tc>
          <w:tcPr>
            <w:tcW w:w="1480" w:type="dxa"/>
            <w:tcBorders>
              <w:top w:val="nil"/>
              <w:left w:val="nil"/>
              <w:bottom w:val="nil"/>
              <w:right w:val="nil"/>
            </w:tcBorders>
            <w:shd w:val="clear" w:color="auto" w:fill="auto"/>
            <w:noWrap/>
            <w:vAlign w:val="bottom"/>
            <w:hideMark/>
          </w:tcPr>
          <w:p w14:paraId="0B6A7954" w14:textId="1824323F" w:rsidR="002C6F78" w:rsidRPr="00E05337" w:rsidDel="004717E5" w:rsidRDefault="002C6F78" w:rsidP="00E05337">
            <w:pPr>
              <w:suppressAutoHyphens w:val="0"/>
              <w:spacing w:after="0"/>
              <w:rPr>
                <w:del w:id="6220" w:author="Linderhof, Vincent" w:date="2016-03-06T10:59:00Z"/>
                <w:rFonts w:ascii="Times New Roman" w:eastAsia="Times New Roman" w:hAnsi="Times New Roman"/>
                <w:color w:val="000000"/>
                <w:sz w:val="24"/>
                <w:szCs w:val="24"/>
                <w:lang w:eastAsia="en-GB"/>
              </w:rPr>
            </w:pPr>
            <w:del w:id="6221" w:author="Linderhof, Vincent" w:date="2016-03-06T10:59:00Z">
              <w:r w:rsidRPr="00E05337" w:rsidDel="004717E5">
                <w:rPr>
                  <w:rFonts w:ascii="Times New Roman" w:eastAsia="Times New Roman" w:hAnsi="Times New Roman"/>
                  <w:color w:val="000000"/>
                  <w:sz w:val="24"/>
                  <w:szCs w:val="24"/>
                  <w:lang w:eastAsia="en-GB"/>
                </w:rPr>
                <w:delText>(0.408)</w:delText>
              </w:r>
            </w:del>
          </w:p>
        </w:tc>
      </w:tr>
      <w:tr w:rsidR="002C6F78" w:rsidRPr="00A0183E" w:rsidDel="004717E5" w14:paraId="4585BFEA" w14:textId="497ED5A5" w:rsidTr="00E05337">
        <w:trPr>
          <w:trHeight w:val="142"/>
          <w:del w:id="6222"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BDBD6D2" w14:textId="37996E89" w:rsidR="002C6F78" w:rsidRPr="00E05337" w:rsidDel="004717E5" w:rsidRDefault="002C6F78" w:rsidP="00E05337">
            <w:pPr>
              <w:suppressAutoHyphens w:val="0"/>
              <w:spacing w:after="0"/>
              <w:rPr>
                <w:del w:id="6223" w:author="Linderhof, Vincent" w:date="2016-03-06T10:59:00Z"/>
                <w:rFonts w:ascii="Times New Roman" w:eastAsia="Times New Roman" w:hAnsi="Times New Roman"/>
                <w:color w:val="000000"/>
                <w:sz w:val="24"/>
                <w:szCs w:val="24"/>
                <w:lang w:eastAsia="en-GB"/>
              </w:rPr>
            </w:pPr>
            <w:del w:id="6224" w:author="Linderhof, Vincent" w:date="2016-03-06T10:59:00Z">
              <w:r w:rsidRPr="00E05337" w:rsidDel="004717E5">
                <w:rPr>
                  <w:rFonts w:ascii="Times New Roman" w:eastAsia="Times New Roman" w:hAnsi="Times New Roman"/>
                  <w:color w:val="000000"/>
                  <w:sz w:val="24"/>
                  <w:szCs w:val="24"/>
                  <w:lang w:eastAsia="en-GB"/>
                </w:rPr>
                <w:delText>Investments</w:delText>
              </w:r>
            </w:del>
          </w:p>
        </w:tc>
        <w:tc>
          <w:tcPr>
            <w:tcW w:w="1300" w:type="dxa"/>
            <w:tcBorders>
              <w:top w:val="nil"/>
              <w:left w:val="nil"/>
              <w:bottom w:val="nil"/>
              <w:right w:val="nil"/>
            </w:tcBorders>
            <w:shd w:val="clear" w:color="auto" w:fill="auto"/>
            <w:noWrap/>
            <w:vAlign w:val="bottom"/>
            <w:hideMark/>
          </w:tcPr>
          <w:p w14:paraId="0BCCF6E1" w14:textId="1432475A" w:rsidR="002C6F78" w:rsidRPr="00E05337" w:rsidDel="004717E5" w:rsidRDefault="002C6F78" w:rsidP="00E05337">
            <w:pPr>
              <w:suppressAutoHyphens w:val="0"/>
              <w:spacing w:after="0"/>
              <w:rPr>
                <w:del w:id="6225" w:author="Linderhof, Vincent" w:date="2016-03-06T10:59:00Z"/>
                <w:rFonts w:ascii="Times New Roman" w:eastAsia="Times New Roman" w:hAnsi="Times New Roman"/>
                <w:color w:val="000000"/>
                <w:sz w:val="24"/>
                <w:szCs w:val="24"/>
                <w:lang w:eastAsia="en-GB"/>
              </w:rPr>
            </w:pPr>
            <w:del w:id="6226" w:author="Linderhof, Vincent" w:date="2016-03-06T10:59:00Z">
              <w:r w:rsidRPr="00E05337" w:rsidDel="004717E5">
                <w:rPr>
                  <w:rFonts w:ascii="Times New Roman" w:eastAsia="Times New Roman" w:hAnsi="Times New Roman"/>
                  <w:color w:val="000000"/>
                  <w:sz w:val="24"/>
                  <w:szCs w:val="24"/>
                  <w:lang w:eastAsia="en-GB"/>
                </w:rPr>
                <w:delText>-0.0005**</w:delText>
              </w:r>
            </w:del>
          </w:p>
        </w:tc>
        <w:tc>
          <w:tcPr>
            <w:tcW w:w="1300" w:type="dxa"/>
            <w:tcBorders>
              <w:top w:val="nil"/>
              <w:left w:val="nil"/>
              <w:bottom w:val="nil"/>
              <w:right w:val="nil"/>
            </w:tcBorders>
            <w:shd w:val="clear" w:color="auto" w:fill="auto"/>
            <w:noWrap/>
            <w:vAlign w:val="bottom"/>
            <w:hideMark/>
          </w:tcPr>
          <w:p w14:paraId="5127DF3E" w14:textId="67E80968" w:rsidR="002C6F78" w:rsidRPr="00E05337" w:rsidDel="004717E5" w:rsidRDefault="002C6F78" w:rsidP="00E05337">
            <w:pPr>
              <w:suppressAutoHyphens w:val="0"/>
              <w:spacing w:after="0"/>
              <w:rPr>
                <w:del w:id="6227" w:author="Linderhof, Vincent" w:date="2016-03-06T10:59:00Z"/>
                <w:rFonts w:ascii="Times New Roman" w:eastAsia="Times New Roman" w:hAnsi="Times New Roman"/>
                <w:color w:val="000000"/>
                <w:sz w:val="24"/>
                <w:szCs w:val="24"/>
                <w:lang w:eastAsia="en-GB"/>
              </w:rPr>
            </w:pPr>
            <w:del w:id="6228" w:author="Linderhof, Vincent" w:date="2016-03-06T10:59:00Z">
              <w:r w:rsidRPr="00E05337" w:rsidDel="004717E5">
                <w:rPr>
                  <w:rFonts w:ascii="Times New Roman" w:eastAsia="Times New Roman" w:hAnsi="Times New Roman"/>
                  <w:color w:val="000000"/>
                  <w:sz w:val="24"/>
                  <w:szCs w:val="24"/>
                  <w:lang w:eastAsia="en-GB"/>
                </w:rPr>
                <w:delText>-0.00003</w:delText>
              </w:r>
            </w:del>
          </w:p>
        </w:tc>
        <w:tc>
          <w:tcPr>
            <w:tcW w:w="1480" w:type="dxa"/>
            <w:tcBorders>
              <w:top w:val="nil"/>
              <w:left w:val="nil"/>
              <w:bottom w:val="nil"/>
              <w:right w:val="nil"/>
            </w:tcBorders>
            <w:shd w:val="clear" w:color="auto" w:fill="auto"/>
            <w:noWrap/>
            <w:vAlign w:val="bottom"/>
            <w:hideMark/>
          </w:tcPr>
          <w:p w14:paraId="01AC2EA2" w14:textId="4BBDC015" w:rsidR="002C6F78" w:rsidRPr="00E05337" w:rsidDel="004717E5" w:rsidRDefault="002C6F78" w:rsidP="00E05337">
            <w:pPr>
              <w:suppressAutoHyphens w:val="0"/>
              <w:spacing w:after="0"/>
              <w:rPr>
                <w:del w:id="6229" w:author="Linderhof, Vincent" w:date="2016-03-06T10:59:00Z"/>
                <w:rFonts w:ascii="Times New Roman" w:eastAsia="Times New Roman" w:hAnsi="Times New Roman"/>
                <w:color w:val="000000"/>
                <w:sz w:val="24"/>
                <w:szCs w:val="24"/>
                <w:lang w:eastAsia="en-GB"/>
              </w:rPr>
            </w:pPr>
            <w:del w:id="6230" w:author="Linderhof, Vincent" w:date="2016-03-06T10:59:00Z">
              <w:r w:rsidRPr="00E05337" w:rsidDel="004717E5">
                <w:rPr>
                  <w:rFonts w:ascii="Times New Roman" w:eastAsia="Times New Roman" w:hAnsi="Times New Roman"/>
                  <w:color w:val="000000"/>
                  <w:sz w:val="24"/>
                  <w:szCs w:val="24"/>
                  <w:lang w:eastAsia="en-GB"/>
                </w:rPr>
                <w:delText>-3.105***</w:delText>
              </w:r>
            </w:del>
          </w:p>
        </w:tc>
      </w:tr>
      <w:tr w:rsidR="002C6F78" w:rsidRPr="00A0183E" w:rsidDel="004717E5" w14:paraId="5C534D6E" w14:textId="4E1CB368" w:rsidTr="00E05337">
        <w:trPr>
          <w:trHeight w:val="142"/>
          <w:del w:id="6231"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7203D4A" w14:textId="21D709FD" w:rsidR="002C6F78" w:rsidRPr="00E05337" w:rsidDel="004717E5" w:rsidRDefault="002C6F78" w:rsidP="00E05337">
            <w:pPr>
              <w:suppressAutoHyphens w:val="0"/>
              <w:spacing w:after="0"/>
              <w:rPr>
                <w:del w:id="6232" w:author="Linderhof, Vincent" w:date="2016-03-06T10:59:00Z"/>
                <w:rFonts w:ascii="Times New Roman" w:eastAsia="Times New Roman" w:hAnsi="Times New Roman"/>
                <w:color w:val="000000"/>
                <w:sz w:val="24"/>
                <w:szCs w:val="24"/>
                <w:lang w:eastAsia="en-GB"/>
              </w:rPr>
            </w:pPr>
            <w:del w:id="6233"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6ADC2316" w14:textId="51A6E9BA" w:rsidR="002C6F78" w:rsidRPr="00E05337" w:rsidDel="004717E5" w:rsidRDefault="002C6F78" w:rsidP="00E05337">
            <w:pPr>
              <w:suppressAutoHyphens w:val="0"/>
              <w:spacing w:after="0"/>
              <w:rPr>
                <w:del w:id="6234" w:author="Linderhof, Vincent" w:date="2016-03-06T10:59:00Z"/>
                <w:rFonts w:ascii="Times New Roman" w:eastAsia="Times New Roman" w:hAnsi="Times New Roman"/>
                <w:color w:val="000000"/>
                <w:sz w:val="24"/>
                <w:szCs w:val="24"/>
                <w:lang w:eastAsia="en-GB"/>
              </w:rPr>
            </w:pPr>
            <w:del w:id="6235" w:author="Linderhof, Vincent" w:date="2016-03-06T10:59:00Z">
              <w:r w:rsidRPr="00E05337" w:rsidDel="004717E5">
                <w:rPr>
                  <w:rFonts w:ascii="Times New Roman" w:eastAsia="Times New Roman" w:hAnsi="Times New Roman"/>
                  <w:color w:val="000000"/>
                  <w:sz w:val="24"/>
                  <w:szCs w:val="24"/>
                  <w:lang w:eastAsia="en-GB"/>
                </w:rPr>
                <w:delText>(0.0002)</w:delText>
              </w:r>
            </w:del>
          </w:p>
        </w:tc>
        <w:tc>
          <w:tcPr>
            <w:tcW w:w="1300" w:type="dxa"/>
            <w:tcBorders>
              <w:top w:val="nil"/>
              <w:left w:val="nil"/>
              <w:bottom w:val="nil"/>
              <w:right w:val="nil"/>
            </w:tcBorders>
            <w:shd w:val="clear" w:color="auto" w:fill="auto"/>
            <w:noWrap/>
            <w:vAlign w:val="bottom"/>
            <w:hideMark/>
          </w:tcPr>
          <w:p w14:paraId="1A3AEFB7" w14:textId="0B6174F7" w:rsidR="002C6F78" w:rsidRPr="00E05337" w:rsidDel="004717E5" w:rsidRDefault="002C6F78" w:rsidP="00E05337">
            <w:pPr>
              <w:suppressAutoHyphens w:val="0"/>
              <w:spacing w:after="0"/>
              <w:rPr>
                <w:del w:id="6236" w:author="Linderhof, Vincent" w:date="2016-03-06T10:59:00Z"/>
                <w:rFonts w:ascii="Times New Roman" w:eastAsia="Times New Roman" w:hAnsi="Times New Roman"/>
                <w:color w:val="000000"/>
                <w:sz w:val="24"/>
                <w:szCs w:val="24"/>
                <w:lang w:eastAsia="en-GB"/>
              </w:rPr>
            </w:pPr>
            <w:del w:id="6237" w:author="Linderhof, Vincent" w:date="2016-03-06T10:59:00Z">
              <w:r w:rsidRPr="00E05337" w:rsidDel="004717E5">
                <w:rPr>
                  <w:rFonts w:ascii="Times New Roman" w:eastAsia="Times New Roman" w:hAnsi="Times New Roman"/>
                  <w:color w:val="000000"/>
                  <w:sz w:val="24"/>
                  <w:szCs w:val="24"/>
                  <w:lang w:eastAsia="en-GB"/>
                </w:rPr>
                <w:delText>(0.00002)</w:delText>
              </w:r>
            </w:del>
          </w:p>
        </w:tc>
        <w:tc>
          <w:tcPr>
            <w:tcW w:w="1480" w:type="dxa"/>
            <w:tcBorders>
              <w:top w:val="nil"/>
              <w:left w:val="nil"/>
              <w:bottom w:val="nil"/>
              <w:right w:val="nil"/>
            </w:tcBorders>
            <w:shd w:val="clear" w:color="auto" w:fill="auto"/>
            <w:noWrap/>
            <w:vAlign w:val="bottom"/>
            <w:hideMark/>
          </w:tcPr>
          <w:p w14:paraId="620B0889" w14:textId="34D0ECE4" w:rsidR="002C6F78" w:rsidRPr="00E05337" w:rsidDel="004717E5" w:rsidRDefault="002C6F78" w:rsidP="00E05337">
            <w:pPr>
              <w:suppressAutoHyphens w:val="0"/>
              <w:spacing w:after="0"/>
              <w:rPr>
                <w:del w:id="6238" w:author="Linderhof, Vincent" w:date="2016-03-06T10:59:00Z"/>
                <w:rFonts w:ascii="Times New Roman" w:eastAsia="Times New Roman" w:hAnsi="Times New Roman"/>
                <w:color w:val="000000"/>
                <w:sz w:val="24"/>
                <w:szCs w:val="24"/>
                <w:lang w:eastAsia="en-GB"/>
              </w:rPr>
            </w:pPr>
            <w:del w:id="6239" w:author="Linderhof, Vincent" w:date="2016-03-06T10:59:00Z">
              <w:r w:rsidRPr="00E05337" w:rsidDel="004717E5">
                <w:rPr>
                  <w:rFonts w:ascii="Times New Roman" w:eastAsia="Times New Roman" w:hAnsi="Times New Roman"/>
                  <w:color w:val="000000"/>
                  <w:sz w:val="24"/>
                  <w:szCs w:val="24"/>
                  <w:lang w:eastAsia="en-GB"/>
                </w:rPr>
                <w:delText>(0.822)</w:delText>
              </w:r>
            </w:del>
          </w:p>
        </w:tc>
      </w:tr>
      <w:tr w:rsidR="002C6F78" w:rsidRPr="00A0183E" w:rsidDel="004717E5" w14:paraId="145F76F4" w14:textId="1BFDA4E0" w:rsidTr="00E05337">
        <w:trPr>
          <w:trHeight w:val="142"/>
          <w:del w:id="6240"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2CE50C1" w14:textId="3E1B68AF" w:rsidR="002C6F78" w:rsidRPr="00E05337" w:rsidDel="004717E5" w:rsidRDefault="002C6F78" w:rsidP="00E05337">
            <w:pPr>
              <w:suppressAutoHyphens w:val="0"/>
              <w:spacing w:after="0"/>
              <w:rPr>
                <w:del w:id="6241" w:author="Linderhof, Vincent" w:date="2016-03-06T10:59:00Z"/>
                <w:rFonts w:ascii="Times New Roman" w:eastAsia="Times New Roman" w:hAnsi="Times New Roman"/>
                <w:color w:val="000000"/>
                <w:sz w:val="24"/>
                <w:szCs w:val="24"/>
                <w:lang w:eastAsia="en-GB"/>
              </w:rPr>
            </w:pPr>
            <w:del w:id="6242" w:author="Linderhof, Vincent" w:date="2016-03-06T10:59:00Z">
              <w:r w:rsidRPr="00E05337" w:rsidDel="004717E5">
                <w:rPr>
                  <w:rFonts w:ascii="Times New Roman" w:eastAsia="Times New Roman" w:hAnsi="Times New Roman"/>
                  <w:color w:val="000000"/>
                  <w:sz w:val="24"/>
                  <w:szCs w:val="24"/>
                  <w:lang w:eastAsia="en-GB"/>
                </w:rPr>
                <w:delText>Transfers</w:delText>
              </w:r>
            </w:del>
          </w:p>
        </w:tc>
        <w:tc>
          <w:tcPr>
            <w:tcW w:w="1300" w:type="dxa"/>
            <w:tcBorders>
              <w:top w:val="nil"/>
              <w:left w:val="nil"/>
              <w:bottom w:val="nil"/>
              <w:right w:val="nil"/>
            </w:tcBorders>
            <w:shd w:val="clear" w:color="auto" w:fill="auto"/>
            <w:noWrap/>
            <w:vAlign w:val="bottom"/>
            <w:hideMark/>
          </w:tcPr>
          <w:p w14:paraId="3FFC9CC8" w14:textId="3C8BDB7D" w:rsidR="002C6F78" w:rsidRPr="00E05337" w:rsidDel="004717E5" w:rsidRDefault="002C6F78" w:rsidP="00E05337">
            <w:pPr>
              <w:suppressAutoHyphens w:val="0"/>
              <w:spacing w:after="0"/>
              <w:rPr>
                <w:del w:id="6243" w:author="Linderhof, Vincent" w:date="2016-03-06T10:59:00Z"/>
                <w:rFonts w:ascii="Times New Roman" w:eastAsia="Times New Roman" w:hAnsi="Times New Roman"/>
                <w:color w:val="000000"/>
                <w:sz w:val="24"/>
                <w:szCs w:val="24"/>
                <w:lang w:eastAsia="en-GB"/>
              </w:rPr>
            </w:pPr>
            <w:del w:id="6244" w:author="Linderhof, Vincent" w:date="2016-03-06T10:59:00Z">
              <w:r w:rsidRPr="00E05337" w:rsidDel="004717E5">
                <w:rPr>
                  <w:rFonts w:ascii="Times New Roman" w:eastAsia="Times New Roman" w:hAnsi="Times New Roman"/>
                  <w:color w:val="000000"/>
                  <w:sz w:val="24"/>
                  <w:szCs w:val="24"/>
                  <w:lang w:eastAsia="en-GB"/>
                </w:rPr>
                <w:delText>0.0005**</w:delText>
              </w:r>
            </w:del>
          </w:p>
        </w:tc>
        <w:tc>
          <w:tcPr>
            <w:tcW w:w="1300" w:type="dxa"/>
            <w:tcBorders>
              <w:top w:val="nil"/>
              <w:left w:val="nil"/>
              <w:bottom w:val="nil"/>
              <w:right w:val="nil"/>
            </w:tcBorders>
            <w:shd w:val="clear" w:color="auto" w:fill="auto"/>
            <w:noWrap/>
            <w:vAlign w:val="bottom"/>
            <w:hideMark/>
          </w:tcPr>
          <w:p w14:paraId="591785FD" w14:textId="5C70230D" w:rsidR="002C6F78" w:rsidRPr="00E05337" w:rsidDel="004717E5" w:rsidRDefault="002C6F78" w:rsidP="00E05337">
            <w:pPr>
              <w:suppressAutoHyphens w:val="0"/>
              <w:spacing w:after="0"/>
              <w:rPr>
                <w:del w:id="6245" w:author="Linderhof, Vincent" w:date="2016-03-06T10:59:00Z"/>
                <w:rFonts w:ascii="Times New Roman" w:eastAsia="Times New Roman" w:hAnsi="Times New Roman"/>
                <w:color w:val="000000"/>
                <w:sz w:val="24"/>
                <w:szCs w:val="24"/>
                <w:lang w:eastAsia="en-GB"/>
              </w:rPr>
            </w:pPr>
            <w:del w:id="6246" w:author="Linderhof, Vincent" w:date="2016-03-06T10:59:00Z">
              <w:r w:rsidRPr="00E05337" w:rsidDel="004717E5">
                <w:rPr>
                  <w:rFonts w:ascii="Times New Roman" w:eastAsia="Times New Roman" w:hAnsi="Times New Roman"/>
                  <w:color w:val="000000"/>
                  <w:sz w:val="24"/>
                  <w:szCs w:val="24"/>
                  <w:lang w:eastAsia="en-GB"/>
                </w:rPr>
                <w:delText>0.00001</w:delText>
              </w:r>
            </w:del>
          </w:p>
        </w:tc>
        <w:tc>
          <w:tcPr>
            <w:tcW w:w="1480" w:type="dxa"/>
            <w:tcBorders>
              <w:top w:val="nil"/>
              <w:left w:val="nil"/>
              <w:bottom w:val="nil"/>
              <w:right w:val="nil"/>
            </w:tcBorders>
            <w:shd w:val="clear" w:color="auto" w:fill="auto"/>
            <w:noWrap/>
            <w:vAlign w:val="bottom"/>
            <w:hideMark/>
          </w:tcPr>
          <w:p w14:paraId="767C29E0" w14:textId="54FD7EFD" w:rsidR="002C6F78" w:rsidRPr="00E05337" w:rsidDel="004717E5" w:rsidRDefault="002C6F78" w:rsidP="00E05337">
            <w:pPr>
              <w:suppressAutoHyphens w:val="0"/>
              <w:spacing w:after="0"/>
              <w:rPr>
                <w:del w:id="6247" w:author="Linderhof, Vincent" w:date="2016-03-06T10:59:00Z"/>
                <w:rFonts w:ascii="Times New Roman" w:eastAsia="Times New Roman" w:hAnsi="Times New Roman"/>
                <w:color w:val="000000"/>
                <w:sz w:val="24"/>
                <w:szCs w:val="24"/>
                <w:lang w:eastAsia="en-GB"/>
              </w:rPr>
            </w:pPr>
            <w:del w:id="6248" w:author="Linderhof, Vincent" w:date="2016-03-06T10:59:00Z">
              <w:r w:rsidRPr="00E05337" w:rsidDel="004717E5">
                <w:rPr>
                  <w:rFonts w:ascii="Times New Roman" w:eastAsia="Times New Roman" w:hAnsi="Times New Roman"/>
                  <w:color w:val="000000"/>
                  <w:sz w:val="24"/>
                  <w:szCs w:val="24"/>
                  <w:lang w:eastAsia="en-GB"/>
                </w:rPr>
                <w:delText>0.497</w:delText>
              </w:r>
            </w:del>
          </w:p>
        </w:tc>
      </w:tr>
      <w:tr w:rsidR="002C6F78" w:rsidRPr="00A0183E" w:rsidDel="004717E5" w14:paraId="6B68BA8D" w14:textId="752BEE00" w:rsidTr="00E05337">
        <w:trPr>
          <w:trHeight w:val="142"/>
          <w:del w:id="6249"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D633CCB" w14:textId="6CAAED9A" w:rsidR="002C6F78" w:rsidRPr="00E05337" w:rsidDel="004717E5" w:rsidRDefault="002C6F78" w:rsidP="00E05337">
            <w:pPr>
              <w:suppressAutoHyphens w:val="0"/>
              <w:spacing w:after="0"/>
              <w:rPr>
                <w:del w:id="6250" w:author="Linderhof, Vincent" w:date="2016-03-06T10:59:00Z"/>
                <w:rFonts w:ascii="Times New Roman" w:eastAsia="Times New Roman" w:hAnsi="Times New Roman"/>
                <w:color w:val="000000"/>
                <w:sz w:val="24"/>
                <w:szCs w:val="24"/>
                <w:lang w:eastAsia="en-GB"/>
              </w:rPr>
            </w:pPr>
            <w:del w:id="6251"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531FFC88" w14:textId="28E855D4" w:rsidR="002C6F78" w:rsidRPr="00E05337" w:rsidDel="004717E5" w:rsidRDefault="002C6F78" w:rsidP="00E05337">
            <w:pPr>
              <w:suppressAutoHyphens w:val="0"/>
              <w:spacing w:after="0"/>
              <w:rPr>
                <w:del w:id="6252" w:author="Linderhof, Vincent" w:date="2016-03-06T10:59:00Z"/>
                <w:rFonts w:ascii="Times New Roman" w:eastAsia="Times New Roman" w:hAnsi="Times New Roman"/>
                <w:color w:val="000000"/>
                <w:sz w:val="24"/>
                <w:szCs w:val="24"/>
                <w:lang w:eastAsia="en-GB"/>
              </w:rPr>
            </w:pPr>
            <w:del w:id="6253" w:author="Linderhof, Vincent" w:date="2016-03-06T10:59:00Z">
              <w:r w:rsidRPr="00E05337" w:rsidDel="004717E5">
                <w:rPr>
                  <w:rFonts w:ascii="Times New Roman" w:eastAsia="Times New Roman" w:hAnsi="Times New Roman"/>
                  <w:color w:val="000000"/>
                  <w:sz w:val="24"/>
                  <w:szCs w:val="24"/>
                  <w:lang w:eastAsia="en-GB"/>
                </w:rPr>
                <w:delText>(0.0002)</w:delText>
              </w:r>
            </w:del>
          </w:p>
        </w:tc>
        <w:tc>
          <w:tcPr>
            <w:tcW w:w="1300" w:type="dxa"/>
            <w:tcBorders>
              <w:top w:val="nil"/>
              <w:left w:val="nil"/>
              <w:bottom w:val="nil"/>
              <w:right w:val="nil"/>
            </w:tcBorders>
            <w:shd w:val="clear" w:color="auto" w:fill="auto"/>
            <w:noWrap/>
            <w:vAlign w:val="bottom"/>
            <w:hideMark/>
          </w:tcPr>
          <w:p w14:paraId="0D27BD82" w14:textId="74316FF8" w:rsidR="002C6F78" w:rsidRPr="00E05337" w:rsidDel="004717E5" w:rsidRDefault="002C6F78" w:rsidP="00E05337">
            <w:pPr>
              <w:suppressAutoHyphens w:val="0"/>
              <w:spacing w:after="0"/>
              <w:rPr>
                <w:del w:id="6254" w:author="Linderhof, Vincent" w:date="2016-03-06T10:59:00Z"/>
                <w:rFonts w:ascii="Times New Roman" w:eastAsia="Times New Roman" w:hAnsi="Times New Roman"/>
                <w:color w:val="000000"/>
                <w:sz w:val="24"/>
                <w:szCs w:val="24"/>
                <w:lang w:eastAsia="en-GB"/>
              </w:rPr>
            </w:pPr>
            <w:del w:id="6255" w:author="Linderhof, Vincent" w:date="2016-03-06T10:59:00Z">
              <w:r w:rsidRPr="00E05337" w:rsidDel="004717E5">
                <w:rPr>
                  <w:rFonts w:ascii="Times New Roman" w:eastAsia="Times New Roman" w:hAnsi="Times New Roman"/>
                  <w:color w:val="000000"/>
                  <w:sz w:val="24"/>
                  <w:szCs w:val="24"/>
                  <w:lang w:eastAsia="en-GB"/>
                </w:rPr>
                <w:delText>(0.00002)</w:delText>
              </w:r>
            </w:del>
          </w:p>
        </w:tc>
        <w:tc>
          <w:tcPr>
            <w:tcW w:w="1480" w:type="dxa"/>
            <w:tcBorders>
              <w:top w:val="nil"/>
              <w:left w:val="nil"/>
              <w:bottom w:val="nil"/>
              <w:right w:val="nil"/>
            </w:tcBorders>
            <w:shd w:val="clear" w:color="auto" w:fill="auto"/>
            <w:noWrap/>
            <w:vAlign w:val="bottom"/>
            <w:hideMark/>
          </w:tcPr>
          <w:p w14:paraId="489DDE5F" w14:textId="27A161A6" w:rsidR="002C6F78" w:rsidRPr="00E05337" w:rsidDel="004717E5" w:rsidRDefault="002C6F78" w:rsidP="00E05337">
            <w:pPr>
              <w:suppressAutoHyphens w:val="0"/>
              <w:spacing w:after="0"/>
              <w:rPr>
                <w:del w:id="6256" w:author="Linderhof, Vincent" w:date="2016-03-06T10:59:00Z"/>
                <w:rFonts w:ascii="Times New Roman" w:eastAsia="Times New Roman" w:hAnsi="Times New Roman"/>
                <w:color w:val="000000"/>
                <w:sz w:val="24"/>
                <w:szCs w:val="24"/>
                <w:lang w:eastAsia="en-GB"/>
              </w:rPr>
            </w:pPr>
            <w:del w:id="6257" w:author="Linderhof, Vincent" w:date="2016-03-06T10:59:00Z">
              <w:r w:rsidRPr="00E05337" w:rsidDel="004717E5">
                <w:rPr>
                  <w:rFonts w:ascii="Times New Roman" w:eastAsia="Times New Roman" w:hAnsi="Times New Roman"/>
                  <w:color w:val="000000"/>
                  <w:sz w:val="24"/>
                  <w:szCs w:val="24"/>
                  <w:lang w:eastAsia="en-GB"/>
                </w:rPr>
                <w:delText>(0.794)</w:delText>
              </w:r>
            </w:del>
          </w:p>
        </w:tc>
      </w:tr>
      <w:tr w:rsidR="002C6F78" w:rsidRPr="00A0183E" w:rsidDel="004717E5" w14:paraId="4D3A2692" w14:textId="7FF90BAB" w:rsidTr="00E05337">
        <w:trPr>
          <w:trHeight w:val="142"/>
          <w:del w:id="6258"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BC99D79" w14:textId="315667E4" w:rsidR="002C6F78" w:rsidRPr="00E05337" w:rsidDel="004717E5" w:rsidRDefault="002C6F78" w:rsidP="00E05337">
            <w:pPr>
              <w:suppressAutoHyphens w:val="0"/>
              <w:spacing w:after="0"/>
              <w:rPr>
                <w:del w:id="6259" w:author="Linderhof, Vincent" w:date="2016-03-06T10:59:00Z"/>
                <w:rFonts w:ascii="Times New Roman" w:eastAsia="Times New Roman" w:hAnsi="Times New Roman"/>
                <w:color w:val="000000"/>
                <w:sz w:val="24"/>
                <w:szCs w:val="24"/>
                <w:lang w:eastAsia="en-GB"/>
              </w:rPr>
            </w:pPr>
            <w:del w:id="6260" w:author="Linderhof, Vincent" w:date="2016-03-06T10:59:00Z">
              <w:r w:rsidRPr="00E05337" w:rsidDel="004717E5">
                <w:rPr>
                  <w:rFonts w:ascii="Times New Roman" w:eastAsia="Times New Roman" w:hAnsi="Times New Roman"/>
                  <w:color w:val="000000"/>
                  <w:sz w:val="24"/>
                  <w:szCs w:val="24"/>
                  <w:lang w:eastAsia="en-GB"/>
                </w:rPr>
                <w:delText>Total cropped area</w:delText>
              </w:r>
            </w:del>
          </w:p>
        </w:tc>
        <w:tc>
          <w:tcPr>
            <w:tcW w:w="1300" w:type="dxa"/>
            <w:tcBorders>
              <w:top w:val="nil"/>
              <w:left w:val="nil"/>
              <w:bottom w:val="nil"/>
              <w:right w:val="nil"/>
            </w:tcBorders>
            <w:shd w:val="clear" w:color="auto" w:fill="auto"/>
            <w:noWrap/>
            <w:vAlign w:val="bottom"/>
            <w:hideMark/>
          </w:tcPr>
          <w:p w14:paraId="70AAF429" w14:textId="5ADC7343" w:rsidR="002C6F78" w:rsidRPr="00E05337" w:rsidDel="004717E5" w:rsidRDefault="002C6F78" w:rsidP="00E05337">
            <w:pPr>
              <w:suppressAutoHyphens w:val="0"/>
              <w:spacing w:after="0"/>
              <w:rPr>
                <w:del w:id="6261" w:author="Linderhof, Vincent" w:date="2016-03-06T10:59:00Z"/>
                <w:rFonts w:ascii="Times New Roman" w:eastAsia="Times New Roman" w:hAnsi="Times New Roman"/>
                <w:color w:val="000000"/>
                <w:sz w:val="24"/>
                <w:szCs w:val="24"/>
                <w:lang w:eastAsia="en-GB"/>
              </w:rPr>
            </w:pPr>
            <w:del w:id="6262" w:author="Linderhof, Vincent" w:date="2016-03-06T10:59:00Z">
              <w:r w:rsidRPr="00E05337" w:rsidDel="004717E5">
                <w:rPr>
                  <w:rFonts w:ascii="Times New Roman" w:eastAsia="Times New Roman" w:hAnsi="Times New Roman"/>
                  <w:color w:val="000000"/>
                  <w:sz w:val="24"/>
                  <w:szCs w:val="24"/>
                  <w:lang w:eastAsia="en-GB"/>
                </w:rPr>
                <w:delText>0.057***</w:delText>
              </w:r>
            </w:del>
          </w:p>
        </w:tc>
        <w:tc>
          <w:tcPr>
            <w:tcW w:w="1300" w:type="dxa"/>
            <w:tcBorders>
              <w:top w:val="nil"/>
              <w:left w:val="nil"/>
              <w:bottom w:val="nil"/>
              <w:right w:val="nil"/>
            </w:tcBorders>
            <w:shd w:val="clear" w:color="auto" w:fill="auto"/>
            <w:noWrap/>
            <w:vAlign w:val="bottom"/>
            <w:hideMark/>
          </w:tcPr>
          <w:p w14:paraId="6965B47D" w14:textId="563EBE96" w:rsidR="002C6F78" w:rsidRPr="00E05337" w:rsidDel="004717E5" w:rsidRDefault="002C6F78" w:rsidP="00E05337">
            <w:pPr>
              <w:suppressAutoHyphens w:val="0"/>
              <w:spacing w:after="0"/>
              <w:rPr>
                <w:del w:id="6263" w:author="Linderhof, Vincent" w:date="2016-03-06T10:59:00Z"/>
                <w:rFonts w:ascii="Times New Roman" w:eastAsia="Times New Roman" w:hAnsi="Times New Roman"/>
                <w:color w:val="000000"/>
                <w:sz w:val="24"/>
                <w:szCs w:val="24"/>
                <w:lang w:eastAsia="en-GB"/>
              </w:rPr>
            </w:pPr>
            <w:del w:id="6264" w:author="Linderhof, Vincent" w:date="2016-03-06T10:59:00Z">
              <w:r w:rsidRPr="00E05337" w:rsidDel="004717E5">
                <w:rPr>
                  <w:rFonts w:ascii="Times New Roman" w:eastAsia="Times New Roman" w:hAnsi="Times New Roman"/>
                  <w:color w:val="000000"/>
                  <w:sz w:val="24"/>
                  <w:szCs w:val="24"/>
                  <w:lang w:eastAsia="en-GB"/>
                </w:rPr>
                <w:delText>0.003***</w:delText>
              </w:r>
            </w:del>
          </w:p>
        </w:tc>
        <w:tc>
          <w:tcPr>
            <w:tcW w:w="1480" w:type="dxa"/>
            <w:tcBorders>
              <w:top w:val="nil"/>
              <w:left w:val="nil"/>
              <w:bottom w:val="nil"/>
              <w:right w:val="nil"/>
            </w:tcBorders>
            <w:shd w:val="clear" w:color="auto" w:fill="auto"/>
            <w:noWrap/>
            <w:vAlign w:val="bottom"/>
            <w:hideMark/>
          </w:tcPr>
          <w:p w14:paraId="7DCA1951" w14:textId="402253E3" w:rsidR="002C6F78" w:rsidRPr="00E05337" w:rsidDel="004717E5" w:rsidRDefault="002C6F78" w:rsidP="00E05337">
            <w:pPr>
              <w:suppressAutoHyphens w:val="0"/>
              <w:spacing w:after="0"/>
              <w:rPr>
                <w:del w:id="6265" w:author="Linderhof, Vincent" w:date="2016-03-06T10:59:00Z"/>
                <w:rFonts w:ascii="Times New Roman" w:eastAsia="Times New Roman" w:hAnsi="Times New Roman"/>
                <w:color w:val="000000"/>
                <w:sz w:val="24"/>
                <w:szCs w:val="24"/>
                <w:lang w:eastAsia="en-GB"/>
              </w:rPr>
            </w:pPr>
            <w:del w:id="6266" w:author="Linderhof, Vincent" w:date="2016-03-06T10:59:00Z">
              <w:r w:rsidRPr="00E05337" w:rsidDel="004717E5">
                <w:rPr>
                  <w:rFonts w:ascii="Times New Roman" w:eastAsia="Times New Roman" w:hAnsi="Times New Roman"/>
                  <w:color w:val="000000"/>
                  <w:sz w:val="24"/>
                  <w:szCs w:val="24"/>
                  <w:lang w:eastAsia="en-GB"/>
                </w:rPr>
                <w:delText>115.182***</w:delText>
              </w:r>
            </w:del>
          </w:p>
        </w:tc>
      </w:tr>
      <w:tr w:rsidR="002C6F78" w:rsidRPr="00A0183E" w:rsidDel="004717E5" w14:paraId="5401A19A" w14:textId="2D0FAD78" w:rsidTr="00E05337">
        <w:trPr>
          <w:trHeight w:val="142"/>
          <w:del w:id="6267"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AE68954" w14:textId="1041A805" w:rsidR="002C6F78" w:rsidRPr="00E05337" w:rsidDel="004717E5" w:rsidRDefault="002C6F78" w:rsidP="00E05337">
            <w:pPr>
              <w:suppressAutoHyphens w:val="0"/>
              <w:spacing w:after="0"/>
              <w:rPr>
                <w:del w:id="6268" w:author="Linderhof, Vincent" w:date="2016-03-06T10:59:00Z"/>
                <w:rFonts w:ascii="Times New Roman" w:eastAsia="Times New Roman" w:hAnsi="Times New Roman"/>
                <w:color w:val="000000"/>
                <w:sz w:val="24"/>
                <w:szCs w:val="24"/>
                <w:lang w:eastAsia="en-GB"/>
              </w:rPr>
            </w:pPr>
            <w:del w:id="6269"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92F30A3" w14:textId="41D775E6" w:rsidR="002C6F78" w:rsidRPr="00E05337" w:rsidDel="004717E5" w:rsidRDefault="002C6F78" w:rsidP="00E05337">
            <w:pPr>
              <w:suppressAutoHyphens w:val="0"/>
              <w:spacing w:after="0"/>
              <w:rPr>
                <w:del w:id="6270" w:author="Linderhof, Vincent" w:date="2016-03-06T10:59:00Z"/>
                <w:rFonts w:ascii="Times New Roman" w:eastAsia="Times New Roman" w:hAnsi="Times New Roman"/>
                <w:color w:val="000000"/>
                <w:sz w:val="24"/>
                <w:szCs w:val="24"/>
                <w:lang w:eastAsia="en-GB"/>
              </w:rPr>
            </w:pPr>
            <w:del w:id="6271" w:author="Linderhof, Vincent" w:date="2016-03-06T10:59:00Z">
              <w:r w:rsidRPr="00E05337" w:rsidDel="004717E5">
                <w:rPr>
                  <w:rFonts w:ascii="Times New Roman" w:eastAsia="Times New Roman" w:hAnsi="Times New Roman"/>
                  <w:color w:val="000000"/>
                  <w:sz w:val="24"/>
                  <w:szCs w:val="24"/>
                  <w:lang w:eastAsia="en-GB"/>
                </w:rPr>
                <w:delText>(0.012)</w:delText>
              </w:r>
            </w:del>
          </w:p>
        </w:tc>
        <w:tc>
          <w:tcPr>
            <w:tcW w:w="1300" w:type="dxa"/>
            <w:tcBorders>
              <w:top w:val="nil"/>
              <w:left w:val="nil"/>
              <w:bottom w:val="nil"/>
              <w:right w:val="nil"/>
            </w:tcBorders>
            <w:shd w:val="clear" w:color="auto" w:fill="auto"/>
            <w:noWrap/>
            <w:vAlign w:val="bottom"/>
            <w:hideMark/>
          </w:tcPr>
          <w:p w14:paraId="72699DE0" w14:textId="01D2C73C" w:rsidR="002C6F78" w:rsidRPr="00E05337" w:rsidDel="004717E5" w:rsidRDefault="002C6F78" w:rsidP="00E05337">
            <w:pPr>
              <w:suppressAutoHyphens w:val="0"/>
              <w:spacing w:after="0"/>
              <w:rPr>
                <w:del w:id="6272" w:author="Linderhof, Vincent" w:date="2016-03-06T10:59:00Z"/>
                <w:rFonts w:ascii="Times New Roman" w:eastAsia="Times New Roman" w:hAnsi="Times New Roman"/>
                <w:color w:val="000000"/>
                <w:sz w:val="24"/>
                <w:szCs w:val="24"/>
                <w:lang w:eastAsia="en-GB"/>
              </w:rPr>
            </w:pPr>
            <w:del w:id="6273" w:author="Linderhof, Vincent" w:date="2016-03-06T10:59:00Z">
              <w:r w:rsidRPr="00E05337" w:rsidDel="004717E5">
                <w:rPr>
                  <w:rFonts w:ascii="Times New Roman" w:eastAsia="Times New Roman" w:hAnsi="Times New Roman"/>
                  <w:color w:val="000000"/>
                  <w:sz w:val="24"/>
                  <w:szCs w:val="24"/>
                  <w:lang w:eastAsia="en-GB"/>
                </w:rPr>
                <w:delText>(0.001)</w:delText>
              </w:r>
            </w:del>
          </w:p>
        </w:tc>
        <w:tc>
          <w:tcPr>
            <w:tcW w:w="1480" w:type="dxa"/>
            <w:tcBorders>
              <w:top w:val="nil"/>
              <w:left w:val="nil"/>
              <w:bottom w:val="nil"/>
              <w:right w:val="nil"/>
            </w:tcBorders>
            <w:shd w:val="clear" w:color="auto" w:fill="auto"/>
            <w:noWrap/>
            <w:vAlign w:val="bottom"/>
            <w:hideMark/>
          </w:tcPr>
          <w:p w14:paraId="58DA9136" w14:textId="0E31F1A3" w:rsidR="002C6F78" w:rsidRPr="00E05337" w:rsidDel="004717E5" w:rsidRDefault="002C6F78" w:rsidP="00E05337">
            <w:pPr>
              <w:suppressAutoHyphens w:val="0"/>
              <w:spacing w:after="0"/>
              <w:rPr>
                <w:del w:id="6274" w:author="Linderhof, Vincent" w:date="2016-03-06T10:59:00Z"/>
                <w:rFonts w:ascii="Times New Roman" w:eastAsia="Times New Roman" w:hAnsi="Times New Roman"/>
                <w:color w:val="000000"/>
                <w:sz w:val="24"/>
                <w:szCs w:val="24"/>
                <w:lang w:eastAsia="en-GB"/>
              </w:rPr>
            </w:pPr>
            <w:del w:id="6275" w:author="Linderhof, Vincent" w:date="2016-03-06T10:59:00Z">
              <w:r w:rsidRPr="00E05337" w:rsidDel="004717E5">
                <w:rPr>
                  <w:rFonts w:ascii="Times New Roman" w:eastAsia="Times New Roman" w:hAnsi="Times New Roman"/>
                  <w:color w:val="000000"/>
                  <w:sz w:val="24"/>
                  <w:szCs w:val="24"/>
                  <w:lang w:eastAsia="en-GB"/>
                </w:rPr>
                <w:delText>(44.013)</w:delText>
              </w:r>
            </w:del>
          </w:p>
        </w:tc>
      </w:tr>
      <w:tr w:rsidR="002C6F78" w:rsidRPr="00A0183E" w:rsidDel="004717E5" w14:paraId="1C868D65" w14:textId="316B3B6E" w:rsidTr="00E05337">
        <w:trPr>
          <w:trHeight w:val="142"/>
          <w:del w:id="6276"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5DA17ABE" w14:textId="4D7EA85D" w:rsidR="002C6F78" w:rsidRPr="00E05337" w:rsidDel="004717E5" w:rsidRDefault="002C6F78" w:rsidP="00E05337">
            <w:pPr>
              <w:suppressAutoHyphens w:val="0"/>
              <w:spacing w:after="0"/>
              <w:rPr>
                <w:del w:id="6277" w:author="Linderhof, Vincent" w:date="2016-03-06T10:59:00Z"/>
                <w:rFonts w:ascii="Times New Roman" w:eastAsia="Times New Roman" w:hAnsi="Times New Roman"/>
                <w:color w:val="000000"/>
                <w:sz w:val="24"/>
                <w:szCs w:val="24"/>
                <w:lang w:eastAsia="en-GB"/>
              </w:rPr>
            </w:pPr>
            <w:del w:id="6278" w:author="Linderhof, Vincent" w:date="2016-03-06T10:59:00Z">
              <w:r w:rsidRPr="00E05337" w:rsidDel="004717E5">
                <w:rPr>
                  <w:rFonts w:ascii="Times New Roman" w:eastAsia="Times New Roman" w:hAnsi="Times New Roman"/>
                  <w:color w:val="000000"/>
                  <w:sz w:val="24"/>
                  <w:szCs w:val="24"/>
                  <w:lang w:eastAsia="en-GB"/>
                </w:rPr>
                <w:delText>Proportion food consumed own production</w:delText>
              </w:r>
            </w:del>
          </w:p>
        </w:tc>
        <w:tc>
          <w:tcPr>
            <w:tcW w:w="1300" w:type="dxa"/>
            <w:tcBorders>
              <w:top w:val="nil"/>
              <w:left w:val="nil"/>
              <w:bottom w:val="nil"/>
              <w:right w:val="nil"/>
            </w:tcBorders>
            <w:shd w:val="clear" w:color="auto" w:fill="auto"/>
            <w:noWrap/>
            <w:vAlign w:val="bottom"/>
            <w:hideMark/>
          </w:tcPr>
          <w:p w14:paraId="16EEB726" w14:textId="0F0DD47A" w:rsidR="002C6F78" w:rsidRPr="00E05337" w:rsidDel="004717E5" w:rsidRDefault="002C6F78" w:rsidP="00E05337">
            <w:pPr>
              <w:suppressAutoHyphens w:val="0"/>
              <w:spacing w:after="0"/>
              <w:rPr>
                <w:del w:id="6279" w:author="Linderhof, Vincent" w:date="2016-03-06T10:59:00Z"/>
                <w:rFonts w:ascii="Times New Roman" w:eastAsia="Times New Roman" w:hAnsi="Times New Roman"/>
                <w:color w:val="000000"/>
                <w:sz w:val="24"/>
                <w:szCs w:val="24"/>
                <w:lang w:eastAsia="en-GB"/>
              </w:rPr>
            </w:pPr>
            <w:del w:id="6280" w:author="Linderhof, Vincent" w:date="2016-03-06T10:59:00Z">
              <w:r w:rsidRPr="00E05337" w:rsidDel="004717E5">
                <w:rPr>
                  <w:rFonts w:ascii="Times New Roman" w:eastAsia="Times New Roman" w:hAnsi="Times New Roman"/>
                  <w:color w:val="000000"/>
                  <w:sz w:val="24"/>
                  <w:szCs w:val="24"/>
                  <w:lang w:eastAsia="en-GB"/>
                </w:rPr>
                <w:delText>10.392***</w:delText>
              </w:r>
            </w:del>
          </w:p>
        </w:tc>
        <w:tc>
          <w:tcPr>
            <w:tcW w:w="1300" w:type="dxa"/>
            <w:tcBorders>
              <w:top w:val="nil"/>
              <w:left w:val="nil"/>
              <w:bottom w:val="nil"/>
              <w:right w:val="nil"/>
            </w:tcBorders>
            <w:shd w:val="clear" w:color="auto" w:fill="auto"/>
            <w:noWrap/>
            <w:vAlign w:val="bottom"/>
            <w:hideMark/>
          </w:tcPr>
          <w:p w14:paraId="5EF4E466" w14:textId="209CF3E2" w:rsidR="002C6F78" w:rsidRPr="00E05337" w:rsidDel="004717E5" w:rsidRDefault="002C6F78" w:rsidP="00E05337">
            <w:pPr>
              <w:suppressAutoHyphens w:val="0"/>
              <w:spacing w:after="0"/>
              <w:rPr>
                <w:del w:id="6281" w:author="Linderhof, Vincent" w:date="2016-03-06T10:59:00Z"/>
                <w:rFonts w:ascii="Times New Roman" w:eastAsia="Times New Roman" w:hAnsi="Times New Roman"/>
                <w:color w:val="000000"/>
                <w:sz w:val="24"/>
                <w:szCs w:val="24"/>
                <w:lang w:eastAsia="en-GB"/>
              </w:rPr>
            </w:pPr>
            <w:del w:id="6282" w:author="Linderhof, Vincent" w:date="2016-03-06T10:59:00Z">
              <w:r w:rsidRPr="00E05337" w:rsidDel="004717E5">
                <w:rPr>
                  <w:rFonts w:ascii="Times New Roman" w:eastAsia="Times New Roman" w:hAnsi="Times New Roman"/>
                  <w:color w:val="000000"/>
                  <w:sz w:val="24"/>
                  <w:szCs w:val="24"/>
                  <w:lang w:eastAsia="en-GB"/>
                </w:rPr>
                <w:delText>-0.547***</w:delText>
              </w:r>
            </w:del>
          </w:p>
        </w:tc>
        <w:tc>
          <w:tcPr>
            <w:tcW w:w="1480" w:type="dxa"/>
            <w:tcBorders>
              <w:top w:val="nil"/>
              <w:left w:val="nil"/>
              <w:bottom w:val="nil"/>
              <w:right w:val="nil"/>
            </w:tcBorders>
            <w:shd w:val="clear" w:color="auto" w:fill="auto"/>
            <w:noWrap/>
            <w:vAlign w:val="bottom"/>
            <w:hideMark/>
          </w:tcPr>
          <w:p w14:paraId="73EB14B6" w14:textId="4044FB58" w:rsidR="002C6F78" w:rsidRPr="00E05337" w:rsidDel="004717E5" w:rsidRDefault="002C6F78" w:rsidP="00E05337">
            <w:pPr>
              <w:suppressAutoHyphens w:val="0"/>
              <w:spacing w:after="0"/>
              <w:rPr>
                <w:del w:id="6283" w:author="Linderhof, Vincent" w:date="2016-03-06T10:59:00Z"/>
                <w:rFonts w:ascii="Times New Roman" w:eastAsia="Times New Roman" w:hAnsi="Times New Roman"/>
                <w:color w:val="000000"/>
                <w:sz w:val="24"/>
                <w:szCs w:val="24"/>
                <w:lang w:eastAsia="en-GB"/>
              </w:rPr>
            </w:pPr>
            <w:del w:id="6284" w:author="Linderhof, Vincent" w:date="2016-03-06T10:59:00Z">
              <w:r w:rsidRPr="00E05337" w:rsidDel="004717E5">
                <w:rPr>
                  <w:rFonts w:ascii="Times New Roman" w:eastAsia="Times New Roman" w:hAnsi="Times New Roman"/>
                  <w:color w:val="000000"/>
                  <w:sz w:val="24"/>
                  <w:szCs w:val="24"/>
                  <w:lang w:eastAsia="en-GB"/>
                </w:rPr>
                <w:delText>39,848.070***</w:delText>
              </w:r>
            </w:del>
          </w:p>
        </w:tc>
      </w:tr>
      <w:tr w:rsidR="002C6F78" w:rsidRPr="00A0183E" w:rsidDel="004717E5" w14:paraId="019AF216" w14:textId="6D04B65D" w:rsidTr="00E05337">
        <w:trPr>
          <w:trHeight w:val="142"/>
          <w:del w:id="6285"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0EB1828" w14:textId="79D3CA57" w:rsidR="002C6F78" w:rsidRPr="00E05337" w:rsidDel="004717E5" w:rsidRDefault="002C6F78" w:rsidP="00E05337">
            <w:pPr>
              <w:suppressAutoHyphens w:val="0"/>
              <w:spacing w:after="0"/>
              <w:rPr>
                <w:del w:id="6286" w:author="Linderhof, Vincent" w:date="2016-03-06T10:59:00Z"/>
                <w:rFonts w:ascii="Times New Roman" w:eastAsia="Times New Roman" w:hAnsi="Times New Roman"/>
                <w:color w:val="000000"/>
                <w:sz w:val="24"/>
                <w:szCs w:val="24"/>
                <w:lang w:eastAsia="en-GB"/>
              </w:rPr>
            </w:pPr>
            <w:del w:id="6287"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60AA6C7" w14:textId="4D067493" w:rsidR="002C6F78" w:rsidRPr="00E05337" w:rsidDel="004717E5" w:rsidRDefault="002C6F78" w:rsidP="00E05337">
            <w:pPr>
              <w:suppressAutoHyphens w:val="0"/>
              <w:spacing w:after="0"/>
              <w:rPr>
                <w:del w:id="6288" w:author="Linderhof, Vincent" w:date="2016-03-06T10:59:00Z"/>
                <w:rFonts w:ascii="Times New Roman" w:eastAsia="Times New Roman" w:hAnsi="Times New Roman"/>
                <w:color w:val="000000"/>
                <w:sz w:val="24"/>
                <w:szCs w:val="24"/>
                <w:lang w:eastAsia="en-GB"/>
              </w:rPr>
            </w:pPr>
            <w:del w:id="6289" w:author="Linderhof, Vincent" w:date="2016-03-06T10:59:00Z">
              <w:r w:rsidRPr="00E05337" w:rsidDel="004717E5">
                <w:rPr>
                  <w:rFonts w:ascii="Times New Roman" w:eastAsia="Times New Roman" w:hAnsi="Times New Roman"/>
                  <w:color w:val="000000"/>
                  <w:sz w:val="24"/>
                  <w:szCs w:val="24"/>
                  <w:lang w:eastAsia="en-GB"/>
                </w:rPr>
                <w:delText>(1.662)</w:delText>
              </w:r>
            </w:del>
          </w:p>
        </w:tc>
        <w:tc>
          <w:tcPr>
            <w:tcW w:w="1300" w:type="dxa"/>
            <w:tcBorders>
              <w:top w:val="nil"/>
              <w:left w:val="nil"/>
              <w:bottom w:val="nil"/>
              <w:right w:val="nil"/>
            </w:tcBorders>
            <w:shd w:val="clear" w:color="auto" w:fill="auto"/>
            <w:noWrap/>
            <w:vAlign w:val="bottom"/>
            <w:hideMark/>
          </w:tcPr>
          <w:p w14:paraId="61ACD783" w14:textId="0BB306BE" w:rsidR="002C6F78" w:rsidRPr="00E05337" w:rsidDel="004717E5" w:rsidRDefault="002C6F78" w:rsidP="00E05337">
            <w:pPr>
              <w:suppressAutoHyphens w:val="0"/>
              <w:spacing w:after="0"/>
              <w:rPr>
                <w:del w:id="6290" w:author="Linderhof, Vincent" w:date="2016-03-06T10:59:00Z"/>
                <w:rFonts w:ascii="Times New Roman" w:eastAsia="Times New Roman" w:hAnsi="Times New Roman"/>
                <w:color w:val="000000"/>
                <w:sz w:val="24"/>
                <w:szCs w:val="24"/>
                <w:lang w:eastAsia="en-GB"/>
              </w:rPr>
            </w:pPr>
            <w:del w:id="6291" w:author="Linderhof, Vincent" w:date="2016-03-06T10:59:00Z">
              <w:r w:rsidRPr="00E05337" w:rsidDel="004717E5">
                <w:rPr>
                  <w:rFonts w:ascii="Times New Roman" w:eastAsia="Times New Roman" w:hAnsi="Times New Roman"/>
                  <w:color w:val="000000"/>
                  <w:sz w:val="24"/>
                  <w:szCs w:val="24"/>
                  <w:lang w:eastAsia="en-GB"/>
                </w:rPr>
                <w:delText>(0.152)</w:delText>
              </w:r>
            </w:del>
          </w:p>
        </w:tc>
        <w:tc>
          <w:tcPr>
            <w:tcW w:w="1480" w:type="dxa"/>
            <w:tcBorders>
              <w:top w:val="nil"/>
              <w:left w:val="nil"/>
              <w:bottom w:val="nil"/>
              <w:right w:val="nil"/>
            </w:tcBorders>
            <w:shd w:val="clear" w:color="auto" w:fill="auto"/>
            <w:noWrap/>
            <w:vAlign w:val="bottom"/>
            <w:hideMark/>
          </w:tcPr>
          <w:p w14:paraId="3ED4B7C6" w14:textId="6E166A9B" w:rsidR="002C6F78" w:rsidRPr="00E05337" w:rsidDel="004717E5" w:rsidRDefault="002C6F78" w:rsidP="00E05337">
            <w:pPr>
              <w:suppressAutoHyphens w:val="0"/>
              <w:spacing w:after="0"/>
              <w:rPr>
                <w:del w:id="6292" w:author="Linderhof, Vincent" w:date="2016-03-06T10:59:00Z"/>
                <w:rFonts w:ascii="Times New Roman" w:eastAsia="Times New Roman" w:hAnsi="Times New Roman"/>
                <w:color w:val="000000"/>
                <w:sz w:val="24"/>
                <w:szCs w:val="24"/>
                <w:lang w:eastAsia="en-GB"/>
              </w:rPr>
            </w:pPr>
            <w:del w:id="6293" w:author="Linderhof, Vincent" w:date="2016-03-06T10:59:00Z">
              <w:r w:rsidRPr="00E05337" w:rsidDel="004717E5">
                <w:rPr>
                  <w:rFonts w:ascii="Times New Roman" w:eastAsia="Times New Roman" w:hAnsi="Times New Roman"/>
                  <w:color w:val="000000"/>
                  <w:sz w:val="24"/>
                  <w:szCs w:val="24"/>
                  <w:lang w:eastAsia="en-GB"/>
                </w:rPr>
                <w:delText>(5,888.364)</w:delText>
              </w:r>
            </w:del>
          </w:p>
        </w:tc>
      </w:tr>
      <w:tr w:rsidR="002C6F78" w:rsidRPr="00A0183E" w:rsidDel="004717E5" w14:paraId="6A3F9BF9" w14:textId="60E46EA6" w:rsidTr="00E05337">
        <w:trPr>
          <w:trHeight w:val="142"/>
          <w:del w:id="6294"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045F096" w14:textId="68D509F0" w:rsidR="002C6F78" w:rsidRPr="00E05337" w:rsidDel="004717E5" w:rsidRDefault="002C6F78" w:rsidP="00E05337">
            <w:pPr>
              <w:suppressAutoHyphens w:val="0"/>
              <w:spacing w:after="0"/>
              <w:rPr>
                <w:del w:id="6295" w:author="Linderhof, Vincent" w:date="2016-03-06T10:59:00Z"/>
                <w:rFonts w:ascii="Times New Roman" w:eastAsia="Times New Roman" w:hAnsi="Times New Roman"/>
                <w:color w:val="000000"/>
                <w:sz w:val="24"/>
                <w:szCs w:val="24"/>
                <w:lang w:eastAsia="en-GB"/>
              </w:rPr>
            </w:pPr>
            <w:del w:id="6296" w:author="Linderhof, Vincent" w:date="2016-03-06T10:59:00Z">
              <w:r w:rsidRPr="00E05337" w:rsidDel="004717E5">
                <w:rPr>
                  <w:rFonts w:ascii="Times New Roman" w:eastAsia="Times New Roman" w:hAnsi="Times New Roman"/>
                  <w:color w:val="000000"/>
                  <w:sz w:val="24"/>
                  <w:szCs w:val="24"/>
                  <w:lang w:eastAsia="en-GB"/>
                </w:rPr>
                <w:delText>Number different nonagricultural income sources</w:delText>
              </w:r>
            </w:del>
          </w:p>
        </w:tc>
        <w:tc>
          <w:tcPr>
            <w:tcW w:w="1300" w:type="dxa"/>
            <w:tcBorders>
              <w:top w:val="nil"/>
              <w:left w:val="nil"/>
              <w:bottom w:val="nil"/>
              <w:right w:val="nil"/>
            </w:tcBorders>
            <w:shd w:val="clear" w:color="auto" w:fill="auto"/>
            <w:noWrap/>
            <w:vAlign w:val="bottom"/>
            <w:hideMark/>
          </w:tcPr>
          <w:p w14:paraId="062B85FC" w14:textId="0E5BDB4C" w:rsidR="002C6F78" w:rsidRPr="00E05337" w:rsidDel="004717E5" w:rsidRDefault="002C6F78" w:rsidP="00E05337">
            <w:pPr>
              <w:suppressAutoHyphens w:val="0"/>
              <w:spacing w:after="0"/>
              <w:rPr>
                <w:del w:id="6297" w:author="Linderhof, Vincent" w:date="2016-03-06T10:59:00Z"/>
                <w:rFonts w:ascii="Times New Roman" w:eastAsia="Times New Roman" w:hAnsi="Times New Roman"/>
                <w:color w:val="000000"/>
                <w:sz w:val="24"/>
                <w:szCs w:val="24"/>
                <w:lang w:eastAsia="en-GB"/>
              </w:rPr>
            </w:pPr>
            <w:del w:id="6298" w:author="Linderhof, Vincent" w:date="2016-03-06T10:59:00Z">
              <w:r w:rsidRPr="00E05337" w:rsidDel="004717E5">
                <w:rPr>
                  <w:rFonts w:ascii="Times New Roman" w:eastAsia="Times New Roman" w:hAnsi="Times New Roman"/>
                  <w:color w:val="000000"/>
                  <w:sz w:val="24"/>
                  <w:szCs w:val="24"/>
                  <w:lang w:eastAsia="en-GB"/>
                </w:rPr>
                <w:delText>1.534***</w:delText>
              </w:r>
            </w:del>
          </w:p>
        </w:tc>
        <w:tc>
          <w:tcPr>
            <w:tcW w:w="1300" w:type="dxa"/>
            <w:tcBorders>
              <w:top w:val="nil"/>
              <w:left w:val="nil"/>
              <w:bottom w:val="nil"/>
              <w:right w:val="nil"/>
            </w:tcBorders>
            <w:shd w:val="clear" w:color="auto" w:fill="auto"/>
            <w:noWrap/>
            <w:vAlign w:val="bottom"/>
            <w:hideMark/>
          </w:tcPr>
          <w:p w14:paraId="4EBFCB35" w14:textId="74F8A87B" w:rsidR="002C6F78" w:rsidRPr="00E05337" w:rsidDel="004717E5" w:rsidRDefault="002C6F78" w:rsidP="00E05337">
            <w:pPr>
              <w:suppressAutoHyphens w:val="0"/>
              <w:spacing w:after="0"/>
              <w:rPr>
                <w:del w:id="6299" w:author="Linderhof, Vincent" w:date="2016-03-06T10:59:00Z"/>
                <w:rFonts w:ascii="Times New Roman" w:eastAsia="Times New Roman" w:hAnsi="Times New Roman"/>
                <w:color w:val="000000"/>
                <w:sz w:val="24"/>
                <w:szCs w:val="24"/>
                <w:lang w:eastAsia="en-GB"/>
              </w:rPr>
            </w:pPr>
            <w:del w:id="6300" w:author="Linderhof, Vincent" w:date="2016-03-06T10:59:00Z">
              <w:r w:rsidRPr="00E05337" w:rsidDel="004717E5">
                <w:rPr>
                  <w:rFonts w:ascii="Times New Roman" w:eastAsia="Times New Roman" w:hAnsi="Times New Roman"/>
                  <w:color w:val="000000"/>
                  <w:sz w:val="24"/>
                  <w:szCs w:val="24"/>
                  <w:lang w:eastAsia="en-GB"/>
                </w:rPr>
                <w:delText>0.116**</w:delText>
              </w:r>
            </w:del>
          </w:p>
        </w:tc>
        <w:tc>
          <w:tcPr>
            <w:tcW w:w="1480" w:type="dxa"/>
            <w:tcBorders>
              <w:top w:val="nil"/>
              <w:left w:val="nil"/>
              <w:bottom w:val="nil"/>
              <w:right w:val="nil"/>
            </w:tcBorders>
            <w:shd w:val="clear" w:color="auto" w:fill="auto"/>
            <w:noWrap/>
            <w:vAlign w:val="bottom"/>
            <w:hideMark/>
          </w:tcPr>
          <w:p w14:paraId="2EE38A5B" w14:textId="02646788" w:rsidR="002C6F78" w:rsidRPr="00E05337" w:rsidDel="004717E5" w:rsidRDefault="002C6F78" w:rsidP="00E05337">
            <w:pPr>
              <w:suppressAutoHyphens w:val="0"/>
              <w:spacing w:after="0"/>
              <w:rPr>
                <w:del w:id="6301" w:author="Linderhof, Vincent" w:date="2016-03-06T10:59:00Z"/>
                <w:rFonts w:ascii="Times New Roman" w:eastAsia="Times New Roman" w:hAnsi="Times New Roman"/>
                <w:color w:val="000000"/>
                <w:sz w:val="24"/>
                <w:szCs w:val="24"/>
                <w:lang w:eastAsia="en-GB"/>
              </w:rPr>
            </w:pPr>
            <w:del w:id="6302" w:author="Linderhof, Vincent" w:date="2016-03-06T10:59:00Z">
              <w:r w:rsidRPr="00E05337" w:rsidDel="004717E5">
                <w:rPr>
                  <w:rFonts w:ascii="Times New Roman" w:eastAsia="Times New Roman" w:hAnsi="Times New Roman"/>
                  <w:color w:val="000000"/>
                  <w:sz w:val="24"/>
                  <w:szCs w:val="24"/>
                  <w:lang w:eastAsia="en-GB"/>
                </w:rPr>
                <w:delText>-3,689.048**</w:delText>
              </w:r>
            </w:del>
          </w:p>
        </w:tc>
      </w:tr>
      <w:tr w:rsidR="002C6F78" w:rsidRPr="00A0183E" w:rsidDel="004717E5" w14:paraId="51B5A674" w14:textId="15106301" w:rsidTr="00E05337">
        <w:trPr>
          <w:trHeight w:val="142"/>
          <w:del w:id="6303"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54F9446" w14:textId="3675B086" w:rsidR="002C6F78" w:rsidRPr="00E05337" w:rsidDel="004717E5" w:rsidRDefault="002C6F78" w:rsidP="00E05337">
            <w:pPr>
              <w:suppressAutoHyphens w:val="0"/>
              <w:spacing w:after="0"/>
              <w:rPr>
                <w:del w:id="6304" w:author="Linderhof, Vincent" w:date="2016-03-06T10:59:00Z"/>
                <w:rFonts w:ascii="Times New Roman" w:eastAsia="Times New Roman" w:hAnsi="Times New Roman"/>
                <w:color w:val="000000"/>
                <w:sz w:val="24"/>
                <w:szCs w:val="24"/>
                <w:lang w:eastAsia="en-GB"/>
              </w:rPr>
            </w:pPr>
            <w:del w:id="6305"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78F7FBB9" w14:textId="5C01C378" w:rsidR="002C6F78" w:rsidRPr="00E05337" w:rsidDel="004717E5" w:rsidRDefault="002C6F78" w:rsidP="00E05337">
            <w:pPr>
              <w:suppressAutoHyphens w:val="0"/>
              <w:spacing w:after="0"/>
              <w:rPr>
                <w:del w:id="6306" w:author="Linderhof, Vincent" w:date="2016-03-06T10:59:00Z"/>
                <w:rFonts w:ascii="Times New Roman" w:eastAsia="Times New Roman" w:hAnsi="Times New Roman"/>
                <w:color w:val="000000"/>
                <w:sz w:val="24"/>
                <w:szCs w:val="24"/>
                <w:lang w:eastAsia="en-GB"/>
              </w:rPr>
            </w:pPr>
            <w:del w:id="6307" w:author="Linderhof, Vincent" w:date="2016-03-06T10:59:00Z">
              <w:r w:rsidRPr="00E05337" w:rsidDel="004717E5">
                <w:rPr>
                  <w:rFonts w:ascii="Times New Roman" w:eastAsia="Times New Roman" w:hAnsi="Times New Roman"/>
                  <w:color w:val="000000"/>
                  <w:sz w:val="24"/>
                  <w:szCs w:val="24"/>
                  <w:lang w:eastAsia="en-GB"/>
                </w:rPr>
                <w:delText>(0.510)</w:delText>
              </w:r>
            </w:del>
          </w:p>
        </w:tc>
        <w:tc>
          <w:tcPr>
            <w:tcW w:w="1300" w:type="dxa"/>
            <w:tcBorders>
              <w:top w:val="nil"/>
              <w:left w:val="nil"/>
              <w:bottom w:val="nil"/>
              <w:right w:val="nil"/>
            </w:tcBorders>
            <w:shd w:val="clear" w:color="auto" w:fill="auto"/>
            <w:noWrap/>
            <w:vAlign w:val="bottom"/>
            <w:hideMark/>
          </w:tcPr>
          <w:p w14:paraId="5C80CE2F" w14:textId="4AB4B4AD" w:rsidR="002C6F78" w:rsidRPr="00E05337" w:rsidDel="004717E5" w:rsidRDefault="002C6F78" w:rsidP="00E05337">
            <w:pPr>
              <w:suppressAutoHyphens w:val="0"/>
              <w:spacing w:after="0"/>
              <w:rPr>
                <w:del w:id="6308" w:author="Linderhof, Vincent" w:date="2016-03-06T10:59:00Z"/>
                <w:rFonts w:ascii="Times New Roman" w:eastAsia="Times New Roman" w:hAnsi="Times New Roman"/>
                <w:color w:val="000000"/>
                <w:sz w:val="24"/>
                <w:szCs w:val="24"/>
                <w:lang w:eastAsia="en-GB"/>
              </w:rPr>
            </w:pPr>
            <w:del w:id="6309" w:author="Linderhof, Vincent" w:date="2016-03-06T10:59:00Z">
              <w:r w:rsidRPr="00E05337" w:rsidDel="004717E5">
                <w:rPr>
                  <w:rFonts w:ascii="Times New Roman" w:eastAsia="Times New Roman" w:hAnsi="Times New Roman"/>
                  <w:color w:val="000000"/>
                  <w:sz w:val="24"/>
                  <w:szCs w:val="24"/>
                  <w:lang w:eastAsia="en-GB"/>
                </w:rPr>
                <w:delText>(0.046)</w:delText>
              </w:r>
            </w:del>
          </w:p>
        </w:tc>
        <w:tc>
          <w:tcPr>
            <w:tcW w:w="1480" w:type="dxa"/>
            <w:tcBorders>
              <w:top w:val="nil"/>
              <w:left w:val="nil"/>
              <w:bottom w:val="nil"/>
              <w:right w:val="nil"/>
            </w:tcBorders>
            <w:shd w:val="clear" w:color="auto" w:fill="auto"/>
            <w:noWrap/>
            <w:vAlign w:val="bottom"/>
            <w:hideMark/>
          </w:tcPr>
          <w:p w14:paraId="5472C328" w14:textId="118421C6" w:rsidR="002C6F78" w:rsidRPr="00E05337" w:rsidDel="004717E5" w:rsidRDefault="002C6F78" w:rsidP="00E05337">
            <w:pPr>
              <w:suppressAutoHyphens w:val="0"/>
              <w:spacing w:after="0"/>
              <w:rPr>
                <w:del w:id="6310" w:author="Linderhof, Vincent" w:date="2016-03-06T10:59:00Z"/>
                <w:rFonts w:ascii="Times New Roman" w:eastAsia="Times New Roman" w:hAnsi="Times New Roman"/>
                <w:color w:val="000000"/>
                <w:sz w:val="24"/>
                <w:szCs w:val="24"/>
                <w:lang w:eastAsia="en-GB"/>
              </w:rPr>
            </w:pPr>
            <w:del w:id="6311" w:author="Linderhof, Vincent" w:date="2016-03-06T10:59:00Z">
              <w:r w:rsidRPr="00E05337" w:rsidDel="004717E5">
                <w:rPr>
                  <w:rFonts w:ascii="Times New Roman" w:eastAsia="Times New Roman" w:hAnsi="Times New Roman"/>
                  <w:color w:val="000000"/>
                  <w:sz w:val="24"/>
                  <w:szCs w:val="24"/>
                  <w:lang w:eastAsia="en-GB"/>
                </w:rPr>
                <w:delText>(1,801.443)</w:delText>
              </w:r>
            </w:del>
          </w:p>
        </w:tc>
      </w:tr>
      <w:tr w:rsidR="002C6F78" w:rsidRPr="00A0183E" w:rsidDel="004717E5" w14:paraId="1961FA17" w14:textId="7B34E10D" w:rsidTr="00E05337">
        <w:trPr>
          <w:trHeight w:val="142"/>
          <w:del w:id="6312"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0BF9093" w14:textId="30B2C813" w:rsidR="002C6F78" w:rsidRPr="00E05337" w:rsidDel="004717E5" w:rsidRDefault="002C6F78" w:rsidP="00E05337">
            <w:pPr>
              <w:suppressAutoHyphens w:val="0"/>
              <w:spacing w:after="0"/>
              <w:rPr>
                <w:del w:id="6313" w:author="Linderhof, Vincent" w:date="2016-03-06T10:59:00Z"/>
                <w:rFonts w:ascii="Times New Roman" w:eastAsia="Times New Roman" w:hAnsi="Times New Roman"/>
                <w:color w:val="000000"/>
                <w:sz w:val="24"/>
                <w:szCs w:val="24"/>
                <w:lang w:eastAsia="en-GB"/>
              </w:rPr>
            </w:pPr>
            <w:del w:id="6314" w:author="Linderhof, Vincent" w:date="2016-03-06T10:59:00Z">
              <w:r w:rsidRPr="00E05337" w:rsidDel="004717E5">
                <w:rPr>
                  <w:rFonts w:ascii="Times New Roman" w:eastAsia="Times New Roman" w:hAnsi="Times New Roman"/>
                  <w:color w:val="000000"/>
                  <w:sz w:val="24"/>
                  <w:szCs w:val="24"/>
                  <w:lang w:eastAsia="en-GB"/>
                </w:rPr>
                <w:delText>Head Agriculture Decision</w:delText>
              </w:r>
            </w:del>
          </w:p>
        </w:tc>
        <w:tc>
          <w:tcPr>
            <w:tcW w:w="1300" w:type="dxa"/>
            <w:tcBorders>
              <w:top w:val="nil"/>
              <w:left w:val="nil"/>
              <w:bottom w:val="nil"/>
              <w:right w:val="nil"/>
            </w:tcBorders>
            <w:shd w:val="clear" w:color="auto" w:fill="auto"/>
            <w:noWrap/>
            <w:vAlign w:val="bottom"/>
            <w:hideMark/>
          </w:tcPr>
          <w:p w14:paraId="101A287A" w14:textId="55B248E8" w:rsidR="002C6F78" w:rsidRPr="00E05337" w:rsidDel="004717E5" w:rsidRDefault="002C6F78" w:rsidP="00E05337">
            <w:pPr>
              <w:suppressAutoHyphens w:val="0"/>
              <w:spacing w:after="0"/>
              <w:rPr>
                <w:del w:id="6315" w:author="Linderhof, Vincent" w:date="2016-03-06T10:59:00Z"/>
                <w:rFonts w:ascii="Times New Roman" w:eastAsia="Times New Roman" w:hAnsi="Times New Roman"/>
                <w:color w:val="000000"/>
                <w:sz w:val="24"/>
                <w:szCs w:val="24"/>
                <w:lang w:eastAsia="en-GB"/>
              </w:rPr>
            </w:pPr>
            <w:del w:id="6316" w:author="Linderhof, Vincent" w:date="2016-03-06T10:59:00Z">
              <w:r w:rsidRPr="00E05337" w:rsidDel="004717E5">
                <w:rPr>
                  <w:rFonts w:ascii="Times New Roman" w:eastAsia="Times New Roman" w:hAnsi="Times New Roman"/>
                  <w:color w:val="000000"/>
                  <w:sz w:val="24"/>
                  <w:szCs w:val="24"/>
                  <w:lang w:eastAsia="en-GB"/>
                </w:rPr>
                <w:delText>0.849</w:delText>
              </w:r>
            </w:del>
          </w:p>
        </w:tc>
        <w:tc>
          <w:tcPr>
            <w:tcW w:w="1300" w:type="dxa"/>
            <w:tcBorders>
              <w:top w:val="nil"/>
              <w:left w:val="nil"/>
              <w:bottom w:val="nil"/>
              <w:right w:val="nil"/>
            </w:tcBorders>
            <w:shd w:val="clear" w:color="auto" w:fill="auto"/>
            <w:noWrap/>
            <w:vAlign w:val="bottom"/>
            <w:hideMark/>
          </w:tcPr>
          <w:p w14:paraId="568F9853" w14:textId="33A3DB7A" w:rsidR="002C6F78" w:rsidRPr="00E05337" w:rsidDel="004717E5" w:rsidRDefault="002C6F78" w:rsidP="00E05337">
            <w:pPr>
              <w:suppressAutoHyphens w:val="0"/>
              <w:spacing w:after="0"/>
              <w:rPr>
                <w:del w:id="6317" w:author="Linderhof, Vincent" w:date="2016-03-06T10:59:00Z"/>
                <w:rFonts w:ascii="Times New Roman" w:eastAsia="Times New Roman" w:hAnsi="Times New Roman"/>
                <w:color w:val="000000"/>
                <w:sz w:val="24"/>
                <w:szCs w:val="24"/>
                <w:lang w:eastAsia="en-GB"/>
              </w:rPr>
            </w:pPr>
            <w:del w:id="6318" w:author="Linderhof, Vincent" w:date="2016-03-06T10:59:00Z">
              <w:r w:rsidRPr="00E05337" w:rsidDel="004717E5">
                <w:rPr>
                  <w:rFonts w:ascii="Times New Roman" w:eastAsia="Times New Roman" w:hAnsi="Times New Roman"/>
                  <w:color w:val="000000"/>
                  <w:sz w:val="24"/>
                  <w:szCs w:val="24"/>
                  <w:lang w:eastAsia="en-GB"/>
                </w:rPr>
                <w:delText>0.106</w:delText>
              </w:r>
            </w:del>
          </w:p>
        </w:tc>
        <w:tc>
          <w:tcPr>
            <w:tcW w:w="1480" w:type="dxa"/>
            <w:tcBorders>
              <w:top w:val="nil"/>
              <w:left w:val="nil"/>
              <w:bottom w:val="nil"/>
              <w:right w:val="nil"/>
            </w:tcBorders>
            <w:shd w:val="clear" w:color="auto" w:fill="auto"/>
            <w:noWrap/>
            <w:vAlign w:val="bottom"/>
            <w:hideMark/>
          </w:tcPr>
          <w:p w14:paraId="5DD39758" w14:textId="3027A014" w:rsidR="002C6F78" w:rsidRPr="00E05337" w:rsidDel="004717E5" w:rsidRDefault="002C6F78" w:rsidP="00E05337">
            <w:pPr>
              <w:suppressAutoHyphens w:val="0"/>
              <w:spacing w:after="0"/>
              <w:rPr>
                <w:del w:id="6319" w:author="Linderhof, Vincent" w:date="2016-03-06T10:59:00Z"/>
                <w:rFonts w:ascii="Times New Roman" w:eastAsia="Times New Roman" w:hAnsi="Times New Roman"/>
                <w:color w:val="000000"/>
                <w:sz w:val="24"/>
                <w:szCs w:val="24"/>
                <w:lang w:eastAsia="en-GB"/>
              </w:rPr>
            </w:pPr>
            <w:del w:id="6320" w:author="Linderhof, Vincent" w:date="2016-03-06T10:59:00Z">
              <w:r w:rsidRPr="00E05337" w:rsidDel="004717E5">
                <w:rPr>
                  <w:rFonts w:ascii="Times New Roman" w:eastAsia="Times New Roman" w:hAnsi="Times New Roman"/>
                  <w:color w:val="000000"/>
                  <w:sz w:val="24"/>
                  <w:szCs w:val="24"/>
                  <w:lang w:eastAsia="en-GB"/>
                </w:rPr>
                <w:delText>3,298.061</w:delText>
              </w:r>
            </w:del>
          </w:p>
        </w:tc>
      </w:tr>
      <w:tr w:rsidR="002C6F78" w:rsidRPr="00A0183E" w:rsidDel="004717E5" w14:paraId="26290613" w14:textId="3AC2D23D" w:rsidTr="00E05337">
        <w:trPr>
          <w:trHeight w:val="142"/>
          <w:del w:id="6321"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5EC40624" w14:textId="36AA9BFF" w:rsidR="002C6F78" w:rsidRPr="00E05337" w:rsidDel="004717E5" w:rsidRDefault="002C6F78" w:rsidP="00E05337">
            <w:pPr>
              <w:suppressAutoHyphens w:val="0"/>
              <w:spacing w:after="0"/>
              <w:rPr>
                <w:del w:id="6322" w:author="Linderhof, Vincent" w:date="2016-03-06T10:59:00Z"/>
                <w:rFonts w:ascii="Times New Roman" w:eastAsia="Times New Roman" w:hAnsi="Times New Roman"/>
                <w:color w:val="000000"/>
                <w:sz w:val="24"/>
                <w:szCs w:val="24"/>
                <w:lang w:eastAsia="en-GB"/>
              </w:rPr>
            </w:pPr>
            <w:del w:id="6323"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212C7F5A" w14:textId="4A2F4B3F" w:rsidR="002C6F78" w:rsidRPr="00E05337" w:rsidDel="004717E5" w:rsidRDefault="002C6F78" w:rsidP="00E05337">
            <w:pPr>
              <w:suppressAutoHyphens w:val="0"/>
              <w:spacing w:after="0"/>
              <w:rPr>
                <w:del w:id="6324" w:author="Linderhof, Vincent" w:date="2016-03-06T10:59:00Z"/>
                <w:rFonts w:ascii="Times New Roman" w:eastAsia="Times New Roman" w:hAnsi="Times New Roman"/>
                <w:color w:val="000000"/>
                <w:sz w:val="24"/>
                <w:szCs w:val="24"/>
                <w:lang w:eastAsia="en-GB"/>
              </w:rPr>
            </w:pPr>
            <w:del w:id="6325" w:author="Linderhof, Vincent" w:date="2016-03-06T10:59:00Z">
              <w:r w:rsidRPr="00E05337" w:rsidDel="004717E5">
                <w:rPr>
                  <w:rFonts w:ascii="Times New Roman" w:eastAsia="Times New Roman" w:hAnsi="Times New Roman"/>
                  <w:color w:val="000000"/>
                  <w:sz w:val="24"/>
                  <w:szCs w:val="24"/>
                  <w:lang w:eastAsia="en-GB"/>
                </w:rPr>
                <w:delText>(1.061)</w:delText>
              </w:r>
            </w:del>
          </w:p>
        </w:tc>
        <w:tc>
          <w:tcPr>
            <w:tcW w:w="1300" w:type="dxa"/>
            <w:tcBorders>
              <w:top w:val="nil"/>
              <w:left w:val="nil"/>
              <w:bottom w:val="nil"/>
              <w:right w:val="nil"/>
            </w:tcBorders>
            <w:shd w:val="clear" w:color="auto" w:fill="auto"/>
            <w:noWrap/>
            <w:vAlign w:val="bottom"/>
            <w:hideMark/>
          </w:tcPr>
          <w:p w14:paraId="431E653B" w14:textId="13667FEA" w:rsidR="002C6F78" w:rsidRPr="00E05337" w:rsidDel="004717E5" w:rsidRDefault="002C6F78" w:rsidP="00E05337">
            <w:pPr>
              <w:suppressAutoHyphens w:val="0"/>
              <w:spacing w:after="0"/>
              <w:rPr>
                <w:del w:id="6326" w:author="Linderhof, Vincent" w:date="2016-03-06T10:59:00Z"/>
                <w:rFonts w:ascii="Times New Roman" w:eastAsia="Times New Roman" w:hAnsi="Times New Roman"/>
                <w:color w:val="000000"/>
                <w:sz w:val="24"/>
                <w:szCs w:val="24"/>
                <w:lang w:eastAsia="en-GB"/>
              </w:rPr>
            </w:pPr>
            <w:del w:id="6327" w:author="Linderhof, Vincent" w:date="2016-03-06T10:59:00Z">
              <w:r w:rsidRPr="00E05337" w:rsidDel="004717E5">
                <w:rPr>
                  <w:rFonts w:ascii="Times New Roman" w:eastAsia="Times New Roman" w:hAnsi="Times New Roman"/>
                  <w:color w:val="000000"/>
                  <w:sz w:val="24"/>
                  <w:szCs w:val="24"/>
                  <w:lang w:eastAsia="en-GB"/>
                </w:rPr>
                <w:delText>(0.097)</w:delText>
              </w:r>
            </w:del>
          </w:p>
        </w:tc>
        <w:tc>
          <w:tcPr>
            <w:tcW w:w="1480" w:type="dxa"/>
            <w:tcBorders>
              <w:top w:val="nil"/>
              <w:left w:val="nil"/>
              <w:bottom w:val="nil"/>
              <w:right w:val="nil"/>
            </w:tcBorders>
            <w:shd w:val="clear" w:color="auto" w:fill="auto"/>
            <w:noWrap/>
            <w:vAlign w:val="bottom"/>
            <w:hideMark/>
          </w:tcPr>
          <w:p w14:paraId="001E517E" w14:textId="5E45E72F" w:rsidR="002C6F78" w:rsidRPr="00E05337" w:rsidDel="004717E5" w:rsidRDefault="002C6F78" w:rsidP="00E05337">
            <w:pPr>
              <w:suppressAutoHyphens w:val="0"/>
              <w:spacing w:after="0"/>
              <w:rPr>
                <w:del w:id="6328" w:author="Linderhof, Vincent" w:date="2016-03-06T10:59:00Z"/>
                <w:rFonts w:ascii="Times New Roman" w:eastAsia="Times New Roman" w:hAnsi="Times New Roman"/>
                <w:color w:val="000000"/>
                <w:sz w:val="24"/>
                <w:szCs w:val="24"/>
                <w:lang w:eastAsia="en-GB"/>
              </w:rPr>
            </w:pPr>
            <w:del w:id="6329" w:author="Linderhof, Vincent" w:date="2016-03-06T10:59:00Z">
              <w:r w:rsidRPr="00E05337" w:rsidDel="004717E5">
                <w:rPr>
                  <w:rFonts w:ascii="Times New Roman" w:eastAsia="Times New Roman" w:hAnsi="Times New Roman"/>
                  <w:color w:val="000000"/>
                  <w:sz w:val="24"/>
                  <w:szCs w:val="24"/>
                  <w:lang w:eastAsia="en-GB"/>
                </w:rPr>
                <w:delText>(3,752.212)</w:delText>
              </w:r>
            </w:del>
          </w:p>
        </w:tc>
      </w:tr>
      <w:tr w:rsidR="002C6F78" w:rsidRPr="00A0183E" w:rsidDel="004717E5" w14:paraId="7C186548" w14:textId="53D462BC" w:rsidTr="00E05337">
        <w:trPr>
          <w:trHeight w:val="142"/>
          <w:del w:id="6330"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EDABC55" w14:textId="5F0831AB" w:rsidR="002C6F78" w:rsidRPr="00E05337" w:rsidDel="004717E5" w:rsidRDefault="002C6F78" w:rsidP="00E05337">
            <w:pPr>
              <w:suppressAutoHyphens w:val="0"/>
              <w:spacing w:after="0"/>
              <w:rPr>
                <w:del w:id="6331" w:author="Linderhof, Vincent" w:date="2016-03-06T10:59:00Z"/>
                <w:rFonts w:ascii="Times New Roman" w:eastAsia="Times New Roman" w:hAnsi="Times New Roman"/>
                <w:color w:val="000000"/>
                <w:sz w:val="24"/>
                <w:szCs w:val="24"/>
                <w:lang w:eastAsia="en-GB"/>
              </w:rPr>
            </w:pPr>
            <w:del w:id="6332" w:author="Linderhof, Vincent" w:date="2016-03-06T10:59:00Z">
              <w:r w:rsidRPr="00E05337" w:rsidDel="004717E5">
                <w:rPr>
                  <w:rFonts w:ascii="Times New Roman" w:eastAsia="Times New Roman" w:hAnsi="Times New Roman"/>
                  <w:color w:val="000000"/>
                  <w:sz w:val="24"/>
                  <w:szCs w:val="24"/>
                  <w:lang w:eastAsia="en-GB"/>
                </w:rPr>
                <w:delText>Region Eastern</w:delText>
              </w:r>
            </w:del>
          </w:p>
        </w:tc>
        <w:tc>
          <w:tcPr>
            <w:tcW w:w="1300" w:type="dxa"/>
            <w:tcBorders>
              <w:top w:val="nil"/>
              <w:left w:val="nil"/>
              <w:bottom w:val="nil"/>
              <w:right w:val="nil"/>
            </w:tcBorders>
            <w:shd w:val="clear" w:color="auto" w:fill="auto"/>
            <w:noWrap/>
            <w:vAlign w:val="bottom"/>
            <w:hideMark/>
          </w:tcPr>
          <w:p w14:paraId="7877B7EE" w14:textId="58666036" w:rsidR="002C6F78" w:rsidRPr="00E05337" w:rsidDel="004717E5" w:rsidRDefault="002C6F78" w:rsidP="00E05337">
            <w:pPr>
              <w:suppressAutoHyphens w:val="0"/>
              <w:spacing w:after="0"/>
              <w:rPr>
                <w:del w:id="6333" w:author="Linderhof, Vincent" w:date="2016-03-06T10:59:00Z"/>
                <w:rFonts w:ascii="Times New Roman" w:eastAsia="Times New Roman" w:hAnsi="Times New Roman"/>
                <w:color w:val="000000"/>
                <w:sz w:val="24"/>
                <w:szCs w:val="24"/>
                <w:lang w:eastAsia="en-GB"/>
              </w:rPr>
            </w:pPr>
            <w:del w:id="6334" w:author="Linderhof, Vincent" w:date="2016-03-06T10:59:00Z">
              <w:r w:rsidRPr="00E05337" w:rsidDel="004717E5">
                <w:rPr>
                  <w:rFonts w:ascii="Times New Roman" w:eastAsia="Times New Roman" w:hAnsi="Times New Roman"/>
                  <w:color w:val="000000"/>
                  <w:sz w:val="24"/>
                  <w:szCs w:val="24"/>
                  <w:lang w:eastAsia="en-GB"/>
                </w:rPr>
                <w:delText>1.513*</w:delText>
              </w:r>
            </w:del>
          </w:p>
        </w:tc>
        <w:tc>
          <w:tcPr>
            <w:tcW w:w="1300" w:type="dxa"/>
            <w:tcBorders>
              <w:top w:val="nil"/>
              <w:left w:val="nil"/>
              <w:bottom w:val="nil"/>
              <w:right w:val="nil"/>
            </w:tcBorders>
            <w:shd w:val="clear" w:color="auto" w:fill="auto"/>
            <w:noWrap/>
            <w:vAlign w:val="bottom"/>
            <w:hideMark/>
          </w:tcPr>
          <w:p w14:paraId="23D8285D" w14:textId="6A85D174" w:rsidR="002C6F78" w:rsidRPr="00E05337" w:rsidDel="004717E5" w:rsidRDefault="002C6F78" w:rsidP="00E05337">
            <w:pPr>
              <w:suppressAutoHyphens w:val="0"/>
              <w:spacing w:after="0"/>
              <w:rPr>
                <w:del w:id="6335" w:author="Linderhof, Vincent" w:date="2016-03-06T10:59:00Z"/>
                <w:rFonts w:ascii="Times New Roman" w:eastAsia="Times New Roman" w:hAnsi="Times New Roman"/>
                <w:color w:val="000000"/>
                <w:sz w:val="24"/>
                <w:szCs w:val="24"/>
                <w:lang w:eastAsia="en-GB"/>
              </w:rPr>
            </w:pPr>
            <w:del w:id="6336" w:author="Linderhof, Vincent" w:date="2016-03-06T10:59:00Z">
              <w:r w:rsidRPr="00E05337" w:rsidDel="004717E5">
                <w:rPr>
                  <w:rFonts w:ascii="Times New Roman" w:eastAsia="Times New Roman" w:hAnsi="Times New Roman"/>
                  <w:color w:val="000000"/>
                  <w:sz w:val="24"/>
                  <w:szCs w:val="24"/>
                  <w:lang w:eastAsia="en-GB"/>
                </w:rPr>
                <w:delText>0.020</w:delText>
              </w:r>
            </w:del>
          </w:p>
        </w:tc>
        <w:tc>
          <w:tcPr>
            <w:tcW w:w="1480" w:type="dxa"/>
            <w:tcBorders>
              <w:top w:val="nil"/>
              <w:left w:val="nil"/>
              <w:bottom w:val="nil"/>
              <w:right w:val="nil"/>
            </w:tcBorders>
            <w:shd w:val="clear" w:color="auto" w:fill="auto"/>
            <w:noWrap/>
            <w:vAlign w:val="bottom"/>
            <w:hideMark/>
          </w:tcPr>
          <w:p w14:paraId="369137DA" w14:textId="2AC1472D" w:rsidR="002C6F78" w:rsidRPr="00E05337" w:rsidDel="004717E5" w:rsidRDefault="002C6F78" w:rsidP="00E05337">
            <w:pPr>
              <w:suppressAutoHyphens w:val="0"/>
              <w:spacing w:after="0"/>
              <w:rPr>
                <w:del w:id="6337" w:author="Linderhof, Vincent" w:date="2016-03-06T10:59:00Z"/>
                <w:rFonts w:ascii="Times New Roman" w:eastAsia="Times New Roman" w:hAnsi="Times New Roman"/>
                <w:color w:val="000000"/>
                <w:sz w:val="24"/>
                <w:szCs w:val="24"/>
                <w:lang w:eastAsia="en-GB"/>
              </w:rPr>
            </w:pPr>
            <w:del w:id="6338" w:author="Linderhof, Vincent" w:date="2016-03-06T10:59:00Z">
              <w:r w:rsidRPr="00E05337" w:rsidDel="004717E5">
                <w:rPr>
                  <w:rFonts w:ascii="Times New Roman" w:eastAsia="Times New Roman" w:hAnsi="Times New Roman"/>
                  <w:color w:val="000000"/>
                  <w:sz w:val="24"/>
                  <w:szCs w:val="24"/>
                  <w:lang w:eastAsia="en-GB"/>
                </w:rPr>
                <w:delText>16,995.220***</w:delText>
              </w:r>
            </w:del>
          </w:p>
        </w:tc>
      </w:tr>
      <w:tr w:rsidR="002C6F78" w:rsidRPr="00A0183E" w:rsidDel="004717E5" w14:paraId="19E01BF1" w14:textId="5A0D7701" w:rsidTr="00E05337">
        <w:trPr>
          <w:trHeight w:val="142"/>
          <w:del w:id="6339"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EF2791C" w14:textId="15DCBAE3" w:rsidR="002C6F78" w:rsidRPr="00E05337" w:rsidDel="004717E5" w:rsidRDefault="002C6F78" w:rsidP="00E05337">
            <w:pPr>
              <w:suppressAutoHyphens w:val="0"/>
              <w:spacing w:after="0"/>
              <w:rPr>
                <w:del w:id="6340" w:author="Linderhof, Vincent" w:date="2016-03-06T10:59:00Z"/>
                <w:rFonts w:ascii="Times New Roman" w:eastAsia="Times New Roman" w:hAnsi="Times New Roman"/>
                <w:color w:val="000000"/>
                <w:sz w:val="24"/>
                <w:szCs w:val="24"/>
                <w:lang w:eastAsia="en-GB"/>
              </w:rPr>
            </w:pPr>
            <w:del w:id="6341"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471D0E0C" w14:textId="4FFA6237" w:rsidR="002C6F78" w:rsidRPr="00E05337" w:rsidDel="004717E5" w:rsidRDefault="002C6F78" w:rsidP="00E05337">
            <w:pPr>
              <w:suppressAutoHyphens w:val="0"/>
              <w:spacing w:after="0"/>
              <w:rPr>
                <w:del w:id="6342" w:author="Linderhof, Vincent" w:date="2016-03-06T10:59:00Z"/>
                <w:rFonts w:ascii="Times New Roman" w:eastAsia="Times New Roman" w:hAnsi="Times New Roman"/>
                <w:color w:val="000000"/>
                <w:sz w:val="24"/>
                <w:szCs w:val="24"/>
                <w:lang w:eastAsia="en-GB"/>
              </w:rPr>
            </w:pPr>
            <w:del w:id="6343" w:author="Linderhof, Vincent" w:date="2016-03-06T10:59:00Z">
              <w:r w:rsidRPr="00E05337" w:rsidDel="004717E5">
                <w:rPr>
                  <w:rFonts w:ascii="Times New Roman" w:eastAsia="Times New Roman" w:hAnsi="Times New Roman"/>
                  <w:color w:val="000000"/>
                  <w:sz w:val="24"/>
                  <w:szCs w:val="24"/>
                  <w:lang w:eastAsia="en-GB"/>
                </w:rPr>
                <w:delText>(0.804)</w:delText>
              </w:r>
            </w:del>
          </w:p>
        </w:tc>
        <w:tc>
          <w:tcPr>
            <w:tcW w:w="1300" w:type="dxa"/>
            <w:tcBorders>
              <w:top w:val="nil"/>
              <w:left w:val="nil"/>
              <w:bottom w:val="nil"/>
              <w:right w:val="nil"/>
            </w:tcBorders>
            <w:shd w:val="clear" w:color="auto" w:fill="auto"/>
            <w:noWrap/>
            <w:vAlign w:val="bottom"/>
            <w:hideMark/>
          </w:tcPr>
          <w:p w14:paraId="40B0CB42" w14:textId="5396CA52" w:rsidR="002C6F78" w:rsidRPr="00E05337" w:rsidDel="004717E5" w:rsidRDefault="002C6F78" w:rsidP="00E05337">
            <w:pPr>
              <w:suppressAutoHyphens w:val="0"/>
              <w:spacing w:after="0"/>
              <w:rPr>
                <w:del w:id="6344" w:author="Linderhof, Vincent" w:date="2016-03-06T10:59:00Z"/>
                <w:rFonts w:ascii="Times New Roman" w:eastAsia="Times New Roman" w:hAnsi="Times New Roman"/>
                <w:color w:val="000000"/>
                <w:sz w:val="24"/>
                <w:szCs w:val="24"/>
                <w:lang w:eastAsia="en-GB"/>
              </w:rPr>
            </w:pPr>
            <w:del w:id="6345" w:author="Linderhof, Vincent" w:date="2016-03-06T10:59:00Z">
              <w:r w:rsidRPr="00E05337" w:rsidDel="004717E5">
                <w:rPr>
                  <w:rFonts w:ascii="Times New Roman" w:eastAsia="Times New Roman" w:hAnsi="Times New Roman"/>
                  <w:color w:val="000000"/>
                  <w:sz w:val="24"/>
                  <w:szCs w:val="24"/>
                  <w:lang w:eastAsia="en-GB"/>
                </w:rPr>
                <w:delText>(0.073)</w:delText>
              </w:r>
            </w:del>
          </w:p>
        </w:tc>
        <w:tc>
          <w:tcPr>
            <w:tcW w:w="1480" w:type="dxa"/>
            <w:tcBorders>
              <w:top w:val="nil"/>
              <w:left w:val="nil"/>
              <w:bottom w:val="nil"/>
              <w:right w:val="nil"/>
            </w:tcBorders>
            <w:shd w:val="clear" w:color="auto" w:fill="auto"/>
            <w:noWrap/>
            <w:vAlign w:val="bottom"/>
            <w:hideMark/>
          </w:tcPr>
          <w:p w14:paraId="59728834" w14:textId="5ADC8CAC" w:rsidR="002C6F78" w:rsidRPr="00E05337" w:rsidDel="004717E5" w:rsidRDefault="002C6F78" w:rsidP="00E05337">
            <w:pPr>
              <w:suppressAutoHyphens w:val="0"/>
              <w:spacing w:after="0"/>
              <w:rPr>
                <w:del w:id="6346" w:author="Linderhof, Vincent" w:date="2016-03-06T10:59:00Z"/>
                <w:rFonts w:ascii="Times New Roman" w:eastAsia="Times New Roman" w:hAnsi="Times New Roman"/>
                <w:color w:val="000000"/>
                <w:sz w:val="24"/>
                <w:szCs w:val="24"/>
                <w:lang w:eastAsia="en-GB"/>
              </w:rPr>
            </w:pPr>
            <w:del w:id="6347" w:author="Linderhof, Vincent" w:date="2016-03-06T10:59:00Z">
              <w:r w:rsidRPr="00E05337" w:rsidDel="004717E5">
                <w:rPr>
                  <w:rFonts w:ascii="Times New Roman" w:eastAsia="Times New Roman" w:hAnsi="Times New Roman"/>
                  <w:color w:val="000000"/>
                  <w:sz w:val="24"/>
                  <w:szCs w:val="24"/>
                  <w:lang w:eastAsia="en-GB"/>
                </w:rPr>
                <w:delText>(2,842.856)</w:delText>
              </w:r>
            </w:del>
          </w:p>
        </w:tc>
      </w:tr>
      <w:tr w:rsidR="002C6F78" w:rsidRPr="00A0183E" w:rsidDel="004717E5" w14:paraId="66522022" w14:textId="04855163" w:rsidTr="00E05337">
        <w:trPr>
          <w:trHeight w:val="142"/>
          <w:del w:id="6348"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59CB95A" w14:textId="519B3701" w:rsidR="002C6F78" w:rsidRPr="00E05337" w:rsidDel="004717E5" w:rsidRDefault="002C6F78" w:rsidP="00E05337">
            <w:pPr>
              <w:suppressAutoHyphens w:val="0"/>
              <w:spacing w:after="0"/>
              <w:rPr>
                <w:del w:id="6349" w:author="Linderhof, Vincent" w:date="2016-03-06T10:59:00Z"/>
                <w:rFonts w:ascii="Times New Roman" w:eastAsia="Times New Roman" w:hAnsi="Times New Roman"/>
                <w:color w:val="000000"/>
                <w:sz w:val="24"/>
                <w:szCs w:val="24"/>
                <w:lang w:eastAsia="en-GB"/>
              </w:rPr>
            </w:pPr>
            <w:del w:id="6350" w:author="Linderhof, Vincent" w:date="2016-03-06T10:59:00Z">
              <w:r w:rsidRPr="00E05337" w:rsidDel="004717E5">
                <w:rPr>
                  <w:rFonts w:ascii="Times New Roman" w:eastAsia="Times New Roman" w:hAnsi="Times New Roman"/>
                  <w:color w:val="000000"/>
                  <w:sz w:val="24"/>
                  <w:szCs w:val="24"/>
                  <w:lang w:eastAsia="en-GB"/>
                </w:rPr>
                <w:delText>Region Northern</w:delText>
              </w:r>
            </w:del>
          </w:p>
        </w:tc>
        <w:tc>
          <w:tcPr>
            <w:tcW w:w="1300" w:type="dxa"/>
            <w:tcBorders>
              <w:top w:val="nil"/>
              <w:left w:val="nil"/>
              <w:bottom w:val="nil"/>
              <w:right w:val="nil"/>
            </w:tcBorders>
            <w:shd w:val="clear" w:color="auto" w:fill="auto"/>
            <w:noWrap/>
            <w:vAlign w:val="bottom"/>
            <w:hideMark/>
          </w:tcPr>
          <w:p w14:paraId="287F9281" w14:textId="4A9A12CE" w:rsidR="002C6F78" w:rsidRPr="00E05337" w:rsidDel="004717E5" w:rsidRDefault="002C6F78" w:rsidP="00E05337">
            <w:pPr>
              <w:suppressAutoHyphens w:val="0"/>
              <w:spacing w:after="0"/>
              <w:rPr>
                <w:del w:id="6351" w:author="Linderhof, Vincent" w:date="2016-03-06T10:59:00Z"/>
                <w:rFonts w:ascii="Times New Roman" w:eastAsia="Times New Roman" w:hAnsi="Times New Roman"/>
                <w:color w:val="000000"/>
                <w:sz w:val="24"/>
                <w:szCs w:val="24"/>
                <w:lang w:eastAsia="en-GB"/>
              </w:rPr>
            </w:pPr>
            <w:del w:id="6352" w:author="Linderhof, Vincent" w:date="2016-03-06T10:59:00Z">
              <w:r w:rsidRPr="00E05337" w:rsidDel="004717E5">
                <w:rPr>
                  <w:rFonts w:ascii="Times New Roman" w:eastAsia="Times New Roman" w:hAnsi="Times New Roman"/>
                  <w:color w:val="000000"/>
                  <w:sz w:val="24"/>
                  <w:szCs w:val="24"/>
                  <w:lang w:eastAsia="en-GB"/>
                </w:rPr>
                <w:delText>-6.441***</w:delText>
              </w:r>
            </w:del>
          </w:p>
        </w:tc>
        <w:tc>
          <w:tcPr>
            <w:tcW w:w="1300" w:type="dxa"/>
            <w:tcBorders>
              <w:top w:val="nil"/>
              <w:left w:val="nil"/>
              <w:bottom w:val="nil"/>
              <w:right w:val="nil"/>
            </w:tcBorders>
            <w:shd w:val="clear" w:color="auto" w:fill="auto"/>
            <w:noWrap/>
            <w:vAlign w:val="bottom"/>
            <w:hideMark/>
          </w:tcPr>
          <w:p w14:paraId="41242C6A" w14:textId="13D042D4" w:rsidR="002C6F78" w:rsidRPr="00E05337" w:rsidDel="004717E5" w:rsidRDefault="002C6F78" w:rsidP="00E05337">
            <w:pPr>
              <w:suppressAutoHyphens w:val="0"/>
              <w:spacing w:after="0"/>
              <w:rPr>
                <w:del w:id="6353" w:author="Linderhof, Vincent" w:date="2016-03-06T10:59:00Z"/>
                <w:rFonts w:ascii="Times New Roman" w:eastAsia="Times New Roman" w:hAnsi="Times New Roman"/>
                <w:color w:val="000000"/>
                <w:sz w:val="24"/>
                <w:szCs w:val="24"/>
                <w:lang w:eastAsia="en-GB"/>
              </w:rPr>
            </w:pPr>
            <w:del w:id="6354" w:author="Linderhof, Vincent" w:date="2016-03-06T10:59:00Z">
              <w:r w:rsidRPr="00E05337" w:rsidDel="004717E5">
                <w:rPr>
                  <w:rFonts w:ascii="Times New Roman" w:eastAsia="Times New Roman" w:hAnsi="Times New Roman"/>
                  <w:color w:val="000000"/>
                  <w:sz w:val="24"/>
                  <w:szCs w:val="24"/>
                  <w:lang w:eastAsia="en-GB"/>
                </w:rPr>
                <w:delText>-0.373***</w:delText>
              </w:r>
            </w:del>
          </w:p>
        </w:tc>
        <w:tc>
          <w:tcPr>
            <w:tcW w:w="1480" w:type="dxa"/>
            <w:tcBorders>
              <w:top w:val="nil"/>
              <w:left w:val="nil"/>
              <w:bottom w:val="nil"/>
              <w:right w:val="nil"/>
            </w:tcBorders>
            <w:shd w:val="clear" w:color="auto" w:fill="auto"/>
            <w:noWrap/>
            <w:vAlign w:val="bottom"/>
            <w:hideMark/>
          </w:tcPr>
          <w:p w14:paraId="23C8B846" w14:textId="2232737D" w:rsidR="002C6F78" w:rsidRPr="00E05337" w:rsidDel="004717E5" w:rsidRDefault="002C6F78" w:rsidP="00E05337">
            <w:pPr>
              <w:suppressAutoHyphens w:val="0"/>
              <w:spacing w:after="0"/>
              <w:rPr>
                <w:del w:id="6355" w:author="Linderhof, Vincent" w:date="2016-03-06T10:59:00Z"/>
                <w:rFonts w:ascii="Times New Roman" w:eastAsia="Times New Roman" w:hAnsi="Times New Roman"/>
                <w:color w:val="000000"/>
                <w:sz w:val="24"/>
                <w:szCs w:val="24"/>
                <w:lang w:eastAsia="en-GB"/>
              </w:rPr>
            </w:pPr>
            <w:del w:id="6356" w:author="Linderhof, Vincent" w:date="2016-03-06T10:59:00Z">
              <w:r w:rsidRPr="00E05337" w:rsidDel="004717E5">
                <w:rPr>
                  <w:rFonts w:ascii="Times New Roman" w:eastAsia="Times New Roman" w:hAnsi="Times New Roman"/>
                  <w:color w:val="000000"/>
                  <w:sz w:val="24"/>
                  <w:szCs w:val="24"/>
                  <w:lang w:eastAsia="en-GB"/>
                </w:rPr>
                <w:delText>1,229.344</w:delText>
              </w:r>
            </w:del>
          </w:p>
        </w:tc>
      </w:tr>
      <w:tr w:rsidR="002C6F78" w:rsidRPr="00A0183E" w:rsidDel="004717E5" w14:paraId="65A6E28B" w14:textId="6E2856B0" w:rsidTr="00E05337">
        <w:trPr>
          <w:trHeight w:val="142"/>
          <w:del w:id="6357"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7A795DC" w14:textId="099007AE" w:rsidR="002C6F78" w:rsidRPr="00E05337" w:rsidDel="004717E5" w:rsidRDefault="002C6F78" w:rsidP="00E05337">
            <w:pPr>
              <w:suppressAutoHyphens w:val="0"/>
              <w:spacing w:after="0"/>
              <w:rPr>
                <w:del w:id="6358" w:author="Linderhof, Vincent" w:date="2016-03-06T10:59:00Z"/>
                <w:rFonts w:ascii="Times New Roman" w:eastAsia="Times New Roman" w:hAnsi="Times New Roman"/>
                <w:color w:val="000000"/>
                <w:sz w:val="24"/>
                <w:szCs w:val="24"/>
                <w:lang w:eastAsia="en-GB"/>
              </w:rPr>
            </w:pPr>
            <w:del w:id="6359"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732D0D22" w14:textId="758340FA" w:rsidR="002C6F78" w:rsidRPr="00E05337" w:rsidDel="004717E5" w:rsidRDefault="002C6F78" w:rsidP="00E05337">
            <w:pPr>
              <w:suppressAutoHyphens w:val="0"/>
              <w:spacing w:after="0"/>
              <w:rPr>
                <w:del w:id="6360" w:author="Linderhof, Vincent" w:date="2016-03-06T10:59:00Z"/>
                <w:rFonts w:ascii="Times New Roman" w:eastAsia="Times New Roman" w:hAnsi="Times New Roman"/>
                <w:color w:val="000000"/>
                <w:sz w:val="24"/>
                <w:szCs w:val="24"/>
                <w:lang w:eastAsia="en-GB"/>
              </w:rPr>
            </w:pPr>
            <w:del w:id="6361" w:author="Linderhof, Vincent" w:date="2016-03-06T10:59:00Z">
              <w:r w:rsidRPr="00E05337" w:rsidDel="004717E5">
                <w:rPr>
                  <w:rFonts w:ascii="Times New Roman" w:eastAsia="Times New Roman" w:hAnsi="Times New Roman"/>
                  <w:color w:val="000000"/>
                  <w:sz w:val="24"/>
                  <w:szCs w:val="24"/>
                  <w:lang w:eastAsia="en-GB"/>
                </w:rPr>
                <w:delText>(0.822)</w:delText>
              </w:r>
            </w:del>
          </w:p>
        </w:tc>
        <w:tc>
          <w:tcPr>
            <w:tcW w:w="1300" w:type="dxa"/>
            <w:tcBorders>
              <w:top w:val="nil"/>
              <w:left w:val="nil"/>
              <w:bottom w:val="nil"/>
              <w:right w:val="nil"/>
            </w:tcBorders>
            <w:shd w:val="clear" w:color="auto" w:fill="auto"/>
            <w:noWrap/>
            <w:vAlign w:val="bottom"/>
            <w:hideMark/>
          </w:tcPr>
          <w:p w14:paraId="225DC711" w14:textId="47609B73" w:rsidR="002C6F78" w:rsidRPr="00E05337" w:rsidDel="004717E5" w:rsidRDefault="002C6F78" w:rsidP="00E05337">
            <w:pPr>
              <w:suppressAutoHyphens w:val="0"/>
              <w:spacing w:after="0"/>
              <w:rPr>
                <w:del w:id="6362" w:author="Linderhof, Vincent" w:date="2016-03-06T10:59:00Z"/>
                <w:rFonts w:ascii="Times New Roman" w:eastAsia="Times New Roman" w:hAnsi="Times New Roman"/>
                <w:color w:val="000000"/>
                <w:sz w:val="24"/>
                <w:szCs w:val="24"/>
                <w:lang w:eastAsia="en-GB"/>
              </w:rPr>
            </w:pPr>
            <w:del w:id="6363" w:author="Linderhof, Vincent" w:date="2016-03-06T10:59:00Z">
              <w:r w:rsidRPr="00E05337" w:rsidDel="004717E5">
                <w:rPr>
                  <w:rFonts w:ascii="Times New Roman" w:eastAsia="Times New Roman" w:hAnsi="Times New Roman"/>
                  <w:color w:val="000000"/>
                  <w:sz w:val="24"/>
                  <w:szCs w:val="24"/>
                  <w:lang w:eastAsia="en-GB"/>
                </w:rPr>
                <w:delText>(0.075)</w:delText>
              </w:r>
            </w:del>
          </w:p>
        </w:tc>
        <w:tc>
          <w:tcPr>
            <w:tcW w:w="1480" w:type="dxa"/>
            <w:tcBorders>
              <w:top w:val="nil"/>
              <w:left w:val="nil"/>
              <w:bottom w:val="nil"/>
              <w:right w:val="nil"/>
            </w:tcBorders>
            <w:shd w:val="clear" w:color="auto" w:fill="auto"/>
            <w:noWrap/>
            <w:vAlign w:val="bottom"/>
            <w:hideMark/>
          </w:tcPr>
          <w:p w14:paraId="02AA9871" w14:textId="60386284" w:rsidR="002C6F78" w:rsidRPr="00E05337" w:rsidDel="004717E5" w:rsidRDefault="002C6F78" w:rsidP="00E05337">
            <w:pPr>
              <w:suppressAutoHyphens w:val="0"/>
              <w:spacing w:after="0"/>
              <w:rPr>
                <w:del w:id="6364" w:author="Linderhof, Vincent" w:date="2016-03-06T10:59:00Z"/>
                <w:rFonts w:ascii="Times New Roman" w:eastAsia="Times New Roman" w:hAnsi="Times New Roman"/>
                <w:color w:val="000000"/>
                <w:sz w:val="24"/>
                <w:szCs w:val="24"/>
                <w:lang w:eastAsia="en-GB"/>
              </w:rPr>
            </w:pPr>
            <w:del w:id="6365" w:author="Linderhof, Vincent" w:date="2016-03-06T10:59:00Z">
              <w:r w:rsidRPr="00E05337" w:rsidDel="004717E5">
                <w:rPr>
                  <w:rFonts w:ascii="Times New Roman" w:eastAsia="Times New Roman" w:hAnsi="Times New Roman"/>
                  <w:color w:val="000000"/>
                  <w:sz w:val="24"/>
                  <w:szCs w:val="24"/>
                  <w:lang w:eastAsia="en-GB"/>
                </w:rPr>
                <w:delText>(2,906.272)</w:delText>
              </w:r>
            </w:del>
          </w:p>
        </w:tc>
      </w:tr>
      <w:tr w:rsidR="002C6F78" w:rsidRPr="00A0183E" w:rsidDel="004717E5" w14:paraId="07538D3B" w14:textId="1E32878E" w:rsidTr="00E05337">
        <w:trPr>
          <w:trHeight w:val="142"/>
          <w:del w:id="6366"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E4DD0E1" w14:textId="1C929DFE" w:rsidR="002C6F78" w:rsidRPr="00E05337" w:rsidDel="004717E5" w:rsidRDefault="002C6F78" w:rsidP="00E05337">
            <w:pPr>
              <w:suppressAutoHyphens w:val="0"/>
              <w:spacing w:after="0"/>
              <w:rPr>
                <w:del w:id="6367" w:author="Linderhof, Vincent" w:date="2016-03-06T10:59:00Z"/>
                <w:rFonts w:ascii="Times New Roman" w:eastAsia="Times New Roman" w:hAnsi="Times New Roman"/>
                <w:color w:val="000000"/>
                <w:sz w:val="24"/>
                <w:szCs w:val="24"/>
                <w:lang w:eastAsia="en-GB"/>
              </w:rPr>
            </w:pPr>
            <w:del w:id="6368" w:author="Linderhof, Vincent" w:date="2016-03-06T10:59:00Z">
              <w:r w:rsidRPr="00E05337" w:rsidDel="004717E5">
                <w:rPr>
                  <w:rFonts w:ascii="Times New Roman" w:eastAsia="Times New Roman" w:hAnsi="Times New Roman"/>
                  <w:color w:val="000000"/>
                  <w:sz w:val="24"/>
                  <w:szCs w:val="24"/>
                  <w:lang w:eastAsia="en-GB"/>
                </w:rPr>
                <w:delText>Region Western</w:delText>
              </w:r>
            </w:del>
          </w:p>
        </w:tc>
        <w:tc>
          <w:tcPr>
            <w:tcW w:w="1300" w:type="dxa"/>
            <w:tcBorders>
              <w:top w:val="nil"/>
              <w:left w:val="nil"/>
              <w:bottom w:val="nil"/>
              <w:right w:val="nil"/>
            </w:tcBorders>
            <w:shd w:val="clear" w:color="auto" w:fill="auto"/>
            <w:noWrap/>
            <w:vAlign w:val="bottom"/>
            <w:hideMark/>
          </w:tcPr>
          <w:p w14:paraId="1A53252D" w14:textId="3FC3DD15" w:rsidR="002C6F78" w:rsidRPr="00E05337" w:rsidDel="004717E5" w:rsidRDefault="002C6F78" w:rsidP="00E05337">
            <w:pPr>
              <w:suppressAutoHyphens w:val="0"/>
              <w:spacing w:after="0"/>
              <w:rPr>
                <w:del w:id="6369" w:author="Linderhof, Vincent" w:date="2016-03-06T10:59:00Z"/>
                <w:rFonts w:ascii="Times New Roman" w:eastAsia="Times New Roman" w:hAnsi="Times New Roman"/>
                <w:color w:val="000000"/>
                <w:sz w:val="24"/>
                <w:szCs w:val="24"/>
                <w:lang w:eastAsia="en-GB"/>
              </w:rPr>
            </w:pPr>
            <w:del w:id="6370" w:author="Linderhof, Vincent" w:date="2016-03-06T10:59:00Z">
              <w:r w:rsidRPr="00E05337" w:rsidDel="004717E5">
                <w:rPr>
                  <w:rFonts w:ascii="Times New Roman" w:eastAsia="Times New Roman" w:hAnsi="Times New Roman"/>
                  <w:color w:val="000000"/>
                  <w:sz w:val="24"/>
                  <w:szCs w:val="24"/>
                  <w:lang w:eastAsia="en-GB"/>
                </w:rPr>
                <w:delText>1.627*</w:delText>
              </w:r>
            </w:del>
          </w:p>
        </w:tc>
        <w:tc>
          <w:tcPr>
            <w:tcW w:w="1300" w:type="dxa"/>
            <w:tcBorders>
              <w:top w:val="nil"/>
              <w:left w:val="nil"/>
              <w:bottom w:val="nil"/>
              <w:right w:val="nil"/>
            </w:tcBorders>
            <w:shd w:val="clear" w:color="auto" w:fill="auto"/>
            <w:noWrap/>
            <w:vAlign w:val="bottom"/>
            <w:hideMark/>
          </w:tcPr>
          <w:p w14:paraId="02C5F63C" w14:textId="5805573A" w:rsidR="002C6F78" w:rsidRPr="00E05337" w:rsidDel="004717E5" w:rsidRDefault="002C6F78" w:rsidP="00E05337">
            <w:pPr>
              <w:suppressAutoHyphens w:val="0"/>
              <w:spacing w:after="0"/>
              <w:rPr>
                <w:del w:id="6371" w:author="Linderhof, Vincent" w:date="2016-03-06T10:59:00Z"/>
                <w:rFonts w:ascii="Times New Roman" w:eastAsia="Times New Roman" w:hAnsi="Times New Roman"/>
                <w:color w:val="000000"/>
                <w:sz w:val="24"/>
                <w:szCs w:val="24"/>
                <w:lang w:eastAsia="en-GB"/>
              </w:rPr>
            </w:pPr>
            <w:del w:id="6372" w:author="Linderhof, Vincent" w:date="2016-03-06T10:59:00Z">
              <w:r w:rsidRPr="00E05337" w:rsidDel="004717E5">
                <w:rPr>
                  <w:rFonts w:ascii="Times New Roman" w:eastAsia="Times New Roman" w:hAnsi="Times New Roman"/>
                  <w:color w:val="000000"/>
                  <w:sz w:val="24"/>
                  <w:szCs w:val="24"/>
                  <w:lang w:eastAsia="en-GB"/>
                </w:rPr>
                <w:delText>-1.012***</w:delText>
              </w:r>
            </w:del>
          </w:p>
        </w:tc>
        <w:tc>
          <w:tcPr>
            <w:tcW w:w="1480" w:type="dxa"/>
            <w:tcBorders>
              <w:top w:val="nil"/>
              <w:left w:val="nil"/>
              <w:bottom w:val="nil"/>
              <w:right w:val="nil"/>
            </w:tcBorders>
            <w:shd w:val="clear" w:color="auto" w:fill="auto"/>
            <w:noWrap/>
            <w:vAlign w:val="bottom"/>
            <w:hideMark/>
          </w:tcPr>
          <w:p w14:paraId="7F8408D3" w14:textId="5FF03BC9" w:rsidR="002C6F78" w:rsidRPr="00E05337" w:rsidDel="004717E5" w:rsidRDefault="002C6F78" w:rsidP="00E05337">
            <w:pPr>
              <w:suppressAutoHyphens w:val="0"/>
              <w:spacing w:after="0"/>
              <w:rPr>
                <w:del w:id="6373" w:author="Linderhof, Vincent" w:date="2016-03-06T10:59:00Z"/>
                <w:rFonts w:ascii="Times New Roman" w:eastAsia="Times New Roman" w:hAnsi="Times New Roman"/>
                <w:color w:val="000000"/>
                <w:sz w:val="24"/>
                <w:szCs w:val="24"/>
                <w:lang w:eastAsia="en-GB"/>
              </w:rPr>
            </w:pPr>
            <w:del w:id="6374" w:author="Linderhof, Vincent" w:date="2016-03-06T10:59:00Z">
              <w:r w:rsidRPr="00E05337" w:rsidDel="004717E5">
                <w:rPr>
                  <w:rFonts w:ascii="Times New Roman" w:eastAsia="Times New Roman" w:hAnsi="Times New Roman"/>
                  <w:color w:val="000000"/>
                  <w:sz w:val="24"/>
                  <w:szCs w:val="24"/>
                  <w:lang w:eastAsia="en-GB"/>
                </w:rPr>
                <w:delText>-12,909.160***</w:delText>
              </w:r>
            </w:del>
          </w:p>
        </w:tc>
      </w:tr>
      <w:tr w:rsidR="002C6F78" w:rsidRPr="00A0183E" w:rsidDel="004717E5" w14:paraId="36C847B6" w14:textId="6ACC3919" w:rsidTr="00E05337">
        <w:trPr>
          <w:trHeight w:val="142"/>
          <w:del w:id="6375"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B5DBD2B" w14:textId="13871DE4" w:rsidR="002C6F78" w:rsidRPr="00E05337" w:rsidDel="004717E5" w:rsidRDefault="002C6F78" w:rsidP="00E05337">
            <w:pPr>
              <w:suppressAutoHyphens w:val="0"/>
              <w:spacing w:after="0"/>
              <w:rPr>
                <w:del w:id="6376" w:author="Linderhof, Vincent" w:date="2016-03-06T10:59:00Z"/>
                <w:rFonts w:ascii="Times New Roman" w:eastAsia="Times New Roman" w:hAnsi="Times New Roman"/>
                <w:color w:val="000000"/>
                <w:sz w:val="24"/>
                <w:szCs w:val="24"/>
                <w:lang w:eastAsia="en-GB"/>
              </w:rPr>
            </w:pPr>
            <w:del w:id="6377"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462EDEF5" w14:textId="41927C5C" w:rsidR="002C6F78" w:rsidRPr="00E05337" w:rsidDel="004717E5" w:rsidRDefault="002C6F78" w:rsidP="00E05337">
            <w:pPr>
              <w:suppressAutoHyphens w:val="0"/>
              <w:spacing w:after="0"/>
              <w:rPr>
                <w:del w:id="6378" w:author="Linderhof, Vincent" w:date="2016-03-06T10:59:00Z"/>
                <w:rFonts w:ascii="Times New Roman" w:eastAsia="Times New Roman" w:hAnsi="Times New Roman"/>
                <w:color w:val="000000"/>
                <w:sz w:val="24"/>
                <w:szCs w:val="24"/>
                <w:lang w:eastAsia="en-GB"/>
              </w:rPr>
            </w:pPr>
            <w:del w:id="6379" w:author="Linderhof, Vincent" w:date="2016-03-06T10:59:00Z">
              <w:r w:rsidRPr="00E05337" w:rsidDel="004717E5">
                <w:rPr>
                  <w:rFonts w:ascii="Times New Roman" w:eastAsia="Times New Roman" w:hAnsi="Times New Roman"/>
                  <w:color w:val="000000"/>
                  <w:sz w:val="24"/>
                  <w:szCs w:val="24"/>
                  <w:lang w:eastAsia="en-GB"/>
                </w:rPr>
                <w:delText>(0.858)</w:delText>
              </w:r>
            </w:del>
          </w:p>
        </w:tc>
        <w:tc>
          <w:tcPr>
            <w:tcW w:w="1300" w:type="dxa"/>
            <w:tcBorders>
              <w:top w:val="nil"/>
              <w:left w:val="nil"/>
              <w:bottom w:val="nil"/>
              <w:right w:val="nil"/>
            </w:tcBorders>
            <w:shd w:val="clear" w:color="auto" w:fill="auto"/>
            <w:noWrap/>
            <w:vAlign w:val="bottom"/>
            <w:hideMark/>
          </w:tcPr>
          <w:p w14:paraId="0F2C29A9" w14:textId="2BB9A8AB" w:rsidR="002C6F78" w:rsidRPr="00E05337" w:rsidDel="004717E5" w:rsidRDefault="002C6F78" w:rsidP="00E05337">
            <w:pPr>
              <w:suppressAutoHyphens w:val="0"/>
              <w:spacing w:after="0"/>
              <w:rPr>
                <w:del w:id="6380" w:author="Linderhof, Vincent" w:date="2016-03-06T10:59:00Z"/>
                <w:rFonts w:ascii="Times New Roman" w:eastAsia="Times New Roman" w:hAnsi="Times New Roman"/>
                <w:color w:val="000000"/>
                <w:sz w:val="24"/>
                <w:szCs w:val="24"/>
                <w:lang w:eastAsia="en-GB"/>
              </w:rPr>
            </w:pPr>
            <w:del w:id="6381" w:author="Linderhof, Vincent" w:date="2016-03-06T10:59:00Z">
              <w:r w:rsidRPr="00E05337" w:rsidDel="004717E5">
                <w:rPr>
                  <w:rFonts w:ascii="Times New Roman" w:eastAsia="Times New Roman" w:hAnsi="Times New Roman"/>
                  <w:color w:val="000000"/>
                  <w:sz w:val="24"/>
                  <w:szCs w:val="24"/>
                  <w:lang w:eastAsia="en-GB"/>
                </w:rPr>
                <w:delText>(0.078)</w:delText>
              </w:r>
            </w:del>
          </w:p>
        </w:tc>
        <w:tc>
          <w:tcPr>
            <w:tcW w:w="1480" w:type="dxa"/>
            <w:tcBorders>
              <w:top w:val="nil"/>
              <w:left w:val="nil"/>
              <w:bottom w:val="nil"/>
              <w:right w:val="nil"/>
            </w:tcBorders>
            <w:shd w:val="clear" w:color="auto" w:fill="auto"/>
            <w:noWrap/>
            <w:vAlign w:val="bottom"/>
            <w:hideMark/>
          </w:tcPr>
          <w:p w14:paraId="2C46E4E7" w14:textId="0C887A65" w:rsidR="002C6F78" w:rsidRPr="00E05337" w:rsidDel="004717E5" w:rsidRDefault="002C6F78" w:rsidP="00E05337">
            <w:pPr>
              <w:suppressAutoHyphens w:val="0"/>
              <w:spacing w:after="0"/>
              <w:rPr>
                <w:del w:id="6382" w:author="Linderhof, Vincent" w:date="2016-03-06T10:59:00Z"/>
                <w:rFonts w:ascii="Times New Roman" w:eastAsia="Times New Roman" w:hAnsi="Times New Roman"/>
                <w:color w:val="000000"/>
                <w:sz w:val="24"/>
                <w:szCs w:val="24"/>
                <w:lang w:eastAsia="en-GB"/>
              </w:rPr>
            </w:pPr>
            <w:del w:id="6383" w:author="Linderhof, Vincent" w:date="2016-03-06T10:59:00Z">
              <w:r w:rsidRPr="00E05337" w:rsidDel="004717E5">
                <w:rPr>
                  <w:rFonts w:ascii="Times New Roman" w:eastAsia="Times New Roman" w:hAnsi="Times New Roman"/>
                  <w:color w:val="000000"/>
                  <w:sz w:val="24"/>
                  <w:szCs w:val="24"/>
                  <w:lang w:eastAsia="en-GB"/>
                </w:rPr>
                <w:delText>(3,033.123)</w:delText>
              </w:r>
            </w:del>
          </w:p>
        </w:tc>
      </w:tr>
      <w:tr w:rsidR="002C6F78" w:rsidRPr="00A0183E" w:rsidDel="004717E5" w14:paraId="26B672A9" w14:textId="4C5DC9BE" w:rsidTr="00E05337">
        <w:trPr>
          <w:trHeight w:val="142"/>
          <w:del w:id="6384"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C73EA22" w14:textId="37B76E11" w:rsidR="002C6F78" w:rsidRPr="00E05337" w:rsidDel="004717E5" w:rsidRDefault="002C6F78" w:rsidP="00E05337">
            <w:pPr>
              <w:suppressAutoHyphens w:val="0"/>
              <w:spacing w:after="0"/>
              <w:rPr>
                <w:del w:id="6385" w:author="Linderhof, Vincent" w:date="2016-03-06T10:59:00Z"/>
                <w:rFonts w:ascii="Times New Roman" w:eastAsia="Times New Roman" w:hAnsi="Times New Roman"/>
                <w:color w:val="000000"/>
                <w:sz w:val="24"/>
                <w:szCs w:val="24"/>
                <w:lang w:eastAsia="en-GB"/>
              </w:rPr>
            </w:pPr>
            <w:del w:id="6386" w:author="Linderhof, Vincent" w:date="2016-03-06T10:59:00Z">
              <w:r w:rsidRPr="00E05337" w:rsidDel="004717E5">
                <w:rPr>
                  <w:rFonts w:ascii="Times New Roman" w:eastAsia="Times New Roman" w:hAnsi="Times New Roman"/>
                  <w:color w:val="000000"/>
                  <w:sz w:val="24"/>
                  <w:szCs w:val="24"/>
                  <w:lang w:eastAsia="en-GB"/>
                </w:rPr>
                <w:delText>Constant</w:delText>
              </w:r>
            </w:del>
          </w:p>
        </w:tc>
        <w:tc>
          <w:tcPr>
            <w:tcW w:w="1300" w:type="dxa"/>
            <w:tcBorders>
              <w:top w:val="nil"/>
              <w:left w:val="nil"/>
              <w:bottom w:val="nil"/>
              <w:right w:val="nil"/>
            </w:tcBorders>
            <w:shd w:val="clear" w:color="auto" w:fill="auto"/>
            <w:noWrap/>
            <w:vAlign w:val="bottom"/>
            <w:hideMark/>
          </w:tcPr>
          <w:p w14:paraId="45E9EC19" w14:textId="130650EE" w:rsidR="002C6F78" w:rsidRPr="00E05337" w:rsidDel="004717E5" w:rsidRDefault="002C6F78" w:rsidP="00E05337">
            <w:pPr>
              <w:suppressAutoHyphens w:val="0"/>
              <w:spacing w:after="0"/>
              <w:rPr>
                <w:del w:id="6387" w:author="Linderhof, Vincent" w:date="2016-03-06T10:59:00Z"/>
                <w:rFonts w:ascii="Times New Roman" w:eastAsia="Times New Roman" w:hAnsi="Times New Roman"/>
                <w:color w:val="000000"/>
                <w:sz w:val="24"/>
                <w:szCs w:val="24"/>
                <w:lang w:eastAsia="en-GB"/>
              </w:rPr>
            </w:pPr>
            <w:del w:id="6388" w:author="Linderhof, Vincent" w:date="2016-03-06T10:59:00Z">
              <w:r w:rsidRPr="00E05337" w:rsidDel="004717E5">
                <w:rPr>
                  <w:rFonts w:ascii="Times New Roman" w:eastAsia="Times New Roman" w:hAnsi="Times New Roman"/>
                  <w:color w:val="000000"/>
                  <w:sz w:val="24"/>
                  <w:szCs w:val="24"/>
                  <w:lang w:eastAsia="en-GB"/>
                </w:rPr>
                <w:delText>39.942***</w:delText>
              </w:r>
            </w:del>
          </w:p>
        </w:tc>
        <w:tc>
          <w:tcPr>
            <w:tcW w:w="1300" w:type="dxa"/>
            <w:tcBorders>
              <w:top w:val="nil"/>
              <w:left w:val="nil"/>
              <w:bottom w:val="nil"/>
              <w:right w:val="nil"/>
            </w:tcBorders>
            <w:shd w:val="clear" w:color="auto" w:fill="auto"/>
            <w:noWrap/>
            <w:vAlign w:val="bottom"/>
            <w:hideMark/>
          </w:tcPr>
          <w:p w14:paraId="3A135B71" w14:textId="745B6A43" w:rsidR="002C6F78" w:rsidRPr="00E05337" w:rsidDel="004717E5" w:rsidRDefault="002C6F78" w:rsidP="00E05337">
            <w:pPr>
              <w:suppressAutoHyphens w:val="0"/>
              <w:spacing w:after="0"/>
              <w:rPr>
                <w:del w:id="6389" w:author="Linderhof, Vincent" w:date="2016-03-06T10:59:00Z"/>
                <w:rFonts w:ascii="Times New Roman" w:eastAsia="Times New Roman" w:hAnsi="Times New Roman"/>
                <w:color w:val="000000"/>
                <w:sz w:val="24"/>
                <w:szCs w:val="24"/>
                <w:lang w:eastAsia="en-GB"/>
              </w:rPr>
            </w:pPr>
            <w:del w:id="6390" w:author="Linderhof, Vincent" w:date="2016-03-06T10:59:00Z">
              <w:r w:rsidRPr="00E05337" w:rsidDel="004717E5">
                <w:rPr>
                  <w:rFonts w:ascii="Times New Roman" w:eastAsia="Times New Roman" w:hAnsi="Times New Roman"/>
                  <w:color w:val="000000"/>
                  <w:sz w:val="24"/>
                  <w:szCs w:val="24"/>
                  <w:lang w:eastAsia="en-GB"/>
                </w:rPr>
                <w:delText>6.972***</w:delText>
              </w:r>
            </w:del>
          </w:p>
        </w:tc>
        <w:tc>
          <w:tcPr>
            <w:tcW w:w="1480" w:type="dxa"/>
            <w:tcBorders>
              <w:top w:val="nil"/>
              <w:left w:val="nil"/>
              <w:bottom w:val="nil"/>
              <w:right w:val="nil"/>
            </w:tcBorders>
            <w:shd w:val="clear" w:color="auto" w:fill="auto"/>
            <w:noWrap/>
            <w:vAlign w:val="bottom"/>
            <w:hideMark/>
          </w:tcPr>
          <w:p w14:paraId="13A7C828" w14:textId="72088832" w:rsidR="002C6F78" w:rsidRPr="00E05337" w:rsidDel="004717E5" w:rsidRDefault="002C6F78" w:rsidP="00E05337">
            <w:pPr>
              <w:suppressAutoHyphens w:val="0"/>
              <w:spacing w:after="0"/>
              <w:rPr>
                <w:del w:id="6391" w:author="Linderhof, Vincent" w:date="2016-03-06T10:59:00Z"/>
                <w:rFonts w:ascii="Times New Roman" w:eastAsia="Times New Roman" w:hAnsi="Times New Roman"/>
                <w:color w:val="000000"/>
                <w:sz w:val="24"/>
                <w:szCs w:val="24"/>
                <w:lang w:eastAsia="en-GB"/>
              </w:rPr>
            </w:pPr>
            <w:del w:id="6392" w:author="Linderhof, Vincent" w:date="2016-03-06T10:59:00Z">
              <w:r w:rsidRPr="00E05337" w:rsidDel="004717E5">
                <w:rPr>
                  <w:rFonts w:ascii="Times New Roman" w:eastAsia="Times New Roman" w:hAnsi="Times New Roman"/>
                  <w:color w:val="000000"/>
                  <w:sz w:val="24"/>
                  <w:szCs w:val="24"/>
                  <w:lang w:eastAsia="en-GB"/>
                </w:rPr>
                <w:delText>-7,511.747</w:delText>
              </w:r>
            </w:del>
          </w:p>
        </w:tc>
      </w:tr>
      <w:tr w:rsidR="002C6F78" w:rsidRPr="00A0183E" w:rsidDel="004717E5" w14:paraId="590EBD13" w14:textId="75644322" w:rsidTr="00E05337">
        <w:trPr>
          <w:trHeight w:val="142"/>
          <w:del w:id="6393"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05985DA" w14:textId="4511674C" w:rsidR="002C6F78" w:rsidRPr="00E05337" w:rsidDel="004717E5" w:rsidRDefault="002C6F78" w:rsidP="00E05337">
            <w:pPr>
              <w:suppressAutoHyphens w:val="0"/>
              <w:spacing w:after="0"/>
              <w:rPr>
                <w:del w:id="6394" w:author="Linderhof, Vincent" w:date="2016-03-06T10:59:00Z"/>
                <w:rFonts w:ascii="Times New Roman" w:eastAsia="Times New Roman" w:hAnsi="Times New Roman"/>
                <w:color w:val="000000"/>
                <w:sz w:val="24"/>
                <w:szCs w:val="24"/>
                <w:lang w:eastAsia="en-GB"/>
              </w:rPr>
            </w:pPr>
            <w:del w:id="6395"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4570C879" w14:textId="47B4B051" w:rsidR="002C6F78" w:rsidRPr="00E05337" w:rsidDel="004717E5" w:rsidRDefault="002C6F78" w:rsidP="00E05337">
            <w:pPr>
              <w:suppressAutoHyphens w:val="0"/>
              <w:spacing w:after="0"/>
              <w:rPr>
                <w:del w:id="6396" w:author="Linderhof, Vincent" w:date="2016-03-06T10:59:00Z"/>
                <w:rFonts w:ascii="Times New Roman" w:eastAsia="Times New Roman" w:hAnsi="Times New Roman"/>
                <w:color w:val="000000"/>
                <w:sz w:val="24"/>
                <w:szCs w:val="24"/>
                <w:lang w:eastAsia="en-GB"/>
              </w:rPr>
            </w:pPr>
            <w:del w:id="6397" w:author="Linderhof, Vincent" w:date="2016-03-06T10:59:00Z">
              <w:r w:rsidRPr="00E05337" w:rsidDel="004717E5">
                <w:rPr>
                  <w:rFonts w:ascii="Times New Roman" w:eastAsia="Times New Roman" w:hAnsi="Times New Roman"/>
                  <w:color w:val="000000"/>
                  <w:sz w:val="24"/>
                  <w:szCs w:val="24"/>
                  <w:lang w:eastAsia="en-GB"/>
                </w:rPr>
                <w:delText>(1.748)</w:delText>
              </w:r>
            </w:del>
          </w:p>
        </w:tc>
        <w:tc>
          <w:tcPr>
            <w:tcW w:w="1300" w:type="dxa"/>
            <w:tcBorders>
              <w:top w:val="nil"/>
              <w:left w:val="nil"/>
              <w:bottom w:val="nil"/>
              <w:right w:val="nil"/>
            </w:tcBorders>
            <w:shd w:val="clear" w:color="auto" w:fill="auto"/>
            <w:noWrap/>
            <w:vAlign w:val="bottom"/>
            <w:hideMark/>
          </w:tcPr>
          <w:p w14:paraId="12C7A05A" w14:textId="79DCE7DE" w:rsidR="002C6F78" w:rsidRPr="00E05337" w:rsidDel="004717E5" w:rsidRDefault="002C6F78" w:rsidP="00E05337">
            <w:pPr>
              <w:suppressAutoHyphens w:val="0"/>
              <w:spacing w:after="0"/>
              <w:rPr>
                <w:del w:id="6398" w:author="Linderhof, Vincent" w:date="2016-03-06T10:59:00Z"/>
                <w:rFonts w:ascii="Times New Roman" w:eastAsia="Times New Roman" w:hAnsi="Times New Roman"/>
                <w:color w:val="000000"/>
                <w:sz w:val="24"/>
                <w:szCs w:val="24"/>
                <w:lang w:eastAsia="en-GB"/>
              </w:rPr>
            </w:pPr>
            <w:del w:id="6399" w:author="Linderhof, Vincent" w:date="2016-03-06T10:59:00Z">
              <w:r w:rsidRPr="00E05337" w:rsidDel="004717E5">
                <w:rPr>
                  <w:rFonts w:ascii="Times New Roman" w:eastAsia="Times New Roman" w:hAnsi="Times New Roman"/>
                  <w:color w:val="000000"/>
                  <w:sz w:val="24"/>
                  <w:szCs w:val="24"/>
                  <w:lang w:eastAsia="en-GB"/>
                </w:rPr>
                <w:delText>(0.159)</w:delText>
              </w:r>
            </w:del>
          </w:p>
        </w:tc>
        <w:tc>
          <w:tcPr>
            <w:tcW w:w="1480" w:type="dxa"/>
            <w:tcBorders>
              <w:top w:val="nil"/>
              <w:left w:val="nil"/>
              <w:bottom w:val="nil"/>
              <w:right w:val="nil"/>
            </w:tcBorders>
            <w:shd w:val="clear" w:color="auto" w:fill="auto"/>
            <w:noWrap/>
            <w:vAlign w:val="bottom"/>
            <w:hideMark/>
          </w:tcPr>
          <w:p w14:paraId="0F5F60BC" w14:textId="2AB824B0" w:rsidR="002C6F78" w:rsidRPr="00E05337" w:rsidDel="004717E5" w:rsidRDefault="002C6F78" w:rsidP="00E05337">
            <w:pPr>
              <w:suppressAutoHyphens w:val="0"/>
              <w:spacing w:after="0"/>
              <w:rPr>
                <w:del w:id="6400" w:author="Linderhof, Vincent" w:date="2016-03-06T10:59:00Z"/>
                <w:rFonts w:ascii="Times New Roman" w:eastAsia="Times New Roman" w:hAnsi="Times New Roman"/>
                <w:color w:val="000000"/>
                <w:sz w:val="24"/>
                <w:szCs w:val="24"/>
                <w:lang w:eastAsia="en-GB"/>
              </w:rPr>
            </w:pPr>
            <w:del w:id="6401" w:author="Linderhof, Vincent" w:date="2016-03-06T10:59:00Z">
              <w:r w:rsidRPr="00E05337" w:rsidDel="004717E5">
                <w:rPr>
                  <w:rFonts w:ascii="Times New Roman" w:eastAsia="Times New Roman" w:hAnsi="Times New Roman"/>
                  <w:color w:val="000000"/>
                  <w:sz w:val="24"/>
                  <w:szCs w:val="24"/>
                  <w:lang w:eastAsia="en-GB"/>
                </w:rPr>
                <w:delText>(6,180.267)</w:delText>
              </w:r>
            </w:del>
          </w:p>
        </w:tc>
      </w:tr>
      <w:tr w:rsidR="002C6F78" w:rsidRPr="00A0183E" w:rsidDel="004717E5" w14:paraId="150B7EC1" w14:textId="6FDEFD85" w:rsidTr="00E05337">
        <w:trPr>
          <w:trHeight w:val="142"/>
          <w:del w:id="6402" w:author="Linderhof, Vincent" w:date="2016-03-06T10:59:00Z"/>
        </w:trPr>
        <w:tc>
          <w:tcPr>
            <w:tcW w:w="6320" w:type="dxa"/>
            <w:tcBorders>
              <w:top w:val="nil"/>
              <w:left w:val="nil"/>
              <w:bottom w:val="single" w:sz="4" w:space="0" w:color="auto"/>
              <w:right w:val="single" w:sz="4" w:space="0" w:color="auto"/>
            </w:tcBorders>
            <w:shd w:val="clear" w:color="auto" w:fill="auto"/>
            <w:noWrap/>
            <w:vAlign w:val="bottom"/>
            <w:hideMark/>
          </w:tcPr>
          <w:p w14:paraId="25786542" w14:textId="22706F55" w:rsidR="002C6F78" w:rsidRPr="00E05337" w:rsidDel="004717E5" w:rsidRDefault="002C6F78" w:rsidP="00E05337">
            <w:pPr>
              <w:suppressAutoHyphens w:val="0"/>
              <w:spacing w:after="0"/>
              <w:rPr>
                <w:del w:id="6403" w:author="Linderhof, Vincent" w:date="2016-03-06T10:59:00Z"/>
                <w:rFonts w:ascii="Times New Roman" w:eastAsia="Times New Roman" w:hAnsi="Times New Roman"/>
                <w:color w:val="000000"/>
                <w:sz w:val="24"/>
                <w:szCs w:val="24"/>
                <w:lang w:eastAsia="en-GB"/>
              </w:rPr>
            </w:pPr>
            <w:del w:id="6404"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single" w:sz="4" w:space="0" w:color="auto"/>
              <w:right w:val="nil"/>
            </w:tcBorders>
            <w:shd w:val="clear" w:color="auto" w:fill="auto"/>
            <w:noWrap/>
            <w:vAlign w:val="bottom"/>
            <w:hideMark/>
          </w:tcPr>
          <w:p w14:paraId="16D16946" w14:textId="4E6BCCA5" w:rsidR="002C6F78" w:rsidRPr="00E05337" w:rsidDel="004717E5" w:rsidRDefault="002C6F78" w:rsidP="00E05337">
            <w:pPr>
              <w:suppressAutoHyphens w:val="0"/>
              <w:spacing w:after="0"/>
              <w:rPr>
                <w:del w:id="6405" w:author="Linderhof, Vincent" w:date="2016-03-06T10:59:00Z"/>
                <w:rFonts w:ascii="Times New Roman" w:eastAsia="Times New Roman" w:hAnsi="Times New Roman"/>
                <w:color w:val="000000"/>
                <w:sz w:val="24"/>
                <w:szCs w:val="24"/>
                <w:lang w:eastAsia="en-GB"/>
              </w:rPr>
            </w:pPr>
            <w:del w:id="6406"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single" w:sz="4" w:space="0" w:color="auto"/>
              <w:right w:val="nil"/>
            </w:tcBorders>
            <w:shd w:val="clear" w:color="auto" w:fill="auto"/>
            <w:noWrap/>
            <w:vAlign w:val="bottom"/>
            <w:hideMark/>
          </w:tcPr>
          <w:p w14:paraId="7AC0632A" w14:textId="1896BBB2" w:rsidR="002C6F78" w:rsidRPr="00E05337" w:rsidDel="004717E5" w:rsidRDefault="002C6F78" w:rsidP="00E05337">
            <w:pPr>
              <w:suppressAutoHyphens w:val="0"/>
              <w:spacing w:after="0"/>
              <w:rPr>
                <w:del w:id="6407" w:author="Linderhof, Vincent" w:date="2016-03-06T10:59:00Z"/>
                <w:rFonts w:ascii="Times New Roman" w:eastAsia="Times New Roman" w:hAnsi="Times New Roman"/>
                <w:color w:val="000000"/>
                <w:sz w:val="24"/>
                <w:szCs w:val="24"/>
                <w:lang w:eastAsia="en-GB"/>
              </w:rPr>
            </w:pPr>
            <w:del w:id="6408"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480" w:type="dxa"/>
            <w:tcBorders>
              <w:top w:val="nil"/>
              <w:left w:val="nil"/>
              <w:bottom w:val="single" w:sz="4" w:space="0" w:color="auto"/>
              <w:right w:val="nil"/>
            </w:tcBorders>
            <w:shd w:val="clear" w:color="auto" w:fill="auto"/>
            <w:noWrap/>
            <w:vAlign w:val="bottom"/>
            <w:hideMark/>
          </w:tcPr>
          <w:p w14:paraId="41A94010" w14:textId="69AB68C3" w:rsidR="002C6F78" w:rsidRPr="00E05337" w:rsidDel="004717E5" w:rsidRDefault="002C6F78" w:rsidP="00E05337">
            <w:pPr>
              <w:suppressAutoHyphens w:val="0"/>
              <w:spacing w:after="0"/>
              <w:rPr>
                <w:del w:id="6409" w:author="Linderhof, Vincent" w:date="2016-03-06T10:59:00Z"/>
                <w:rFonts w:ascii="Times New Roman" w:eastAsia="Times New Roman" w:hAnsi="Times New Roman"/>
                <w:color w:val="000000"/>
                <w:sz w:val="24"/>
                <w:szCs w:val="24"/>
                <w:lang w:eastAsia="en-GB"/>
              </w:rPr>
            </w:pPr>
            <w:del w:id="6410" w:author="Linderhof, Vincent" w:date="2016-03-06T10:59:00Z">
              <w:r w:rsidRPr="00E05337" w:rsidDel="004717E5">
                <w:rPr>
                  <w:rFonts w:ascii="Times New Roman" w:eastAsia="Times New Roman" w:hAnsi="Times New Roman"/>
                  <w:color w:val="000000"/>
                  <w:sz w:val="24"/>
                  <w:szCs w:val="24"/>
                  <w:lang w:eastAsia="en-GB"/>
                </w:rPr>
                <w:delText> </w:delText>
              </w:r>
            </w:del>
          </w:p>
        </w:tc>
      </w:tr>
      <w:tr w:rsidR="002C6F78" w:rsidRPr="00A0183E" w:rsidDel="004717E5" w14:paraId="7EBD0D9F" w14:textId="6C9407C9" w:rsidTr="00E05337">
        <w:trPr>
          <w:trHeight w:val="142"/>
          <w:del w:id="6411"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50A7CE4" w14:textId="58B0BABF" w:rsidR="002C6F78" w:rsidRPr="00E05337" w:rsidDel="004717E5" w:rsidRDefault="002C6F78" w:rsidP="00E05337">
            <w:pPr>
              <w:suppressAutoHyphens w:val="0"/>
              <w:spacing w:after="0"/>
              <w:rPr>
                <w:del w:id="6412" w:author="Linderhof, Vincent" w:date="2016-03-06T10:59:00Z"/>
                <w:rFonts w:ascii="Times New Roman" w:eastAsia="Times New Roman" w:hAnsi="Times New Roman"/>
                <w:color w:val="000000"/>
                <w:sz w:val="24"/>
                <w:szCs w:val="24"/>
                <w:lang w:eastAsia="en-GB"/>
              </w:rPr>
            </w:pPr>
            <w:del w:id="6413" w:author="Linderhof, Vincent" w:date="2016-03-06T10:59:00Z">
              <w:r w:rsidRPr="00E05337" w:rsidDel="004717E5">
                <w:rPr>
                  <w:rFonts w:ascii="Times New Roman" w:eastAsia="Times New Roman" w:hAnsi="Times New Roman"/>
                  <w:color w:val="000000"/>
                  <w:sz w:val="24"/>
                  <w:szCs w:val="24"/>
                  <w:lang w:eastAsia="en-GB"/>
                </w:rPr>
                <w:delText>Observations</w:delText>
              </w:r>
            </w:del>
          </w:p>
        </w:tc>
        <w:tc>
          <w:tcPr>
            <w:tcW w:w="1300" w:type="dxa"/>
            <w:tcBorders>
              <w:top w:val="nil"/>
              <w:left w:val="nil"/>
              <w:bottom w:val="nil"/>
              <w:right w:val="nil"/>
            </w:tcBorders>
            <w:shd w:val="clear" w:color="auto" w:fill="auto"/>
            <w:noWrap/>
            <w:vAlign w:val="bottom"/>
            <w:hideMark/>
          </w:tcPr>
          <w:p w14:paraId="2E661B4F" w14:textId="0EF90CBA" w:rsidR="002C6F78" w:rsidRPr="00E05337" w:rsidDel="004717E5" w:rsidRDefault="002C6F78" w:rsidP="00E05337">
            <w:pPr>
              <w:suppressAutoHyphens w:val="0"/>
              <w:spacing w:after="0"/>
              <w:rPr>
                <w:del w:id="6414" w:author="Linderhof, Vincent" w:date="2016-03-06T10:59:00Z"/>
                <w:rFonts w:ascii="Times New Roman" w:eastAsia="Times New Roman" w:hAnsi="Times New Roman"/>
                <w:color w:val="000000"/>
                <w:sz w:val="24"/>
                <w:szCs w:val="24"/>
                <w:lang w:eastAsia="en-GB"/>
              </w:rPr>
            </w:pPr>
            <w:del w:id="6415" w:author="Linderhof, Vincent" w:date="2016-03-06T10:59:00Z">
              <w:r w:rsidRPr="00E05337" w:rsidDel="004717E5">
                <w:rPr>
                  <w:rFonts w:ascii="Times New Roman" w:eastAsia="Times New Roman" w:hAnsi="Times New Roman"/>
                  <w:color w:val="000000"/>
                  <w:sz w:val="24"/>
                  <w:szCs w:val="24"/>
                  <w:lang w:eastAsia="en-GB"/>
                </w:rPr>
                <w:delText>4,103</w:delText>
              </w:r>
            </w:del>
          </w:p>
        </w:tc>
        <w:tc>
          <w:tcPr>
            <w:tcW w:w="1300" w:type="dxa"/>
            <w:tcBorders>
              <w:top w:val="nil"/>
              <w:left w:val="nil"/>
              <w:bottom w:val="nil"/>
              <w:right w:val="nil"/>
            </w:tcBorders>
            <w:shd w:val="clear" w:color="auto" w:fill="auto"/>
            <w:noWrap/>
            <w:vAlign w:val="bottom"/>
            <w:hideMark/>
          </w:tcPr>
          <w:p w14:paraId="1E326F82" w14:textId="0369FF29" w:rsidR="002C6F78" w:rsidRPr="00E05337" w:rsidDel="004717E5" w:rsidRDefault="002C6F78" w:rsidP="00E05337">
            <w:pPr>
              <w:suppressAutoHyphens w:val="0"/>
              <w:spacing w:after="0"/>
              <w:rPr>
                <w:del w:id="6416" w:author="Linderhof, Vincent" w:date="2016-03-06T10:59:00Z"/>
                <w:rFonts w:ascii="Times New Roman" w:eastAsia="Times New Roman" w:hAnsi="Times New Roman"/>
                <w:color w:val="000000"/>
                <w:sz w:val="24"/>
                <w:szCs w:val="24"/>
                <w:lang w:eastAsia="en-GB"/>
              </w:rPr>
            </w:pPr>
            <w:del w:id="6417" w:author="Linderhof, Vincent" w:date="2016-03-06T10:59:00Z">
              <w:r w:rsidRPr="00E05337" w:rsidDel="004717E5">
                <w:rPr>
                  <w:rFonts w:ascii="Times New Roman" w:eastAsia="Times New Roman" w:hAnsi="Times New Roman"/>
                  <w:color w:val="000000"/>
                  <w:sz w:val="24"/>
                  <w:szCs w:val="24"/>
                  <w:lang w:eastAsia="en-GB"/>
                </w:rPr>
                <w:delText>4,103</w:delText>
              </w:r>
            </w:del>
          </w:p>
        </w:tc>
        <w:tc>
          <w:tcPr>
            <w:tcW w:w="1480" w:type="dxa"/>
            <w:tcBorders>
              <w:top w:val="nil"/>
              <w:left w:val="nil"/>
              <w:bottom w:val="nil"/>
              <w:right w:val="nil"/>
            </w:tcBorders>
            <w:shd w:val="clear" w:color="auto" w:fill="auto"/>
            <w:noWrap/>
            <w:vAlign w:val="bottom"/>
            <w:hideMark/>
          </w:tcPr>
          <w:p w14:paraId="0FEC7E7C" w14:textId="146E753B" w:rsidR="002C6F78" w:rsidRPr="00E05337" w:rsidDel="004717E5" w:rsidRDefault="002C6F78" w:rsidP="00E05337">
            <w:pPr>
              <w:suppressAutoHyphens w:val="0"/>
              <w:spacing w:after="0"/>
              <w:rPr>
                <w:del w:id="6418" w:author="Linderhof, Vincent" w:date="2016-03-06T10:59:00Z"/>
                <w:rFonts w:ascii="Times New Roman" w:eastAsia="Times New Roman" w:hAnsi="Times New Roman"/>
                <w:color w:val="000000"/>
                <w:sz w:val="24"/>
                <w:szCs w:val="24"/>
                <w:lang w:eastAsia="en-GB"/>
              </w:rPr>
            </w:pPr>
            <w:del w:id="6419" w:author="Linderhof, Vincent" w:date="2016-03-06T10:59:00Z">
              <w:r w:rsidRPr="00E05337" w:rsidDel="004717E5">
                <w:rPr>
                  <w:rFonts w:ascii="Times New Roman" w:eastAsia="Times New Roman" w:hAnsi="Times New Roman"/>
                  <w:color w:val="000000"/>
                  <w:sz w:val="24"/>
                  <w:szCs w:val="24"/>
                  <w:lang w:eastAsia="en-GB"/>
                </w:rPr>
                <w:delText>4,101</w:delText>
              </w:r>
            </w:del>
          </w:p>
        </w:tc>
      </w:tr>
      <w:tr w:rsidR="002C6F78" w:rsidRPr="00A0183E" w:rsidDel="004717E5" w14:paraId="0955AC30" w14:textId="51DC080F" w:rsidTr="00E05337">
        <w:trPr>
          <w:trHeight w:val="142"/>
          <w:del w:id="6420"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5C07DE8" w14:textId="05FBA26F" w:rsidR="002C6F78" w:rsidRPr="00E05337" w:rsidDel="004717E5" w:rsidRDefault="002C6F78" w:rsidP="00E05337">
            <w:pPr>
              <w:suppressAutoHyphens w:val="0"/>
              <w:spacing w:after="0"/>
              <w:rPr>
                <w:del w:id="6421" w:author="Linderhof, Vincent" w:date="2016-03-06T10:59:00Z"/>
                <w:rFonts w:ascii="Times New Roman" w:eastAsia="Times New Roman" w:hAnsi="Times New Roman"/>
                <w:color w:val="000000"/>
                <w:sz w:val="24"/>
                <w:szCs w:val="24"/>
                <w:lang w:eastAsia="en-GB"/>
              </w:rPr>
            </w:pPr>
            <w:del w:id="6422" w:author="Linderhof, Vincent" w:date="2016-03-06T10:59:00Z">
              <w:r w:rsidRPr="00E05337" w:rsidDel="004717E5">
                <w:rPr>
                  <w:rFonts w:ascii="Times New Roman" w:eastAsia="Times New Roman" w:hAnsi="Times New Roman"/>
                  <w:color w:val="000000"/>
                  <w:sz w:val="24"/>
                  <w:szCs w:val="24"/>
                  <w:lang w:eastAsia="en-GB"/>
                </w:rPr>
                <w:delText>R2</w:delText>
              </w:r>
            </w:del>
          </w:p>
        </w:tc>
        <w:tc>
          <w:tcPr>
            <w:tcW w:w="1300" w:type="dxa"/>
            <w:tcBorders>
              <w:top w:val="nil"/>
              <w:left w:val="nil"/>
              <w:bottom w:val="nil"/>
              <w:right w:val="nil"/>
            </w:tcBorders>
            <w:shd w:val="clear" w:color="auto" w:fill="auto"/>
            <w:noWrap/>
            <w:vAlign w:val="bottom"/>
            <w:hideMark/>
          </w:tcPr>
          <w:p w14:paraId="34AAEB66" w14:textId="21932BE8" w:rsidR="002C6F78" w:rsidRPr="00E05337" w:rsidDel="004717E5" w:rsidRDefault="002C6F78" w:rsidP="00E05337">
            <w:pPr>
              <w:suppressAutoHyphens w:val="0"/>
              <w:spacing w:after="0"/>
              <w:rPr>
                <w:del w:id="6423" w:author="Linderhof, Vincent" w:date="2016-03-06T10:59:00Z"/>
                <w:rFonts w:ascii="Times New Roman" w:eastAsia="Times New Roman" w:hAnsi="Times New Roman"/>
                <w:color w:val="000000"/>
                <w:sz w:val="24"/>
                <w:szCs w:val="24"/>
                <w:lang w:eastAsia="en-GB"/>
              </w:rPr>
            </w:pPr>
            <w:del w:id="6424" w:author="Linderhof, Vincent" w:date="2016-03-06T10:59:00Z">
              <w:r w:rsidRPr="00E05337" w:rsidDel="004717E5">
                <w:rPr>
                  <w:rFonts w:ascii="Times New Roman" w:eastAsia="Times New Roman" w:hAnsi="Times New Roman"/>
                  <w:color w:val="000000"/>
                  <w:sz w:val="24"/>
                  <w:szCs w:val="24"/>
                  <w:lang w:eastAsia="en-GB"/>
                </w:rPr>
                <w:delText>0.336</w:delText>
              </w:r>
            </w:del>
          </w:p>
        </w:tc>
        <w:tc>
          <w:tcPr>
            <w:tcW w:w="1300" w:type="dxa"/>
            <w:tcBorders>
              <w:top w:val="nil"/>
              <w:left w:val="nil"/>
              <w:bottom w:val="nil"/>
              <w:right w:val="nil"/>
            </w:tcBorders>
            <w:shd w:val="clear" w:color="auto" w:fill="auto"/>
            <w:noWrap/>
            <w:vAlign w:val="bottom"/>
            <w:hideMark/>
          </w:tcPr>
          <w:p w14:paraId="1C1571C9" w14:textId="260823DF" w:rsidR="002C6F78" w:rsidRPr="00E05337" w:rsidDel="004717E5" w:rsidRDefault="002C6F78" w:rsidP="00E05337">
            <w:pPr>
              <w:suppressAutoHyphens w:val="0"/>
              <w:spacing w:after="0"/>
              <w:rPr>
                <w:del w:id="6425" w:author="Linderhof, Vincent" w:date="2016-03-06T10:59:00Z"/>
                <w:rFonts w:ascii="Times New Roman" w:eastAsia="Times New Roman" w:hAnsi="Times New Roman"/>
                <w:color w:val="000000"/>
                <w:sz w:val="24"/>
                <w:szCs w:val="24"/>
                <w:lang w:eastAsia="en-GB"/>
              </w:rPr>
            </w:pPr>
            <w:del w:id="6426" w:author="Linderhof, Vincent" w:date="2016-03-06T10:59:00Z">
              <w:r w:rsidRPr="00E05337" w:rsidDel="004717E5">
                <w:rPr>
                  <w:rFonts w:ascii="Times New Roman" w:eastAsia="Times New Roman" w:hAnsi="Times New Roman"/>
                  <w:color w:val="000000"/>
                  <w:sz w:val="24"/>
                  <w:szCs w:val="24"/>
                  <w:lang w:eastAsia="en-GB"/>
                </w:rPr>
                <w:delText>0.322</w:delText>
              </w:r>
            </w:del>
          </w:p>
        </w:tc>
        <w:tc>
          <w:tcPr>
            <w:tcW w:w="1480" w:type="dxa"/>
            <w:tcBorders>
              <w:top w:val="nil"/>
              <w:left w:val="nil"/>
              <w:bottom w:val="nil"/>
              <w:right w:val="nil"/>
            </w:tcBorders>
            <w:shd w:val="clear" w:color="auto" w:fill="auto"/>
            <w:noWrap/>
            <w:vAlign w:val="bottom"/>
            <w:hideMark/>
          </w:tcPr>
          <w:p w14:paraId="7DBAFBAA" w14:textId="2154EB85" w:rsidR="002C6F78" w:rsidRPr="00E05337" w:rsidDel="004717E5" w:rsidRDefault="002C6F78" w:rsidP="00E05337">
            <w:pPr>
              <w:suppressAutoHyphens w:val="0"/>
              <w:spacing w:after="0"/>
              <w:rPr>
                <w:del w:id="6427" w:author="Linderhof, Vincent" w:date="2016-03-06T10:59:00Z"/>
                <w:rFonts w:ascii="Times New Roman" w:eastAsia="Times New Roman" w:hAnsi="Times New Roman"/>
                <w:color w:val="000000"/>
                <w:sz w:val="24"/>
                <w:szCs w:val="24"/>
                <w:lang w:eastAsia="en-GB"/>
              </w:rPr>
            </w:pPr>
            <w:del w:id="6428" w:author="Linderhof, Vincent" w:date="2016-03-06T10:59:00Z">
              <w:r w:rsidRPr="00E05337" w:rsidDel="004717E5">
                <w:rPr>
                  <w:rFonts w:ascii="Times New Roman" w:eastAsia="Times New Roman" w:hAnsi="Times New Roman"/>
                  <w:color w:val="000000"/>
                  <w:sz w:val="24"/>
                  <w:szCs w:val="24"/>
                  <w:lang w:eastAsia="en-GB"/>
                </w:rPr>
                <w:delText>0.226</w:delText>
              </w:r>
            </w:del>
          </w:p>
        </w:tc>
      </w:tr>
      <w:tr w:rsidR="002C6F78" w:rsidRPr="00A0183E" w:rsidDel="004717E5" w14:paraId="601F45B9" w14:textId="235D2454" w:rsidTr="00E05337">
        <w:trPr>
          <w:trHeight w:val="142"/>
          <w:del w:id="6429"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6BB517B" w14:textId="5F4A2AA7" w:rsidR="002C6F78" w:rsidRPr="00E05337" w:rsidDel="004717E5" w:rsidRDefault="002C6F78" w:rsidP="00E05337">
            <w:pPr>
              <w:suppressAutoHyphens w:val="0"/>
              <w:spacing w:after="0"/>
              <w:rPr>
                <w:del w:id="6430" w:author="Linderhof, Vincent" w:date="2016-03-06T10:59:00Z"/>
                <w:rFonts w:ascii="Times New Roman" w:eastAsia="Times New Roman" w:hAnsi="Times New Roman"/>
                <w:color w:val="000000"/>
                <w:sz w:val="24"/>
                <w:szCs w:val="24"/>
                <w:lang w:eastAsia="en-GB"/>
              </w:rPr>
            </w:pPr>
            <w:del w:id="6431" w:author="Linderhof, Vincent" w:date="2016-03-06T10:59:00Z">
              <w:r w:rsidRPr="00E05337" w:rsidDel="004717E5">
                <w:rPr>
                  <w:rFonts w:ascii="Times New Roman" w:eastAsia="Times New Roman" w:hAnsi="Times New Roman"/>
                  <w:color w:val="000000"/>
                  <w:sz w:val="24"/>
                  <w:szCs w:val="24"/>
                  <w:lang w:eastAsia="en-GB"/>
                </w:rPr>
                <w:delText>Adjusted R2</w:delText>
              </w:r>
            </w:del>
          </w:p>
        </w:tc>
        <w:tc>
          <w:tcPr>
            <w:tcW w:w="1300" w:type="dxa"/>
            <w:tcBorders>
              <w:top w:val="nil"/>
              <w:left w:val="nil"/>
              <w:bottom w:val="nil"/>
              <w:right w:val="nil"/>
            </w:tcBorders>
            <w:shd w:val="clear" w:color="auto" w:fill="auto"/>
            <w:noWrap/>
            <w:vAlign w:val="bottom"/>
            <w:hideMark/>
          </w:tcPr>
          <w:p w14:paraId="4B319D52" w14:textId="3B533B3C" w:rsidR="002C6F78" w:rsidRPr="00E05337" w:rsidDel="004717E5" w:rsidRDefault="002C6F78" w:rsidP="00E05337">
            <w:pPr>
              <w:suppressAutoHyphens w:val="0"/>
              <w:spacing w:after="0"/>
              <w:rPr>
                <w:del w:id="6432" w:author="Linderhof, Vincent" w:date="2016-03-06T10:59:00Z"/>
                <w:rFonts w:ascii="Times New Roman" w:eastAsia="Times New Roman" w:hAnsi="Times New Roman"/>
                <w:color w:val="000000"/>
                <w:sz w:val="24"/>
                <w:szCs w:val="24"/>
                <w:lang w:eastAsia="en-GB"/>
              </w:rPr>
            </w:pPr>
            <w:del w:id="6433" w:author="Linderhof, Vincent" w:date="2016-03-06T10:59:00Z">
              <w:r w:rsidRPr="00E05337" w:rsidDel="004717E5">
                <w:rPr>
                  <w:rFonts w:ascii="Times New Roman" w:eastAsia="Times New Roman" w:hAnsi="Times New Roman"/>
                  <w:color w:val="000000"/>
                  <w:sz w:val="24"/>
                  <w:szCs w:val="24"/>
                  <w:lang w:eastAsia="en-GB"/>
                </w:rPr>
                <w:delText>0.334</w:delText>
              </w:r>
            </w:del>
          </w:p>
        </w:tc>
        <w:tc>
          <w:tcPr>
            <w:tcW w:w="1300" w:type="dxa"/>
            <w:tcBorders>
              <w:top w:val="nil"/>
              <w:left w:val="nil"/>
              <w:bottom w:val="nil"/>
              <w:right w:val="nil"/>
            </w:tcBorders>
            <w:shd w:val="clear" w:color="auto" w:fill="auto"/>
            <w:noWrap/>
            <w:vAlign w:val="bottom"/>
            <w:hideMark/>
          </w:tcPr>
          <w:p w14:paraId="496D3120" w14:textId="031447B0" w:rsidR="002C6F78" w:rsidRPr="00E05337" w:rsidDel="004717E5" w:rsidRDefault="002C6F78" w:rsidP="00E05337">
            <w:pPr>
              <w:suppressAutoHyphens w:val="0"/>
              <w:spacing w:after="0"/>
              <w:rPr>
                <w:del w:id="6434" w:author="Linderhof, Vincent" w:date="2016-03-06T10:59:00Z"/>
                <w:rFonts w:ascii="Times New Roman" w:eastAsia="Times New Roman" w:hAnsi="Times New Roman"/>
                <w:color w:val="000000"/>
                <w:sz w:val="24"/>
                <w:szCs w:val="24"/>
                <w:lang w:eastAsia="en-GB"/>
              </w:rPr>
            </w:pPr>
            <w:del w:id="6435" w:author="Linderhof, Vincent" w:date="2016-03-06T10:59:00Z">
              <w:r w:rsidRPr="00E05337" w:rsidDel="004717E5">
                <w:rPr>
                  <w:rFonts w:ascii="Times New Roman" w:eastAsia="Times New Roman" w:hAnsi="Times New Roman"/>
                  <w:color w:val="000000"/>
                  <w:sz w:val="24"/>
                  <w:szCs w:val="24"/>
                  <w:lang w:eastAsia="en-GB"/>
                </w:rPr>
                <w:delText>0.321</w:delText>
              </w:r>
            </w:del>
          </w:p>
        </w:tc>
        <w:tc>
          <w:tcPr>
            <w:tcW w:w="1480" w:type="dxa"/>
            <w:tcBorders>
              <w:top w:val="nil"/>
              <w:left w:val="nil"/>
              <w:bottom w:val="nil"/>
              <w:right w:val="nil"/>
            </w:tcBorders>
            <w:shd w:val="clear" w:color="auto" w:fill="auto"/>
            <w:noWrap/>
            <w:vAlign w:val="bottom"/>
            <w:hideMark/>
          </w:tcPr>
          <w:p w14:paraId="7D026666" w14:textId="3C0EEB14" w:rsidR="002C6F78" w:rsidRPr="00E05337" w:rsidDel="004717E5" w:rsidRDefault="002C6F78" w:rsidP="00E05337">
            <w:pPr>
              <w:suppressAutoHyphens w:val="0"/>
              <w:spacing w:after="0"/>
              <w:jc w:val="right"/>
              <w:rPr>
                <w:del w:id="6436" w:author="Linderhof, Vincent" w:date="2016-03-06T10:59:00Z"/>
                <w:rFonts w:ascii="Times New Roman" w:eastAsia="Times New Roman" w:hAnsi="Times New Roman"/>
                <w:color w:val="000000"/>
                <w:sz w:val="24"/>
                <w:szCs w:val="24"/>
                <w:lang w:eastAsia="en-GB"/>
              </w:rPr>
            </w:pPr>
            <w:del w:id="6437" w:author="Linderhof, Vincent" w:date="2016-03-06T10:59:00Z">
              <w:r w:rsidRPr="00E05337" w:rsidDel="004717E5">
                <w:rPr>
                  <w:rFonts w:ascii="Times New Roman" w:eastAsia="Times New Roman" w:hAnsi="Times New Roman"/>
                  <w:color w:val="000000"/>
                  <w:sz w:val="24"/>
                  <w:szCs w:val="24"/>
                  <w:lang w:eastAsia="en-GB"/>
                </w:rPr>
                <w:delText>0.225</w:delText>
              </w:r>
            </w:del>
          </w:p>
        </w:tc>
      </w:tr>
      <w:tr w:rsidR="002C6F78" w:rsidRPr="00A0183E" w:rsidDel="004717E5" w14:paraId="4877E45E" w14:textId="56A400FB" w:rsidTr="00E05337">
        <w:trPr>
          <w:trHeight w:val="142"/>
          <w:del w:id="6438" w:author="Linderhof, Vincent" w:date="2016-03-06T10:59:00Z"/>
        </w:trPr>
        <w:tc>
          <w:tcPr>
            <w:tcW w:w="6320" w:type="dxa"/>
            <w:tcBorders>
              <w:top w:val="nil"/>
              <w:left w:val="nil"/>
              <w:right w:val="single" w:sz="4" w:space="0" w:color="auto"/>
            </w:tcBorders>
            <w:shd w:val="clear" w:color="auto" w:fill="auto"/>
            <w:noWrap/>
            <w:vAlign w:val="bottom"/>
            <w:hideMark/>
          </w:tcPr>
          <w:p w14:paraId="2AC2AEFD" w14:textId="47476EA0" w:rsidR="002C6F78" w:rsidRPr="00E05337" w:rsidDel="004717E5" w:rsidRDefault="002C6F78" w:rsidP="00E05337">
            <w:pPr>
              <w:suppressAutoHyphens w:val="0"/>
              <w:spacing w:after="0"/>
              <w:rPr>
                <w:del w:id="6439" w:author="Linderhof, Vincent" w:date="2016-03-06T10:59:00Z"/>
                <w:rFonts w:ascii="Times New Roman" w:eastAsia="Times New Roman" w:hAnsi="Times New Roman"/>
                <w:color w:val="000000"/>
                <w:sz w:val="24"/>
                <w:szCs w:val="24"/>
                <w:lang w:eastAsia="en-GB"/>
              </w:rPr>
            </w:pPr>
            <w:del w:id="6440" w:author="Linderhof, Vincent" w:date="2016-03-06T10:59:00Z">
              <w:r w:rsidRPr="00E05337" w:rsidDel="004717E5">
                <w:rPr>
                  <w:rFonts w:ascii="Times New Roman" w:eastAsia="Times New Roman" w:hAnsi="Times New Roman"/>
                  <w:color w:val="000000"/>
                  <w:sz w:val="24"/>
                  <w:szCs w:val="24"/>
                  <w:lang w:eastAsia="en-GB"/>
                </w:rPr>
                <w:delText>F Statistic</w:delText>
              </w:r>
            </w:del>
          </w:p>
        </w:tc>
        <w:tc>
          <w:tcPr>
            <w:tcW w:w="1300" w:type="dxa"/>
            <w:tcBorders>
              <w:top w:val="nil"/>
              <w:left w:val="nil"/>
              <w:right w:val="nil"/>
            </w:tcBorders>
            <w:shd w:val="clear" w:color="auto" w:fill="auto"/>
            <w:noWrap/>
            <w:vAlign w:val="bottom"/>
            <w:hideMark/>
          </w:tcPr>
          <w:p w14:paraId="09BFDF27" w14:textId="1A6BCE3D" w:rsidR="002C6F78" w:rsidRPr="00E05337" w:rsidDel="004717E5" w:rsidRDefault="002C6F78" w:rsidP="00E05337">
            <w:pPr>
              <w:suppressAutoHyphens w:val="0"/>
              <w:spacing w:after="0"/>
              <w:rPr>
                <w:del w:id="6441" w:author="Linderhof, Vincent" w:date="2016-03-06T10:59:00Z"/>
                <w:rFonts w:ascii="Times New Roman" w:eastAsia="Times New Roman" w:hAnsi="Times New Roman"/>
                <w:color w:val="000000"/>
                <w:sz w:val="24"/>
                <w:szCs w:val="24"/>
                <w:lang w:eastAsia="en-GB"/>
              </w:rPr>
            </w:pPr>
            <w:del w:id="6442" w:author="Linderhof, Vincent" w:date="2016-03-06T10:59:00Z">
              <w:r w:rsidRPr="00E05337" w:rsidDel="004717E5">
                <w:rPr>
                  <w:rFonts w:ascii="Times New Roman" w:eastAsia="Times New Roman" w:hAnsi="Times New Roman"/>
                  <w:color w:val="000000"/>
                  <w:sz w:val="24"/>
                  <w:szCs w:val="24"/>
                  <w:lang w:eastAsia="en-GB"/>
                </w:rPr>
                <w:delText>108.566***</w:delText>
              </w:r>
            </w:del>
          </w:p>
        </w:tc>
        <w:tc>
          <w:tcPr>
            <w:tcW w:w="1300" w:type="dxa"/>
            <w:tcBorders>
              <w:top w:val="nil"/>
              <w:left w:val="nil"/>
              <w:right w:val="nil"/>
            </w:tcBorders>
            <w:shd w:val="clear" w:color="auto" w:fill="auto"/>
            <w:noWrap/>
            <w:vAlign w:val="bottom"/>
            <w:hideMark/>
          </w:tcPr>
          <w:p w14:paraId="20E09A56" w14:textId="34D3B308" w:rsidR="002C6F78" w:rsidRPr="00E05337" w:rsidDel="004717E5" w:rsidRDefault="002C6F78" w:rsidP="00E05337">
            <w:pPr>
              <w:suppressAutoHyphens w:val="0"/>
              <w:spacing w:after="0"/>
              <w:rPr>
                <w:del w:id="6443" w:author="Linderhof, Vincent" w:date="2016-03-06T10:59:00Z"/>
                <w:rFonts w:ascii="Times New Roman" w:eastAsia="Times New Roman" w:hAnsi="Times New Roman"/>
                <w:color w:val="000000"/>
                <w:sz w:val="24"/>
                <w:szCs w:val="24"/>
                <w:lang w:eastAsia="en-GB"/>
              </w:rPr>
            </w:pPr>
            <w:del w:id="6444" w:author="Linderhof, Vincent" w:date="2016-03-06T10:59:00Z">
              <w:r w:rsidRPr="00E05337" w:rsidDel="004717E5">
                <w:rPr>
                  <w:rFonts w:ascii="Times New Roman" w:eastAsia="Times New Roman" w:hAnsi="Times New Roman"/>
                  <w:color w:val="000000"/>
                  <w:sz w:val="24"/>
                  <w:szCs w:val="24"/>
                  <w:lang w:eastAsia="en-GB"/>
                </w:rPr>
                <w:delText>102.253***</w:delText>
              </w:r>
            </w:del>
          </w:p>
        </w:tc>
        <w:tc>
          <w:tcPr>
            <w:tcW w:w="1480" w:type="dxa"/>
            <w:tcBorders>
              <w:top w:val="nil"/>
              <w:left w:val="nil"/>
              <w:right w:val="nil"/>
            </w:tcBorders>
            <w:shd w:val="clear" w:color="auto" w:fill="auto"/>
            <w:noWrap/>
            <w:vAlign w:val="bottom"/>
            <w:hideMark/>
          </w:tcPr>
          <w:p w14:paraId="638D8D70" w14:textId="38880E93" w:rsidR="002C6F78" w:rsidRPr="00E05337" w:rsidDel="004717E5" w:rsidRDefault="002C6F78" w:rsidP="00E05337">
            <w:pPr>
              <w:suppressAutoHyphens w:val="0"/>
              <w:spacing w:after="0"/>
              <w:rPr>
                <w:del w:id="6445" w:author="Linderhof, Vincent" w:date="2016-03-06T10:59:00Z"/>
                <w:rFonts w:ascii="Times New Roman" w:eastAsia="Times New Roman" w:hAnsi="Times New Roman"/>
                <w:color w:val="000000"/>
                <w:sz w:val="24"/>
                <w:szCs w:val="24"/>
                <w:lang w:eastAsia="en-GB"/>
              </w:rPr>
            </w:pPr>
            <w:del w:id="6446" w:author="Linderhof, Vincent" w:date="2016-03-06T10:59:00Z">
              <w:r w:rsidRPr="00E05337" w:rsidDel="004717E5">
                <w:rPr>
                  <w:rFonts w:ascii="Times New Roman" w:eastAsia="Times New Roman" w:hAnsi="Times New Roman"/>
                  <w:color w:val="000000"/>
                  <w:sz w:val="24"/>
                  <w:szCs w:val="24"/>
                  <w:lang w:eastAsia="en-GB"/>
                </w:rPr>
                <w:delText>62.775***</w:delText>
              </w:r>
            </w:del>
          </w:p>
        </w:tc>
      </w:tr>
      <w:tr w:rsidR="002C6F78" w:rsidRPr="00A0183E" w:rsidDel="004717E5" w14:paraId="556E2BF2" w14:textId="7911C521" w:rsidTr="00E05337">
        <w:trPr>
          <w:trHeight w:val="142"/>
          <w:del w:id="6447" w:author="Linderhof, Vincent" w:date="2016-03-06T10:59:00Z"/>
        </w:trPr>
        <w:tc>
          <w:tcPr>
            <w:tcW w:w="6320" w:type="dxa"/>
            <w:tcBorders>
              <w:top w:val="nil"/>
              <w:left w:val="nil"/>
              <w:bottom w:val="single" w:sz="4" w:space="0" w:color="auto"/>
              <w:right w:val="single" w:sz="4" w:space="0" w:color="auto"/>
            </w:tcBorders>
            <w:shd w:val="clear" w:color="auto" w:fill="auto"/>
            <w:noWrap/>
            <w:vAlign w:val="bottom"/>
            <w:hideMark/>
          </w:tcPr>
          <w:p w14:paraId="3A80CC74" w14:textId="6CC68661" w:rsidR="002C6F78" w:rsidRPr="00E05337" w:rsidDel="004717E5" w:rsidRDefault="002C6F78" w:rsidP="00E05337">
            <w:pPr>
              <w:suppressAutoHyphens w:val="0"/>
              <w:spacing w:after="0"/>
              <w:rPr>
                <w:del w:id="6448" w:author="Linderhof, Vincent" w:date="2016-03-06T10:59:00Z"/>
                <w:rFonts w:ascii="Times New Roman" w:eastAsia="Times New Roman" w:hAnsi="Times New Roman"/>
                <w:color w:val="000000"/>
                <w:sz w:val="24"/>
                <w:szCs w:val="24"/>
                <w:lang w:eastAsia="en-GB"/>
              </w:rPr>
            </w:pPr>
            <w:del w:id="6449"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single" w:sz="4" w:space="0" w:color="auto"/>
              <w:right w:val="nil"/>
            </w:tcBorders>
            <w:shd w:val="clear" w:color="auto" w:fill="auto"/>
            <w:noWrap/>
            <w:vAlign w:val="bottom"/>
            <w:hideMark/>
          </w:tcPr>
          <w:p w14:paraId="7A3063F7" w14:textId="171E3858" w:rsidR="002C6F78" w:rsidRPr="00E05337" w:rsidDel="004717E5" w:rsidRDefault="002C6F78" w:rsidP="00E05337">
            <w:pPr>
              <w:suppressAutoHyphens w:val="0"/>
              <w:spacing w:after="0"/>
              <w:rPr>
                <w:del w:id="6450" w:author="Linderhof, Vincent" w:date="2016-03-06T10:59:00Z"/>
                <w:rFonts w:ascii="Times New Roman" w:eastAsia="Times New Roman" w:hAnsi="Times New Roman"/>
                <w:color w:val="000000"/>
                <w:sz w:val="24"/>
                <w:szCs w:val="24"/>
                <w:lang w:eastAsia="en-GB"/>
              </w:rPr>
            </w:pPr>
            <w:del w:id="6451" w:author="Linderhof, Vincent" w:date="2016-03-06T10:59:00Z">
              <w:r w:rsidRPr="00E05337" w:rsidDel="004717E5">
                <w:rPr>
                  <w:rFonts w:ascii="Times New Roman" w:eastAsia="Times New Roman" w:hAnsi="Times New Roman"/>
                  <w:color w:val="000000"/>
                  <w:sz w:val="24"/>
                  <w:szCs w:val="24"/>
                  <w:lang w:eastAsia="en-GB"/>
                </w:rPr>
                <w:delText>(df=19; 4083)</w:delText>
              </w:r>
            </w:del>
          </w:p>
        </w:tc>
        <w:tc>
          <w:tcPr>
            <w:tcW w:w="1300" w:type="dxa"/>
            <w:tcBorders>
              <w:top w:val="nil"/>
              <w:left w:val="nil"/>
              <w:bottom w:val="single" w:sz="4" w:space="0" w:color="auto"/>
              <w:right w:val="nil"/>
            </w:tcBorders>
            <w:shd w:val="clear" w:color="auto" w:fill="auto"/>
            <w:noWrap/>
            <w:vAlign w:val="bottom"/>
            <w:hideMark/>
          </w:tcPr>
          <w:p w14:paraId="2D77F52A" w14:textId="7D643A3E" w:rsidR="002C6F78" w:rsidRPr="00E05337" w:rsidDel="004717E5" w:rsidRDefault="002C6F78" w:rsidP="00E05337">
            <w:pPr>
              <w:suppressAutoHyphens w:val="0"/>
              <w:spacing w:after="0"/>
              <w:rPr>
                <w:del w:id="6452" w:author="Linderhof, Vincent" w:date="2016-03-06T10:59:00Z"/>
                <w:rFonts w:ascii="Times New Roman" w:eastAsia="Times New Roman" w:hAnsi="Times New Roman"/>
                <w:color w:val="000000"/>
                <w:sz w:val="24"/>
                <w:szCs w:val="24"/>
                <w:lang w:eastAsia="en-GB"/>
              </w:rPr>
            </w:pPr>
            <w:del w:id="6453" w:author="Linderhof, Vincent" w:date="2016-03-06T10:59:00Z">
              <w:r w:rsidRPr="00E05337" w:rsidDel="004717E5">
                <w:rPr>
                  <w:rFonts w:ascii="Times New Roman" w:eastAsia="Times New Roman" w:hAnsi="Times New Roman"/>
                  <w:color w:val="000000"/>
                  <w:sz w:val="24"/>
                  <w:szCs w:val="24"/>
                  <w:lang w:eastAsia="en-GB"/>
                </w:rPr>
                <w:delText>(df=19; 4083)</w:delText>
              </w:r>
            </w:del>
          </w:p>
        </w:tc>
        <w:tc>
          <w:tcPr>
            <w:tcW w:w="1480" w:type="dxa"/>
            <w:tcBorders>
              <w:top w:val="nil"/>
              <w:left w:val="nil"/>
              <w:bottom w:val="single" w:sz="4" w:space="0" w:color="auto"/>
              <w:right w:val="nil"/>
            </w:tcBorders>
            <w:shd w:val="clear" w:color="auto" w:fill="auto"/>
            <w:noWrap/>
            <w:vAlign w:val="bottom"/>
            <w:hideMark/>
          </w:tcPr>
          <w:p w14:paraId="6E051E74" w14:textId="091B5829" w:rsidR="002C6F78" w:rsidRPr="00E05337" w:rsidDel="004717E5" w:rsidRDefault="002C6F78" w:rsidP="00E05337">
            <w:pPr>
              <w:suppressAutoHyphens w:val="0"/>
              <w:spacing w:after="0"/>
              <w:rPr>
                <w:del w:id="6454" w:author="Linderhof, Vincent" w:date="2016-03-06T10:59:00Z"/>
                <w:rFonts w:ascii="Times New Roman" w:eastAsia="Times New Roman" w:hAnsi="Times New Roman"/>
                <w:color w:val="000000"/>
                <w:sz w:val="24"/>
                <w:szCs w:val="24"/>
                <w:lang w:eastAsia="en-GB"/>
              </w:rPr>
            </w:pPr>
            <w:del w:id="6455" w:author="Linderhof, Vincent" w:date="2016-03-06T10:59:00Z">
              <w:r w:rsidRPr="00E05337" w:rsidDel="004717E5">
                <w:rPr>
                  <w:rFonts w:ascii="Times New Roman" w:eastAsia="Times New Roman" w:hAnsi="Times New Roman"/>
                  <w:color w:val="000000"/>
                  <w:sz w:val="24"/>
                  <w:szCs w:val="24"/>
                  <w:lang w:eastAsia="en-GB"/>
                </w:rPr>
                <w:delText>(df=19; 4081)</w:delText>
              </w:r>
            </w:del>
          </w:p>
        </w:tc>
      </w:tr>
    </w:tbl>
    <w:p w14:paraId="1C3F6564" w14:textId="39C47195" w:rsidR="00193FE6" w:rsidRPr="00E05337" w:rsidDel="004717E5" w:rsidRDefault="00193FE6" w:rsidP="00F77985">
      <w:pPr>
        <w:suppressAutoHyphens w:val="0"/>
        <w:spacing w:after="0"/>
        <w:rPr>
          <w:del w:id="6456" w:author="Linderhof, Vincent" w:date="2016-03-06T10:59:00Z"/>
          <w:rFonts w:ascii="Times New Roman" w:hAnsi="Times New Roman"/>
          <w:i/>
          <w:sz w:val="24"/>
          <w:szCs w:val="24"/>
        </w:rPr>
      </w:pPr>
    </w:p>
    <w:p w14:paraId="18FC70D5" w14:textId="40463EDD" w:rsidR="002C6F78" w:rsidRPr="00E05337" w:rsidDel="004717E5" w:rsidRDefault="002C6F78" w:rsidP="00F77985">
      <w:pPr>
        <w:suppressAutoHyphens w:val="0"/>
        <w:spacing w:after="0"/>
        <w:rPr>
          <w:del w:id="6457" w:author="Linderhof, Vincent" w:date="2016-03-06T10:59:00Z"/>
          <w:rFonts w:ascii="Times New Roman" w:hAnsi="Times New Roman"/>
          <w:i/>
          <w:sz w:val="24"/>
          <w:szCs w:val="24"/>
        </w:rPr>
      </w:pPr>
    </w:p>
    <w:p w14:paraId="3021BA7F" w14:textId="77777777" w:rsidR="002C6F78" w:rsidRPr="00E05337" w:rsidDel="00304F95" w:rsidRDefault="002C6F78" w:rsidP="00F77985">
      <w:pPr>
        <w:suppressAutoHyphens w:val="0"/>
        <w:spacing w:after="0"/>
        <w:rPr>
          <w:del w:id="6458" w:author="Linderhof, Vincent" w:date="2016-03-06T11:00:00Z"/>
          <w:rFonts w:ascii="Times New Roman" w:hAnsi="Times New Roman"/>
          <w:i/>
          <w:sz w:val="24"/>
          <w:szCs w:val="24"/>
        </w:rPr>
      </w:pPr>
    </w:p>
    <w:p w14:paraId="528E1753" w14:textId="3A27D234" w:rsidR="002C6F78" w:rsidRPr="00E05337" w:rsidDel="00304F95" w:rsidRDefault="002C6F78" w:rsidP="00F77985">
      <w:pPr>
        <w:jc w:val="both"/>
        <w:rPr>
          <w:del w:id="6459" w:author="Linderhof, Vincent" w:date="2016-03-06T11:00:00Z"/>
          <w:rFonts w:ascii="Times New Roman" w:hAnsi="Times New Roman"/>
          <w:sz w:val="24"/>
          <w:szCs w:val="24"/>
        </w:rPr>
        <w:sectPr w:rsidR="002C6F78" w:rsidRPr="00E05337" w:rsidDel="00304F95" w:rsidSect="004717E5">
          <w:type w:val="nextColumn"/>
          <w:pgSz w:w="11906" w:h="16838" w:orient="portrait"/>
          <w:pgMar w:top="1440" w:right="1440" w:bottom="1440" w:left="1440" w:header="0" w:footer="397" w:gutter="0"/>
          <w:pgNumType w:start="0"/>
          <w:cols w:space="720"/>
          <w:formProt w:val="0"/>
          <w:docGrid w:linePitch="360" w:charSpace="8192"/>
          <w:sectPrChange w:id="6460" w:author="Linderhof, Vincent" w:date="2016-03-06T11:00:00Z">
            <w:sectPr w:rsidR="002C6F78" w:rsidRPr="00E05337" w:rsidDel="00304F95" w:rsidSect="004717E5">
              <w:pgSz w:w="16838" w:h="11906" w:orient="landscape"/>
              <w:pgMar w:top="1440" w:right="1440" w:bottom="1440" w:left="1440" w:header="0" w:footer="397" w:gutter="0"/>
              <w:pgNumType w:start="1"/>
            </w:sectPr>
          </w:sectPrChange>
        </w:sectPr>
      </w:pPr>
    </w:p>
    <w:p w14:paraId="3CE07E61" w14:textId="53A09557" w:rsidR="006A01ED" w:rsidRPr="00E05337" w:rsidRDefault="00F0766A" w:rsidP="00F77985">
      <w:pPr>
        <w:rPr>
          <w:rFonts w:ascii="Times New Roman" w:hAnsi="Times New Roman"/>
          <w:sz w:val="24"/>
          <w:szCs w:val="24"/>
        </w:rPr>
      </w:pPr>
      <w:r w:rsidRPr="00E05337">
        <w:rPr>
          <w:rFonts w:ascii="Times New Roman" w:hAnsi="Times New Roman"/>
          <w:sz w:val="24"/>
          <w:szCs w:val="24"/>
        </w:rPr>
        <w:t>In our final set of regressions</w:t>
      </w:r>
      <w:r w:rsidR="000D01E6" w:rsidRPr="00E05337">
        <w:rPr>
          <w:rFonts w:ascii="Times New Roman" w:hAnsi="Times New Roman"/>
          <w:sz w:val="24"/>
          <w:szCs w:val="24"/>
        </w:rPr>
        <w:t xml:space="preserve">, we split the different sources of income available to a family in order to </w:t>
      </w:r>
      <w:r w:rsidRPr="00E05337">
        <w:rPr>
          <w:rFonts w:ascii="Times New Roman" w:hAnsi="Times New Roman"/>
          <w:sz w:val="24"/>
          <w:szCs w:val="24"/>
        </w:rPr>
        <w:t>try to disentangle how sources of household income affect our three endogenous variables with the number of different crops as our main exogenous count of food diversity</w:t>
      </w:r>
      <w:r w:rsidR="0053431C" w:rsidRPr="00E05337">
        <w:rPr>
          <w:rFonts w:ascii="Times New Roman" w:hAnsi="Times New Roman"/>
          <w:sz w:val="24"/>
          <w:szCs w:val="24"/>
        </w:rPr>
        <w:t xml:space="preserve"> (Table 5)</w:t>
      </w:r>
      <w:r w:rsidRPr="00E05337">
        <w:rPr>
          <w:rFonts w:ascii="Times New Roman" w:hAnsi="Times New Roman"/>
          <w:sz w:val="24"/>
          <w:szCs w:val="24"/>
        </w:rPr>
        <w:t xml:space="preserve">.  </w:t>
      </w:r>
      <w:r w:rsidR="0053431C" w:rsidRPr="00E05337">
        <w:rPr>
          <w:rFonts w:ascii="Times New Roman" w:hAnsi="Times New Roman"/>
          <w:sz w:val="24"/>
          <w:szCs w:val="24"/>
        </w:rPr>
        <w:t xml:space="preserve">The five income variables we examine are agricultural income, non-agricultural income, property income, investments, and transfers.  </w:t>
      </w:r>
      <w:r w:rsidR="000D6D94" w:rsidRPr="00E05337">
        <w:rPr>
          <w:rFonts w:ascii="Times New Roman" w:hAnsi="Times New Roman"/>
          <w:sz w:val="24"/>
          <w:szCs w:val="24"/>
        </w:rPr>
        <w:t xml:space="preserve">Results are mixed and inconsistent across models.  Agricultural income </w:t>
      </w:r>
      <w:r w:rsidR="002225D1" w:rsidRPr="00E05337">
        <w:rPr>
          <w:rFonts w:ascii="Times New Roman" w:hAnsi="Times New Roman"/>
          <w:sz w:val="24"/>
          <w:szCs w:val="24"/>
        </w:rPr>
        <w:t>is significant in both the FCS and DDS models, but its magnitude is small in comparison to the other estimates in the models.  Non-agricultural income is insignificant in all three models, while income from property</w:t>
      </w:r>
      <w:r w:rsidR="00CD5385" w:rsidRPr="00E05337">
        <w:rPr>
          <w:rFonts w:ascii="Times New Roman" w:hAnsi="Times New Roman"/>
          <w:sz w:val="24"/>
          <w:szCs w:val="24"/>
        </w:rPr>
        <w:t xml:space="preserve"> and income from investments have </w:t>
      </w:r>
      <w:r w:rsidR="002225D1" w:rsidRPr="00E05337">
        <w:rPr>
          <w:rFonts w:ascii="Times New Roman" w:hAnsi="Times New Roman"/>
          <w:sz w:val="24"/>
          <w:szCs w:val="24"/>
        </w:rPr>
        <w:t>negative effect</w:t>
      </w:r>
      <w:r w:rsidR="00CD5385" w:rsidRPr="00E05337">
        <w:rPr>
          <w:rFonts w:ascii="Times New Roman" w:hAnsi="Times New Roman"/>
          <w:sz w:val="24"/>
          <w:szCs w:val="24"/>
        </w:rPr>
        <w:t>s</w:t>
      </w:r>
      <w:r w:rsidR="002225D1" w:rsidRPr="00E05337">
        <w:rPr>
          <w:rFonts w:ascii="Times New Roman" w:hAnsi="Times New Roman"/>
          <w:sz w:val="24"/>
          <w:szCs w:val="24"/>
        </w:rPr>
        <w:t xml:space="preserve"> in the Calories model. </w:t>
      </w:r>
      <w:r w:rsidR="00CD5385" w:rsidRPr="00E05337">
        <w:rPr>
          <w:rFonts w:ascii="Times New Roman" w:hAnsi="Times New Roman"/>
          <w:sz w:val="24"/>
          <w:szCs w:val="24"/>
        </w:rPr>
        <w:t xml:space="preserve"> More income from property and investments reduces calories after accounting for the effects of the other variables in the model.  However, the magnitudes are small in comparison the many of the other significant variables in the mode.  The e</w:t>
      </w:r>
      <w:r w:rsidR="00AD0D74" w:rsidRPr="00E05337">
        <w:rPr>
          <w:rFonts w:ascii="Times New Roman" w:hAnsi="Times New Roman"/>
          <w:sz w:val="24"/>
          <w:szCs w:val="24"/>
        </w:rPr>
        <w:t>ffects</w:t>
      </w:r>
      <w:r w:rsidR="005A3284" w:rsidRPr="00E05337">
        <w:rPr>
          <w:rFonts w:ascii="Times New Roman" w:hAnsi="Times New Roman"/>
          <w:sz w:val="24"/>
          <w:szCs w:val="24"/>
        </w:rPr>
        <w:t xml:space="preserve"> of squar</w:t>
      </w:r>
      <w:r w:rsidR="00644E8C" w:rsidRPr="00E05337">
        <w:rPr>
          <w:rFonts w:ascii="Times New Roman" w:hAnsi="Times New Roman"/>
          <w:sz w:val="24"/>
          <w:szCs w:val="24"/>
        </w:rPr>
        <w:t>ing</w:t>
      </w:r>
      <w:r w:rsidR="005A3284" w:rsidRPr="00E05337">
        <w:rPr>
          <w:rFonts w:ascii="Times New Roman" w:hAnsi="Times New Roman"/>
          <w:sz w:val="24"/>
          <w:szCs w:val="24"/>
        </w:rPr>
        <w:t xml:space="preserve"> the following variables</w:t>
      </w:r>
      <w:r w:rsidR="00AD0D74" w:rsidRPr="00E05337">
        <w:rPr>
          <w:rFonts w:ascii="Times New Roman" w:hAnsi="Times New Roman"/>
          <w:sz w:val="24"/>
          <w:szCs w:val="24"/>
        </w:rPr>
        <w:t xml:space="preserve"> </w:t>
      </w:r>
      <w:r w:rsidR="00CD5385" w:rsidRPr="00E05337">
        <w:rPr>
          <w:rFonts w:ascii="Times New Roman" w:hAnsi="Times New Roman"/>
          <w:sz w:val="24"/>
          <w:szCs w:val="24"/>
        </w:rPr>
        <w:t xml:space="preserve">was </w:t>
      </w:r>
      <w:r w:rsidR="00AD0D74" w:rsidRPr="00E05337">
        <w:rPr>
          <w:rFonts w:ascii="Times New Roman" w:hAnsi="Times New Roman"/>
          <w:sz w:val="24"/>
          <w:szCs w:val="24"/>
        </w:rPr>
        <w:t>tested</w:t>
      </w:r>
      <w:r w:rsidR="00CD5385" w:rsidRPr="00E05337">
        <w:rPr>
          <w:rFonts w:ascii="Times New Roman" w:hAnsi="Times New Roman"/>
          <w:sz w:val="24"/>
          <w:szCs w:val="24"/>
        </w:rPr>
        <w:t xml:space="preserve"> in order to check nonlinear effects</w:t>
      </w:r>
      <w:r w:rsidR="005A3284" w:rsidRPr="00E05337">
        <w:rPr>
          <w:rFonts w:ascii="Times New Roman" w:hAnsi="Times New Roman"/>
          <w:sz w:val="24"/>
          <w:szCs w:val="24"/>
        </w:rPr>
        <w:t xml:space="preserve">: age of the household head, </w:t>
      </w:r>
      <w:r w:rsidR="00193FF8" w:rsidRPr="00E05337">
        <w:rPr>
          <w:rFonts w:ascii="Times New Roman" w:hAnsi="Times New Roman"/>
          <w:sz w:val="24"/>
          <w:szCs w:val="24"/>
        </w:rPr>
        <w:t>income</w:t>
      </w:r>
      <w:r w:rsidR="005A3284" w:rsidRPr="00E05337">
        <w:rPr>
          <w:rFonts w:ascii="Times New Roman" w:hAnsi="Times New Roman"/>
          <w:sz w:val="24"/>
          <w:szCs w:val="24"/>
        </w:rPr>
        <w:t xml:space="preserve">, food and non-food expenditures. Results </w:t>
      </w:r>
      <w:r w:rsidR="00CD5385" w:rsidRPr="00E05337">
        <w:rPr>
          <w:rFonts w:ascii="Times New Roman" w:hAnsi="Times New Roman"/>
          <w:sz w:val="24"/>
          <w:szCs w:val="24"/>
        </w:rPr>
        <w:t xml:space="preserve">were insignificant.  </w:t>
      </w:r>
      <w:r w:rsidR="00AD0D74" w:rsidRPr="00E05337">
        <w:rPr>
          <w:rFonts w:ascii="Times New Roman" w:hAnsi="Times New Roman"/>
          <w:sz w:val="24"/>
          <w:szCs w:val="24"/>
        </w:rPr>
        <w:t xml:space="preserve"> </w:t>
      </w:r>
    </w:p>
    <w:p w14:paraId="589C2101" w14:textId="781C2352" w:rsidR="00D049D0" w:rsidRPr="00E05337" w:rsidRDefault="00D049D0" w:rsidP="00F77985">
      <w:pPr>
        <w:rPr>
          <w:rFonts w:ascii="Times New Roman" w:hAnsi="Times New Roman"/>
          <w:i/>
          <w:sz w:val="24"/>
          <w:szCs w:val="24"/>
          <w:u w:val="single"/>
        </w:rPr>
      </w:pPr>
      <w:del w:id="6461" w:author="Linderhof, Vincent" w:date="2016-03-06T19:57:00Z">
        <w:r w:rsidRPr="00E05337" w:rsidDel="00B1200D">
          <w:rPr>
            <w:rFonts w:ascii="Times New Roman" w:hAnsi="Times New Roman"/>
            <w:i/>
            <w:sz w:val="24"/>
            <w:szCs w:val="24"/>
            <w:u w:val="single"/>
          </w:rPr>
          <w:delText>Child</w:delText>
        </w:r>
        <w:r w:rsidR="0014001F" w:rsidRPr="00E05337" w:rsidDel="00B1200D">
          <w:rPr>
            <w:rFonts w:ascii="Times New Roman" w:hAnsi="Times New Roman"/>
            <w:i/>
            <w:sz w:val="24"/>
            <w:szCs w:val="24"/>
            <w:u w:val="single"/>
          </w:rPr>
          <w:delText xml:space="preserve"> growth</w:delText>
        </w:r>
      </w:del>
      <w:ins w:id="6462" w:author="Linderhof, Vincent" w:date="2016-03-06T19:57:00Z">
        <w:r w:rsidR="00B1200D">
          <w:rPr>
            <w:rFonts w:ascii="Times New Roman" w:hAnsi="Times New Roman"/>
            <w:i/>
            <w:sz w:val="24"/>
            <w:szCs w:val="24"/>
            <w:u w:val="single"/>
          </w:rPr>
          <w:t>Poisson model for DDS</w:t>
        </w:r>
      </w:ins>
    </w:p>
    <w:p w14:paraId="3183C97F" w14:textId="77777777" w:rsidR="00B1200D" w:rsidRPr="00E05337" w:rsidRDefault="00B1200D" w:rsidP="00B1200D">
      <w:pPr>
        <w:suppressAutoHyphens w:val="0"/>
        <w:spacing w:after="0"/>
        <w:rPr>
          <w:ins w:id="6463" w:author="Linderhof, Vincent" w:date="2016-03-06T19:57:00Z"/>
          <w:rFonts w:ascii="Times New Roman" w:hAnsi="Times New Roman"/>
          <w:sz w:val="24"/>
          <w:szCs w:val="24"/>
        </w:rPr>
      </w:pPr>
      <w:ins w:id="6464" w:author="Linderhof, Vincent" w:date="2016-03-06T19:57:00Z">
        <w:r w:rsidRPr="00E05337">
          <w:rPr>
            <w:rFonts w:ascii="Times New Roman" w:hAnsi="Times New Roman"/>
            <w:sz w:val="24"/>
            <w:szCs w:val="24"/>
          </w:rPr>
          <w:t>In addition, for each model a Poisson model was run, although it is only appropriate for the DDS because it alone is a count measure.</w:t>
        </w:r>
      </w:ins>
    </w:p>
    <w:p w14:paraId="27D5CE40" w14:textId="77777777" w:rsidR="00B1200D" w:rsidRDefault="00B1200D" w:rsidP="002C7C32">
      <w:pPr>
        <w:rPr>
          <w:ins w:id="6465" w:author="Linderhof, Vincent" w:date="2016-03-06T19:57:00Z"/>
          <w:rFonts w:ascii="Times New Roman" w:hAnsi="Times New Roman"/>
          <w:sz w:val="24"/>
          <w:szCs w:val="24"/>
        </w:rPr>
        <w:pPrChange w:id="6466" w:author="Linderhof, Vincent" w:date="2016-03-05T22:02:00Z">
          <w:pPr/>
        </w:pPrChange>
      </w:pPr>
    </w:p>
    <w:p w14:paraId="4171D285" w14:textId="5AD7338D" w:rsidR="00D96E1D" w:rsidRPr="00E05337" w:rsidDel="00B1200D" w:rsidRDefault="000D0131" w:rsidP="002C7C32">
      <w:pPr>
        <w:rPr>
          <w:del w:id="6467" w:author="Linderhof, Vincent" w:date="2016-03-06T19:57:00Z"/>
          <w:rFonts w:ascii="Times New Roman" w:hAnsi="Times New Roman"/>
          <w:sz w:val="24"/>
          <w:szCs w:val="24"/>
        </w:rPr>
        <w:pPrChange w:id="6468" w:author="Linderhof, Vincent" w:date="2016-03-05T22:02:00Z">
          <w:pPr/>
        </w:pPrChange>
      </w:pPr>
      <w:del w:id="6469" w:author="Linderhof, Vincent" w:date="2016-03-06T19:57:00Z">
        <w:r w:rsidRPr="00E05337" w:rsidDel="00B1200D">
          <w:rPr>
            <w:rFonts w:ascii="Times New Roman" w:hAnsi="Times New Roman"/>
            <w:sz w:val="24"/>
            <w:szCs w:val="24"/>
          </w:rPr>
          <w:delText>T</w:delText>
        </w:r>
        <w:r w:rsidR="00D96E1D" w:rsidRPr="00E05337" w:rsidDel="00B1200D">
          <w:rPr>
            <w:rFonts w:ascii="Times New Roman" w:hAnsi="Times New Roman"/>
            <w:sz w:val="24"/>
            <w:szCs w:val="24"/>
          </w:rPr>
          <w:delText xml:space="preserve">he children development indicators have a mean under the </w:delText>
        </w:r>
        <w:r w:rsidR="009344D3" w:rsidRPr="00E05337" w:rsidDel="00B1200D">
          <w:rPr>
            <w:rFonts w:ascii="Times New Roman" w:hAnsi="Times New Roman"/>
            <w:sz w:val="24"/>
            <w:szCs w:val="24"/>
          </w:rPr>
          <w:delText xml:space="preserve">anthropometric children </w:delText>
        </w:r>
        <w:r w:rsidR="00D96E1D" w:rsidRPr="00E05337" w:rsidDel="00B1200D">
          <w:rPr>
            <w:rFonts w:ascii="Times New Roman" w:hAnsi="Times New Roman"/>
            <w:sz w:val="24"/>
            <w:szCs w:val="24"/>
          </w:rPr>
          <w:delText>reference</w:delText>
        </w:r>
        <w:r w:rsidR="009344D3" w:rsidRPr="00E05337" w:rsidDel="00B1200D">
          <w:rPr>
            <w:rFonts w:ascii="Times New Roman" w:hAnsi="Times New Roman"/>
            <w:sz w:val="24"/>
            <w:szCs w:val="24"/>
          </w:rPr>
          <w:delText>s</w:delText>
        </w:r>
        <w:r w:rsidR="00D96E1D" w:rsidRPr="00E05337" w:rsidDel="00B1200D">
          <w:rPr>
            <w:rFonts w:ascii="Times New Roman" w:hAnsi="Times New Roman"/>
            <w:sz w:val="24"/>
            <w:szCs w:val="24"/>
          </w:rPr>
          <w:delText xml:space="preserve"> database but they stay at a reasonable level</w:delText>
        </w:r>
        <w:r w:rsidR="0067163D" w:rsidRPr="00E05337" w:rsidDel="00B1200D">
          <w:rPr>
            <w:rFonts w:ascii="Times New Roman" w:hAnsi="Times New Roman"/>
            <w:sz w:val="24"/>
            <w:szCs w:val="24"/>
          </w:rPr>
          <w:delText xml:space="preserve">. According to the WHO, the normal standard deviation window </w:delText>
        </w:r>
        <w:r w:rsidR="0045506A" w:rsidRPr="00E05337" w:rsidDel="00B1200D">
          <w:rPr>
            <w:rFonts w:ascii="Times New Roman" w:hAnsi="Times New Roman"/>
            <w:sz w:val="24"/>
            <w:szCs w:val="24"/>
          </w:rPr>
          <w:delText>is [-2 to</w:delText>
        </w:r>
        <w:r w:rsidR="00CC5765" w:rsidRPr="00E05337" w:rsidDel="00B1200D">
          <w:rPr>
            <w:rFonts w:ascii="Times New Roman" w:hAnsi="Times New Roman"/>
            <w:sz w:val="24"/>
            <w:szCs w:val="24"/>
          </w:rPr>
          <w:delText xml:space="preserve"> +2].</w:delText>
        </w:r>
        <w:r w:rsidRPr="00E05337" w:rsidDel="00B1200D">
          <w:rPr>
            <w:rFonts w:ascii="Times New Roman" w:hAnsi="Times New Roman"/>
            <w:sz w:val="24"/>
            <w:szCs w:val="24"/>
          </w:rPr>
          <w:delText xml:space="preserve"> Respectively for HAZ, WAZ and WHZ the results are -1.58, -1.02 and -0.39.</w:delText>
        </w:r>
        <w:r w:rsidR="00CC5765" w:rsidRPr="00E05337" w:rsidDel="00B1200D">
          <w:rPr>
            <w:rFonts w:ascii="Times New Roman" w:hAnsi="Times New Roman"/>
            <w:sz w:val="24"/>
            <w:szCs w:val="24"/>
          </w:rPr>
          <w:delText xml:space="preserve"> But extremes case of undernourishment are present when we look at the minimum HAZ, WAH and WHZ. The same problem is observed on the other side with unusual maximum Z-scores.</w:delText>
        </w:r>
        <w:r w:rsidR="004053CF" w:rsidRPr="00E05337" w:rsidDel="00B1200D">
          <w:rPr>
            <w:rFonts w:ascii="Times New Roman" w:hAnsi="Times New Roman"/>
            <w:sz w:val="24"/>
            <w:szCs w:val="24"/>
          </w:rPr>
          <w:delText xml:space="preserve"> According to </w:delText>
        </w:r>
        <w:r w:rsidR="00181FC7" w:rsidRPr="00E05337" w:rsidDel="00B1200D">
          <w:rPr>
            <w:rFonts w:ascii="Times New Roman" w:hAnsi="Times New Roman"/>
            <w:sz w:val="24"/>
            <w:szCs w:val="24"/>
          </w:rPr>
          <w:delText>the Uganda Bureau of Statistics (2012)</w:delText>
        </w:r>
        <w:r w:rsidR="004053CF" w:rsidRPr="00E05337" w:rsidDel="00B1200D">
          <w:rPr>
            <w:rFonts w:ascii="Times New Roman" w:hAnsi="Times New Roman"/>
            <w:sz w:val="24"/>
            <w:szCs w:val="24"/>
          </w:rPr>
          <w:delText xml:space="preserve"> 13.8</w:delText>
        </w:r>
        <w:r w:rsidR="00181FC7" w:rsidRPr="00E05337" w:rsidDel="00B1200D">
          <w:rPr>
            <w:rFonts w:ascii="Times New Roman" w:hAnsi="Times New Roman"/>
            <w:sz w:val="24"/>
            <w:szCs w:val="24"/>
          </w:rPr>
          <w:delText>% of children under five years old were still underweighted in 2011.</w:delText>
        </w:r>
        <w:commentRangeStart w:id="6470"/>
        <w:r w:rsidR="00AD0D74" w:rsidRPr="00E05337" w:rsidDel="00B1200D">
          <w:rPr>
            <w:rFonts w:ascii="Times New Roman" w:hAnsi="Times New Roman"/>
            <w:sz w:val="24"/>
            <w:szCs w:val="24"/>
          </w:rPr>
          <w:delText xml:space="preserve"> Still work have to be done for the purpose of eradicate children anthropometric deficiencies which pass through healthy diet</w:delText>
        </w:r>
        <w:commentRangeEnd w:id="6470"/>
        <w:r w:rsidR="0014001F" w:rsidRPr="00E05337" w:rsidDel="00B1200D">
          <w:rPr>
            <w:rStyle w:val="CommentReference"/>
            <w:rFonts w:ascii="Times New Roman" w:hAnsi="Times New Roman"/>
            <w:sz w:val="24"/>
            <w:szCs w:val="24"/>
          </w:rPr>
          <w:commentReference w:id="6470"/>
        </w:r>
        <w:r w:rsidR="00AD0D74" w:rsidRPr="00E05337" w:rsidDel="00B1200D">
          <w:rPr>
            <w:rFonts w:ascii="Times New Roman" w:hAnsi="Times New Roman"/>
            <w:sz w:val="24"/>
            <w:szCs w:val="24"/>
          </w:rPr>
          <w:delText>.</w:delText>
        </w:r>
      </w:del>
    </w:p>
    <w:p w14:paraId="46A60F4F" w14:textId="2B12092A" w:rsidR="007B33EB" w:rsidRPr="00E05337" w:rsidRDefault="00065000" w:rsidP="00F77985">
      <w:pPr>
        <w:pStyle w:val="Heading1"/>
        <w:rPr>
          <w:rFonts w:ascii="Times New Roman" w:hAnsi="Times New Roman" w:cs="Times New Roman"/>
          <w:sz w:val="24"/>
          <w:szCs w:val="24"/>
        </w:rPr>
      </w:pPr>
      <w:r w:rsidRPr="00E05337">
        <w:rPr>
          <w:rFonts w:ascii="Times New Roman" w:hAnsi="Times New Roman" w:cs="Times New Roman"/>
          <w:sz w:val="24"/>
          <w:szCs w:val="24"/>
        </w:rPr>
        <w:t>5</w:t>
      </w:r>
      <w:r w:rsidR="00BA6F7E" w:rsidRPr="00E05337">
        <w:rPr>
          <w:rFonts w:ascii="Times New Roman" w:hAnsi="Times New Roman" w:cs="Times New Roman"/>
          <w:sz w:val="24"/>
          <w:szCs w:val="24"/>
        </w:rPr>
        <w:t xml:space="preserve">. </w:t>
      </w:r>
      <w:r w:rsidR="000F42DA" w:rsidRPr="00E05337">
        <w:rPr>
          <w:rFonts w:ascii="Times New Roman" w:hAnsi="Times New Roman" w:cs="Times New Roman"/>
          <w:sz w:val="24"/>
          <w:szCs w:val="24"/>
        </w:rPr>
        <w:t>Conclusion</w:t>
      </w:r>
      <w:r w:rsidR="00BA6F7E" w:rsidRPr="00E05337">
        <w:rPr>
          <w:rFonts w:ascii="Times New Roman" w:hAnsi="Times New Roman" w:cs="Times New Roman"/>
          <w:sz w:val="24"/>
          <w:szCs w:val="24"/>
        </w:rPr>
        <w:t>s</w:t>
      </w:r>
      <w:r w:rsidR="000158EC" w:rsidRPr="00E05337">
        <w:rPr>
          <w:rFonts w:ascii="Times New Roman" w:hAnsi="Times New Roman" w:cs="Times New Roman"/>
          <w:sz w:val="24"/>
          <w:szCs w:val="24"/>
        </w:rPr>
        <w:t xml:space="preserve"> and </w:t>
      </w:r>
      <w:r w:rsidR="00BA6F7E" w:rsidRPr="00E05337">
        <w:rPr>
          <w:rFonts w:ascii="Times New Roman" w:hAnsi="Times New Roman" w:cs="Times New Roman"/>
          <w:sz w:val="24"/>
          <w:szCs w:val="24"/>
        </w:rPr>
        <w:t>discussion</w:t>
      </w:r>
    </w:p>
    <w:p w14:paraId="6BA61F1D" w14:textId="6720E2C4" w:rsidR="000F42DA" w:rsidRPr="00E05337" w:rsidRDefault="000F42DA" w:rsidP="00F77985">
      <w:pPr>
        <w:rPr>
          <w:rFonts w:ascii="Times New Roman" w:hAnsi="Times New Roman"/>
          <w:sz w:val="24"/>
          <w:szCs w:val="24"/>
        </w:rPr>
      </w:pPr>
      <w:r w:rsidRPr="00E05337">
        <w:rPr>
          <w:rFonts w:ascii="Times New Roman" w:hAnsi="Times New Roman"/>
          <w:sz w:val="24"/>
          <w:szCs w:val="24"/>
        </w:rPr>
        <w:t xml:space="preserve">Our preliminary results aim at reproducing and extending the model found in Jones, et al. </w:t>
      </w:r>
      <w:r w:rsidR="00B602EA" w:rsidRPr="00E05337">
        <w:rPr>
          <w:rFonts w:ascii="Times New Roman" w:hAnsi="Times New Roman"/>
          <w:sz w:val="24"/>
          <w:szCs w:val="24"/>
        </w:rPr>
        <w:t>(</w:t>
      </w:r>
      <w:r w:rsidRPr="00E05337">
        <w:rPr>
          <w:rFonts w:ascii="Times New Roman" w:hAnsi="Times New Roman"/>
          <w:sz w:val="24"/>
          <w:szCs w:val="24"/>
        </w:rPr>
        <w:t>2014</w:t>
      </w:r>
      <w:r w:rsidR="00B602EA" w:rsidRPr="00E05337">
        <w:rPr>
          <w:rFonts w:ascii="Times New Roman" w:hAnsi="Times New Roman"/>
          <w:sz w:val="24"/>
          <w:szCs w:val="24"/>
        </w:rPr>
        <w:t>)</w:t>
      </w:r>
      <w:r w:rsidR="00EC2E67" w:rsidRPr="00E05337">
        <w:rPr>
          <w:rFonts w:ascii="Times New Roman" w:hAnsi="Times New Roman"/>
          <w:sz w:val="24"/>
          <w:szCs w:val="24"/>
        </w:rPr>
        <w:t>,</w:t>
      </w:r>
      <w:r w:rsidRPr="00E05337">
        <w:rPr>
          <w:rFonts w:ascii="Times New Roman" w:hAnsi="Times New Roman"/>
          <w:sz w:val="24"/>
          <w:szCs w:val="24"/>
        </w:rPr>
        <w:t xml:space="preserve"> using more data and improved techniques. </w:t>
      </w:r>
      <w:r w:rsidR="00EC2E67" w:rsidRPr="00E05337">
        <w:rPr>
          <w:rFonts w:ascii="Times New Roman" w:hAnsi="Times New Roman"/>
          <w:sz w:val="24"/>
          <w:szCs w:val="24"/>
        </w:rPr>
        <w:t xml:space="preserve"> In addition, w</w:t>
      </w:r>
      <w:r w:rsidRPr="00E05337">
        <w:rPr>
          <w:rFonts w:ascii="Times New Roman" w:hAnsi="Times New Roman"/>
          <w:sz w:val="24"/>
          <w:szCs w:val="24"/>
        </w:rPr>
        <w:t xml:space="preserve">e test </w:t>
      </w:r>
      <w:r w:rsidR="00EC2E67" w:rsidRPr="00E05337">
        <w:rPr>
          <w:rFonts w:ascii="Times New Roman" w:hAnsi="Times New Roman"/>
          <w:sz w:val="24"/>
          <w:szCs w:val="24"/>
        </w:rPr>
        <w:t>several measures of food counts and estimate a model which attempts to explain household variations in calories consumed</w:t>
      </w:r>
    </w:p>
    <w:p w14:paraId="64AFC067" w14:textId="5DCF97CD" w:rsidR="00C50728" w:rsidRPr="00E05337" w:rsidRDefault="000F42DA" w:rsidP="00F77985">
      <w:pPr>
        <w:rPr>
          <w:rFonts w:ascii="Times New Roman" w:hAnsi="Times New Roman"/>
          <w:sz w:val="24"/>
          <w:szCs w:val="24"/>
        </w:rPr>
      </w:pPr>
      <w:r w:rsidRPr="00E05337">
        <w:rPr>
          <w:rFonts w:ascii="Times New Roman" w:hAnsi="Times New Roman"/>
          <w:sz w:val="24"/>
          <w:szCs w:val="24"/>
        </w:rPr>
        <w:t xml:space="preserve">Our hypotheses were twofold: </w:t>
      </w:r>
      <w:r w:rsidR="008A20DC" w:rsidRPr="00E05337">
        <w:rPr>
          <w:rFonts w:ascii="Times New Roman" w:hAnsi="Times New Roman"/>
          <w:sz w:val="24"/>
          <w:szCs w:val="24"/>
        </w:rPr>
        <w:t xml:space="preserve">to test </w:t>
      </w:r>
      <w:r w:rsidRPr="00E05337">
        <w:rPr>
          <w:rFonts w:ascii="Times New Roman" w:hAnsi="Times New Roman"/>
          <w:sz w:val="24"/>
          <w:szCs w:val="24"/>
        </w:rPr>
        <w:t>whether farm production diversity by household</w:t>
      </w:r>
      <w:r w:rsidR="008A20DC" w:rsidRPr="00E05337">
        <w:rPr>
          <w:rFonts w:ascii="Times New Roman" w:hAnsi="Times New Roman"/>
          <w:sz w:val="24"/>
          <w:szCs w:val="24"/>
        </w:rPr>
        <w:t>s</w:t>
      </w:r>
      <w:r w:rsidRPr="00E05337">
        <w:rPr>
          <w:rFonts w:ascii="Times New Roman" w:hAnsi="Times New Roman"/>
          <w:sz w:val="24"/>
          <w:szCs w:val="24"/>
        </w:rPr>
        <w:t xml:space="preserve"> </w:t>
      </w:r>
      <w:r w:rsidR="008A20DC" w:rsidRPr="00E05337">
        <w:rPr>
          <w:rFonts w:ascii="Times New Roman" w:hAnsi="Times New Roman"/>
          <w:sz w:val="24"/>
          <w:szCs w:val="24"/>
        </w:rPr>
        <w:t>effects</w:t>
      </w:r>
      <w:r w:rsidRPr="00E05337">
        <w:rPr>
          <w:rFonts w:ascii="Times New Roman" w:hAnsi="Times New Roman"/>
          <w:sz w:val="24"/>
          <w:szCs w:val="24"/>
        </w:rPr>
        <w:t xml:space="preserve"> </w:t>
      </w:r>
      <w:r w:rsidR="008A20DC" w:rsidRPr="00E05337">
        <w:rPr>
          <w:rFonts w:ascii="Times New Roman" w:hAnsi="Times New Roman"/>
          <w:sz w:val="24"/>
          <w:szCs w:val="24"/>
        </w:rPr>
        <w:t xml:space="preserve">their </w:t>
      </w:r>
      <w:r w:rsidRPr="00E05337">
        <w:rPr>
          <w:rFonts w:ascii="Times New Roman" w:hAnsi="Times New Roman"/>
          <w:sz w:val="24"/>
          <w:szCs w:val="24"/>
        </w:rPr>
        <w:t>consumption diversity using appropriat</w:t>
      </w:r>
      <w:r w:rsidR="008266F3" w:rsidRPr="00E05337">
        <w:rPr>
          <w:rFonts w:ascii="Times New Roman" w:hAnsi="Times New Roman"/>
          <w:sz w:val="24"/>
          <w:szCs w:val="24"/>
        </w:rPr>
        <w:t xml:space="preserve">e </w:t>
      </w:r>
      <w:r w:rsidR="008A20DC" w:rsidRPr="00E05337">
        <w:rPr>
          <w:rFonts w:ascii="Times New Roman" w:hAnsi="Times New Roman"/>
          <w:sz w:val="24"/>
          <w:szCs w:val="24"/>
        </w:rPr>
        <w:t xml:space="preserve">regression </w:t>
      </w:r>
      <w:r w:rsidR="008266F3" w:rsidRPr="00E05337">
        <w:rPr>
          <w:rFonts w:ascii="Times New Roman" w:hAnsi="Times New Roman"/>
          <w:sz w:val="24"/>
          <w:szCs w:val="24"/>
        </w:rPr>
        <w:t>techniques</w:t>
      </w:r>
      <w:r w:rsidR="008A20DC" w:rsidRPr="00E05337">
        <w:rPr>
          <w:rFonts w:ascii="Times New Roman" w:hAnsi="Times New Roman"/>
          <w:sz w:val="24"/>
          <w:szCs w:val="24"/>
        </w:rPr>
        <w:t>,</w:t>
      </w:r>
      <w:r w:rsidR="008266F3" w:rsidRPr="00E05337">
        <w:rPr>
          <w:rFonts w:ascii="Times New Roman" w:hAnsi="Times New Roman"/>
          <w:sz w:val="24"/>
          <w:szCs w:val="24"/>
        </w:rPr>
        <w:t xml:space="preserve"> and;</w:t>
      </w:r>
      <w:r w:rsidRPr="00E05337">
        <w:rPr>
          <w:rFonts w:ascii="Times New Roman" w:hAnsi="Times New Roman"/>
          <w:sz w:val="24"/>
          <w:szCs w:val="24"/>
        </w:rPr>
        <w:t xml:space="preserve"> </w:t>
      </w:r>
      <w:r w:rsidR="008A20DC" w:rsidRPr="00E05337">
        <w:rPr>
          <w:rFonts w:ascii="Times New Roman" w:hAnsi="Times New Roman"/>
          <w:sz w:val="24"/>
          <w:szCs w:val="24"/>
        </w:rPr>
        <w:t xml:space="preserve">to </w:t>
      </w:r>
      <w:r w:rsidRPr="00E05337">
        <w:rPr>
          <w:rFonts w:ascii="Times New Roman" w:hAnsi="Times New Roman"/>
          <w:sz w:val="24"/>
          <w:szCs w:val="24"/>
        </w:rPr>
        <w:t>test whether farm production diversity leads to higher household caloric intake. We were able to confirm both hypotheses.</w:t>
      </w:r>
      <w:r w:rsidR="00C03C06" w:rsidRPr="00E05337">
        <w:rPr>
          <w:rFonts w:ascii="Times New Roman" w:hAnsi="Times New Roman"/>
          <w:sz w:val="24"/>
          <w:szCs w:val="24"/>
        </w:rPr>
        <w:t xml:space="preserve"> </w:t>
      </w:r>
      <w:r w:rsidR="008A20DC" w:rsidRPr="00E05337">
        <w:rPr>
          <w:rFonts w:ascii="Times New Roman" w:hAnsi="Times New Roman"/>
          <w:sz w:val="24"/>
          <w:szCs w:val="24"/>
        </w:rPr>
        <w:t xml:space="preserve"> Both hypotheses were confirmed.  The panel approach allows the reduction of correlation across time and within the same household.  It is therefore preferable to a cross-sectional approach.  The exogenous variable, number of different crops produced by a household, was found to outperform the other two variables tested and should be the preferred measure.    </w:t>
      </w:r>
    </w:p>
    <w:p w14:paraId="11EC8B38" w14:textId="15105FDE" w:rsidR="00C03C06" w:rsidRPr="00E05337" w:rsidRDefault="008A20DC" w:rsidP="00F77985">
      <w:pPr>
        <w:rPr>
          <w:rFonts w:ascii="Times New Roman" w:hAnsi="Times New Roman"/>
          <w:sz w:val="24"/>
          <w:szCs w:val="24"/>
        </w:rPr>
      </w:pPr>
      <w:r w:rsidRPr="00E05337">
        <w:rPr>
          <w:rFonts w:ascii="Times New Roman" w:hAnsi="Times New Roman"/>
          <w:sz w:val="24"/>
          <w:szCs w:val="24"/>
        </w:rPr>
        <w:t>The analyses emphasize that f</w:t>
      </w:r>
      <w:r w:rsidR="00C03C06" w:rsidRPr="00E05337">
        <w:rPr>
          <w:rFonts w:ascii="Times New Roman" w:hAnsi="Times New Roman"/>
          <w:sz w:val="24"/>
          <w:szCs w:val="24"/>
        </w:rPr>
        <w:t>arm production diversity increase</w:t>
      </w:r>
      <w:r w:rsidRPr="00E05337">
        <w:rPr>
          <w:rFonts w:ascii="Times New Roman" w:hAnsi="Times New Roman"/>
          <w:sz w:val="24"/>
          <w:szCs w:val="24"/>
        </w:rPr>
        <w:t>s</w:t>
      </w:r>
      <w:r w:rsidR="00C03C06" w:rsidRPr="00E05337">
        <w:rPr>
          <w:rFonts w:ascii="Times New Roman" w:hAnsi="Times New Roman"/>
          <w:sz w:val="24"/>
          <w:szCs w:val="24"/>
        </w:rPr>
        <w:t xml:space="preserve"> consumption diversity and therefore nutrient intake and caloric intake</w:t>
      </w:r>
      <w:r w:rsidRPr="00E05337">
        <w:rPr>
          <w:rFonts w:ascii="Times New Roman" w:hAnsi="Times New Roman"/>
          <w:sz w:val="24"/>
          <w:szCs w:val="24"/>
        </w:rPr>
        <w:t xml:space="preserve">.  This result was robust across models.  </w:t>
      </w:r>
      <w:r w:rsidR="00C03C06" w:rsidRPr="00E05337">
        <w:rPr>
          <w:rFonts w:ascii="Times New Roman" w:hAnsi="Times New Roman"/>
          <w:sz w:val="24"/>
          <w:szCs w:val="24"/>
        </w:rPr>
        <w:t xml:space="preserve"> </w:t>
      </w:r>
      <w:r w:rsidRPr="00E05337">
        <w:rPr>
          <w:rFonts w:ascii="Times New Roman" w:hAnsi="Times New Roman"/>
          <w:sz w:val="24"/>
          <w:szCs w:val="24"/>
        </w:rPr>
        <w:t>Therefore, p</w:t>
      </w:r>
      <w:r w:rsidR="00C03C06" w:rsidRPr="00E05337">
        <w:rPr>
          <w:rFonts w:ascii="Times New Roman" w:hAnsi="Times New Roman"/>
          <w:sz w:val="24"/>
          <w:szCs w:val="24"/>
        </w:rPr>
        <w:t xml:space="preserve">olicies aimed at increasing farm production diversity are likely to improve the </w:t>
      </w:r>
      <w:r w:rsidRPr="00E05337">
        <w:rPr>
          <w:rFonts w:ascii="Times New Roman" w:hAnsi="Times New Roman"/>
          <w:sz w:val="24"/>
          <w:szCs w:val="24"/>
        </w:rPr>
        <w:t xml:space="preserve">overall </w:t>
      </w:r>
      <w:r w:rsidR="00C03C06" w:rsidRPr="00E05337">
        <w:rPr>
          <w:rFonts w:ascii="Times New Roman" w:hAnsi="Times New Roman"/>
          <w:sz w:val="24"/>
          <w:szCs w:val="24"/>
        </w:rPr>
        <w:t xml:space="preserve">health of farm households. </w:t>
      </w:r>
      <w:r w:rsidRPr="00E05337">
        <w:rPr>
          <w:rFonts w:ascii="Times New Roman" w:hAnsi="Times New Roman"/>
          <w:sz w:val="24"/>
          <w:szCs w:val="24"/>
        </w:rPr>
        <w:t xml:space="preserve"> </w:t>
      </w:r>
      <w:r w:rsidR="0067609D" w:rsidRPr="00E05337">
        <w:rPr>
          <w:rFonts w:ascii="Times New Roman" w:hAnsi="Times New Roman"/>
          <w:sz w:val="24"/>
          <w:szCs w:val="24"/>
        </w:rPr>
        <w:t xml:space="preserve"> Given more land, famers in Uganda choose to plant a greater diversity of crops and raise their nutritional health, indicating that they are aware that greater crop diversity leads to greater health.  The same appears to be true for </w:t>
      </w:r>
    </w:p>
    <w:p w14:paraId="44A85C52" w14:textId="09163395" w:rsidR="0067609D" w:rsidDel="002C7C32" w:rsidRDefault="0067609D" w:rsidP="00F77985">
      <w:pPr>
        <w:jc w:val="both"/>
        <w:rPr>
          <w:del w:id="6471" w:author="Linderhof, Vincent" w:date="2016-03-05T22:01:00Z"/>
          <w:rFonts w:ascii="Times New Roman" w:hAnsi="Times New Roman"/>
          <w:sz w:val="22"/>
        </w:rPr>
      </w:pPr>
      <w:del w:id="6472" w:author="Linderhof, Vincent" w:date="2016-03-05T22:01:00Z">
        <w:r w:rsidDel="002C7C32">
          <w:rPr>
            <w:rFonts w:ascii="Times New Roman" w:hAnsi="Times New Roman"/>
            <w:sz w:val="22"/>
          </w:rPr>
          <w:br w:type="page"/>
        </w:r>
      </w:del>
    </w:p>
    <w:p w14:paraId="68B89F7B" w14:textId="056DD877" w:rsidR="007B33EB" w:rsidRPr="00E05337" w:rsidRDefault="00E120FF" w:rsidP="002C7C32">
      <w:pPr>
        <w:jc w:val="both"/>
        <w:rPr>
          <w:rFonts w:ascii="Times New Roman" w:hAnsi="Times New Roman"/>
          <w:sz w:val="24"/>
          <w:szCs w:val="24"/>
        </w:rPr>
        <w:pPrChange w:id="6473" w:author="Linderhof, Vincent" w:date="2016-03-05T22:01:00Z">
          <w:pPr>
            <w:pStyle w:val="Heading1"/>
          </w:pPr>
        </w:pPrChange>
      </w:pPr>
      <w:r w:rsidRPr="00E05337">
        <w:rPr>
          <w:rFonts w:ascii="Times New Roman" w:hAnsi="Times New Roman"/>
          <w:sz w:val="24"/>
          <w:szCs w:val="24"/>
        </w:rPr>
        <w:t>References</w:t>
      </w:r>
    </w:p>
    <w:p w14:paraId="5EB7D909" w14:textId="77777777" w:rsidR="00742B6C" w:rsidRDefault="00E120FF" w:rsidP="00742B6C">
      <w:pPr>
        <w:pStyle w:val="Bibliography"/>
        <w:rPr>
          <w:ins w:id="6474" w:author="Linderhof, Vincent" w:date="2016-03-06T20:19:00Z"/>
        </w:rPr>
        <w:pPrChange w:id="6475" w:author="Linderhof, Vincent" w:date="2016-03-06T20:19:00Z">
          <w:pPr>
            <w:widowControl w:val="0"/>
            <w:autoSpaceDE w:val="0"/>
            <w:autoSpaceDN w:val="0"/>
            <w:adjustRightInd w:val="0"/>
            <w:spacing w:after="0" w:line="240" w:lineRule="auto"/>
          </w:pPr>
        </w:pPrChange>
      </w:pPr>
      <w:r w:rsidRPr="00A0183E">
        <w:lastRenderedPageBreak/>
        <w:fldChar w:fldCharType="begin"/>
      </w:r>
      <w:r w:rsidR="00D975C8" w:rsidRPr="000F499E">
        <w:instrText xml:space="preserve"> ADDIN ZOTERO_BIBL {"custom":[]} CSL_BIBLIOGRAPHY </w:instrText>
      </w:r>
      <w:r w:rsidRPr="00A0183E">
        <w:fldChar w:fldCharType="separate"/>
      </w:r>
      <w:proofErr w:type="spellStart"/>
      <w:ins w:id="6476" w:author="Linderhof, Vincent" w:date="2016-03-06T20:19:00Z">
        <w:r w:rsidR="00742B6C">
          <w:t>Abay</w:t>
        </w:r>
        <w:proofErr w:type="spellEnd"/>
        <w:r w:rsidR="00742B6C">
          <w:t xml:space="preserve">, </w:t>
        </w:r>
        <w:proofErr w:type="spellStart"/>
        <w:r w:rsidR="00742B6C">
          <w:t>Fetien</w:t>
        </w:r>
        <w:proofErr w:type="spellEnd"/>
        <w:r w:rsidR="00742B6C">
          <w:t xml:space="preserve">, </w:t>
        </w:r>
        <w:proofErr w:type="spellStart"/>
        <w:r w:rsidR="00742B6C">
          <w:t>Asmund</w:t>
        </w:r>
        <w:proofErr w:type="spellEnd"/>
        <w:r w:rsidR="00742B6C">
          <w:t xml:space="preserve"> </w:t>
        </w:r>
        <w:proofErr w:type="spellStart"/>
        <w:r w:rsidR="00742B6C">
          <w:t>Bjørnstad</w:t>
        </w:r>
        <w:proofErr w:type="spellEnd"/>
        <w:r w:rsidR="00742B6C">
          <w:t xml:space="preserve">, and Melinda </w:t>
        </w:r>
        <w:proofErr w:type="spellStart"/>
        <w:r w:rsidR="00742B6C">
          <w:t>Smale</w:t>
        </w:r>
        <w:proofErr w:type="spellEnd"/>
        <w:r w:rsidR="00742B6C">
          <w:t xml:space="preserve">. 2009. ‘Measuring on Farm Diversity and Determinants of Barley Diversity in Tigray, Northern Ethiopia’. </w:t>
        </w:r>
        <w:proofErr w:type="spellStart"/>
        <w:r w:rsidR="00742B6C">
          <w:rPr>
            <w:i/>
            <w:iCs/>
          </w:rPr>
          <w:t>Momona</w:t>
        </w:r>
        <w:proofErr w:type="spellEnd"/>
        <w:r w:rsidR="00742B6C">
          <w:rPr>
            <w:i/>
            <w:iCs/>
          </w:rPr>
          <w:t xml:space="preserve"> Ethiopian Journal of Science</w:t>
        </w:r>
        <w:r w:rsidR="00742B6C">
          <w:t xml:space="preserve"> 1 (2). http://www.ajol.info/index.php/mejs/article/view/46048.</w:t>
        </w:r>
      </w:ins>
    </w:p>
    <w:p w14:paraId="4E0E10BA" w14:textId="77777777" w:rsidR="00742B6C" w:rsidRDefault="00742B6C" w:rsidP="00742B6C">
      <w:pPr>
        <w:pStyle w:val="Bibliography"/>
        <w:rPr>
          <w:ins w:id="6477" w:author="Linderhof, Vincent" w:date="2016-03-06T20:19:00Z"/>
        </w:rPr>
        <w:pPrChange w:id="6478" w:author="Linderhof, Vincent" w:date="2016-03-06T20:19:00Z">
          <w:pPr>
            <w:widowControl w:val="0"/>
            <w:autoSpaceDE w:val="0"/>
            <w:autoSpaceDN w:val="0"/>
            <w:adjustRightInd w:val="0"/>
            <w:spacing w:after="0" w:line="240" w:lineRule="auto"/>
          </w:pPr>
        </w:pPrChange>
      </w:pPr>
      <w:proofErr w:type="spellStart"/>
      <w:ins w:id="6479" w:author="Linderhof, Vincent" w:date="2016-03-06T20:19:00Z">
        <w:r>
          <w:t>Arimond</w:t>
        </w:r>
        <w:proofErr w:type="spellEnd"/>
        <w:r>
          <w:t xml:space="preserve">, Mary, and Marie T. </w:t>
        </w:r>
        <w:proofErr w:type="spellStart"/>
        <w:r>
          <w:t>Ruel</w:t>
        </w:r>
        <w:proofErr w:type="spellEnd"/>
        <w:r>
          <w:t xml:space="preserve">. 2004. ‘Dietary Diversity Is Associated with Child Nutritional Status: Evidence from 11 Demographic and Health Surveys’. </w:t>
        </w:r>
        <w:r>
          <w:rPr>
            <w:i/>
            <w:iCs/>
          </w:rPr>
          <w:t>The Journal of Nutrition</w:t>
        </w:r>
        <w:r>
          <w:t xml:space="preserve"> 134 (10): 2579–85.</w:t>
        </w:r>
      </w:ins>
    </w:p>
    <w:p w14:paraId="0CA47CFA" w14:textId="77777777" w:rsidR="00742B6C" w:rsidRDefault="00742B6C" w:rsidP="00742B6C">
      <w:pPr>
        <w:pStyle w:val="Bibliography"/>
        <w:rPr>
          <w:ins w:id="6480" w:author="Linderhof, Vincent" w:date="2016-03-06T20:19:00Z"/>
        </w:rPr>
        <w:pPrChange w:id="6481" w:author="Linderhof, Vincent" w:date="2016-03-06T20:19:00Z">
          <w:pPr>
            <w:widowControl w:val="0"/>
            <w:autoSpaceDE w:val="0"/>
            <w:autoSpaceDN w:val="0"/>
            <w:adjustRightInd w:val="0"/>
            <w:spacing w:after="0" w:line="240" w:lineRule="auto"/>
          </w:pPr>
        </w:pPrChange>
      </w:pPr>
      <w:ins w:id="6482" w:author="Linderhof, Vincent" w:date="2016-03-06T20:19:00Z">
        <w:r>
          <w:t xml:space="preserve">Benin, S., M. </w:t>
        </w:r>
        <w:proofErr w:type="spellStart"/>
        <w:r>
          <w:t>Smale</w:t>
        </w:r>
        <w:proofErr w:type="spellEnd"/>
        <w:r>
          <w:t xml:space="preserve">, J. Pender, B. Gebremedhin, and S. </w:t>
        </w:r>
        <w:proofErr w:type="spellStart"/>
        <w:r>
          <w:t>Ehui</w:t>
        </w:r>
        <w:proofErr w:type="spellEnd"/>
        <w:r>
          <w:t xml:space="preserve">. 2004. ‘The Economic Determinants of Cereal Crop Diversity on Farms in the Ethiopian Highlands’. </w:t>
        </w:r>
        <w:r>
          <w:rPr>
            <w:i/>
            <w:iCs/>
          </w:rPr>
          <w:t>Agricultural Economics</w:t>
        </w:r>
        <w:r>
          <w:t>, Current Issues in the Economics of Agriculture, Food, and Resources: Reshaping Agriculture’s Contributions to Society, 31 (2–3): 197–208. doi:10.1016/j.agecon.2004.09.007.</w:t>
        </w:r>
      </w:ins>
    </w:p>
    <w:p w14:paraId="1D5B2849" w14:textId="77777777" w:rsidR="00742B6C" w:rsidRDefault="00742B6C" w:rsidP="00742B6C">
      <w:pPr>
        <w:pStyle w:val="Bibliography"/>
        <w:rPr>
          <w:ins w:id="6483" w:author="Linderhof, Vincent" w:date="2016-03-06T20:19:00Z"/>
        </w:rPr>
        <w:pPrChange w:id="6484" w:author="Linderhof, Vincent" w:date="2016-03-06T20:19:00Z">
          <w:pPr>
            <w:widowControl w:val="0"/>
            <w:autoSpaceDE w:val="0"/>
            <w:autoSpaceDN w:val="0"/>
            <w:adjustRightInd w:val="0"/>
            <w:spacing w:after="0" w:line="240" w:lineRule="auto"/>
          </w:pPr>
        </w:pPrChange>
      </w:pPr>
      <w:proofErr w:type="spellStart"/>
      <w:ins w:id="6485" w:author="Linderhof, Vincent" w:date="2016-03-06T20:19:00Z">
        <w:r>
          <w:t>Boysen</w:t>
        </w:r>
        <w:proofErr w:type="spellEnd"/>
        <w:r>
          <w:t xml:space="preserve">, Ole, Hans </w:t>
        </w:r>
        <w:proofErr w:type="spellStart"/>
        <w:r>
          <w:t>Grinsted</w:t>
        </w:r>
        <w:proofErr w:type="spellEnd"/>
        <w:r>
          <w:t xml:space="preserve"> Jensen, and Alan Matthews. 2014. ‘Impact of EU Agricultural Policy on Developing Countries: A Uganda Case Study’. IIIS. https://www.gtap.agecon.purdue.edu/resources/download/7200.pdf.</w:t>
        </w:r>
      </w:ins>
    </w:p>
    <w:p w14:paraId="4D254B77" w14:textId="77777777" w:rsidR="00742B6C" w:rsidRDefault="00742B6C" w:rsidP="00742B6C">
      <w:pPr>
        <w:pStyle w:val="Bibliography"/>
        <w:rPr>
          <w:ins w:id="6486" w:author="Linderhof, Vincent" w:date="2016-03-06T20:19:00Z"/>
        </w:rPr>
        <w:pPrChange w:id="6487" w:author="Linderhof, Vincent" w:date="2016-03-06T20:19:00Z">
          <w:pPr>
            <w:widowControl w:val="0"/>
            <w:autoSpaceDE w:val="0"/>
            <w:autoSpaceDN w:val="0"/>
            <w:adjustRightInd w:val="0"/>
            <w:spacing w:after="0" w:line="240" w:lineRule="auto"/>
          </w:pPr>
        </w:pPrChange>
      </w:pPr>
      <w:proofErr w:type="spellStart"/>
      <w:ins w:id="6488" w:author="Linderhof, Vincent" w:date="2016-03-06T20:19:00Z">
        <w:r>
          <w:t>Carletto</w:t>
        </w:r>
        <w:proofErr w:type="spellEnd"/>
        <w:r>
          <w:t xml:space="preserve">, </w:t>
        </w:r>
        <w:proofErr w:type="spellStart"/>
        <w:r>
          <w:t>Calogero</w:t>
        </w:r>
        <w:proofErr w:type="spellEnd"/>
        <w:r>
          <w:t xml:space="preserve">, Alberto </w:t>
        </w:r>
        <w:proofErr w:type="spellStart"/>
        <w:r>
          <w:t>Zezza</w:t>
        </w:r>
        <w:proofErr w:type="spellEnd"/>
        <w:r>
          <w:t xml:space="preserve">, and </w:t>
        </w:r>
        <w:proofErr w:type="spellStart"/>
        <w:r>
          <w:t>Raka</w:t>
        </w:r>
        <w:proofErr w:type="spellEnd"/>
        <w:r>
          <w:t xml:space="preserve"> Banerjee. 2013. ‘Towards Better Measurement of Household Food Security: Harmonizing Indicators and the Role of Household Surveys’. </w:t>
        </w:r>
        <w:r>
          <w:rPr>
            <w:i/>
            <w:iCs/>
          </w:rPr>
          <w:t>Global Food Security</w:t>
        </w:r>
        <w:r>
          <w:t xml:space="preserve"> 2 (1): 30–40. doi:10.1016/j.gfs.2012.11.006.</w:t>
        </w:r>
      </w:ins>
    </w:p>
    <w:p w14:paraId="2ACCF0FE" w14:textId="77777777" w:rsidR="00742B6C" w:rsidRDefault="00742B6C" w:rsidP="00742B6C">
      <w:pPr>
        <w:pStyle w:val="Bibliography"/>
        <w:rPr>
          <w:ins w:id="6489" w:author="Linderhof, Vincent" w:date="2016-03-06T20:19:00Z"/>
        </w:rPr>
        <w:pPrChange w:id="6490" w:author="Linderhof, Vincent" w:date="2016-03-06T20:19:00Z">
          <w:pPr>
            <w:widowControl w:val="0"/>
            <w:autoSpaceDE w:val="0"/>
            <w:autoSpaceDN w:val="0"/>
            <w:adjustRightInd w:val="0"/>
            <w:spacing w:after="0" w:line="240" w:lineRule="auto"/>
          </w:pPr>
        </w:pPrChange>
      </w:pPr>
      <w:ins w:id="6491" w:author="Linderhof, Vincent" w:date="2016-03-06T20:19:00Z">
        <w:r>
          <w:t xml:space="preserve">Haddad, Lawrence. 2000. ‘A Conceptual Framework for Assessing Agriculture–Nutrition Linkages’. </w:t>
        </w:r>
        <w:r>
          <w:rPr>
            <w:i/>
            <w:iCs/>
          </w:rPr>
          <w:t>Food and Nutrition Bulletin</w:t>
        </w:r>
        <w:r>
          <w:t xml:space="preserve"> 21 (4): 367–73. doi:10.1177/156482650002100405.</w:t>
        </w:r>
      </w:ins>
    </w:p>
    <w:p w14:paraId="1346152C" w14:textId="77777777" w:rsidR="00742B6C" w:rsidRDefault="00742B6C" w:rsidP="00742B6C">
      <w:pPr>
        <w:pStyle w:val="Bibliography"/>
        <w:rPr>
          <w:ins w:id="6492" w:author="Linderhof, Vincent" w:date="2016-03-06T20:19:00Z"/>
        </w:rPr>
        <w:pPrChange w:id="6493" w:author="Linderhof, Vincent" w:date="2016-03-06T20:19:00Z">
          <w:pPr>
            <w:widowControl w:val="0"/>
            <w:autoSpaceDE w:val="0"/>
            <w:autoSpaceDN w:val="0"/>
            <w:adjustRightInd w:val="0"/>
            <w:spacing w:after="0" w:line="240" w:lineRule="auto"/>
          </w:pPr>
        </w:pPrChange>
      </w:pPr>
      <w:proofErr w:type="spellStart"/>
      <w:ins w:id="6494" w:author="Linderhof, Vincent" w:date="2016-03-06T20:19:00Z">
        <w:r>
          <w:t>Hatluy</w:t>
        </w:r>
        <w:proofErr w:type="spellEnd"/>
        <w:r>
          <w:t xml:space="preserve">, A., L. E. </w:t>
        </w:r>
        <w:proofErr w:type="spellStart"/>
        <w:r>
          <w:t>Torheim</w:t>
        </w:r>
        <w:proofErr w:type="spellEnd"/>
        <w:r>
          <w:t xml:space="preserve">, and A. </w:t>
        </w:r>
        <w:proofErr w:type="spellStart"/>
        <w:r>
          <w:t>Oshaug</w:t>
        </w:r>
        <w:proofErr w:type="spellEnd"/>
        <w:r>
          <w:t xml:space="preserve">. 1998. ‘Food Variety - a Good Indicator of Nutritional Adequacy of the Diet? A Case Study from an Urban Area in Mali, West Africa’. </w:t>
        </w:r>
        <w:r>
          <w:rPr>
            <w:i/>
            <w:iCs/>
          </w:rPr>
          <w:t>European Journal of Clinical Nutrition</w:t>
        </w:r>
        <w:r>
          <w:t xml:space="preserve"> 52: 891–98.</w:t>
        </w:r>
      </w:ins>
    </w:p>
    <w:p w14:paraId="02A6E4BF" w14:textId="77777777" w:rsidR="00742B6C" w:rsidRDefault="00742B6C" w:rsidP="00742B6C">
      <w:pPr>
        <w:pStyle w:val="Bibliography"/>
        <w:rPr>
          <w:ins w:id="6495" w:author="Linderhof, Vincent" w:date="2016-03-06T20:19:00Z"/>
        </w:rPr>
        <w:pPrChange w:id="6496" w:author="Linderhof, Vincent" w:date="2016-03-06T20:19:00Z">
          <w:pPr>
            <w:widowControl w:val="0"/>
            <w:autoSpaceDE w:val="0"/>
            <w:autoSpaceDN w:val="0"/>
            <w:adjustRightInd w:val="0"/>
            <w:spacing w:after="0" w:line="240" w:lineRule="auto"/>
          </w:pPr>
        </w:pPrChange>
      </w:pPr>
      <w:ins w:id="6497" w:author="Linderhof, Vincent" w:date="2016-03-06T20:19:00Z">
        <w:r>
          <w:t xml:space="preserve">Hawkes, Corinna, and Marie T. </w:t>
        </w:r>
        <w:proofErr w:type="spellStart"/>
        <w:r>
          <w:t>Ruel</w:t>
        </w:r>
        <w:proofErr w:type="spellEnd"/>
        <w:r>
          <w:t>. 2006. ‘Understanding the Links between Agriculture and Health’. http://www.mtnforum.org/sites/default/files/publication/files/4389.pdf.</w:t>
        </w:r>
      </w:ins>
    </w:p>
    <w:p w14:paraId="57A229DC" w14:textId="77777777" w:rsidR="00742B6C" w:rsidRDefault="00742B6C" w:rsidP="00742B6C">
      <w:pPr>
        <w:pStyle w:val="Bibliography"/>
        <w:rPr>
          <w:ins w:id="6498" w:author="Linderhof, Vincent" w:date="2016-03-06T20:19:00Z"/>
        </w:rPr>
        <w:pPrChange w:id="6499" w:author="Linderhof, Vincent" w:date="2016-03-06T20:19:00Z">
          <w:pPr>
            <w:widowControl w:val="0"/>
            <w:autoSpaceDE w:val="0"/>
            <w:autoSpaceDN w:val="0"/>
            <w:adjustRightInd w:val="0"/>
            <w:spacing w:after="0" w:line="240" w:lineRule="auto"/>
          </w:pPr>
        </w:pPrChange>
      </w:pPr>
      <w:ins w:id="6500" w:author="Linderhof, Vincent" w:date="2016-03-06T20:19:00Z">
        <w:r>
          <w:t xml:space="preserve">Headey, Derek, and Olivier Ecker. 2013. ‘Rethinking the Measurement of Food Security: From First Principles to Best Practice’. </w:t>
        </w:r>
        <w:r>
          <w:rPr>
            <w:i/>
            <w:iCs/>
          </w:rPr>
          <w:t>Food Security</w:t>
        </w:r>
        <w:r>
          <w:t xml:space="preserve"> 5 (3): 327–43. doi:10.1007/s12571-013-0253-0.</w:t>
        </w:r>
      </w:ins>
    </w:p>
    <w:p w14:paraId="032CB8CA" w14:textId="77777777" w:rsidR="00742B6C" w:rsidRDefault="00742B6C" w:rsidP="00742B6C">
      <w:pPr>
        <w:pStyle w:val="Bibliography"/>
        <w:rPr>
          <w:ins w:id="6501" w:author="Linderhof, Vincent" w:date="2016-03-06T20:19:00Z"/>
        </w:rPr>
        <w:pPrChange w:id="6502" w:author="Linderhof, Vincent" w:date="2016-03-06T20:19:00Z">
          <w:pPr>
            <w:widowControl w:val="0"/>
            <w:autoSpaceDE w:val="0"/>
            <w:autoSpaceDN w:val="0"/>
            <w:adjustRightInd w:val="0"/>
            <w:spacing w:after="0" w:line="240" w:lineRule="auto"/>
          </w:pPr>
        </w:pPrChange>
      </w:pPr>
      <w:proofErr w:type="spellStart"/>
      <w:ins w:id="6503" w:author="Linderhof, Vincent" w:date="2016-03-06T20:19:00Z">
        <w:r>
          <w:t>Herforth</w:t>
        </w:r>
        <w:proofErr w:type="spellEnd"/>
        <w:r>
          <w:t>, Anna. 2010. ‘Promotion of Traditional African Vegetables in Kenya and Tanzania: A Case Study of an Intervention Representing Emerging Imperatives in Global Nutrition’. Ithaca, NY: Cornell University.</w:t>
        </w:r>
      </w:ins>
    </w:p>
    <w:p w14:paraId="65B9DC05" w14:textId="77777777" w:rsidR="00742B6C" w:rsidRDefault="00742B6C" w:rsidP="00742B6C">
      <w:pPr>
        <w:pStyle w:val="Bibliography"/>
        <w:rPr>
          <w:ins w:id="6504" w:author="Linderhof, Vincent" w:date="2016-03-06T20:19:00Z"/>
        </w:rPr>
        <w:pPrChange w:id="6505" w:author="Linderhof, Vincent" w:date="2016-03-06T20:19:00Z">
          <w:pPr>
            <w:widowControl w:val="0"/>
            <w:autoSpaceDE w:val="0"/>
            <w:autoSpaceDN w:val="0"/>
            <w:adjustRightInd w:val="0"/>
            <w:spacing w:after="0" w:line="240" w:lineRule="auto"/>
          </w:pPr>
        </w:pPrChange>
      </w:pPr>
      <w:proofErr w:type="spellStart"/>
      <w:ins w:id="6506" w:author="Linderhof, Vincent" w:date="2016-03-06T20:19:00Z">
        <w:r>
          <w:t>Hoddinott</w:t>
        </w:r>
        <w:proofErr w:type="spellEnd"/>
        <w:r>
          <w:t xml:space="preserve">, John, and </w:t>
        </w:r>
        <w:proofErr w:type="spellStart"/>
        <w:r>
          <w:t>Yisehac</w:t>
        </w:r>
        <w:proofErr w:type="spellEnd"/>
        <w:r>
          <w:t xml:space="preserve"> </w:t>
        </w:r>
        <w:proofErr w:type="spellStart"/>
        <w:r>
          <w:t>Yohannes</w:t>
        </w:r>
        <w:proofErr w:type="spellEnd"/>
        <w:r>
          <w:t xml:space="preserve">. 2002. ‘Dietary Diversity as a Food Security Indicator’. </w:t>
        </w:r>
        <w:r>
          <w:rPr>
            <w:i/>
            <w:iCs/>
          </w:rPr>
          <w:t>Food Consumption and Nutrition Division Discussion Paper</w:t>
        </w:r>
        <w:r>
          <w:t xml:space="preserve"> 136: 2002.</w:t>
        </w:r>
      </w:ins>
    </w:p>
    <w:p w14:paraId="263AA654" w14:textId="77777777" w:rsidR="00742B6C" w:rsidRDefault="00742B6C" w:rsidP="00742B6C">
      <w:pPr>
        <w:pStyle w:val="Bibliography"/>
        <w:rPr>
          <w:ins w:id="6507" w:author="Linderhof, Vincent" w:date="2016-03-06T20:19:00Z"/>
        </w:rPr>
        <w:pPrChange w:id="6508" w:author="Linderhof, Vincent" w:date="2016-03-06T20:19:00Z">
          <w:pPr>
            <w:widowControl w:val="0"/>
            <w:autoSpaceDE w:val="0"/>
            <w:autoSpaceDN w:val="0"/>
            <w:adjustRightInd w:val="0"/>
            <w:spacing w:after="0" w:line="240" w:lineRule="auto"/>
          </w:pPr>
        </w:pPrChange>
      </w:pPr>
      <w:ins w:id="6509" w:author="Linderhof, Vincent" w:date="2016-03-06T20:19:00Z">
        <w:r>
          <w:t xml:space="preserve">Jones, Andrew D., Aditya </w:t>
        </w:r>
        <w:proofErr w:type="spellStart"/>
        <w:r>
          <w:t>Shrinivas</w:t>
        </w:r>
        <w:proofErr w:type="spellEnd"/>
        <w:r>
          <w:t xml:space="preserve">, and Rachel </w:t>
        </w:r>
        <w:proofErr w:type="spellStart"/>
        <w:r>
          <w:t>Bezner</w:t>
        </w:r>
        <w:proofErr w:type="spellEnd"/>
        <w:r>
          <w:t xml:space="preserve">-Kerr. 2014. ‘Farm Production Diversity Is Associated with Greater Household Dietary Diversity in Malawi: Findings from Nationally Representative Data’. </w:t>
        </w:r>
        <w:r>
          <w:rPr>
            <w:i/>
            <w:iCs/>
          </w:rPr>
          <w:t>Food Policy</w:t>
        </w:r>
        <w:r>
          <w:t xml:space="preserve"> 46: 1–12. doi:10.1016/j.foodpol.2014.02.001.</w:t>
        </w:r>
      </w:ins>
    </w:p>
    <w:p w14:paraId="330BAE52" w14:textId="77777777" w:rsidR="00742B6C" w:rsidRDefault="00742B6C" w:rsidP="00742B6C">
      <w:pPr>
        <w:pStyle w:val="Bibliography"/>
        <w:rPr>
          <w:ins w:id="6510" w:author="Linderhof, Vincent" w:date="2016-03-06T20:19:00Z"/>
        </w:rPr>
        <w:pPrChange w:id="6511" w:author="Linderhof, Vincent" w:date="2016-03-06T20:19:00Z">
          <w:pPr>
            <w:widowControl w:val="0"/>
            <w:autoSpaceDE w:val="0"/>
            <w:autoSpaceDN w:val="0"/>
            <w:adjustRightInd w:val="0"/>
            <w:spacing w:after="0" w:line="240" w:lineRule="auto"/>
          </w:pPr>
        </w:pPrChange>
      </w:pPr>
      <w:ins w:id="6512" w:author="Linderhof, Vincent" w:date="2016-03-06T20:19:00Z">
        <w:r>
          <w:t xml:space="preserve">Katz, E. 1994. ‘The Impact of Non-Traditional Export Agriculture on Income and Food Availability in Guatemala: An Intra-Household Perspective’. </w:t>
        </w:r>
        <w:r>
          <w:rPr>
            <w:i/>
            <w:iCs/>
          </w:rPr>
          <w:t>Food Nutrition Bulletin</w:t>
        </w:r>
        <w:r>
          <w:t xml:space="preserve"> 15: 295–302.</w:t>
        </w:r>
      </w:ins>
    </w:p>
    <w:p w14:paraId="622B5668" w14:textId="77777777" w:rsidR="00742B6C" w:rsidRDefault="00742B6C" w:rsidP="00742B6C">
      <w:pPr>
        <w:pStyle w:val="Bibliography"/>
        <w:rPr>
          <w:ins w:id="6513" w:author="Linderhof, Vincent" w:date="2016-03-06T20:19:00Z"/>
        </w:rPr>
        <w:pPrChange w:id="6514" w:author="Linderhof, Vincent" w:date="2016-03-06T20:19:00Z">
          <w:pPr>
            <w:widowControl w:val="0"/>
            <w:autoSpaceDE w:val="0"/>
            <w:autoSpaceDN w:val="0"/>
            <w:adjustRightInd w:val="0"/>
            <w:spacing w:after="0" w:line="240" w:lineRule="auto"/>
          </w:pPr>
        </w:pPrChange>
      </w:pPr>
      <w:ins w:id="6515" w:author="Linderhof, Vincent" w:date="2016-03-06T20:19:00Z">
        <w:r>
          <w:t xml:space="preserve">Kennedy, Gina L., Maria Regina Pedro, Chiara </w:t>
        </w:r>
        <w:proofErr w:type="spellStart"/>
        <w:r>
          <w:t>Seghieri</w:t>
        </w:r>
        <w:proofErr w:type="spellEnd"/>
        <w:r>
          <w:t xml:space="preserve">, Guy </w:t>
        </w:r>
        <w:proofErr w:type="spellStart"/>
        <w:r>
          <w:t>Nantel</w:t>
        </w:r>
        <w:proofErr w:type="spellEnd"/>
        <w:r>
          <w:t xml:space="preserve">, and Inge Brouwer. 2007. ‘Dietary Diversity Score Is a Useful Indicator of Micronutrient Intake in Non-Breast-Feeding Filipino Children’. </w:t>
        </w:r>
        <w:r>
          <w:rPr>
            <w:i/>
            <w:iCs/>
          </w:rPr>
          <w:t>The Journal of Nutrition</w:t>
        </w:r>
        <w:r>
          <w:t xml:space="preserve"> 137 (2): 472–77.</w:t>
        </w:r>
      </w:ins>
    </w:p>
    <w:p w14:paraId="339EACB9" w14:textId="77777777" w:rsidR="00742B6C" w:rsidRDefault="00742B6C" w:rsidP="00742B6C">
      <w:pPr>
        <w:pStyle w:val="Bibliography"/>
        <w:rPr>
          <w:ins w:id="6516" w:author="Linderhof, Vincent" w:date="2016-03-06T20:19:00Z"/>
        </w:rPr>
        <w:pPrChange w:id="6517" w:author="Linderhof, Vincent" w:date="2016-03-06T20:19:00Z">
          <w:pPr>
            <w:widowControl w:val="0"/>
            <w:autoSpaceDE w:val="0"/>
            <w:autoSpaceDN w:val="0"/>
            <w:adjustRightInd w:val="0"/>
            <w:spacing w:after="0" w:line="240" w:lineRule="auto"/>
          </w:pPr>
        </w:pPrChange>
      </w:pPr>
      <w:ins w:id="6518" w:author="Linderhof, Vincent" w:date="2016-03-06T20:19:00Z">
        <w:r>
          <w:t xml:space="preserve">Kumar, </w:t>
        </w:r>
        <w:proofErr w:type="spellStart"/>
        <w:r>
          <w:t>Shubh</w:t>
        </w:r>
        <w:proofErr w:type="spellEnd"/>
        <w:r>
          <w:t xml:space="preserve"> K. 1994. </w:t>
        </w:r>
        <w:r>
          <w:rPr>
            <w:i/>
            <w:iCs/>
          </w:rPr>
          <w:t>Adoption of Hybrid Maize in Zambia: Effects on Gender Roles, Food Consumption, and Nutrition</w:t>
        </w:r>
        <w:r>
          <w:t>. Research Report 100. Washington, D.C: International Food Policy Research Institute.</w:t>
        </w:r>
      </w:ins>
    </w:p>
    <w:p w14:paraId="6954FFFC" w14:textId="77777777" w:rsidR="00742B6C" w:rsidRDefault="00742B6C" w:rsidP="00742B6C">
      <w:pPr>
        <w:pStyle w:val="Bibliography"/>
        <w:rPr>
          <w:ins w:id="6519" w:author="Linderhof, Vincent" w:date="2016-03-06T20:19:00Z"/>
        </w:rPr>
        <w:pPrChange w:id="6520" w:author="Linderhof, Vincent" w:date="2016-03-06T20:19:00Z">
          <w:pPr>
            <w:widowControl w:val="0"/>
            <w:autoSpaceDE w:val="0"/>
            <w:autoSpaceDN w:val="0"/>
            <w:adjustRightInd w:val="0"/>
            <w:spacing w:after="0" w:line="240" w:lineRule="auto"/>
          </w:pPr>
        </w:pPrChange>
      </w:pPr>
      <w:proofErr w:type="spellStart"/>
      <w:ins w:id="6521" w:author="Linderhof, Vincent" w:date="2016-03-06T20:19:00Z">
        <w:r>
          <w:t>Oyarzun</w:t>
        </w:r>
        <w:proofErr w:type="spellEnd"/>
        <w:r>
          <w:t xml:space="preserve">, Pedro J., Ross Mary Borja, Stephen Sherwood, and Vicente Parra. 2013. ‘Making Sense of Agrobiodiversity, Diet, and Intensification of Smallholder Family Farming in the Highland Andes of Ecuador’. </w:t>
        </w:r>
        <w:r>
          <w:rPr>
            <w:i/>
            <w:iCs/>
          </w:rPr>
          <w:t>Ecology of Food and Nutrition</w:t>
        </w:r>
        <w:r>
          <w:t xml:space="preserve"> 52 (6): 515–41. doi:10.1080/03670244.2013.769099.</w:t>
        </w:r>
      </w:ins>
    </w:p>
    <w:p w14:paraId="7CED4B06" w14:textId="77777777" w:rsidR="00742B6C" w:rsidRDefault="00742B6C" w:rsidP="00742B6C">
      <w:pPr>
        <w:pStyle w:val="Bibliography"/>
        <w:rPr>
          <w:ins w:id="6522" w:author="Linderhof, Vincent" w:date="2016-03-06T20:19:00Z"/>
        </w:rPr>
        <w:pPrChange w:id="6523" w:author="Linderhof, Vincent" w:date="2016-03-06T20:19:00Z">
          <w:pPr>
            <w:widowControl w:val="0"/>
            <w:autoSpaceDE w:val="0"/>
            <w:autoSpaceDN w:val="0"/>
            <w:adjustRightInd w:val="0"/>
            <w:spacing w:after="0" w:line="240" w:lineRule="auto"/>
          </w:pPr>
        </w:pPrChange>
      </w:pPr>
      <w:proofErr w:type="spellStart"/>
      <w:ins w:id="6524" w:author="Linderhof, Vincent" w:date="2016-03-06T20:19:00Z">
        <w:r>
          <w:t>Pinstrup</w:t>
        </w:r>
        <w:proofErr w:type="spellEnd"/>
        <w:r>
          <w:t xml:space="preserve">-Andersen, Per. 2007. ‘Agricultural Research and Policy for Better Health and Nutrition in Developing Countries: A Food Systems Approach’. </w:t>
        </w:r>
        <w:r>
          <w:rPr>
            <w:i/>
            <w:iCs/>
          </w:rPr>
          <w:t>Agricultural Economics</w:t>
        </w:r>
        <w:r>
          <w:t xml:space="preserve"> 37 (December): 187–98. doi:10.1111/j.1574-0862.2007.00244.x.</w:t>
        </w:r>
      </w:ins>
    </w:p>
    <w:p w14:paraId="36641546" w14:textId="77777777" w:rsidR="00742B6C" w:rsidRDefault="00742B6C" w:rsidP="00742B6C">
      <w:pPr>
        <w:pStyle w:val="Bibliography"/>
        <w:rPr>
          <w:ins w:id="6525" w:author="Linderhof, Vincent" w:date="2016-03-06T20:19:00Z"/>
        </w:rPr>
        <w:pPrChange w:id="6526" w:author="Linderhof, Vincent" w:date="2016-03-06T20:19:00Z">
          <w:pPr>
            <w:widowControl w:val="0"/>
            <w:autoSpaceDE w:val="0"/>
            <w:autoSpaceDN w:val="0"/>
            <w:adjustRightInd w:val="0"/>
            <w:spacing w:after="0" w:line="240" w:lineRule="auto"/>
          </w:pPr>
        </w:pPrChange>
      </w:pPr>
      <w:ins w:id="6527" w:author="Linderhof, Vincent" w:date="2016-03-06T20:19:00Z">
        <w:r>
          <w:t xml:space="preserve">Pitt, Mark M., Mark R. </w:t>
        </w:r>
        <w:proofErr w:type="spellStart"/>
        <w:r>
          <w:t>Rosenzweig</w:t>
        </w:r>
        <w:proofErr w:type="spellEnd"/>
        <w:r>
          <w:t xml:space="preserve">, and Md. </w:t>
        </w:r>
        <w:proofErr w:type="spellStart"/>
        <w:r>
          <w:t>Nazmul</w:t>
        </w:r>
        <w:proofErr w:type="spellEnd"/>
        <w:r>
          <w:t xml:space="preserve"> Hassan. 1990. ‘Productivity, Health, and Inequality in the </w:t>
        </w:r>
        <w:proofErr w:type="spellStart"/>
        <w:r>
          <w:t>Intrahousehold</w:t>
        </w:r>
        <w:proofErr w:type="spellEnd"/>
        <w:r>
          <w:t xml:space="preserve"> Distribution of Food in Low-Income Countries’. </w:t>
        </w:r>
        <w:r>
          <w:rPr>
            <w:i/>
            <w:iCs/>
          </w:rPr>
          <w:t>The American Economic Review</w:t>
        </w:r>
        <w:r>
          <w:t xml:space="preserve"> 80 (5): 1139–56.</w:t>
        </w:r>
      </w:ins>
    </w:p>
    <w:p w14:paraId="3890EE14" w14:textId="77777777" w:rsidR="00742B6C" w:rsidRDefault="00742B6C" w:rsidP="00742B6C">
      <w:pPr>
        <w:pStyle w:val="Bibliography"/>
        <w:rPr>
          <w:ins w:id="6528" w:author="Linderhof, Vincent" w:date="2016-03-06T20:19:00Z"/>
        </w:rPr>
        <w:pPrChange w:id="6529" w:author="Linderhof, Vincent" w:date="2016-03-06T20:19:00Z">
          <w:pPr>
            <w:widowControl w:val="0"/>
            <w:autoSpaceDE w:val="0"/>
            <w:autoSpaceDN w:val="0"/>
            <w:adjustRightInd w:val="0"/>
            <w:spacing w:after="0" w:line="240" w:lineRule="auto"/>
          </w:pPr>
        </w:pPrChange>
      </w:pPr>
      <w:ins w:id="6530" w:author="Linderhof, Vincent" w:date="2016-03-06T20:19:00Z">
        <w:r>
          <w:t xml:space="preserve">Rah, J. H., N. Akhter, R. D. </w:t>
        </w:r>
        <w:proofErr w:type="spellStart"/>
        <w:r>
          <w:t>Semba</w:t>
        </w:r>
        <w:proofErr w:type="spellEnd"/>
        <w:r>
          <w:t xml:space="preserve">, S. de Pee, M. W. </w:t>
        </w:r>
        <w:proofErr w:type="spellStart"/>
        <w:r>
          <w:t>Bloem</w:t>
        </w:r>
        <w:proofErr w:type="spellEnd"/>
        <w:r>
          <w:t xml:space="preserve">, A. A. Campbell, R. </w:t>
        </w:r>
        <w:proofErr w:type="spellStart"/>
        <w:r>
          <w:t>Moench-Pfanner</w:t>
        </w:r>
        <w:proofErr w:type="spellEnd"/>
        <w:r>
          <w:t xml:space="preserve">, K. Sun, J. </w:t>
        </w:r>
        <w:proofErr w:type="spellStart"/>
        <w:r>
          <w:t>Badham</w:t>
        </w:r>
        <w:proofErr w:type="spellEnd"/>
        <w:r>
          <w:t xml:space="preserve">, and K. Kraemer. 2010. ‘Low Dietary Diversity Is a Predictor of Child Stunting in Rural Bangladesh’. </w:t>
        </w:r>
        <w:r>
          <w:rPr>
            <w:i/>
            <w:iCs/>
          </w:rPr>
          <w:t>European Journal of Clinical Nutrition</w:t>
        </w:r>
        <w:r>
          <w:t xml:space="preserve"> 64 (12): 1393–98. doi:10.1038/ejcn.2010.171.</w:t>
        </w:r>
      </w:ins>
    </w:p>
    <w:p w14:paraId="2B0A5254" w14:textId="77777777" w:rsidR="00742B6C" w:rsidRDefault="00742B6C" w:rsidP="00742B6C">
      <w:pPr>
        <w:pStyle w:val="Bibliography"/>
        <w:rPr>
          <w:ins w:id="6531" w:author="Linderhof, Vincent" w:date="2016-03-06T20:19:00Z"/>
        </w:rPr>
        <w:pPrChange w:id="6532" w:author="Linderhof, Vincent" w:date="2016-03-06T20:19:00Z">
          <w:pPr>
            <w:widowControl w:val="0"/>
            <w:autoSpaceDE w:val="0"/>
            <w:autoSpaceDN w:val="0"/>
            <w:adjustRightInd w:val="0"/>
            <w:spacing w:after="0" w:line="240" w:lineRule="auto"/>
          </w:pPr>
        </w:pPrChange>
      </w:pPr>
      <w:ins w:id="6533" w:author="Linderhof, Vincent" w:date="2016-03-06T20:19:00Z">
        <w:r>
          <w:t xml:space="preserve">Rose, Donald, Stephan </w:t>
        </w:r>
        <w:proofErr w:type="spellStart"/>
        <w:r>
          <w:t>Meershoek</w:t>
        </w:r>
        <w:proofErr w:type="spellEnd"/>
        <w:r>
          <w:t>, Carina Ismael, and Margaret McEwan. 2002. ‘Evaluation of a Rapid Field Tool for Assessing Household Diet Quality in Mozambique’. Text. June. http://landbouwwagennld.library.ingentaconnect.com/content/nsinf/fnb/2002/00000023/00000002/art00007.</w:t>
        </w:r>
      </w:ins>
    </w:p>
    <w:p w14:paraId="46052AEB" w14:textId="77777777" w:rsidR="00742B6C" w:rsidRDefault="00742B6C" w:rsidP="00742B6C">
      <w:pPr>
        <w:pStyle w:val="Bibliography"/>
        <w:rPr>
          <w:ins w:id="6534" w:author="Linderhof, Vincent" w:date="2016-03-06T20:19:00Z"/>
        </w:rPr>
        <w:pPrChange w:id="6535" w:author="Linderhof, Vincent" w:date="2016-03-06T20:19:00Z">
          <w:pPr>
            <w:widowControl w:val="0"/>
            <w:autoSpaceDE w:val="0"/>
            <w:autoSpaceDN w:val="0"/>
            <w:adjustRightInd w:val="0"/>
            <w:spacing w:after="0" w:line="240" w:lineRule="auto"/>
          </w:pPr>
        </w:pPrChange>
      </w:pPr>
      <w:proofErr w:type="spellStart"/>
      <w:ins w:id="6536" w:author="Linderhof, Vincent" w:date="2016-03-06T20:19:00Z">
        <w:r>
          <w:t>Sadoulet</w:t>
        </w:r>
        <w:proofErr w:type="spellEnd"/>
        <w:r>
          <w:t xml:space="preserve">, Elisabeth, and Alain De </w:t>
        </w:r>
        <w:proofErr w:type="spellStart"/>
        <w:r>
          <w:t>Janvry</w:t>
        </w:r>
        <w:proofErr w:type="spellEnd"/>
        <w:r>
          <w:t xml:space="preserve">. 1995. </w:t>
        </w:r>
        <w:r>
          <w:rPr>
            <w:i/>
            <w:iCs/>
          </w:rPr>
          <w:t>Quantitative Development Policy Analysis</w:t>
        </w:r>
        <w:r>
          <w:t>. Baltimore: Johns Hopkins University Press.</w:t>
        </w:r>
      </w:ins>
    </w:p>
    <w:p w14:paraId="4F4C615F" w14:textId="77777777" w:rsidR="00742B6C" w:rsidRDefault="00742B6C" w:rsidP="00742B6C">
      <w:pPr>
        <w:pStyle w:val="Bibliography"/>
        <w:rPr>
          <w:ins w:id="6537" w:author="Linderhof, Vincent" w:date="2016-03-06T20:19:00Z"/>
        </w:rPr>
        <w:pPrChange w:id="6538" w:author="Linderhof, Vincent" w:date="2016-03-06T20:19:00Z">
          <w:pPr>
            <w:widowControl w:val="0"/>
            <w:autoSpaceDE w:val="0"/>
            <w:autoSpaceDN w:val="0"/>
            <w:adjustRightInd w:val="0"/>
            <w:spacing w:after="0" w:line="240" w:lineRule="auto"/>
          </w:pPr>
        </w:pPrChange>
      </w:pPr>
      <w:ins w:id="6539" w:author="Linderhof, Vincent" w:date="2016-03-06T20:19:00Z">
        <w:r>
          <w:t>Simpson, E. H. 1949. ‘Measurement of Diversity’ 163: 688. doi:10.1038/163688a0.</w:t>
        </w:r>
      </w:ins>
    </w:p>
    <w:p w14:paraId="404057D9" w14:textId="77777777" w:rsidR="00742B6C" w:rsidRDefault="00742B6C" w:rsidP="00742B6C">
      <w:pPr>
        <w:pStyle w:val="Bibliography"/>
        <w:rPr>
          <w:ins w:id="6540" w:author="Linderhof, Vincent" w:date="2016-03-06T20:19:00Z"/>
        </w:rPr>
        <w:pPrChange w:id="6541" w:author="Linderhof, Vincent" w:date="2016-03-06T20:19:00Z">
          <w:pPr>
            <w:widowControl w:val="0"/>
            <w:autoSpaceDE w:val="0"/>
            <w:autoSpaceDN w:val="0"/>
            <w:adjustRightInd w:val="0"/>
            <w:spacing w:after="0" w:line="240" w:lineRule="auto"/>
          </w:pPr>
        </w:pPrChange>
      </w:pPr>
      <w:ins w:id="6542" w:author="Linderhof, Vincent" w:date="2016-03-06T20:19:00Z">
        <w:r>
          <w:t xml:space="preserve">Singh, </w:t>
        </w:r>
        <w:proofErr w:type="spellStart"/>
        <w:r>
          <w:t>Inderjit</w:t>
        </w:r>
        <w:proofErr w:type="spellEnd"/>
        <w:r>
          <w:t xml:space="preserve">, Lyn Squire, John Strauss, and World Bank, eds. 1986. </w:t>
        </w:r>
        <w:r>
          <w:rPr>
            <w:i/>
            <w:iCs/>
          </w:rPr>
          <w:t>Agricultural Household Models: Extensions, Applications, and Policy</w:t>
        </w:r>
        <w:r>
          <w:t>. A World Bank Research Publication. Baltimore: Johns Hopkins University Press.</w:t>
        </w:r>
      </w:ins>
    </w:p>
    <w:p w14:paraId="7F76ED9B" w14:textId="77777777" w:rsidR="00742B6C" w:rsidRDefault="00742B6C" w:rsidP="00742B6C">
      <w:pPr>
        <w:pStyle w:val="Bibliography"/>
        <w:rPr>
          <w:ins w:id="6543" w:author="Linderhof, Vincent" w:date="2016-03-06T20:19:00Z"/>
        </w:rPr>
        <w:pPrChange w:id="6544" w:author="Linderhof, Vincent" w:date="2016-03-06T20:19:00Z">
          <w:pPr>
            <w:widowControl w:val="0"/>
            <w:autoSpaceDE w:val="0"/>
            <w:autoSpaceDN w:val="0"/>
            <w:adjustRightInd w:val="0"/>
            <w:spacing w:after="0" w:line="240" w:lineRule="auto"/>
          </w:pPr>
        </w:pPrChange>
      </w:pPr>
      <w:proofErr w:type="spellStart"/>
      <w:ins w:id="6545" w:author="Linderhof, Vincent" w:date="2016-03-06T20:19:00Z">
        <w:r>
          <w:lastRenderedPageBreak/>
          <w:t>Smale</w:t>
        </w:r>
        <w:proofErr w:type="spellEnd"/>
        <w:r>
          <w:t xml:space="preserve">, Melinda, </w:t>
        </w:r>
        <w:proofErr w:type="spellStart"/>
        <w:r>
          <w:t>Mourad</w:t>
        </w:r>
        <w:proofErr w:type="spellEnd"/>
        <w:r>
          <w:t xml:space="preserve"> </w:t>
        </w:r>
        <w:proofErr w:type="spellStart"/>
        <w:r>
          <w:t>Moursi</w:t>
        </w:r>
        <w:proofErr w:type="spellEnd"/>
        <w:r>
          <w:t xml:space="preserve">, and </w:t>
        </w:r>
        <w:proofErr w:type="spellStart"/>
        <w:r>
          <w:t>Ekin</w:t>
        </w:r>
        <w:proofErr w:type="spellEnd"/>
        <w:r>
          <w:t xml:space="preserve"> </w:t>
        </w:r>
        <w:proofErr w:type="spellStart"/>
        <w:r>
          <w:t>Birol</w:t>
        </w:r>
        <w:proofErr w:type="spellEnd"/>
        <w:r>
          <w:t xml:space="preserve">. 2015. ‘How Does Adopting Hybrid Maize Affect Dietary Diversity on Family Farms? Micro-Evidence from Zambia’. </w:t>
        </w:r>
        <w:r>
          <w:rPr>
            <w:i/>
            <w:iCs/>
          </w:rPr>
          <w:t>Food Policy</w:t>
        </w:r>
        <w:r>
          <w:t xml:space="preserve"> 52 (April): 44–53. doi:10.1016/j.foodpol.2015.03.001.</w:t>
        </w:r>
      </w:ins>
    </w:p>
    <w:p w14:paraId="108641FB" w14:textId="77777777" w:rsidR="00742B6C" w:rsidRDefault="00742B6C" w:rsidP="00742B6C">
      <w:pPr>
        <w:pStyle w:val="Bibliography"/>
        <w:rPr>
          <w:ins w:id="6546" w:author="Linderhof, Vincent" w:date="2016-03-06T20:19:00Z"/>
        </w:rPr>
        <w:pPrChange w:id="6547" w:author="Linderhof, Vincent" w:date="2016-03-06T20:19:00Z">
          <w:pPr>
            <w:widowControl w:val="0"/>
            <w:autoSpaceDE w:val="0"/>
            <w:autoSpaceDN w:val="0"/>
            <w:adjustRightInd w:val="0"/>
            <w:spacing w:after="0" w:line="240" w:lineRule="auto"/>
          </w:pPr>
        </w:pPrChange>
      </w:pPr>
      <w:ins w:id="6548" w:author="Linderhof, Vincent" w:date="2016-03-06T20:19:00Z">
        <w:r>
          <w:t xml:space="preserve">Steyn, Np, </w:t>
        </w:r>
        <w:proofErr w:type="spellStart"/>
        <w:r>
          <w:t>Jh</w:t>
        </w:r>
        <w:proofErr w:type="spellEnd"/>
        <w:r>
          <w:t xml:space="preserve"> </w:t>
        </w:r>
        <w:proofErr w:type="spellStart"/>
        <w:r>
          <w:t>Nel</w:t>
        </w:r>
        <w:proofErr w:type="spellEnd"/>
        <w:r>
          <w:t xml:space="preserve">, G </w:t>
        </w:r>
        <w:proofErr w:type="spellStart"/>
        <w:r>
          <w:t>Nantel</w:t>
        </w:r>
        <w:proofErr w:type="spellEnd"/>
        <w:r>
          <w:t xml:space="preserve">, G Kennedy, and D </w:t>
        </w:r>
        <w:proofErr w:type="spellStart"/>
        <w:r>
          <w:t>Labadarios</w:t>
        </w:r>
        <w:proofErr w:type="spellEnd"/>
        <w:r>
          <w:t xml:space="preserve">. 2006. ‘Food Variety and Dietary Diversity Scores in Children: Are They Good Indicators of Dietary Adequacy?’ </w:t>
        </w:r>
        <w:r>
          <w:rPr>
            <w:i/>
            <w:iCs/>
          </w:rPr>
          <w:t>Public Health Nutrition</w:t>
        </w:r>
        <w:r>
          <w:t xml:space="preserve"> 9 (05): 644–50. doi:10.1079/PHN2005912.</w:t>
        </w:r>
      </w:ins>
    </w:p>
    <w:p w14:paraId="099DF89A" w14:textId="77777777" w:rsidR="00742B6C" w:rsidRDefault="00742B6C" w:rsidP="00742B6C">
      <w:pPr>
        <w:pStyle w:val="Bibliography"/>
        <w:rPr>
          <w:ins w:id="6549" w:author="Linderhof, Vincent" w:date="2016-03-06T20:19:00Z"/>
        </w:rPr>
        <w:pPrChange w:id="6550" w:author="Linderhof, Vincent" w:date="2016-03-06T20:19:00Z">
          <w:pPr>
            <w:widowControl w:val="0"/>
            <w:autoSpaceDE w:val="0"/>
            <w:autoSpaceDN w:val="0"/>
            <w:adjustRightInd w:val="0"/>
            <w:spacing w:after="0" w:line="240" w:lineRule="auto"/>
          </w:pPr>
        </w:pPrChange>
      </w:pPr>
      <w:proofErr w:type="spellStart"/>
      <w:ins w:id="6551" w:author="Linderhof, Vincent" w:date="2016-03-06T20:19:00Z">
        <w:r>
          <w:t>Swindale</w:t>
        </w:r>
        <w:proofErr w:type="spellEnd"/>
        <w:r>
          <w:t xml:space="preserve">, Anne, and Paula </w:t>
        </w:r>
        <w:proofErr w:type="spellStart"/>
        <w:r>
          <w:t>Bilinsky</w:t>
        </w:r>
        <w:proofErr w:type="spellEnd"/>
        <w:r>
          <w:t xml:space="preserve">. 2006. ‘Development of a Universally Applicable Household Food Insecurity Measurement Tool: Process, Current Status, and Outstanding Issues’. </w:t>
        </w:r>
        <w:r>
          <w:rPr>
            <w:i/>
            <w:iCs/>
          </w:rPr>
          <w:t>The Journal of Nutrition</w:t>
        </w:r>
        <w:r>
          <w:t xml:space="preserve"> 136 (5): 1449S – 1452S.</w:t>
        </w:r>
      </w:ins>
    </w:p>
    <w:p w14:paraId="0C56EB30" w14:textId="77777777" w:rsidR="00742B6C" w:rsidRDefault="00742B6C" w:rsidP="00742B6C">
      <w:pPr>
        <w:pStyle w:val="Bibliography"/>
        <w:rPr>
          <w:ins w:id="6552" w:author="Linderhof, Vincent" w:date="2016-03-06T20:19:00Z"/>
        </w:rPr>
        <w:pPrChange w:id="6553" w:author="Linderhof, Vincent" w:date="2016-03-06T20:19:00Z">
          <w:pPr>
            <w:widowControl w:val="0"/>
            <w:autoSpaceDE w:val="0"/>
            <w:autoSpaceDN w:val="0"/>
            <w:adjustRightInd w:val="0"/>
            <w:spacing w:after="0" w:line="240" w:lineRule="auto"/>
          </w:pPr>
        </w:pPrChange>
      </w:pPr>
      <w:ins w:id="6554" w:author="Linderhof, Vincent" w:date="2016-03-06T20:19:00Z">
        <w:r>
          <w:t xml:space="preserve">Thorne-Lyman, Andrew L., Natalie </w:t>
        </w:r>
        <w:proofErr w:type="spellStart"/>
        <w:r>
          <w:t>Valpiani</w:t>
        </w:r>
        <w:proofErr w:type="spellEnd"/>
        <w:r>
          <w:t xml:space="preserve">, Kai Sun, Richard D. </w:t>
        </w:r>
        <w:proofErr w:type="spellStart"/>
        <w:r>
          <w:t>Semba</w:t>
        </w:r>
        <w:proofErr w:type="spellEnd"/>
        <w:r>
          <w:t xml:space="preserve">, Christine L. Klotz, Klaus Kraemer, </w:t>
        </w:r>
        <w:proofErr w:type="spellStart"/>
        <w:r>
          <w:t>Nasima</w:t>
        </w:r>
        <w:proofErr w:type="spellEnd"/>
        <w:r>
          <w:t xml:space="preserve"> Akhter, et al. 2010. ‘Household Dietary Diversity and Food Expenditures Are Closely Linked in Rural Bangladesh, Increasing the Risk of Malnutrition Due to the Financial Crisis’. </w:t>
        </w:r>
        <w:r>
          <w:rPr>
            <w:i/>
            <w:iCs/>
          </w:rPr>
          <w:t>The Journal of Nutrition</w:t>
        </w:r>
        <w:r>
          <w:t xml:space="preserve"> 140 (1): 182S – 188S. doi:10.3945/jn.109.110809.</w:t>
        </w:r>
      </w:ins>
    </w:p>
    <w:p w14:paraId="7D894F99" w14:textId="77777777" w:rsidR="00742B6C" w:rsidRDefault="00742B6C" w:rsidP="00742B6C">
      <w:pPr>
        <w:pStyle w:val="Bibliography"/>
        <w:rPr>
          <w:ins w:id="6555" w:author="Linderhof, Vincent" w:date="2016-03-06T20:19:00Z"/>
        </w:rPr>
        <w:pPrChange w:id="6556" w:author="Linderhof, Vincent" w:date="2016-03-06T20:19:00Z">
          <w:pPr>
            <w:widowControl w:val="0"/>
            <w:autoSpaceDE w:val="0"/>
            <w:autoSpaceDN w:val="0"/>
            <w:adjustRightInd w:val="0"/>
            <w:spacing w:after="0" w:line="240" w:lineRule="auto"/>
          </w:pPr>
        </w:pPrChange>
      </w:pPr>
      <w:proofErr w:type="spellStart"/>
      <w:ins w:id="6557" w:author="Linderhof, Vincent" w:date="2016-03-06T20:19:00Z">
        <w:r>
          <w:t>Torheim</w:t>
        </w:r>
        <w:proofErr w:type="spellEnd"/>
        <w:r>
          <w:t xml:space="preserve">, L. E., F. </w:t>
        </w:r>
        <w:proofErr w:type="spellStart"/>
        <w:r>
          <w:t>Ouattara</w:t>
        </w:r>
        <w:proofErr w:type="spellEnd"/>
        <w:r>
          <w:t xml:space="preserve">, M. M. </w:t>
        </w:r>
        <w:proofErr w:type="spellStart"/>
        <w:r>
          <w:t>Diarra</w:t>
        </w:r>
        <w:proofErr w:type="spellEnd"/>
        <w:r>
          <w:t xml:space="preserve">, F. D. </w:t>
        </w:r>
        <w:proofErr w:type="spellStart"/>
        <w:r>
          <w:t>Thiam</w:t>
        </w:r>
        <w:proofErr w:type="spellEnd"/>
        <w:r>
          <w:t xml:space="preserve">, I. </w:t>
        </w:r>
        <w:proofErr w:type="spellStart"/>
        <w:r>
          <w:t>Barikmo</w:t>
        </w:r>
        <w:proofErr w:type="spellEnd"/>
        <w:r>
          <w:t xml:space="preserve">, A. </w:t>
        </w:r>
        <w:proofErr w:type="spellStart"/>
        <w:r>
          <w:t>Hatløy</w:t>
        </w:r>
        <w:proofErr w:type="spellEnd"/>
        <w:r>
          <w:t xml:space="preserve">, and A. </w:t>
        </w:r>
        <w:proofErr w:type="spellStart"/>
        <w:r>
          <w:t>Oshaug</w:t>
        </w:r>
        <w:proofErr w:type="spellEnd"/>
        <w:r>
          <w:t xml:space="preserve">. 2004. ‘Nutrient Adequacy and Dietary Diversity in Rural Mali: Association and Determinants’. </w:t>
        </w:r>
        <w:r>
          <w:rPr>
            <w:i/>
            <w:iCs/>
          </w:rPr>
          <w:t>European Journal of Clinical Nutrition</w:t>
        </w:r>
        <w:r>
          <w:t xml:space="preserve"> 58 (4): 594–604. doi:10.1038/sj.ejcn.1601853.</w:t>
        </w:r>
      </w:ins>
    </w:p>
    <w:p w14:paraId="17BFA582" w14:textId="77777777" w:rsidR="00742B6C" w:rsidRDefault="00742B6C" w:rsidP="00742B6C">
      <w:pPr>
        <w:pStyle w:val="Bibliography"/>
        <w:rPr>
          <w:ins w:id="6558" w:author="Linderhof, Vincent" w:date="2016-03-06T20:19:00Z"/>
        </w:rPr>
        <w:pPrChange w:id="6559" w:author="Linderhof, Vincent" w:date="2016-03-06T20:19:00Z">
          <w:pPr>
            <w:widowControl w:val="0"/>
            <w:autoSpaceDE w:val="0"/>
            <w:autoSpaceDN w:val="0"/>
            <w:adjustRightInd w:val="0"/>
            <w:spacing w:after="0" w:line="240" w:lineRule="auto"/>
          </w:pPr>
        </w:pPrChange>
      </w:pPr>
      <w:ins w:id="6560" w:author="Linderhof, Vincent" w:date="2016-03-06T20:19:00Z">
        <w:r>
          <w:t>United Nations World Food Programme. 2008. ‘Food Consumption Analysis: Calculation and Use of the Food Consumption Score in Food Security Analysis.’ Rome: United Nations World Food Programme. http://foodsecuritycluster.net/sites/default/files/WFP%20FCS%20Guideline%20%281%29.pdf.</w:t>
        </w:r>
      </w:ins>
    </w:p>
    <w:p w14:paraId="2E3D288C" w14:textId="77777777" w:rsidR="00742B6C" w:rsidRDefault="00742B6C" w:rsidP="00742B6C">
      <w:pPr>
        <w:pStyle w:val="Bibliography"/>
        <w:rPr>
          <w:ins w:id="6561" w:author="Linderhof, Vincent" w:date="2016-03-06T20:19:00Z"/>
        </w:rPr>
        <w:pPrChange w:id="6562" w:author="Linderhof, Vincent" w:date="2016-03-06T20:19:00Z">
          <w:pPr>
            <w:widowControl w:val="0"/>
            <w:autoSpaceDE w:val="0"/>
            <w:autoSpaceDN w:val="0"/>
            <w:adjustRightInd w:val="0"/>
            <w:spacing w:after="0" w:line="240" w:lineRule="auto"/>
          </w:pPr>
        </w:pPrChange>
      </w:pPr>
      <w:proofErr w:type="spellStart"/>
      <w:ins w:id="6563" w:author="Linderhof, Vincent" w:date="2016-03-06T20:19:00Z">
        <w:r w:rsidRPr="00742B6C">
          <w:rPr>
            <w:lang w:val="de-DE"/>
            <w:rPrChange w:id="6564" w:author="Linderhof, Vincent" w:date="2016-03-06T20:19:00Z">
              <w:rPr/>
            </w:rPrChange>
          </w:rPr>
          <w:t>Weiss</w:t>
        </w:r>
        <w:proofErr w:type="spellEnd"/>
        <w:r w:rsidRPr="00742B6C">
          <w:rPr>
            <w:lang w:val="de-DE"/>
            <w:rPrChange w:id="6565" w:author="Linderhof, Vincent" w:date="2016-03-06T20:19:00Z">
              <w:rPr/>
            </w:rPrChange>
          </w:rPr>
          <w:t xml:space="preserve">, Christoph R., and Wolfgang </w:t>
        </w:r>
        <w:proofErr w:type="spellStart"/>
        <w:r w:rsidRPr="00742B6C">
          <w:rPr>
            <w:lang w:val="de-DE"/>
            <w:rPrChange w:id="6566" w:author="Linderhof, Vincent" w:date="2016-03-06T20:19:00Z">
              <w:rPr/>
            </w:rPrChange>
          </w:rPr>
          <w:t>Briglauer</w:t>
        </w:r>
        <w:proofErr w:type="spellEnd"/>
        <w:r w:rsidRPr="00742B6C">
          <w:rPr>
            <w:lang w:val="de-DE"/>
            <w:rPrChange w:id="6567" w:author="Linderhof, Vincent" w:date="2016-03-06T20:19:00Z">
              <w:rPr/>
            </w:rPrChange>
          </w:rPr>
          <w:t xml:space="preserve">. </w:t>
        </w:r>
        <w:r>
          <w:t>2000. ‘Determinants and Dynamics of Farm Diversification’. FE Working Paper 0002. Christian-</w:t>
        </w:r>
        <w:proofErr w:type="spellStart"/>
        <w:r>
          <w:t>Albrechts</w:t>
        </w:r>
        <w:proofErr w:type="spellEnd"/>
        <w:r>
          <w:t>-University of Kiel, Department of Food Economics and Consumption Studies. http://econpapers.repec.org/paper/zbwcaufew/0002.htm.</w:t>
        </w:r>
      </w:ins>
    </w:p>
    <w:p w14:paraId="62647022" w14:textId="6190F9DA" w:rsidR="00314D7F" w:rsidRPr="00B634F7" w:rsidDel="00B634F7" w:rsidRDefault="00314D7F" w:rsidP="00742B6C">
      <w:pPr>
        <w:pStyle w:val="Bibliography"/>
        <w:rPr>
          <w:del w:id="6568" w:author="Linderhof, Vincent" w:date="2016-03-05T21:26:00Z"/>
          <w:rPrChange w:id="6569" w:author="Linderhof, Vincent" w:date="2016-03-05T21:26:00Z">
            <w:rPr>
              <w:del w:id="6570" w:author="Linderhof, Vincent" w:date="2016-03-05T21:26:00Z"/>
            </w:rPr>
          </w:rPrChange>
        </w:rPr>
        <w:pPrChange w:id="6571" w:author="Linderhof, Vincent" w:date="2016-03-06T20:19:00Z">
          <w:pPr>
            <w:pStyle w:val="Bibliography"/>
            <w:spacing w:line="276" w:lineRule="auto"/>
          </w:pPr>
        </w:pPrChange>
      </w:pPr>
      <w:del w:id="6572" w:author="Linderhof, Vincent" w:date="2016-03-05T21:26:00Z">
        <w:r w:rsidRPr="00B634F7" w:rsidDel="00B634F7">
          <w:rPr>
            <w:rPrChange w:id="6573" w:author="Linderhof, Vincent" w:date="2016-03-05T21:26:00Z">
              <w:rPr/>
            </w:rPrChange>
          </w:rPr>
          <w:delText xml:space="preserve">Abay, Fetien, Asmund Bjørnstad, and Melinda Smale. 2009. ‘Measuring on Farm Diversity and Determinants of Barley Diversity in Tigray, Northern Ethiopia’. </w:delText>
        </w:r>
        <w:r w:rsidRPr="00B634F7" w:rsidDel="00B634F7">
          <w:rPr>
            <w:i/>
            <w:iCs/>
            <w:rPrChange w:id="6574" w:author="Linderhof, Vincent" w:date="2016-03-05T21:26:00Z">
              <w:rPr>
                <w:i/>
                <w:iCs/>
              </w:rPr>
            </w:rPrChange>
          </w:rPr>
          <w:delText>Momona Ethiopian Journal of Science</w:delText>
        </w:r>
        <w:r w:rsidRPr="00B634F7" w:rsidDel="00B634F7">
          <w:rPr>
            <w:rPrChange w:id="6575" w:author="Linderhof, Vincent" w:date="2016-03-05T21:26:00Z">
              <w:rPr/>
            </w:rPrChange>
          </w:rPr>
          <w:delText xml:space="preserve"> 1 (2). http://www.ajol.info/index.php/mejs/article/view/46048.</w:delText>
        </w:r>
      </w:del>
    </w:p>
    <w:p w14:paraId="422EBC0B" w14:textId="45E6FA43" w:rsidR="00314D7F" w:rsidRPr="00B634F7" w:rsidDel="00B634F7" w:rsidRDefault="00314D7F" w:rsidP="00742B6C">
      <w:pPr>
        <w:pStyle w:val="Bibliography"/>
        <w:rPr>
          <w:del w:id="6576" w:author="Linderhof, Vincent" w:date="2016-03-05T21:26:00Z"/>
          <w:rPrChange w:id="6577" w:author="Linderhof, Vincent" w:date="2016-03-05T21:26:00Z">
            <w:rPr>
              <w:del w:id="6578" w:author="Linderhof, Vincent" w:date="2016-03-05T21:26:00Z"/>
            </w:rPr>
          </w:rPrChange>
        </w:rPr>
        <w:pPrChange w:id="6579" w:author="Linderhof, Vincent" w:date="2016-03-06T20:19:00Z">
          <w:pPr>
            <w:pStyle w:val="Bibliography"/>
            <w:spacing w:line="276" w:lineRule="auto"/>
          </w:pPr>
        </w:pPrChange>
      </w:pPr>
      <w:del w:id="6580" w:author="Linderhof, Vincent" w:date="2016-03-05T21:26:00Z">
        <w:r w:rsidRPr="00B634F7" w:rsidDel="00B634F7">
          <w:rPr>
            <w:rPrChange w:id="6581" w:author="Linderhof, Vincent" w:date="2016-03-05T21:26:00Z">
              <w:rPr/>
            </w:rPrChange>
          </w:rPr>
          <w:delText xml:space="preserve">Arimond, Mary, and Marie T. Ruel. 2004. ‘Dietary Diversity Is Associated with Child Nutritional Status: Evidence from 11 Demographic and Health Surveys’. </w:delText>
        </w:r>
        <w:r w:rsidRPr="00B634F7" w:rsidDel="00B634F7">
          <w:rPr>
            <w:i/>
            <w:iCs/>
            <w:rPrChange w:id="6582" w:author="Linderhof, Vincent" w:date="2016-03-05T21:26:00Z">
              <w:rPr>
                <w:i/>
                <w:iCs/>
              </w:rPr>
            </w:rPrChange>
          </w:rPr>
          <w:delText>The Journal of Nutrition</w:delText>
        </w:r>
        <w:r w:rsidRPr="00B634F7" w:rsidDel="00B634F7">
          <w:rPr>
            <w:rPrChange w:id="6583" w:author="Linderhof, Vincent" w:date="2016-03-05T21:26:00Z">
              <w:rPr/>
            </w:rPrChange>
          </w:rPr>
          <w:delText xml:space="preserve"> 134 (10): 2579–85.</w:delText>
        </w:r>
      </w:del>
    </w:p>
    <w:p w14:paraId="15F0B6DC" w14:textId="074EC1AB" w:rsidR="00314D7F" w:rsidRPr="00B634F7" w:rsidDel="00B634F7" w:rsidRDefault="00314D7F" w:rsidP="00742B6C">
      <w:pPr>
        <w:pStyle w:val="Bibliography"/>
        <w:rPr>
          <w:del w:id="6584" w:author="Linderhof, Vincent" w:date="2016-03-05T21:26:00Z"/>
          <w:rPrChange w:id="6585" w:author="Linderhof, Vincent" w:date="2016-03-05T21:26:00Z">
            <w:rPr>
              <w:del w:id="6586" w:author="Linderhof, Vincent" w:date="2016-03-05T21:26:00Z"/>
            </w:rPr>
          </w:rPrChange>
        </w:rPr>
        <w:pPrChange w:id="6587" w:author="Linderhof, Vincent" w:date="2016-03-06T20:19:00Z">
          <w:pPr>
            <w:pStyle w:val="Bibliography"/>
            <w:spacing w:line="276" w:lineRule="auto"/>
          </w:pPr>
        </w:pPrChange>
      </w:pPr>
      <w:del w:id="6588" w:author="Linderhof, Vincent" w:date="2016-03-05T21:26:00Z">
        <w:r w:rsidRPr="00B634F7" w:rsidDel="00B634F7">
          <w:rPr>
            <w:rPrChange w:id="6589" w:author="Linderhof, Vincent" w:date="2016-03-05T21:26:00Z">
              <w:rPr/>
            </w:rPrChange>
          </w:rPr>
          <w:delText xml:space="preserve">Benin, S., M. Smale, J. Pender, B. Gebremedhin, and S. Ehui. 2004. ‘The Economic Determinants of Cereal Crop Diversity on Farms in the Ethiopian Highlands’. </w:delText>
        </w:r>
        <w:r w:rsidRPr="00B634F7" w:rsidDel="00B634F7">
          <w:rPr>
            <w:i/>
            <w:iCs/>
            <w:rPrChange w:id="6590" w:author="Linderhof, Vincent" w:date="2016-03-05T21:26:00Z">
              <w:rPr>
                <w:i/>
                <w:iCs/>
              </w:rPr>
            </w:rPrChange>
          </w:rPr>
          <w:delText>Agricultural Economics</w:delText>
        </w:r>
        <w:r w:rsidRPr="00B634F7" w:rsidDel="00B634F7">
          <w:rPr>
            <w:rPrChange w:id="6591" w:author="Linderhof, Vincent" w:date="2016-03-05T21:26:00Z">
              <w:rPr/>
            </w:rPrChange>
          </w:rPr>
          <w:delText>, Current Issues in the Economics of Agriculture, Food, and Resources: Reshaping Agriculture’s Contributions to Society, 31 (2–3): 197–208. doi:10.1016/j.agecon.2004.09.007.</w:delText>
        </w:r>
      </w:del>
    </w:p>
    <w:p w14:paraId="4EA3C6A0" w14:textId="0B57F0DE" w:rsidR="00314D7F" w:rsidRPr="00B634F7" w:rsidDel="00B634F7" w:rsidRDefault="00314D7F" w:rsidP="00742B6C">
      <w:pPr>
        <w:pStyle w:val="Bibliography"/>
        <w:rPr>
          <w:del w:id="6592" w:author="Linderhof, Vincent" w:date="2016-03-05T21:26:00Z"/>
          <w:rPrChange w:id="6593" w:author="Linderhof, Vincent" w:date="2016-03-05T21:26:00Z">
            <w:rPr>
              <w:del w:id="6594" w:author="Linderhof, Vincent" w:date="2016-03-05T21:26:00Z"/>
            </w:rPr>
          </w:rPrChange>
        </w:rPr>
        <w:pPrChange w:id="6595" w:author="Linderhof, Vincent" w:date="2016-03-06T20:19:00Z">
          <w:pPr>
            <w:pStyle w:val="Bibliography"/>
            <w:spacing w:line="276" w:lineRule="auto"/>
          </w:pPr>
        </w:pPrChange>
      </w:pPr>
      <w:del w:id="6596" w:author="Linderhof, Vincent" w:date="2016-03-05T21:26:00Z">
        <w:r w:rsidRPr="00B634F7" w:rsidDel="00B634F7">
          <w:rPr>
            <w:rPrChange w:id="6597" w:author="Linderhof, Vincent" w:date="2016-03-05T21:26:00Z">
              <w:rPr/>
            </w:rPrChange>
          </w:rPr>
          <w:delText>Boysen, Ole, Hans Grinsted Jensen, and Alan Matthews. 2014. ‘Impact of EU Agricultural Policy on Developing Countries: A Uganda Case Study’. IIIS. https://www.gtap.agecon.purdue.edu/resources/download/7200.pdf.</w:delText>
        </w:r>
      </w:del>
    </w:p>
    <w:p w14:paraId="7C07C482" w14:textId="1971E837" w:rsidR="00314D7F" w:rsidRPr="00B634F7" w:rsidDel="00B634F7" w:rsidRDefault="00314D7F" w:rsidP="00742B6C">
      <w:pPr>
        <w:pStyle w:val="Bibliography"/>
        <w:rPr>
          <w:del w:id="6598" w:author="Linderhof, Vincent" w:date="2016-03-05T21:26:00Z"/>
          <w:rPrChange w:id="6599" w:author="Linderhof, Vincent" w:date="2016-03-05T21:26:00Z">
            <w:rPr>
              <w:del w:id="6600" w:author="Linderhof, Vincent" w:date="2016-03-05T21:26:00Z"/>
            </w:rPr>
          </w:rPrChange>
        </w:rPr>
        <w:pPrChange w:id="6601" w:author="Linderhof, Vincent" w:date="2016-03-06T20:19:00Z">
          <w:pPr>
            <w:pStyle w:val="Bibliography"/>
            <w:spacing w:line="276" w:lineRule="auto"/>
          </w:pPr>
        </w:pPrChange>
      </w:pPr>
      <w:del w:id="6602" w:author="Linderhof, Vincent" w:date="2016-03-05T21:26:00Z">
        <w:r w:rsidRPr="00B634F7" w:rsidDel="00B634F7">
          <w:rPr>
            <w:rPrChange w:id="6603" w:author="Linderhof, Vincent" w:date="2016-03-05T21:26:00Z">
              <w:rPr/>
            </w:rPrChange>
          </w:rPr>
          <w:delText xml:space="preserve">Carletto, Calogero, Alberto Zezza, and Raka Banerjee. 2013. ‘Towards Better Measurement of Household Food Security: Harmonizing Indicators and the Role of Household Surveys’. </w:delText>
        </w:r>
        <w:r w:rsidRPr="00B634F7" w:rsidDel="00B634F7">
          <w:rPr>
            <w:i/>
            <w:iCs/>
            <w:rPrChange w:id="6604" w:author="Linderhof, Vincent" w:date="2016-03-05T21:26:00Z">
              <w:rPr>
                <w:i/>
                <w:iCs/>
              </w:rPr>
            </w:rPrChange>
          </w:rPr>
          <w:delText>Global Food Security</w:delText>
        </w:r>
        <w:r w:rsidRPr="00B634F7" w:rsidDel="00B634F7">
          <w:rPr>
            <w:rPrChange w:id="6605" w:author="Linderhof, Vincent" w:date="2016-03-05T21:26:00Z">
              <w:rPr/>
            </w:rPrChange>
          </w:rPr>
          <w:delText xml:space="preserve"> 2 (1): 30–40. doi:10.1016/j.gfs.2012.11.006.</w:delText>
        </w:r>
      </w:del>
    </w:p>
    <w:p w14:paraId="510AAE01" w14:textId="26475F4B" w:rsidR="00314D7F" w:rsidRPr="00B634F7" w:rsidDel="00B634F7" w:rsidRDefault="00314D7F" w:rsidP="00742B6C">
      <w:pPr>
        <w:pStyle w:val="Bibliography"/>
        <w:rPr>
          <w:del w:id="6606" w:author="Linderhof, Vincent" w:date="2016-03-05T21:26:00Z"/>
          <w:rPrChange w:id="6607" w:author="Linderhof, Vincent" w:date="2016-03-05T21:26:00Z">
            <w:rPr>
              <w:del w:id="6608" w:author="Linderhof, Vincent" w:date="2016-03-05T21:26:00Z"/>
            </w:rPr>
          </w:rPrChange>
        </w:rPr>
        <w:pPrChange w:id="6609" w:author="Linderhof, Vincent" w:date="2016-03-06T20:19:00Z">
          <w:pPr>
            <w:pStyle w:val="Bibliography"/>
            <w:spacing w:line="276" w:lineRule="auto"/>
          </w:pPr>
        </w:pPrChange>
      </w:pPr>
      <w:del w:id="6610" w:author="Linderhof, Vincent" w:date="2016-03-05T21:26:00Z">
        <w:r w:rsidRPr="00B634F7" w:rsidDel="00B634F7">
          <w:rPr>
            <w:rPrChange w:id="6611" w:author="Linderhof, Vincent" w:date="2016-03-05T21:26:00Z">
              <w:rPr/>
            </w:rPrChange>
          </w:rPr>
          <w:delText xml:space="preserve">Hatluy, A., L. E. Torheim, and A. Oshaug. 1998. ‘Food Variety - a Good Indicator of Nutritional Adequacy of the Diet? A Case Study from an Urban Area in Mali, West Africa’. </w:delText>
        </w:r>
        <w:r w:rsidRPr="00B634F7" w:rsidDel="00B634F7">
          <w:rPr>
            <w:i/>
            <w:iCs/>
            <w:rPrChange w:id="6612" w:author="Linderhof, Vincent" w:date="2016-03-05T21:26:00Z">
              <w:rPr>
                <w:i/>
                <w:iCs/>
              </w:rPr>
            </w:rPrChange>
          </w:rPr>
          <w:delText>European Journal of Clinical Nutrition</w:delText>
        </w:r>
        <w:r w:rsidRPr="00B634F7" w:rsidDel="00B634F7">
          <w:rPr>
            <w:rPrChange w:id="6613" w:author="Linderhof, Vincent" w:date="2016-03-05T21:26:00Z">
              <w:rPr/>
            </w:rPrChange>
          </w:rPr>
          <w:delText xml:space="preserve"> 52: 891–98.</w:delText>
        </w:r>
      </w:del>
    </w:p>
    <w:p w14:paraId="21C24318" w14:textId="23B24ED5" w:rsidR="00314D7F" w:rsidRPr="00B634F7" w:rsidDel="00B634F7" w:rsidRDefault="00314D7F" w:rsidP="00742B6C">
      <w:pPr>
        <w:pStyle w:val="Bibliography"/>
        <w:rPr>
          <w:del w:id="6614" w:author="Linderhof, Vincent" w:date="2016-03-05T21:26:00Z"/>
          <w:rPrChange w:id="6615" w:author="Linderhof, Vincent" w:date="2016-03-05T21:26:00Z">
            <w:rPr>
              <w:del w:id="6616" w:author="Linderhof, Vincent" w:date="2016-03-05T21:26:00Z"/>
            </w:rPr>
          </w:rPrChange>
        </w:rPr>
        <w:pPrChange w:id="6617" w:author="Linderhof, Vincent" w:date="2016-03-06T20:19:00Z">
          <w:pPr>
            <w:pStyle w:val="Bibliography"/>
            <w:spacing w:line="276" w:lineRule="auto"/>
          </w:pPr>
        </w:pPrChange>
      </w:pPr>
      <w:del w:id="6618" w:author="Linderhof, Vincent" w:date="2016-03-05T21:26:00Z">
        <w:r w:rsidRPr="00B634F7" w:rsidDel="00B634F7">
          <w:rPr>
            <w:rPrChange w:id="6619" w:author="Linderhof, Vincent" w:date="2016-03-05T21:26:00Z">
              <w:rPr/>
            </w:rPrChange>
          </w:rPr>
          <w:delText>Hawkes, Corinna, and Marie T. Ruel. 2006. ‘Understanding the Links between Agriculture and Health’. http://www.mtnforum.org/sites/default/files/publication/files/4389.pdf.</w:delText>
        </w:r>
      </w:del>
    </w:p>
    <w:p w14:paraId="3494A452" w14:textId="1C7534BC" w:rsidR="00314D7F" w:rsidRPr="00B634F7" w:rsidDel="00B634F7" w:rsidRDefault="00314D7F" w:rsidP="00742B6C">
      <w:pPr>
        <w:pStyle w:val="Bibliography"/>
        <w:rPr>
          <w:del w:id="6620" w:author="Linderhof, Vincent" w:date="2016-03-05T21:26:00Z"/>
          <w:rPrChange w:id="6621" w:author="Linderhof, Vincent" w:date="2016-03-05T21:26:00Z">
            <w:rPr>
              <w:del w:id="6622" w:author="Linderhof, Vincent" w:date="2016-03-05T21:26:00Z"/>
            </w:rPr>
          </w:rPrChange>
        </w:rPr>
        <w:pPrChange w:id="6623" w:author="Linderhof, Vincent" w:date="2016-03-06T20:19:00Z">
          <w:pPr>
            <w:pStyle w:val="Bibliography"/>
            <w:spacing w:line="276" w:lineRule="auto"/>
          </w:pPr>
        </w:pPrChange>
      </w:pPr>
      <w:del w:id="6624" w:author="Linderhof, Vincent" w:date="2016-03-05T21:26:00Z">
        <w:r w:rsidRPr="00B634F7" w:rsidDel="00B634F7">
          <w:rPr>
            <w:rPrChange w:id="6625" w:author="Linderhof, Vincent" w:date="2016-03-05T21:26:00Z">
              <w:rPr/>
            </w:rPrChange>
          </w:rPr>
          <w:delText xml:space="preserve">Headey, Derek, and Olivier Ecker. 2013. ‘Rethinking the Measurement of Food Security: From First Principles to Best Practice’. </w:delText>
        </w:r>
        <w:r w:rsidRPr="00B634F7" w:rsidDel="00B634F7">
          <w:rPr>
            <w:i/>
            <w:iCs/>
            <w:rPrChange w:id="6626" w:author="Linderhof, Vincent" w:date="2016-03-05T21:26:00Z">
              <w:rPr>
                <w:i/>
                <w:iCs/>
              </w:rPr>
            </w:rPrChange>
          </w:rPr>
          <w:delText>Food Security</w:delText>
        </w:r>
        <w:r w:rsidRPr="00B634F7" w:rsidDel="00B634F7">
          <w:rPr>
            <w:rPrChange w:id="6627" w:author="Linderhof, Vincent" w:date="2016-03-05T21:26:00Z">
              <w:rPr/>
            </w:rPrChange>
          </w:rPr>
          <w:delText xml:space="preserve"> 5 (3): 327–43. doi:10.1007/s12571-013-0253-0.</w:delText>
        </w:r>
      </w:del>
    </w:p>
    <w:p w14:paraId="4570A4E5" w14:textId="3B52D0BE" w:rsidR="00314D7F" w:rsidRPr="00B634F7" w:rsidDel="00B634F7" w:rsidRDefault="00314D7F" w:rsidP="00742B6C">
      <w:pPr>
        <w:pStyle w:val="Bibliography"/>
        <w:rPr>
          <w:del w:id="6628" w:author="Linderhof, Vincent" w:date="2016-03-05T21:26:00Z"/>
          <w:rPrChange w:id="6629" w:author="Linderhof, Vincent" w:date="2016-03-05T21:26:00Z">
            <w:rPr>
              <w:del w:id="6630" w:author="Linderhof, Vincent" w:date="2016-03-05T21:26:00Z"/>
            </w:rPr>
          </w:rPrChange>
        </w:rPr>
        <w:pPrChange w:id="6631" w:author="Linderhof, Vincent" w:date="2016-03-06T20:19:00Z">
          <w:pPr>
            <w:pStyle w:val="Bibliography"/>
            <w:spacing w:line="276" w:lineRule="auto"/>
          </w:pPr>
        </w:pPrChange>
      </w:pPr>
      <w:del w:id="6632" w:author="Linderhof, Vincent" w:date="2016-03-05T21:26:00Z">
        <w:r w:rsidRPr="00B634F7" w:rsidDel="00B634F7">
          <w:rPr>
            <w:rPrChange w:id="6633" w:author="Linderhof, Vincent" w:date="2016-03-05T21:26:00Z">
              <w:rPr/>
            </w:rPrChange>
          </w:rPr>
          <w:delText xml:space="preserve">Hoddinott, John, and Yisehac Yohannes. 2002. ‘Dietary Diversity as a Food Security Indicator’. </w:delText>
        </w:r>
        <w:r w:rsidRPr="00B634F7" w:rsidDel="00B634F7">
          <w:rPr>
            <w:i/>
            <w:iCs/>
            <w:rPrChange w:id="6634" w:author="Linderhof, Vincent" w:date="2016-03-05T21:26:00Z">
              <w:rPr>
                <w:i/>
                <w:iCs/>
              </w:rPr>
            </w:rPrChange>
          </w:rPr>
          <w:delText>Food Consumption and Nutrition Division Discussion Paper</w:delText>
        </w:r>
        <w:r w:rsidRPr="00B634F7" w:rsidDel="00B634F7">
          <w:rPr>
            <w:rPrChange w:id="6635" w:author="Linderhof, Vincent" w:date="2016-03-05T21:26:00Z">
              <w:rPr/>
            </w:rPrChange>
          </w:rPr>
          <w:delText xml:space="preserve"> 136: 2002.</w:delText>
        </w:r>
      </w:del>
    </w:p>
    <w:p w14:paraId="0D72CD7F" w14:textId="44936CF0" w:rsidR="00314D7F" w:rsidRPr="00B634F7" w:rsidDel="00B634F7" w:rsidRDefault="00314D7F" w:rsidP="00742B6C">
      <w:pPr>
        <w:pStyle w:val="Bibliography"/>
        <w:rPr>
          <w:del w:id="6636" w:author="Linderhof, Vincent" w:date="2016-03-05T21:26:00Z"/>
          <w:rPrChange w:id="6637" w:author="Linderhof, Vincent" w:date="2016-03-05T21:26:00Z">
            <w:rPr>
              <w:del w:id="6638" w:author="Linderhof, Vincent" w:date="2016-03-05T21:26:00Z"/>
            </w:rPr>
          </w:rPrChange>
        </w:rPr>
        <w:pPrChange w:id="6639" w:author="Linderhof, Vincent" w:date="2016-03-06T20:19:00Z">
          <w:pPr>
            <w:pStyle w:val="Bibliography"/>
            <w:spacing w:line="276" w:lineRule="auto"/>
          </w:pPr>
        </w:pPrChange>
      </w:pPr>
      <w:del w:id="6640" w:author="Linderhof, Vincent" w:date="2016-03-05T21:26:00Z">
        <w:r w:rsidRPr="00B634F7" w:rsidDel="00B634F7">
          <w:rPr>
            <w:rPrChange w:id="6641" w:author="Linderhof, Vincent" w:date="2016-03-05T21:26:00Z">
              <w:rPr/>
            </w:rPrChange>
          </w:rPr>
          <w:delText xml:space="preserve">Jones, Andrew D., Aditya Shrinivas, and Rachel Bezner-Kerr. 2014. ‘Farm Production Diversity Is Associated with Greater Household Dietary Diversity in Malawi: Findings from Nationally Representative Data’. </w:delText>
        </w:r>
        <w:r w:rsidRPr="00B634F7" w:rsidDel="00B634F7">
          <w:rPr>
            <w:i/>
            <w:iCs/>
            <w:rPrChange w:id="6642" w:author="Linderhof, Vincent" w:date="2016-03-05T21:26:00Z">
              <w:rPr>
                <w:i/>
                <w:iCs/>
              </w:rPr>
            </w:rPrChange>
          </w:rPr>
          <w:delText>Food Policy</w:delText>
        </w:r>
        <w:r w:rsidRPr="00B634F7" w:rsidDel="00B634F7">
          <w:rPr>
            <w:rPrChange w:id="6643" w:author="Linderhof, Vincent" w:date="2016-03-05T21:26:00Z">
              <w:rPr/>
            </w:rPrChange>
          </w:rPr>
          <w:delText xml:space="preserve"> 46: 1–12. doi:10.1016/j.foodpol.2014.02.001.</w:delText>
        </w:r>
      </w:del>
    </w:p>
    <w:p w14:paraId="08422E9F" w14:textId="0FBF6637" w:rsidR="00314D7F" w:rsidRPr="00B634F7" w:rsidDel="00B634F7" w:rsidRDefault="00314D7F" w:rsidP="00742B6C">
      <w:pPr>
        <w:pStyle w:val="Bibliography"/>
        <w:rPr>
          <w:del w:id="6644" w:author="Linderhof, Vincent" w:date="2016-03-05T21:26:00Z"/>
          <w:rPrChange w:id="6645" w:author="Linderhof, Vincent" w:date="2016-03-05T21:26:00Z">
            <w:rPr>
              <w:del w:id="6646" w:author="Linderhof, Vincent" w:date="2016-03-05T21:26:00Z"/>
            </w:rPr>
          </w:rPrChange>
        </w:rPr>
        <w:pPrChange w:id="6647" w:author="Linderhof, Vincent" w:date="2016-03-06T20:19:00Z">
          <w:pPr>
            <w:pStyle w:val="Bibliography"/>
            <w:spacing w:line="276" w:lineRule="auto"/>
          </w:pPr>
        </w:pPrChange>
      </w:pPr>
      <w:del w:id="6648" w:author="Linderhof, Vincent" w:date="2016-03-05T21:26:00Z">
        <w:r w:rsidRPr="00B634F7" w:rsidDel="00B634F7">
          <w:rPr>
            <w:rPrChange w:id="6649" w:author="Linderhof, Vincent" w:date="2016-03-05T21:26:00Z">
              <w:rPr/>
            </w:rPrChange>
          </w:rPr>
          <w:delText xml:space="preserve">Katz, E. 1994. ‘The Impact of Non-Traditional Export Agriculture on Income and Food Availability in Guatemala: An Intra-Household Perspective’. </w:delText>
        </w:r>
        <w:r w:rsidRPr="00B634F7" w:rsidDel="00B634F7">
          <w:rPr>
            <w:i/>
            <w:iCs/>
            <w:rPrChange w:id="6650" w:author="Linderhof, Vincent" w:date="2016-03-05T21:26:00Z">
              <w:rPr>
                <w:i/>
                <w:iCs/>
              </w:rPr>
            </w:rPrChange>
          </w:rPr>
          <w:delText>Food Nutrition Bulletin</w:delText>
        </w:r>
        <w:r w:rsidRPr="00B634F7" w:rsidDel="00B634F7">
          <w:rPr>
            <w:rPrChange w:id="6651" w:author="Linderhof, Vincent" w:date="2016-03-05T21:26:00Z">
              <w:rPr/>
            </w:rPrChange>
          </w:rPr>
          <w:delText xml:space="preserve"> 15: 295–302.</w:delText>
        </w:r>
      </w:del>
    </w:p>
    <w:p w14:paraId="6E03470D" w14:textId="3AFB3E1F" w:rsidR="00314D7F" w:rsidRPr="00B634F7" w:rsidDel="00B634F7" w:rsidRDefault="00314D7F" w:rsidP="00742B6C">
      <w:pPr>
        <w:pStyle w:val="Bibliography"/>
        <w:rPr>
          <w:del w:id="6652" w:author="Linderhof, Vincent" w:date="2016-03-05T21:26:00Z"/>
          <w:rPrChange w:id="6653" w:author="Linderhof, Vincent" w:date="2016-03-05T21:26:00Z">
            <w:rPr>
              <w:del w:id="6654" w:author="Linderhof, Vincent" w:date="2016-03-05T21:26:00Z"/>
            </w:rPr>
          </w:rPrChange>
        </w:rPr>
        <w:pPrChange w:id="6655" w:author="Linderhof, Vincent" w:date="2016-03-06T20:19:00Z">
          <w:pPr>
            <w:pStyle w:val="Bibliography"/>
            <w:spacing w:line="276" w:lineRule="auto"/>
          </w:pPr>
        </w:pPrChange>
      </w:pPr>
      <w:del w:id="6656" w:author="Linderhof, Vincent" w:date="2016-03-05T21:26:00Z">
        <w:r w:rsidRPr="00B634F7" w:rsidDel="00B634F7">
          <w:rPr>
            <w:rPrChange w:id="6657" w:author="Linderhof, Vincent" w:date="2016-03-05T21:26:00Z">
              <w:rPr/>
            </w:rPrChange>
          </w:rPr>
          <w:delText xml:space="preserve">Kennedy, Gina L., Maria Regina Pedro, Chiara Seghieri, Guy Nantel, and Inge Brouwer. 2007. ‘Dietary Diversity Score Is a Useful Indicator of Micronutrient Intake in Non-Breast-Feeding Filipino Children’. </w:delText>
        </w:r>
        <w:r w:rsidRPr="00B634F7" w:rsidDel="00B634F7">
          <w:rPr>
            <w:i/>
            <w:iCs/>
            <w:rPrChange w:id="6658" w:author="Linderhof, Vincent" w:date="2016-03-05T21:26:00Z">
              <w:rPr>
                <w:i/>
                <w:iCs/>
              </w:rPr>
            </w:rPrChange>
          </w:rPr>
          <w:delText>The Journal of Nutrition</w:delText>
        </w:r>
        <w:r w:rsidRPr="00B634F7" w:rsidDel="00B634F7">
          <w:rPr>
            <w:rPrChange w:id="6659" w:author="Linderhof, Vincent" w:date="2016-03-05T21:26:00Z">
              <w:rPr/>
            </w:rPrChange>
          </w:rPr>
          <w:delText xml:space="preserve"> 137 (2): 472–77.</w:delText>
        </w:r>
      </w:del>
    </w:p>
    <w:p w14:paraId="0EC9ADE5" w14:textId="68983BC7" w:rsidR="00314D7F" w:rsidRPr="00B634F7" w:rsidDel="00B634F7" w:rsidRDefault="00314D7F" w:rsidP="00742B6C">
      <w:pPr>
        <w:pStyle w:val="Bibliography"/>
        <w:rPr>
          <w:del w:id="6660" w:author="Linderhof, Vincent" w:date="2016-03-05T21:26:00Z"/>
          <w:rPrChange w:id="6661" w:author="Linderhof, Vincent" w:date="2016-03-05T21:26:00Z">
            <w:rPr>
              <w:del w:id="6662" w:author="Linderhof, Vincent" w:date="2016-03-05T21:26:00Z"/>
            </w:rPr>
          </w:rPrChange>
        </w:rPr>
        <w:pPrChange w:id="6663" w:author="Linderhof, Vincent" w:date="2016-03-06T20:19:00Z">
          <w:pPr>
            <w:pStyle w:val="Bibliography"/>
            <w:spacing w:line="276" w:lineRule="auto"/>
          </w:pPr>
        </w:pPrChange>
      </w:pPr>
      <w:del w:id="6664" w:author="Linderhof, Vincent" w:date="2016-03-05T21:26:00Z">
        <w:r w:rsidRPr="00B634F7" w:rsidDel="00B634F7">
          <w:rPr>
            <w:rPrChange w:id="6665" w:author="Linderhof, Vincent" w:date="2016-03-05T21:26:00Z">
              <w:rPr/>
            </w:rPrChange>
          </w:rPr>
          <w:delText xml:space="preserve">Kumar, Shubh K. 1994. </w:delText>
        </w:r>
        <w:r w:rsidRPr="00B634F7" w:rsidDel="00B634F7">
          <w:rPr>
            <w:i/>
            <w:iCs/>
            <w:rPrChange w:id="6666" w:author="Linderhof, Vincent" w:date="2016-03-05T21:26:00Z">
              <w:rPr>
                <w:i/>
                <w:iCs/>
              </w:rPr>
            </w:rPrChange>
          </w:rPr>
          <w:delText>Adoption of Hybrid Maize in Zambia: Effects on Gender Roles, Food Consumption, and Nutrition</w:delText>
        </w:r>
        <w:r w:rsidRPr="00B634F7" w:rsidDel="00B634F7">
          <w:rPr>
            <w:rPrChange w:id="6667" w:author="Linderhof, Vincent" w:date="2016-03-05T21:26:00Z">
              <w:rPr/>
            </w:rPrChange>
          </w:rPr>
          <w:delText>. Research Report 100. Washington, D.C: International Food Policy Research Institute.</w:delText>
        </w:r>
      </w:del>
    </w:p>
    <w:p w14:paraId="6A20DA85" w14:textId="501F9F13" w:rsidR="00314D7F" w:rsidRPr="00B634F7" w:rsidDel="00B634F7" w:rsidRDefault="00314D7F" w:rsidP="00742B6C">
      <w:pPr>
        <w:pStyle w:val="Bibliography"/>
        <w:rPr>
          <w:del w:id="6668" w:author="Linderhof, Vincent" w:date="2016-03-05T21:26:00Z"/>
          <w:rPrChange w:id="6669" w:author="Linderhof, Vincent" w:date="2016-03-05T21:26:00Z">
            <w:rPr>
              <w:del w:id="6670" w:author="Linderhof, Vincent" w:date="2016-03-05T21:26:00Z"/>
            </w:rPr>
          </w:rPrChange>
        </w:rPr>
        <w:pPrChange w:id="6671" w:author="Linderhof, Vincent" w:date="2016-03-06T20:19:00Z">
          <w:pPr>
            <w:pStyle w:val="Bibliography"/>
            <w:spacing w:line="276" w:lineRule="auto"/>
          </w:pPr>
        </w:pPrChange>
      </w:pPr>
      <w:del w:id="6672" w:author="Linderhof, Vincent" w:date="2016-03-05T21:26:00Z">
        <w:r w:rsidRPr="00B634F7" w:rsidDel="00B634F7">
          <w:rPr>
            <w:rPrChange w:id="6673" w:author="Linderhof, Vincent" w:date="2016-03-05T21:26:00Z">
              <w:rPr>
                <w:lang w:val="de-DE"/>
              </w:rPr>
            </w:rPrChange>
          </w:rPr>
          <w:delText xml:space="preserve">Pitt, Mark M., Mark R. Rosenzweig, and Md. Nazmul Hassan. 1990. ‘Productivity, Health, and Inequality in the Intrahousehold Distribution of Food in Low-Income Countries’. </w:delText>
        </w:r>
        <w:r w:rsidRPr="00B634F7" w:rsidDel="00B634F7">
          <w:rPr>
            <w:i/>
            <w:iCs/>
            <w:rPrChange w:id="6674" w:author="Linderhof, Vincent" w:date="2016-03-05T21:26:00Z">
              <w:rPr>
                <w:i/>
                <w:iCs/>
              </w:rPr>
            </w:rPrChange>
          </w:rPr>
          <w:delText>The American Economic Review</w:delText>
        </w:r>
        <w:r w:rsidRPr="00B634F7" w:rsidDel="00B634F7">
          <w:rPr>
            <w:rPrChange w:id="6675" w:author="Linderhof, Vincent" w:date="2016-03-05T21:26:00Z">
              <w:rPr/>
            </w:rPrChange>
          </w:rPr>
          <w:delText xml:space="preserve"> 80 (5): 1139–56.</w:delText>
        </w:r>
      </w:del>
    </w:p>
    <w:p w14:paraId="096C003A" w14:textId="683DB041" w:rsidR="00314D7F" w:rsidRPr="00B634F7" w:rsidDel="00B634F7" w:rsidRDefault="00314D7F" w:rsidP="00742B6C">
      <w:pPr>
        <w:pStyle w:val="Bibliography"/>
        <w:rPr>
          <w:del w:id="6676" w:author="Linderhof, Vincent" w:date="2016-03-05T21:26:00Z"/>
          <w:rPrChange w:id="6677" w:author="Linderhof, Vincent" w:date="2016-03-05T21:26:00Z">
            <w:rPr>
              <w:del w:id="6678" w:author="Linderhof, Vincent" w:date="2016-03-05T21:26:00Z"/>
            </w:rPr>
          </w:rPrChange>
        </w:rPr>
        <w:pPrChange w:id="6679" w:author="Linderhof, Vincent" w:date="2016-03-06T20:19:00Z">
          <w:pPr>
            <w:pStyle w:val="Bibliography"/>
            <w:spacing w:line="276" w:lineRule="auto"/>
          </w:pPr>
        </w:pPrChange>
      </w:pPr>
      <w:del w:id="6680" w:author="Linderhof, Vincent" w:date="2016-03-05T21:26:00Z">
        <w:r w:rsidRPr="00B634F7" w:rsidDel="00B634F7">
          <w:rPr>
            <w:rPrChange w:id="6681" w:author="Linderhof, Vincent" w:date="2016-03-05T21:26:00Z">
              <w:rPr/>
            </w:rPrChange>
          </w:rPr>
          <w:delText xml:space="preserve">Rah, J. H., N. Akhter, R. D. Semba, S. de Pee, M. W. Bloem, A. A. Campbell, R. Moench-Pfanner, K. Sun, J. Badham, and K. Kraemer. 2010. ‘Low Dietary Diversity Is a Predictor of Child Stunting in Rural Bangladesh’. </w:delText>
        </w:r>
        <w:r w:rsidRPr="00B634F7" w:rsidDel="00B634F7">
          <w:rPr>
            <w:i/>
            <w:iCs/>
            <w:rPrChange w:id="6682" w:author="Linderhof, Vincent" w:date="2016-03-05T21:26:00Z">
              <w:rPr>
                <w:i/>
                <w:iCs/>
              </w:rPr>
            </w:rPrChange>
          </w:rPr>
          <w:delText>European Journal of Clinical Nutrition</w:delText>
        </w:r>
        <w:r w:rsidRPr="00B634F7" w:rsidDel="00B634F7">
          <w:rPr>
            <w:rPrChange w:id="6683" w:author="Linderhof, Vincent" w:date="2016-03-05T21:26:00Z">
              <w:rPr/>
            </w:rPrChange>
          </w:rPr>
          <w:delText xml:space="preserve"> 64 (12): 1393–98. doi:10.1038/ejcn.2010.171.</w:delText>
        </w:r>
      </w:del>
    </w:p>
    <w:p w14:paraId="0F5177BB" w14:textId="0346DA59" w:rsidR="00314D7F" w:rsidRPr="00B634F7" w:rsidDel="00B634F7" w:rsidRDefault="00314D7F" w:rsidP="00742B6C">
      <w:pPr>
        <w:pStyle w:val="Bibliography"/>
        <w:rPr>
          <w:del w:id="6684" w:author="Linderhof, Vincent" w:date="2016-03-05T21:26:00Z"/>
          <w:rPrChange w:id="6685" w:author="Linderhof, Vincent" w:date="2016-03-05T21:26:00Z">
            <w:rPr>
              <w:del w:id="6686" w:author="Linderhof, Vincent" w:date="2016-03-05T21:26:00Z"/>
            </w:rPr>
          </w:rPrChange>
        </w:rPr>
        <w:pPrChange w:id="6687" w:author="Linderhof, Vincent" w:date="2016-03-06T20:19:00Z">
          <w:pPr>
            <w:pStyle w:val="Bibliography"/>
            <w:spacing w:line="276" w:lineRule="auto"/>
          </w:pPr>
        </w:pPrChange>
      </w:pPr>
      <w:del w:id="6688" w:author="Linderhof, Vincent" w:date="2016-03-05T21:26:00Z">
        <w:r w:rsidRPr="00B634F7" w:rsidDel="00B634F7">
          <w:rPr>
            <w:rPrChange w:id="6689" w:author="Linderhof, Vincent" w:date="2016-03-05T21:26:00Z">
              <w:rPr/>
            </w:rPrChange>
          </w:rPr>
          <w:delText>Rose, Donald, Stephan Meershoek, Carina Ismael, and Margaret McEwan. 2002. ‘Evaluation of a Rapid Field Tool for Assessing Household Diet Quality in Mozambique’. Text. June. http://landbouwwagennld.library.ingentaconnect.com/content/nsinf/fnb/2002/00000023/00000002/art00007.</w:delText>
        </w:r>
      </w:del>
    </w:p>
    <w:p w14:paraId="436AFF6D" w14:textId="18BEE577" w:rsidR="00314D7F" w:rsidRPr="00B634F7" w:rsidDel="00B634F7" w:rsidRDefault="00314D7F" w:rsidP="00742B6C">
      <w:pPr>
        <w:pStyle w:val="Bibliography"/>
        <w:rPr>
          <w:del w:id="6690" w:author="Linderhof, Vincent" w:date="2016-03-05T21:26:00Z"/>
          <w:rPrChange w:id="6691" w:author="Linderhof, Vincent" w:date="2016-03-05T21:26:00Z">
            <w:rPr>
              <w:del w:id="6692" w:author="Linderhof, Vincent" w:date="2016-03-05T21:26:00Z"/>
            </w:rPr>
          </w:rPrChange>
        </w:rPr>
        <w:pPrChange w:id="6693" w:author="Linderhof, Vincent" w:date="2016-03-06T20:19:00Z">
          <w:pPr>
            <w:pStyle w:val="Bibliography"/>
            <w:spacing w:line="276" w:lineRule="auto"/>
          </w:pPr>
        </w:pPrChange>
      </w:pPr>
      <w:del w:id="6694" w:author="Linderhof, Vincent" w:date="2016-03-05T21:26:00Z">
        <w:r w:rsidRPr="00B634F7" w:rsidDel="00B634F7">
          <w:rPr>
            <w:rPrChange w:id="6695" w:author="Linderhof, Vincent" w:date="2016-03-05T21:26:00Z">
              <w:rPr/>
            </w:rPrChange>
          </w:rPr>
          <w:delText xml:space="preserve">Sadoulet, Elisabeth, and Alain De Janvry. 1995. </w:delText>
        </w:r>
        <w:r w:rsidRPr="00B634F7" w:rsidDel="00B634F7">
          <w:rPr>
            <w:i/>
            <w:iCs/>
            <w:rPrChange w:id="6696" w:author="Linderhof, Vincent" w:date="2016-03-05T21:26:00Z">
              <w:rPr>
                <w:i/>
                <w:iCs/>
              </w:rPr>
            </w:rPrChange>
          </w:rPr>
          <w:delText>Quantitative Development Policy Analysis</w:delText>
        </w:r>
        <w:r w:rsidRPr="00B634F7" w:rsidDel="00B634F7">
          <w:rPr>
            <w:rPrChange w:id="6697" w:author="Linderhof, Vincent" w:date="2016-03-05T21:26:00Z">
              <w:rPr/>
            </w:rPrChange>
          </w:rPr>
          <w:delText>. Baltimore: Johns Hopkins University Press.</w:delText>
        </w:r>
      </w:del>
    </w:p>
    <w:p w14:paraId="7AD5BECD" w14:textId="35062A91" w:rsidR="00314D7F" w:rsidRPr="00B634F7" w:rsidDel="00B634F7" w:rsidRDefault="00314D7F" w:rsidP="00742B6C">
      <w:pPr>
        <w:pStyle w:val="Bibliography"/>
        <w:rPr>
          <w:del w:id="6698" w:author="Linderhof, Vincent" w:date="2016-03-05T21:26:00Z"/>
          <w:rPrChange w:id="6699" w:author="Linderhof, Vincent" w:date="2016-03-05T21:26:00Z">
            <w:rPr>
              <w:del w:id="6700" w:author="Linderhof, Vincent" w:date="2016-03-05T21:26:00Z"/>
            </w:rPr>
          </w:rPrChange>
        </w:rPr>
        <w:pPrChange w:id="6701" w:author="Linderhof, Vincent" w:date="2016-03-06T20:19:00Z">
          <w:pPr>
            <w:pStyle w:val="Bibliography"/>
            <w:spacing w:line="276" w:lineRule="auto"/>
          </w:pPr>
        </w:pPrChange>
      </w:pPr>
      <w:del w:id="6702" w:author="Linderhof, Vincent" w:date="2016-03-05T21:26:00Z">
        <w:r w:rsidRPr="00B634F7" w:rsidDel="00B634F7">
          <w:rPr>
            <w:rPrChange w:id="6703" w:author="Linderhof, Vincent" w:date="2016-03-05T21:26:00Z">
              <w:rPr/>
            </w:rPrChange>
          </w:rPr>
          <w:delText>Simpson, E. H. 1949. ‘Measurement of Diversity’ 163: 688. doi:10.1038/163688a0.</w:delText>
        </w:r>
      </w:del>
    </w:p>
    <w:p w14:paraId="7505C63D" w14:textId="35F77091" w:rsidR="00314D7F" w:rsidRPr="00B634F7" w:rsidDel="00B634F7" w:rsidRDefault="00314D7F" w:rsidP="00742B6C">
      <w:pPr>
        <w:pStyle w:val="Bibliography"/>
        <w:rPr>
          <w:del w:id="6704" w:author="Linderhof, Vincent" w:date="2016-03-05T21:26:00Z"/>
          <w:rPrChange w:id="6705" w:author="Linderhof, Vincent" w:date="2016-03-05T21:26:00Z">
            <w:rPr>
              <w:del w:id="6706" w:author="Linderhof, Vincent" w:date="2016-03-05T21:26:00Z"/>
            </w:rPr>
          </w:rPrChange>
        </w:rPr>
        <w:pPrChange w:id="6707" w:author="Linderhof, Vincent" w:date="2016-03-06T20:19:00Z">
          <w:pPr>
            <w:pStyle w:val="Bibliography"/>
            <w:spacing w:line="276" w:lineRule="auto"/>
          </w:pPr>
        </w:pPrChange>
      </w:pPr>
      <w:del w:id="6708" w:author="Linderhof, Vincent" w:date="2016-03-05T21:26:00Z">
        <w:r w:rsidRPr="00B634F7" w:rsidDel="00B634F7">
          <w:rPr>
            <w:rPrChange w:id="6709" w:author="Linderhof, Vincent" w:date="2016-03-05T21:26:00Z">
              <w:rPr/>
            </w:rPrChange>
          </w:rPr>
          <w:delText xml:space="preserve">Singh, Inderjit, Lyn Squire, John Strauss, and World Bank, eds. 1986. </w:delText>
        </w:r>
        <w:r w:rsidRPr="00B634F7" w:rsidDel="00B634F7">
          <w:rPr>
            <w:i/>
            <w:iCs/>
            <w:rPrChange w:id="6710" w:author="Linderhof, Vincent" w:date="2016-03-05T21:26:00Z">
              <w:rPr>
                <w:i/>
                <w:iCs/>
              </w:rPr>
            </w:rPrChange>
          </w:rPr>
          <w:delText>Agricultural Household Models: Extensions, Applications, and Policy</w:delText>
        </w:r>
        <w:r w:rsidRPr="00B634F7" w:rsidDel="00B634F7">
          <w:rPr>
            <w:rPrChange w:id="6711" w:author="Linderhof, Vincent" w:date="2016-03-05T21:26:00Z">
              <w:rPr/>
            </w:rPrChange>
          </w:rPr>
          <w:delText>. A World Bank Research Publication. Baltimore: Johns Hopkins University Press.</w:delText>
        </w:r>
      </w:del>
    </w:p>
    <w:p w14:paraId="79931774" w14:textId="2A158DBA" w:rsidR="00314D7F" w:rsidRPr="00B634F7" w:rsidDel="00B634F7" w:rsidRDefault="00314D7F" w:rsidP="00742B6C">
      <w:pPr>
        <w:pStyle w:val="Bibliography"/>
        <w:rPr>
          <w:del w:id="6712" w:author="Linderhof, Vincent" w:date="2016-03-05T21:26:00Z"/>
          <w:rPrChange w:id="6713" w:author="Linderhof, Vincent" w:date="2016-03-05T21:26:00Z">
            <w:rPr>
              <w:del w:id="6714" w:author="Linderhof, Vincent" w:date="2016-03-05T21:26:00Z"/>
            </w:rPr>
          </w:rPrChange>
        </w:rPr>
        <w:pPrChange w:id="6715" w:author="Linderhof, Vincent" w:date="2016-03-06T20:19:00Z">
          <w:pPr>
            <w:pStyle w:val="Bibliography"/>
            <w:spacing w:line="276" w:lineRule="auto"/>
          </w:pPr>
        </w:pPrChange>
      </w:pPr>
      <w:del w:id="6716" w:author="Linderhof, Vincent" w:date="2016-03-05T21:26:00Z">
        <w:r w:rsidRPr="00B634F7" w:rsidDel="00B634F7">
          <w:rPr>
            <w:rPrChange w:id="6717" w:author="Linderhof, Vincent" w:date="2016-03-05T21:26:00Z">
              <w:rPr/>
            </w:rPrChange>
          </w:rPr>
          <w:delText xml:space="preserve">Smale, Melinda, Mourad Moursi, and Ekin Birol. 2015. ‘How Does Adopting Hybrid Maize Affect Dietary Diversity on Family Farms? Micro-Evidence from Zambia’. </w:delText>
        </w:r>
        <w:r w:rsidRPr="00B634F7" w:rsidDel="00B634F7">
          <w:rPr>
            <w:i/>
            <w:iCs/>
            <w:rPrChange w:id="6718" w:author="Linderhof, Vincent" w:date="2016-03-05T21:26:00Z">
              <w:rPr>
                <w:i/>
                <w:iCs/>
              </w:rPr>
            </w:rPrChange>
          </w:rPr>
          <w:delText>Food Policy</w:delText>
        </w:r>
        <w:r w:rsidRPr="00B634F7" w:rsidDel="00B634F7">
          <w:rPr>
            <w:rPrChange w:id="6719" w:author="Linderhof, Vincent" w:date="2016-03-05T21:26:00Z">
              <w:rPr/>
            </w:rPrChange>
          </w:rPr>
          <w:delText xml:space="preserve"> 52 (April): 44–53. doi:10.1016/j.foodpol.2015.03.001.</w:delText>
        </w:r>
      </w:del>
    </w:p>
    <w:p w14:paraId="1AF7C2BE" w14:textId="46955B2C" w:rsidR="00314D7F" w:rsidRPr="00B634F7" w:rsidDel="00B634F7" w:rsidRDefault="00314D7F" w:rsidP="00742B6C">
      <w:pPr>
        <w:pStyle w:val="Bibliography"/>
        <w:rPr>
          <w:del w:id="6720" w:author="Linderhof, Vincent" w:date="2016-03-05T21:26:00Z"/>
          <w:rPrChange w:id="6721" w:author="Linderhof, Vincent" w:date="2016-03-05T21:26:00Z">
            <w:rPr>
              <w:del w:id="6722" w:author="Linderhof, Vincent" w:date="2016-03-05T21:26:00Z"/>
            </w:rPr>
          </w:rPrChange>
        </w:rPr>
        <w:pPrChange w:id="6723" w:author="Linderhof, Vincent" w:date="2016-03-06T20:19:00Z">
          <w:pPr>
            <w:pStyle w:val="Bibliography"/>
            <w:spacing w:line="276" w:lineRule="auto"/>
          </w:pPr>
        </w:pPrChange>
      </w:pPr>
      <w:del w:id="6724" w:author="Linderhof, Vincent" w:date="2016-03-05T21:26:00Z">
        <w:r w:rsidRPr="00B634F7" w:rsidDel="00B634F7">
          <w:rPr>
            <w:rPrChange w:id="6725" w:author="Linderhof, Vincent" w:date="2016-03-05T21:26:00Z">
              <w:rPr/>
            </w:rPrChange>
          </w:rPr>
          <w:delText xml:space="preserve">Steyn, Np, Jh Nel, G Nantel, G Kennedy, and D Labadarios. 2006. ‘Food Variety and Dietary Diversity Scores in Children: Are They Good Indicators of Dietary Adequacy?’ </w:delText>
        </w:r>
        <w:r w:rsidRPr="00B634F7" w:rsidDel="00B634F7">
          <w:rPr>
            <w:i/>
            <w:iCs/>
            <w:rPrChange w:id="6726" w:author="Linderhof, Vincent" w:date="2016-03-05T21:26:00Z">
              <w:rPr>
                <w:i/>
                <w:iCs/>
              </w:rPr>
            </w:rPrChange>
          </w:rPr>
          <w:delText>Public Health Nutrition</w:delText>
        </w:r>
        <w:r w:rsidRPr="00B634F7" w:rsidDel="00B634F7">
          <w:rPr>
            <w:rPrChange w:id="6727" w:author="Linderhof, Vincent" w:date="2016-03-05T21:26:00Z">
              <w:rPr/>
            </w:rPrChange>
          </w:rPr>
          <w:delText xml:space="preserve"> 9 (05): 644–50. doi:10.1079/PHN2005912.</w:delText>
        </w:r>
      </w:del>
    </w:p>
    <w:p w14:paraId="2DF6A168" w14:textId="3CA18DFD" w:rsidR="00314D7F" w:rsidRPr="00B634F7" w:rsidDel="00B634F7" w:rsidRDefault="00314D7F" w:rsidP="00742B6C">
      <w:pPr>
        <w:pStyle w:val="Bibliography"/>
        <w:rPr>
          <w:del w:id="6728" w:author="Linderhof, Vincent" w:date="2016-03-05T21:26:00Z"/>
          <w:rPrChange w:id="6729" w:author="Linderhof, Vincent" w:date="2016-03-05T21:26:00Z">
            <w:rPr>
              <w:del w:id="6730" w:author="Linderhof, Vincent" w:date="2016-03-05T21:26:00Z"/>
            </w:rPr>
          </w:rPrChange>
        </w:rPr>
        <w:pPrChange w:id="6731" w:author="Linderhof, Vincent" w:date="2016-03-06T20:19:00Z">
          <w:pPr>
            <w:pStyle w:val="Bibliography"/>
            <w:spacing w:line="276" w:lineRule="auto"/>
          </w:pPr>
        </w:pPrChange>
      </w:pPr>
      <w:del w:id="6732" w:author="Linderhof, Vincent" w:date="2016-03-05T21:26:00Z">
        <w:r w:rsidRPr="00B634F7" w:rsidDel="00B634F7">
          <w:rPr>
            <w:rPrChange w:id="6733" w:author="Linderhof, Vincent" w:date="2016-03-05T21:26:00Z">
              <w:rPr/>
            </w:rPrChange>
          </w:rPr>
          <w:delText xml:space="preserve">Swindale, Anne, and Paula Bilinsky. 2006. ‘Development of a Universally Applicable Household Food Insecurity Measurement Tool: Process, Current Status, and Outstanding Issues’. </w:delText>
        </w:r>
        <w:r w:rsidRPr="00B634F7" w:rsidDel="00B634F7">
          <w:rPr>
            <w:i/>
            <w:iCs/>
            <w:rPrChange w:id="6734" w:author="Linderhof, Vincent" w:date="2016-03-05T21:26:00Z">
              <w:rPr>
                <w:i/>
                <w:iCs/>
              </w:rPr>
            </w:rPrChange>
          </w:rPr>
          <w:delText>The Journal of Nutrition</w:delText>
        </w:r>
        <w:r w:rsidRPr="00B634F7" w:rsidDel="00B634F7">
          <w:rPr>
            <w:rPrChange w:id="6735" w:author="Linderhof, Vincent" w:date="2016-03-05T21:26:00Z">
              <w:rPr/>
            </w:rPrChange>
          </w:rPr>
          <w:delText xml:space="preserve"> 136 (5): 1449S – 1452S.</w:delText>
        </w:r>
      </w:del>
    </w:p>
    <w:p w14:paraId="699AD6F7" w14:textId="3934BAD4" w:rsidR="00314D7F" w:rsidRPr="00B634F7" w:rsidDel="00B634F7" w:rsidRDefault="00314D7F" w:rsidP="00742B6C">
      <w:pPr>
        <w:pStyle w:val="Bibliography"/>
        <w:rPr>
          <w:del w:id="6736" w:author="Linderhof, Vincent" w:date="2016-03-05T21:26:00Z"/>
          <w:rPrChange w:id="6737" w:author="Linderhof, Vincent" w:date="2016-03-05T21:26:00Z">
            <w:rPr>
              <w:del w:id="6738" w:author="Linderhof, Vincent" w:date="2016-03-05T21:26:00Z"/>
            </w:rPr>
          </w:rPrChange>
        </w:rPr>
        <w:pPrChange w:id="6739" w:author="Linderhof, Vincent" w:date="2016-03-06T20:19:00Z">
          <w:pPr>
            <w:pStyle w:val="Bibliography"/>
            <w:spacing w:line="276" w:lineRule="auto"/>
          </w:pPr>
        </w:pPrChange>
      </w:pPr>
      <w:del w:id="6740" w:author="Linderhof, Vincent" w:date="2016-03-05T21:26:00Z">
        <w:r w:rsidRPr="00B634F7" w:rsidDel="00B634F7">
          <w:rPr>
            <w:rPrChange w:id="6741" w:author="Linderhof, Vincent" w:date="2016-03-05T21:26:00Z">
              <w:rPr/>
            </w:rPrChange>
          </w:rPr>
          <w:delText xml:space="preserve">Thorne-Lyman, Andrew L., Natalie Valpiani, Kai Sun, Richard D. Semba, Christine L. Klotz, Klaus Kraemer, Nasima Akhter, et al. 2010. ‘Household Dietary Diversity and Food Expenditures Are Closely Linked in Rural Bangladesh, Increasing the Risk of Malnutrition Due to the Financial Crisis’. </w:delText>
        </w:r>
        <w:r w:rsidRPr="00B634F7" w:rsidDel="00B634F7">
          <w:rPr>
            <w:i/>
            <w:iCs/>
            <w:rPrChange w:id="6742" w:author="Linderhof, Vincent" w:date="2016-03-05T21:26:00Z">
              <w:rPr>
                <w:i/>
                <w:iCs/>
              </w:rPr>
            </w:rPrChange>
          </w:rPr>
          <w:delText>The Journal of Nutrition</w:delText>
        </w:r>
        <w:r w:rsidRPr="00B634F7" w:rsidDel="00B634F7">
          <w:rPr>
            <w:rPrChange w:id="6743" w:author="Linderhof, Vincent" w:date="2016-03-05T21:26:00Z">
              <w:rPr/>
            </w:rPrChange>
          </w:rPr>
          <w:delText xml:space="preserve"> 140 (1): 182S – 188S. doi:10.3945/jn.109.110809.</w:delText>
        </w:r>
      </w:del>
    </w:p>
    <w:p w14:paraId="7435A6CE" w14:textId="68BDAD21" w:rsidR="00314D7F" w:rsidRPr="00B634F7" w:rsidDel="00B634F7" w:rsidRDefault="00314D7F" w:rsidP="00742B6C">
      <w:pPr>
        <w:pStyle w:val="Bibliography"/>
        <w:rPr>
          <w:del w:id="6744" w:author="Linderhof, Vincent" w:date="2016-03-05T21:26:00Z"/>
          <w:rPrChange w:id="6745" w:author="Linderhof, Vincent" w:date="2016-03-05T21:26:00Z">
            <w:rPr>
              <w:del w:id="6746" w:author="Linderhof, Vincent" w:date="2016-03-05T21:26:00Z"/>
            </w:rPr>
          </w:rPrChange>
        </w:rPr>
        <w:pPrChange w:id="6747" w:author="Linderhof, Vincent" w:date="2016-03-06T20:19:00Z">
          <w:pPr>
            <w:pStyle w:val="Bibliography"/>
            <w:spacing w:line="276" w:lineRule="auto"/>
          </w:pPr>
        </w:pPrChange>
      </w:pPr>
      <w:del w:id="6748" w:author="Linderhof, Vincent" w:date="2016-03-05T21:26:00Z">
        <w:r w:rsidRPr="00B634F7" w:rsidDel="00B634F7">
          <w:rPr>
            <w:rPrChange w:id="6749" w:author="Linderhof, Vincent" w:date="2016-03-05T21:26:00Z">
              <w:rPr/>
            </w:rPrChange>
          </w:rPr>
          <w:delText xml:space="preserve">Torheim, L. E., F. Ouattara, M. M. Diarra, F. D. Thiam, I. Barikmo, A. Hatløy, and A. Oshaug. 2004. ‘Nutrient Adequacy and Dietary Diversity in Rural Mali: Association and Determinants’. </w:delText>
        </w:r>
        <w:r w:rsidRPr="00B634F7" w:rsidDel="00B634F7">
          <w:rPr>
            <w:i/>
            <w:iCs/>
            <w:rPrChange w:id="6750" w:author="Linderhof, Vincent" w:date="2016-03-05T21:26:00Z">
              <w:rPr>
                <w:i/>
                <w:iCs/>
              </w:rPr>
            </w:rPrChange>
          </w:rPr>
          <w:delText>European Journal of Clinical Nutrition</w:delText>
        </w:r>
        <w:r w:rsidRPr="00B634F7" w:rsidDel="00B634F7">
          <w:rPr>
            <w:rPrChange w:id="6751" w:author="Linderhof, Vincent" w:date="2016-03-05T21:26:00Z">
              <w:rPr/>
            </w:rPrChange>
          </w:rPr>
          <w:delText xml:space="preserve"> 58 (4): 594–604. doi:10.1038/sj.ejcn.1601853.</w:delText>
        </w:r>
      </w:del>
    </w:p>
    <w:p w14:paraId="494D2E50" w14:textId="704829B5" w:rsidR="00314D7F" w:rsidRPr="00B634F7" w:rsidDel="00B634F7" w:rsidRDefault="00314D7F" w:rsidP="00742B6C">
      <w:pPr>
        <w:pStyle w:val="Bibliography"/>
        <w:rPr>
          <w:del w:id="6752" w:author="Linderhof, Vincent" w:date="2016-03-05T21:26:00Z"/>
          <w:rPrChange w:id="6753" w:author="Linderhof, Vincent" w:date="2016-03-05T21:26:00Z">
            <w:rPr>
              <w:del w:id="6754" w:author="Linderhof, Vincent" w:date="2016-03-05T21:26:00Z"/>
            </w:rPr>
          </w:rPrChange>
        </w:rPr>
        <w:pPrChange w:id="6755" w:author="Linderhof, Vincent" w:date="2016-03-06T20:19:00Z">
          <w:pPr>
            <w:pStyle w:val="Bibliography"/>
            <w:spacing w:line="276" w:lineRule="auto"/>
          </w:pPr>
        </w:pPrChange>
      </w:pPr>
      <w:del w:id="6756" w:author="Linderhof, Vincent" w:date="2016-03-05T21:26:00Z">
        <w:r w:rsidRPr="00B634F7" w:rsidDel="00B634F7">
          <w:rPr>
            <w:rPrChange w:id="6757" w:author="Linderhof, Vincent" w:date="2016-03-05T21:26:00Z">
              <w:rPr/>
            </w:rPrChange>
          </w:rPr>
          <w:delText>United Nations World Food Programme. 2008. ‘Food Consumption Analysis: Calculation and Use of the Food Consumption Score in Food Security Analysis.’ Rome: United Nations World Food Programme. http://foodsecuritycluster.net/sites/default/files/WFP%20FCS%20Guideline%20%281%29.pdf.</w:delText>
        </w:r>
      </w:del>
    </w:p>
    <w:p w14:paraId="30F6881B" w14:textId="1A39B2DF" w:rsidR="00314D7F" w:rsidRPr="00B634F7" w:rsidDel="00B634F7" w:rsidRDefault="00314D7F" w:rsidP="00742B6C">
      <w:pPr>
        <w:pStyle w:val="Bibliography"/>
        <w:rPr>
          <w:del w:id="6758" w:author="Linderhof, Vincent" w:date="2016-03-05T21:26:00Z"/>
          <w:rPrChange w:id="6759" w:author="Linderhof, Vincent" w:date="2016-03-05T21:26:00Z">
            <w:rPr>
              <w:del w:id="6760" w:author="Linderhof, Vincent" w:date="2016-03-05T21:26:00Z"/>
            </w:rPr>
          </w:rPrChange>
        </w:rPr>
        <w:pPrChange w:id="6761" w:author="Linderhof, Vincent" w:date="2016-03-06T20:19:00Z">
          <w:pPr>
            <w:pStyle w:val="Bibliography"/>
            <w:spacing w:line="276" w:lineRule="auto"/>
          </w:pPr>
        </w:pPrChange>
      </w:pPr>
      <w:del w:id="6762" w:author="Linderhof, Vincent" w:date="2016-03-05T21:26:00Z">
        <w:r w:rsidRPr="00B634F7" w:rsidDel="00B634F7">
          <w:rPr>
            <w:rPrChange w:id="6763" w:author="Linderhof, Vincent" w:date="2016-03-05T21:26:00Z">
              <w:rPr>
                <w:lang w:val="de-DE"/>
              </w:rPr>
            </w:rPrChange>
          </w:rPr>
          <w:delText>Weiss, Christoph R., and Wolfgang Briglauer. 2000. ‘Determinants and Dynamics of Farm Diversification’. FE Working Paper 0002. Christian-Albrechts-University of Kiel, Department of Food Economics and Consumption Studies. http://econpapers.repec.org/paper/zbwcaufew/0002.htm.</w:delText>
        </w:r>
      </w:del>
    </w:p>
    <w:p w14:paraId="387E6A63" w14:textId="4C1932C8" w:rsidR="00193FF8" w:rsidRPr="008429BD" w:rsidRDefault="00E120FF" w:rsidP="00E05337">
      <w:pPr>
        <w:rPr>
          <w:rFonts w:ascii="Times New Roman" w:hAnsi="Times New Roman"/>
          <w:sz w:val="24"/>
          <w:szCs w:val="24"/>
        </w:rPr>
      </w:pPr>
      <w:r w:rsidRPr="008429BD">
        <w:rPr>
          <w:rFonts w:ascii="Times New Roman" w:hAnsi="Times New Roman"/>
          <w:sz w:val="24"/>
          <w:szCs w:val="24"/>
        </w:rPr>
        <w:fldChar w:fldCharType="end"/>
      </w:r>
    </w:p>
    <w:p w14:paraId="2F43CECC" w14:textId="77777777" w:rsidR="00EF19C2" w:rsidRDefault="00EF19C2" w:rsidP="00E120FF">
      <w:pPr>
        <w:jc w:val="both"/>
      </w:pPr>
    </w:p>
    <w:sectPr w:rsidR="00EF19C2" w:rsidSect="004717E5">
      <w:pgSz w:w="11906" w:h="16838" w:orient="portrait"/>
      <w:pgMar w:top="1440" w:right="1440" w:bottom="1440" w:left="1440" w:header="0" w:footer="397" w:gutter="0"/>
      <w:pgNumType w:start="0"/>
      <w:cols w:space="720"/>
      <w:formProt w:val="0"/>
      <w:docGrid w:linePitch="360" w:charSpace="8192"/>
      <w:sectPrChange w:id="6764" w:author="Linderhof, Vincent" w:date="2016-03-06T10:58:00Z">
        <w:sectPr w:rsidR="00EF19C2" w:rsidSect="004717E5">
          <w:pgSz w:w="16838" w:h="11906" w:orient="landscape"/>
          <w:pgMar w:top="1440" w:right="1440" w:bottom="1440" w:left="1440" w:header="0" w:footer="397" w:gutter="0"/>
          <w:pgNumType w:start="1"/>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6" w:author="Linderhof, Vincent" w:date="2016-03-04T16:53:00Z" w:initials="VL">
    <w:p w14:paraId="0F042804" w14:textId="77777777" w:rsidR="0092575F" w:rsidRDefault="0092575F" w:rsidP="003D7347">
      <w:pPr>
        <w:pStyle w:val="CommentText"/>
      </w:pPr>
      <w:r>
        <w:rPr>
          <w:rStyle w:val="CommentReference"/>
        </w:rPr>
        <w:annotationRef/>
      </w:r>
      <w:r>
        <w:t>Add reference(s)</w:t>
      </w:r>
    </w:p>
  </w:comment>
  <w:comment w:id="98" w:author="Linderhof, Vincent" w:date="2016-03-04T16:53:00Z" w:initials="VL">
    <w:p w14:paraId="2D7FDBAD" w14:textId="77777777" w:rsidR="0092575F" w:rsidRDefault="0092575F" w:rsidP="003D7347">
      <w:pPr>
        <w:pStyle w:val="CommentText"/>
      </w:pPr>
      <w:r>
        <w:rPr>
          <w:rStyle w:val="CommentReference"/>
        </w:rPr>
        <w:annotationRef/>
      </w:r>
      <w:r>
        <w:t>Elaborate!!!!</w:t>
      </w:r>
    </w:p>
  </w:comment>
  <w:comment w:id="101" w:author="Linderhof, Vincent" w:date="2016-03-04T16:53:00Z" w:initials="VL">
    <w:p w14:paraId="729A11FA"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Style w:val="CommentReference"/>
        </w:rPr>
        <w:annotationRef/>
      </w:r>
      <w:r>
        <w:rPr>
          <w:rFonts w:ascii="AdvGulliv-R" w:hAnsi="AdvGulliv-R" w:cs="AdvGulliv-R"/>
          <w:color w:val="000000"/>
          <w:sz w:val="16"/>
          <w:szCs w:val="16"/>
        </w:rPr>
        <w:t>and dietary diversity.</w:t>
      </w:r>
    </w:p>
    <w:p w14:paraId="1BB087ED"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proofErr w:type="spellStart"/>
      <w:r>
        <w:rPr>
          <w:rFonts w:ascii="AdvGulliv-R" w:hAnsi="AdvGulliv-R" w:cs="AdvGulliv-R"/>
          <w:color w:val="0080AE"/>
          <w:sz w:val="16"/>
          <w:szCs w:val="16"/>
        </w:rPr>
        <w:t>Herforth</w:t>
      </w:r>
      <w:proofErr w:type="spellEnd"/>
      <w:r>
        <w:rPr>
          <w:rFonts w:ascii="AdvGulliv-R" w:hAnsi="AdvGulliv-R" w:cs="AdvGulliv-R"/>
          <w:color w:val="0080AE"/>
          <w:sz w:val="16"/>
          <w:szCs w:val="16"/>
        </w:rPr>
        <w:t xml:space="preserve"> (2010) </w:t>
      </w:r>
      <w:r>
        <w:rPr>
          <w:rFonts w:ascii="AdvGulliv-R" w:hAnsi="AdvGulliv-R" w:cs="AdvGulliv-R"/>
          <w:color w:val="000000"/>
          <w:sz w:val="16"/>
          <w:szCs w:val="16"/>
        </w:rPr>
        <w:t>examined the relationship between farm diversity</w:t>
      </w:r>
    </w:p>
    <w:p w14:paraId="5E5B5C59"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and dietary diversity among households in central Kenya and</w:t>
      </w:r>
    </w:p>
    <w:p w14:paraId="71F2A695"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northern Tanzania (</w:t>
      </w:r>
      <w:proofErr w:type="spellStart"/>
      <w:r>
        <w:rPr>
          <w:rFonts w:ascii="AdvGulliv-R" w:hAnsi="AdvGulliv-R" w:cs="AdvGulliv-R"/>
          <w:color w:val="0080AE"/>
          <w:sz w:val="16"/>
          <w:szCs w:val="16"/>
        </w:rPr>
        <w:t>Herforth</w:t>
      </w:r>
      <w:proofErr w:type="spellEnd"/>
      <w:r>
        <w:rPr>
          <w:rFonts w:ascii="AdvGulliv-R" w:hAnsi="AdvGulliv-R" w:cs="AdvGulliv-R"/>
          <w:color w:val="0080AE"/>
          <w:sz w:val="16"/>
          <w:szCs w:val="16"/>
        </w:rPr>
        <w:t>, 2010</w:t>
      </w:r>
      <w:r>
        <w:rPr>
          <w:rFonts w:ascii="AdvGulliv-R" w:hAnsi="AdvGulliv-R" w:cs="AdvGulliv-R"/>
          <w:color w:val="000000"/>
          <w:sz w:val="16"/>
          <w:szCs w:val="16"/>
        </w:rPr>
        <w:t>). In both Kenya and Tanzania,</w:t>
      </w:r>
    </w:p>
    <w:p w14:paraId="04EDA3AF"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the number of crops grown by a household was positively associated</w:t>
      </w:r>
    </w:p>
    <w:p w14:paraId="2BAD264D"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with the dietary variety of the household (i.e. the number of</w:t>
      </w:r>
    </w:p>
    <w:p w14:paraId="2CA31484"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unique foods in the diet) and in Tanzania, crop diversity was associated</w:t>
      </w:r>
    </w:p>
    <w:p w14:paraId="0756DCCE"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with the diversity of food groups in household and individual</w:t>
      </w:r>
    </w:p>
    <w:p w14:paraId="2A617DF0"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child diets. In both countries, crop diversity was also positively</w:t>
      </w:r>
    </w:p>
    <w:p w14:paraId="79293561"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associated with the diversity of home-produced fruits and vegetables</w:t>
      </w:r>
    </w:p>
    <w:p w14:paraId="3CF1B83C"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consumed. In the rural highlands of Ecuador, on-farm species</w:t>
      </w:r>
    </w:p>
    <w:p w14:paraId="2035A227"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diversity and family-level dietary diversity were also positively</w:t>
      </w:r>
    </w:p>
    <w:p w14:paraId="449A692A"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correlated (</w:t>
      </w:r>
      <w:proofErr w:type="spellStart"/>
      <w:r>
        <w:rPr>
          <w:rFonts w:ascii="AdvGulliv-R" w:hAnsi="AdvGulliv-R" w:cs="AdvGulliv-R"/>
          <w:color w:val="0080AE"/>
          <w:sz w:val="16"/>
          <w:szCs w:val="16"/>
        </w:rPr>
        <w:t>Oyarzun</w:t>
      </w:r>
      <w:proofErr w:type="spellEnd"/>
      <w:r>
        <w:rPr>
          <w:rFonts w:ascii="AdvGulliv-R" w:hAnsi="AdvGulliv-R" w:cs="AdvGulliv-R"/>
          <w:color w:val="0080AE"/>
          <w:sz w:val="16"/>
          <w:szCs w:val="16"/>
        </w:rPr>
        <w:t xml:space="preserve"> et al., 2013</w:t>
      </w:r>
      <w:r>
        <w:rPr>
          <w:rFonts w:ascii="AdvGulliv-R" w:hAnsi="AdvGulliv-R" w:cs="AdvGulliv-R"/>
          <w:color w:val="000000"/>
          <w:sz w:val="16"/>
          <w:szCs w:val="16"/>
        </w:rPr>
        <w:t xml:space="preserve">). Families with low </w:t>
      </w:r>
      <w:proofErr w:type="spellStart"/>
      <w:r>
        <w:rPr>
          <w:rFonts w:ascii="AdvGulliv-R" w:hAnsi="AdvGulliv-R" w:cs="AdvGulliv-R"/>
          <w:color w:val="000000"/>
          <w:sz w:val="16"/>
          <w:szCs w:val="16"/>
        </w:rPr>
        <w:t>agrobiodiverse</w:t>
      </w:r>
      <w:proofErr w:type="spellEnd"/>
    </w:p>
    <w:p w14:paraId="72C15688"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farms in this setting consumed more off-farm food items. In western</w:t>
      </w:r>
    </w:p>
    <w:p w14:paraId="7E219D48"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Mali, the number of crops cultivated by a household was positively</w:t>
      </w:r>
    </w:p>
    <w:p w14:paraId="6A9BD95A"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associated with adult nutrient adequacy (i.e. mean</w:t>
      </w:r>
    </w:p>
    <w:p w14:paraId="77EE37D2"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adequacy ratio) (</w:t>
      </w:r>
      <w:proofErr w:type="spellStart"/>
      <w:r>
        <w:rPr>
          <w:rFonts w:ascii="AdvGulliv-R" w:hAnsi="AdvGulliv-R" w:cs="AdvGulliv-R"/>
          <w:color w:val="0080AE"/>
          <w:sz w:val="16"/>
          <w:szCs w:val="16"/>
        </w:rPr>
        <w:t>Torheim</w:t>
      </w:r>
      <w:proofErr w:type="spellEnd"/>
      <w:r>
        <w:rPr>
          <w:rFonts w:ascii="AdvGulliv-R" w:hAnsi="AdvGulliv-R" w:cs="AdvGulliv-R"/>
          <w:color w:val="0080AE"/>
          <w:sz w:val="16"/>
          <w:szCs w:val="16"/>
        </w:rPr>
        <w:t xml:space="preserve"> et al., 2004</w:t>
      </w:r>
      <w:r>
        <w:rPr>
          <w:rFonts w:ascii="AdvGulliv-R" w:hAnsi="AdvGulliv-R" w:cs="AdvGulliv-R"/>
          <w:color w:val="000000"/>
          <w:sz w:val="16"/>
          <w:szCs w:val="16"/>
        </w:rPr>
        <w:t>). Similarly, in rural areas of</w:t>
      </w:r>
    </w:p>
    <w:p w14:paraId="08E0633C"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Malawi, Kenya and Uganda, the richness or diversity of plant species</w:t>
      </w:r>
    </w:p>
    <w:p w14:paraId="234BB683"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on farms was positively associated with a metric of nutritional</w:t>
      </w:r>
    </w:p>
    <w:p w14:paraId="277BF8C8" w14:textId="2AA57E88" w:rsidR="0092575F" w:rsidRDefault="0092575F" w:rsidP="00E34D7B">
      <w:pPr>
        <w:pStyle w:val="CommentText"/>
      </w:pPr>
      <w:r>
        <w:rPr>
          <w:rFonts w:ascii="AdvGulliv-R" w:hAnsi="AdvGulliv-R" w:cs="AdvGulliv-R"/>
          <w:color w:val="000000"/>
          <w:sz w:val="16"/>
          <w:szCs w:val="16"/>
        </w:rPr>
        <w:t>functional diversity of farms, or the diversity of nutrients provided</w:t>
      </w:r>
    </w:p>
  </w:comment>
  <w:comment w:id="115" w:author="Linderhof, Vincent" w:date="2016-03-04T16:53:00Z" w:initials="VL">
    <w:p w14:paraId="4D158B00" w14:textId="37E460A8" w:rsidR="0092575F" w:rsidRDefault="0092575F">
      <w:pPr>
        <w:pStyle w:val="CommentText"/>
      </w:pPr>
      <w:r>
        <w:rPr>
          <w:rStyle w:val="CommentReference"/>
        </w:rPr>
        <w:annotationRef/>
      </w:r>
      <w:r>
        <w:t>There is no conceptual framework on how these relationships work! What would be the first best solution then?</w:t>
      </w:r>
    </w:p>
  </w:comment>
  <w:comment w:id="117" w:author="Linderhof, Vincent" w:date="2016-03-04T16:53:00Z" w:initials="VL">
    <w:p w14:paraId="4F5CD6E9" w14:textId="17035A41" w:rsidR="0092575F" w:rsidRDefault="0092575F">
      <w:pPr>
        <w:pStyle w:val="CommentText"/>
      </w:pPr>
      <w:r>
        <w:rPr>
          <w:rStyle w:val="CommentReference"/>
        </w:rPr>
        <w:annotationRef/>
      </w:r>
      <w:r>
        <w:t xml:space="preserve">Household production versus individual nutrition intake. </w:t>
      </w:r>
    </w:p>
  </w:comment>
  <w:comment w:id="123" w:author="Linderhof, Vincent" w:date="2016-03-04T16:53:00Z" w:initials="VL">
    <w:p w14:paraId="76AA3AC3" w14:textId="27C655A0" w:rsidR="0092575F" w:rsidRDefault="0092575F">
      <w:pPr>
        <w:pStyle w:val="CommentText"/>
      </w:pPr>
      <w:r>
        <w:rPr>
          <w:rStyle w:val="CommentReference"/>
        </w:rPr>
        <w:annotationRef/>
      </w:r>
      <w:r>
        <w:t>????? Reference to nutrition type of data, or not?</w:t>
      </w:r>
    </w:p>
  </w:comment>
  <w:comment w:id="126" w:author="Linderhof, Vincent" w:date="2016-03-04T16:53:00Z" w:initials="VL">
    <w:p w14:paraId="6117A02D" w14:textId="218BA299" w:rsidR="0092575F" w:rsidRDefault="0092575F">
      <w:pPr>
        <w:pStyle w:val="CommentText"/>
      </w:pPr>
      <w:r>
        <w:rPr>
          <w:rStyle w:val="CommentReference"/>
        </w:rPr>
        <w:annotationRef/>
      </w:r>
      <w:r>
        <w:t>However, information might fall out of the analysis as well!!!!</w:t>
      </w:r>
    </w:p>
  </w:comment>
  <w:comment w:id="132" w:author="Linderhof, Vincent" w:date="2016-03-04T16:53:00Z" w:initials="VL">
    <w:p w14:paraId="40206DB1" w14:textId="371CFEE9" w:rsidR="0092575F" w:rsidRDefault="0092575F">
      <w:pPr>
        <w:pStyle w:val="CommentText"/>
      </w:pPr>
      <w:r>
        <w:rPr>
          <w:rStyle w:val="CommentReference"/>
        </w:rPr>
        <w:annotationRef/>
      </w:r>
      <w:r>
        <w:t>I'm not sure what this will bring us....</w:t>
      </w:r>
    </w:p>
  </w:comment>
  <w:comment w:id="154" w:author="Linderhof, Vincent" w:date="2016-03-04T16:53:00Z" w:initials="VL">
    <w:p w14:paraId="1F487282" w14:textId="56B80310" w:rsidR="0092575F" w:rsidRDefault="0092575F">
      <w:pPr>
        <w:pStyle w:val="CommentText"/>
      </w:pPr>
      <w:r>
        <w:rPr>
          <w:rStyle w:val="CommentReference"/>
        </w:rPr>
        <w:annotationRef/>
      </w:r>
      <w:r>
        <w:t>Make this more clear. Discussion of indicators is needed.</w:t>
      </w:r>
    </w:p>
  </w:comment>
  <w:comment w:id="166" w:author="Linderhof, Vincent" w:date="2016-03-04T16:53:00Z" w:initials="VL">
    <w:p w14:paraId="51B74452" w14:textId="7EC4E7BC" w:rsidR="0092575F" w:rsidRDefault="0092575F">
      <w:pPr>
        <w:pStyle w:val="CommentText"/>
      </w:pPr>
      <w:r>
        <w:rPr>
          <w:rStyle w:val="CommentReference"/>
        </w:rPr>
        <w:annotationRef/>
      </w:r>
      <w:r>
        <w:t>What should be the story here?</w:t>
      </w:r>
    </w:p>
  </w:comment>
  <w:comment w:id="244" w:author="Linderhof, Vincent" w:date="2016-03-04T16:53:00Z" w:initials="VL">
    <w:p w14:paraId="74306D1C" w14:textId="48177825" w:rsidR="0092575F" w:rsidRDefault="0092575F">
      <w:pPr>
        <w:pStyle w:val="CommentText"/>
      </w:pPr>
      <w:r>
        <w:rPr>
          <w:rStyle w:val="CommentReference"/>
        </w:rPr>
        <w:annotationRef/>
      </w:r>
      <w:r>
        <w:t>Remove and add part on caloric intake.</w:t>
      </w:r>
    </w:p>
  </w:comment>
  <w:comment w:id="253" w:author="Linderhof, Vincent" w:date="2016-03-04T16:53:00Z" w:initials="VL">
    <w:p w14:paraId="47690C31" w14:textId="056DAEDD" w:rsidR="0092575F" w:rsidRDefault="0092575F">
      <w:pPr>
        <w:pStyle w:val="CommentText"/>
      </w:pPr>
      <w:r>
        <w:rPr>
          <w:rStyle w:val="CommentReference"/>
        </w:rPr>
        <w:annotationRef/>
      </w:r>
      <w:r>
        <w:t>This has to be confirmed by a test (</w:t>
      </w:r>
      <w:proofErr w:type="spellStart"/>
      <w:r>
        <w:t>Hausman</w:t>
      </w:r>
      <w:proofErr w:type="spellEnd"/>
      <w:r>
        <w:t>-Wu for instance)</w:t>
      </w:r>
    </w:p>
  </w:comment>
  <w:comment w:id="301" w:author="Linderhof, Vincent" w:date="2016-03-04T16:53:00Z" w:initials="VL">
    <w:p w14:paraId="55335F83" w14:textId="1327B11F" w:rsidR="0092575F" w:rsidRDefault="0092575F">
      <w:pPr>
        <w:pStyle w:val="CommentText"/>
      </w:pPr>
      <w:r>
        <w:rPr>
          <w:rStyle w:val="CommentReference"/>
        </w:rPr>
        <w:annotationRef/>
      </w:r>
      <w:r>
        <w:t>This has to be checked. This would be a contribution to the literature then.</w:t>
      </w:r>
    </w:p>
  </w:comment>
  <w:comment w:id="483" w:author="Linderhof, Vincent" w:date="2016-03-05T21:04:00Z" w:initials="VL">
    <w:p w14:paraId="61F88EA5" w14:textId="77777777" w:rsidR="0092575F" w:rsidRDefault="0092575F" w:rsidP="008429BD">
      <w:pPr>
        <w:pStyle w:val="CommentText"/>
      </w:pPr>
      <w:r>
        <w:rPr>
          <w:rStyle w:val="CommentReference"/>
        </w:rPr>
        <w:annotationRef/>
      </w:r>
      <w:r>
        <w:t>This is a data issue!</w:t>
      </w:r>
    </w:p>
  </w:comment>
  <w:comment w:id="490" w:author="Linderhof, Vincent" w:date="2016-03-05T21:04:00Z" w:initials="VL">
    <w:p w14:paraId="17854103" w14:textId="77777777" w:rsidR="0092575F" w:rsidRDefault="0092575F" w:rsidP="008429BD">
      <w:pPr>
        <w:pStyle w:val="CommentText"/>
      </w:pPr>
      <w:r>
        <w:rPr>
          <w:rStyle w:val="CommentReference"/>
        </w:rPr>
        <w:annotationRef/>
      </w:r>
      <w:r>
        <w:t>Does this mean that cultivated areas are counted twice in the case of intercropping?</w:t>
      </w:r>
    </w:p>
  </w:comment>
  <w:comment w:id="509" w:author="Linderhof, Vincent" w:date="2016-03-05T21:04:00Z" w:initials="VL">
    <w:p w14:paraId="6E1BC73C" w14:textId="77777777" w:rsidR="0092575F" w:rsidRDefault="0092575F" w:rsidP="008429BD">
      <w:pPr>
        <w:pStyle w:val="CommentText"/>
      </w:pPr>
      <w:r>
        <w:rPr>
          <w:rStyle w:val="CommentReference"/>
        </w:rPr>
        <w:annotationRef/>
      </w:r>
      <w:r>
        <w:t>Is there a dynamic analysis of production diversity?</w:t>
      </w:r>
    </w:p>
  </w:comment>
  <w:comment w:id="614" w:author="Linderhof, Vincent" w:date="2016-03-04T16:53:00Z" w:initials="VL">
    <w:p w14:paraId="181C053D" w14:textId="0601BA79" w:rsidR="0092575F" w:rsidRDefault="0092575F">
      <w:pPr>
        <w:pStyle w:val="CommentText"/>
      </w:pPr>
      <w:r>
        <w:rPr>
          <w:rStyle w:val="CommentReference"/>
        </w:rPr>
        <w:annotationRef/>
      </w:r>
      <w:r>
        <w:t xml:space="preserve">Tot </w:t>
      </w:r>
      <w:proofErr w:type="spellStart"/>
      <w:r>
        <w:t>hier</w:t>
      </w:r>
      <w:proofErr w:type="spellEnd"/>
    </w:p>
  </w:comment>
  <w:comment w:id="810" w:author="Linderhof, Vincent" w:date="2016-03-04T16:53:00Z" w:initials="VL">
    <w:p w14:paraId="05738A9E" w14:textId="3DCC385D" w:rsidR="0092575F" w:rsidRDefault="0092575F">
      <w:pPr>
        <w:pStyle w:val="CommentText"/>
      </w:pPr>
      <w:r>
        <w:rPr>
          <w:rStyle w:val="CommentReference"/>
        </w:rPr>
        <w:annotationRef/>
      </w:r>
      <w:r>
        <w:t>This is for the panel data sample, isn’t it?</w:t>
      </w:r>
    </w:p>
    <w:p w14:paraId="34A1448A" w14:textId="77777777" w:rsidR="0092575F" w:rsidRDefault="0092575F">
      <w:pPr>
        <w:pStyle w:val="CommentText"/>
      </w:pPr>
    </w:p>
    <w:p w14:paraId="29CF2DE3" w14:textId="0C202972" w:rsidR="0092575F" w:rsidRDefault="0092575F">
      <w:pPr>
        <w:pStyle w:val="CommentText"/>
      </w:pPr>
      <w:r>
        <w:t xml:space="preserve">Where are the units of the </w:t>
      </w:r>
    </w:p>
  </w:comment>
  <w:comment w:id="945" w:author="Linderhof, Vincent" w:date="2016-03-04T16:53:00Z" w:initials="VL">
    <w:p w14:paraId="5025677B" w14:textId="77777777" w:rsidR="0092575F" w:rsidRDefault="0092575F" w:rsidP="00A51CD1">
      <w:pPr>
        <w:pStyle w:val="CommentText"/>
      </w:pPr>
      <w:r>
        <w:rPr>
          <w:rStyle w:val="CommentReference"/>
        </w:rPr>
        <w:annotationRef/>
      </w:r>
      <w:r>
        <w:t>Decreasing trend?</w:t>
      </w:r>
    </w:p>
  </w:comment>
  <w:comment w:id="976" w:author="Linderhof, Vincent" w:date="2016-03-04T16:53:00Z" w:initials="VL">
    <w:p w14:paraId="2A91532C" w14:textId="0BB5B457" w:rsidR="0092575F" w:rsidRDefault="0092575F">
      <w:pPr>
        <w:pStyle w:val="CommentText"/>
      </w:pPr>
      <w:r>
        <w:rPr>
          <w:rStyle w:val="CommentReference"/>
        </w:rPr>
        <w:annotationRef/>
      </w:r>
      <w:r>
        <w:t>How was this variable constructed? What does 20.6 mean? It cannot be the number of years of education of the household head!</w:t>
      </w:r>
    </w:p>
  </w:comment>
  <w:comment w:id="981" w:author="Linderhof, Vincent" w:date="2016-03-04T16:53:00Z" w:initials="VL">
    <w:p w14:paraId="6394492C" w14:textId="4AC80C7A" w:rsidR="0092575F" w:rsidRDefault="0092575F">
      <w:pPr>
        <w:pStyle w:val="CommentText"/>
      </w:pPr>
      <w:r>
        <w:rPr>
          <w:rStyle w:val="CommentReference"/>
        </w:rPr>
        <w:annotationRef/>
      </w:r>
      <w:r>
        <w:t>What is this?</w:t>
      </w:r>
    </w:p>
  </w:comment>
  <w:comment w:id="982" w:author="Linderhof, Vincent" w:date="2016-03-04T16:53:00Z" w:initials="VL">
    <w:p w14:paraId="3437BAA5" w14:textId="6E5E59A0" w:rsidR="0092575F" w:rsidRDefault="0092575F">
      <w:pPr>
        <w:pStyle w:val="CommentText"/>
      </w:pPr>
      <w:r>
        <w:rPr>
          <w:rStyle w:val="CommentReference"/>
        </w:rPr>
        <w:annotationRef/>
      </w:r>
      <w:r>
        <w:t>What kind of investments?</w:t>
      </w:r>
    </w:p>
  </w:comment>
  <w:comment w:id="1010" w:author="Linderhof, Vincent" w:date="2016-03-04T16:53:00Z" w:initials="VL">
    <w:p w14:paraId="797DC8DF" w14:textId="73C5C58B" w:rsidR="0092575F" w:rsidRDefault="0092575F">
      <w:pPr>
        <w:pStyle w:val="CommentText"/>
      </w:pPr>
      <w:r>
        <w:rPr>
          <w:rStyle w:val="CommentReference"/>
        </w:rPr>
        <w:annotationRef/>
      </w:r>
      <w:r>
        <w:t>Not informative.</w:t>
      </w:r>
    </w:p>
    <w:p w14:paraId="54D112A9" w14:textId="0FA270DF" w:rsidR="0092575F" w:rsidRDefault="0092575F">
      <w:pPr>
        <w:pStyle w:val="CommentText"/>
      </w:pPr>
      <w:r>
        <w:t>Next to region, the periods should be distinguished as well. Preferably, add a total column as well, so that it is clear which wave we are referring to.</w:t>
      </w:r>
    </w:p>
    <w:p w14:paraId="053851C5" w14:textId="77777777" w:rsidR="0092575F" w:rsidRDefault="0092575F">
      <w:pPr>
        <w:pStyle w:val="CommentText"/>
      </w:pPr>
    </w:p>
    <w:p w14:paraId="5C97665F" w14:textId="0CF5B46C" w:rsidR="0092575F" w:rsidRDefault="0092575F">
      <w:pPr>
        <w:pStyle w:val="CommentText"/>
      </w:pPr>
      <w:r>
        <w:t>Categorise the characteristics as in Table 1!</w:t>
      </w:r>
    </w:p>
  </w:comment>
  <w:comment w:id="1531" w:author="Linderhof, Vincent" w:date="2016-03-04T16:53:00Z" w:initials="VL">
    <w:p w14:paraId="2542D21C" w14:textId="03621922" w:rsidR="0092575F" w:rsidRDefault="0092575F">
      <w:pPr>
        <w:pStyle w:val="CommentText"/>
      </w:pPr>
      <w:r>
        <w:rPr>
          <w:rStyle w:val="CommentReference"/>
        </w:rPr>
        <w:annotationRef/>
      </w:r>
      <w:r>
        <w:t>Which ones?</w:t>
      </w:r>
    </w:p>
  </w:comment>
  <w:comment w:id="1536" w:author="Linderhof, Vincent" w:date="2016-03-04T16:53:00Z" w:initials="VL">
    <w:p w14:paraId="65D0E1F8" w14:textId="445BE9B0" w:rsidR="0092575F" w:rsidRDefault="0092575F">
      <w:pPr>
        <w:pStyle w:val="CommentText"/>
      </w:pPr>
      <w:r>
        <w:rPr>
          <w:rStyle w:val="CommentReference"/>
        </w:rPr>
        <w:annotationRef/>
      </w:r>
      <w:r>
        <w:t>How can we distinguish the type of agricultural technology adoption?</w:t>
      </w:r>
    </w:p>
  </w:comment>
  <w:comment w:id="1781" w:author="Linderhof, Vincent" w:date="2016-03-04T16:53:00Z" w:initials="VL">
    <w:p w14:paraId="64DACCCB" w14:textId="5496311C" w:rsidR="0092575F" w:rsidRDefault="0092575F">
      <w:pPr>
        <w:pStyle w:val="CommentText"/>
      </w:pPr>
      <w:r>
        <w:rPr>
          <w:rStyle w:val="CommentReference"/>
        </w:rPr>
        <w:annotationRef/>
      </w:r>
      <w:r>
        <w:t>??</w:t>
      </w:r>
    </w:p>
  </w:comment>
  <w:comment w:id="1861" w:author="Linderhof, Vincent" w:date="2016-03-04T16:53:00Z" w:initials="VL">
    <w:p w14:paraId="79CDAB4E" w14:textId="5BD2F4C7" w:rsidR="0092575F" w:rsidRDefault="0092575F">
      <w:pPr>
        <w:pStyle w:val="CommentText"/>
      </w:pPr>
      <w:r>
        <w:rPr>
          <w:rStyle w:val="CommentReference"/>
        </w:rPr>
        <w:annotationRef/>
      </w:r>
      <w:r>
        <w:t>OLS is useless when using panel data.</w:t>
      </w:r>
    </w:p>
    <w:p w14:paraId="2DE2408C" w14:textId="77777777" w:rsidR="0092575F" w:rsidRDefault="0092575F">
      <w:pPr>
        <w:pStyle w:val="CommentText"/>
      </w:pPr>
    </w:p>
    <w:p w14:paraId="47055FCB" w14:textId="3438BEFF" w:rsidR="0092575F" w:rsidRDefault="0092575F">
      <w:pPr>
        <w:pStyle w:val="CommentText"/>
      </w:pPr>
      <w:r>
        <w:t>Pooled time series, but then it would be interesting to include time indicators.</w:t>
      </w:r>
    </w:p>
  </w:comment>
  <w:comment w:id="5940" w:author="Linderhof, Vincent" w:date="2016-03-04T16:53:00Z" w:initials="VL">
    <w:p w14:paraId="539BB7EC" w14:textId="77777777" w:rsidR="0092575F" w:rsidRDefault="0092575F" w:rsidP="00DD4FBC">
      <w:pPr>
        <w:pStyle w:val="CommentText"/>
      </w:pPr>
      <w:r>
        <w:rPr>
          <w:rStyle w:val="CommentReference"/>
        </w:rPr>
        <w:annotationRef/>
      </w:r>
      <w:r>
        <w:t>No intercept included!  Why is the 2010-2011 dummy variable smaller?</w:t>
      </w:r>
    </w:p>
  </w:comment>
  <w:comment w:id="6017" w:author="Powell, Jeff" w:date="2016-03-04T16:53:00Z" w:initials="jp">
    <w:p w14:paraId="3437BEE4" w14:textId="1BB72134" w:rsidR="0092575F" w:rsidRDefault="0092575F">
      <w:pPr>
        <w:pStyle w:val="CommentText"/>
      </w:pPr>
      <w:r>
        <w:rPr>
          <w:rStyle w:val="CommentReference"/>
        </w:rPr>
        <w:annotationRef/>
      </w:r>
      <w:r>
        <w:t xml:space="preserve">I’m having some trouble following these last sections.  Can you take a look to see if I’m getting it?  If you’ll include all the tables I can take another look tonight. </w:t>
      </w:r>
    </w:p>
  </w:comment>
  <w:comment w:id="6470" w:author="Kennedy, Gina (Bioversity)" w:date="2016-03-04T16:53:00Z" w:initials="KG(">
    <w:p w14:paraId="4F7AE1A1" w14:textId="7327DB18" w:rsidR="0092575F" w:rsidRDefault="0092575F">
      <w:pPr>
        <w:pStyle w:val="CommentText"/>
      </w:pPr>
      <w:r>
        <w:rPr>
          <w:rStyle w:val="CommentReference"/>
        </w:rPr>
        <w:annotationRef/>
      </w:r>
      <w:r>
        <w:t>I do not find this section is adding to the analysis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9FF25" w14:textId="77777777" w:rsidR="00ED1DBD" w:rsidRDefault="00ED1DBD" w:rsidP="000336FA">
      <w:pPr>
        <w:spacing w:after="0" w:line="240" w:lineRule="auto"/>
      </w:pPr>
      <w:r>
        <w:separator/>
      </w:r>
    </w:p>
  </w:endnote>
  <w:endnote w:type="continuationSeparator" w:id="0">
    <w:p w14:paraId="31A8F7EE" w14:textId="77777777" w:rsidR="00ED1DBD" w:rsidRDefault="00ED1DBD" w:rsidP="0003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FreeSans">
    <w:altName w:val="Times New Roman"/>
    <w:charset w:val="01"/>
    <w:family w:val="auto"/>
    <w:pitch w:val="variable"/>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998" w:author="Linderhof, Vincent" w:date="2016-03-06T10:56:00Z"/>
  <w:sdt>
    <w:sdtPr>
      <w:id w:val="2064753815"/>
      <w:docPartObj>
        <w:docPartGallery w:val="Page Numbers (Bottom of Page)"/>
        <w:docPartUnique/>
      </w:docPartObj>
    </w:sdtPr>
    <w:sdtEndPr>
      <w:rPr>
        <w:rFonts w:ascii="Times New Roman" w:hAnsi="Times New Roman"/>
        <w:noProof/>
        <w:sz w:val="24"/>
        <w:szCs w:val="24"/>
        <w:rPrChange w:id="999" w:author="Unknown">
          <w:rPr>
            <w:rStyle w:val="Normal"/>
          </w:rPr>
        </w:rPrChange>
      </w:rPr>
    </w:sdtEndPr>
    <w:sdtContent>
      <w:customXmlInsRangeEnd w:id="998"/>
      <w:p w14:paraId="4477E812" w14:textId="1E04E9C7" w:rsidR="0092575F" w:rsidRPr="004717E5" w:rsidRDefault="0092575F">
        <w:pPr>
          <w:pStyle w:val="Footer"/>
          <w:jc w:val="center"/>
          <w:rPr>
            <w:ins w:id="1000" w:author="Linderhof, Vincent" w:date="2016-03-06T10:56:00Z"/>
            <w:rFonts w:ascii="Times New Roman" w:hAnsi="Times New Roman"/>
            <w:sz w:val="24"/>
            <w:szCs w:val="24"/>
            <w:rPrChange w:id="1001" w:author="Linderhof, Vincent" w:date="2016-03-06T10:56:00Z">
              <w:rPr>
                <w:ins w:id="1002" w:author="Linderhof, Vincent" w:date="2016-03-06T10:56:00Z"/>
              </w:rPr>
            </w:rPrChange>
          </w:rPr>
        </w:pPr>
        <w:ins w:id="1003" w:author="Linderhof, Vincent" w:date="2016-03-06T10:56:00Z">
          <w:r w:rsidRPr="004717E5">
            <w:rPr>
              <w:rFonts w:ascii="Times New Roman" w:hAnsi="Times New Roman"/>
              <w:sz w:val="24"/>
              <w:szCs w:val="24"/>
              <w:rPrChange w:id="1004" w:author="Linderhof, Vincent" w:date="2016-03-06T10:56:00Z">
                <w:rPr/>
              </w:rPrChange>
            </w:rPr>
            <w:fldChar w:fldCharType="begin"/>
          </w:r>
          <w:r w:rsidRPr="004717E5">
            <w:rPr>
              <w:rFonts w:ascii="Times New Roman" w:hAnsi="Times New Roman"/>
              <w:sz w:val="24"/>
              <w:szCs w:val="24"/>
              <w:rPrChange w:id="1005" w:author="Linderhof, Vincent" w:date="2016-03-06T10:56:00Z">
                <w:rPr/>
              </w:rPrChange>
            </w:rPr>
            <w:instrText xml:space="preserve"> PAGE   \* MERGEFORMAT </w:instrText>
          </w:r>
          <w:r w:rsidRPr="004717E5">
            <w:rPr>
              <w:rFonts w:ascii="Times New Roman" w:hAnsi="Times New Roman"/>
              <w:sz w:val="24"/>
              <w:szCs w:val="24"/>
              <w:rPrChange w:id="1006" w:author="Linderhof, Vincent" w:date="2016-03-06T10:56:00Z">
                <w:rPr/>
              </w:rPrChange>
            </w:rPr>
            <w:fldChar w:fldCharType="separate"/>
          </w:r>
        </w:ins>
        <w:r w:rsidR="009C0903">
          <w:rPr>
            <w:rFonts w:ascii="Times New Roman" w:hAnsi="Times New Roman"/>
            <w:noProof/>
            <w:sz w:val="24"/>
            <w:szCs w:val="24"/>
          </w:rPr>
          <w:t>13</w:t>
        </w:r>
        <w:ins w:id="1007" w:author="Linderhof, Vincent" w:date="2016-03-06T10:56:00Z">
          <w:r w:rsidRPr="004717E5">
            <w:rPr>
              <w:rFonts w:ascii="Times New Roman" w:hAnsi="Times New Roman"/>
              <w:noProof/>
              <w:sz w:val="24"/>
              <w:szCs w:val="24"/>
              <w:rPrChange w:id="1008" w:author="Linderhof, Vincent" w:date="2016-03-06T10:56:00Z">
                <w:rPr>
                  <w:noProof/>
                </w:rPr>
              </w:rPrChange>
            </w:rPr>
            <w:fldChar w:fldCharType="end"/>
          </w:r>
        </w:ins>
      </w:p>
      <w:customXmlInsRangeStart w:id="1009" w:author="Linderhof, Vincent" w:date="2016-03-06T10:56:00Z"/>
    </w:sdtContent>
  </w:sdt>
  <w:customXmlInsRangeEnd w:id="1009"/>
  <w:p w14:paraId="2AF9E0A0" w14:textId="77777777" w:rsidR="0092575F" w:rsidRDefault="009257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A7E75" w14:textId="77777777" w:rsidR="00ED1DBD" w:rsidRDefault="00ED1DBD" w:rsidP="000336FA">
      <w:pPr>
        <w:spacing w:after="0" w:line="240" w:lineRule="auto"/>
      </w:pPr>
      <w:r>
        <w:separator/>
      </w:r>
    </w:p>
  </w:footnote>
  <w:footnote w:type="continuationSeparator" w:id="0">
    <w:p w14:paraId="1D6A1BB2" w14:textId="77777777" w:rsidR="00ED1DBD" w:rsidRDefault="00ED1DBD" w:rsidP="00033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E4B56"/>
    <w:multiLevelType w:val="hybridMultilevel"/>
    <w:tmpl w:val="CDEA0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0249AA"/>
    <w:multiLevelType w:val="hybridMultilevel"/>
    <w:tmpl w:val="F03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6C4F15"/>
    <w:multiLevelType w:val="hybridMultilevel"/>
    <w:tmpl w:val="3FF4F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D41E46"/>
    <w:multiLevelType w:val="multilevel"/>
    <w:tmpl w:val="50B20D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12C62A0"/>
    <w:multiLevelType w:val="hybridMultilevel"/>
    <w:tmpl w:val="D1342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940AE0"/>
    <w:multiLevelType w:val="hybridMultilevel"/>
    <w:tmpl w:val="DC30AB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EB"/>
    <w:rsid w:val="000000D3"/>
    <w:rsid w:val="0000142B"/>
    <w:rsid w:val="00002061"/>
    <w:rsid w:val="00003FA8"/>
    <w:rsid w:val="00007111"/>
    <w:rsid w:val="000154EA"/>
    <w:rsid w:val="000158EC"/>
    <w:rsid w:val="00024836"/>
    <w:rsid w:val="000336FA"/>
    <w:rsid w:val="00033DA8"/>
    <w:rsid w:val="0003414A"/>
    <w:rsid w:val="00034885"/>
    <w:rsid w:val="00035E3B"/>
    <w:rsid w:val="0004459E"/>
    <w:rsid w:val="00047578"/>
    <w:rsid w:val="00047DF2"/>
    <w:rsid w:val="00065000"/>
    <w:rsid w:val="00067D61"/>
    <w:rsid w:val="00071F0E"/>
    <w:rsid w:val="0007573D"/>
    <w:rsid w:val="0008479B"/>
    <w:rsid w:val="000933E4"/>
    <w:rsid w:val="00094E5A"/>
    <w:rsid w:val="000B3F1B"/>
    <w:rsid w:val="000B46B7"/>
    <w:rsid w:val="000B7452"/>
    <w:rsid w:val="000C4948"/>
    <w:rsid w:val="000D0131"/>
    <w:rsid w:val="000D01E6"/>
    <w:rsid w:val="000D6D94"/>
    <w:rsid w:val="000E0E8E"/>
    <w:rsid w:val="000E234C"/>
    <w:rsid w:val="000E2B44"/>
    <w:rsid w:val="000E3E23"/>
    <w:rsid w:val="000E43CD"/>
    <w:rsid w:val="000E5B12"/>
    <w:rsid w:val="000E7D9B"/>
    <w:rsid w:val="000F0F34"/>
    <w:rsid w:val="000F3885"/>
    <w:rsid w:val="000F3F02"/>
    <w:rsid w:val="000F42DA"/>
    <w:rsid w:val="000F499E"/>
    <w:rsid w:val="000F524C"/>
    <w:rsid w:val="000F6904"/>
    <w:rsid w:val="000F6EEC"/>
    <w:rsid w:val="001027F5"/>
    <w:rsid w:val="00104703"/>
    <w:rsid w:val="00105CF8"/>
    <w:rsid w:val="001069C9"/>
    <w:rsid w:val="00110400"/>
    <w:rsid w:val="001127B1"/>
    <w:rsid w:val="001151FA"/>
    <w:rsid w:val="001172B9"/>
    <w:rsid w:val="001177C9"/>
    <w:rsid w:val="00121B18"/>
    <w:rsid w:val="00122EFF"/>
    <w:rsid w:val="00123900"/>
    <w:rsid w:val="00126094"/>
    <w:rsid w:val="001328A9"/>
    <w:rsid w:val="00133417"/>
    <w:rsid w:val="00133463"/>
    <w:rsid w:val="00134A3C"/>
    <w:rsid w:val="00134D3A"/>
    <w:rsid w:val="0014001F"/>
    <w:rsid w:val="001553CF"/>
    <w:rsid w:val="0016022D"/>
    <w:rsid w:val="00161C0A"/>
    <w:rsid w:val="00163988"/>
    <w:rsid w:val="00163EBE"/>
    <w:rsid w:val="00164494"/>
    <w:rsid w:val="00167F76"/>
    <w:rsid w:val="001758DA"/>
    <w:rsid w:val="00176C3C"/>
    <w:rsid w:val="001812EB"/>
    <w:rsid w:val="001813E4"/>
    <w:rsid w:val="00181971"/>
    <w:rsid w:val="00181FC7"/>
    <w:rsid w:val="00193FE6"/>
    <w:rsid w:val="00193FF8"/>
    <w:rsid w:val="00197356"/>
    <w:rsid w:val="0019740A"/>
    <w:rsid w:val="001979C7"/>
    <w:rsid w:val="001A1B15"/>
    <w:rsid w:val="001A208A"/>
    <w:rsid w:val="001A414C"/>
    <w:rsid w:val="001A6C22"/>
    <w:rsid w:val="001B0890"/>
    <w:rsid w:val="001B3DBD"/>
    <w:rsid w:val="001B4DDC"/>
    <w:rsid w:val="001B7E57"/>
    <w:rsid w:val="001C5DE5"/>
    <w:rsid w:val="001C686F"/>
    <w:rsid w:val="001C6CF7"/>
    <w:rsid w:val="001D1F9F"/>
    <w:rsid w:val="001E1D42"/>
    <w:rsid w:val="001E3688"/>
    <w:rsid w:val="001E4DD6"/>
    <w:rsid w:val="001E4F44"/>
    <w:rsid w:val="001F0BC7"/>
    <w:rsid w:val="00200C6C"/>
    <w:rsid w:val="00204E2C"/>
    <w:rsid w:val="0021221A"/>
    <w:rsid w:val="002127F0"/>
    <w:rsid w:val="00212B38"/>
    <w:rsid w:val="002160D8"/>
    <w:rsid w:val="00221F72"/>
    <w:rsid w:val="002225D1"/>
    <w:rsid w:val="00226BB3"/>
    <w:rsid w:val="00237860"/>
    <w:rsid w:val="00242A44"/>
    <w:rsid w:val="00250C1C"/>
    <w:rsid w:val="002570FB"/>
    <w:rsid w:val="002652C4"/>
    <w:rsid w:val="0026608D"/>
    <w:rsid w:val="00266444"/>
    <w:rsid w:val="00270D29"/>
    <w:rsid w:val="00275468"/>
    <w:rsid w:val="00283975"/>
    <w:rsid w:val="00283BB4"/>
    <w:rsid w:val="00292AED"/>
    <w:rsid w:val="00293B66"/>
    <w:rsid w:val="00295023"/>
    <w:rsid w:val="002969D0"/>
    <w:rsid w:val="00296BB3"/>
    <w:rsid w:val="002A1313"/>
    <w:rsid w:val="002A5D4A"/>
    <w:rsid w:val="002A7239"/>
    <w:rsid w:val="002B1F18"/>
    <w:rsid w:val="002B7CB9"/>
    <w:rsid w:val="002C1C42"/>
    <w:rsid w:val="002C1CF6"/>
    <w:rsid w:val="002C208F"/>
    <w:rsid w:val="002C59BD"/>
    <w:rsid w:val="002C6F78"/>
    <w:rsid w:val="002C7804"/>
    <w:rsid w:val="002C7BFC"/>
    <w:rsid w:val="002C7C32"/>
    <w:rsid w:val="002D1B7C"/>
    <w:rsid w:val="002D24B0"/>
    <w:rsid w:val="002D619E"/>
    <w:rsid w:val="002E17CE"/>
    <w:rsid w:val="002E1883"/>
    <w:rsid w:val="002E5DDF"/>
    <w:rsid w:val="002F2135"/>
    <w:rsid w:val="002F284D"/>
    <w:rsid w:val="002F6D2E"/>
    <w:rsid w:val="002F7F31"/>
    <w:rsid w:val="0030178E"/>
    <w:rsid w:val="00304F95"/>
    <w:rsid w:val="0030675B"/>
    <w:rsid w:val="00306CB2"/>
    <w:rsid w:val="00307ED1"/>
    <w:rsid w:val="00310C6D"/>
    <w:rsid w:val="0031391B"/>
    <w:rsid w:val="00314D7F"/>
    <w:rsid w:val="00315654"/>
    <w:rsid w:val="00315792"/>
    <w:rsid w:val="003172C4"/>
    <w:rsid w:val="00320074"/>
    <w:rsid w:val="00320762"/>
    <w:rsid w:val="003242D6"/>
    <w:rsid w:val="003269E4"/>
    <w:rsid w:val="00332939"/>
    <w:rsid w:val="00334CB6"/>
    <w:rsid w:val="00336981"/>
    <w:rsid w:val="0033748C"/>
    <w:rsid w:val="003404BB"/>
    <w:rsid w:val="00341CE6"/>
    <w:rsid w:val="00343145"/>
    <w:rsid w:val="003470A3"/>
    <w:rsid w:val="003565FC"/>
    <w:rsid w:val="00357CE3"/>
    <w:rsid w:val="0036035D"/>
    <w:rsid w:val="00361A12"/>
    <w:rsid w:val="00364541"/>
    <w:rsid w:val="00365EEC"/>
    <w:rsid w:val="0037260F"/>
    <w:rsid w:val="003727A7"/>
    <w:rsid w:val="00374418"/>
    <w:rsid w:val="00374DBE"/>
    <w:rsid w:val="0037592A"/>
    <w:rsid w:val="00376D17"/>
    <w:rsid w:val="0038141D"/>
    <w:rsid w:val="003829FF"/>
    <w:rsid w:val="00383B76"/>
    <w:rsid w:val="00385442"/>
    <w:rsid w:val="00385728"/>
    <w:rsid w:val="00386E90"/>
    <w:rsid w:val="003871E8"/>
    <w:rsid w:val="00390210"/>
    <w:rsid w:val="00391F80"/>
    <w:rsid w:val="00393204"/>
    <w:rsid w:val="00393D6C"/>
    <w:rsid w:val="003979D8"/>
    <w:rsid w:val="003A0C9D"/>
    <w:rsid w:val="003A161C"/>
    <w:rsid w:val="003A2A92"/>
    <w:rsid w:val="003A60FD"/>
    <w:rsid w:val="003B221E"/>
    <w:rsid w:val="003B33EF"/>
    <w:rsid w:val="003B6535"/>
    <w:rsid w:val="003B6E09"/>
    <w:rsid w:val="003C0CA1"/>
    <w:rsid w:val="003C10BE"/>
    <w:rsid w:val="003C5095"/>
    <w:rsid w:val="003C681F"/>
    <w:rsid w:val="003D1680"/>
    <w:rsid w:val="003D186E"/>
    <w:rsid w:val="003D205C"/>
    <w:rsid w:val="003D7347"/>
    <w:rsid w:val="003D7DC0"/>
    <w:rsid w:val="003E46DB"/>
    <w:rsid w:val="003E71B4"/>
    <w:rsid w:val="003E7C06"/>
    <w:rsid w:val="004017D1"/>
    <w:rsid w:val="004053CF"/>
    <w:rsid w:val="00405944"/>
    <w:rsid w:val="004165B0"/>
    <w:rsid w:val="00417B2B"/>
    <w:rsid w:val="004201B1"/>
    <w:rsid w:val="0042153B"/>
    <w:rsid w:val="00425F2C"/>
    <w:rsid w:val="004277B4"/>
    <w:rsid w:val="00427DBC"/>
    <w:rsid w:val="00430141"/>
    <w:rsid w:val="00430A1F"/>
    <w:rsid w:val="00432CD6"/>
    <w:rsid w:val="004402A4"/>
    <w:rsid w:val="0044270D"/>
    <w:rsid w:val="0044545F"/>
    <w:rsid w:val="004459BF"/>
    <w:rsid w:val="00446AF9"/>
    <w:rsid w:val="004509A5"/>
    <w:rsid w:val="00453B02"/>
    <w:rsid w:val="0045452E"/>
    <w:rsid w:val="0045506A"/>
    <w:rsid w:val="0045592C"/>
    <w:rsid w:val="00455988"/>
    <w:rsid w:val="00463AEF"/>
    <w:rsid w:val="004717E5"/>
    <w:rsid w:val="00476ECE"/>
    <w:rsid w:val="004770F1"/>
    <w:rsid w:val="0048186D"/>
    <w:rsid w:val="004827FB"/>
    <w:rsid w:val="00483939"/>
    <w:rsid w:val="0048447A"/>
    <w:rsid w:val="00492373"/>
    <w:rsid w:val="0049315E"/>
    <w:rsid w:val="0049432D"/>
    <w:rsid w:val="004A15BE"/>
    <w:rsid w:val="004A4E08"/>
    <w:rsid w:val="004A5D5C"/>
    <w:rsid w:val="004B28C7"/>
    <w:rsid w:val="004B5F4D"/>
    <w:rsid w:val="004B636E"/>
    <w:rsid w:val="004B647C"/>
    <w:rsid w:val="004C1864"/>
    <w:rsid w:val="004D1F0E"/>
    <w:rsid w:val="004D3C5E"/>
    <w:rsid w:val="004D45B5"/>
    <w:rsid w:val="004D51E5"/>
    <w:rsid w:val="004D7C7B"/>
    <w:rsid w:val="004D7EF9"/>
    <w:rsid w:val="004E0C23"/>
    <w:rsid w:val="004E2EE0"/>
    <w:rsid w:val="004E2F15"/>
    <w:rsid w:val="004E446C"/>
    <w:rsid w:val="004F2276"/>
    <w:rsid w:val="004F4F08"/>
    <w:rsid w:val="004F7FD6"/>
    <w:rsid w:val="00500F72"/>
    <w:rsid w:val="00502BC8"/>
    <w:rsid w:val="0050548C"/>
    <w:rsid w:val="005068C8"/>
    <w:rsid w:val="00516532"/>
    <w:rsid w:val="0051759F"/>
    <w:rsid w:val="0053431C"/>
    <w:rsid w:val="00534F9E"/>
    <w:rsid w:val="00537869"/>
    <w:rsid w:val="00542574"/>
    <w:rsid w:val="00543C20"/>
    <w:rsid w:val="0054422A"/>
    <w:rsid w:val="005460FE"/>
    <w:rsid w:val="00547506"/>
    <w:rsid w:val="0055350D"/>
    <w:rsid w:val="00553C0B"/>
    <w:rsid w:val="00554011"/>
    <w:rsid w:val="00560A37"/>
    <w:rsid w:val="00562AEC"/>
    <w:rsid w:val="00566936"/>
    <w:rsid w:val="00571027"/>
    <w:rsid w:val="00573063"/>
    <w:rsid w:val="005750DC"/>
    <w:rsid w:val="0058040E"/>
    <w:rsid w:val="0059226E"/>
    <w:rsid w:val="00593C82"/>
    <w:rsid w:val="00595A6D"/>
    <w:rsid w:val="005A2441"/>
    <w:rsid w:val="005A2FEA"/>
    <w:rsid w:val="005A3284"/>
    <w:rsid w:val="005A4321"/>
    <w:rsid w:val="005A47AF"/>
    <w:rsid w:val="005B2792"/>
    <w:rsid w:val="005B2C08"/>
    <w:rsid w:val="005B301B"/>
    <w:rsid w:val="005B3379"/>
    <w:rsid w:val="005B57AF"/>
    <w:rsid w:val="005B6004"/>
    <w:rsid w:val="005C2319"/>
    <w:rsid w:val="005C52A5"/>
    <w:rsid w:val="005C55DD"/>
    <w:rsid w:val="005C5B2E"/>
    <w:rsid w:val="005C6CC3"/>
    <w:rsid w:val="005C76AF"/>
    <w:rsid w:val="005C7EE5"/>
    <w:rsid w:val="005D0EBF"/>
    <w:rsid w:val="005D1796"/>
    <w:rsid w:val="005D3645"/>
    <w:rsid w:val="005D3A38"/>
    <w:rsid w:val="005D4E13"/>
    <w:rsid w:val="005E1D9B"/>
    <w:rsid w:val="005E28CD"/>
    <w:rsid w:val="005E4626"/>
    <w:rsid w:val="005E6A34"/>
    <w:rsid w:val="005E6AE6"/>
    <w:rsid w:val="005F2C78"/>
    <w:rsid w:val="005F38CE"/>
    <w:rsid w:val="005F3D08"/>
    <w:rsid w:val="005F72DF"/>
    <w:rsid w:val="005F7F4B"/>
    <w:rsid w:val="00600403"/>
    <w:rsid w:val="00605EF8"/>
    <w:rsid w:val="00607806"/>
    <w:rsid w:val="0061013B"/>
    <w:rsid w:val="0061143A"/>
    <w:rsid w:val="006118E4"/>
    <w:rsid w:val="006127DD"/>
    <w:rsid w:val="00613FC4"/>
    <w:rsid w:val="00615460"/>
    <w:rsid w:val="00615DA9"/>
    <w:rsid w:val="006312A8"/>
    <w:rsid w:val="00631898"/>
    <w:rsid w:val="00636691"/>
    <w:rsid w:val="0063671F"/>
    <w:rsid w:val="00636845"/>
    <w:rsid w:val="00636DB2"/>
    <w:rsid w:val="00641326"/>
    <w:rsid w:val="00642581"/>
    <w:rsid w:val="00644E8C"/>
    <w:rsid w:val="00645521"/>
    <w:rsid w:val="00646278"/>
    <w:rsid w:val="0065095D"/>
    <w:rsid w:val="00654B88"/>
    <w:rsid w:val="00655D15"/>
    <w:rsid w:val="006571E2"/>
    <w:rsid w:val="0066094A"/>
    <w:rsid w:val="00664688"/>
    <w:rsid w:val="00665996"/>
    <w:rsid w:val="00667B1C"/>
    <w:rsid w:val="0067163D"/>
    <w:rsid w:val="00671714"/>
    <w:rsid w:val="00672872"/>
    <w:rsid w:val="006730A7"/>
    <w:rsid w:val="0067609D"/>
    <w:rsid w:val="00681996"/>
    <w:rsid w:val="00682037"/>
    <w:rsid w:val="00684A98"/>
    <w:rsid w:val="006922B8"/>
    <w:rsid w:val="006936C8"/>
    <w:rsid w:val="00696CA4"/>
    <w:rsid w:val="006A01ED"/>
    <w:rsid w:val="006A5D54"/>
    <w:rsid w:val="006A6094"/>
    <w:rsid w:val="006A6D5F"/>
    <w:rsid w:val="006A76C3"/>
    <w:rsid w:val="006A784C"/>
    <w:rsid w:val="006B58C8"/>
    <w:rsid w:val="006C152E"/>
    <w:rsid w:val="006C1CA4"/>
    <w:rsid w:val="006C2002"/>
    <w:rsid w:val="006C7366"/>
    <w:rsid w:val="006E2582"/>
    <w:rsid w:val="006E7ADE"/>
    <w:rsid w:val="006F0268"/>
    <w:rsid w:val="006F241F"/>
    <w:rsid w:val="006F6BE8"/>
    <w:rsid w:val="0070042A"/>
    <w:rsid w:val="00700686"/>
    <w:rsid w:val="00703F89"/>
    <w:rsid w:val="0070692F"/>
    <w:rsid w:val="00712193"/>
    <w:rsid w:val="0071376A"/>
    <w:rsid w:val="00724AB6"/>
    <w:rsid w:val="007303A9"/>
    <w:rsid w:val="00731164"/>
    <w:rsid w:val="00737425"/>
    <w:rsid w:val="00742B6C"/>
    <w:rsid w:val="00744459"/>
    <w:rsid w:val="007459CB"/>
    <w:rsid w:val="00751B55"/>
    <w:rsid w:val="007524D1"/>
    <w:rsid w:val="00761810"/>
    <w:rsid w:val="00762BBB"/>
    <w:rsid w:val="00762DAC"/>
    <w:rsid w:val="00767887"/>
    <w:rsid w:val="007709FA"/>
    <w:rsid w:val="00777086"/>
    <w:rsid w:val="00780840"/>
    <w:rsid w:val="007811B1"/>
    <w:rsid w:val="0078491C"/>
    <w:rsid w:val="00786273"/>
    <w:rsid w:val="00786D76"/>
    <w:rsid w:val="00787379"/>
    <w:rsid w:val="00787DC3"/>
    <w:rsid w:val="007909B4"/>
    <w:rsid w:val="0079437B"/>
    <w:rsid w:val="0079640B"/>
    <w:rsid w:val="007A2CA2"/>
    <w:rsid w:val="007A436D"/>
    <w:rsid w:val="007A4645"/>
    <w:rsid w:val="007A6E8B"/>
    <w:rsid w:val="007B33EB"/>
    <w:rsid w:val="007B4892"/>
    <w:rsid w:val="007B5639"/>
    <w:rsid w:val="007B702E"/>
    <w:rsid w:val="007C38AF"/>
    <w:rsid w:val="007C6CA7"/>
    <w:rsid w:val="007C7E76"/>
    <w:rsid w:val="007D7E3D"/>
    <w:rsid w:val="007E3267"/>
    <w:rsid w:val="007E4F55"/>
    <w:rsid w:val="007E51C1"/>
    <w:rsid w:val="007F1B8B"/>
    <w:rsid w:val="00800CE2"/>
    <w:rsid w:val="0080276C"/>
    <w:rsid w:val="00804B66"/>
    <w:rsid w:val="00807414"/>
    <w:rsid w:val="00810E49"/>
    <w:rsid w:val="00811174"/>
    <w:rsid w:val="00813BA3"/>
    <w:rsid w:val="00814BA0"/>
    <w:rsid w:val="008162D5"/>
    <w:rsid w:val="008162DF"/>
    <w:rsid w:val="008210F6"/>
    <w:rsid w:val="008266F3"/>
    <w:rsid w:val="008317B9"/>
    <w:rsid w:val="00831F8D"/>
    <w:rsid w:val="00832122"/>
    <w:rsid w:val="00832ED8"/>
    <w:rsid w:val="008358D1"/>
    <w:rsid w:val="00835A51"/>
    <w:rsid w:val="008429BD"/>
    <w:rsid w:val="00843450"/>
    <w:rsid w:val="00845B3B"/>
    <w:rsid w:val="00851E94"/>
    <w:rsid w:val="008523E4"/>
    <w:rsid w:val="008610DC"/>
    <w:rsid w:val="0086313D"/>
    <w:rsid w:val="00866615"/>
    <w:rsid w:val="00866EB4"/>
    <w:rsid w:val="0087321E"/>
    <w:rsid w:val="00873C8B"/>
    <w:rsid w:val="00884645"/>
    <w:rsid w:val="00885CF9"/>
    <w:rsid w:val="00886C71"/>
    <w:rsid w:val="00886C98"/>
    <w:rsid w:val="00887E29"/>
    <w:rsid w:val="0089021A"/>
    <w:rsid w:val="0089099E"/>
    <w:rsid w:val="00891A34"/>
    <w:rsid w:val="00891AE0"/>
    <w:rsid w:val="00896ECC"/>
    <w:rsid w:val="008A06D8"/>
    <w:rsid w:val="008A20DC"/>
    <w:rsid w:val="008A5353"/>
    <w:rsid w:val="008A5FAF"/>
    <w:rsid w:val="008A6446"/>
    <w:rsid w:val="008A6C05"/>
    <w:rsid w:val="008A7876"/>
    <w:rsid w:val="008B0AE6"/>
    <w:rsid w:val="008B7180"/>
    <w:rsid w:val="008D04EE"/>
    <w:rsid w:val="008D4325"/>
    <w:rsid w:val="008D576D"/>
    <w:rsid w:val="008E2643"/>
    <w:rsid w:val="008E3CCA"/>
    <w:rsid w:val="008E46CF"/>
    <w:rsid w:val="008E65B0"/>
    <w:rsid w:val="008E71F3"/>
    <w:rsid w:val="008E7EC3"/>
    <w:rsid w:val="008F1CEC"/>
    <w:rsid w:val="008F49C5"/>
    <w:rsid w:val="008F4AC6"/>
    <w:rsid w:val="008F63DC"/>
    <w:rsid w:val="0090198F"/>
    <w:rsid w:val="00904500"/>
    <w:rsid w:val="00904590"/>
    <w:rsid w:val="009052B8"/>
    <w:rsid w:val="00912954"/>
    <w:rsid w:val="00915B59"/>
    <w:rsid w:val="009160F0"/>
    <w:rsid w:val="009216BA"/>
    <w:rsid w:val="00921B86"/>
    <w:rsid w:val="009237BA"/>
    <w:rsid w:val="0092575F"/>
    <w:rsid w:val="009313AD"/>
    <w:rsid w:val="00933C5C"/>
    <w:rsid w:val="009344D3"/>
    <w:rsid w:val="00934AB9"/>
    <w:rsid w:val="00937B80"/>
    <w:rsid w:val="00941E36"/>
    <w:rsid w:val="00943AEE"/>
    <w:rsid w:val="00944DD8"/>
    <w:rsid w:val="00945551"/>
    <w:rsid w:val="0094686F"/>
    <w:rsid w:val="00947437"/>
    <w:rsid w:val="009562E7"/>
    <w:rsid w:val="00957246"/>
    <w:rsid w:val="009574B2"/>
    <w:rsid w:val="00957FC2"/>
    <w:rsid w:val="00960D3F"/>
    <w:rsid w:val="009612BE"/>
    <w:rsid w:val="00962FEF"/>
    <w:rsid w:val="00963829"/>
    <w:rsid w:val="00974094"/>
    <w:rsid w:val="009746CA"/>
    <w:rsid w:val="009805DE"/>
    <w:rsid w:val="00983D6C"/>
    <w:rsid w:val="009866AB"/>
    <w:rsid w:val="00986F8F"/>
    <w:rsid w:val="009875A5"/>
    <w:rsid w:val="009956A7"/>
    <w:rsid w:val="009A0060"/>
    <w:rsid w:val="009A7CDB"/>
    <w:rsid w:val="009B40C6"/>
    <w:rsid w:val="009C01BB"/>
    <w:rsid w:val="009C0903"/>
    <w:rsid w:val="009C0B23"/>
    <w:rsid w:val="009C0BAB"/>
    <w:rsid w:val="009C10C4"/>
    <w:rsid w:val="009C54AD"/>
    <w:rsid w:val="009C6839"/>
    <w:rsid w:val="009C7255"/>
    <w:rsid w:val="009C7A5A"/>
    <w:rsid w:val="009D298B"/>
    <w:rsid w:val="009D2CF8"/>
    <w:rsid w:val="009D3DCD"/>
    <w:rsid w:val="009D6491"/>
    <w:rsid w:val="009E2892"/>
    <w:rsid w:val="009E2C95"/>
    <w:rsid w:val="009E33B0"/>
    <w:rsid w:val="009E4D98"/>
    <w:rsid w:val="009E575C"/>
    <w:rsid w:val="009F24D5"/>
    <w:rsid w:val="009F29AC"/>
    <w:rsid w:val="00A015B9"/>
    <w:rsid w:val="00A0183E"/>
    <w:rsid w:val="00A04DA6"/>
    <w:rsid w:val="00A04EFC"/>
    <w:rsid w:val="00A0527E"/>
    <w:rsid w:val="00A058F7"/>
    <w:rsid w:val="00A07325"/>
    <w:rsid w:val="00A07BA1"/>
    <w:rsid w:val="00A15309"/>
    <w:rsid w:val="00A228A3"/>
    <w:rsid w:val="00A263E6"/>
    <w:rsid w:val="00A263EF"/>
    <w:rsid w:val="00A3056A"/>
    <w:rsid w:val="00A3058C"/>
    <w:rsid w:val="00A334D2"/>
    <w:rsid w:val="00A355FB"/>
    <w:rsid w:val="00A4091F"/>
    <w:rsid w:val="00A410EA"/>
    <w:rsid w:val="00A411B2"/>
    <w:rsid w:val="00A41E49"/>
    <w:rsid w:val="00A44AC6"/>
    <w:rsid w:val="00A47CEB"/>
    <w:rsid w:val="00A51CD1"/>
    <w:rsid w:val="00A53CD7"/>
    <w:rsid w:val="00A546B9"/>
    <w:rsid w:val="00A577A4"/>
    <w:rsid w:val="00A60120"/>
    <w:rsid w:val="00A60410"/>
    <w:rsid w:val="00A61C33"/>
    <w:rsid w:val="00A66D58"/>
    <w:rsid w:val="00A71444"/>
    <w:rsid w:val="00A73A21"/>
    <w:rsid w:val="00A7467C"/>
    <w:rsid w:val="00A8050B"/>
    <w:rsid w:val="00A80D9B"/>
    <w:rsid w:val="00A810C0"/>
    <w:rsid w:val="00A82432"/>
    <w:rsid w:val="00A87355"/>
    <w:rsid w:val="00A94A50"/>
    <w:rsid w:val="00A94C61"/>
    <w:rsid w:val="00AA614A"/>
    <w:rsid w:val="00AA66DF"/>
    <w:rsid w:val="00AA6C31"/>
    <w:rsid w:val="00AA6CA9"/>
    <w:rsid w:val="00AA6E8F"/>
    <w:rsid w:val="00AA6EFA"/>
    <w:rsid w:val="00AA6F78"/>
    <w:rsid w:val="00AB148D"/>
    <w:rsid w:val="00AB2A6B"/>
    <w:rsid w:val="00AB4301"/>
    <w:rsid w:val="00AB716F"/>
    <w:rsid w:val="00AC0DB4"/>
    <w:rsid w:val="00AC0F1B"/>
    <w:rsid w:val="00AD0121"/>
    <w:rsid w:val="00AD07DA"/>
    <w:rsid w:val="00AD0D74"/>
    <w:rsid w:val="00AD3238"/>
    <w:rsid w:val="00AD55C4"/>
    <w:rsid w:val="00AD693D"/>
    <w:rsid w:val="00AE0D83"/>
    <w:rsid w:val="00AE5A22"/>
    <w:rsid w:val="00AF3ABF"/>
    <w:rsid w:val="00B001A3"/>
    <w:rsid w:val="00B00470"/>
    <w:rsid w:val="00B01876"/>
    <w:rsid w:val="00B04199"/>
    <w:rsid w:val="00B06851"/>
    <w:rsid w:val="00B1200D"/>
    <w:rsid w:val="00B1293F"/>
    <w:rsid w:val="00B20283"/>
    <w:rsid w:val="00B202A8"/>
    <w:rsid w:val="00B2205F"/>
    <w:rsid w:val="00B24BA7"/>
    <w:rsid w:val="00B24F74"/>
    <w:rsid w:val="00B25EF4"/>
    <w:rsid w:val="00B27B4C"/>
    <w:rsid w:val="00B30A33"/>
    <w:rsid w:val="00B3105E"/>
    <w:rsid w:val="00B31545"/>
    <w:rsid w:val="00B35404"/>
    <w:rsid w:val="00B36821"/>
    <w:rsid w:val="00B36E1F"/>
    <w:rsid w:val="00B4638D"/>
    <w:rsid w:val="00B47315"/>
    <w:rsid w:val="00B521E5"/>
    <w:rsid w:val="00B5677F"/>
    <w:rsid w:val="00B57B38"/>
    <w:rsid w:val="00B602EA"/>
    <w:rsid w:val="00B61B13"/>
    <w:rsid w:val="00B633E1"/>
    <w:rsid w:val="00B634F7"/>
    <w:rsid w:val="00B64E35"/>
    <w:rsid w:val="00B66E74"/>
    <w:rsid w:val="00B70D38"/>
    <w:rsid w:val="00B71FE3"/>
    <w:rsid w:val="00B72488"/>
    <w:rsid w:val="00B728B9"/>
    <w:rsid w:val="00B738D3"/>
    <w:rsid w:val="00B75414"/>
    <w:rsid w:val="00B8387A"/>
    <w:rsid w:val="00B83FA3"/>
    <w:rsid w:val="00B849F4"/>
    <w:rsid w:val="00B8522B"/>
    <w:rsid w:val="00B87A59"/>
    <w:rsid w:val="00B9031E"/>
    <w:rsid w:val="00B90FEA"/>
    <w:rsid w:val="00B92089"/>
    <w:rsid w:val="00B94F9D"/>
    <w:rsid w:val="00BA20BA"/>
    <w:rsid w:val="00BA20F8"/>
    <w:rsid w:val="00BA3E9F"/>
    <w:rsid w:val="00BA5F01"/>
    <w:rsid w:val="00BA6F7E"/>
    <w:rsid w:val="00BA7258"/>
    <w:rsid w:val="00BB485A"/>
    <w:rsid w:val="00BB4C2A"/>
    <w:rsid w:val="00BB5914"/>
    <w:rsid w:val="00BB63AC"/>
    <w:rsid w:val="00BC0265"/>
    <w:rsid w:val="00BC0D65"/>
    <w:rsid w:val="00BC2503"/>
    <w:rsid w:val="00BC2CCC"/>
    <w:rsid w:val="00BC4BEA"/>
    <w:rsid w:val="00BC6DF4"/>
    <w:rsid w:val="00BD06B8"/>
    <w:rsid w:val="00BD12FB"/>
    <w:rsid w:val="00BD1B39"/>
    <w:rsid w:val="00BD425D"/>
    <w:rsid w:val="00BE49E2"/>
    <w:rsid w:val="00BE6B0F"/>
    <w:rsid w:val="00BF41EA"/>
    <w:rsid w:val="00BF43A0"/>
    <w:rsid w:val="00BF4997"/>
    <w:rsid w:val="00BF6352"/>
    <w:rsid w:val="00C023F9"/>
    <w:rsid w:val="00C03049"/>
    <w:rsid w:val="00C0312E"/>
    <w:rsid w:val="00C03C06"/>
    <w:rsid w:val="00C050C6"/>
    <w:rsid w:val="00C07EAD"/>
    <w:rsid w:val="00C13B06"/>
    <w:rsid w:val="00C13B8A"/>
    <w:rsid w:val="00C13C50"/>
    <w:rsid w:val="00C154FA"/>
    <w:rsid w:val="00C209B3"/>
    <w:rsid w:val="00C21DBF"/>
    <w:rsid w:val="00C2345F"/>
    <w:rsid w:val="00C242BB"/>
    <w:rsid w:val="00C267AC"/>
    <w:rsid w:val="00C26A5C"/>
    <w:rsid w:val="00C33364"/>
    <w:rsid w:val="00C34793"/>
    <w:rsid w:val="00C40424"/>
    <w:rsid w:val="00C404F5"/>
    <w:rsid w:val="00C41EFE"/>
    <w:rsid w:val="00C421EA"/>
    <w:rsid w:val="00C42D1E"/>
    <w:rsid w:val="00C46DE9"/>
    <w:rsid w:val="00C47DF1"/>
    <w:rsid w:val="00C50728"/>
    <w:rsid w:val="00C53A2D"/>
    <w:rsid w:val="00C53C19"/>
    <w:rsid w:val="00C6733E"/>
    <w:rsid w:val="00C73F13"/>
    <w:rsid w:val="00C74DC2"/>
    <w:rsid w:val="00C758F6"/>
    <w:rsid w:val="00C825BC"/>
    <w:rsid w:val="00C82C53"/>
    <w:rsid w:val="00C83C61"/>
    <w:rsid w:val="00C83CA0"/>
    <w:rsid w:val="00C84727"/>
    <w:rsid w:val="00C84C6A"/>
    <w:rsid w:val="00C95377"/>
    <w:rsid w:val="00CA304C"/>
    <w:rsid w:val="00CB13D0"/>
    <w:rsid w:val="00CB1E71"/>
    <w:rsid w:val="00CB20A7"/>
    <w:rsid w:val="00CB2B8E"/>
    <w:rsid w:val="00CB6828"/>
    <w:rsid w:val="00CC2649"/>
    <w:rsid w:val="00CC5765"/>
    <w:rsid w:val="00CD5385"/>
    <w:rsid w:val="00CD5E89"/>
    <w:rsid w:val="00CD7C00"/>
    <w:rsid w:val="00CE2642"/>
    <w:rsid w:val="00CE3913"/>
    <w:rsid w:val="00CE52DC"/>
    <w:rsid w:val="00CE7F32"/>
    <w:rsid w:val="00CF6407"/>
    <w:rsid w:val="00CF74D6"/>
    <w:rsid w:val="00D01FF4"/>
    <w:rsid w:val="00D049D0"/>
    <w:rsid w:val="00D05584"/>
    <w:rsid w:val="00D11745"/>
    <w:rsid w:val="00D15C94"/>
    <w:rsid w:val="00D17998"/>
    <w:rsid w:val="00D21476"/>
    <w:rsid w:val="00D24200"/>
    <w:rsid w:val="00D26487"/>
    <w:rsid w:val="00D32F8A"/>
    <w:rsid w:val="00D333F2"/>
    <w:rsid w:val="00D35F55"/>
    <w:rsid w:val="00D360C8"/>
    <w:rsid w:val="00D36AE8"/>
    <w:rsid w:val="00D43BAA"/>
    <w:rsid w:val="00D43D98"/>
    <w:rsid w:val="00D4431D"/>
    <w:rsid w:val="00D45885"/>
    <w:rsid w:val="00D4675E"/>
    <w:rsid w:val="00D47918"/>
    <w:rsid w:val="00D500B6"/>
    <w:rsid w:val="00D508C8"/>
    <w:rsid w:val="00D51017"/>
    <w:rsid w:val="00D56AF0"/>
    <w:rsid w:val="00D56C6B"/>
    <w:rsid w:val="00D6331F"/>
    <w:rsid w:val="00D65282"/>
    <w:rsid w:val="00D7066B"/>
    <w:rsid w:val="00D8149E"/>
    <w:rsid w:val="00D81C13"/>
    <w:rsid w:val="00D829AA"/>
    <w:rsid w:val="00D83C46"/>
    <w:rsid w:val="00D84C16"/>
    <w:rsid w:val="00D8683F"/>
    <w:rsid w:val="00D87616"/>
    <w:rsid w:val="00D90F2D"/>
    <w:rsid w:val="00D93FDC"/>
    <w:rsid w:val="00D944D6"/>
    <w:rsid w:val="00D9559D"/>
    <w:rsid w:val="00D96E1D"/>
    <w:rsid w:val="00D975C8"/>
    <w:rsid w:val="00D979C8"/>
    <w:rsid w:val="00D97A3D"/>
    <w:rsid w:val="00DA1DC6"/>
    <w:rsid w:val="00DA2879"/>
    <w:rsid w:val="00DA2D37"/>
    <w:rsid w:val="00DA3B07"/>
    <w:rsid w:val="00DA4B39"/>
    <w:rsid w:val="00DA4F80"/>
    <w:rsid w:val="00DA5826"/>
    <w:rsid w:val="00DA7848"/>
    <w:rsid w:val="00DB0057"/>
    <w:rsid w:val="00DB1429"/>
    <w:rsid w:val="00DB773D"/>
    <w:rsid w:val="00DC0A2D"/>
    <w:rsid w:val="00DC0BCF"/>
    <w:rsid w:val="00DC1776"/>
    <w:rsid w:val="00DC372E"/>
    <w:rsid w:val="00DC561D"/>
    <w:rsid w:val="00DC5B62"/>
    <w:rsid w:val="00DC7103"/>
    <w:rsid w:val="00DD0216"/>
    <w:rsid w:val="00DD3B9E"/>
    <w:rsid w:val="00DD4FBC"/>
    <w:rsid w:val="00DD5B32"/>
    <w:rsid w:val="00DE024D"/>
    <w:rsid w:val="00DE2802"/>
    <w:rsid w:val="00DE68A2"/>
    <w:rsid w:val="00DE6A92"/>
    <w:rsid w:val="00DF0EBD"/>
    <w:rsid w:val="00DF1A9C"/>
    <w:rsid w:val="00DF3EA5"/>
    <w:rsid w:val="00DF40AC"/>
    <w:rsid w:val="00DF6BC0"/>
    <w:rsid w:val="00DF6E77"/>
    <w:rsid w:val="00DF7C3E"/>
    <w:rsid w:val="00E013D0"/>
    <w:rsid w:val="00E01A0C"/>
    <w:rsid w:val="00E02A8C"/>
    <w:rsid w:val="00E04554"/>
    <w:rsid w:val="00E04624"/>
    <w:rsid w:val="00E05337"/>
    <w:rsid w:val="00E0599D"/>
    <w:rsid w:val="00E07DA9"/>
    <w:rsid w:val="00E11B3C"/>
    <w:rsid w:val="00E120FF"/>
    <w:rsid w:val="00E13110"/>
    <w:rsid w:val="00E15696"/>
    <w:rsid w:val="00E158AB"/>
    <w:rsid w:val="00E15E05"/>
    <w:rsid w:val="00E212FF"/>
    <w:rsid w:val="00E26676"/>
    <w:rsid w:val="00E26680"/>
    <w:rsid w:val="00E26C65"/>
    <w:rsid w:val="00E31EFB"/>
    <w:rsid w:val="00E337BA"/>
    <w:rsid w:val="00E3446F"/>
    <w:rsid w:val="00E34D7B"/>
    <w:rsid w:val="00E40799"/>
    <w:rsid w:val="00E412B3"/>
    <w:rsid w:val="00E42CEF"/>
    <w:rsid w:val="00E46176"/>
    <w:rsid w:val="00E53205"/>
    <w:rsid w:val="00E5330D"/>
    <w:rsid w:val="00E548CE"/>
    <w:rsid w:val="00E565F1"/>
    <w:rsid w:val="00E61398"/>
    <w:rsid w:val="00E61E73"/>
    <w:rsid w:val="00E6309C"/>
    <w:rsid w:val="00E6642E"/>
    <w:rsid w:val="00E67275"/>
    <w:rsid w:val="00E70215"/>
    <w:rsid w:val="00E70E86"/>
    <w:rsid w:val="00E749ED"/>
    <w:rsid w:val="00E75A71"/>
    <w:rsid w:val="00E76B49"/>
    <w:rsid w:val="00E77680"/>
    <w:rsid w:val="00E77D21"/>
    <w:rsid w:val="00E83C12"/>
    <w:rsid w:val="00E845C8"/>
    <w:rsid w:val="00E95A43"/>
    <w:rsid w:val="00E96827"/>
    <w:rsid w:val="00E9692C"/>
    <w:rsid w:val="00E97EFC"/>
    <w:rsid w:val="00E97F41"/>
    <w:rsid w:val="00EB1527"/>
    <w:rsid w:val="00EB2118"/>
    <w:rsid w:val="00EB39F3"/>
    <w:rsid w:val="00EB4D2E"/>
    <w:rsid w:val="00EB5B1E"/>
    <w:rsid w:val="00EB70E8"/>
    <w:rsid w:val="00EB7A3E"/>
    <w:rsid w:val="00EC004A"/>
    <w:rsid w:val="00EC0712"/>
    <w:rsid w:val="00EC2E67"/>
    <w:rsid w:val="00EC43A9"/>
    <w:rsid w:val="00ED19A2"/>
    <w:rsid w:val="00ED1DBD"/>
    <w:rsid w:val="00ED21AF"/>
    <w:rsid w:val="00ED27AE"/>
    <w:rsid w:val="00ED45FB"/>
    <w:rsid w:val="00ED6C72"/>
    <w:rsid w:val="00ED7104"/>
    <w:rsid w:val="00ED7EFA"/>
    <w:rsid w:val="00EE2C7D"/>
    <w:rsid w:val="00EE3E73"/>
    <w:rsid w:val="00EE4873"/>
    <w:rsid w:val="00EE6C91"/>
    <w:rsid w:val="00EE6E91"/>
    <w:rsid w:val="00EF19C2"/>
    <w:rsid w:val="00EF2F34"/>
    <w:rsid w:val="00EF4EA0"/>
    <w:rsid w:val="00F01F26"/>
    <w:rsid w:val="00F03B28"/>
    <w:rsid w:val="00F04B90"/>
    <w:rsid w:val="00F05077"/>
    <w:rsid w:val="00F0766A"/>
    <w:rsid w:val="00F160B6"/>
    <w:rsid w:val="00F16660"/>
    <w:rsid w:val="00F20CA3"/>
    <w:rsid w:val="00F255E8"/>
    <w:rsid w:val="00F260B7"/>
    <w:rsid w:val="00F26EBA"/>
    <w:rsid w:val="00F27EDF"/>
    <w:rsid w:val="00F3064F"/>
    <w:rsid w:val="00F309D4"/>
    <w:rsid w:val="00F31C9F"/>
    <w:rsid w:val="00F37DA8"/>
    <w:rsid w:val="00F42BA2"/>
    <w:rsid w:val="00F44D5F"/>
    <w:rsid w:val="00F47482"/>
    <w:rsid w:val="00F50153"/>
    <w:rsid w:val="00F61D08"/>
    <w:rsid w:val="00F646CD"/>
    <w:rsid w:val="00F65B2C"/>
    <w:rsid w:val="00F70A55"/>
    <w:rsid w:val="00F71F58"/>
    <w:rsid w:val="00F7322C"/>
    <w:rsid w:val="00F77985"/>
    <w:rsid w:val="00F83CB1"/>
    <w:rsid w:val="00F84B4A"/>
    <w:rsid w:val="00F92D76"/>
    <w:rsid w:val="00FA501E"/>
    <w:rsid w:val="00FA702C"/>
    <w:rsid w:val="00FB4442"/>
    <w:rsid w:val="00FB4D0C"/>
    <w:rsid w:val="00FC042C"/>
    <w:rsid w:val="00FC05ED"/>
    <w:rsid w:val="00FC0DC7"/>
    <w:rsid w:val="00FC271D"/>
    <w:rsid w:val="00FC2951"/>
    <w:rsid w:val="00FD1979"/>
    <w:rsid w:val="00FD1FEF"/>
    <w:rsid w:val="00FD2149"/>
    <w:rsid w:val="00FD314A"/>
    <w:rsid w:val="00FD3804"/>
    <w:rsid w:val="00FD5693"/>
    <w:rsid w:val="00FD69B0"/>
    <w:rsid w:val="00FE0D40"/>
    <w:rsid w:val="00FE0F8B"/>
    <w:rsid w:val="00FE221E"/>
    <w:rsid w:val="00FE356F"/>
    <w:rsid w:val="00FE37E4"/>
    <w:rsid w:val="00FE38AA"/>
    <w:rsid w:val="00FE55CE"/>
    <w:rsid w:val="00FE675D"/>
    <w:rsid w:val="00FF331D"/>
    <w:rsid w:val="00FF3819"/>
    <w:rsid w:val="00FF75B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8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82037"/>
    <w:pPr>
      <w:autoSpaceDE w:val="0"/>
      <w:autoSpaceDN w:val="0"/>
      <w:adjustRightInd w:val="0"/>
      <w:spacing w:line="240" w:lineRule="auto"/>
    </w:pPr>
    <w:rPr>
      <w:rFonts w:ascii="Symbol" w:hAnsi="Symbol" w:cs="Symbol"/>
      <w:color w:val="000000"/>
      <w:sz w:val="24"/>
      <w:szCs w:val="24"/>
    </w:rPr>
  </w:style>
  <w:style w:type="character" w:customStyle="1" w:styleId="Heading2Char">
    <w:name w:val="Heading 2 Char"/>
    <w:basedOn w:val="DefaultParagraphFont"/>
    <w:link w:val="Heading2"/>
    <w:uiPriority w:val="9"/>
    <w:rsid w:val="0003488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8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82037"/>
    <w:pPr>
      <w:autoSpaceDE w:val="0"/>
      <w:autoSpaceDN w:val="0"/>
      <w:adjustRightInd w:val="0"/>
      <w:spacing w:line="240" w:lineRule="auto"/>
    </w:pPr>
    <w:rPr>
      <w:rFonts w:ascii="Symbol" w:hAnsi="Symbol" w:cs="Symbol"/>
      <w:color w:val="000000"/>
      <w:sz w:val="24"/>
      <w:szCs w:val="24"/>
    </w:rPr>
  </w:style>
  <w:style w:type="character" w:customStyle="1" w:styleId="Heading2Char">
    <w:name w:val="Heading 2 Char"/>
    <w:basedOn w:val="DefaultParagraphFont"/>
    <w:link w:val="Heading2"/>
    <w:uiPriority w:val="9"/>
    <w:rsid w:val="0003488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030">
      <w:bodyDiv w:val="1"/>
      <w:marLeft w:val="0"/>
      <w:marRight w:val="0"/>
      <w:marTop w:val="0"/>
      <w:marBottom w:val="0"/>
      <w:divBdr>
        <w:top w:val="none" w:sz="0" w:space="0" w:color="auto"/>
        <w:left w:val="none" w:sz="0" w:space="0" w:color="auto"/>
        <w:bottom w:val="none" w:sz="0" w:space="0" w:color="auto"/>
        <w:right w:val="none" w:sz="0" w:space="0" w:color="auto"/>
      </w:divBdr>
    </w:div>
    <w:div w:id="28728906">
      <w:bodyDiv w:val="1"/>
      <w:marLeft w:val="0"/>
      <w:marRight w:val="0"/>
      <w:marTop w:val="0"/>
      <w:marBottom w:val="0"/>
      <w:divBdr>
        <w:top w:val="none" w:sz="0" w:space="0" w:color="auto"/>
        <w:left w:val="none" w:sz="0" w:space="0" w:color="auto"/>
        <w:bottom w:val="none" w:sz="0" w:space="0" w:color="auto"/>
        <w:right w:val="none" w:sz="0" w:space="0" w:color="auto"/>
      </w:divBdr>
    </w:div>
    <w:div w:id="191382235">
      <w:bodyDiv w:val="1"/>
      <w:marLeft w:val="0"/>
      <w:marRight w:val="0"/>
      <w:marTop w:val="0"/>
      <w:marBottom w:val="0"/>
      <w:divBdr>
        <w:top w:val="none" w:sz="0" w:space="0" w:color="auto"/>
        <w:left w:val="none" w:sz="0" w:space="0" w:color="auto"/>
        <w:bottom w:val="none" w:sz="0" w:space="0" w:color="auto"/>
        <w:right w:val="none" w:sz="0" w:space="0" w:color="auto"/>
      </w:divBdr>
    </w:div>
    <w:div w:id="195124179">
      <w:bodyDiv w:val="1"/>
      <w:marLeft w:val="0"/>
      <w:marRight w:val="0"/>
      <w:marTop w:val="0"/>
      <w:marBottom w:val="0"/>
      <w:divBdr>
        <w:top w:val="none" w:sz="0" w:space="0" w:color="auto"/>
        <w:left w:val="none" w:sz="0" w:space="0" w:color="auto"/>
        <w:bottom w:val="none" w:sz="0" w:space="0" w:color="auto"/>
        <w:right w:val="none" w:sz="0" w:space="0" w:color="auto"/>
      </w:divBdr>
    </w:div>
    <w:div w:id="214970978">
      <w:bodyDiv w:val="1"/>
      <w:marLeft w:val="0"/>
      <w:marRight w:val="0"/>
      <w:marTop w:val="0"/>
      <w:marBottom w:val="0"/>
      <w:divBdr>
        <w:top w:val="none" w:sz="0" w:space="0" w:color="auto"/>
        <w:left w:val="none" w:sz="0" w:space="0" w:color="auto"/>
        <w:bottom w:val="none" w:sz="0" w:space="0" w:color="auto"/>
        <w:right w:val="none" w:sz="0" w:space="0" w:color="auto"/>
      </w:divBdr>
    </w:div>
    <w:div w:id="283772139">
      <w:bodyDiv w:val="1"/>
      <w:marLeft w:val="0"/>
      <w:marRight w:val="0"/>
      <w:marTop w:val="0"/>
      <w:marBottom w:val="0"/>
      <w:divBdr>
        <w:top w:val="none" w:sz="0" w:space="0" w:color="auto"/>
        <w:left w:val="none" w:sz="0" w:space="0" w:color="auto"/>
        <w:bottom w:val="none" w:sz="0" w:space="0" w:color="auto"/>
        <w:right w:val="none" w:sz="0" w:space="0" w:color="auto"/>
      </w:divBdr>
    </w:div>
    <w:div w:id="298415095">
      <w:bodyDiv w:val="1"/>
      <w:marLeft w:val="0"/>
      <w:marRight w:val="0"/>
      <w:marTop w:val="0"/>
      <w:marBottom w:val="0"/>
      <w:divBdr>
        <w:top w:val="none" w:sz="0" w:space="0" w:color="auto"/>
        <w:left w:val="none" w:sz="0" w:space="0" w:color="auto"/>
        <w:bottom w:val="none" w:sz="0" w:space="0" w:color="auto"/>
        <w:right w:val="none" w:sz="0" w:space="0" w:color="auto"/>
      </w:divBdr>
    </w:div>
    <w:div w:id="339354950">
      <w:bodyDiv w:val="1"/>
      <w:marLeft w:val="0"/>
      <w:marRight w:val="0"/>
      <w:marTop w:val="0"/>
      <w:marBottom w:val="0"/>
      <w:divBdr>
        <w:top w:val="none" w:sz="0" w:space="0" w:color="auto"/>
        <w:left w:val="none" w:sz="0" w:space="0" w:color="auto"/>
        <w:bottom w:val="none" w:sz="0" w:space="0" w:color="auto"/>
        <w:right w:val="none" w:sz="0" w:space="0" w:color="auto"/>
      </w:divBdr>
    </w:div>
    <w:div w:id="403064703">
      <w:bodyDiv w:val="1"/>
      <w:marLeft w:val="0"/>
      <w:marRight w:val="0"/>
      <w:marTop w:val="0"/>
      <w:marBottom w:val="0"/>
      <w:divBdr>
        <w:top w:val="none" w:sz="0" w:space="0" w:color="auto"/>
        <w:left w:val="none" w:sz="0" w:space="0" w:color="auto"/>
        <w:bottom w:val="none" w:sz="0" w:space="0" w:color="auto"/>
        <w:right w:val="none" w:sz="0" w:space="0" w:color="auto"/>
      </w:divBdr>
    </w:div>
    <w:div w:id="406848002">
      <w:bodyDiv w:val="1"/>
      <w:marLeft w:val="0"/>
      <w:marRight w:val="0"/>
      <w:marTop w:val="0"/>
      <w:marBottom w:val="0"/>
      <w:divBdr>
        <w:top w:val="none" w:sz="0" w:space="0" w:color="auto"/>
        <w:left w:val="none" w:sz="0" w:space="0" w:color="auto"/>
        <w:bottom w:val="none" w:sz="0" w:space="0" w:color="auto"/>
        <w:right w:val="none" w:sz="0" w:space="0" w:color="auto"/>
      </w:divBdr>
    </w:div>
    <w:div w:id="452096402">
      <w:bodyDiv w:val="1"/>
      <w:marLeft w:val="0"/>
      <w:marRight w:val="0"/>
      <w:marTop w:val="0"/>
      <w:marBottom w:val="0"/>
      <w:divBdr>
        <w:top w:val="none" w:sz="0" w:space="0" w:color="auto"/>
        <w:left w:val="none" w:sz="0" w:space="0" w:color="auto"/>
        <w:bottom w:val="none" w:sz="0" w:space="0" w:color="auto"/>
        <w:right w:val="none" w:sz="0" w:space="0" w:color="auto"/>
      </w:divBdr>
    </w:div>
    <w:div w:id="583219567">
      <w:bodyDiv w:val="1"/>
      <w:marLeft w:val="0"/>
      <w:marRight w:val="0"/>
      <w:marTop w:val="0"/>
      <w:marBottom w:val="0"/>
      <w:divBdr>
        <w:top w:val="none" w:sz="0" w:space="0" w:color="auto"/>
        <w:left w:val="none" w:sz="0" w:space="0" w:color="auto"/>
        <w:bottom w:val="none" w:sz="0" w:space="0" w:color="auto"/>
        <w:right w:val="none" w:sz="0" w:space="0" w:color="auto"/>
      </w:divBdr>
    </w:div>
    <w:div w:id="673458914">
      <w:bodyDiv w:val="1"/>
      <w:marLeft w:val="0"/>
      <w:marRight w:val="0"/>
      <w:marTop w:val="0"/>
      <w:marBottom w:val="0"/>
      <w:divBdr>
        <w:top w:val="none" w:sz="0" w:space="0" w:color="auto"/>
        <w:left w:val="none" w:sz="0" w:space="0" w:color="auto"/>
        <w:bottom w:val="none" w:sz="0" w:space="0" w:color="auto"/>
        <w:right w:val="none" w:sz="0" w:space="0" w:color="auto"/>
      </w:divBdr>
    </w:div>
    <w:div w:id="742339839">
      <w:bodyDiv w:val="1"/>
      <w:marLeft w:val="0"/>
      <w:marRight w:val="0"/>
      <w:marTop w:val="0"/>
      <w:marBottom w:val="0"/>
      <w:divBdr>
        <w:top w:val="none" w:sz="0" w:space="0" w:color="auto"/>
        <w:left w:val="none" w:sz="0" w:space="0" w:color="auto"/>
        <w:bottom w:val="none" w:sz="0" w:space="0" w:color="auto"/>
        <w:right w:val="none" w:sz="0" w:space="0" w:color="auto"/>
      </w:divBdr>
    </w:div>
    <w:div w:id="743183126">
      <w:bodyDiv w:val="1"/>
      <w:marLeft w:val="0"/>
      <w:marRight w:val="0"/>
      <w:marTop w:val="0"/>
      <w:marBottom w:val="0"/>
      <w:divBdr>
        <w:top w:val="none" w:sz="0" w:space="0" w:color="auto"/>
        <w:left w:val="none" w:sz="0" w:space="0" w:color="auto"/>
        <w:bottom w:val="none" w:sz="0" w:space="0" w:color="auto"/>
        <w:right w:val="none" w:sz="0" w:space="0" w:color="auto"/>
      </w:divBdr>
    </w:div>
    <w:div w:id="754743855">
      <w:bodyDiv w:val="1"/>
      <w:marLeft w:val="0"/>
      <w:marRight w:val="0"/>
      <w:marTop w:val="0"/>
      <w:marBottom w:val="0"/>
      <w:divBdr>
        <w:top w:val="none" w:sz="0" w:space="0" w:color="auto"/>
        <w:left w:val="none" w:sz="0" w:space="0" w:color="auto"/>
        <w:bottom w:val="none" w:sz="0" w:space="0" w:color="auto"/>
        <w:right w:val="none" w:sz="0" w:space="0" w:color="auto"/>
      </w:divBdr>
    </w:div>
    <w:div w:id="809976815">
      <w:bodyDiv w:val="1"/>
      <w:marLeft w:val="0"/>
      <w:marRight w:val="0"/>
      <w:marTop w:val="0"/>
      <w:marBottom w:val="0"/>
      <w:divBdr>
        <w:top w:val="none" w:sz="0" w:space="0" w:color="auto"/>
        <w:left w:val="none" w:sz="0" w:space="0" w:color="auto"/>
        <w:bottom w:val="none" w:sz="0" w:space="0" w:color="auto"/>
        <w:right w:val="none" w:sz="0" w:space="0" w:color="auto"/>
      </w:divBdr>
    </w:div>
    <w:div w:id="929700772">
      <w:bodyDiv w:val="1"/>
      <w:marLeft w:val="0"/>
      <w:marRight w:val="0"/>
      <w:marTop w:val="0"/>
      <w:marBottom w:val="0"/>
      <w:divBdr>
        <w:top w:val="none" w:sz="0" w:space="0" w:color="auto"/>
        <w:left w:val="none" w:sz="0" w:space="0" w:color="auto"/>
        <w:bottom w:val="none" w:sz="0" w:space="0" w:color="auto"/>
        <w:right w:val="none" w:sz="0" w:space="0" w:color="auto"/>
      </w:divBdr>
    </w:div>
    <w:div w:id="966856033">
      <w:bodyDiv w:val="1"/>
      <w:marLeft w:val="0"/>
      <w:marRight w:val="0"/>
      <w:marTop w:val="0"/>
      <w:marBottom w:val="0"/>
      <w:divBdr>
        <w:top w:val="none" w:sz="0" w:space="0" w:color="auto"/>
        <w:left w:val="none" w:sz="0" w:space="0" w:color="auto"/>
        <w:bottom w:val="none" w:sz="0" w:space="0" w:color="auto"/>
        <w:right w:val="none" w:sz="0" w:space="0" w:color="auto"/>
      </w:divBdr>
    </w:div>
    <w:div w:id="974869431">
      <w:bodyDiv w:val="1"/>
      <w:marLeft w:val="0"/>
      <w:marRight w:val="0"/>
      <w:marTop w:val="0"/>
      <w:marBottom w:val="0"/>
      <w:divBdr>
        <w:top w:val="none" w:sz="0" w:space="0" w:color="auto"/>
        <w:left w:val="none" w:sz="0" w:space="0" w:color="auto"/>
        <w:bottom w:val="none" w:sz="0" w:space="0" w:color="auto"/>
        <w:right w:val="none" w:sz="0" w:space="0" w:color="auto"/>
      </w:divBdr>
    </w:div>
    <w:div w:id="1007630810">
      <w:bodyDiv w:val="1"/>
      <w:marLeft w:val="0"/>
      <w:marRight w:val="0"/>
      <w:marTop w:val="0"/>
      <w:marBottom w:val="0"/>
      <w:divBdr>
        <w:top w:val="none" w:sz="0" w:space="0" w:color="auto"/>
        <w:left w:val="none" w:sz="0" w:space="0" w:color="auto"/>
        <w:bottom w:val="none" w:sz="0" w:space="0" w:color="auto"/>
        <w:right w:val="none" w:sz="0" w:space="0" w:color="auto"/>
      </w:divBdr>
    </w:div>
    <w:div w:id="1020854964">
      <w:bodyDiv w:val="1"/>
      <w:marLeft w:val="0"/>
      <w:marRight w:val="0"/>
      <w:marTop w:val="0"/>
      <w:marBottom w:val="0"/>
      <w:divBdr>
        <w:top w:val="none" w:sz="0" w:space="0" w:color="auto"/>
        <w:left w:val="none" w:sz="0" w:space="0" w:color="auto"/>
        <w:bottom w:val="none" w:sz="0" w:space="0" w:color="auto"/>
        <w:right w:val="none" w:sz="0" w:space="0" w:color="auto"/>
      </w:divBdr>
    </w:div>
    <w:div w:id="1056007455">
      <w:bodyDiv w:val="1"/>
      <w:marLeft w:val="0"/>
      <w:marRight w:val="0"/>
      <w:marTop w:val="0"/>
      <w:marBottom w:val="0"/>
      <w:divBdr>
        <w:top w:val="none" w:sz="0" w:space="0" w:color="auto"/>
        <w:left w:val="none" w:sz="0" w:space="0" w:color="auto"/>
        <w:bottom w:val="none" w:sz="0" w:space="0" w:color="auto"/>
        <w:right w:val="none" w:sz="0" w:space="0" w:color="auto"/>
      </w:divBdr>
    </w:div>
    <w:div w:id="1096752727">
      <w:bodyDiv w:val="1"/>
      <w:marLeft w:val="0"/>
      <w:marRight w:val="0"/>
      <w:marTop w:val="0"/>
      <w:marBottom w:val="0"/>
      <w:divBdr>
        <w:top w:val="none" w:sz="0" w:space="0" w:color="auto"/>
        <w:left w:val="none" w:sz="0" w:space="0" w:color="auto"/>
        <w:bottom w:val="none" w:sz="0" w:space="0" w:color="auto"/>
        <w:right w:val="none" w:sz="0" w:space="0" w:color="auto"/>
      </w:divBdr>
    </w:div>
    <w:div w:id="1134107192">
      <w:bodyDiv w:val="1"/>
      <w:marLeft w:val="0"/>
      <w:marRight w:val="0"/>
      <w:marTop w:val="0"/>
      <w:marBottom w:val="0"/>
      <w:divBdr>
        <w:top w:val="none" w:sz="0" w:space="0" w:color="auto"/>
        <w:left w:val="none" w:sz="0" w:space="0" w:color="auto"/>
        <w:bottom w:val="none" w:sz="0" w:space="0" w:color="auto"/>
        <w:right w:val="none" w:sz="0" w:space="0" w:color="auto"/>
      </w:divBdr>
    </w:div>
    <w:div w:id="1196427715">
      <w:bodyDiv w:val="1"/>
      <w:marLeft w:val="0"/>
      <w:marRight w:val="0"/>
      <w:marTop w:val="0"/>
      <w:marBottom w:val="0"/>
      <w:divBdr>
        <w:top w:val="none" w:sz="0" w:space="0" w:color="auto"/>
        <w:left w:val="none" w:sz="0" w:space="0" w:color="auto"/>
        <w:bottom w:val="none" w:sz="0" w:space="0" w:color="auto"/>
        <w:right w:val="none" w:sz="0" w:space="0" w:color="auto"/>
      </w:divBdr>
    </w:div>
    <w:div w:id="1210075408">
      <w:bodyDiv w:val="1"/>
      <w:marLeft w:val="0"/>
      <w:marRight w:val="0"/>
      <w:marTop w:val="0"/>
      <w:marBottom w:val="0"/>
      <w:divBdr>
        <w:top w:val="none" w:sz="0" w:space="0" w:color="auto"/>
        <w:left w:val="none" w:sz="0" w:space="0" w:color="auto"/>
        <w:bottom w:val="none" w:sz="0" w:space="0" w:color="auto"/>
        <w:right w:val="none" w:sz="0" w:space="0" w:color="auto"/>
      </w:divBdr>
    </w:div>
    <w:div w:id="1237593476">
      <w:bodyDiv w:val="1"/>
      <w:marLeft w:val="0"/>
      <w:marRight w:val="0"/>
      <w:marTop w:val="0"/>
      <w:marBottom w:val="0"/>
      <w:divBdr>
        <w:top w:val="none" w:sz="0" w:space="0" w:color="auto"/>
        <w:left w:val="none" w:sz="0" w:space="0" w:color="auto"/>
        <w:bottom w:val="none" w:sz="0" w:space="0" w:color="auto"/>
        <w:right w:val="none" w:sz="0" w:space="0" w:color="auto"/>
      </w:divBdr>
    </w:div>
    <w:div w:id="1246959718">
      <w:bodyDiv w:val="1"/>
      <w:marLeft w:val="0"/>
      <w:marRight w:val="0"/>
      <w:marTop w:val="0"/>
      <w:marBottom w:val="0"/>
      <w:divBdr>
        <w:top w:val="none" w:sz="0" w:space="0" w:color="auto"/>
        <w:left w:val="none" w:sz="0" w:space="0" w:color="auto"/>
        <w:bottom w:val="none" w:sz="0" w:space="0" w:color="auto"/>
        <w:right w:val="none" w:sz="0" w:space="0" w:color="auto"/>
      </w:divBdr>
    </w:div>
    <w:div w:id="1269771399">
      <w:bodyDiv w:val="1"/>
      <w:marLeft w:val="0"/>
      <w:marRight w:val="0"/>
      <w:marTop w:val="0"/>
      <w:marBottom w:val="0"/>
      <w:divBdr>
        <w:top w:val="none" w:sz="0" w:space="0" w:color="auto"/>
        <w:left w:val="none" w:sz="0" w:space="0" w:color="auto"/>
        <w:bottom w:val="none" w:sz="0" w:space="0" w:color="auto"/>
        <w:right w:val="none" w:sz="0" w:space="0" w:color="auto"/>
      </w:divBdr>
    </w:div>
    <w:div w:id="1284969126">
      <w:bodyDiv w:val="1"/>
      <w:marLeft w:val="0"/>
      <w:marRight w:val="0"/>
      <w:marTop w:val="0"/>
      <w:marBottom w:val="0"/>
      <w:divBdr>
        <w:top w:val="none" w:sz="0" w:space="0" w:color="auto"/>
        <w:left w:val="none" w:sz="0" w:space="0" w:color="auto"/>
        <w:bottom w:val="none" w:sz="0" w:space="0" w:color="auto"/>
        <w:right w:val="none" w:sz="0" w:space="0" w:color="auto"/>
      </w:divBdr>
    </w:div>
    <w:div w:id="1436245972">
      <w:bodyDiv w:val="1"/>
      <w:marLeft w:val="0"/>
      <w:marRight w:val="0"/>
      <w:marTop w:val="0"/>
      <w:marBottom w:val="0"/>
      <w:divBdr>
        <w:top w:val="none" w:sz="0" w:space="0" w:color="auto"/>
        <w:left w:val="none" w:sz="0" w:space="0" w:color="auto"/>
        <w:bottom w:val="none" w:sz="0" w:space="0" w:color="auto"/>
        <w:right w:val="none" w:sz="0" w:space="0" w:color="auto"/>
      </w:divBdr>
    </w:div>
    <w:div w:id="1487698212">
      <w:bodyDiv w:val="1"/>
      <w:marLeft w:val="0"/>
      <w:marRight w:val="0"/>
      <w:marTop w:val="0"/>
      <w:marBottom w:val="0"/>
      <w:divBdr>
        <w:top w:val="none" w:sz="0" w:space="0" w:color="auto"/>
        <w:left w:val="none" w:sz="0" w:space="0" w:color="auto"/>
        <w:bottom w:val="none" w:sz="0" w:space="0" w:color="auto"/>
        <w:right w:val="none" w:sz="0" w:space="0" w:color="auto"/>
      </w:divBdr>
    </w:div>
    <w:div w:id="1540122263">
      <w:bodyDiv w:val="1"/>
      <w:marLeft w:val="0"/>
      <w:marRight w:val="0"/>
      <w:marTop w:val="0"/>
      <w:marBottom w:val="0"/>
      <w:divBdr>
        <w:top w:val="none" w:sz="0" w:space="0" w:color="auto"/>
        <w:left w:val="none" w:sz="0" w:space="0" w:color="auto"/>
        <w:bottom w:val="none" w:sz="0" w:space="0" w:color="auto"/>
        <w:right w:val="none" w:sz="0" w:space="0" w:color="auto"/>
      </w:divBdr>
    </w:div>
    <w:div w:id="1695690409">
      <w:bodyDiv w:val="1"/>
      <w:marLeft w:val="0"/>
      <w:marRight w:val="0"/>
      <w:marTop w:val="0"/>
      <w:marBottom w:val="0"/>
      <w:divBdr>
        <w:top w:val="none" w:sz="0" w:space="0" w:color="auto"/>
        <w:left w:val="none" w:sz="0" w:space="0" w:color="auto"/>
        <w:bottom w:val="none" w:sz="0" w:space="0" w:color="auto"/>
        <w:right w:val="none" w:sz="0" w:space="0" w:color="auto"/>
      </w:divBdr>
    </w:div>
    <w:div w:id="1706447968">
      <w:bodyDiv w:val="1"/>
      <w:marLeft w:val="0"/>
      <w:marRight w:val="0"/>
      <w:marTop w:val="0"/>
      <w:marBottom w:val="0"/>
      <w:divBdr>
        <w:top w:val="none" w:sz="0" w:space="0" w:color="auto"/>
        <w:left w:val="none" w:sz="0" w:space="0" w:color="auto"/>
        <w:bottom w:val="none" w:sz="0" w:space="0" w:color="auto"/>
        <w:right w:val="none" w:sz="0" w:space="0" w:color="auto"/>
      </w:divBdr>
    </w:div>
    <w:div w:id="1712026832">
      <w:bodyDiv w:val="1"/>
      <w:marLeft w:val="0"/>
      <w:marRight w:val="0"/>
      <w:marTop w:val="0"/>
      <w:marBottom w:val="0"/>
      <w:divBdr>
        <w:top w:val="none" w:sz="0" w:space="0" w:color="auto"/>
        <w:left w:val="none" w:sz="0" w:space="0" w:color="auto"/>
        <w:bottom w:val="none" w:sz="0" w:space="0" w:color="auto"/>
        <w:right w:val="none" w:sz="0" w:space="0" w:color="auto"/>
      </w:divBdr>
    </w:div>
    <w:div w:id="1727949726">
      <w:bodyDiv w:val="1"/>
      <w:marLeft w:val="0"/>
      <w:marRight w:val="0"/>
      <w:marTop w:val="0"/>
      <w:marBottom w:val="0"/>
      <w:divBdr>
        <w:top w:val="none" w:sz="0" w:space="0" w:color="auto"/>
        <w:left w:val="none" w:sz="0" w:space="0" w:color="auto"/>
        <w:bottom w:val="none" w:sz="0" w:space="0" w:color="auto"/>
        <w:right w:val="none" w:sz="0" w:space="0" w:color="auto"/>
      </w:divBdr>
    </w:div>
    <w:div w:id="1814518466">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 w:id="1895846731">
      <w:bodyDiv w:val="1"/>
      <w:marLeft w:val="0"/>
      <w:marRight w:val="0"/>
      <w:marTop w:val="0"/>
      <w:marBottom w:val="0"/>
      <w:divBdr>
        <w:top w:val="none" w:sz="0" w:space="0" w:color="auto"/>
        <w:left w:val="none" w:sz="0" w:space="0" w:color="auto"/>
        <w:bottom w:val="none" w:sz="0" w:space="0" w:color="auto"/>
        <w:right w:val="none" w:sz="0" w:space="0" w:color="auto"/>
      </w:divBdr>
    </w:div>
    <w:div w:id="2033993806">
      <w:bodyDiv w:val="1"/>
      <w:marLeft w:val="0"/>
      <w:marRight w:val="0"/>
      <w:marTop w:val="0"/>
      <w:marBottom w:val="0"/>
      <w:divBdr>
        <w:top w:val="none" w:sz="0" w:space="0" w:color="auto"/>
        <w:left w:val="none" w:sz="0" w:space="0" w:color="auto"/>
        <w:bottom w:val="none" w:sz="0" w:space="0" w:color="auto"/>
        <w:right w:val="none" w:sz="0" w:space="0" w:color="auto"/>
      </w:divBdr>
    </w:div>
    <w:div w:id="2122144928">
      <w:bodyDiv w:val="1"/>
      <w:marLeft w:val="0"/>
      <w:marRight w:val="0"/>
      <w:marTop w:val="0"/>
      <w:marBottom w:val="0"/>
      <w:divBdr>
        <w:top w:val="none" w:sz="0" w:space="0" w:color="auto"/>
        <w:left w:val="none" w:sz="0" w:space="0" w:color="auto"/>
        <w:bottom w:val="none" w:sz="0" w:space="0" w:color="auto"/>
        <w:right w:val="none" w:sz="0" w:space="0" w:color="auto"/>
      </w:divBdr>
    </w:div>
    <w:div w:id="2137023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D8883-2225-41B2-9094-7F532D9A7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20</Pages>
  <Words>34685</Words>
  <Characters>197709</Characters>
  <Application>Microsoft Office Word</Application>
  <DocSecurity>0</DocSecurity>
  <Lines>1647</Lines>
  <Paragraphs>463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Wageningen UR</Company>
  <LinksUpToDate>false</LinksUpToDate>
  <CharactersWithSpaces>231931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 Romain</dc:creator>
  <cp:lastModifiedBy>Linderhof, Vincent</cp:lastModifiedBy>
  <cp:revision>5</cp:revision>
  <cp:lastPrinted>2016-03-03T10:38:00Z</cp:lastPrinted>
  <dcterms:created xsi:type="dcterms:W3CDTF">2016-03-06T12:04:00Z</dcterms:created>
  <dcterms:modified xsi:type="dcterms:W3CDTF">2016-03-06T20:21:00Z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id="ruUKSlbA"/&gt;&lt;style id="http://www.zotero.org/styles/chicago-author-date" locale="en-GB"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