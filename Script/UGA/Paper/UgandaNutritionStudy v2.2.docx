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B27B4C" w:rsidRDefault="006A6094" w:rsidP="00C13C50">
      <w:pPr>
        <w:pStyle w:val="Title"/>
      </w:pPr>
      <w:r w:rsidRPr="00B27B4C">
        <w:t>The influence of household farming systems on dietary diversity</w:t>
      </w:r>
      <w:r w:rsidR="00A94A50">
        <w:t xml:space="preserve"> and caloric intake</w:t>
      </w:r>
      <w:r w:rsidRPr="00B27B4C">
        <w:t>: the case of Uganda</w:t>
      </w:r>
    </w:p>
    <w:p w14:paraId="2A7887AF" w14:textId="77777777" w:rsidR="003979D8" w:rsidRPr="00B27B4C" w:rsidRDefault="003979D8" w:rsidP="00C13C50"/>
    <w:p w14:paraId="1595C025" w14:textId="69D0B297" w:rsidR="00C13C50" w:rsidRPr="00B27B4C" w:rsidRDefault="00C13C50" w:rsidP="00C13C50">
      <w:r>
        <w:t xml:space="preserve">Vincent </w:t>
      </w:r>
      <w:proofErr w:type="spellStart"/>
      <w:r>
        <w:t>Linderhof</w:t>
      </w:r>
      <w:r w:rsidRPr="00C13C50">
        <w:rPr>
          <w:vertAlign w:val="superscript"/>
        </w:rPr>
        <w:t>a</w:t>
      </w:r>
      <w:proofErr w:type="spellEnd"/>
    </w:p>
    <w:p w14:paraId="2CF90F67" w14:textId="06603256" w:rsidR="00C13C50" w:rsidRDefault="00C13C50" w:rsidP="00C13C50">
      <w:r>
        <w:t xml:space="preserve">Jeffrey </w:t>
      </w:r>
      <w:proofErr w:type="spellStart"/>
      <w:r>
        <w:t>Powell</w:t>
      </w:r>
      <w:r w:rsidRPr="00C13C50">
        <w:rPr>
          <w:vertAlign w:val="superscript"/>
        </w:rPr>
        <w:t>a,b</w:t>
      </w:r>
      <w:proofErr w:type="spellEnd"/>
    </w:p>
    <w:p w14:paraId="6CFA1A5D" w14:textId="3377BACD" w:rsidR="00307ED1" w:rsidRDefault="00F37DA8" w:rsidP="00C13C50">
      <w:proofErr w:type="spellStart"/>
      <w:r w:rsidRPr="00B27B4C">
        <w:t>Romain</w:t>
      </w:r>
      <w:proofErr w:type="spellEnd"/>
      <w:r w:rsidRPr="00B27B4C">
        <w:t xml:space="preserve"> </w:t>
      </w:r>
      <w:proofErr w:type="spellStart"/>
      <w:r w:rsidRPr="00B27B4C">
        <w:t>Vignes</w:t>
      </w:r>
      <w:r w:rsidR="00C13C50" w:rsidRPr="00C13C50">
        <w:rPr>
          <w:vertAlign w:val="superscript"/>
        </w:rPr>
        <w:t>c</w:t>
      </w:r>
      <w:proofErr w:type="spellEnd"/>
    </w:p>
    <w:p w14:paraId="4AA9DAAD" w14:textId="13460EBC" w:rsidR="00FE356F" w:rsidRPr="00B27B4C" w:rsidRDefault="00FE356F" w:rsidP="00C13C50">
      <w:r>
        <w:t xml:space="preserve">Ruerd </w:t>
      </w:r>
      <w:proofErr w:type="spellStart"/>
      <w:r>
        <w:t>Ruben</w:t>
      </w:r>
      <w:r w:rsidR="00C13C50" w:rsidRPr="00C13C50">
        <w:rPr>
          <w:vertAlign w:val="superscript"/>
        </w:rPr>
        <w:t>a,d</w:t>
      </w:r>
      <w:proofErr w:type="spellEnd"/>
    </w:p>
    <w:p w14:paraId="0EE65A02" w14:textId="3C62C0B1" w:rsidR="00F37DA8" w:rsidRDefault="00F37DA8" w:rsidP="00C13C50">
      <w:r w:rsidRPr="00B27B4C">
        <w:t xml:space="preserve">LEI </w:t>
      </w:r>
      <w:proofErr w:type="spellStart"/>
      <w:r w:rsidRPr="00B27B4C">
        <w:t>Wageningen</w:t>
      </w:r>
      <w:proofErr w:type="spellEnd"/>
      <w:r w:rsidRPr="00B27B4C">
        <w:t xml:space="preserve"> University Research Centre, the Netherlands</w:t>
      </w:r>
    </w:p>
    <w:p w14:paraId="628C6355" w14:textId="77777777" w:rsidR="00C13C50" w:rsidRDefault="00C13C50" w:rsidP="00C13C50"/>
    <w:p w14:paraId="47165B50" w14:textId="19A21575" w:rsidR="003979D8" w:rsidRPr="00B27B4C" w:rsidDel="00BA6F7E" w:rsidRDefault="00566936" w:rsidP="00C13C50">
      <w:pPr>
        <w:rPr>
          <w:moveFrom w:id="0" w:author="Linderhof, Vincent" w:date="2016-01-15T15:15:00Z"/>
        </w:rPr>
      </w:pPr>
      <w:moveFromRangeStart w:id="1" w:author="Linderhof, Vincent" w:date="2016-01-15T15:15:00Z" w:name="move440634277"/>
      <w:moveFrom w:id="2" w:author="Linderhof, Vincent" w:date="2016-01-15T15:15:00Z">
        <w:r w:rsidDel="00BA6F7E">
          <w:t>January 14</w:t>
        </w:r>
        <w:r w:rsidR="0054422A" w:rsidDel="00BA6F7E">
          <w:t>,</w:t>
        </w:r>
        <w:r w:rsidR="003979D8" w:rsidRPr="00B27B4C" w:rsidDel="00BA6F7E">
          <w:t xml:space="preserve"> 201</w:t>
        </w:r>
        <w:r w:rsidDel="00BA6F7E">
          <w:t>6</w:t>
        </w:r>
      </w:moveFrom>
    </w:p>
    <w:moveFromRangeEnd w:id="1"/>
    <w:p w14:paraId="3FB9D831" w14:textId="77777777" w:rsidR="003979D8" w:rsidRPr="00B27B4C" w:rsidRDefault="003979D8" w:rsidP="00C13C50">
      <w:r w:rsidRPr="00B27B4C">
        <w:t>Preliminary version. Do not quote, do not disseminate</w:t>
      </w:r>
    </w:p>
    <w:p w14:paraId="7A1DE9F1" w14:textId="68A4AFFB" w:rsidR="00BA6F7E" w:rsidRPr="00B27B4C" w:rsidRDefault="00BA6F7E" w:rsidP="00BA6F7E">
      <w:pPr>
        <w:rPr>
          <w:moveTo w:id="3" w:author="Linderhof, Vincent" w:date="2016-01-15T15:15:00Z"/>
        </w:rPr>
      </w:pPr>
      <w:ins w:id="4" w:author="Linderhof, Vincent" w:date="2016-01-15T15:15:00Z">
        <w:r>
          <w:t xml:space="preserve">This version: </w:t>
        </w:r>
      </w:ins>
      <w:moveToRangeStart w:id="5" w:author="Linderhof, Vincent" w:date="2016-01-15T15:15:00Z" w:name="move440634277"/>
      <w:moveTo w:id="6" w:author="Linderhof, Vincent" w:date="2016-01-15T15:15:00Z">
        <w:r>
          <w:t>January 14,</w:t>
        </w:r>
        <w:r w:rsidRPr="00B27B4C">
          <w:t xml:space="preserve"> 201</w:t>
        </w:r>
        <w:r>
          <w:t>6</w:t>
        </w:r>
      </w:moveTo>
    </w:p>
    <w:moveToRangeEnd w:id="5"/>
    <w:p w14:paraId="57A79841" w14:textId="77777777" w:rsidR="003979D8" w:rsidRPr="00B27B4C" w:rsidRDefault="003979D8" w:rsidP="00C13C50">
      <w:pPr>
        <w:rPr>
          <w:lang w:val="en-US"/>
        </w:rPr>
      </w:pPr>
    </w:p>
    <w:p w14:paraId="0EC77C5E" w14:textId="77777777" w:rsidR="00C13C50" w:rsidRPr="00C13C50" w:rsidRDefault="00D47918" w:rsidP="001A1B15">
      <w:pPr>
        <w:pStyle w:val="Heading1"/>
        <w:pPrChange w:id="7" w:author="Linderhof, Vincent" w:date="2016-01-15T15:37:00Z">
          <w:pPr/>
        </w:pPrChange>
      </w:pPr>
      <w:r w:rsidRPr="00C13C50">
        <w:t>Abstract</w:t>
      </w:r>
    </w:p>
    <w:p w14:paraId="32912ED9" w14:textId="15FADB52" w:rsidR="00A61C33" w:rsidRPr="00B27B4C" w:rsidRDefault="004C1864" w:rsidP="00C13C50">
      <w:r>
        <w:t>The</w:t>
      </w:r>
      <w:r w:rsidRPr="004C1864">
        <w:t xml:space="preserve"> </w:t>
      </w:r>
      <w:r w:rsidRPr="00B27B4C">
        <w:t>relationship be</w:t>
      </w:r>
      <w:r>
        <w:t>tween farm production</w:t>
      </w:r>
      <w:r w:rsidR="00361A12">
        <w:t xml:space="preserve"> diversity at the plot level</w:t>
      </w:r>
      <w:r w:rsidR="0054422A">
        <w:t xml:space="preserve"> and</w:t>
      </w:r>
      <w:r w:rsidRPr="00B27B4C">
        <w:t xml:space="preserve"> </w:t>
      </w:r>
      <w:r>
        <w:t xml:space="preserve">diversity of </w:t>
      </w:r>
      <w:r w:rsidRPr="00B27B4C">
        <w:t>househol</w:t>
      </w:r>
      <w:r>
        <w:t>d consumption</w:t>
      </w:r>
      <w:r w:rsidR="00361A12">
        <w:t xml:space="preserve"> and caloric intake are</w:t>
      </w:r>
      <w:r>
        <w:t xml:space="preserve"> econometrically estimated. </w:t>
      </w:r>
      <w:r w:rsidR="00D43BAA">
        <w:t xml:space="preserve"> </w:t>
      </w:r>
      <w:r w:rsidR="00D43D98">
        <w:t xml:space="preserve">Our results confirm </w:t>
      </w:r>
      <w:r w:rsidR="008B7180">
        <w:t xml:space="preserve">previous findings </w:t>
      </w:r>
      <w:r w:rsidR="00D43D98">
        <w:t>that an increase in production diversity</w:t>
      </w:r>
      <w:r w:rsidR="00A61C33">
        <w:t xml:space="preserve"> increase</w:t>
      </w:r>
      <w:r w:rsidR="00F309D4">
        <w:t>s</w:t>
      </w:r>
      <w:r w:rsidR="00D43D98">
        <w:t xml:space="preserve"> consumption diversity</w:t>
      </w:r>
      <w:r w:rsidR="00D43BAA">
        <w:t xml:space="preserve"> and thereby, presumably, household nutritional levels</w:t>
      </w:r>
      <w:r w:rsidR="00D43D98">
        <w:t xml:space="preserve">. In addition, we </w:t>
      </w:r>
      <w:r w:rsidR="00F83CB1">
        <w:t xml:space="preserve">find a positive </w:t>
      </w:r>
      <w:r w:rsidR="000B7452" w:rsidRPr="00B27B4C">
        <w:t xml:space="preserve">relationship between </w:t>
      </w:r>
      <w:r w:rsidR="00F309D4">
        <w:t xml:space="preserve">diversity of </w:t>
      </w:r>
      <w:r w:rsidR="000B7452" w:rsidRPr="00B27B4C">
        <w:t>farm production and caloric</w:t>
      </w:r>
      <w:r w:rsidR="00A61C33">
        <w:t xml:space="preserve"> intake</w:t>
      </w:r>
      <w:r w:rsidR="000B7452" w:rsidRPr="00B27B4C">
        <w:t>.</w:t>
      </w:r>
      <w:r w:rsidR="006C7366" w:rsidRPr="00B27B4C">
        <w:t xml:space="preserve"> </w:t>
      </w:r>
      <w:r w:rsidR="000B7452" w:rsidRPr="00B27B4C">
        <w:t xml:space="preserve">Three waves of the World Bank LSMS-ISA database for Uganda </w:t>
      </w:r>
      <w:r w:rsidR="008B7180">
        <w:t>were</w:t>
      </w:r>
      <w:r w:rsidR="000B7452" w:rsidRPr="00B27B4C">
        <w:t xml:space="preserve"> used </w:t>
      </w:r>
      <w:r w:rsidR="008B7180">
        <w:t>to create a panel data set</w:t>
      </w:r>
      <w:r w:rsidR="000B7452" w:rsidRPr="00B27B4C">
        <w:t>.</w:t>
      </w:r>
      <w:r w:rsidR="006C7366" w:rsidRPr="00B27B4C">
        <w:t xml:space="preserve"> </w:t>
      </w:r>
      <w:r w:rsidR="008B7180">
        <w:t xml:space="preserve">Both fixed effects and limited dependent variable panel models, including time, were estimated. </w:t>
      </w:r>
      <w:r w:rsidR="00665996">
        <w:t xml:space="preserve"> </w:t>
      </w:r>
      <w:r w:rsidR="008B7180">
        <w:t xml:space="preserve">Results indicate that </w:t>
      </w:r>
      <w:r w:rsidR="00665996">
        <w:t>households that produce a greater diversity of crops, have higher food expendi</w:t>
      </w:r>
      <w:r w:rsidR="00105CF8">
        <w:t>tures,</w:t>
      </w:r>
      <w:r w:rsidR="00665996">
        <w:t xml:space="preserve"> </w:t>
      </w:r>
      <w:r w:rsidR="00105CF8">
        <w:t xml:space="preserve">have larger farms, </w:t>
      </w:r>
      <w:r w:rsidR="00665996">
        <w:t xml:space="preserve">and consume more from their own production </w:t>
      </w:r>
      <w:r w:rsidR="00105CF8">
        <w:t xml:space="preserve">have higher </w:t>
      </w:r>
      <w:r w:rsidR="00665996">
        <w:t xml:space="preserve">consumption diversity and caloric intake.  </w:t>
      </w:r>
      <w:r w:rsidR="00105CF8">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C13C50"/>
    <w:p w14:paraId="4B9069F7" w14:textId="6286A59D" w:rsidR="006C7366" w:rsidRPr="00B27B4C" w:rsidRDefault="006C7366" w:rsidP="00C13C50">
      <w:pPr>
        <w:rPr>
          <w:color w:val="000000"/>
          <w:shd w:val="clear" w:color="auto" w:fill="FFFFFF"/>
        </w:rPr>
      </w:pPr>
      <w:r w:rsidRPr="00B27B4C">
        <w:rPr>
          <w:b/>
        </w:rPr>
        <w:t>Keywords</w:t>
      </w:r>
      <w:r w:rsidR="00C13C50">
        <w:rPr>
          <w:b/>
        </w:rPr>
        <w:t>:</w:t>
      </w:r>
      <w:r w:rsidR="00C13C50" w:rsidRPr="00C13C50">
        <w:t xml:space="preserve"> d</w:t>
      </w:r>
      <w:r w:rsidRPr="00B27B4C">
        <w:rPr>
          <w:shd w:val="clear" w:color="auto" w:fill="FFFFFF"/>
        </w:rPr>
        <w:t>ietary diversity</w:t>
      </w:r>
      <w:r w:rsidR="00C13C50">
        <w:rPr>
          <w:shd w:val="clear" w:color="auto" w:fill="FFFFFF"/>
        </w:rPr>
        <w:t>, p</w:t>
      </w:r>
      <w:r w:rsidRPr="00B27B4C">
        <w:rPr>
          <w:shd w:val="clear" w:color="auto" w:fill="FFFFFF"/>
        </w:rPr>
        <w:t>anel data</w:t>
      </w:r>
      <w:r w:rsidR="00C13C50">
        <w:rPr>
          <w:shd w:val="clear" w:color="auto" w:fill="FFFFFF"/>
        </w:rPr>
        <w:t>, f</w:t>
      </w:r>
      <w:r w:rsidRPr="00B27B4C">
        <w:rPr>
          <w:shd w:val="clear" w:color="auto" w:fill="FFFFFF"/>
        </w:rPr>
        <w:t>arm production diversity</w:t>
      </w:r>
      <w:r w:rsidR="00C13C50">
        <w:rPr>
          <w:shd w:val="clear" w:color="auto" w:fill="FFFFFF"/>
        </w:rPr>
        <w:t>, c</w:t>
      </w:r>
      <w:r w:rsidRPr="00B27B4C">
        <w:rPr>
          <w:color w:val="000000"/>
          <w:shd w:val="clear" w:color="auto" w:fill="FFFFFF"/>
        </w:rPr>
        <w:t>aloric intakes</w:t>
      </w:r>
      <w:r w:rsidR="00C13C50">
        <w:rPr>
          <w:color w:val="000000"/>
          <w:shd w:val="clear" w:color="auto" w:fill="FFFFFF"/>
        </w:rPr>
        <w:t>, Uganda</w:t>
      </w:r>
    </w:p>
    <w:p w14:paraId="7E3E11C7" w14:textId="3ECB91EA" w:rsidR="006E7ADE" w:rsidRPr="00C13C50" w:rsidRDefault="006E7ADE" w:rsidP="00C13C50">
      <w:pPr>
        <w:rPr>
          <w:b/>
        </w:rPr>
      </w:pPr>
      <w:r w:rsidRPr="00C13C50">
        <w:rPr>
          <w:b/>
        </w:rPr>
        <w:t>JEL Code:</w:t>
      </w:r>
      <w:r w:rsidR="00C13C50" w:rsidRPr="00C13C50">
        <w:rPr>
          <w:b/>
        </w:rPr>
        <w:t xml:space="preserve"> </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BA6F7E" w:rsidRDefault="00BA6F7E" w:rsidP="00BA6F7E">
      <w:pPr>
        <w:pStyle w:val="Heading1"/>
      </w:pPr>
      <w:ins w:id="8" w:author="Linderhof, Vincent" w:date="2016-01-15T15:14:00Z">
        <w:r w:rsidRPr="00BA6F7E">
          <w:lastRenderedPageBreak/>
          <w:t xml:space="preserve">1. </w:t>
        </w:r>
      </w:ins>
      <w:r w:rsidR="009C54AD" w:rsidRPr="00BA6F7E">
        <w:t>Introduction</w:t>
      </w:r>
    </w:p>
    <w:p w14:paraId="3F60D546" w14:textId="55EE58F4" w:rsidR="009C54AD" w:rsidRPr="0045506A" w:rsidRDefault="009C54AD" w:rsidP="00C13C50">
      <w:r w:rsidRPr="0045506A">
        <w:t>Given the FAO's definition</w:t>
      </w:r>
      <w:r w:rsidRPr="00C13C50">
        <w:rPr>
          <w:rStyle w:val="FootnoteReference"/>
        </w:rPr>
        <w:footnoteReference w:id="1"/>
      </w:r>
      <w:r w:rsidRPr="0045506A">
        <w:t xml:space="preserve"> of food security, specifying a single indicator or a </w:t>
      </w:r>
      <w:commentRangeStart w:id="9"/>
      <w:r w:rsidRPr="0045506A">
        <w:t>reasonable set of indicators which can be used to establish whether an individual enjoys food security or not is a complex task</w:t>
      </w:r>
      <w:commentRangeEnd w:id="9"/>
      <w:r w:rsidR="00566936">
        <w:rPr>
          <w:rStyle w:val="CommentReference"/>
        </w:rPr>
        <w:commentReference w:id="9"/>
      </w:r>
      <w:r w:rsidRPr="0045506A">
        <w:t xml:space="preserve">. </w:t>
      </w:r>
      <w:commentRangeStart w:id="10"/>
      <w:r w:rsidRPr="0045506A">
        <w:t xml:space="preserve">Suggested measures </w:t>
      </w:r>
      <w:commentRangeEnd w:id="10"/>
      <w:r w:rsidR="00566936">
        <w:rPr>
          <w:rStyle w:val="CommentReference"/>
        </w:rPr>
        <w:commentReference w:id="10"/>
      </w:r>
      <w:r w:rsidRPr="0045506A">
        <w:t xml:space="preserve">fall into four general categories: caloric deprivation indicators; monetary poverty indicators; dietary diversity indicators, and; subjective indicators </w:t>
      </w:r>
      <w:r w:rsidRPr="0045506A">
        <w:fldChar w:fldCharType="begin"/>
      </w:r>
      <w:r w:rsidRPr="0045506A">
        <w: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Pr="0045506A">
        <w:fldChar w:fldCharType="separate"/>
      </w:r>
      <w:r w:rsidRPr="0045506A">
        <w:t>(Headey and Ecker 2013)</w:t>
      </w:r>
      <w:r w:rsidRPr="0045506A">
        <w:fldChar w:fldCharType="end"/>
      </w:r>
      <w:r w:rsidRPr="0045506A">
        <w:t xml:space="preserve">. </w:t>
      </w:r>
      <w:r w:rsidRPr="0045506A">
        <w:fldChar w:fldCharType="begin"/>
      </w:r>
      <w:r w:rsidRPr="0045506A">
        <w: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Pr="0045506A">
        <w:fldChar w:fldCharType="separate"/>
      </w:r>
      <w:r w:rsidRPr="0045506A">
        <w:t>Carletto, Zezza, and Banerjee (2013)</w:t>
      </w:r>
      <w:r w:rsidRPr="0045506A">
        <w:fldChar w:fldCharType="end"/>
      </w:r>
      <w:r w:rsidRPr="0045506A">
        <w:t xml:space="preserve"> compiled the following list of the most common indicators of food security: measures of undernourishment, food consumption scores, household food security access scales, coping strategy indices, food adequacy factors and non-food factors. </w:t>
      </w:r>
      <w:ins w:id="11" w:author="Linderhof, Vincent" w:date="2016-01-14T18:45:00Z">
        <w:r w:rsidR="00566936">
          <w:t>This</w:t>
        </w:r>
      </w:ins>
      <w:r w:rsidRPr="0045506A">
        <w:t xml:space="preserve"> paper</w:t>
      </w:r>
      <w:ins w:id="12" w:author="Linderhof, Vincent" w:date="2016-01-14T18:45:00Z">
        <w:r w:rsidR="00566936">
          <w:t xml:space="preserve"> links </w:t>
        </w:r>
      </w:ins>
      <w:del w:id="13" w:author="Linderhof, Vincent" w:date="2016-01-14T18:45:00Z">
        <w:r w:rsidRPr="0045506A" w:rsidDel="00566936">
          <w:delText>, we link</w:delText>
        </w:r>
      </w:del>
      <w:r w:rsidRPr="0045506A">
        <w:t xml:space="preserve"> food security, particularly nutritional security at the level of the household, with household farm production.  The overlap </w:t>
      </w:r>
      <w:commentRangeStart w:id="14"/>
      <w:r w:rsidRPr="0045506A">
        <w:t>between food security and nutritional security is large</w:t>
      </w:r>
      <w:commentRangeEnd w:id="14"/>
      <w:r w:rsidR="00941E36">
        <w:rPr>
          <w:rStyle w:val="CommentReference"/>
        </w:rPr>
        <w:commentReference w:id="14"/>
      </w:r>
      <w:r w:rsidRPr="0045506A">
        <w:t xml:space="preserve">, our emphasis in on the whether a household consumes the types of food items that will ensure an adequate intake of </w:t>
      </w:r>
      <w:commentRangeStart w:id="15"/>
      <w:r w:rsidRPr="0045506A">
        <w:t>nutrients</w:t>
      </w:r>
      <w:commentRangeEnd w:id="15"/>
      <w:r w:rsidR="00941E36">
        <w:rPr>
          <w:rStyle w:val="CommentReference"/>
        </w:rPr>
        <w:commentReference w:id="15"/>
      </w:r>
      <w:r w:rsidRPr="0045506A">
        <w:t>.  We examine the effects of the diversity of farm production for households in Uganda on their dietary diversity, a measure that has previously been linked to a household’s nutrient adequacy, and caloric intake (</w:t>
      </w:r>
      <w:commentRangeStart w:id="16"/>
      <w:proofErr w:type="spellStart"/>
      <w:r w:rsidRPr="0045506A">
        <w:t>Hoddinot</w:t>
      </w:r>
      <w:proofErr w:type="spellEnd"/>
      <w:r w:rsidRPr="0045506A">
        <w:t xml:space="preserve"> and </w:t>
      </w:r>
      <w:proofErr w:type="spellStart"/>
      <w:r w:rsidRPr="0045506A">
        <w:t>Yohanes</w:t>
      </w:r>
      <w:proofErr w:type="spellEnd"/>
      <w:r w:rsidRPr="0045506A">
        <w:t xml:space="preserve"> , 2020</w:t>
      </w:r>
      <w:commentRangeEnd w:id="16"/>
      <w:r w:rsidR="00941E36">
        <w:rPr>
          <w:rStyle w:val="CommentReference"/>
        </w:rPr>
        <w:commentReference w:id="16"/>
      </w:r>
      <w:r w:rsidRPr="0045506A">
        <w:t xml:space="preserve">). </w:t>
      </w:r>
      <w:del w:id="17" w:author="Linderhof, Vincent" w:date="2016-01-14T18:48:00Z">
        <w:r w:rsidRPr="0045506A" w:rsidDel="00941E36">
          <w:delText xml:space="preserve"> </w:delText>
        </w:r>
      </w:del>
      <w:r w:rsidRPr="0045506A">
        <w:t xml:space="preserve">As will be argued further below, establishing a direct link between a measure of household’s nutrient level and its constituents is difficult and we are apply a second-best technique.  Ideally we would have conducted our analysis at the level of the individuals however such diary level data is not available in the data set (e.g., </w:t>
      </w:r>
      <w:proofErr w:type="spellStart"/>
      <w:r w:rsidRPr="0045506A">
        <w:t>Arimond</w:t>
      </w:r>
      <w:proofErr w:type="spellEnd"/>
      <w:r w:rsidRPr="0045506A">
        <w:t>, M et al., 2010).   The principle advantages of the data we analyse over individual, diary level data are its breadth and length.</w:t>
      </w:r>
    </w:p>
    <w:p w14:paraId="54F36146" w14:textId="77777777" w:rsidR="00357CE3" w:rsidRDefault="009C54AD" w:rsidP="00C13C50">
      <w:pPr>
        <w:rPr>
          <w:ins w:id="18" w:author="Linderhof, Vincent" w:date="2016-01-15T17:03:00Z"/>
        </w:rPr>
      </w:pPr>
      <w:r w:rsidRPr="0045506A">
        <w:t xml:space="preserve">There is </w:t>
      </w:r>
      <w:commentRangeStart w:id="19"/>
      <w:r w:rsidRPr="0045506A">
        <w:t xml:space="preserve">some evidence </w:t>
      </w:r>
      <w:commentRangeEnd w:id="19"/>
      <w:r w:rsidR="001A1B15">
        <w:rPr>
          <w:rStyle w:val="CommentReference"/>
        </w:rPr>
        <w:commentReference w:id="19"/>
      </w:r>
      <w:r w:rsidRPr="0045506A">
        <w:t xml:space="preserve">that diversity of food production at the farm level positively affects diversity of the diet.  In particular, recent work by </w:t>
      </w:r>
      <w:r w:rsidRPr="0045506A">
        <w:fldChar w:fldCharType="begin"/>
      </w:r>
      <w:r w:rsidRPr="0045506A">
        <w: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45506A">
        <w:fldChar w:fldCharType="separate"/>
      </w:r>
      <w:r w:rsidRPr="0045506A">
        <w:t>Jones, Shrinivas,</w:t>
      </w:r>
      <w:bookmarkStart w:id="20" w:name="_GoBack"/>
      <w:bookmarkEnd w:id="20"/>
      <w:r w:rsidRPr="0045506A">
        <w:t xml:space="preserve"> and Bezner-Kerr (2014)</w:t>
      </w:r>
      <w:r w:rsidRPr="0045506A">
        <w:fldChar w:fldCharType="end"/>
      </w:r>
      <w:r w:rsidRPr="0045506A">
        <w:t xml:space="preserve"> </w:t>
      </w:r>
      <w:del w:id="21" w:author="Linderhof, Vincent" w:date="2016-01-15T17:03:00Z">
        <w:r w:rsidRPr="0045506A" w:rsidDel="00357CE3">
          <w:delText xml:space="preserve">argues </w:delText>
        </w:r>
      </w:del>
      <w:ins w:id="22" w:author="Linderhof, Vincent" w:date="2016-01-15T17:03:00Z">
        <w:r w:rsidR="00357CE3">
          <w:t>showed</w:t>
        </w:r>
        <w:r w:rsidR="00357CE3" w:rsidRPr="0045506A">
          <w:t xml:space="preserve"> </w:t>
        </w:r>
      </w:ins>
      <w:r w:rsidRPr="0045506A">
        <w:t xml:space="preserve">that there is a positive relationship between farm production and the health of household members. </w:t>
      </w:r>
    </w:p>
    <w:p w14:paraId="00E2B3B4" w14:textId="080FA307" w:rsidR="009C54AD" w:rsidRPr="0045506A" w:rsidRDefault="00357CE3" w:rsidP="00C13C50">
      <w:ins w:id="23" w:author="Linderhof, Vincent" w:date="2016-01-15T17:03:00Z">
        <w:r>
          <w:t xml:space="preserve">This paper </w:t>
        </w:r>
      </w:ins>
      <w:del w:id="24" w:author="Linderhof, Vincent" w:date="2016-01-15T17:03:00Z">
        <w:r w:rsidR="009C54AD" w:rsidRPr="0045506A" w:rsidDel="00357CE3">
          <w:delText xml:space="preserve">We </w:delText>
        </w:r>
      </w:del>
      <w:del w:id="25" w:author="Linderhof, Vincent" w:date="2016-01-15T17:05:00Z">
        <w:r w:rsidR="009C54AD" w:rsidRPr="0045506A" w:rsidDel="00357CE3">
          <w:delText>aim to complement</w:delText>
        </w:r>
      </w:del>
      <w:ins w:id="26" w:author="Linderhof, Vincent" w:date="2016-01-15T17:05:00Z">
        <w:r>
          <w:t xml:space="preserve"> will extend </w:t>
        </w:r>
      </w:ins>
      <w:del w:id="27" w:author="Linderhof, Vincent" w:date="2016-01-15T17:05:00Z">
        <w:r w:rsidR="009C54AD" w:rsidRPr="0045506A" w:rsidDel="00357CE3">
          <w:delText xml:space="preserve"> </w:delText>
        </w:r>
      </w:del>
      <w:r w:rsidR="009C54AD" w:rsidRPr="0045506A">
        <w:t xml:space="preserve">the work of Jones et al. in two ways. First, </w:t>
      </w:r>
      <w:commentRangeStart w:id="28"/>
      <w:r w:rsidR="009C54AD" w:rsidRPr="0045506A">
        <w:t xml:space="preserve">concerning technical matters, we use </w:t>
      </w:r>
      <w:del w:id="29" w:author="Linderhof, Vincent" w:date="2016-01-15T17:05:00Z">
        <w:r w:rsidR="009C54AD" w:rsidRPr="0045506A" w:rsidDel="00357CE3">
          <w:delText xml:space="preserve">a </w:delText>
        </w:r>
      </w:del>
      <w:r w:rsidR="009C54AD" w:rsidRPr="0045506A">
        <w:t xml:space="preserve">panel </w:t>
      </w:r>
      <w:ins w:id="30" w:author="Linderhof, Vincent" w:date="2016-01-15T17:05:00Z">
        <w:r>
          <w:t xml:space="preserve">data </w:t>
        </w:r>
      </w:ins>
      <w:del w:id="31" w:author="Linderhof, Vincent" w:date="2016-01-15T17:05:00Z">
        <w:r w:rsidR="009C54AD" w:rsidRPr="0045506A" w:rsidDel="00357CE3">
          <w:delText>set of data</w:delText>
        </w:r>
      </w:del>
      <w:ins w:id="32" w:author="Linderhof, Vincent" w:date="2016-01-15T17:05:00Z">
        <w:r>
          <w:t>on farmers households</w:t>
        </w:r>
      </w:ins>
      <w:r w:rsidR="009C54AD" w:rsidRPr="0045506A">
        <w:t xml:space="preserve"> instead of cross-section</w:t>
      </w:r>
      <w:del w:id="33" w:author="Linderhof, Vincent" w:date="2016-01-15T17:06:00Z">
        <w:r w:rsidR="009C54AD" w:rsidRPr="0045506A" w:rsidDel="00357CE3">
          <w:delText>al</w:delText>
        </w:r>
      </w:del>
      <w:r w:rsidR="009C54AD" w:rsidRPr="0045506A">
        <w:t xml:space="preserve"> data</w:t>
      </w:r>
      <w:del w:id="34" w:author="Linderhof, Vincent" w:date="2016-01-15T17:06:00Z">
        <w:r w:rsidR="009C54AD" w:rsidRPr="0045506A" w:rsidDel="00357CE3">
          <w:delText xml:space="preserve"> and apply more appropriate econometric techniques</w:delText>
        </w:r>
        <w:commentRangeEnd w:id="28"/>
        <w:r w:rsidR="00941E36" w:rsidDel="00357CE3">
          <w:rPr>
            <w:rStyle w:val="CommentReference"/>
          </w:rPr>
          <w:commentReference w:id="28"/>
        </w:r>
      </w:del>
      <w:r w:rsidR="009C54AD" w:rsidRPr="0045506A">
        <w:t xml:space="preserve">. Using </w:t>
      </w:r>
      <w:ins w:id="35" w:author="Linderhof, Vincent" w:date="2016-01-15T17:06:00Z">
        <w:r>
          <w:t xml:space="preserve">three waves of </w:t>
        </w:r>
      </w:ins>
      <w:r w:rsidR="009C54AD" w:rsidRPr="0045506A">
        <w:t xml:space="preserve">the World Bank LSMS-ISA </w:t>
      </w:r>
      <w:del w:id="36" w:author="Linderhof, Vincent" w:date="2016-01-15T17:06:00Z">
        <w:r w:rsidR="009C54AD" w:rsidRPr="0045506A" w:rsidDel="00357CE3">
          <w:delText xml:space="preserve">panel </w:delText>
        </w:r>
      </w:del>
      <w:ins w:id="37" w:author="Linderhof, Vincent" w:date="2016-01-15T17:06:00Z">
        <w:r>
          <w:t xml:space="preserve">survey </w:t>
        </w:r>
      </w:ins>
      <w:r w:rsidR="009C54AD" w:rsidRPr="0045506A">
        <w:t xml:space="preserve">data set for Uganda, we are better able to test the reported relationships between the </w:t>
      </w:r>
      <w:commentRangeStart w:id="38"/>
      <w:r w:rsidR="009C54AD" w:rsidRPr="0045506A">
        <w:t xml:space="preserve">DDS measure and consumption diversity </w:t>
      </w:r>
      <w:commentRangeEnd w:id="38"/>
      <w:r>
        <w:rPr>
          <w:rStyle w:val="CommentReference"/>
        </w:rPr>
        <w:commentReference w:id="38"/>
      </w:r>
      <w:r w:rsidR="009C54AD" w:rsidRPr="0045506A">
        <w:t>as reported in Jones et al. (2014). Panel data allows us to utilize econometric techniques which statistically control for potential problems related to omitted, static, variables which can bias results when only one year of data is used. In addition, we test and, when appropriate, incorporate a more complete set of household variables into the model to better account for household characteristics influencing dietary diversity (e.g. non-agricultural income, investments and transfers). The last technical addition concerns the use of a count model in place of the continuous models used in Jones et al. Our second contribution is that we test whether there is a relationship between farm production diversity and household caloric intake. Therefore, in addition to the relationship between farm production diversity and adequacy of nutrient consumption via diverse consumption, we add the influence of production diversity on caloric intake.  Our contention is that an index which combines both nutrient diversity and caloric content will provide a better indication of health than one or the other index alone. By doing so, we hope to provide a convenient, first approximation of the level of household food security and allow policy makers to better target potential policies.</w:t>
      </w:r>
    </w:p>
    <w:p w14:paraId="00A13058" w14:textId="290A2CE3" w:rsidR="00943AEE" w:rsidRPr="00B27B4C" w:rsidRDefault="009C54AD" w:rsidP="00C13C50">
      <w:r w:rsidRPr="0045506A">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rsidR="00C41EFE">
        <w:t xml:space="preserve">t </w:t>
      </w:r>
      <w:r w:rsidR="00D47918" w:rsidRPr="00B27B4C">
        <w:t>relation</w:t>
      </w:r>
      <w:r w:rsidR="00E70215">
        <w:t>ship</w:t>
      </w:r>
      <w:r w:rsidR="00D47918" w:rsidRPr="00B27B4C">
        <w:t xml:space="preserve"> betw</w:t>
      </w:r>
      <w:r w:rsidR="00BD06B8" w:rsidRPr="00B27B4C">
        <w:t>e</w:t>
      </w:r>
      <w:r w:rsidR="00E70215">
        <w:t xml:space="preserve">en diet </w:t>
      </w:r>
      <w:r w:rsidR="00BD06B8" w:rsidRPr="00B27B4C">
        <w:t>diversity and</w:t>
      </w:r>
      <w:r w:rsidR="00D47918" w:rsidRPr="00B27B4C">
        <w:t xml:space="preserve"> micro-nutrient intake. </w:t>
      </w:r>
      <w:r w:rsidR="00E70215">
        <w:t xml:space="preserve">Nutrient adequacy </w:t>
      </w:r>
      <w:r w:rsidR="00D47918" w:rsidRPr="00B27B4C">
        <w:t xml:space="preserve">is </w:t>
      </w:r>
      <w:r w:rsidR="00E46176">
        <w:t xml:space="preserve">commonly </w:t>
      </w:r>
      <w:r w:rsidR="00D47918" w:rsidRPr="00B27B4C">
        <w:t xml:space="preserve">calculated </w:t>
      </w:r>
      <w:r w:rsidR="00E70215">
        <w:t>using</w:t>
      </w:r>
      <w:r w:rsidR="00D47918" w:rsidRPr="00B27B4C">
        <w:t xml:space="preserve"> the</w:t>
      </w:r>
      <w:r w:rsidR="00BD06B8" w:rsidRPr="00B27B4C">
        <w:t xml:space="preserve"> Nutrient Adequacy Ratio (NAR),</w:t>
      </w:r>
      <w:r w:rsidR="00D47918" w:rsidRPr="00B27B4C">
        <w:t xml:space="preserve"> </w:t>
      </w:r>
      <w:r w:rsidR="00E46176">
        <w:t xml:space="preserve">a measure </w:t>
      </w:r>
      <w:r w:rsidR="0042153B" w:rsidRPr="00B27B4C">
        <w:t>that</w:t>
      </w:r>
      <w:r w:rsidR="00D47918" w:rsidRPr="00B27B4C">
        <w:t xml:space="preserve"> compares </w:t>
      </w:r>
      <w:r w:rsidR="002E17CE">
        <w:t xml:space="preserve">an </w:t>
      </w:r>
      <w:r w:rsidR="00E70215">
        <w:t>individual</w:t>
      </w:r>
      <w:r w:rsidR="002E17CE">
        <w:t>’s</w:t>
      </w:r>
      <w:r w:rsidR="00E70215">
        <w:t xml:space="preserve"> </w:t>
      </w:r>
      <w:r w:rsidR="00D47918" w:rsidRPr="00B27B4C">
        <w:t xml:space="preserve">intake </w:t>
      </w:r>
      <w:r w:rsidR="00E70215">
        <w:t xml:space="preserve">of nutrients </w:t>
      </w:r>
      <w:r w:rsidR="00D47918" w:rsidRPr="00B27B4C">
        <w:t xml:space="preserve">to </w:t>
      </w:r>
      <w:r w:rsidR="00E70215">
        <w:t xml:space="preserve">the </w:t>
      </w:r>
      <w:r w:rsidR="00D47918" w:rsidRPr="00B27B4C">
        <w:t>recommend</w:t>
      </w:r>
      <w:r w:rsidR="00E70215">
        <w:t xml:space="preserve">ed </w:t>
      </w:r>
      <w:r w:rsidR="00D47918" w:rsidRPr="00B27B4C">
        <w:t xml:space="preserve">intake </w:t>
      </w:r>
      <w:r w:rsidR="00E70215">
        <w:t>levels of those</w:t>
      </w:r>
      <w:r w:rsidR="00D47918" w:rsidRPr="00B27B4C">
        <w:t xml:space="preserve"> nutrients. The sum of the NAR by nutrient</w:t>
      </w:r>
      <w:r w:rsidR="00E46176">
        <w:t>,</w:t>
      </w:r>
      <w:r w:rsidR="00D47918" w:rsidRPr="00B27B4C">
        <w:t xml:space="preserve"> divided by the number of nutrients</w:t>
      </w:r>
      <w:r w:rsidR="00E46176">
        <w:t>,</w:t>
      </w:r>
      <w:r w:rsidR="00D47918" w:rsidRPr="00B27B4C">
        <w:t xml:space="preserve"> give</w:t>
      </w:r>
      <w:r w:rsidR="00E46176">
        <w:t>s</w:t>
      </w:r>
      <w:r w:rsidR="00D47918" w:rsidRPr="00B27B4C">
        <w:t xml:space="preserve"> an overall indicator </w:t>
      </w:r>
      <w:r w:rsidR="009746CA">
        <w:t xml:space="preserve">known as </w:t>
      </w:r>
      <w:r w:rsidR="00D47918" w:rsidRPr="00B27B4C">
        <w:t xml:space="preserve">the Mean Adequacy Ratio (MAR). Two studies in Mali </w:t>
      </w:r>
      <w:r w:rsidR="00543C20">
        <w:t xml:space="preserve">found </w:t>
      </w:r>
      <w:r w:rsidR="00D47918" w:rsidRPr="00B27B4C">
        <w:t>a positive</w:t>
      </w:r>
      <w:r w:rsidR="00543C20">
        <w:t xml:space="preserve"> relationship</w:t>
      </w:r>
      <w:r w:rsidR="00D47918" w:rsidRPr="00B27B4C">
        <w:t xml:space="preserve"> between the Food Varity Score (FVS), which correspond</w:t>
      </w:r>
      <w:r w:rsidR="00E53205">
        <w:t>s</w:t>
      </w:r>
      <w:r w:rsidR="00D47918" w:rsidRPr="00B27B4C">
        <w:t xml:space="preserve"> to the number of different food items consumed </w:t>
      </w:r>
      <w:r w:rsidR="00AB2A6B">
        <w:t>over</w:t>
      </w:r>
      <w:r w:rsidR="00D47918" w:rsidRPr="00B27B4C">
        <w:t xml:space="preserve"> a defined period, and the MAR. In add</w:t>
      </w:r>
      <w:r w:rsidR="00BD06B8" w:rsidRPr="00B27B4C">
        <w:t xml:space="preserve">ition, it has been shown that </w:t>
      </w:r>
      <w:r w:rsidR="00D47918" w:rsidRPr="00B27B4C">
        <w:t>a significant level of correlation exists between the Dietary Diversity Scor</w:t>
      </w:r>
      <w:r w:rsidR="00BD06B8" w:rsidRPr="00B27B4C">
        <w:t>e (DDS) which, like the FVS,</w:t>
      </w:r>
      <w:r w:rsidR="00D47918" w:rsidRPr="00B27B4C">
        <w:t xml:space="preserve"> focuses on nutritional food groups, and the MAR</w:t>
      </w:r>
      <w:r w:rsidR="00D7066B">
        <w:t xml:space="preserve"> </w:t>
      </w:r>
      <w:r w:rsidR="00D7066B">
        <w:fldChar w:fldCharType="begin"/>
      </w:r>
      <w:r w:rsidR="00D7066B">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instrText>
      </w:r>
      <w:r w:rsidR="00D7066B" w:rsidRPr="00C13C50">
        <w:rPr>
          <w:lang w:val="de-DE"/>
        </w:rPr>
        <w: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w:instrText>
      </w:r>
      <w:r w:rsidR="00D7066B" w:rsidRPr="00226BB3">
        <w:rPr>
          <w:lang w:val="de-DE"/>
        </w:rPr>
        <w:instrText xml:space="preserve">parts":[["2004"]]}}}],"schema":"https://github.com/citation-style-language/schema/raw/master/csl-citation.json"} </w:instrText>
      </w:r>
      <w:r w:rsidR="00D7066B">
        <w:fldChar w:fldCharType="separate"/>
      </w:r>
      <w:proofErr w:type="spellStart"/>
      <w:r w:rsidR="00D7066B" w:rsidRPr="00226BB3">
        <w:rPr>
          <w:lang w:val="de-DE"/>
        </w:rPr>
        <w:t>Hatluy</w:t>
      </w:r>
      <w:proofErr w:type="spellEnd"/>
      <w:r w:rsidR="00D7066B" w:rsidRPr="00226BB3">
        <w:rPr>
          <w:lang w:val="de-DE"/>
        </w:rPr>
        <w:t xml:space="preserve">, </w:t>
      </w:r>
      <w:proofErr w:type="spellStart"/>
      <w:r w:rsidR="00D7066B" w:rsidRPr="00226BB3">
        <w:rPr>
          <w:lang w:val="de-DE"/>
        </w:rPr>
        <w:t>Torheim</w:t>
      </w:r>
      <w:proofErr w:type="spellEnd"/>
      <w:r w:rsidR="00D7066B" w:rsidRPr="00226BB3">
        <w:rPr>
          <w:lang w:val="de-DE"/>
        </w:rPr>
        <w:t xml:space="preserve">, and </w:t>
      </w:r>
      <w:proofErr w:type="spellStart"/>
      <w:r w:rsidR="00D7066B" w:rsidRPr="00226BB3">
        <w:rPr>
          <w:lang w:val="de-DE"/>
        </w:rPr>
        <w:t>Oshaug</w:t>
      </w:r>
      <w:proofErr w:type="spellEnd"/>
      <w:r w:rsidR="00D7066B" w:rsidRPr="00226BB3">
        <w:rPr>
          <w:lang w:val="de-DE"/>
        </w:rPr>
        <w:t xml:space="preserve"> 1998; Torheim et al. 2004)</w:t>
      </w:r>
      <w:r w:rsidR="00D7066B">
        <w:fldChar w:fldCharType="end"/>
      </w:r>
      <w:r w:rsidR="00D7066B" w:rsidRPr="00226BB3">
        <w:rPr>
          <w:lang w:val="de-DE"/>
        </w:rPr>
        <w:t>.</w:t>
      </w:r>
      <w:r w:rsidR="00D47918" w:rsidRPr="00226BB3">
        <w:rPr>
          <w:lang w:val="de-DE"/>
        </w:rPr>
        <w:t xml:space="preserve"> </w:t>
      </w:r>
      <w:r w:rsidR="0021221A">
        <w:fldChar w:fldCharType="begin"/>
      </w:r>
      <w:r w:rsidR="0021221A" w:rsidRPr="00226BB3">
        <w:rPr>
          <w:lang w:val="de-DE"/>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fldChar w:fldCharType="separate"/>
      </w:r>
      <w:r w:rsidR="0021221A" w:rsidRPr="00226BB3">
        <w:rPr>
          <w:lang w:val="de-DE"/>
        </w:rPr>
        <w:t>(Kennedy et al. 2007)</w:t>
      </w:r>
      <w:r w:rsidR="0021221A">
        <w:fldChar w:fldCharType="end"/>
      </w:r>
      <w:r w:rsidR="0021221A" w:rsidRPr="00226BB3">
        <w:rPr>
          <w:lang w:val="de-DE"/>
        </w:rPr>
        <w:t xml:space="preserve">.  </w:t>
      </w:r>
      <w:r w:rsidR="0021221A">
        <w:t xml:space="preserve">Both the DDS </w:t>
      </w:r>
      <w:r w:rsidR="0021221A" w:rsidRPr="00E76B49">
        <w:t>and the</w:t>
      </w:r>
      <w:r w:rsidRPr="00E76B49">
        <w:t xml:space="preserve"> </w:t>
      </w:r>
      <w:r w:rsidR="0021221A" w:rsidRPr="0045506A">
        <w:t xml:space="preserve">FVS have been used as indicators of dietary adequacy of children </w:t>
      </w:r>
      <w:r w:rsidR="0021221A" w:rsidRPr="00476ECE">
        <w:fldChar w:fldCharType="begin"/>
      </w:r>
      <w:r w:rsidR="0021221A" w:rsidRPr="00E76B49">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fldChar w:fldCharType="separate"/>
      </w:r>
      <w:r w:rsidR="0021221A" w:rsidRPr="00E76B49">
        <w:t>(Arimond and Ruel (DDS) 2004; Steyn et al. 2006)</w:t>
      </w:r>
      <w:r w:rsidR="0021221A" w:rsidRPr="00476ECE">
        <w:fldChar w:fldCharType="end"/>
      </w:r>
      <w:r w:rsidR="0021221A" w:rsidRPr="00E76B49">
        <w:t xml:space="preserve">.  Steyn (2006), concludes that </w:t>
      </w:r>
      <w:r w:rsidR="0021221A" w:rsidRPr="00E76B49">
        <w:lastRenderedPageBreak/>
        <w:t xml:space="preserve">either the FVS or DDC can be used as a simple and quick indicator of the nutritional adequacy of a diet.  </w:t>
      </w:r>
      <w:r w:rsidR="00D47918" w:rsidRPr="00E76B49">
        <w:t xml:space="preserve">In the Philippines, a </w:t>
      </w:r>
      <w:r w:rsidR="00343145" w:rsidRPr="00E76B49">
        <w:t xml:space="preserve">significant relationship </w:t>
      </w:r>
      <w:r w:rsidR="00BD06B8" w:rsidRPr="00E76B49">
        <w:t>was found between</w:t>
      </w:r>
      <w:r w:rsidR="00D47918" w:rsidRPr="00E76B49">
        <w:t xml:space="preserve"> nutrient adequacy intake </w:t>
      </w:r>
      <w:r w:rsidR="00D47918" w:rsidRPr="0045506A">
        <w:rPr>
          <w:lang w:val="en-US"/>
        </w:rPr>
        <w:t>and the DDS for children which were not breast feed</w:t>
      </w:r>
      <w:r w:rsidR="00D7066B" w:rsidRPr="0045506A">
        <w:rPr>
          <w:lang w:val="en-US"/>
        </w:rPr>
        <w:t xml:space="preserve"> </w:t>
      </w:r>
      <w:r w:rsidR="00D7066B" w:rsidRPr="0045506A">
        <w:rPr>
          <w:lang w:val="en-US"/>
        </w:rPr>
        <w:fldChar w:fldCharType="begin"/>
      </w:r>
      <w:r w:rsidR="00D7066B" w:rsidRPr="0045506A">
        <w:rPr>
          <w:lang w:val="en-US"/>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45506A">
        <w:rPr>
          <w:lang w:val="en-US"/>
        </w:rPr>
        <w:fldChar w:fldCharType="separate"/>
      </w:r>
      <w:r w:rsidR="00D7066B" w:rsidRPr="0045506A">
        <w:rPr>
          <w:lang w:val="en-US"/>
        </w:rPr>
        <w:t>(Kennedy et al. 2007)</w:t>
      </w:r>
      <w:r w:rsidR="00D7066B" w:rsidRPr="0045506A">
        <w:rPr>
          <w:lang w:val="en-US"/>
        </w:rPr>
        <w:fldChar w:fldCharType="end"/>
      </w:r>
      <w:r w:rsidR="00AB2A6B" w:rsidRPr="0045506A">
        <w:rPr>
          <w:lang w:val="en-US"/>
        </w:rPr>
        <w:t xml:space="preserve"> </w:t>
      </w:r>
      <w:r w:rsidR="00553C0B" w:rsidRPr="0045506A">
        <w:rPr>
          <w:lang w:val="en-US"/>
        </w:rPr>
        <w:t>The</w:t>
      </w:r>
      <w:r w:rsidR="00AB2A6B" w:rsidRPr="0045506A">
        <w:rPr>
          <w:lang w:val="en-US"/>
        </w:rPr>
        <w:t>se</w:t>
      </w:r>
      <w:r w:rsidR="00553C0B" w:rsidRPr="0045506A">
        <w:rPr>
          <w:lang w:val="en-US"/>
        </w:rPr>
        <w:t xml:space="preserve"> studies </w:t>
      </w:r>
      <w:r w:rsidR="00554011" w:rsidRPr="0045506A">
        <w:rPr>
          <w:lang w:val="en-US"/>
        </w:rPr>
        <w:t xml:space="preserve">were run </w:t>
      </w:r>
      <w:r w:rsidR="00553C0B" w:rsidRPr="0045506A">
        <w:rPr>
          <w:lang w:val="en-US"/>
        </w:rPr>
        <w:t>at</w:t>
      </w:r>
      <w:r w:rsidR="00AB2A6B" w:rsidRPr="0045506A">
        <w:rPr>
          <w:lang w:val="en-US"/>
        </w:rPr>
        <w:t xml:space="preserve"> the</w:t>
      </w:r>
      <w:r w:rsidR="00553C0B" w:rsidRPr="0045506A">
        <w:rPr>
          <w:lang w:val="en-US"/>
        </w:rPr>
        <w:t xml:space="preserve"> individual level </w:t>
      </w:r>
      <w:r w:rsidR="00554011" w:rsidRPr="0045506A">
        <w:rPr>
          <w:lang w:val="en-US"/>
        </w:rPr>
        <w:t xml:space="preserve">with the </w:t>
      </w:r>
      <w:r w:rsidR="00553C0B" w:rsidRPr="0045506A">
        <w:rPr>
          <w:lang w:val="en-US"/>
        </w:rPr>
        <w:t>except</w:t>
      </w:r>
      <w:r w:rsidR="00554011" w:rsidRPr="0045506A">
        <w:rPr>
          <w:lang w:val="en-US"/>
        </w:rPr>
        <w:t>ion of</w:t>
      </w:r>
      <w:r w:rsidR="00553C0B" w:rsidRPr="0045506A">
        <w:rPr>
          <w:lang w:val="en-US"/>
        </w:rPr>
        <w:t xml:space="preserve"> </w:t>
      </w:r>
      <w:proofErr w:type="spellStart"/>
      <w:r w:rsidR="00553C0B" w:rsidRPr="0045506A">
        <w:rPr>
          <w:lang w:val="en-US"/>
        </w:rPr>
        <w:t>Torheim</w:t>
      </w:r>
      <w:proofErr w:type="spellEnd"/>
      <w:r w:rsidR="00553C0B" w:rsidRPr="0045506A">
        <w:rPr>
          <w:lang w:val="en-US"/>
        </w:rPr>
        <w:t xml:space="preserve"> et al. </w:t>
      </w:r>
      <w:r w:rsidR="00553C0B" w:rsidRPr="00A7467C">
        <w:t>(2004)</w:t>
      </w:r>
      <w:r w:rsidR="00554011">
        <w:t>,</w:t>
      </w:r>
      <w:r w:rsidR="00553C0B" w:rsidRPr="00A7467C">
        <w:t xml:space="preserve"> </w:t>
      </w:r>
      <w:r w:rsidR="00AB2A6B">
        <w:t xml:space="preserve">who </w:t>
      </w:r>
      <w:r w:rsidR="00553C0B" w:rsidRPr="00A7467C">
        <w:t>consider</w:t>
      </w:r>
      <w:r w:rsidR="00AB2A6B">
        <w:t>ed</w:t>
      </w:r>
      <w:r w:rsidR="00553C0B" w:rsidRPr="00A7467C">
        <w:t xml:space="preserve"> both individual and household levels</w:t>
      </w:r>
      <w:r w:rsidR="00C84727">
        <w:t xml:space="preserve"> using both DDS and FVS measures</w:t>
      </w:r>
      <w:r w:rsidR="00553C0B" w:rsidRPr="00A7467C">
        <w:t xml:space="preserve">. </w:t>
      </w:r>
      <w:r w:rsidR="00AB2A6B">
        <w:t>In contrast, o</w:t>
      </w:r>
      <w:r w:rsidR="00553C0B" w:rsidRPr="00A7467C">
        <w:t xml:space="preserve">ur study </w:t>
      </w:r>
      <w:r w:rsidR="00636DB2">
        <w:t xml:space="preserve">examines </w:t>
      </w:r>
      <w:r w:rsidR="00553C0B" w:rsidRPr="00A7467C">
        <w:t xml:space="preserve">household dietary diversity </w:t>
      </w:r>
      <w:r w:rsidR="00636691" w:rsidRPr="00A7467C">
        <w:t xml:space="preserve">as </w:t>
      </w:r>
      <w:r w:rsidR="00636DB2">
        <w:t>i</w:t>
      </w:r>
      <w:r w:rsidR="00636691" w:rsidRPr="00A7467C">
        <w:t xml:space="preserve">n </w:t>
      </w:r>
      <w:r w:rsidR="00636691" w:rsidRPr="00A7467C">
        <w:fldChar w:fldCharType="begin"/>
      </w:r>
      <w:r w:rsidR="00636691" w:rsidRPr="00A7467C">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fldChar w:fldCharType="separate"/>
      </w:r>
      <w:r w:rsidR="00636691" w:rsidRPr="00A7467C">
        <w:t>Thorne-Lyman et al. (2010)</w:t>
      </w:r>
      <w:r w:rsidR="00636691" w:rsidRPr="00A7467C">
        <w:fldChar w:fldCharType="end"/>
      </w:r>
      <w:r w:rsidR="00636691" w:rsidRPr="00A7467C">
        <w:t xml:space="preserve"> and </w:t>
      </w:r>
      <w:r w:rsidR="0049315E" w:rsidRPr="00A7467C">
        <w:t>J</w:t>
      </w:r>
      <w:r w:rsidR="00636691" w:rsidRPr="00A7467C">
        <w:t>ones et al. (2014)</w:t>
      </w:r>
      <w:r w:rsidR="001027F5" w:rsidRPr="00A7467C">
        <w:t xml:space="preserve">. We assume that within </w:t>
      </w:r>
      <w:r w:rsidR="00636DB2">
        <w:t xml:space="preserve">a </w:t>
      </w:r>
      <w:r w:rsidR="001027F5" w:rsidRPr="00A7467C">
        <w:t>household</w:t>
      </w:r>
      <w:r w:rsidR="00636DB2">
        <w:t xml:space="preserve"> </w:t>
      </w:r>
      <w:r w:rsidR="001027F5" w:rsidRPr="00A7467C">
        <w:t xml:space="preserve">food allocation is </w:t>
      </w:r>
      <w:r w:rsidR="00636DB2">
        <w:t xml:space="preserve">distributed </w:t>
      </w:r>
      <w:r w:rsidR="001027F5" w:rsidRPr="00A7467C">
        <w:t>equitabl</w:t>
      </w:r>
      <w:r w:rsidR="00636DB2">
        <w:t>y</w:t>
      </w:r>
      <w:r w:rsidR="001027F5" w:rsidRPr="00A7467C">
        <w:t xml:space="preserve"> </w:t>
      </w:r>
      <w:r w:rsidR="00636DB2">
        <w:t xml:space="preserve">to </w:t>
      </w:r>
      <w:r w:rsidR="001027F5" w:rsidRPr="00A7467C">
        <w:t>optimize the diet of each member according</w:t>
      </w:r>
      <w:r w:rsidR="00500F72" w:rsidRPr="00A7467C">
        <w:t xml:space="preserve"> to the total of </w:t>
      </w:r>
      <w:r w:rsidR="001027F5" w:rsidRPr="00A7467C">
        <w:t xml:space="preserve">foods available. </w:t>
      </w:r>
      <w:r w:rsidR="00CF74D6">
        <w:t xml:space="preserve">Ideally, the individual consumption data would be </w:t>
      </w:r>
      <w:r w:rsidR="00C41EFE">
        <w:t>available;</w:t>
      </w:r>
      <w:r w:rsidR="00CF74D6">
        <w:t xml:space="preserve"> unfortunately </w:t>
      </w:r>
      <w:r w:rsidR="002F7F31">
        <w:t>they are</w:t>
      </w:r>
      <w:r w:rsidR="00CF74D6">
        <w:t xml:space="preserve"> not in the LSMS-ISA databases.  </w:t>
      </w:r>
      <w:r w:rsidR="002F7F31">
        <w:t>In</w:t>
      </w:r>
      <w:r w:rsidR="00943AEE">
        <w:t xml:space="preserve"> general,</w:t>
      </w:r>
      <w:r w:rsidR="002F7F31">
        <w:t xml:space="preserve"> according to Thorne-Lyman (2010),</w:t>
      </w:r>
      <w:r w:rsidR="00943AEE">
        <w:t xml:space="preserve"> t</w:t>
      </w:r>
      <w:r w:rsidR="00943AEE" w:rsidRPr="00943AEE">
        <w:t>he collection of reliable data on household expenditures is relatively time consuming a</w:t>
      </w:r>
      <w:r w:rsidR="002F7F31">
        <w:t>nd complex and therefore</w:t>
      </w:r>
      <w:r w:rsidR="00943AEE" w:rsidRPr="00943AEE">
        <w:t xml:space="preserve"> dietary diversity scores are increasingly used as measures of food security and as proxies for nutrient adequacy</w:t>
      </w:r>
      <w:r w:rsidR="00943AEE" w:rsidRPr="00943AEE">
        <w:rPr>
          <w:b/>
        </w:rPr>
        <w:t xml:space="preserve">.  </w:t>
      </w:r>
      <w:r w:rsidR="002F7F31">
        <w:t xml:space="preserve"> </w:t>
      </w:r>
      <w:r w:rsidR="00CF74D6">
        <w:t>However, a</w:t>
      </w:r>
      <w:r w:rsidR="001027F5" w:rsidRPr="00A7467C">
        <w:t xml:space="preserve">s </w:t>
      </w:r>
      <w:r w:rsidR="00636DB2">
        <w:t>argued in</w:t>
      </w:r>
      <w:r w:rsidR="001027F5" w:rsidRPr="00A7467C">
        <w:fldChar w:fldCharType="begin"/>
      </w:r>
      <w:r w:rsidR="001027F5" w:rsidRPr="00A7467C">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fldChar w:fldCharType="separate"/>
      </w:r>
      <w:r w:rsidR="001027F5" w:rsidRPr="00A7467C">
        <w:t xml:space="preserve"> Pitt, Rosenzweig, and Hassan (1990)</w:t>
      </w:r>
      <w:r w:rsidR="001027F5" w:rsidRPr="00A7467C">
        <w:fldChar w:fldCharType="end"/>
      </w:r>
      <w:r w:rsidR="001027F5" w:rsidRPr="00A7467C">
        <w:t xml:space="preserve">, </w:t>
      </w:r>
      <w:r w:rsidR="00636DB2">
        <w:t xml:space="preserve"> although </w:t>
      </w:r>
      <w:r w:rsidR="001027F5" w:rsidRPr="00A7467C">
        <w:t>intra-household calories allocation varies between member</w:t>
      </w:r>
      <w:r w:rsidR="00636DB2">
        <w:t>s</w:t>
      </w:r>
      <w:r w:rsidR="00B24BA7" w:rsidRPr="00A7467C">
        <w:t>, especially in relation</w:t>
      </w:r>
      <w:r w:rsidR="00BF4997">
        <w:t>ship</w:t>
      </w:r>
      <w:r w:rsidR="00B24BA7" w:rsidRPr="00A7467C">
        <w:t xml:space="preserve"> </w:t>
      </w:r>
      <w:r w:rsidR="00636DB2">
        <w:t>to</w:t>
      </w:r>
      <w:r w:rsidR="00B24BA7" w:rsidRPr="00A7467C">
        <w:t xml:space="preserve"> gender,</w:t>
      </w:r>
      <w:r w:rsidR="001027F5" w:rsidRPr="00A7467C">
        <w:t xml:space="preserve"> </w:t>
      </w:r>
      <w:r w:rsidR="00636DB2">
        <w:t xml:space="preserve">the </w:t>
      </w:r>
      <w:r w:rsidR="009A0060" w:rsidRPr="00A7467C">
        <w:t xml:space="preserve">work and </w:t>
      </w:r>
      <w:r w:rsidR="00636DB2">
        <w:t xml:space="preserve">other </w:t>
      </w:r>
      <w:r w:rsidR="00B24BA7" w:rsidRPr="00A7467C">
        <w:t>activities of each</w:t>
      </w:r>
      <w:r w:rsidR="00636DB2">
        <w:t xml:space="preserve"> household member </w:t>
      </w:r>
      <w:r w:rsidR="009A0060" w:rsidRPr="00A7467C">
        <w:t>can explain th</w:t>
      </w:r>
      <w:r w:rsidR="00BF4997">
        <w:t>o</w:t>
      </w:r>
      <w:r w:rsidR="00636DB2">
        <w:t>se</w:t>
      </w:r>
      <w:r w:rsidR="009A0060" w:rsidRPr="00A7467C">
        <w:t xml:space="preserve"> differences</w:t>
      </w:r>
      <w:r w:rsidR="00B24BA7" w:rsidRPr="00A7467C">
        <w:t>. According to th</w:t>
      </w:r>
      <w:r w:rsidR="00CF74D6">
        <w:t>e</w:t>
      </w:r>
      <w:r w:rsidR="00BF4997">
        <w:t xml:space="preserve"> authors,</w:t>
      </w:r>
      <w:r w:rsidR="001027F5" w:rsidRPr="00A7467C">
        <w:t xml:space="preserve"> </w:t>
      </w:r>
      <w:r w:rsidR="001027F5" w:rsidRPr="00A7467C">
        <w:rPr>
          <w:i/>
        </w:rPr>
        <w:t>“household are averse to inequality”</w:t>
      </w:r>
      <w:r w:rsidR="00BF4997">
        <w:t xml:space="preserve">.  </w:t>
      </w:r>
      <w:r w:rsidR="00CF74D6">
        <w:t xml:space="preserve"> Accordingly, as a second best solution </w:t>
      </w:r>
      <w:r w:rsidR="00B24BA7" w:rsidRPr="00A7467C">
        <w:t xml:space="preserve">we </w:t>
      </w:r>
      <w:r w:rsidR="00BF4997">
        <w:t xml:space="preserve">take </w:t>
      </w:r>
      <w:r w:rsidR="00B24BA7" w:rsidRPr="00A7467C">
        <w:t xml:space="preserve">household </w:t>
      </w:r>
      <w:r w:rsidR="00CF74D6">
        <w:t>consumption as imperfectly reflecting</w:t>
      </w:r>
      <w:r w:rsidR="00B24BA7" w:rsidRPr="00A7467C">
        <w:t xml:space="preserve"> </w:t>
      </w:r>
      <w:r w:rsidR="00EC0712" w:rsidRPr="00A7467C">
        <w:t xml:space="preserve">the dietary </w:t>
      </w:r>
      <w:r w:rsidR="00CF74D6">
        <w:t xml:space="preserve">condition </w:t>
      </w:r>
      <w:r w:rsidR="00EC0712" w:rsidRPr="00A7467C">
        <w:t xml:space="preserve">of </w:t>
      </w:r>
      <w:r w:rsidR="00CF74D6">
        <w:t>individual household</w:t>
      </w:r>
      <w:r w:rsidR="00EC0712" w:rsidRPr="00A7467C">
        <w:t xml:space="preserve"> member</w:t>
      </w:r>
      <w:r w:rsidR="00CF74D6">
        <w:t>s</w:t>
      </w:r>
      <w:r w:rsidR="00B24BA7" w:rsidRPr="00A7467C">
        <w:t>.</w:t>
      </w:r>
    </w:p>
    <w:p w14:paraId="550FD99E" w14:textId="14A2D3B9" w:rsidR="005D0EBF" w:rsidRDefault="00D47918" w:rsidP="00C13C50">
      <w:r w:rsidRPr="005D0EBF">
        <w:t>Th</w:t>
      </w:r>
      <w:r w:rsidR="00383B76" w:rsidRPr="005D0EBF">
        <w:t xml:space="preserve">e remainder of the </w:t>
      </w:r>
      <w:r w:rsidRPr="005D0EBF">
        <w:t>paper is organized as follow</w:t>
      </w:r>
      <w:r w:rsidR="00383B76" w:rsidRPr="005D0EBF">
        <w:t>s</w:t>
      </w:r>
      <w:r w:rsidRPr="005D0EBF">
        <w:t xml:space="preserve">, </w:t>
      </w:r>
      <w:r w:rsidR="004017D1">
        <w:t xml:space="preserve">the </w:t>
      </w:r>
      <w:r w:rsidR="0042153B">
        <w:t>next</w:t>
      </w:r>
      <w:r w:rsidR="00636691">
        <w:t xml:space="preserve"> </w:t>
      </w:r>
      <w:r w:rsidR="004017D1">
        <w:t>section describes</w:t>
      </w:r>
      <w:r w:rsidR="00383B76" w:rsidRPr="005D0EBF">
        <w:t xml:space="preserve"> </w:t>
      </w:r>
      <w:r w:rsidR="00DE68A2">
        <w:t xml:space="preserve">the </w:t>
      </w:r>
      <w:r w:rsidR="00383B76" w:rsidRPr="005D0EBF">
        <w:t xml:space="preserve">data and methods used, emphasizing the process of selecting </w:t>
      </w:r>
      <w:r w:rsidR="00DE68A2">
        <w:t xml:space="preserve">the </w:t>
      </w:r>
      <w:r w:rsidR="00383B76" w:rsidRPr="005D0EBF">
        <w:t xml:space="preserve">variables eventually used in the analysis and </w:t>
      </w:r>
      <w:r w:rsidR="004017D1">
        <w:t xml:space="preserve">the panel techniques employed. </w:t>
      </w:r>
      <w:r w:rsidR="00383B76" w:rsidRPr="005D0EBF">
        <w:t>Thereafter follows the results and discussion sections</w:t>
      </w:r>
      <w:r w:rsidR="005D0EBF">
        <w:t>.</w:t>
      </w:r>
      <w:r w:rsidR="00E0599D">
        <w:t xml:space="preserve"> </w:t>
      </w:r>
      <w:r w:rsidR="00383B76" w:rsidRPr="005D0EBF">
        <w:t>Finally, the conclusions section describes general conclusions and sugges</w:t>
      </w:r>
      <w:r w:rsidR="005D0EBF">
        <w:t xml:space="preserve">ts </w:t>
      </w:r>
      <w:r w:rsidR="004017D1">
        <w:t>p</w:t>
      </w:r>
      <w:r w:rsidR="005D0EBF">
        <w:t>olicy implications.</w:t>
      </w:r>
    </w:p>
    <w:p w14:paraId="6A0D1765" w14:textId="4520CF09" w:rsidR="007B33EB" w:rsidRPr="005D0EBF" w:rsidRDefault="00BA6F7E" w:rsidP="00C13C50">
      <w:pPr>
        <w:pStyle w:val="Heading1"/>
      </w:pPr>
      <w:ins w:id="39" w:author="Linderhof, Vincent" w:date="2016-01-15T15:14:00Z">
        <w:r>
          <w:t xml:space="preserve">2. </w:t>
        </w:r>
      </w:ins>
      <w:r w:rsidR="00007111" w:rsidRPr="005D0EBF">
        <w:t xml:space="preserve">Data and </w:t>
      </w:r>
      <w:r w:rsidR="00D47918" w:rsidRPr="005D0EBF">
        <w:t>Methods</w:t>
      </w:r>
    </w:p>
    <w:p w14:paraId="134768C4" w14:textId="77777777" w:rsidR="007B33EB" w:rsidRPr="00B27B4C" w:rsidRDefault="00D47918" w:rsidP="00C13C50">
      <w:r w:rsidRPr="00B27B4C">
        <w:t>Presentation of LSMS-ISA</w:t>
      </w:r>
    </w:p>
    <w:p w14:paraId="1B1B873E" w14:textId="0668CBEC" w:rsidR="009216BA" w:rsidRDefault="009216BA" w:rsidP="00C13C50">
      <w:r w:rsidRPr="0003414A">
        <w:t>The Uganda economy is h</w:t>
      </w:r>
      <w:r>
        <w:t>eavily dependent on agriculture</w:t>
      </w:r>
      <w:r w:rsidRPr="0003414A">
        <w:t>. That sector employed 66% of the population in 2009</w:t>
      </w:r>
      <w:r>
        <w:t xml:space="preserve"> </w:t>
      </w:r>
      <w:r>
        <w:fldChar w:fldCharType="begin"/>
      </w:r>
      <w:r>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fldChar w:fldCharType="separate"/>
      </w:r>
      <w:r w:rsidRPr="00D7066B">
        <w:t>(Boysen, Jensen, and Matthews 2014)</w:t>
      </w:r>
      <w:r>
        <w:fldChar w:fldCharType="end"/>
      </w:r>
      <w:r w:rsidRPr="0003414A">
        <w:t xml:space="preserve">. </w:t>
      </w:r>
      <w:r>
        <w:t xml:space="preserve"> </w:t>
      </w:r>
      <w:r w:rsidRPr="0003414A">
        <w:t>According to surveys in 2011-2012, half of the surveyed households consider farming to be their main activity and their principl</w:t>
      </w:r>
      <w:r w:rsidR="003E7C06">
        <w:t>e</w:t>
      </w:r>
      <w:r w:rsidRPr="0003414A">
        <w:t xml:space="preserve"> source of income </w:t>
      </w:r>
      <w:r>
        <w:fldChar w:fldCharType="begin"/>
      </w:r>
      <w:r>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fldChar w:fldCharType="separate"/>
      </w:r>
      <w:r w:rsidRPr="00D7066B">
        <w:t>(The Uganda Bureau of Statistics 2015)</w:t>
      </w:r>
      <w:r>
        <w:fldChar w:fldCharType="end"/>
      </w:r>
      <w:r>
        <w:t>.</w:t>
      </w:r>
      <w:r w:rsidRPr="0003414A">
        <w:t xml:space="preserve"> </w:t>
      </w:r>
    </w:p>
    <w:p w14:paraId="7B4BFB98" w14:textId="5015213F" w:rsidR="00C242BB" w:rsidRPr="00B27B4C" w:rsidRDefault="00777086" w:rsidP="00C13C50">
      <w:r>
        <w:t>T</w:t>
      </w:r>
      <w:r w:rsidR="0000142B" w:rsidRPr="00B27B4C">
        <w:t>hree</w:t>
      </w:r>
      <w:r w:rsidR="00D47918" w:rsidRPr="00B27B4C">
        <w:t xml:space="preserve"> </w:t>
      </w:r>
      <w:r w:rsidR="005460FE" w:rsidRPr="00B27B4C">
        <w:t xml:space="preserve">waves of the </w:t>
      </w:r>
      <w:r w:rsidR="00B738D3">
        <w:t xml:space="preserve">LSMS-ISA </w:t>
      </w:r>
      <w:r w:rsidR="00D47918" w:rsidRPr="00B27B4C">
        <w:t>Uganda National Panel Survey (UNPS)</w:t>
      </w:r>
      <w:r>
        <w:t>,</w:t>
      </w:r>
      <w:r w:rsidR="00D47918" w:rsidRPr="00B27B4C">
        <w:t xml:space="preserve"> </w:t>
      </w:r>
      <w:r w:rsidR="0000142B" w:rsidRPr="00B27B4C">
        <w:t xml:space="preserve">2009-2010, </w:t>
      </w:r>
      <w:r w:rsidR="00D47918" w:rsidRPr="00B27B4C">
        <w:t>2010-2011 and 2011-2012</w:t>
      </w:r>
      <w:r>
        <w:t xml:space="preserve">, </w:t>
      </w:r>
      <w:r w:rsidR="008D576D">
        <w:t xml:space="preserve">implemented by </w:t>
      </w:r>
      <w:r>
        <w:t>the Uganda</w:t>
      </w:r>
      <w:r w:rsidR="00FE0D40">
        <w:t>n Bureau of S</w:t>
      </w:r>
      <w:r>
        <w:t>tatistic</w:t>
      </w:r>
      <w:r w:rsidR="00FE0D40">
        <w:t>s</w:t>
      </w:r>
      <w:r>
        <w:t xml:space="preserve">, </w:t>
      </w:r>
      <w:r w:rsidR="00FE0D40">
        <w:t>are inclu</w:t>
      </w:r>
      <w:r w:rsidR="008D576D">
        <w:t>ded in the analysis. T</w:t>
      </w:r>
      <w:r w:rsidR="00E31EFB" w:rsidRPr="00B27B4C">
        <w:t xml:space="preserve">he </w:t>
      </w:r>
      <w:r w:rsidR="00B738D3">
        <w:t>LSMS-ISA UNPS</w:t>
      </w:r>
      <w:r w:rsidR="00E31EFB" w:rsidRPr="00B27B4C">
        <w:t xml:space="preserve"> </w:t>
      </w:r>
      <w:r w:rsidR="00DC0BCF">
        <w:t xml:space="preserve">consists </w:t>
      </w:r>
      <w:r w:rsidR="00912954">
        <w:t xml:space="preserve">of data from </w:t>
      </w:r>
      <w:r w:rsidR="008D576D">
        <w:t>two household visits</w:t>
      </w:r>
      <w:r w:rsidR="00D47918" w:rsidRPr="00B27B4C">
        <w:t xml:space="preserve"> </w:t>
      </w:r>
      <w:r w:rsidR="00DC0BCF">
        <w:t xml:space="preserve">separated by </w:t>
      </w:r>
      <w:r w:rsidR="00D47918" w:rsidRPr="00B27B4C">
        <w:t>six months</w:t>
      </w:r>
      <w:r w:rsidR="00DC0BCF">
        <w:t xml:space="preserve"> to</w:t>
      </w:r>
      <w:r w:rsidR="00D47918" w:rsidRPr="00B27B4C">
        <w:t xml:space="preserve"> </w:t>
      </w:r>
      <w:r w:rsidR="00DC0BCF">
        <w:t xml:space="preserve">record the activities of the </w:t>
      </w:r>
      <w:r w:rsidR="00D47918" w:rsidRPr="00B27B4C">
        <w:t xml:space="preserve">two </w:t>
      </w:r>
      <w:r w:rsidR="00DC0BCF">
        <w:t xml:space="preserve">Ugandan </w:t>
      </w:r>
      <w:r w:rsidR="00D47918" w:rsidRPr="00B27B4C">
        <w:t>cropping season</w:t>
      </w:r>
      <w:r w:rsidR="00DC0BCF">
        <w:t>s</w:t>
      </w:r>
      <w:r w:rsidR="007E51C1" w:rsidRPr="00B27B4C">
        <w:t xml:space="preserve"> – dry and rainy</w:t>
      </w:r>
      <w:r w:rsidR="00D47918" w:rsidRPr="00B27B4C">
        <w:t xml:space="preserve">. </w:t>
      </w:r>
      <w:r w:rsidR="00126094">
        <w:t xml:space="preserve">The survey is composed of four different questionnaires. </w:t>
      </w:r>
      <w:r w:rsidR="008D576D">
        <w:t>W</w:t>
      </w:r>
      <w:r w:rsidR="007E51C1" w:rsidRPr="00B27B4C">
        <w:t>e use</w:t>
      </w:r>
      <w:r w:rsidR="00D47918" w:rsidRPr="00B27B4C">
        <w:t xml:space="preserve"> </w:t>
      </w:r>
      <w:r w:rsidR="008D4325">
        <w:t>two</w:t>
      </w:r>
      <w:r w:rsidR="00D47918" w:rsidRPr="00B27B4C">
        <w:t xml:space="preserve"> </w:t>
      </w:r>
      <w:r w:rsidR="00126094">
        <w:t>of them</w:t>
      </w:r>
      <w:r w:rsidR="00516532" w:rsidRPr="00636845">
        <w:t>, namely</w:t>
      </w:r>
      <w:r w:rsidR="00DC0BCF" w:rsidRPr="00636845">
        <w:t>,</w:t>
      </w:r>
      <w:r w:rsidR="00516532" w:rsidRPr="00636845">
        <w:t xml:space="preserve"> the</w:t>
      </w:r>
      <w:r w:rsidR="008D4325" w:rsidRPr="00636845">
        <w:t xml:space="preserve"> household</w:t>
      </w:r>
      <w:r w:rsidR="00516532" w:rsidRPr="00636845">
        <w:t xml:space="preserve"> </w:t>
      </w:r>
      <w:r w:rsidR="008D4325" w:rsidRPr="00636845">
        <w:t>and the</w:t>
      </w:r>
      <w:r w:rsidR="00D47918" w:rsidRPr="00636845">
        <w:t xml:space="preserve"> agriculture</w:t>
      </w:r>
      <w:r w:rsidR="00DC0BCF" w:rsidRPr="00636845">
        <w:t xml:space="preserve"> surveys</w:t>
      </w:r>
      <w:r w:rsidR="000000D3" w:rsidRPr="00636845">
        <w:t xml:space="preserve"> </w:t>
      </w:r>
      <w:r w:rsidR="008E2643">
        <w:t xml:space="preserve">the first of </w:t>
      </w:r>
      <w:r w:rsidR="000000D3" w:rsidRPr="00636845">
        <w:t xml:space="preserve">which contains </w:t>
      </w:r>
      <w:r w:rsidR="008E2643">
        <w:t xml:space="preserve">household </w:t>
      </w:r>
      <w:r w:rsidR="000000D3" w:rsidRPr="00636845">
        <w:t xml:space="preserve">socio-economics </w:t>
      </w:r>
      <w:r w:rsidR="00EB4D2E" w:rsidRPr="00636845">
        <w:t>information</w:t>
      </w:r>
      <w:r w:rsidR="000000D3" w:rsidRPr="00636845">
        <w:t xml:space="preserve"> and weekly food consumption</w:t>
      </w:r>
      <w:r w:rsidR="00EB4D2E">
        <w:t xml:space="preserve"> </w:t>
      </w:r>
      <w:r w:rsidR="003C10BE">
        <w:t>data and</w:t>
      </w:r>
      <w:r w:rsidR="008E2643">
        <w:t xml:space="preserve"> the </w:t>
      </w:r>
      <w:r w:rsidR="003C10BE">
        <w:t xml:space="preserve">second which </w:t>
      </w:r>
      <w:r w:rsidR="008E2643">
        <w:t xml:space="preserve">contains descriptions of </w:t>
      </w:r>
      <w:r w:rsidR="00EB4D2E">
        <w:t>farm characteristics</w:t>
      </w:r>
      <w:r w:rsidR="002F6D2E">
        <w:t xml:space="preserve">. </w:t>
      </w:r>
      <w:r w:rsidR="008E2643">
        <w:t>Specific variables used in analyse</w:t>
      </w:r>
      <w:r w:rsidR="00FE37E4">
        <w:t>s</w:t>
      </w:r>
      <w:r w:rsidR="003C10BE">
        <w:t xml:space="preserve"> </w:t>
      </w:r>
      <w:r w:rsidR="003C5095">
        <w:t xml:space="preserve">are described below. </w:t>
      </w:r>
      <w:r w:rsidR="00D47918" w:rsidRPr="00636845">
        <w:t xml:space="preserve">The households </w:t>
      </w:r>
      <w:r w:rsidR="00C13B06">
        <w:t xml:space="preserve">selected by </w:t>
      </w:r>
      <w:r w:rsidR="00D47918" w:rsidRPr="00636845">
        <w:t xml:space="preserve">UNPS </w:t>
      </w:r>
      <w:r w:rsidR="00C47DF1" w:rsidRPr="00636845">
        <w:t xml:space="preserve">were selected </w:t>
      </w:r>
      <w:r w:rsidR="008E2643">
        <w:t xml:space="preserve">such that </w:t>
      </w:r>
      <w:r w:rsidR="00C13B06">
        <w:t xml:space="preserve">the weight of </w:t>
      </w:r>
      <w:r w:rsidR="008E2643">
        <w:t>each region is equally represented and with stratification be</w:t>
      </w:r>
      <w:r w:rsidR="003C5095">
        <w:t xml:space="preserve">tween rural and urban regions. </w:t>
      </w:r>
      <w:r w:rsidR="00FE37E4">
        <w:t>All three wavers of data</w:t>
      </w:r>
      <w:r w:rsidR="003C10BE">
        <w:t xml:space="preserve"> were used</w:t>
      </w:r>
      <w:r w:rsidR="00FE37E4">
        <w:t xml:space="preserve"> in the analyses allowing </w:t>
      </w:r>
      <w:r w:rsidR="003C10BE">
        <w:t>us to construct</w:t>
      </w:r>
      <w:r w:rsidR="00FE37E4">
        <w:t xml:space="preserve"> a balanced panel consisting of </w:t>
      </w:r>
      <w:r w:rsidR="00E75A71">
        <w:t>1722</w:t>
      </w:r>
      <w:r w:rsidR="00C242BB" w:rsidRPr="00B27B4C">
        <w:t xml:space="preserve"> househ</w:t>
      </w:r>
      <w:r w:rsidR="008D576D">
        <w:t xml:space="preserve">old observations. </w:t>
      </w:r>
      <w:r w:rsidR="00C242BB" w:rsidRPr="00B27B4C">
        <w:t>In addition</w:t>
      </w:r>
      <w:r w:rsidR="00D333F2">
        <w:t xml:space="preserve"> to data </w:t>
      </w:r>
      <w:r w:rsidR="00FE37E4">
        <w:t>from</w:t>
      </w:r>
      <w:r w:rsidR="00D333F2">
        <w:t xml:space="preserve"> the </w:t>
      </w:r>
      <w:r w:rsidR="00B738D3">
        <w:t xml:space="preserve">LSMS-ISA </w:t>
      </w:r>
      <w:r w:rsidR="00D333F2">
        <w:t>surveys</w:t>
      </w:r>
      <w:r w:rsidR="00C242BB" w:rsidRPr="00B27B4C">
        <w:t xml:space="preserve">, </w:t>
      </w:r>
      <w:r w:rsidR="00FE37E4">
        <w:t xml:space="preserve">we estimate a measure of </w:t>
      </w:r>
      <w:r w:rsidR="0037592A">
        <w:t xml:space="preserve">nutrition </w:t>
      </w:r>
      <w:r w:rsidR="00FE37E4">
        <w:t xml:space="preserve">based on </w:t>
      </w:r>
      <w:r w:rsidR="003C10BE">
        <w:t xml:space="preserve">a </w:t>
      </w:r>
      <w:r w:rsidR="00FE37E4">
        <w:t>household</w:t>
      </w:r>
      <w:r w:rsidR="003C10BE">
        <w:t>’s total</w:t>
      </w:r>
      <w:r w:rsidR="00FE37E4">
        <w:t xml:space="preserve"> </w:t>
      </w:r>
      <w:r w:rsidR="005B6004">
        <w:t xml:space="preserve">caloric intake. </w:t>
      </w:r>
      <w:r w:rsidR="00FE37E4">
        <w:t>We constructed this measure by calculating</w:t>
      </w:r>
      <w:r w:rsidR="002F6D2E">
        <w:t xml:space="preserve"> </w:t>
      </w:r>
      <w:r w:rsidR="00C242BB" w:rsidRPr="00B27B4C">
        <w:t>calories per kilogram of food item consumed by Ugandans using</w:t>
      </w:r>
      <w:r w:rsidR="00024836">
        <w:t xml:space="preserve"> calorific coe</w:t>
      </w:r>
      <w:r w:rsidR="00BB4C2A">
        <w:t>f</w:t>
      </w:r>
      <w:r w:rsidR="00024836">
        <w:t>ficient</w:t>
      </w:r>
      <w:r w:rsidR="00C242BB" w:rsidRPr="00B27B4C">
        <w:t xml:space="preserve"> data from the World Food Programme and the USDA's National Nutrient Database for Standard</w:t>
      </w:r>
      <w:r w:rsidR="00C209B3">
        <w:t xml:space="preserve"> (</w:t>
      </w:r>
      <w:r w:rsidR="006F241F">
        <w:t xml:space="preserve">References World Food </w:t>
      </w:r>
      <w:r w:rsidR="00C41EFE">
        <w:t>Programme;</w:t>
      </w:r>
      <w:r w:rsidR="006F241F">
        <w:t xml:space="preserve"> USDA, 2013</w:t>
      </w:r>
      <w:r w:rsidR="00C209B3">
        <w:t>)</w:t>
      </w:r>
      <w:r w:rsidR="00C47DF1">
        <w:t xml:space="preserve">. </w:t>
      </w:r>
      <w:r w:rsidR="00C209B3">
        <w:t xml:space="preserve"> </w:t>
      </w:r>
      <w:r w:rsidR="00631898">
        <w:t>In most cases</w:t>
      </w:r>
      <w:r w:rsidR="00C209B3">
        <w:t>,</w:t>
      </w:r>
      <w:r w:rsidR="00631898">
        <w:t xml:space="preserve"> we were able to </w:t>
      </w:r>
      <w:r w:rsidR="00C47DF1" w:rsidRPr="00A7467C">
        <w:t xml:space="preserve">match the food products consumed </w:t>
      </w:r>
      <w:r w:rsidR="00631898" w:rsidRPr="00A7467C">
        <w:t xml:space="preserve">in Uganda </w:t>
      </w:r>
      <w:r w:rsidR="00FE37E4" w:rsidRPr="00A7467C">
        <w:t>with</w:t>
      </w:r>
      <w:r w:rsidR="006118E4" w:rsidRPr="00A7467C">
        <w:t xml:space="preserve"> </w:t>
      </w:r>
      <w:r w:rsidR="00C47DF1" w:rsidRPr="00A7467C">
        <w:t>the caloric c</w:t>
      </w:r>
      <w:r w:rsidR="001D1F9F" w:rsidRPr="00A7467C">
        <w:t xml:space="preserve">oefficient of each product </w:t>
      </w:r>
      <w:r w:rsidR="00FE37E4" w:rsidRPr="00A7467C">
        <w:t xml:space="preserve">to </w:t>
      </w:r>
      <w:r w:rsidR="001D1F9F" w:rsidRPr="00A7467C">
        <w:t xml:space="preserve">make the link between quantity consumed </w:t>
      </w:r>
      <w:r w:rsidR="00FE37E4" w:rsidRPr="00A7467C">
        <w:t>by</w:t>
      </w:r>
      <w:r w:rsidR="001D1F9F" w:rsidRPr="00A7467C">
        <w:t xml:space="preserve"> the household and </w:t>
      </w:r>
      <w:r w:rsidR="00C13B06">
        <w:t xml:space="preserve">its total </w:t>
      </w:r>
      <w:r w:rsidR="001D1F9F" w:rsidRPr="00A7467C">
        <w:t xml:space="preserve">caloric </w:t>
      </w:r>
      <w:r w:rsidR="00C41EFE" w:rsidRPr="00A7467C">
        <w:t>intake</w:t>
      </w:r>
      <w:r w:rsidR="00C41EFE">
        <w:t>.</w:t>
      </w:r>
      <w:r w:rsidR="003D7DC0" w:rsidRPr="00A7467C">
        <w:t xml:space="preserve"> </w:t>
      </w:r>
      <w:r w:rsidR="006F241F">
        <w:t xml:space="preserve"> </w:t>
      </w:r>
      <w:r w:rsidR="003D7DC0" w:rsidRPr="00A7467C">
        <w:t>A</w:t>
      </w:r>
      <w:r w:rsidR="00631898" w:rsidRPr="00A7467C">
        <w:t>lthough</w:t>
      </w:r>
      <w:r w:rsidR="006F241F">
        <w:t xml:space="preserve"> in some cases the</w:t>
      </w:r>
      <w:r w:rsidR="00631898" w:rsidRPr="00A7467C">
        <w:t xml:space="preserve"> matching was </w:t>
      </w:r>
      <w:r w:rsidR="006F241F">
        <w:t>imperfect given the local food item</w:t>
      </w:r>
      <w:r w:rsidR="00631898" w:rsidRPr="00A7467C">
        <w:t xml:space="preserve"> </w:t>
      </w:r>
      <w:r w:rsidR="006F241F">
        <w:t xml:space="preserve">itself or the non-standard quantity measure.  </w:t>
      </w:r>
    </w:p>
    <w:p w14:paraId="2CFFFA78" w14:textId="77777777" w:rsidR="007B33EB" w:rsidRPr="00B27B4C" w:rsidRDefault="00D47918" w:rsidP="00C13C50">
      <w:r w:rsidRPr="00B27B4C">
        <w:t>Measurement of dietary diversity</w:t>
      </w:r>
    </w:p>
    <w:p w14:paraId="5D2BF9A3" w14:textId="55A94C5F" w:rsidR="007B33EB" w:rsidRPr="00B27B4C" w:rsidRDefault="009A7CDB" w:rsidP="00C13C50">
      <w:r>
        <w:t>Our study aims to link production diversity and the diver</w:t>
      </w:r>
      <w:r w:rsidR="003C681F">
        <w:t>sity of household consumption.</w:t>
      </w:r>
      <w:r>
        <w:t xml:space="preserve"> </w:t>
      </w:r>
      <w:r w:rsidR="00B9031E">
        <w:t>In keeping with the literature on this topic</w:t>
      </w:r>
      <w:r w:rsidR="006F241F">
        <w:t xml:space="preserve"> and to provide a rough crosscheck</w:t>
      </w:r>
      <w:r w:rsidR="009E2C95">
        <w:t xml:space="preserve"> of outcomes</w:t>
      </w:r>
      <w:r w:rsidR="00B9031E">
        <w:t xml:space="preserve">, we use several measures of </w:t>
      </w:r>
      <w:r>
        <w:t>dietary diversity</w:t>
      </w:r>
      <w:r w:rsidR="00B9031E">
        <w:t xml:space="preserve">. </w:t>
      </w:r>
      <w:r w:rsidR="00164494">
        <w:t xml:space="preserve"> </w:t>
      </w:r>
      <w:r w:rsidR="00B9031E">
        <w:t>I</w:t>
      </w:r>
      <w:r w:rsidR="00C13B8A">
        <w:t xml:space="preserve">n order to </w:t>
      </w:r>
      <w:r w:rsidR="00B9031E">
        <w:t xml:space="preserve">make our work comparable </w:t>
      </w:r>
      <w:r w:rsidR="00385728">
        <w:t xml:space="preserve">with </w:t>
      </w:r>
      <w:r w:rsidR="00B9031E">
        <w:t xml:space="preserve">previous results we initially use standard </w:t>
      </w:r>
      <w:r w:rsidR="003D7DC0">
        <w:t>definitions</w:t>
      </w:r>
      <w:r w:rsidR="003C681F">
        <w:t xml:space="preserve"> of consumption diversity.</w:t>
      </w:r>
      <w:r w:rsidR="00B9031E">
        <w:t xml:space="preserve"> </w:t>
      </w:r>
      <w:r w:rsidR="00C13B8A">
        <w:t>W</w:t>
      </w:r>
      <w:r w:rsidR="00D01FF4">
        <w:t xml:space="preserve">e test two commonly accepted measures of </w:t>
      </w:r>
      <w:r w:rsidR="00C13B8A">
        <w:t xml:space="preserve">dietary </w:t>
      </w:r>
      <w:r w:rsidR="00D01FF4">
        <w:t>diversity whic</w:t>
      </w:r>
      <w:r w:rsidR="00BD425D">
        <w:t xml:space="preserve">h </w:t>
      </w:r>
      <w:r w:rsidR="00B9031E">
        <w:t>have been</w:t>
      </w:r>
      <w:r w:rsidR="003C681F">
        <w:t xml:space="preserve"> </w:t>
      </w:r>
      <w:r w:rsidR="00BD425D">
        <w:t>linked to a healthy nutrient</w:t>
      </w:r>
      <w:r w:rsidR="00D01FF4">
        <w:t xml:space="preserve"> diet, namely</w:t>
      </w:r>
      <w:r w:rsidR="00315792">
        <w:t>,</w:t>
      </w:r>
      <w:r w:rsidR="00E97EFC">
        <w:t xml:space="preserve"> the FV</w:t>
      </w:r>
      <w:r w:rsidR="00D01FF4">
        <w:t xml:space="preserve">S and DDS </w:t>
      </w:r>
      <w:r w:rsidR="00385728">
        <w:t xml:space="preserve">measures previously </w:t>
      </w:r>
      <w:r w:rsidR="00BD425D">
        <w:t xml:space="preserve">presented </w:t>
      </w:r>
      <w:r w:rsidR="00D47918" w:rsidRPr="00B27B4C">
        <w:t>(</w:t>
      </w:r>
      <w:proofErr w:type="spellStart"/>
      <w:r w:rsidR="00D47918" w:rsidRPr="00B27B4C">
        <w:t>Hatl</w:t>
      </w:r>
      <w:r w:rsidR="00CE2642">
        <w:t>o</w:t>
      </w:r>
      <w:r w:rsidR="00D47918" w:rsidRPr="00B27B4C">
        <w:t>y</w:t>
      </w:r>
      <w:proofErr w:type="spellEnd"/>
      <w:r w:rsidR="00D47918" w:rsidRPr="00B27B4C">
        <w:t xml:space="preserve">, </w:t>
      </w:r>
      <w:proofErr w:type="spellStart"/>
      <w:r w:rsidR="00D47918" w:rsidRPr="00B27B4C">
        <w:t>Torheim</w:t>
      </w:r>
      <w:proofErr w:type="spellEnd"/>
      <w:r w:rsidR="00D47918" w:rsidRPr="00B27B4C">
        <w:t xml:space="preserve">, and </w:t>
      </w:r>
      <w:proofErr w:type="spellStart"/>
      <w:r w:rsidR="00D47918" w:rsidRPr="00B27B4C">
        <w:t>Oshaug</w:t>
      </w:r>
      <w:proofErr w:type="spellEnd"/>
      <w:r w:rsidR="00F01F26" w:rsidRPr="00B27B4C">
        <w:t>,</w:t>
      </w:r>
      <w:r w:rsidR="00D47918" w:rsidRPr="00B27B4C">
        <w:t xml:space="preserve"> 1998; </w:t>
      </w:r>
      <w:proofErr w:type="spellStart"/>
      <w:r w:rsidR="00D47918" w:rsidRPr="00A7467C">
        <w:t>Arimond</w:t>
      </w:r>
      <w:proofErr w:type="spellEnd"/>
      <w:r w:rsidR="00D47918" w:rsidRPr="00A7467C">
        <w:t xml:space="preserve"> and </w:t>
      </w:r>
      <w:proofErr w:type="spellStart"/>
      <w:r w:rsidR="00D47918" w:rsidRPr="00A7467C">
        <w:t>Ruel</w:t>
      </w:r>
      <w:proofErr w:type="spellEnd"/>
      <w:r w:rsidR="00F01F26" w:rsidRPr="00A7467C">
        <w:t>,</w:t>
      </w:r>
      <w:r w:rsidR="00D47918" w:rsidRPr="00A7467C">
        <w:t xml:space="preserve"> 2004; </w:t>
      </w:r>
      <w:proofErr w:type="spellStart"/>
      <w:r w:rsidR="00D47918" w:rsidRPr="00A7467C">
        <w:t>Torheim</w:t>
      </w:r>
      <w:proofErr w:type="spellEnd"/>
      <w:r w:rsidR="00D47918" w:rsidRPr="00A7467C">
        <w:t xml:space="preserve"> et al.</w:t>
      </w:r>
      <w:r w:rsidR="00F01F26" w:rsidRPr="00A7467C">
        <w:t>,</w:t>
      </w:r>
      <w:r w:rsidR="00D47918" w:rsidRPr="00A7467C">
        <w:t xml:space="preserve"> 2004; Steyn et al.</w:t>
      </w:r>
      <w:r w:rsidR="00F01F26" w:rsidRPr="00A7467C">
        <w:t>,</w:t>
      </w:r>
      <w:r w:rsidR="00D47918" w:rsidRPr="00A7467C">
        <w:t xml:space="preserve"> 2006; Kennedy et al.</w:t>
      </w:r>
      <w:r w:rsidR="00F01F26" w:rsidRPr="00A7467C">
        <w:t>,</w:t>
      </w:r>
      <w:r w:rsidR="00D47918" w:rsidRPr="00A7467C">
        <w:t xml:space="preserve"> 2007)</w:t>
      </w:r>
      <w:r w:rsidR="0030178E" w:rsidRPr="00A7467C">
        <w:t>.</w:t>
      </w:r>
      <w:r w:rsidR="009E2C95">
        <w:t xml:space="preserve">  </w:t>
      </w:r>
      <w:r w:rsidR="0030178E" w:rsidRPr="00A7467C">
        <w:t xml:space="preserve"> </w:t>
      </w:r>
      <w:r w:rsidR="003C681F" w:rsidRPr="00A7467C">
        <w:t>However, i</w:t>
      </w:r>
      <w:r w:rsidR="00F01F26" w:rsidRPr="00A7467C">
        <w:t>n</w:t>
      </w:r>
      <w:r w:rsidR="00F01F26" w:rsidRPr="00B27B4C">
        <w:t xml:space="preserve"> </w:t>
      </w:r>
      <w:r w:rsidR="00197356">
        <w:t xml:space="preserve">order to </w:t>
      </w:r>
      <w:r w:rsidR="009E2C95">
        <w:t>approximate</w:t>
      </w:r>
      <w:r w:rsidR="00197356">
        <w:t xml:space="preserve"> the results in </w:t>
      </w:r>
      <w:r w:rsidR="00F01F26" w:rsidRPr="00B27B4C">
        <w:t>Jones et al. (2014),</w:t>
      </w:r>
      <w:r w:rsidR="00E3446F" w:rsidRPr="00B27B4C">
        <w:t xml:space="preserve"> we use a </w:t>
      </w:r>
      <w:r w:rsidR="00E3446F" w:rsidRPr="00B27B4C">
        <w:lastRenderedPageBreak/>
        <w:t>derivate</w:t>
      </w:r>
      <w:r w:rsidR="00D01FF4">
        <w:t xml:space="preserve"> of the</w:t>
      </w:r>
      <w:r w:rsidR="00E3446F" w:rsidRPr="00B27B4C">
        <w:t xml:space="preserve"> FVS</w:t>
      </w:r>
      <w:r w:rsidR="00D01FF4">
        <w:t xml:space="preserve"> known as </w:t>
      </w:r>
      <w:r w:rsidR="00E3446F" w:rsidRPr="00B27B4C">
        <w:t xml:space="preserve">the </w:t>
      </w:r>
      <w:r w:rsidR="00F01F26" w:rsidRPr="00B27B4C">
        <w:t>Food Consumption Score (</w:t>
      </w:r>
      <w:r w:rsidR="00E3446F" w:rsidRPr="00B27B4C">
        <w:t>FC</w:t>
      </w:r>
      <w:r w:rsidR="00D47918" w:rsidRPr="00B27B4C">
        <w:t>S</w:t>
      </w:r>
      <w:r w:rsidR="00F01F26" w:rsidRPr="00B27B4C">
        <w:t>)</w:t>
      </w:r>
      <w:r w:rsidR="0030178E">
        <w:t xml:space="preserve">. </w:t>
      </w:r>
      <w:r w:rsidR="00385728">
        <w:t xml:space="preserve"> The Food Consumption Score uses weighted food groups, the Dietary Diversity Score uses </w:t>
      </w:r>
      <w:r w:rsidR="00B04199">
        <w:t>also uses f</w:t>
      </w:r>
      <w:r w:rsidR="00385728">
        <w:t xml:space="preserve">ood groups but with weights set to one and the Food Variety Score counts individual food items.  </w:t>
      </w:r>
      <w:r w:rsidR="00C267AC">
        <w:t>Therefore, w</w:t>
      </w:r>
      <w:r w:rsidR="00B9031E">
        <w:t xml:space="preserve">hile </w:t>
      </w:r>
      <w:r w:rsidR="009E2C95">
        <w:t xml:space="preserve">both </w:t>
      </w:r>
      <w:r w:rsidR="00B9031E">
        <w:t>t</w:t>
      </w:r>
      <w:r w:rsidR="00E97EFC">
        <w:t>he FV</w:t>
      </w:r>
      <w:r w:rsidR="00D01FF4">
        <w:t>S</w:t>
      </w:r>
      <w:r w:rsidR="009E2C95">
        <w:t xml:space="preserve"> and FCS </w:t>
      </w:r>
      <w:r w:rsidR="00D01FF4">
        <w:t xml:space="preserve">measure </w:t>
      </w:r>
      <w:r w:rsidR="00D47918" w:rsidRPr="00B27B4C">
        <w:t xml:space="preserve">the </w:t>
      </w:r>
      <w:r w:rsidR="00D47918" w:rsidRPr="006118E4">
        <w:t>number</w:t>
      </w:r>
      <w:r w:rsidR="00D47918" w:rsidRPr="00B27B4C">
        <w:t xml:space="preserve"> of different food items consumed </w:t>
      </w:r>
      <w:r w:rsidR="00D01FF4">
        <w:t xml:space="preserve">over </w:t>
      </w:r>
      <w:r w:rsidR="00D47918" w:rsidRPr="00B27B4C">
        <w:t xml:space="preserve">a defined </w:t>
      </w:r>
      <w:r w:rsidR="00D01FF4">
        <w:t>period</w:t>
      </w:r>
      <w:r w:rsidR="00E97EFC">
        <w:t>, the FC</w:t>
      </w:r>
      <w:r w:rsidR="00B9031E">
        <w:t xml:space="preserve">S </w:t>
      </w:r>
      <w:r w:rsidR="00D01FF4">
        <w:t>weight</w:t>
      </w:r>
      <w:r w:rsidR="00C267AC">
        <w:t>s</w:t>
      </w:r>
      <w:r w:rsidR="001D1F9F">
        <w:t xml:space="preserve"> each food item</w:t>
      </w:r>
      <w:r w:rsidR="00D01FF4">
        <w:t xml:space="preserve"> according to its</w:t>
      </w:r>
      <w:r w:rsidR="00E3446F" w:rsidRPr="00B27B4C">
        <w:t xml:space="preserve"> nutritional </w:t>
      </w:r>
      <w:r w:rsidR="00D01FF4">
        <w:t xml:space="preserve">contribution to the diet </w:t>
      </w:r>
      <w:r w:rsidR="008D4325">
        <w:t>(</w:t>
      </w:r>
      <w:r w:rsidR="0004459E">
        <w:t>World Food Programme, 2008</w:t>
      </w:r>
      <w:r w:rsidR="008D4325">
        <w:t>)</w:t>
      </w:r>
      <w:r w:rsidR="00D47918" w:rsidRPr="00B27B4C">
        <w:t>.</w:t>
      </w:r>
      <w:r w:rsidR="0030178E">
        <w:t xml:space="preserve"> Household</w:t>
      </w:r>
      <w:r w:rsidR="00B9031E">
        <w:t>s</w:t>
      </w:r>
      <w:r w:rsidR="0030178E">
        <w:t xml:space="preserve"> were </w:t>
      </w:r>
      <w:r w:rsidR="00B9031E">
        <w:t xml:space="preserve">interviewed in regards to </w:t>
      </w:r>
      <w:r w:rsidR="0030178E">
        <w:t>their consumption of</w:t>
      </w:r>
      <w:r w:rsidR="00E3446F" w:rsidRPr="00B27B4C">
        <w:t xml:space="preserve"> </w:t>
      </w:r>
      <w:r w:rsidR="00ED6C72" w:rsidRPr="00B27B4C">
        <w:t>69</w:t>
      </w:r>
      <w:r w:rsidR="00D47918" w:rsidRPr="00B27B4C">
        <w:t xml:space="preserve"> </w:t>
      </w:r>
      <w:r w:rsidR="00B64E35" w:rsidRPr="00B27B4C">
        <w:t xml:space="preserve">food </w:t>
      </w:r>
      <w:r w:rsidR="00D47918" w:rsidRPr="00B27B4C">
        <w:t>items</w:t>
      </w:r>
      <w:r w:rsidR="0030178E">
        <w:t xml:space="preserve"> over</w:t>
      </w:r>
      <w:r w:rsidR="00D47918" w:rsidRPr="00B27B4C">
        <w:t xml:space="preserve"> the last 7 days before the interview</w:t>
      </w:r>
      <w:r w:rsidR="0030178E">
        <w:t xml:space="preserve"> da</w:t>
      </w:r>
      <w:r w:rsidR="004402A4">
        <w:t>te</w:t>
      </w:r>
      <w:r w:rsidR="00D47918" w:rsidRPr="00B27B4C">
        <w:t xml:space="preserve">. </w:t>
      </w:r>
      <w:r w:rsidR="00164494">
        <w:t xml:space="preserve"> </w:t>
      </w:r>
      <w:r w:rsidR="00D47918" w:rsidRPr="00B27B4C">
        <w:t xml:space="preserve">The DDS </w:t>
      </w:r>
      <w:r w:rsidR="00C13B8A">
        <w:t>consists</w:t>
      </w:r>
      <w:r w:rsidR="00D47918" w:rsidRPr="00B27B4C">
        <w:t xml:space="preserve"> o</w:t>
      </w:r>
      <w:r w:rsidR="00C13B8A">
        <w:t>f</w:t>
      </w:r>
      <w:r w:rsidR="00D47918" w:rsidRPr="00B27B4C">
        <w:t xml:space="preserve"> </w:t>
      </w:r>
      <w:r w:rsidR="00D11745">
        <w:t xml:space="preserve">the following 12 </w:t>
      </w:r>
      <w:r w:rsidR="00D47918" w:rsidRPr="00B27B4C">
        <w:t>nutritional food groups: cereals</w:t>
      </w:r>
      <w:r w:rsidR="004B647C">
        <w:t>,</w:t>
      </w:r>
      <w:r w:rsidR="00D47918" w:rsidRPr="00B27B4C">
        <w:t xml:space="preserve"> roots and tubers</w:t>
      </w:r>
      <w:r w:rsidR="004B647C">
        <w:t>,</w:t>
      </w:r>
      <w:r w:rsidR="00D47918" w:rsidRPr="00B27B4C">
        <w:t xml:space="preserve"> pulses and nuts</w:t>
      </w:r>
      <w:r w:rsidR="004B647C">
        <w:t>,</w:t>
      </w:r>
      <w:r w:rsidR="00D47918" w:rsidRPr="00B27B4C">
        <w:t xml:space="preserve"> vegetables</w:t>
      </w:r>
      <w:r w:rsidR="004B647C">
        <w:t>,</w:t>
      </w:r>
      <w:r w:rsidR="00D47918" w:rsidRPr="00B27B4C">
        <w:t xml:space="preserve"> fruit</w:t>
      </w:r>
      <w:r w:rsidR="004B647C">
        <w:t>,</w:t>
      </w:r>
      <w:r w:rsidR="00D47918" w:rsidRPr="00B27B4C">
        <w:t xml:space="preserve"> meat</w:t>
      </w:r>
      <w:r w:rsidR="004B647C">
        <w:t>,</w:t>
      </w:r>
      <w:r w:rsidR="00D47918" w:rsidRPr="00B27B4C">
        <w:t xml:space="preserve"> eggs</w:t>
      </w:r>
      <w:r w:rsidR="004B647C">
        <w:t>,</w:t>
      </w:r>
      <w:r w:rsidR="00D47918" w:rsidRPr="00B27B4C">
        <w:t xml:space="preserve"> fish and </w:t>
      </w:r>
      <w:r w:rsidR="004402A4" w:rsidRPr="00B27B4C">
        <w:t>seafood</w:t>
      </w:r>
      <w:r w:rsidR="004B647C">
        <w:t>,</w:t>
      </w:r>
      <w:r w:rsidR="00D47918" w:rsidRPr="00B27B4C">
        <w:t xml:space="preserve"> milk and dairy products</w:t>
      </w:r>
      <w:r w:rsidR="004B647C">
        <w:t>,</w:t>
      </w:r>
      <w:r w:rsidR="00D47918" w:rsidRPr="00B27B4C">
        <w:t xml:space="preserve"> </w:t>
      </w:r>
      <w:r w:rsidR="00E3446F" w:rsidRPr="00B27B4C">
        <w:t>oil and fats</w:t>
      </w:r>
      <w:r w:rsidR="004B647C">
        <w:t>,</w:t>
      </w:r>
      <w:r w:rsidR="00E3446F" w:rsidRPr="00B27B4C">
        <w:t xml:space="preserve"> condiments</w:t>
      </w:r>
      <w:r w:rsidR="004B647C">
        <w:t>, and</w:t>
      </w:r>
      <w:r w:rsidR="00E3446F" w:rsidRPr="00B27B4C">
        <w:t xml:space="preserve"> sugar</w:t>
      </w:r>
      <w:r w:rsidR="007A436D" w:rsidRPr="00B27B4C">
        <w:t xml:space="preserve">. </w:t>
      </w:r>
      <w:r w:rsidR="004B647C">
        <w:t xml:space="preserve"> </w:t>
      </w:r>
      <w:r w:rsidR="007A436D" w:rsidRPr="00B27B4C">
        <w:t>DDS</w:t>
      </w:r>
      <w:r w:rsidR="00D47918" w:rsidRPr="00B27B4C">
        <w:t xml:space="preserve"> </w:t>
      </w:r>
      <w:r w:rsidR="004B647C">
        <w:t xml:space="preserve">uses </w:t>
      </w:r>
      <w:r w:rsidR="00E3446F" w:rsidRPr="00B27B4C">
        <w:t>the same</w:t>
      </w:r>
      <w:r w:rsidR="0030178E">
        <w:t xml:space="preserve"> food items </w:t>
      </w:r>
      <w:r w:rsidR="004B647C">
        <w:t>consumed over the same</w:t>
      </w:r>
      <w:r w:rsidR="00E3446F" w:rsidRPr="00B27B4C">
        <w:t xml:space="preserve"> </w:t>
      </w:r>
      <w:r w:rsidR="004B647C">
        <w:t>time span</w:t>
      </w:r>
      <w:r w:rsidR="00E3446F" w:rsidRPr="00B27B4C">
        <w:t xml:space="preserve"> as the FC</w:t>
      </w:r>
      <w:r w:rsidR="00FC271D">
        <w:t>S</w:t>
      </w:r>
      <w:r w:rsidR="008D4325">
        <w:t xml:space="preserve"> </w:t>
      </w:r>
      <w:r w:rsidR="00FC271D">
        <w:fldChar w:fldCharType="begin"/>
      </w:r>
      <w:r w:rsidR="00FC271D">
        <w: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instrText>
      </w:r>
      <w:r w:rsidR="00FC271D">
        <w:fldChar w:fldCharType="separate"/>
      </w:r>
      <w:r w:rsidR="00FC271D" w:rsidRPr="00FC271D">
        <w:t>(Swindale and Bilinsky 2006)</w:t>
      </w:r>
      <w:r w:rsidR="00FC271D">
        <w:fldChar w:fldCharType="end"/>
      </w:r>
      <w:r w:rsidR="00FC271D">
        <w:t>.</w:t>
      </w:r>
    </w:p>
    <w:p w14:paraId="7B14C08C" w14:textId="77777777" w:rsidR="007B33EB" w:rsidRPr="00B27B4C" w:rsidRDefault="00D47918" w:rsidP="00C13C50">
      <w:r w:rsidRPr="00B27B4C">
        <w:t xml:space="preserve">Measurement of farm </w:t>
      </w:r>
      <w:r w:rsidR="009B40C6" w:rsidRPr="00B27B4C">
        <w:t>production</w:t>
      </w:r>
      <w:r w:rsidRPr="00B27B4C">
        <w:t xml:space="preserve"> diversity</w:t>
      </w:r>
    </w:p>
    <w:p w14:paraId="34E55B75" w14:textId="5AE3B439" w:rsidR="009D6491" w:rsidRPr="00B27B4C" w:rsidRDefault="004A5D5C" w:rsidP="00C13C50">
      <w:r>
        <w:t>In addition to the three measures of dietary diversity</w:t>
      </w:r>
      <w:r w:rsidR="004402A4">
        <w:t>,</w:t>
      </w:r>
      <w:r w:rsidR="00832122">
        <w:t xml:space="preserve"> </w:t>
      </w:r>
      <w:r>
        <w:t>t</w:t>
      </w:r>
      <w:r w:rsidR="00B64E35" w:rsidRPr="00B27B4C">
        <w:t>hree</w:t>
      </w:r>
      <w:r w:rsidR="00D47918" w:rsidRPr="00B27B4C">
        <w:t xml:space="preserve"> indicators </w:t>
      </w:r>
      <w:r>
        <w:t xml:space="preserve">were used </w:t>
      </w:r>
      <w:r w:rsidR="00832122">
        <w:t xml:space="preserve">to </w:t>
      </w:r>
      <w:r w:rsidR="00D47918" w:rsidRPr="00B27B4C">
        <w:t xml:space="preserve">estimate farm </w:t>
      </w:r>
      <w:r w:rsidR="00432CD6" w:rsidRPr="00B27B4C">
        <w:t>production</w:t>
      </w:r>
      <w:r w:rsidR="00D47918" w:rsidRPr="00B27B4C">
        <w:t xml:space="preserve"> diversity</w:t>
      </w:r>
      <w:r w:rsidR="00542574">
        <w:t>; recall that farm production diversity is an exogenous variable in our model</w:t>
      </w:r>
      <w:r w:rsidR="00D47918" w:rsidRPr="00B27B4C">
        <w:t xml:space="preserve">. </w:t>
      </w:r>
      <w:r w:rsidR="000E3E23">
        <w:t xml:space="preserve">All </w:t>
      </w:r>
      <w:r>
        <w:t xml:space="preserve">three </w:t>
      </w:r>
      <w:r w:rsidR="00542574">
        <w:t xml:space="preserve">measures </w:t>
      </w:r>
      <w:r>
        <w:t xml:space="preserve">are postulated to be positively linked </w:t>
      </w:r>
      <w:r w:rsidR="000E3E23">
        <w:t xml:space="preserve">to </w:t>
      </w:r>
      <w:r>
        <w:t xml:space="preserve">our measures of </w:t>
      </w:r>
      <w:r w:rsidR="000E3E23">
        <w:t>dietary diversity</w:t>
      </w:r>
      <w:r w:rsidR="00832122">
        <w:t xml:space="preserve"> and t</w:t>
      </w:r>
      <w:r w:rsidR="00B64E35" w:rsidRPr="00B27B4C">
        <w:t>wo</w:t>
      </w:r>
      <w:r w:rsidR="00832122">
        <w:t xml:space="preserve"> </w:t>
      </w:r>
      <w:r w:rsidR="00B64E35" w:rsidRPr="00B27B4C">
        <w:t>of them</w:t>
      </w:r>
      <w:r w:rsidR="00432CD6" w:rsidRPr="00B27B4C">
        <w:t xml:space="preserve"> </w:t>
      </w:r>
      <w:r w:rsidR="00542574">
        <w:t xml:space="preserve">have been previously </w:t>
      </w:r>
      <w:r w:rsidR="00432CD6" w:rsidRPr="00B27B4C">
        <w:t>used</w:t>
      </w:r>
      <w:r w:rsidR="00D47918" w:rsidRPr="00B27B4C">
        <w:t xml:space="preserve"> </w:t>
      </w:r>
      <w:r w:rsidR="00542574">
        <w:t>(</w:t>
      </w:r>
      <w:r w:rsidR="00D47918" w:rsidRPr="00B27B4C">
        <w:t xml:space="preserve">Jones, </w:t>
      </w:r>
      <w:proofErr w:type="spellStart"/>
      <w:r w:rsidR="00D47918" w:rsidRPr="00B27B4C">
        <w:t>Shrinivas</w:t>
      </w:r>
      <w:proofErr w:type="spellEnd"/>
      <w:r w:rsidR="00D47918" w:rsidRPr="00B27B4C">
        <w:t xml:space="preserve">, and </w:t>
      </w:r>
      <w:proofErr w:type="spellStart"/>
      <w:r w:rsidR="00D47918" w:rsidRPr="00B27B4C">
        <w:t>Bezner</w:t>
      </w:r>
      <w:proofErr w:type="spellEnd"/>
      <w:r w:rsidR="00D47918" w:rsidRPr="00B27B4C">
        <w:t>-Kerr</w:t>
      </w:r>
      <w:r w:rsidR="00542574">
        <w:t xml:space="preserve">, </w:t>
      </w:r>
      <w:r w:rsidR="00D47918" w:rsidRPr="00B27B4C">
        <w:t>2014)</w:t>
      </w:r>
      <w:r w:rsidR="009D6491" w:rsidRPr="00B27B4C">
        <w:t>.</w:t>
      </w:r>
      <w:r w:rsidR="0066094A">
        <w:t xml:space="preserve"> </w:t>
      </w:r>
      <w:r w:rsidR="00AC0DB4">
        <w:t>The f</w:t>
      </w:r>
      <w:r w:rsidR="00F01F26" w:rsidRPr="00B27B4C">
        <w:t>irst</w:t>
      </w:r>
      <w:r>
        <w:t xml:space="preserve"> measure of farm production diversity simply</w:t>
      </w:r>
      <w:r w:rsidR="00D47918" w:rsidRPr="00B27B4C">
        <w:t xml:space="preserve"> sum</w:t>
      </w:r>
      <w:r>
        <w:t>s</w:t>
      </w:r>
      <w:r w:rsidR="00D47918" w:rsidRPr="00B27B4C">
        <w:t xml:space="preserve"> the </w:t>
      </w:r>
      <w:r w:rsidR="004402A4">
        <w:t xml:space="preserve">number of </w:t>
      </w:r>
      <w:r w:rsidR="00D47918" w:rsidRPr="00B27B4C">
        <w:t xml:space="preserve">different </w:t>
      </w:r>
      <w:r w:rsidR="004402A4">
        <w:t xml:space="preserve">products </w:t>
      </w:r>
      <w:r w:rsidR="00D47918" w:rsidRPr="00B27B4C">
        <w:t>from the household farm</w:t>
      </w:r>
      <w:r w:rsidR="009D6491" w:rsidRPr="00B27B4C">
        <w:t>. T</w:t>
      </w:r>
      <w:r w:rsidR="00B64E35" w:rsidRPr="00B27B4C">
        <w:t>h</w:t>
      </w:r>
      <w:r>
        <w:t>at</w:t>
      </w:r>
      <w:r w:rsidR="00B64E35" w:rsidRPr="00B27B4C">
        <w:t xml:space="preserve"> sum take</w:t>
      </w:r>
      <w:r>
        <w:t>s</w:t>
      </w:r>
      <w:r w:rsidR="00B64E35" w:rsidRPr="00B27B4C">
        <w:t xml:space="preserve"> in</w:t>
      </w:r>
      <w:r w:rsidR="00430141">
        <w:t>to</w:t>
      </w:r>
      <w:r w:rsidR="00B64E35" w:rsidRPr="00B27B4C">
        <w:t xml:space="preserve"> account only crops which </w:t>
      </w:r>
      <w:r w:rsidR="009D6491" w:rsidRPr="00B27B4C">
        <w:t>have</w:t>
      </w:r>
      <w:r w:rsidR="00B64E35" w:rsidRPr="00B27B4C">
        <w:t xml:space="preserve"> </w:t>
      </w:r>
      <w:r w:rsidR="009D6491" w:rsidRPr="00B27B4C">
        <w:t>been</w:t>
      </w:r>
      <w:r w:rsidR="00B64E35" w:rsidRPr="00B27B4C">
        <w:t xml:space="preserve"> </w:t>
      </w:r>
      <w:r w:rsidR="009D6491" w:rsidRPr="00B27B4C">
        <w:t>harvested</w:t>
      </w:r>
      <w:r w:rsidR="00B64E35" w:rsidRPr="00B27B4C">
        <w:t xml:space="preserve"> at the time</w:t>
      </w:r>
      <w:r w:rsidR="009D6491" w:rsidRPr="00B27B4C">
        <w:t xml:space="preserve"> </w:t>
      </w:r>
      <w:r>
        <w:t xml:space="preserve">the household was </w:t>
      </w:r>
      <w:r w:rsidR="009D6491" w:rsidRPr="00B27B4C">
        <w:t>interview</w:t>
      </w:r>
      <w:r>
        <w:t>ed</w:t>
      </w:r>
      <w:r w:rsidR="009D6491" w:rsidRPr="00B27B4C">
        <w:t>.</w:t>
      </w:r>
      <w:r w:rsidR="00D47918" w:rsidRPr="00B27B4C">
        <w:t xml:space="preserve"> </w:t>
      </w:r>
      <w:r w:rsidR="000E3E23">
        <w:t>Our argument</w:t>
      </w:r>
      <w:r>
        <w:t xml:space="preserve"> for not counting </w:t>
      </w:r>
      <w:r w:rsidR="00542574">
        <w:t xml:space="preserve">additional </w:t>
      </w:r>
      <w:r>
        <w:t>potentially harvestable products</w:t>
      </w:r>
      <w:r w:rsidR="000E3E23">
        <w:t xml:space="preserve"> is that</w:t>
      </w:r>
      <w:r w:rsidR="009D6491" w:rsidRPr="00B27B4C">
        <w:t xml:space="preserve"> we can</w:t>
      </w:r>
      <w:r>
        <w:t>not</w:t>
      </w:r>
      <w:r w:rsidR="009D6491" w:rsidRPr="00B27B4C">
        <w:t xml:space="preserve"> </w:t>
      </w:r>
      <w:r w:rsidR="00AC0DB4">
        <w:t xml:space="preserve">be </w:t>
      </w:r>
      <w:r w:rsidR="00AC0DB4" w:rsidRPr="00A7467C">
        <w:t>certain that</w:t>
      </w:r>
      <w:r w:rsidR="009D6491" w:rsidRPr="00A7467C">
        <w:t xml:space="preserve"> th</w:t>
      </w:r>
      <w:r w:rsidRPr="00A7467C">
        <w:t>ose</w:t>
      </w:r>
      <w:r w:rsidR="009D6491" w:rsidRPr="00A7467C">
        <w:t xml:space="preserve"> crops will </w:t>
      </w:r>
      <w:r w:rsidRPr="00A7467C">
        <w:t>eventually</w:t>
      </w:r>
      <w:r w:rsidR="009D6491" w:rsidRPr="00A7467C">
        <w:t xml:space="preserve"> be </w:t>
      </w:r>
      <w:r w:rsidR="004402A4" w:rsidRPr="00A7467C">
        <w:t xml:space="preserve">consumed </w:t>
      </w:r>
      <w:r w:rsidR="00DA4B39" w:rsidRPr="00A7467C">
        <w:t>or s</w:t>
      </w:r>
      <w:r w:rsidR="00542574">
        <w:t xml:space="preserve">old </w:t>
      </w:r>
      <w:r w:rsidR="00F01F26" w:rsidRPr="00A7467C">
        <w:t xml:space="preserve">for </w:t>
      </w:r>
      <w:r w:rsidR="000B3F1B" w:rsidRPr="00A7467C">
        <w:t>reasons including</w:t>
      </w:r>
      <w:r w:rsidRPr="00A7467C">
        <w:t xml:space="preserve"> the ability of the</w:t>
      </w:r>
      <w:r>
        <w:t xml:space="preserve"> </w:t>
      </w:r>
      <w:r w:rsidR="009D6491" w:rsidRPr="00B27B4C">
        <w:t xml:space="preserve">farmer </w:t>
      </w:r>
      <w:r>
        <w:t xml:space="preserve">to harvest the crops </w:t>
      </w:r>
      <w:r w:rsidR="00542574">
        <w:t xml:space="preserve">due to </w:t>
      </w:r>
      <w:r w:rsidR="009D6491" w:rsidRPr="00B27B4C">
        <w:t>health</w:t>
      </w:r>
      <w:r>
        <w:t xml:space="preserve"> concerns and the threat</w:t>
      </w:r>
      <w:r w:rsidR="00C758F6">
        <w:t>s</w:t>
      </w:r>
      <w:r>
        <w:t xml:space="preserve"> of </w:t>
      </w:r>
      <w:r w:rsidR="00D829AA">
        <w:t>insects, rodents, flood</w:t>
      </w:r>
      <w:r w:rsidR="00164494">
        <w:t>s</w:t>
      </w:r>
      <w:r w:rsidR="00D829AA">
        <w:t>,</w:t>
      </w:r>
      <w:r>
        <w:t xml:space="preserve"> </w:t>
      </w:r>
      <w:r w:rsidR="00D829AA">
        <w:t xml:space="preserve">other </w:t>
      </w:r>
      <w:r w:rsidR="00F01F26" w:rsidRPr="00B27B4C">
        <w:t>pests</w:t>
      </w:r>
      <w:r w:rsidR="00D829AA">
        <w:t xml:space="preserve"> and thefts</w:t>
      </w:r>
      <w:r w:rsidR="000B3F1B">
        <w:t>.</w:t>
      </w:r>
    </w:p>
    <w:p w14:paraId="5DF263C8" w14:textId="3A68C050" w:rsidR="007B33EB" w:rsidRPr="00B27B4C" w:rsidRDefault="004A5D5C" w:rsidP="00C13C50">
      <w:r>
        <w:t>The second measure of production diversity is t</w:t>
      </w:r>
      <w:r w:rsidR="00D47918" w:rsidRPr="00B27B4C">
        <w:t xml:space="preserve">he Simpson’s index </w:t>
      </w:r>
      <w:r w:rsidR="007E3267">
        <w:t xml:space="preserve">which </w:t>
      </w:r>
      <w:r>
        <w:t>was</w:t>
      </w:r>
      <w:r w:rsidR="000E2B44" w:rsidRPr="00B27B4C">
        <w:t xml:space="preserve"> initially used in ecology to define</w:t>
      </w:r>
      <w:r>
        <w:t xml:space="preserve"> the</w:t>
      </w:r>
      <w:r w:rsidR="000E2B44" w:rsidRPr="00B27B4C">
        <w:t xml:space="preserve"> diversity o</w:t>
      </w:r>
      <w:r>
        <w:t>f</w:t>
      </w:r>
      <w:r w:rsidR="000E2B44" w:rsidRPr="00B27B4C">
        <w:t xml:space="preserve"> a given population</w:t>
      </w:r>
      <w:r w:rsidR="007E3267">
        <w:t xml:space="preserve"> </w:t>
      </w:r>
      <w:r w:rsidR="007E3267">
        <w:fldChar w:fldCharType="begin"/>
      </w:r>
      <w:r w:rsidR="007E3267">
        <w: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fldChar w:fldCharType="separate"/>
      </w:r>
      <w:r w:rsidR="007E3267" w:rsidRPr="00615DA9">
        <w:t>(Simpson 1949)</w:t>
      </w:r>
      <w:r w:rsidR="007E3267">
        <w:fldChar w:fldCharType="end"/>
      </w:r>
      <w:r w:rsidR="00D47918" w:rsidRPr="00B27B4C">
        <w:t>.</w:t>
      </w:r>
    </w:p>
    <w:p w14:paraId="36EAC60D" w14:textId="2D25B5E9" w:rsidR="007B33EB" w:rsidRPr="00B27B4C" w:rsidRDefault="00C13C50" w:rsidP="00C13C50">
      <w:pPr>
        <w:rPr>
          <w:rFonts w:ascii="Times New Roman" w:hAnsi="Times New Roman"/>
        </w:rPr>
      </w:pPr>
      <m:oMathPara>
        <m:oMath>
          <m:sSub>
            <m:sSubPr>
              <m:ctrlPr>
                <w:rPr>
                  <w:rFonts w:ascii="Cambria Math" w:hAnsi="Cambria Math"/>
                </w:rPr>
              </m:ctrlPr>
            </m:sSubPr>
            <m:e>
              <m:r>
                <w:rPr>
                  <w:rFonts w:ascii="Cambria Math" w:hAnsi="Cambria Math"/>
                </w:rPr>
                <m:t>Simpso</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s</m:t>
              </m:r>
              <m:r>
                <m:rPr>
                  <m:sty m:val="p"/>
                </m:rPr>
                <w:rPr>
                  <w:rFonts w:ascii="Cambria Math" w:hAnsi="Cambria Math"/>
                </w:rPr>
                <m:t xml:space="preserve"> </m:t>
              </m:r>
              <m:r>
                <w:rPr>
                  <w:rFonts w:ascii="Cambria Math" w:hAnsi="Cambria Math"/>
                </w:rPr>
                <m:t>index</m:t>
              </m:r>
            </m:e>
            <m:sub>
              <m:r>
                <w:rPr>
                  <w:rFonts w:ascii="Cambria Math" w:hAnsi="Cambria Math"/>
                </w:rPr>
                <m:t>i</m:t>
              </m:r>
            </m:sub>
          </m:sSub>
          <m:r>
            <m:rPr>
              <m:sty m:val="p"/>
            </m:rPr>
            <w:rPr>
              <w:rFonts w:ascii="Cambria Math" w:hAnsi="Cambria Math"/>
            </w:rPr>
            <m:t>=1-</m:t>
          </m:r>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2</m:t>
                  </m:r>
                </m:sup>
              </m:sSubSup>
            </m:e>
          </m:nary>
        </m:oMath>
      </m:oMathPara>
    </w:p>
    <w:p w14:paraId="67BCA4C1" w14:textId="77777777" w:rsidR="007B33EB" w:rsidRPr="00B27B4C" w:rsidRDefault="00D47918" w:rsidP="00C13C50">
      <w:r w:rsidRPr="00B27B4C">
        <w:t>With,</w:t>
      </w:r>
    </w:p>
    <w:p w14:paraId="4B097D9E" w14:textId="5143AB0E" w:rsidR="007B33EB" w:rsidRPr="00B27B4C" w:rsidRDefault="00C13C50" w:rsidP="00C13C50">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oMath>
      </m:oMathPara>
    </w:p>
    <w:p w14:paraId="4624F9C1" w14:textId="654E5ECD" w:rsidR="00DC5B62" w:rsidRPr="00B27B4C" w:rsidRDefault="00D47918" w:rsidP="00C13C50">
      <w:r w:rsidRPr="00B27B4C">
        <w:t xml:space="preserve">Where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B27B4C">
        <w:t xml:space="preserve"> is the part of </w:t>
      </w:r>
      <w:r w:rsidR="00BD12FB">
        <w:t>crop</w:t>
      </w:r>
      <w:r w:rsidR="00BD12FB" w:rsidRPr="00B27B4C">
        <w:t xml:space="preserve"> </w:t>
      </w:r>
      <w:r w:rsidRPr="00B27B4C">
        <w:rPr>
          <w:i/>
        </w:rPr>
        <w:t>j</w:t>
      </w:r>
      <w:r w:rsidRPr="00B27B4C">
        <w:t xml:space="preserve"> in the total area cultivated by the household </w:t>
      </w:r>
      <w:proofErr w:type="spellStart"/>
      <w:r w:rsidRPr="00B27B4C">
        <w:rPr>
          <w:i/>
        </w:rPr>
        <w:t>i</w:t>
      </w:r>
      <w:proofErr w:type="spellEnd"/>
      <w:r w:rsidRPr="00B27B4C">
        <w:t xml:space="preserve">. Then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B27B4C">
        <w:t xml:space="preserve"> is the area of the </w:t>
      </w:r>
      <w:r w:rsidR="00BD12FB">
        <w:t>crop</w:t>
      </w:r>
      <w:r w:rsidR="00BD12FB" w:rsidRPr="00B27B4C">
        <w:t xml:space="preserve"> </w:t>
      </w:r>
      <w:r w:rsidRPr="00B27B4C">
        <w:rPr>
          <w:i/>
        </w:rPr>
        <w:t>j</w:t>
      </w:r>
      <w:r w:rsidRPr="00B27B4C">
        <w:t xml:space="preserve"> </w:t>
      </w:r>
      <w:r w:rsidR="00164494">
        <w:t>used by</w:t>
      </w:r>
      <w:r w:rsidRPr="00B27B4C">
        <w:t xml:space="preserve"> household </w:t>
      </w:r>
      <w:proofErr w:type="spellStart"/>
      <w:r w:rsidRPr="00B27B4C">
        <w:rPr>
          <w:i/>
        </w:rPr>
        <w:t>i</w:t>
      </w:r>
      <w:proofErr w:type="spellEnd"/>
      <w:r w:rsidR="000000D3">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B27B4C">
        <w:t xml:space="preserve"> is the total </w:t>
      </w:r>
      <w:r w:rsidR="00BD12FB">
        <w:t xml:space="preserve">cropped </w:t>
      </w:r>
      <w:r w:rsidRPr="00B27B4C">
        <w:t xml:space="preserve">area cultivated by the household </w:t>
      </w:r>
      <w:proofErr w:type="spellStart"/>
      <w:r w:rsidRPr="00B27B4C">
        <w:rPr>
          <w:i/>
        </w:rPr>
        <w:t>i</w:t>
      </w:r>
      <w:proofErr w:type="spellEnd"/>
      <w:r w:rsidR="006312A8" w:rsidRPr="006118E4">
        <w:t xml:space="preserve">. </w:t>
      </w:r>
      <w:r w:rsidR="004402A4">
        <w:t xml:space="preserve">The </w:t>
      </w:r>
      <w:r w:rsidR="006312A8" w:rsidRPr="006312A8">
        <w:t>Simpson’s index w</w:t>
      </w:r>
      <w:r w:rsidR="004402A4">
        <w:t>as</w:t>
      </w:r>
      <w:r w:rsidR="006312A8" w:rsidRPr="006312A8">
        <w:t xml:space="preserve"> estimated </w:t>
      </w:r>
      <w:r w:rsidR="004402A4">
        <w:t xml:space="preserve">for </w:t>
      </w:r>
      <w:r w:rsidR="00164494">
        <w:t xml:space="preserve">a </w:t>
      </w:r>
      <w:r w:rsidR="006312A8">
        <w:t xml:space="preserve">household </w:t>
      </w:r>
      <w:r w:rsidR="006312A8" w:rsidRPr="006312A8">
        <w:t xml:space="preserve">for each </w:t>
      </w:r>
      <w:r w:rsidR="0045506A">
        <w:t>of</w:t>
      </w:r>
      <w:r w:rsidR="00164494">
        <w:t xml:space="preserve"> the </w:t>
      </w:r>
      <w:r w:rsidR="006312A8" w:rsidRPr="006312A8">
        <w:t>three year</w:t>
      </w:r>
      <w:r w:rsidR="00AD693D">
        <w:t>s</w:t>
      </w:r>
      <w:r w:rsidR="006312A8" w:rsidRPr="006312A8">
        <w:t xml:space="preserve"> of the panel</w:t>
      </w:r>
      <w:r w:rsidRPr="006312A8">
        <w:t xml:space="preserve">. </w:t>
      </w:r>
      <w:r w:rsidR="00ED6C72" w:rsidRPr="00B27B4C">
        <w:t>T</w:t>
      </w:r>
      <w:r w:rsidRPr="00B27B4C">
        <w:t>h</w:t>
      </w:r>
      <w:r w:rsidR="004402A4">
        <w:t>e</w:t>
      </w:r>
      <w:r w:rsidRPr="00B27B4C">
        <w:t xml:space="preserve"> index is bound</w:t>
      </w:r>
      <w:r w:rsidR="00BA5F01">
        <w:t>ed</w:t>
      </w:r>
      <w:r w:rsidRPr="00B27B4C">
        <w:t xml:space="preserve"> by 0 and 1 and allow</w:t>
      </w:r>
      <w:r w:rsidR="004402A4">
        <w:t>s</w:t>
      </w:r>
      <w:r w:rsidRPr="00B27B4C">
        <w:t xml:space="preserve"> us to </w:t>
      </w:r>
      <w:r w:rsidR="00BA5F01">
        <w:t xml:space="preserve">measure </w:t>
      </w:r>
      <w:r w:rsidRPr="00B27B4C">
        <w:t xml:space="preserve">the </w:t>
      </w:r>
      <w:r w:rsidR="004402A4">
        <w:t xml:space="preserve">diversity </w:t>
      </w:r>
      <w:r w:rsidRPr="00B27B4C">
        <w:t xml:space="preserve">of farm production. </w:t>
      </w:r>
      <w:r w:rsidR="00BA5F01">
        <w:t>Values approaching</w:t>
      </w:r>
      <w:r w:rsidRPr="00B27B4C">
        <w:t xml:space="preserve"> zero </w:t>
      </w:r>
      <w:r w:rsidR="00BA5F01">
        <w:t>indicate that a</w:t>
      </w:r>
      <w:r w:rsidRPr="00B27B4C">
        <w:t xml:space="preserve"> household </w:t>
      </w:r>
      <w:r w:rsidR="00BA5F01">
        <w:t>has</w:t>
      </w:r>
      <w:r w:rsidRPr="00B27B4C">
        <w:t xml:space="preserve"> an unequal </w:t>
      </w:r>
      <w:r w:rsidR="000000D3">
        <w:t>distribution</w:t>
      </w:r>
      <w:r w:rsidRPr="00B27B4C">
        <w:t xml:space="preserve"> of crops</w:t>
      </w:r>
      <w:r w:rsidR="00BA5F01">
        <w:t xml:space="preserve">, while a </w:t>
      </w:r>
      <w:r w:rsidRPr="00B27B4C">
        <w:t xml:space="preserve">value </w:t>
      </w:r>
      <w:r w:rsidR="00BA5F01">
        <w:t xml:space="preserve">approaching </w:t>
      </w:r>
      <w:r w:rsidRPr="00B27B4C">
        <w:t>one reflect</w:t>
      </w:r>
      <w:r w:rsidR="00BA5F01">
        <w:t>s</w:t>
      </w:r>
      <w:r w:rsidRPr="00B27B4C">
        <w:t xml:space="preserve"> an equal crop </w:t>
      </w:r>
      <w:r w:rsidR="00636691">
        <w:t>distribution</w:t>
      </w:r>
      <w:r w:rsidR="004402A4">
        <w:t xml:space="preserve"> across cultivated </w:t>
      </w:r>
      <w:r w:rsidR="00636691">
        <w:t>area</w:t>
      </w:r>
      <w:r w:rsidR="00ED6C72" w:rsidRPr="00B27B4C">
        <w:t>.</w:t>
      </w:r>
      <w:r w:rsidR="00DC1776" w:rsidRPr="00B27B4C">
        <w:t xml:space="preserve"> Areas w</w:t>
      </w:r>
      <w:r w:rsidR="00DC5B62" w:rsidRPr="00B27B4C">
        <w:t>ere calculated by GPS</w:t>
      </w:r>
      <w:r w:rsidR="00DC1776" w:rsidRPr="00B27B4C">
        <w:t xml:space="preserve"> </w:t>
      </w:r>
      <w:r w:rsidR="00A87355">
        <w:t xml:space="preserve">data </w:t>
      </w:r>
      <w:r w:rsidR="00681996">
        <w:t xml:space="preserve">recorded </w:t>
      </w:r>
      <w:r w:rsidR="00A87355">
        <w:t>in the surveys</w:t>
      </w:r>
      <w:r w:rsidR="0049315E">
        <w:t>, when the GPS data was not available, the farmer plot size estimation was considered</w:t>
      </w:r>
      <w:r w:rsidR="00AA66DF">
        <w:t>, estimations available in the LSMS-ISA survey</w:t>
      </w:r>
      <w:r w:rsidR="0049315E">
        <w:t>.</w:t>
      </w:r>
      <w:r w:rsidR="00A87355">
        <w:t xml:space="preserve"> </w:t>
      </w:r>
      <w:r w:rsidR="004402A4">
        <w:t>In cases of intercroppin</w:t>
      </w:r>
      <w:r w:rsidR="00CE52DC">
        <w:t>g</w:t>
      </w:r>
      <w:r w:rsidR="00915B59">
        <w:t>,</w:t>
      </w:r>
      <w:r w:rsidR="00CE52DC">
        <w:t xml:space="preserve"> </w:t>
      </w:r>
      <w:r w:rsidR="000000D3" w:rsidRPr="00A7467C">
        <w:t>each crop</w:t>
      </w:r>
      <w:r w:rsidR="00915B59">
        <w:t xml:space="preserve"> was</w:t>
      </w:r>
      <w:r w:rsidR="000000D3" w:rsidRPr="00A7467C">
        <w:t xml:space="preserve"> </w:t>
      </w:r>
      <w:r w:rsidR="00CE52DC">
        <w:t xml:space="preserve">taken </w:t>
      </w:r>
      <w:r w:rsidR="000000D3" w:rsidRPr="00A7467C">
        <w:t>separately</w:t>
      </w:r>
      <w:r w:rsidR="0049315E" w:rsidRPr="00A7467C">
        <w:t>.</w:t>
      </w:r>
      <w:r w:rsidR="00CE52DC">
        <w:t xml:space="preserve">  </w:t>
      </w:r>
      <w:r w:rsidR="00CE52DC" w:rsidRPr="0045506A">
        <w:t>Given that there is no information on the proportion of an intercropped crop on a plot, we assume that each crop encompasses the entire plot</w:t>
      </w:r>
      <w:r w:rsidR="00CE52DC">
        <w:t xml:space="preserve">. </w:t>
      </w:r>
      <w:r w:rsidR="00430141" w:rsidRPr="00A7467C">
        <w:t xml:space="preserve">The two seasons, </w:t>
      </w:r>
      <w:r w:rsidR="00DC1776" w:rsidRPr="00A7467C">
        <w:t>dry and rainy</w:t>
      </w:r>
      <w:r w:rsidR="00430141" w:rsidRPr="00A7467C">
        <w:t xml:space="preserve">, </w:t>
      </w:r>
      <w:r w:rsidR="00DC1776" w:rsidRPr="00A7467C">
        <w:t>were</w:t>
      </w:r>
      <w:r w:rsidR="00DC1776" w:rsidRPr="006312A8">
        <w:t xml:space="preserve"> taken in consideration for the Simpson’s index</w:t>
      </w:r>
      <w:r w:rsidR="000000D3" w:rsidRPr="006312A8">
        <w:t xml:space="preserve"> as for the other variables</w:t>
      </w:r>
      <w:r w:rsidR="00DC1776" w:rsidRPr="006312A8">
        <w:t>.</w:t>
      </w:r>
      <w:r w:rsidR="00AA66DF">
        <w:t xml:space="preserve"> Both seasons correspond to different variet</w:t>
      </w:r>
      <w:r w:rsidR="00133417">
        <w:t>ies</w:t>
      </w:r>
      <w:r w:rsidR="00AA66DF">
        <w:t xml:space="preserve"> and amount </w:t>
      </w:r>
      <w:r w:rsidR="00133417">
        <w:t xml:space="preserve">of </w:t>
      </w:r>
      <w:r w:rsidR="00AA66DF">
        <w:t>production, consider them together reduce possible errors.</w:t>
      </w:r>
    </w:p>
    <w:p w14:paraId="7FA63D35" w14:textId="7D293FAC" w:rsidR="00E67275" w:rsidRDefault="00D47918" w:rsidP="00C13C50">
      <w:r w:rsidRPr="00B27B4C">
        <w:t>The third</w:t>
      </w:r>
      <w:r w:rsidR="00A87355">
        <w:t xml:space="preserve"> </w:t>
      </w:r>
      <w:r w:rsidR="001C5DE5">
        <w:t xml:space="preserve">production </w:t>
      </w:r>
      <w:r w:rsidRPr="00B27B4C">
        <w:t>indicator</w:t>
      </w:r>
      <w:r w:rsidR="001C5DE5">
        <w:t xml:space="preserve"> has</w:t>
      </w:r>
      <w:r w:rsidR="002C7BFC">
        <w:t xml:space="preserve"> not </w:t>
      </w:r>
      <w:r w:rsidR="001C5DE5">
        <w:t xml:space="preserve">previously been used </w:t>
      </w:r>
      <w:r w:rsidR="002C7BFC">
        <w:t>in the literature</w:t>
      </w:r>
      <w:r w:rsidR="001C5DE5">
        <w:t>.</w:t>
      </w:r>
      <w:r w:rsidR="002C7BFC">
        <w:t xml:space="preserve"> </w:t>
      </w:r>
      <w:r w:rsidR="000F524C">
        <w:t xml:space="preserve"> </w:t>
      </w:r>
      <w:r w:rsidR="001C5DE5">
        <w:t xml:space="preserve"> </w:t>
      </w:r>
      <w:r w:rsidR="002C7BFC">
        <w:t xml:space="preserve">It </w:t>
      </w:r>
      <w:r w:rsidR="00121B18">
        <w:t>is</w:t>
      </w:r>
      <w:r w:rsidR="0049315E">
        <w:t xml:space="preserve"> </w:t>
      </w:r>
      <w:r w:rsidR="00A87355">
        <w:t xml:space="preserve">designed to </w:t>
      </w:r>
      <w:r w:rsidR="00645521">
        <w:t xml:space="preserve">reflect </w:t>
      </w:r>
      <w:r w:rsidR="00FF75B3">
        <w:t xml:space="preserve">the effects of </w:t>
      </w:r>
      <w:r w:rsidR="00645521">
        <w:t xml:space="preserve">farm production </w:t>
      </w:r>
      <w:r w:rsidR="00FF75B3">
        <w:t xml:space="preserve">diversity </w:t>
      </w:r>
      <w:r w:rsidRPr="00B27B4C">
        <w:t xml:space="preserve">on </w:t>
      </w:r>
      <w:r w:rsidR="00A87355">
        <w:t xml:space="preserve">the number of </w:t>
      </w:r>
      <w:r w:rsidRPr="00B27B4C">
        <w:t xml:space="preserve">nutritional </w:t>
      </w:r>
      <w:r w:rsidR="00A87355">
        <w:t>foo</w:t>
      </w:r>
      <w:r w:rsidR="004F2276">
        <w:t>d groups grown by a household.</w:t>
      </w:r>
      <w:r w:rsidR="00915B59">
        <w:t xml:space="preserve">  </w:t>
      </w:r>
      <w:r w:rsidR="00121B18">
        <w:t>In a</w:t>
      </w:r>
      <w:r w:rsidR="00542574">
        <w:t xml:space="preserve">n analogous </w:t>
      </w:r>
      <w:r w:rsidR="00121B18">
        <w:t xml:space="preserve">relationship to that between </w:t>
      </w:r>
      <w:r w:rsidR="00542574">
        <w:t xml:space="preserve">the </w:t>
      </w:r>
      <w:r w:rsidRPr="00B27B4C">
        <w:t>FVS and DDS</w:t>
      </w:r>
      <w:r w:rsidR="00542574">
        <w:t xml:space="preserve"> measures</w:t>
      </w:r>
      <w:r w:rsidRPr="00B27B4C">
        <w:t xml:space="preserve">, </w:t>
      </w:r>
      <w:r w:rsidR="00121B18" w:rsidRPr="00E76B49">
        <w:t xml:space="preserve">our third </w:t>
      </w:r>
      <w:r w:rsidRPr="00E76B49">
        <w:t>indicator count</w:t>
      </w:r>
      <w:r w:rsidR="00762BBB" w:rsidRPr="00E76B49">
        <w:t>s the number of</w:t>
      </w:r>
      <w:r w:rsidRPr="00E76B49">
        <w:t xml:space="preserve"> food</w:t>
      </w:r>
      <w:r w:rsidR="00121B18" w:rsidRPr="00E76B49">
        <w:t xml:space="preserve"> items</w:t>
      </w:r>
      <w:r w:rsidRPr="00E76B49">
        <w:t xml:space="preserve"> </w:t>
      </w:r>
      <w:r w:rsidRPr="00E76B49">
        <w:rPr>
          <w:i/>
          <w:iCs/>
        </w:rPr>
        <w:t>from differe</w:t>
      </w:r>
      <w:r w:rsidR="004F7FD6" w:rsidRPr="00E76B49">
        <w:rPr>
          <w:i/>
          <w:iCs/>
        </w:rPr>
        <w:t>nt nutritional group</w:t>
      </w:r>
      <w:r w:rsidR="008D4325" w:rsidRPr="00E76B49">
        <w:rPr>
          <w:i/>
          <w:iCs/>
        </w:rPr>
        <w:t>s</w:t>
      </w:r>
      <w:r w:rsidR="004F7FD6" w:rsidRPr="00E76B49">
        <w:t xml:space="preserve"> produced</w:t>
      </w:r>
      <w:r w:rsidRPr="00E76B49">
        <w:t xml:space="preserve"> by</w:t>
      </w:r>
      <w:r w:rsidR="00762BBB" w:rsidRPr="00E76B49">
        <w:t xml:space="preserve"> a </w:t>
      </w:r>
      <w:r w:rsidRPr="00E76B49">
        <w:t xml:space="preserve">household. </w:t>
      </w:r>
      <w:r w:rsidR="00542574" w:rsidRPr="00E76B49">
        <w:t>In</w:t>
      </w:r>
      <w:r w:rsidR="00542574">
        <w:t xml:space="preserve"> short, it distinguishes between crops based on their contribution to nutritional diversity.  </w:t>
      </w:r>
      <w:r w:rsidR="00FF75B3">
        <w:t xml:space="preserve">All three </w:t>
      </w:r>
      <w:r w:rsidR="00C73F13">
        <w:t xml:space="preserve">production diversity </w:t>
      </w:r>
      <w:r w:rsidR="00FF75B3">
        <w:t xml:space="preserve">measures are designed to </w:t>
      </w:r>
      <w:r w:rsidR="00C73F13">
        <w:t xml:space="preserve">estimate the effect of production diversity on consumption diversity.  </w:t>
      </w:r>
      <w:r w:rsidRPr="00B27B4C">
        <w:t xml:space="preserve">The same </w:t>
      </w:r>
      <w:r w:rsidR="00542574">
        <w:t xml:space="preserve">nutritional </w:t>
      </w:r>
      <w:r w:rsidRPr="00B27B4C">
        <w:t>matching and groups are consider</w:t>
      </w:r>
      <w:r w:rsidR="004F7FD6" w:rsidRPr="00B27B4C">
        <w:t>ed</w:t>
      </w:r>
      <w:r w:rsidRPr="00B27B4C">
        <w:t xml:space="preserve"> </w:t>
      </w:r>
      <w:r w:rsidR="00D6331F">
        <w:t>as in</w:t>
      </w:r>
      <w:r w:rsidRPr="00B27B4C">
        <w:t xml:space="preserve"> the </w:t>
      </w:r>
      <w:r w:rsidR="00F7322C">
        <w:t>DDS</w:t>
      </w:r>
      <w:r w:rsidR="00542574">
        <w:t xml:space="preserve"> </w:t>
      </w:r>
      <w:r w:rsidR="000E7D9B">
        <w:t xml:space="preserve">and </w:t>
      </w:r>
      <w:r w:rsidR="00542574">
        <w:t xml:space="preserve">as a </w:t>
      </w:r>
      <w:r w:rsidR="000E7D9B">
        <w:t>result</w:t>
      </w:r>
      <w:r w:rsidR="00121B18">
        <w:t xml:space="preserve"> </w:t>
      </w:r>
      <w:r w:rsidRPr="00B27B4C">
        <w:t xml:space="preserve">a score </w:t>
      </w:r>
      <w:r w:rsidR="00542574">
        <w:t xml:space="preserve">is calculated </w:t>
      </w:r>
      <w:r w:rsidR="00121B18">
        <w:t xml:space="preserve">between </w:t>
      </w:r>
      <w:r w:rsidR="0045506A">
        <w:t>0 and</w:t>
      </w:r>
      <w:r w:rsidRPr="00B27B4C">
        <w:t xml:space="preserve"> 1</w:t>
      </w:r>
      <w:r w:rsidR="0061143A" w:rsidRPr="00B27B4C">
        <w:t>2</w:t>
      </w:r>
      <w:r w:rsidR="00121B18">
        <w:t xml:space="preserve"> inclusive</w:t>
      </w:r>
      <w:r w:rsidRPr="00B27B4C">
        <w:t>.</w:t>
      </w:r>
      <w:r w:rsidR="00645521">
        <w:t xml:space="preserve"> This new indicator is easy to calculate and</w:t>
      </w:r>
      <w:r w:rsidR="00121B18">
        <w:t xml:space="preserve"> could provide</w:t>
      </w:r>
      <w:r w:rsidR="00645521">
        <w:t xml:space="preserve"> poli</w:t>
      </w:r>
      <w:r w:rsidR="00121B18">
        <w:t xml:space="preserve">cy makers with an </w:t>
      </w:r>
      <w:r w:rsidR="000E7D9B">
        <w:t>additional indicator of health.</w:t>
      </w:r>
      <w:r w:rsidR="00121B18">
        <w:t xml:space="preserve"> </w:t>
      </w:r>
      <w:r w:rsidR="00455988">
        <w:t>This variable seems important especially for household</w:t>
      </w:r>
      <w:r w:rsidR="00573063">
        <w:t>s</w:t>
      </w:r>
      <w:r w:rsidR="00455988">
        <w:t xml:space="preserve"> </w:t>
      </w:r>
      <w:r w:rsidR="00033DA8">
        <w:t xml:space="preserve">consuming their own production and we expect that </w:t>
      </w:r>
      <w:r w:rsidR="00455988">
        <w:t>a production of various nutritional food group should improve the diet quality.</w:t>
      </w:r>
      <w:r w:rsidR="00C07EAD">
        <w:t xml:space="preserve">  A separate exogenous variable indicating whether households raise animals such as chickens or cattle was included in the regressions to test their effect on household consumption diversity.   </w:t>
      </w:r>
    </w:p>
    <w:p w14:paraId="51A3BDE2" w14:textId="1CC40ADE" w:rsidR="007B33EB" w:rsidRDefault="00C83C61" w:rsidP="00C13C50">
      <w:pPr>
        <w:rPr>
          <w:i/>
          <w:u w:val="single"/>
        </w:rPr>
      </w:pPr>
      <w:r>
        <w:rPr>
          <w:i/>
          <w:u w:val="single"/>
        </w:rPr>
        <w:lastRenderedPageBreak/>
        <w:t>Variable</w:t>
      </w:r>
      <w:r w:rsidR="00B2205F">
        <w:rPr>
          <w:i/>
          <w:u w:val="single"/>
        </w:rPr>
        <w:t>s</w:t>
      </w:r>
      <w:r>
        <w:rPr>
          <w:i/>
          <w:u w:val="single"/>
        </w:rPr>
        <w:t xml:space="preserve"> description</w:t>
      </w:r>
    </w:p>
    <w:p w14:paraId="365B5089" w14:textId="14887CAA" w:rsidR="00D6331F" w:rsidRPr="00D90F2D" w:rsidRDefault="00121B18" w:rsidP="00C13C50">
      <w:r>
        <w:t xml:space="preserve">In addition to </w:t>
      </w:r>
      <w:r w:rsidR="00463AEF">
        <w:t xml:space="preserve">the three </w:t>
      </w:r>
      <w:r>
        <w:t>mea</w:t>
      </w:r>
      <w:r w:rsidR="00047DF2">
        <w:t>sures of production diversity</w:t>
      </w:r>
      <w:r w:rsidR="00463AEF">
        <w:t xml:space="preserve"> discussed above</w:t>
      </w:r>
      <w:r w:rsidR="00047DF2">
        <w:t xml:space="preserve">, </w:t>
      </w:r>
      <w:r>
        <w:t>ma</w:t>
      </w:r>
      <w:r w:rsidR="00B70D38">
        <w:t xml:space="preserve">ny </w:t>
      </w:r>
      <w:r>
        <w:t xml:space="preserve">other </w:t>
      </w:r>
      <w:r w:rsidR="00B70D38">
        <w:t xml:space="preserve">variables </w:t>
      </w:r>
      <w:r w:rsidR="00E04554">
        <w:t xml:space="preserve">were considered </w:t>
      </w:r>
      <w:r w:rsidR="00463AEF">
        <w:t xml:space="preserve">for inclusion into our model to </w:t>
      </w:r>
      <w:r w:rsidR="00E04554">
        <w:t xml:space="preserve">explain household </w:t>
      </w:r>
      <w:r w:rsidR="00B70D38">
        <w:t>diet</w:t>
      </w:r>
      <w:r>
        <w:t>ary diversity</w:t>
      </w:r>
      <w:r w:rsidR="0049315E">
        <w:t>.</w:t>
      </w:r>
      <w:r>
        <w:t xml:space="preserve"> </w:t>
      </w:r>
      <w:r w:rsidR="008F1CEC">
        <w:t xml:space="preserve">The </w:t>
      </w:r>
      <w:r w:rsidR="00463AEF">
        <w:t xml:space="preserve">number </w:t>
      </w:r>
      <w:r w:rsidR="008F1CEC">
        <w:t xml:space="preserve">of </w:t>
      </w:r>
      <w:r w:rsidR="004D7C7B">
        <w:t xml:space="preserve">potential variables in </w:t>
      </w:r>
      <w:r w:rsidR="008F1CEC">
        <w:t xml:space="preserve">the World Bank survey </w:t>
      </w:r>
      <w:r w:rsidR="00463AEF">
        <w:t>meant that we were able to test many potential variables.  In practice</w:t>
      </w:r>
      <w:r w:rsidR="00A3058C">
        <w:t>,</w:t>
      </w:r>
      <w:r w:rsidR="00463AEF">
        <w:t xml:space="preserve"> our task was to choose a subset of variables that best explains dietary diversity.  The </w:t>
      </w:r>
      <w:r w:rsidR="00A3058C">
        <w:t xml:space="preserve">variable </w:t>
      </w:r>
      <w:r w:rsidR="00463AEF">
        <w:t xml:space="preserve">selection criteria </w:t>
      </w:r>
      <w:r w:rsidR="00A3058C">
        <w:t xml:space="preserve">we used was </w:t>
      </w:r>
      <w:r w:rsidR="00463AEF">
        <w:t xml:space="preserve">first </w:t>
      </w:r>
      <w:r w:rsidR="00A3058C">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t xml:space="preserve"> parsimon</w:t>
      </w:r>
      <w:r w:rsidR="00A3058C">
        <w:t>y</w:t>
      </w:r>
      <w:r w:rsidR="00463AEF">
        <w:t xml:space="preserve">.   </w:t>
      </w:r>
      <w:r w:rsidR="00E04554">
        <w:t>T</w:t>
      </w:r>
      <w:r w:rsidR="00700686" w:rsidRPr="00B70D38">
        <w:t>he follo</w:t>
      </w:r>
      <w:r w:rsidR="000000D3" w:rsidRPr="00B70D38">
        <w:t>wing paragraph</w:t>
      </w:r>
      <w:r w:rsidR="00700686" w:rsidRPr="00B70D38">
        <w:t>s</w:t>
      </w:r>
      <w:r w:rsidR="000000D3" w:rsidRPr="00B70D38">
        <w:t xml:space="preserve"> </w:t>
      </w:r>
      <w:r w:rsidR="008F1CEC">
        <w:t>discuss</w:t>
      </w:r>
      <w:r w:rsidR="005B301B">
        <w:t xml:space="preserve"> </w:t>
      </w:r>
      <w:r w:rsidR="00463AEF">
        <w:t xml:space="preserve">potential </w:t>
      </w:r>
      <w:r w:rsidR="008F1CEC">
        <w:t xml:space="preserve">variables </w:t>
      </w:r>
      <w:r w:rsidR="00E04554">
        <w:t>considered for inclusion in</w:t>
      </w:r>
      <w:r w:rsidR="00463AEF">
        <w:t>to</w:t>
      </w:r>
      <w:r w:rsidR="00E04554">
        <w:t xml:space="preserve"> out model</w:t>
      </w:r>
      <w:r w:rsidR="00A3058C">
        <w:t xml:space="preserve"> and our hypotheses concerning its potential effect on dietary diversity</w:t>
      </w:r>
      <w:r w:rsidR="00E04554">
        <w:t xml:space="preserve">. </w:t>
      </w:r>
      <w:r w:rsidR="005B301B">
        <w:t xml:space="preserve">To ease the flow of the discussion, each variable was placed </w:t>
      </w:r>
      <w:r w:rsidR="008F1CEC">
        <w:t>into one of the following</w:t>
      </w:r>
      <w:r w:rsidR="00700686" w:rsidRPr="00B70D38">
        <w:t xml:space="preserve"> four </w:t>
      </w:r>
      <w:r w:rsidR="008F1CEC" w:rsidRPr="00B70D38">
        <w:t>categories</w:t>
      </w:r>
      <w:r w:rsidR="004D51E5">
        <w:t>: household characteristics, economics characteristics, agricultural characteristics and location</w:t>
      </w:r>
      <w:r w:rsidR="00700686" w:rsidRPr="00B70D38">
        <w:t>.</w:t>
      </w:r>
      <w:r w:rsidR="00B70D38">
        <w:t xml:space="preserve"> </w:t>
      </w:r>
      <w:r w:rsidR="005B301B">
        <w:t xml:space="preserve">  </w:t>
      </w:r>
    </w:p>
    <w:p w14:paraId="11B85E8C" w14:textId="7295C5C3" w:rsidR="000E3E23" w:rsidRPr="00645521" w:rsidRDefault="00645521" w:rsidP="00C13C50">
      <w:pPr>
        <w:rPr>
          <w:i/>
        </w:rPr>
      </w:pPr>
      <w:r w:rsidRPr="00645521">
        <w:rPr>
          <w:i/>
        </w:rPr>
        <w:t>Household characteristics</w:t>
      </w:r>
    </w:p>
    <w:p w14:paraId="21617EA5" w14:textId="75A7FE83" w:rsidR="000E3E23" w:rsidRDefault="0070042A" w:rsidP="00C13C50">
      <w:r>
        <w:t>H</w:t>
      </w:r>
      <w:r w:rsidR="00D6331F" w:rsidRPr="00A7467C">
        <w:t xml:space="preserve">ousehold characteristics </w:t>
      </w:r>
      <w:r>
        <w:t xml:space="preserve">clearly </w:t>
      </w:r>
      <w:r w:rsidR="00D6331F" w:rsidRPr="00A7467C">
        <w:t>have significant</w:t>
      </w:r>
      <w:r w:rsidR="00D6331F">
        <w:t xml:space="preserve"> effects on th</w:t>
      </w:r>
      <w:r w:rsidR="005A2441">
        <w:t>e diversity of food consumption.</w:t>
      </w:r>
      <w:r w:rsidR="00D6331F">
        <w:t xml:space="preserve"> </w:t>
      </w:r>
      <w:r>
        <w:t xml:space="preserve">For instance, the number </w:t>
      </w:r>
      <w:r w:rsidR="00724AB6" w:rsidRPr="00B27B4C">
        <w:t>of household member</w:t>
      </w:r>
      <w:r>
        <w:t>s has previously been hypothesized to</w:t>
      </w:r>
      <w:r w:rsidR="00C83C61">
        <w:t xml:space="preserve"> </w:t>
      </w:r>
      <w:r w:rsidR="00BA3E9F">
        <w:t xml:space="preserve">directly </w:t>
      </w:r>
      <w:r w:rsidR="00C83C61">
        <w:t xml:space="preserve">influence the </w:t>
      </w:r>
      <w:r>
        <w:t xml:space="preserve">household </w:t>
      </w:r>
      <w:r w:rsidR="000E3E23">
        <w:t>dietary diversity and caloric intakes</w:t>
      </w:r>
      <w:r w:rsidR="00945551">
        <w:t xml:space="preserve"> by, for example, </w:t>
      </w:r>
      <w:r>
        <w:t xml:space="preserve">influencing </w:t>
      </w:r>
      <w:r w:rsidR="005A2441">
        <w:t>the number of member</w:t>
      </w:r>
      <w:r>
        <w:t>s</w:t>
      </w:r>
      <w:r w:rsidR="005A2441">
        <w:t xml:space="preserve"> who </w:t>
      </w:r>
      <w:r>
        <w:t>are potentially able</w:t>
      </w:r>
      <w:r w:rsidR="005A2441">
        <w:t xml:space="preserve"> to work</w:t>
      </w:r>
      <w:r w:rsidR="00C83C61">
        <w:t xml:space="preserve">. </w:t>
      </w:r>
      <w:r>
        <w:t xml:space="preserve"> Following previous studies, w</w:t>
      </w:r>
      <w:r w:rsidR="00C83C61">
        <w:t xml:space="preserve">e </w:t>
      </w:r>
      <w:r>
        <w:t>believe</w:t>
      </w:r>
      <w:r w:rsidR="00C83C61">
        <w:t xml:space="preserve"> </w:t>
      </w:r>
      <w:r w:rsidR="00D6331F">
        <w:t xml:space="preserve">that </w:t>
      </w:r>
      <w:r w:rsidR="00C83C61">
        <w:t>this</w:t>
      </w:r>
      <w:r w:rsidR="000E3E23">
        <w:t xml:space="preserve"> variable </w:t>
      </w:r>
      <w:r>
        <w:t xml:space="preserve">will be </w:t>
      </w:r>
      <w:r w:rsidR="00D6331F">
        <w:t xml:space="preserve"> </w:t>
      </w:r>
      <w:r w:rsidR="00A228A3">
        <w:t>posi</w:t>
      </w:r>
      <w:r w:rsidR="00AD3238">
        <w:t xml:space="preserve">tively </w:t>
      </w:r>
      <w:r w:rsidR="00163EBE">
        <w:t xml:space="preserve">related to </w:t>
      </w:r>
      <w:r w:rsidR="00AD3238">
        <w:t xml:space="preserve">the diversity of consumption and </w:t>
      </w:r>
      <w:r w:rsidR="006C1CA4">
        <w:t xml:space="preserve">the </w:t>
      </w:r>
      <w:r w:rsidR="00C83C61">
        <w:t>quantity of caloric intake</w:t>
      </w:r>
      <w:r>
        <w:t>s (</w:t>
      </w:r>
      <w:r w:rsidR="00A228A3">
        <w:fldChar w:fldCharType="begin"/>
      </w:r>
      <w:r w:rsidR="00D7066B">
        <w: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fldChar w:fldCharType="separate"/>
      </w:r>
      <w:r w:rsidR="00A228A3" w:rsidRPr="00A228A3">
        <w:t xml:space="preserve">Weiss and Briglauer </w:t>
      </w:r>
      <w:r w:rsidR="00A228A3">
        <w:t>(</w:t>
      </w:r>
      <w:r w:rsidR="00A228A3" w:rsidRPr="00A228A3">
        <w:t>2000</w:t>
      </w:r>
      <w:r w:rsidR="00A228A3">
        <w:t>)</w:t>
      </w:r>
      <w:r w:rsidR="00A228A3" w:rsidRPr="00A228A3">
        <w:t xml:space="preserve">; Benin et al. </w:t>
      </w:r>
      <w:r w:rsidR="00A228A3">
        <w:t>(</w:t>
      </w:r>
      <w:r w:rsidR="00A228A3" w:rsidRPr="00A228A3">
        <w:t>2004</w:t>
      </w:r>
      <w:r w:rsidR="00A228A3">
        <w:t>)</w:t>
      </w:r>
      <w:r>
        <w:t>, and;</w:t>
      </w:r>
      <w:r w:rsidR="00BA3E9F">
        <w:t xml:space="preserve"> </w:t>
      </w:r>
      <w:r w:rsidR="00A228A3" w:rsidRPr="00A228A3">
        <w:t>Jones</w:t>
      </w:r>
      <w:r w:rsidR="004E2F15">
        <w:t xml:space="preserve"> et al. </w:t>
      </w:r>
      <w:r w:rsidR="00A228A3">
        <w:t>(</w:t>
      </w:r>
      <w:r w:rsidR="00A228A3" w:rsidRPr="00A228A3">
        <w:t>2014)</w:t>
      </w:r>
      <w:r w:rsidR="00A228A3">
        <w:fldChar w:fldCharType="end"/>
      </w:r>
      <w:r w:rsidR="0030675B">
        <w:t>.</w:t>
      </w:r>
      <w:r w:rsidR="00E77D21">
        <w:t xml:space="preserve"> </w:t>
      </w:r>
      <w:r w:rsidR="00163EBE">
        <w:t xml:space="preserve">  T</w:t>
      </w:r>
      <w:r w:rsidR="00453B02">
        <w:t>he</w:t>
      </w:r>
      <w:r w:rsidR="00AD3238">
        <w:t xml:space="preserve"> </w:t>
      </w:r>
      <w:r w:rsidR="00724AB6" w:rsidRPr="00B27B4C">
        <w:t>gender</w:t>
      </w:r>
      <w:r w:rsidR="000E3E23">
        <w:t xml:space="preserve"> </w:t>
      </w:r>
      <w:r w:rsidR="000E3E23" w:rsidRPr="00B27B4C">
        <w:t xml:space="preserve">of the </w:t>
      </w:r>
      <w:r w:rsidR="00163EBE">
        <w:t xml:space="preserve">head of the </w:t>
      </w:r>
      <w:r w:rsidR="000E3E23" w:rsidRPr="00B27B4C">
        <w:t>household</w:t>
      </w:r>
      <w:r w:rsidR="00163EBE">
        <w:t xml:space="preserve"> has been argued to be positively related to dietary diversity.  For instance,</w:t>
      </w:r>
      <w:r w:rsidR="00E77D21">
        <w:t xml:space="preserve"> </w:t>
      </w:r>
      <w:r w:rsidR="00E77D21">
        <w:fldChar w:fldCharType="begin"/>
      </w:r>
      <w:r w:rsidR="00E77D21">
        <w: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fldChar w:fldCharType="separate"/>
      </w:r>
      <w:r w:rsidR="00E77D21" w:rsidRPr="00E77D21">
        <w:rPr>
          <w:szCs w:val="24"/>
        </w:rPr>
        <w:t xml:space="preserve">Abay, Bjørnstad, and Smale </w:t>
      </w:r>
      <w:r w:rsidR="00E77D21">
        <w:rPr>
          <w:szCs w:val="24"/>
        </w:rPr>
        <w:t>(</w:t>
      </w:r>
      <w:r w:rsidR="00E77D21" w:rsidRPr="00E77D21">
        <w:rPr>
          <w:szCs w:val="24"/>
        </w:rPr>
        <w:t>2009)</w:t>
      </w:r>
      <w:r w:rsidR="00E77D21">
        <w:fldChar w:fldCharType="end"/>
      </w:r>
      <w:r w:rsidR="00E77D21">
        <w:t xml:space="preserve"> </w:t>
      </w:r>
      <w:r w:rsidR="00163EBE">
        <w:t xml:space="preserve">found </w:t>
      </w:r>
      <w:r w:rsidR="00E77D21">
        <w:t xml:space="preserve">a positive correlation </w:t>
      </w:r>
      <w:r w:rsidR="00163EBE">
        <w:t xml:space="preserve">with a </w:t>
      </w:r>
      <w:r w:rsidR="00E77D21">
        <w:t xml:space="preserve">male household </w:t>
      </w:r>
      <w:r w:rsidR="00945551">
        <w:t>head</w:t>
      </w:r>
      <w:r w:rsidR="00047DF2">
        <w:t xml:space="preserve"> in Ethiopia</w:t>
      </w:r>
      <w:r w:rsidR="00562AEC">
        <w:t xml:space="preserve"> link to the</w:t>
      </w:r>
      <w:r w:rsidR="005D3645">
        <w:t>ir</w:t>
      </w:r>
      <w:r w:rsidR="00562AEC">
        <w:t xml:space="preserve"> </w:t>
      </w:r>
      <w:r w:rsidR="005D3645">
        <w:t xml:space="preserve">contribution to certain tasks associated with strong physical labour such as </w:t>
      </w:r>
      <w:r w:rsidR="00562AEC">
        <w:t xml:space="preserve"> ploughing</w:t>
      </w:r>
      <w:r w:rsidR="00AD3238">
        <w:t xml:space="preserve">. </w:t>
      </w:r>
      <w:r w:rsidR="00393204">
        <w:t xml:space="preserve">The </w:t>
      </w:r>
      <w:r w:rsidR="00724AB6" w:rsidRPr="00B27B4C">
        <w:t>age</w:t>
      </w:r>
      <w:r w:rsidR="000E3E23">
        <w:t xml:space="preserve"> </w:t>
      </w:r>
      <w:r w:rsidR="000E3E23" w:rsidRPr="00B27B4C">
        <w:t>of the household head</w:t>
      </w:r>
      <w:r w:rsidR="00393204">
        <w:t xml:space="preserve"> </w:t>
      </w:r>
      <w:r w:rsidR="00163EBE">
        <w:t>has also been hypothesized to be positively correlated with</w:t>
      </w:r>
      <w:r w:rsidR="005A2441">
        <w:t xml:space="preserve"> diet</w:t>
      </w:r>
      <w:r w:rsidR="00163EBE">
        <w:t xml:space="preserve">ary diversity because it is seen as a proxy for </w:t>
      </w:r>
      <w:r w:rsidR="006C1CA4">
        <w:t xml:space="preserve">experience. </w:t>
      </w:r>
      <w:r w:rsidR="00163EBE">
        <w:t xml:space="preserve">  However, while </w:t>
      </w:r>
      <w:r w:rsidR="00163EBE">
        <w:fldChar w:fldCharType="begin"/>
      </w:r>
      <w:r w:rsidR="00163EBE">
        <w: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163EBE">
        <w:fldChar w:fldCharType="separate"/>
      </w:r>
      <w:r w:rsidR="00163EBE" w:rsidRPr="00453B02">
        <w:rPr>
          <w:szCs w:val="24"/>
        </w:rPr>
        <w:t>Abay</w:t>
      </w:r>
      <w:r w:rsidR="00163EBE">
        <w:rPr>
          <w:szCs w:val="24"/>
        </w:rPr>
        <w:t xml:space="preserve"> et al.</w:t>
      </w:r>
      <w:r w:rsidR="00163EBE" w:rsidRPr="00453B02">
        <w:rPr>
          <w:szCs w:val="24"/>
        </w:rPr>
        <w:t xml:space="preserve"> </w:t>
      </w:r>
      <w:r w:rsidR="00163EBE">
        <w:rPr>
          <w:szCs w:val="24"/>
        </w:rPr>
        <w:t>(</w:t>
      </w:r>
      <w:r w:rsidR="00163EBE" w:rsidRPr="00453B02">
        <w:rPr>
          <w:szCs w:val="24"/>
        </w:rPr>
        <w:t>2009)</w:t>
      </w:r>
      <w:r w:rsidR="00163EBE">
        <w:fldChar w:fldCharType="end"/>
      </w:r>
      <w:r w:rsidR="00163EBE">
        <w:t xml:space="preserve"> found a positive relationship between age and diversity, </w:t>
      </w:r>
      <w:r w:rsidR="00453B02">
        <w:fldChar w:fldCharType="begin"/>
      </w:r>
      <w:r w:rsidR="00D7066B">
        <w: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fldChar w:fldCharType="separate"/>
      </w:r>
      <w:r w:rsidR="00453B02" w:rsidRPr="00453B02">
        <w:t>Jones</w:t>
      </w:r>
      <w:r w:rsidR="00453B02">
        <w:t xml:space="preserve"> et al. (</w:t>
      </w:r>
      <w:r w:rsidR="00453B02" w:rsidRPr="00453B02">
        <w:t>2014)</w:t>
      </w:r>
      <w:r w:rsidR="00453B02">
        <w:fldChar w:fldCharType="end"/>
      </w:r>
      <w:r w:rsidR="00453B02">
        <w:t xml:space="preserve"> found </w:t>
      </w:r>
      <w:r w:rsidR="00453B02" w:rsidRPr="00A7467C">
        <w:t>a negative correlation</w:t>
      </w:r>
      <w:r w:rsidR="00163EBE">
        <w:t xml:space="preserve">.  </w:t>
      </w:r>
      <w:r w:rsidR="006B58C8">
        <w:t xml:space="preserve">  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t>Similarly</w:t>
      </w:r>
      <w:r w:rsidR="006B58C8">
        <w:t>, t</w:t>
      </w:r>
      <w:r w:rsidR="00393204" w:rsidRPr="00A7467C">
        <w:t xml:space="preserve">he </w:t>
      </w:r>
      <w:r w:rsidR="00724AB6" w:rsidRPr="00A7467C">
        <w:t>e</w:t>
      </w:r>
      <w:r w:rsidR="000E3E23" w:rsidRPr="00A7467C">
        <w:t>ducation</w:t>
      </w:r>
      <w:r w:rsidR="009C01BB" w:rsidRPr="00A7467C">
        <w:t xml:space="preserve"> level</w:t>
      </w:r>
      <w:r w:rsidR="000E3E23" w:rsidRPr="00A7467C">
        <w:t xml:space="preserve"> of the household head</w:t>
      </w:r>
      <w:r w:rsidR="000F6EEC">
        <w:t xml:space="preserve"> and person primarily responsible for food preparation</w:t>
      </w:r>
      <w:r w:rsidR="00393204" w:rsidRPr="00A7467C">
        <w:t xml:space="preserve"> is </w:t>
      </w:r>
      <w:r w:rsidR="006B58C8">
        <w:t xml:space="preserve">presumed </w:t>
      </w:r>
      <w:r w:rsidR="00393204" w:rsidRPr="00A7467C">
        <w:t>to be</w:t>
      </w:r>
      <w:r w:rsidR="00393204">
        <w:t xml:space="preserve"> positively </w:t>
      </w:r>
      <w:r w:rsidR="006B58C8">
        <w:t xml:space="preserve">related to </w:t>
      </w:r>
      <w:r w:rsidR="00393204">
        <w:t xml:space="preserve">the dietary diversity of the household and their caloric intake. </w:t>
      </w:r>
      <w:r w:rsidR="00F27EDF">
        <w:t>A</w:t>
      </w:r>
      <w:r w:rsidR="00393204">
        <w:t xml:space="preserve"> better education level </w:t>
      </w:r>
      <w:r w:rsidR="00F27EDF">
        <w:t xml:space="preserve">should </w:t>
      </w:r>
      <w:r w:rsidR="00393204">
        <w:t>influence the knowledge about</w:t>
      </w:r>
      <w:r w:rsidR="006C1CA4">
        <w:t xml:space="preserve"> the importance of a good diet.</w:t>
      </w:r>
      <w:r w:rsidR="00F27EDF">
        <w:t xml:space="preserve"> Positive influence of this parameter have been stressed by </w:t>
      </w:r>
      <w:r w:rsidR="00F27EDF">
        <w:fldChar w:fldCharType="begin"/>
      </w:r>
      <w:r w:rsidR="00D7066B">
        <w: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fldChar w:fldCharType="separate"/>
      </w:r>
      <w:r w:rsidR="00F27EDF" w:rsidRPr="00F27EDF">
        <w:t xml:space="preserve">Benin et al. </w:t>
      </w:r>
      <w:r w:rsidR="00F27EDF">
        <w:t>(</w:t>
      </w:r>
      <w:r w:rsidR="00F27EDF" w:rsidRPr="00F27EDF">
        <w:t>2004</w:t>
      </w:r>
      <w:r w:rsidR="00F27EDF">
        <w:t>) and</w:t>
      </w:r>
      <w:r w:rsidR="00F27EDF" w:rsidRPr="00F27EDF">
        <w:t xml:space="preserve"> Jones</w:t>
      </w:r>
      <w:r w:rsidR="00F27EDF">
        <w:t xml:space="preserve"> et al.</w:t>
      </w:r>
      <w:r w:rsidR="00F27EDF" w:rsidRPr="00F27EDF">
        <w:t xml:space="preserve"> </w:t>
      </w:r>
      <w:r w:rsidR="00F27EDF">
        <w:t>(</w:t>
      </w:r>
      <w:r w:rsidR="00F27EDF" w:rsidRPr="00F27EDF">
        <w:t>2014)</w:t>
      </w:r>
      <w:r w:rsidR="00F27EDF">
        <w:fldChar w:fldCharType="end"/>
      </w:r>
      <w:r w:rsidR="00F27EDF">
        <w:t>.</w:t>
      </w:r>
    </w:p>
    <w:p w14:paraId="410C6EF4" w14:textId="15095864" w:rsidR="00453B02" w:rsidRPr="00453B02" w:rsidRDefault="00453B02" w:rsidP="00C13C50">
      <w:pPr>
        <w:rPr>
          <w:i/>
        </w:rPr>
      </w:pPr>
      <w:r w:rsidRPr="00453B02">
        <w:rPr>
          <w:i/>
        </w:rPr>
        <w:t>Economics characteristics</w:t>
      </w:r>
    </w:p>
    <w:p w14:paraId="7BF75A75" w14:textId="48DBD6EF" w:rsidR="000E3E23" w:rsidRDefault="009D298B" w:rsidP="00C13C50">
      <w:r>
        <w:t>Clearly</w:t>
      </w:r>
      <w:r w:rsidR="00DE024D">
        <w:t>,</w:t>
      </w:r>
      <w:r>
        <w:t xml:space="preserve"> the economic characteristics of a household aff</w:t>
      </w:r>
      <w:r w:rsidR="00221F72">
        <w:t>ect food consumption diversity.</w:t>
      </w:r>
      <w:r>
        <w:t xml:space="preserve"> </w:t>
      </w:r>
      <w:r w:rsidR="00DE024D">
        <w:t xml:space="preserve"> </w:t>
      </w:r>
      <w:r w:rsidR="009C01BB">
        <w:t>T</w:t>
      </w:r>
      <w:r w:rsidR="0036035D">
        <w:t>otal i</w:t>
      </w:r>
      <w:r w:rsidR="00DD3B9E" w:rsidRPr="00B27B4C">
        <w:t>ncome</w:t>
      </w:r>
      <w:r w:rsidR="0036035D">
        <w:t xml:space="preserve"> is</w:t>
      </w:r>
      <w:r w:rsidR="00B47315">
        <w:t xml:space="preserve"> an</w:t>
      </w:r>
      <w:r w:rsidR="0036035D">
        <w:t xml:space="preserve"> importa</w:t>
      </w:r>
      <w:r w:rsidR="00B47315">
        <w:t>nt indicator of the general</w:t>
      </w:r>
      <w:r w:rsidR="0036035D">
        <w:t xml:space="preserve"> economic </w:t>
      </w:r>
      <w:r w:rsidR="00B47315">
        <w:t>well-being</w:t>
      </w:r>
      <w:r w:rsidR="0036035D">
        <w:t xml:space="preserve"> of household</w:t>
      </w:r>
      <w:r w:rsidR="00DE024D">
        <w:t>s, consequently a</w:t>
      </w:r>
      <w:r w:rsidR="0036035D">
        <w:t xml:space="preserve"> positive </w:t>
      </w:r>
      <w:r w:rsidR="00DE024D">
        <w:t xml:space="preserve">relationship </w:t>
      </w:r>
      <w:r w:rsidR="0036035D">
        <w:t>is</w:t>
      </w:r>
      <w:r w:rsidR="00DE024D">
        <w:t xml:space="preserve"> expected between consumption diversity and total income.</w:t>
      </w:r>
      <w:r w:rsidR="0036035D">
        <w:t xml:space="preserve"> </w:t>
      </w:r>
      <w:r w:rsidR="000F3885">
        <w:t xml:space="preserve"> </w:t>
      </w:r>
      <w:r w:rsidR="00DE024D">
        <w:t xml:space="preserve">A </w:t>
      </w:r>
      <w:r w:rsidR="00193FF8">
        <w:t>high level of income</w:t>
      </w:r>
      <w:r w:rsidR="0036035D">
        <w:t xml:space="preserve"> </w:t>
      </w:r>
      <w:r w:rsidR="009C01BB">
        <w:t>may</w:t>
      </w:r>
      <w:r w:rsidR="0036035D">
        <w:t xml:space="preserve"> permit to </w:t>
      </w:r>
      <w:r w:rsidR="000F3885">
        <w:t xml:space="preserve">the purchase of </w:t>
      </w:r>
      <w:r w:rsidR="0036035D">
        <w:t xml:space="preserve">more food </w:t>
      </w:r>
      <w:r w:rsidR="000F3885">
        <w:t>and food of higher nutritional</w:t>
      </w:r>
      <w:r w:rsidR="0036035D">
        <w:t xml:space="preserve"> quality.</w:t>
      </w:r>
      <w:r w:rsidR="004D7EF9">
        <w:t xml:space="preserve"> </w:t>
      </w:r>
      <w:r w:rsidR="000F3885">
        <w:t>The econometric techniques used</w:t>
      </w:r>
      <w:r w:rsidR="00AC0F1B">
        <w:t xml:space="preserve"> will allow us to distinguish between the</w:t>
      </w:r>
      <w:r w:rsidR="000F3885">
        <w:t xml:space="preserve"> effects of income on household net of the effects of, for example, household size.  </w:t>
      </w:r>
      <w:r w:rsidR="004D7EF9">
        <w:t xml:space="preserve">In </w:t>
      </w:r>
      <w:r w:rsidR="000F3885">
        <w:t xml:space="preserve">a separate </w:t>
      </w:r>
      <w:r w:rsidR="004D7EF9">
        <w:t>model</w:t>
      </w:r>
      <w:r w:rsidR="00AC0F1B">
        <w:t>,</w:t>
      </w:r>
      <w:r w:rsidR="004D7EF9">
        <w:t xml:space="preserve"> we examine the importance of </w:t>
      </w:r>
      <w:r w:rsidR="000F3885">
        <w:t xml:space="preserve">sources of household </w:t>
      </w:r>
      <w:r w:rsidR="004D7EF9">
        <w:t xml:space="preserve">income </w:t>
      </w:r>
      <w:r w:rsidR="000F3885">
        <w:t xml:space="preserve">on diversity by </w:t>
      </w:r>
      <w:r w:rsidR="004D7EF9">
        <w:t>categoriz</w:t>
      </w:r>
      <w:r w:rsidR="000F3885">
        <w:t>ing</w:t>
      </w:r>
      <w:r w:rsidR="004D7EF9">
        <w:t xml:space="preserve"> </w:t>
      </w:r>
      <w:r w:rsidR="000F3885">
        <w:t>income along the following lines</w:t>
      </w:r>
      <w:r w:rsidR="004D7EF9">
        <w:t>: a</w:t>
      </w:r>
      <w:r w:rsidR="004D7EF9" w:rsidRPr="00C6733E">
        <w:t>gricultural</w:t>
      </w:r>
      <w:r w:rsidR="004D7EF9">
        <w:t xml:space="preserve"> </w:t>
      </w:r>
      <w:r w:rsidR="00193FF8">
        <w:t>income</w:t>
      </w:r>
      <w:r w:rsidR="004D7EF9">
        <w:t>, n</w:t>
      </w:r>
      <w:r w:rsidR="004D7EF9" w:rsidRPr="00C6733E">
        <w:t>on</w:t>
      </w:r>
      <w:r w:rsidR="004D7EF9">
        <w:t>-a</w:t>
      </w:r>
      <w:r w:rsidR="004D7EF9" w:rsidRPr="00C6733E">
        <w:t>gricultural</w:t>
      </w:r>
      <w:r w:rsidR="004D7EF9">
        <w:t xml:space="preserve"> </w:t>
      </w:r>
      <w:r w:rsidR="00193FF8">
        <w:t>income</w:t>
      </w:r>
      <w:r w:rsidR="004D7EF9">
        <w:t>, p</w:t>
      </w:r>
      <w:r w:rsidR="004D7EF9" w:rsidRPr="00C6733E">
        <w:t>roperty</w:t>
      </w:r>
      <w:r w:rsidR="004D7EF9">
        <w:t xml:space="preserve"> </w:t>
      </w:r>
      <w:r w:rsidR="00193FF8">
        <w:t>income</w:t>
      </w:r>
      <w:r w:rsidR="004D7EF9">
        <w:t>, i</w:t>
      </w:r>
      <w:r w:rsidR="004D7EF9" w:rsidRPr="00C6733E">
        <w:t>nvestments</w:t>
      </w:r>
      <w:r w:rsidR="004D7EF9">
        <w:t xml:space="preserve"> and t</w:t>
      </w:r>
      <w:r w:rsidR="004D7EF9" w:rsidRPr="00C6733E">
        <w:t>ransfers</w:t>
      </w:r>
      <w:r w:rsidR="004D7EF9">
        <w:t xml:space="preserve">. </w:t>
      </w:r>
      <w:r w:rsidR="00DF3EA5">
        <w:t xml:space="preserve"> </w:t>
      </w:r>
      <w:r w:rsidR="00221F72">
        <w:t xml:space="preserve">Agricultural and non-agricultural </w:t>
      </w:r>
      <w:r w:rsidR="00193FF8">
        <w:t>income</w:t>
      </w:r>
      <w:r w:rsidR="00221F72">
        <w:t xml:space="preserve"> are expected to be positively </w:t>
      </w:r>
      <w:r w:rsidR="005E6A34">
        <w:t>related to diversity</w:t>
      </w:r>
      <w:r w:rsidR="00221F72">
        <w:t xml:space="preserve"> because they are the main </w:t>
      </w:r>
      <w:r w:rsidR="005E6A34">
        <w:t>sources</w:t>
      </w:r>
      <w:r w:rsidR="00221F72">
        <w:t xml:space="preserve"> of </w:t>
      </w:r>
      <w:r w:rsidR="00193FF8">
        <w:t>income</w:t>
      </w:r>
      <w:r w:rsidR="005E6A34">
        <w:t xml:space="preserve"> for the households in our sample</w:t>
      </w:r>
      <w:r w:rsidR="00221F72">
        <w:t xml:space="preserve">. </w:t>
      </w:r>
      <w:r w:rsidR="00AC0F1B">
        <w:t xml:space="preserve"> In regards to the expenditures of households</w:t>
      </w:r>
      <w:r w:rsidR="004D7EF9">
        <w:t xml:space="preserve">, </w:t>
      </w:r>
      <w:r w:rsidR="00AC0F1B">
        <w:t xml:space="preserve">we expect </w:t>
      </w:r>
      <w:r w:rsidR="00DD3B9E" w:rsidRPr="00B27B4C">
        <w:t>food expenditures</w:t>
      </w:r>
      <w:r w:rsidR="0036035D">
        <w:t xml:space="preserve"> to be positively correlated </w:t>
      </w:r>
      <w:r w:rsidR="006C1CA4">
        <w:t>with diet</w:t>
      </w:r>
      <w:r w:rsidR="00AC0F1B">
        <w:t xml:space="preserve"> diversity </w:t>
      </w:r>
      <w:r w:rsidR="00221F72">
        <w:t xml:space="preserve">because </w:t>
      </w:r>
      <w:r w:rsidR="00DF3EA5">
        <w:t xml:space="preserve">of its </w:t>
      </w:r>
      <w:r w:rsidR="00221F72">
        <w:t>direct link to the quantity and the diversity of the food products consumed</w:t>
      </w:r>
      <w:r w:rsidR="006C1CA4">
        <w:t xml:space="preserve">. </w:t>
      </w:r>
      <w:r w:rsidR="00DF3EA5">
        <w:t xml:space="preserve"> N</w:t>
      </w:r>
      <w:r w:rsidR="000E3E23">
        <w:t>on-food expenditure</w:t>
      </w:r>
      <w:r w:rsidR="009C01BB">
        <w:t>s</w:t>
      </w:r>
      <w:r w:rsidR="006C1CA4">
        <w:t xml:space="preserve"> </w:t>
      </w:r>
      <w:r w:rsidR="00DF3EA5">
        <w:t xml:space="preserve">are assumed to </w:t>
      </w:r>
      <w:r w:rsidR="006C1CA4">
        <w:t>reflect the socio-economic situation of a household</w:t>
      </w:r>
      <w:r w:rsidR="00DF3EA5">
        <w:t>.</w:t>
      </w:r>
      <w:r w:rsidR="003D205C">
        <w:t xml:space="preserve"> According to </w:t>
      </w:r>
      <w:r w:rsidR="003D205C">
        <w:fldChar w:fldCharType="begin"/>
      </w:r>
      <w:r w:rsidR="00D7066B">
        <w: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fldChar w:fldCharType="separate"/>
      </w:r>
      <w:r w:rsidR="003D205C" w:rsidRPr="003D205C">
        <w:t xml:space="preserve">Thorne-Lyman et al. </w:t>
      </w:r>
      <w:r w:rsidR="003D205C">
        <w:t>(</w:t>
      </w:r>
      <w:r w:rsidR="003D205C" w:rsidRPr="003D205C">
        <w:t>2010)</w:t>
      </w:r>
      <w:r w:rsidR="003D205C">
        <w:fldChar w:fldCharType="end"/>
      </w:r>
      <w:r w:rsidR="00DF3EA5">
        <w:t>,</w:t>
      </w:r>
      <w:r w:rsidR="003D205C">
        <w:t xml:space="preserve"> </w:t>
      </w:r>
      <w:r w:rsidR="00DF3EA5">
        <w:t xml:space="preserve">non-food </w:t>
      </w:r>
      <w:r w:rsidR="003D205C">
        <w:t>expenditures have a positive effect on the household dietary diversity</w:t>
      </w:r>
      <w:r w:rsidR="00DF3EA5">
        <w:t>, however, surpris</w:t>
      </w:r>
      <w:r w:rsidR="00C41EFE">
        <w:t>ing</w:t>
      </w:r>
      <w:r w:rsidR="00DF3EA5">
        <w:t>ly</w:t>
      </w:r>
      <w:r w:rsidR="003D205C">
        <w:t xml:space="preserve"> </w:t>
      </w:r>
      <w:r w:rsidR="003D205C">
        <w:fldChar w:fldCharType="begin"/>
      </w:r>
      <w:r w:rsidR="00D7066B">
        <w: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fldChar w:fldCharType="separate"/>
      </w:r>
      <w:r w:rsidR="003D205C" w:rsidRPr="003D205C">
        <w:t>Jones</w:t>
      </w:r>
      <w:r w:rsidR="003D205C">
        <w:t xml:space="preserve"> et al.</w:t>
      </w:r>
      <w:r w:rsidR="003D205C" w:rsidRPr="003D205C">
        <w:t xml:space="preserve"> </w:t>
      </w:r>
      <w:r w:rsidR="003D205C">
        <w:t>(</w:t>
      </w:r>
      <w:r w:rsidR="003D205C" w:rsidRPr="003D205C">
        <w:t>2014)</w:t>
      </w:r>
      <w:r w:rsidR="003D205C">
        <w:fldChar w:fldCharType="end"/>
      </w:r>
      <w:r w:rsidR="003D205C">
        <w:t xml:space="preserve"> f</w:t>
      </w:r>
      <w:r w:rsidR="00DF3EA5">
        <w:t>ound</w:t>
      </w:r>
      <w:r w:rsidR="003D205C">
        <w:t xml:space="preserve"> a negative </w:t>
      </w:r>
      <w:r w:rsidR="00DF3EA5">
        <w:t>relationship</w:t>
      </w:r>
      <w:r w:rsidR="003D205C">
        <w:t>.</w:t>
      </w:r>
      <w:r w:rsidR="00DE024D">
        <w:t xml:space="preserve">  All money values have been deflated by taking 2010 as index.</w:t>
      </w:r>
    </w:p>
    <w:p w14:paraId="34BD3653" w14:textId="59D9EEA9" w:rsidR="00645521" w:rsidRPr="00645521" w:rsidRDefault="00645521" w:rsidP="00C13C50">
      <w:pPr>
        <w:rPr>
          <w:i/>
        </w:rPr>
      </w:pPr>
      <w:r w:rsidRPr="00645521">
        <w:rPr>
          <w:i/>
        </w:rPr>
        <w:t>Agricultural characteristics</w:t>
      </w:r>
    </w:p>
    <w:p w14:paraId="2B445A1B" w14:textId="4FE8D0AD" w:rsidR="00642581" w:rsidRPr="00C13C50" w:rsidRDefault="00C53C19" w:rsidP="00C13C50">
      <w:r>
        <w:t>With</w:t>
      </w:r>
      <w:r w:rsidRPr="0003414A">
        <w:t xml:space="preserve"> 66% of the </w:t>
      </w:r>
      <w:r w:rsidR="001177C9">
        <w:t xml:space="preserve">Ugandan </w:t>
      </w:r>
      <w:r w:rsidRPr="0003414A">
        <w:t>population</w:t>
      </w:r>
      <w:r>
        <w:t xml:space="preserve"> employed in </w:t>
      </w:r>
      <w:r w:rsidR="001177C9">
        <w:t xml:space="preserve">the </w:t>
      </w:r>
      <w:r>
        <w:t>agricultural sector</w:t>
      </w:r>
      <w:r w:rsidRPr="0003414A">
        <w:t xml:space="preserve"> in 2009 </w:t>
      </w:r>
      <w:r w:rsidR="00615DA9">
        <w:fldChar w:fldCharType="begin"/>
      </w:r>
      <w:r w:rsidR="00615DA9">
        <w: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R="00615DA9">
        <w:fldChar w:fldCharType="separate"/>
      </w:r>
      <w:r w:rsidR="00615DA9" w:rsidRPr="00615DA9">
        <w:t>(Boysen, Jensen, and Matthews 2014)</w:t>
      </w:r>
      <w:r w:rsidR="00615DA9">
        <w:fldChar w:fldCharType="end"/>
      </w:r>
      <w:r w:rsidR="001177C9">
        <w:t>,</w:t>
      </w:r>
      <w:r>
        <w:t xml:space="preserve"> </w:t>
      </w:r>
      <w:r w:rsidR="001177C9">
        <w:t>agricultural characteristics</w:t>
      </w:r>
      <w:r>
        <w:t xml:space="preserve"> </w:t>
      </w:r>
      <w:r w:rsidR="001177C9">
        <w:t>are an</w:t>
      </w:r>
      <w:r>
        <w:t xml:space="preserve"> essent</w:t>
      </w:r>
      <w:r w:rsidR="001177C9">
        <w:t>ial component of</w:t>
      </w:r>
      <w:r>
        <w:t xml:space="preserve"> Ugandan household</w:t>
      </w:r>
      <w:r w:rsidR="001177C9">
        <w:t>s</w:t>
      </w:r>
      <w:r>
        <w:t xml:space="preserve">. </w:t>
      </w:r>
      <w:r w:rsidR="00641326">
        <w:t xml:space="preserve">The number of </w:t>
      </w:r>
      <w:r w:rsidR="00DD3B9E" w:rsidRPr="00B27B4C">
        <w:t>household member</w:t>
      </w:r>
      <w:r w:rsidR="00C0312E">
        <w:t>s</w:t>
      </w:r>
      <w:r w:rsidR="00DD3B9E" w:rsidRPr="00B27B4C">
        <w:t xml:space="preserve"> who have</w:t>
      </w:r>
      <w:r w:rsidR="00C0312E">
        <w:t xml:space="preserve"> </w:t>
      </w:r>
      <w:r w:rsidR="00DD3B9E" w:rsidRPr="00B27B4C">
        <w:t>work</w:t>
      </w:r>
      <w:r w:rsidR="00C0312E">
        <w:t>ed</w:t>
      </w:r>
      <w:r w:rsidR="00DD3B9E" w:rsidRPr="00B27B4C">
        <w:t xml:space="preserve"> in</w:t>
      </w:r>
      <w:r w:rsidR="0036035D">
        <w:t xml:space="preserve"> sector </w:t>
      </w:r>
      <w:r w:rsidR="00641326">
        <w:t xml:space="preserve">other </w:t>
      </w:r>
      <w:r w:rsidR="0036035D">
        <w:t>than agriculture is</w:t>
      </w:r>
      <w:r w:rsidR="00641326">
        <w:t xml:space="preserve"> hypothesized to be positively related to dietary diversity because of its positive influence on income. </w:t>
      </w:r>
      <w:r w:rsidR="0036035D">
        <w:t xml:space="preserve">  </w:t>
      </w:r>
      <w:r w:rsidR="00641326">
        <w:t xml:space="preserve">Such </w:t>
      </w:r>
      <w:r w:rsidR="0036035D">
        <w:t>job</w:t>
      </w:r>
      <w:r w:rsidR="00641326">
        <w:t>s</w:t>
      </w:r>
      <w:r w:rsidR="0036035D">
        <w:t xml:space="preserve"> </w:t>
      </w:r>
      <w:r w:rsidR="00393D6C">
        <w:t xml:space="preserve">are </w:t>
      </w:r>
      <w:r w:rsidR="008162DF">
        <w:t>could</w:t>
      </w:r>
      <w:r w:rsidR="00393D6C">
        <w:t xml:space="preserve"> </w:t>
      </w:r>
      <w:r w:rsidR="0036035D">
        <w:lastRenderedPageBreak/>
        <w:t xml:space="preserve">represent a significant </w:t>
      </w:r>
      <w:r w:rsidR="00641326">
        <w:t xml:space="preserve">source of </w:t>
      </w:r>
      <w:r w:rsidR="00193FF8">
        <w:t>income</w:t>
      </w:r>
      <w:r w:rsidR="0036035D">
        <w:t xml:space="preserve"> for household</w:t>
      </w:r>
      <w:r w:rsidR="009C7A5A">
        <w:t>s</w:t>
      </w:r>
      <w:r w:rsidR="0036035D">
        <w:t xml:space="preserve"> and make the</w:t>
      </w:r>
      <w:r w:rsidR="009C7A5A">
        <w:t>m</w:t>
      </w:r>
      <w:r w:rsidR="0036035D">
        <w:t xml:space="preserve"> </w:t>
      </w:r>
      <w:r w:rsidR="008162DF">
        <w:t xml:space="preserve">economically </w:t>
      </w:r>
      <w:r w:rsidR="0036035D">
        <w:t xml:space="preserve">more independent of </w:t>
      </w:r>
      <w:r w:rsidR="00641326">
        <w:t xml:space="preserve">the </w:t>
      </w:r>
      <w:r w:rsidR="0036035D">
        <w:t xml:space="preserve">agricultural sector. </w:t>
      </w:r>
      <w:r w:rsidR="00641326">
        <w:t xml:space="preserve"> In addition, t</w:t>
      </w:r>
      <w:r w:rsidR="00DD3B9E" w:rsidRPr="00B27B4C">
        <w:t>he proporti</w:t>
      </w:r>
      <w:r w:rsidR="00430141">
        <w:t>on of food items</w:t>
      </w:r>
      <w:r w:rsidR="009C01BB">
        <w:t xml:space="preserve"> consumed from </w:t>
      </w:r>
      <w:r w:rsidR="00641326">
        <w:t xml:space="preserve">a </w:t>
      </w:r>
      <w:r w:rsidR="009C01BB">
        <w:t>household</w:t>
      </w:r>
      <w:r w:rsidR="00641326">
        <w:t>’s own</w:t>
      </w:r>
      <w:r w:rsidR="009C01BB">
        <w:t xml:space="preserve"> </w:t>
      </w:r>
      <w:r w:rsidR="009C01BB" w:rsidRPr="00C13C50">
        <w:t>farm production</w:t>
      </w:r>
      <w:r w:rsidR="00DD3B9E" w:rsidRPr="00C13C50">
        <w:t xml:space="preserve"> </w:t>
      </w:r>
      <w:r w:rsidR="009C01BB" w:rsidRPr="00C13C50">
        <w:t xml:space="preserve">is expected to be positively correlated with </w:t>
      </w:r>
      <w:r w:rsidR="00DE6A92" w:rsidRPr="00C13C50">
        <w:t xml:space="preserve">dietary </w:t>
      </w:r>
      <w:r w:rsidR="009C01BB" w:rsidRPr="00C13C50">
        <w:t>diversity of consumption</w:t>
      </w:r>
      <w:r w:rsidR="00393D6C" w:rsidRPr="00C13C50">
        <w:t xml:space="preserve">.  </w:t>
      </w:r>
      <w:r w:rsidRPr="00C13C50">
        <w:t xml:space="preserve"> </w:t>
      </w:r>
      <w:r w:rsidR="00393D6C" w:rsidRPr="00C13C50">
        <w:t>W</w:t>
      </w:r>
      <w:r w:rsidRPr="00C13C50">
        <w:t xml:space="preserve">e </w:t>
      </w:r>
      <w:r w:rsidR="00393D6C" w:rsidRPr="00C13C50">
        <w:t xml:space="preserve">hypothesize </w:t>
      </w:r>
      <w:r w:rsidRPr="00C13C50">
        <w:t xml:space="preserve">that a family with a farm </w:t>
      </w:r>
      <w:r w:rsidR="00393D6C" w:rsidRPr="00C13C50">
        <w:t xml:space="preserve">has </w:t>
      </w:r>
      <w:r w:rsidR="00E565F1" w:rsidRPr="00C13C50">
        <w:t xml:space="preserve">potentially </w:t>
      </w:r>
      <w:r w:rsidRPr="00C13C50">
        <w:t xml:space="preserve">greater </w:t>
      </w:r>
      <w:r w:rsidR="0058040E" w:rsidRPr="00C13C50">
        <w:t xml:space="preserve">access </w:t>
      </w:r>
      <w:r w:rsidR="00E565F1" w:rsidRPr="00C13C50">
        <w:t xml:space="preserve">to a </w:t>
      </w:r>
      <w:r w:rsidRPr="00C13C50">
        <w:t xml:space="preserve">diversity of food </w:t>
      </w:r>
      <w:r w:rsidR="00E565F1" w:rsidRPr="00C13C50">
        <w:t>items not otherwise available through the market or elsewhere.</w:t>
      </w:r>
      <w:r w:rsidR="006922B8" w:rsidRPr="00C13C50">
        <w:t xml:space="preserve"> </w:t>
      </w:r>
      <w:r w:rsidR="00641326" w:rsidRPr="00C13C50">
        <w:t xml:space="preserve"> </w:t>
      </w:r>
      <w:r w:rsidR="00A71444" w:rsidRPr="00C13C50">
        <w:t>Whether the head of the h</w:t>
      </w:r>
      <w:r w:rsidR="00D944D6" w:rsidRPr="00C13C50">
        <w:t>ousehold</w:t>
      </w:r>
      <w:r w:rsidR="00A71444" w:rsidRPr="00C13C50">
        <w:t xml:space="preserve"> primarily makes </w:t>
      </w:r>
      <w:r w:rsidR="003727A7" w:rsidRPr="00C13C50">
        <w:t>economic farm</w:t>
      </w:r>
      <w:r w:rsidR="00A71444" w:rsidRPr="00C13C50">
        <w:t xml:space="preserve"> decision</w:t>
      </w:r>
      <w:r w:rsidR="003727A7" w:rsidRPr="00C13C50">
        <w:t>s</w:t>
      </w:r>
      <w:r w:rsidR="00A71444" w:rsidRPr="00C13C50">
        <w:t xml:space="preserve"> was evaluated.   Jones et al. (2014)</w:t>
      </w:r>
      <w:r w:rsidR="00275468" w:rsidRPr="00C13C50">
        <w:t>,</w:t>
      </w:r>
      <w:r w:rsidR="00A71444" w:rsidRPr="00C13C50">
        <w:t xml:space="preserve"> argue dietary diversity increases when the head of the household controls </w:t>
      </w:r>
      <w:r w:rsidR="003A2A92" w:rsidRPr="00C13C50">
        <w:t xml:space="preserve">agricultural earnings decisions. </w:t>
      </w:r>
      <w:r w:rsidR="003727A7" w:rsidRPr="00C13C50">
        <w:t xml:space="preserve">  The underlying assumption, presumably, is that the head of the household has as an aim high dietary diversity.  Finally, </w:t>
      </w:r>
      <w:r w:rsidR="00275468" w:rsidRPr="00C13C50">
        <w:t xml:space="preserve">we test whether </w:t>
      </w:r>
      <w:r w:rsidR="003727A7" w:rsidRPr="00C13C50">
        <w:t>a household’s</w:t>
      </w:r>
      <w:r w:rsidR="00642581" w:rsidRPr="00C13C50">
        <w:t xml:space="preserve"> total crop area </w:t>
      </w:r>
      <w:r w:rsidR="00C41EFE" w:rsidRPr="00C13C50">
        <w:t>has an</w:t>
      </w:r>
      <w:r w:rsidR="00642581" w:rsidRPr="00C13C50">
        <w:t xml:space="preserve"> influence on the </w:t>
      </w:r>
      <w:r w:rsidR="00193FF8" w:rsidRPr="00C13C50">
        <w:t>income</w:t>
      </w:r>
      <w:r w:rsidR="00642581" w:rsidRPr="00C13C50">
        <w:t xml:space="preserve"> of the family and on own farm production consumption.</w:t>
      </w:r>
      <w:r w:rsidR="00204E2C" w:rsidRPr="00C13C50">
        <w:t xml:space="preserve"> More land and maybe more plots can encourage and allow households to produce</w:t>
      </w:r>
      <w:r w:rsidR="003727A7" w:rsidRPr="00C13C50">
        <w:t xml:space="preserve"> a greater </w:t>
      </w:r>
      <w:r w:rsidR="00204E2C" w:rsidRPr="00C13C50">
        <w:t>diversity</w:t>
      </w:r>
      <w:r w:rsidR="003727A7" w:rsidRPr="00C13C50">
        <w:t xml:space="preserve"> of crops.</w:t>
      </w:r>
      <w:r w:rsidR="00642581" w:rsidRPr="00C13C50">
        <w:t xml:space="preserve"> </w:t>
      </w:r>
      <w:r w:rsidR="003727A7" w:rsidRPr="00C13C50">
        <w:t xml:space="preserve"> Accordingly, t</w:t>
      </w:r>
      <w:r w:rsidR="00642581" w:rsidRPr="00C13C50">
        <w:t xml:space="preserve">his variable is </w:t>
      </w:r>
      <w:r w:rsidR="003727A7" w:rsidRPr="00C13C50">
        <w:t xml:space="preserve">presumed </w:t>
      </w:r>
      <w:r w:rsidR="00642581" w:rsidRPr="00C13C50">
        <w:t xml:space="preserve">to be positively correlated with food diversity and </w:t>
      </w:r>
      <w:r w:rsidR="00B31545" w:rsidRPr="00C13C50">
        <w:t>caloric</w:t>
      </w:r>
      <w:r w:rsidR="00642581" w:rsidRPr="00C13C50">
        <w:t xml:space="preserve"> intakes of the household.</w:t>
      </w:r>
    </w:p>
    <w:p w14:paraId="18A5A170" w14:textId="252F0993" w:rsidR="00645521" w:rsidRPr="00566936" w:rsidRDefault="00645521" w:rsidP="00566936">
      <w:r w:rsidRPr="00566936">
        <w:t>Location</w:t>
      </w:r>
    </w:p>
    <w:p w14:paraId="0A293EC6" w14:textId="0A42FDED" w:rsidR="00B3105E" w:rsidRPr="00566936" w:rsidRDefault="00B8522B" w:rsidP="00566936">
      <w:r w:rsidRPr="00566936">
        <w:t>Finally</w:t>
      </w:r>
      <w:r w:rsidR="00B3105E" w:rsidRPr="00566936">
        <w:t>, the location</w:t>
      </w:r>
      <w:r w:rsidR="00FF3819" w:rsidRPr="00566936">
        <w:t>, in terms of western, eastern, northern or central</w:t>
      </w:r>
      <w:r w:rsidR="00B3105E" w:rsidRPr="00566936">
        <w:t xml:space="preserve"> </w:t>
      </w:r>
      <w:r w:rsidR="00FF3819" w:rsidRPr="00566936">
        <w:t xml:space="preserve">Uganda, </w:t>
      </w:r>
      <w:r w:rsidR="00B3105E" w:rsidRPr="00566936">
        <w:t xml:space="preserve">of </w:t>
      </w:r>
      <w:r w:rsidR="003727A7" w:rsidRPr="00566936">
        <w:t xml:space="preserve">a </w:t>
      </w:r>
      <w:r w:rsidR="00B3105E" w:rsidRPr="00566936">
        <w:t xml:space="preserve">household </w:t>
      </w:r>
      <w:r w:rsidR="003727A7" w:rsidRPr="00566936">
        <w:t>was</w:t>
      </w:r>
      <w:r w:rsidR="00B3105E" w:rsidRPr="00566936">
        <w:t xml:space="preserve"> </w:t>
      </w:r>
      <w:r w:rsidR="003727A7" w:rsidRPr="00566936">
        <w:t xml:space="preserve">assumed to be an important determinant of </w:t>
      </w:r>
      <w:r w:rsidR="00FF3819" w:rsidRPr="00566936">
        <w:t>dietary diversity</w:t>
      </w:r>
      <w:r w:rsidR="006C1CA4" w:rsidRPr="00566936">
        <w:t>.</w:t>
      </w:r>
      <w:r w:rsidR="009C01BB" w:rsidRPr="00566936">
        <w:t xml:space="preserve"> </w:t>
      </w:r>
      <w:r w:rsidR="00FF3819" w:rsidRPr="00566936">
        <w:t xml:space="preserve">  We argue that being in </w:t>
      </w:r>
      <w:r w:rsidR="009C01BB" w:rsidRPr="00566936">
        <w:t xml:space="preserve">the </w:t>
      </w:r>
      <w:r w:rsidR="004F4F08" w:rsidRPr="00566936">
        <w:t>c</w:t>
      </w:r>
      <w:r w:rsidR="00DA2879" w:rsidRPr="00566936">
        <w:t>entral region</w:t>
      </w:r>
      <w:r w:rsidR="00FF3819" w:rsidRPr="00566936">
        <w:t xml:space="preserve">, where </w:t>
      </w:r>
      <w:r w:rsidR="009C01BB" w:rsidRPr="00566936">
        <w:t>Kampala</w:t>
      </w:r>
      <w:r w:rsidR="008A5353" w:rsidRPr="00566936">
        <w:t xml:space="preserve"> </w:t>
      </w:r>
      <w:r w:rsidR="00FF3819" w:rsidRPr="00566936">
        <w:t xml:space="preserve">is located, gives a household greater </w:t>
      </w:r>
      <w:r w:rsidR="008A5353" w:rsidRPr="00566936">
        <w:t xml:space="preserve">market access for </w:t>
      </w:r>
      <w:r w:rsidR="00FF3819" w:rsidRPr="00566936">
        <w:t xml:space="preserve">it products and other products and, in </w:t>
      </w:r>
      <w:r w:rsidR="00C41EFE" w:rsidRPr="00566936">
        <w:t>addition</w:t>
      </w:r>
      <w:r w:rsidR="0045506A" w:rsidRPr="00566936">
        <w:t xml:space="preserve">, </w:t>
      </w:r>
      <w:r w:rsidR="00FF3819" w:rsidRPr="00566936">
        <w:t xml:space="preserve">increases access to </w:t>
      </w:r>
      <w:r w:rsidR="00306CB2" w:rsidRPr="00566936">
        <w:t xml:space="preserve">non-agricultural </w:t>
      </w:r>
      <w:r w:rsidR="00FF3819" w:rsidRPr="00566936">
        <w:t xml:space="preserve">jobs, both of which imply that a household can potentially increase the diversity of the crops it consumes. </w:t>
      </w:r>
    </w:p>
    <w:p w14:paraId="0F599065" w14:textId="5E513B5F" w:rsidR="00B36E1F" w:rsidRPr="00566936" w:rsidRDefault="00FF3819" w:rsidP="00C13C50">
      <w:r w:rsidRPr="00566936">
        <w:t xml:space="preserve">Data </w:t>
      </w:r>
      <w:r w:rsidR="00B36E1F" w:rsidRPr="00566936">
        <w:t>characteristics</w:t>
      </w:r>
    </w:p>
    <w:p w14:paraId="48931F01" w14:textId="471427B1" w:rsidR="00787379" w:rsidRDefault="00787379" w:rsidP="00C13C50">
      <w:r w:rsidRPr="00A7467C">
        <w:t>Two</w:t>
      </w:r>
      <w:r w:rsidR="00376D17">
        <w:t xml:space="preserve"> data analyses </w:t>
      </w:r>
      <w:r w:rsidRPr="00A7467C">
        <w:t xml:space="preserve">are presented in this paragraph, first household data are </w:t>
      </w:r>
      <w:r w:rsidR="00DB773D">
        <w:t xml:space="preserve">described </w:t>
      </w:r>
      <w:r w:rsidRPr="00A7467C">
        <w:t xml:space="preserve">for each of the three waves, </w:t>
      </w:r>
      <w:r w:rsidR="00C41EFE" w:rsidRPr="00A7467C">
        <w:t>and secondly</w:t>
      </w:r>
      <w:r w:rsidR="00DB773D">
        <w:t>,</w:t>
      </w:r>
      <w:r w:rsidRPr="00A7467C">
        <w:t xml:space="preserve"> they are split according to their location to stress differences within the country </w:t>
      </w:r>
      <w:r w:rsidR="00DB773D">
        <w:t xml:space="preserve">which might then be used to set assistance priorities. </w:t>
      </w:r>
    </w:p>
    <w:p w14:paraId="6BDE4DC2" w14:textId="477777EE" w:rsidR="009C0BAB" w:rsidRDefault="00320762" w:rsidP="00C13C50">
      <w:r>
        <w:t>Table 1 presents the characteristics</w:t>
      </w:r>
      <w:r w:rsidR="00547506">
        <w:t xml:space="preserve"> of </w:t>
      </w:r>
      <w:r w:rsidR="00885CF9">
        <w:t>h</w:t>
      </w:r>
      <w:r w:rsidR="00547506">
        <w:t xml:space="preserve">ouseholds </w:t>
      </w:r>
      <w:r w:rsidR="00DB773D">
        <w:t xml:space="preserve">variables previously </w:t>
      </w:r>
      <w:r w:rsidR="00547506">
        <w:t xml:space="preserve">described </w:t>
      </w:r>
      <w:r>
        <w:t xml:space="preserve">disaggregated by </w:t>
      </w:r>
      <w:r w:rsidR="00DB773D">
        <w:t xml:space="preserve">wave </w:t>
      </w:r>
      <w:r>
        <w:t>year. Most important change</w:t>
      </w:r>
      <w:r w:rsidR="00547506">
        <w:t>s</w:t>
      </w:r>
      <w:r>
        <w:t xml:space="preserve"> </w:t>
      </w:r>
      <w:r w:rsidR="00885CF9">
        <w:t>were</w:t>
      </w:r>
      <w:r>
        <w:t xml:space="preserve"> observed for the household size which increased </w:t>
      </w:r>
      <w:r w:rsidR="00266444">
        <w:t xml:space="preserve">from 2009 to 2012 </w:t>
      </w:r>
      <w:r>
        <w:t>and the cultivated area which decreased</w:t>
      </w:r>
      <w:r w:rsidR="00266444">
        <w:t xml:space="preserve"> o</w:t>
      </w:r>
      <w:r w:rsidR="00DB773D">
        <w:t>ver</w:t>
      </w:r>
      <w:r w:rsidR="00266444">
        <w:t xml:space="preserve"> the same period</w:t>
      </w:r>
      <w:r>
        <w:t xml:space="preserve">. Table 2 presents the sample </w:t>
      </w:r>
      <w:r w:rsidR="00DB773D">
        <w:t xml:space="preserve">variables split </w:t>
      </w:r>
      <w:r>
        <w:t>b</w:t>
      </w:r>
      <w:r w:rsidR="005D1796">
        <w:t>y region. Both dietary diversit</w:t>
      </w:r>
      <w:r w:rsidR="000F6EEC">
        <w:t>y scores</w:t>
      </w:r>
      <w:r>
        <w:t xml:space="preserve"> </w:t>
      </w:r>
      <w:r w:rsidR="00885CF9">
        <w:t>were</w:t>
      </w:r>
      <w:r>
        <w:t xml:space="preserve"> greater in </w:t>
      </w:r>
      <w:r w:rsidR="00DB773D">
        <w:t xml:space="preserve">the </w:t>
      </w:r>
      <w:r>
        <w:t>central region wh</w:t>
      </w:r>
      <w:r w:rsidR="00071F0E">
        <w:t>ile</w:t>
      </w:r>
      <w:r>
        <w:t xml:space="preserve"> the </w:t>
      </w:r>
      <w:r w:rsidR="00071F0E">
        <w:t>lowest score</w:t>
      </w:r>
      <w:r w:rsidR="00B94F9D">
        <w:t>s</w:t>
      </w:r>
      <w:r w:rsidR="00071F0E">
        <w:t xml:space="preserve"> </w:t>
      </w:r>
      <w:r w:rsidR="00B94F9D">
        <w:t xml:space="preserve">were </w:t>
      </w:r>
      <w:r>
        <w:t>observ</w:t>
      </w:r>
      <w:r w:rsidR="00E97EFC">
        <w:t>ed in</w:t>
      </w:r>
      <w:r w:rsidR="00071F0E">
        <w:t xml:space="preserve"> the</w:t>
      </w:r>
      <w:r w:rsidR="00E97EFC">
        <w:t xml:space="preserve"> northern region for the FC</w:t>
      </w:r>
      <w:r>
        <w:t>S and western region for the DDS. Households from western region spen</w:t>
      </w:r>
      <w:r w:rsidR="00885CF9">
        <w:t>t</w:t>
      </w:r>
      <w:r>
        <w:t xml:space="preserve"> less for food and consume</w:t>
      </w:r>
      <w:r w:rsidR="00885CF9">
        <w:t>d</w:t>
      </w:r>
      <w:r>
        <w:t xml:space="preserve"> more products from their own farm. Their farm</w:t>
      </w:r>
      <w:r w:rsidR="00B94F9D">
        <w:t>s</w:t>
      </w:r>
      <w:r>
        <w:t xml:space="preserve"> </w:t>
      </w:r>
      <w:r w:rsidR="00885CF9">
        <w:t>were</w:t>
      </w:r>
      <w:r>
        <w:t xml:space="preserve"> the smallest of the </w:t>
      </w:r>
      <w:r w:rsidR="00C41EFE">
        <w:t>country;</w:t>
      </w:r>
      <w:r>
        <w:t xml:space="preserve"> the biggest </w:t>
      </w:r>
      <w:r w:rsidR="00885CF9">
        <w:t>were</w:t>
      </w:r>
      <w:r>
        <w:t xml:space="preserve"> located in northern region. </w:t>
      </w:r>
      <w:r w:rsidR="00F04B90">
        <w:t>The c</w:t>
      </w:r>
      <w:r>
        <w:t>entral region</w:t>
      </w:r>
      <w:r w:rsidR="005D1796">
        <w:t>,</w:t>
      </w:r>
      <w:r>
        <w:t xml:space="preserve"> </w:t>
      </w:r>
      <w:r w:rsidR="005D1796">
        <w:t xml:space="preserve">which </w:t>
      </w:r>
      <w:r>
        <w:t>include</w:t>
      </w:r>
      <w:r w:rsidR="00F04B90">
        <w:t>s</w:t>
      </w:r>
      <w:r>
        <w:t xml:space="preserve"> the Ugandan capital Kampala and </w:t>
      </w:r>
      <w:r w:rsidR="00F04B90">
        <w:t xml:space="preserve">surrounding </w:t>
      </w:r>
      <w:r>
        <w:t>region</w:t>
      </w:r>
      <w:r w:rsidR="00F04B90">
        <w:t>s</w:t>
      </w:r>
      <w:r>
        <w:t xml:space="preserve">, </w:t>
      </w:r>
      <w:r w:rsidR="005D1796">
        <w:t>had the highe</w:t>
      </w:r>
      <w:r w:rsidR="005B57AF">
        <w:t>st</w:t>
      </w:r>
      <w:r>
        <w:t xml:space="preserve"> </w:t>
      </w:r>
      <w:r w:rsidR="00193FF8">
        <w:t>income</w:t>
      </w:r>
      <w:r w:rsidR="005B57AF">
        <w:t>s</w:t>
      </w:r>
      <w:r>
        <w:t xml:space="preserve"> </w:t>
      </w:r>
      <w:r w:rsidR="005B57AF">
        <w:t xml:space="preserve">per </w:t>
      </w:r>
      <w:r>
        <w:t>household</w:t>
      </w:r>
      <w:r w:rsidR="005B57AF">
        <w:t>.</w:t>
      </w:r>
      <w:r w:rsidR="005D1796">
        <w:t>.</w:t>
      </w:r>
      <w:r w:rsidR="009D3DCD">
        <w:t xml:space="preserve"> </w:t>
      </w:r>
      <w:r w:rsidR="005D1796">
        <w:t>S</w:t>
      </w:r>
      <w:r w:rsidR="009D3DCD">
        <w:t>tandard deviation</w:t>
      </w:r>
      <w:r w:rsidR="005D1796">
        <w:t>s</w:t>
      </w:r>
      <w:r w:rsidR="009D3DCD">
        <w:t xml:space="preserve"> are </w:t>
      </w:r>
      <w:r w:rsidR="007909B4">
        <w:t xml:space="preserve">large </w:t>
      </w:r>
      <w:r w:rsidR="009D3DCD">
        <w:t xml:space="preserve">and stress the existence of </w:t>
      </w:r>
      <w:r w:rsidR="007909B4">
        <w:t xml:space="preserve">large </w:t>
      </w:r>
      <w:r w:rsidR="009D3DCD">
        <w:t>gap</w:t>
      </w:r>
      <w:r w:rsidR="007909B4">
        <w:t>s</w:t>
      </w:r>
      <w:r w:rsidR="009D3DCD">
        <w:t xml:space="preserve"> between </w:t>
      </w:r>
      <w:r w:rsidR="007909B4">
        <w:t xml:space="preserve">the </w:t>
      </w:r>
      <w:r w:rsidR="009D3DCD">
        <w:t>poorest and richest households</w:t>
      </w:r>
      <w:r>
        <w:t>.</w:t>
      </w:r>
      <w:r w:rsidR="005D1796">
        <w:t xml:space="preserve"> </w:t>
      </w:r>
      <w:r w:rsidR="001C6CF7">
        <w:t xml:space="preserve">These large differences were observed after removing outliers.  </w:t>
      </w:r>
      <w:r w:rsidR="009562E7">
        <w:t xml:space="preserve">But standard deviations for </w:t>
      </w:r>
      <w:r w:rsidR="00193FF8">
        <w:t>income</w:t>
      </w:r>
      <w:r w:rsidR="009562E7">
        <w:t xml:space="preserve"> and expenditures remained still significantly elevated.</w:t>
      </w:r>
    </w:p>
    <w:p w14:paraId="1A588E1A" w14:textId="77777777" w:rsidR="00B36E1F" w:rsidRDefault="00B36E1F" w:rsidP="00320762">
      <w:pPr>
        <w:jc w:val="both"/>
        <w:rPr>
          <w:rFonts w:ascii="Times New Roman" w:hAnsi="Times New Roman"/>
          <w:i/>
          <w:sz w:val="20"/>
        </w:rPr>
      </w:pPr>
      <w:r w:rsidRPr="00320762">
        <w:rPr>
          <w:rFonts w:ascii="Times New Roman" w:hAnsi="Times New Roman"/>
          <w:i/>
          <w:sz w:val="20"/>
        </w:rPr>
        <w:t>Table 1: Variable characteristics by year</w:t>
      </w:r>
    </w:p>
    <w:tbl>
      <w:tblPr>
        <w:tblW w:w="8946" w:type="dxa"/>
        <w:tblInd w:w="93" w:type="dxa"/>
        <w:tblLook w:val="04A0" w:firstRow="1" w:lastRow="0" w:firstColumn="1" w:lastColumn="0" w:noHBand="0" w:noVBand="1"/>
      </w:tblPr>
      <w:tblGrid>
        <w:gridCol w:w="2850"/>
        <w:gridCol w:w="1016"/>
        <w:gridCol w:w="1016"/>
        <w:gridCol w:w="1016"/>
        <w:gridCol w:w="1016"/>
        <w:gridCol w:w="1016"/>
        <w:gridCol w:w="1016"/>
      </w:tblGrid>
      <w:tr w:rsidR="00664688" w:rsidRPr="00226BB3" w14:paraId="2EDC878A" w14:textId="77777777" w:rsidTr="00664688">
        <w:trPr>
          <w:trHeight w:val="20"/>
        </w:trPr>
        <w:tc>
          <w:tcPr>
            <w:tcW w:w="2850" w:type="dxa"/>
            <w:tcBorders>
              <w:top w:val="single" w:sz="4" w:space="0" w:color="auto"/>
              <w:left w:val="nil"/>
            </w:tcBorders>
            <w:shd w:val="clear" w:color="auto" w:fill="auto"/>
            <w:noWrap/>
            <w:vAlign w:val="bottom"/>
          </w:tcPr>
          <w:p w14:paraId="59FB3A80" w14:textId="4D481C1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p>
        </w:tc>
        <w:tc>
          <w:tcPr>
            <w:tcW w:w="2032" w:type="dxa"/>
            <w:gridSpan w:val="2"/>
            <w:tcBorders>
              <w:top w:val="single" w:sz="4" w:space="0" w:color="auto"/>
              <w:bottom w:val="single" w:sz="4" w:space="0" w:color="auto"/>
            </w:tcBorders>
            <w:shd w:val="clear" w:color="auto" w:fill="auto"/>
            <w:noWrap/>
            <w:vAlign w:val="bottom"/>
            <w:hideMark/>
          </w:tcPr>
          <w:p w14:paraId="16002641"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2009/2010</w:t>
            </w:r>
          </w:p>
        </w:tc>
        <w:tc>
          <w:tcPr>
            <w:tcW w:w="2032" w:type="dxa"/>
            <w:gridSpan w:val="2"/>
            <w:tcBorders>
              <w:top w:val="single" w:sz="4" w:space="0" w:color="auto"/>
              <w:bottom w:val="single" w:sz="4" w:space="0" w:color="auto"/>
            </w:tcBorders>
            <w:shd w:val="clear" w:color="auto" w:fill="auto"/>
            <w:noWrap/>
            <w:vAlign w:val="bottom"/>
            <w:hideMark/>
          </w:tcPr>
          <w:p w14:paraId="1EC858B8"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2010/2011</w:t>
            </w:r>
          </w:p>
        </w:tc>
        <w:tc>
          <w:tcPr>
            <w:tcW w:w="2032" w:type="dxa"/>
            <w:gridSpan w:val="2"/>
            <w:tcBorders>
              <w:top w:val="single" w:sz="4" w:space="0" w:color="auto"/>
              <w:bottom w:val="single" w:sz="4" w:space="0" w:color="auto"/>
              <w:right w:val="nil"/>
            </w:tcBorders>
            <w:shd w:val="clear" w:color="auto" w:fill="auto"/>
            <w:noWrap/>
            <w:vAlign w:val="bottom"/>
            <w:hideMark/>
          </w:tcPr>
          <w:p w14:paraId="07003AC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2011/2012</w:t>
            </w:r>
          </w:p>
        </w:tc>
      </w:tr>
      <w:tr w:rsidR="00664688" w:rsidRPr="00226BB3" w14:paraId="55E8E85F" w14:textId="77777777" w:rsidTr="00664688">
        <w:trPr>
          <w:trHeight w:val="20"/>
        </w:trPr>
        <w:tc>
          <w:tcPr>
            <w:tcW w:w="2850" w:type="dxa"/>
            <w:tcBorders>
              <w:left w:val="nil"/>
              <w:bottom w:val="single" w:sz="4" w:space="0" w:color="auto"/>
              <w:right w:val="nil"/>
            </w:tcBorders>
            <w:shd w:val="clear" w:color="auto" w:fill="auto"/>
            <w:noWrap/>
            <w:vAlign w:val="bottom"/>
            <w:hideMark/>
          </w:tcPr>
          <w:p w14:paraId="5D489465" w14:textId="626A7A3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1016" w:type="dxa"/>
            <w:tcBorders>
              <w:top w:val="single" w:sz="4" w:space="0" w:color="auto"/>
              <w:left w:val="nil"/>
              <w:bottom w:val="single" w:sz="4" w:space="0" w:color="auto"/>
              <w:right w:val="nil"/>
            </w:tcBorders>
            <w:shd w:val="clear" w:color="auto" w:fill="auto"/>
            <w:noWrap/>
            <w:vAlign w:val="bottom"/>
            <w:hideMark/>
          </w:tcPr>
          <w:p w14:paraId="4471C9AC"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5C52A34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694F965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D4676FF"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034FD8C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93AF58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r>
      <w:tr w:rsidR="00664688" w:rsidRPr="00226BB3" w14:paraId="38BFAEC9" w14:textId="77777777" w:rsidTr="00664688">
        <w:trPr>
          <w:trHeight w:val="20"/>
        </w:trPr>
        <w:tc>
          <w:tcPr>
            <w:tcW w:w="2850" w:type="dxa"/>
            <w:tcBorders>
              <w:top w:val="single" w:sz="4" w:space="0" w:color="auto"/>
              <w:left w:val="nil"/>
              <w:right w:val="nil"/>
            </w:tcBorders>
            <w:shd w:val="clear" w:color="auto" w:fill="auto"/>
            <w:noWrap/>
            <w:vAlign w:val="bottom"/>
          </w:tcPr>
          <w:p w14:paraId="18399FC8" w14:textId="2CA1269E"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Household characteristics</w:t>
            </w:r>
          </w:p>
        </w:tc>
        <w:tc>
          <w:tcPr>
            <w:tcW w:w="1016" w:type="dxa"/>
            <w:tcBorders>
              <w:top w:val="single" w:sz="4" w:space="0" w:color="auto"/>
              <w:left w:val="nil"/>
              <w:right w:val="nil"/>
            </w:tcBorders>
            <w:shd w:val="clear" w:color="auto" w:fill="auto"/>
            <w:noWrap/>
            <w:vAlign w:val="bottom"/>
          </w:tcPr>
          <w:p w14:paraId="75B388D4"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39530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D78C925"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6DC94CAE"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5E8FB0E9"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4982C4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r>
      <w:tr w:rsidR="00664688" w:rsidRPr="00226BB3" w14:paraId="0BC89C10" w14:textId="77777777" w:rsidTr="00664688">
        <w:trPr>
          <w:trHeight w:val="20"/>
        </w:trPr>
        <w:tc>
          <w:tcPr>
            <w:tcW w:w="2850" w:type="dxa"/>
            <w:tcBorders>
              <w:left w:val="nil"/>
              <w:bottom w:val="nil"/>
              <w:right w:val="nil"/>
            </w:tcBorders>
            <w:shd w:val="clear" w:color="auto" w:fill="auto"/>
            <w:noWrap/>
            <w:vAlign w:val="bottom"/>
            <w:hideMark/>
          </w:tcPr>
          <w:p w14:paraId="6327702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Household size</w:t>
            </w:r>
          </w:p>
        </w:tc>
        <w:tc>
          <w:tcPr>
            <w:tcW w:w="1016" w:type="dxa"/>
            <w:tcBorders>
              <w:left w:val="nil"/>
              <w:bottom w:val="nil"/>
              <w:right w:val="nil"/>
            </w:tcBorders>
            <w:shd w:val="clear" w:color="auto" w:fill="auto"/>
            <w:noWrap/>
            <w:vAlign w:val="bottom"/>
            <w:hideMark/>
          </w:tcPr>
          <w:p w14:paraId="7B07959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6.87</w:t>
            </w:r>
          </w:p>
        </w:tc>
        <w:tc>
          <w:tcPr>
            <w:tcW w:w="1016" w:type="dxa"/>
            <w:tcBorders>
              <w:left w:val="nil"/>
              <w:bottom w:val="nil"/>
              <w:right w:val="nil"/>
            </w:tcBorders>
            <w:shd w:val="clear" w:color="auto" w:fill="auto"/>
            <w:noWrap/>
            <w:vAlign w:val="bottom"/>
            <w:hideMark/>
          </w:tcPr>
          <w:p w14:paraId="6D02858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3.23</w:t>
            </w:r>
          </w:p>
        </w:tc>
        <w:tc>
          <w:tcPr>
            <w:tcW w:w="1016" w:type="dxa"/>
            <w:tcBorders>
              <w:left w:val="nil"/>
              <w:bottom w:val="nil"/>
              <w:right w:val="nil"/>
            </w:tcBorders>
            <w:shd w:val="clear" w:color="auto" w:fill="auto"/>
            <w:noWrap/>
            <w:vAlign w:val="bottom"/>
            <w:hideMark/>
          </w:tcPr>
          <w:p w14:paraId="14C8F3B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7.53</w:t>
            </w:r>
          </w:p>
        </w:tc>
        <w:tc>
          <w:tcPr>
            <w:tcW w:w="1016" w:type="dxa"/>
            <w:tcBorders>
              <w:left w:val="nil"/>
              <w:bottom w:val="nil"/>
              <w:right w:val="nil"/>
            </w:tcBorders>
            <w:shd w:val="clear" w:color="auto" w:fill="auto"/>
            <w:noWrap/>
            <w:vAlign w:val="bottom"/>
            <w:hideMark/>
          </w:tcPr>
          <w:p w14:paraId="7C39A5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3.49</w:t>
            </w:r>
          </w:p>
        </w:tc>
        <w:tc>
          <w:tcPr>
            <w:tcW w:w="1016" w:type="dxa"/>
            <w:tcBorders>
              <w:left w:val="nil"/>
              <w:bottom w:val="nil"/>
              <w:right w:val="nil"/>
            </w:tcBorders>
            <w:shd w:val="clear" w:color="auto" w:fill="auto"/>
            <w:noWrap/>
            <w:vAlign w:val="bottom"/>
            <w:hideMark/>
          </w:tcPr>
          <w:p w14:paraId="4A9FE3D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8.15</w:t>
            </w:r>
          </w:p>
        </w:tc>
        <w:tc>
          <w:tcPr>
            <w:tcW w:w="1016" w:type="dxa"/>
            <w:tcBorders>
              <w:left w:val="nil"/>
              <w:bottom w:val="nil"/>
              <w:right w:val="nil"/>
            </w:tcBorders>
            <w:shd w:val="clear" w:color="auto" w:fill="auto"/>
            <w:noWrap/>
            <w:vAlign w:val="bottom"/>
            <w:hideMark/>
          </w:tcPr>
          <w:p w14:paraId="72F3BDE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3.80</w:t>
            </w:r>
          </w:p>
        </w:tc>
      </w:tr>
      <w:tr w:rsidR="00664688" w:rsidRPr="00226BB3" w14:paraId="5A27E3F0" w14:textId="77777777" w:rsidTr="00786273">
        <w:trPr>
          <w:trHeight w:val="20"/>
        </w:trPr>
        <w:tc>
          <w:tcPr>
            <w:tcW w:w="2850" w:type="dxa"/>
            <w:tcBorders>
              <w:top w:val="nil"/>
              <w:left w:val="nil"/>
              <w:bottom w:val="nil"/>
              <w:right w:val="nil"/>
            </w:tcBorders>
            <w:shd w:val="clear" w:color="auto" w:fill="auto"/>
            <w:noWrap/>
            <w:vAlign w:val="bottom"/>
            <w:hideMark/>
          </w:tcPr>
          <w:p w14:paraId="2A17C93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Age head household</w:t>
            </w:r>
          </w:p>
        </w:tc>
        <w:tc>
          <w:tcPr>
            <w:tcW w:w="1016" w:type="dxa"/>
            <w:tcBorders>
              <w:top w:val="nil"/>
              <w:left w:val="nil"/>
              <w:bottom w:val="nil"/>
              <w:right w:val="nil"/>
            </w:tcBorders>
            <w:shd w:val="clear" w:color="auto" w:fill="auto"/>
            <w:noWrap/>
            <w:vAlign w:val="bottom"/>
            <w:hideMark/>
          </w:tcPr>
          <w:p w14:paraId="6D8DF2D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47.15</w:t>
            </w:r>
          </w:p>
        </w:tc>
        <w:tc>
          <w:tcPr>
            <w:tcW w:w="1016" w:type="dxa"/>
            <w:tcBorders>
              <w:top w:val="nil"/>
              <w:left w:val="nil"/>
              <w:bottom w:val="nil"/>
              <w:right w:val="nil"/>
            </w:tcBorders>
            <w:shd w:val="clear" w:color="auto" w:fill="auto"/>
            <w:noWrap/>
            <w:vAlign w:val="bottom"/>
            <w:hideMark/>
          </w:tcPr>
          <w:p w14:paraId="79A99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7A4430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47.82</w:t>
            </w:r>
          </w:p>
        </w:tc>
        <w:tc>
          <w:tcPr>
            <w:tcW w:w="1016" w:type="dxa"/>
            <w:tcBorders>
              <w:top w:val="nil"/>
              <w:left w:val="nil"/>
              <w:bottom w:val="nil"/>
              <w:right w:val="nil"/>
            </w:tcBorders>
            <w:shd w:val="clear" w:color="auto" w:fill="auto"/>
            <w:noWrap/>
            <w:vAlign w:val="bottom"/>
            <w:hideMark/>
          </w:tcPr>
          <w:p w14:paraId="250BC53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4F9AD37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48.67</w:t>
            </w:r>
          </w:p>
        </w:tc>
        <w:tc>
          <w:tcPr>
            <w:tcW w:w="1016" w:type="dxa"/>
            <w:tcBorders>
              <w:top w:val="nil"/>
              <w:left w:val="nil"/>
              <w:bottom w:val="nil"/>
              <w:right w:val="nil"/>
            </w:tcBorders>
            <w:shd w:val="clear" w:color="auto" w:fill="auto"/>
            <w:noWrap/>
            <w:vAlign w:val="bottom"/>
            <w:hideMark/>
          </w:tcPr>
          <w:p w14:paraId="01B00E7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14.77</w:t>
            </w:r>
          </w:p>
        </w:tc>
      </w:tr>
      <w:tr w:rsidR="00664688" w:rsidRPr="00226BB3" w14:paraId="1E4192C3" w14:textId="77777777" w:rsidTr="00786273">
        <w:trPr>
          <w:trHeight w:val="20"/>
        </w:trPr>
        <w:tc>
          <w:tcPr>
            <w:tcW w:w="2850" w:type="dxa"/>
            <w:tcBorders>
              <w:top w:val="nil"/>
              <w:left w:val="nil"/>
              <w:bottom w:val="nil"/>
              <w:right w:val="nil"/>
            </w:tcBorders>
            <w:shd w:val="clear" w:color="auto" w:fill="auto"/>
            <w:noWrap/>
            <w:vAlign w:val="bottom"/>
            <w:hideMark/>
          </w:tcPr>
          <w:p w14:paraId="47605FEE"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40"/>
            <w:r w:rsidRPr="00226BB3">
              <w:rPr>
                <w:rFonts w:ascii="Times New Roman" w:eastAsia="Times New Roman" w:hAnsi="Times New Roman"/>
                <w:color w:val="000000"/>
                <w:sz w:val="20"/>
                <w:szCs w:val="20"/>
                <w:lang w:eastAsia="en-GB"/>
              </w:rPr>
              <w:t>Education level head household</w:t>
            </w:r>
            <w:commentRangeEnd w:id="40"/>
            <w:r w:rsidR="00786273">
              <w:rPr>
                <w:rStyle w:val="CommentReference"/>
              </w:rPr>
              <w:commentReference w:id="40"/>
            </w:r>
          </w:p>
        </w:tc>
        <w:tc>
          <w:tcPr>
            <w:tcW w:w="1016" w:type="dxa"/>
            <w:tcBorders>
              <w:top w:val="nil"/>
              <w:left w:val="nil"/>
              <w:bottom w:val="nil"/>
              <w:right w:val="nil"/>
            </w:tcBorders>
            <w:shd w:val="clear" w:color="auto" w:fill="auto"/>
            <w:noWrap/>
            <w:vAlign w:val="bottom"/>
            <w:hideMark/>
          </w:tcPr>
          <w:p w14:paraId="574D13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20.64</w:t>
            </w:r>
          </w:p>
        </w:tc>
        <w:tc>
          <w:tcPr>
            <w:tcW w:w="1016" w:type="dxa"/>
            <w:tcBorders>
              <w:top w:val="nil"/>
              <w:left w:val="nil"/>
              <w:bottom w:val="nil"/>
              <w:right w:val="nil"/>
            </w:tcBorders>
            <w:shd w:val="clear" w:color="auto" w:fill="auto"/>
            <w:noWrap/>
            <w:vAlign w:val="bottom"/>
            <w:hideMark/>
          </w:tcPr>
          <w:p w14:paraId="4303B0C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10.78</w:t>
            </w:r>
          </w:p>
        </w:tc>
        <w:tc>
          <w:tcPr>
            <w:tcW w:w="1016" w:type="dxa"/>
            <w:tcBorders>
              <w:top w:val="nil"/>
              <w:left w:val="nil"/>
              <w:bottom w:val="nil"/>
              <w:right w:val="nil"/>
            </w:tcBorders>
            <w:shd w:val="clear" w:color="auto" w:fill="auto"/>
            <w:noWrap/>
            <w:vAlign w:val="bottom"/>
            <w:hideMark/>
          </w:tcPr>
          <w:p w14:paraId="7FA208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21.10</w:t>
            </w:r>
          </w:p>
        </w:tc>
        <w:tc>
          <w:tcPr>
            <w:tcW w:w="1016" w:type="dxa"/>
            <w:tcBorders>
              <w:top w:val="nil"/>
              <w:left w:val="nil"/>
              <w:bottom w:val="nil"/>
              <w:right w:val="nil"/>
            </w:tcBorders>
            <w:shd w:val="clear" w:color="auto" w:fill="auto"/>
            <w:noWrap/>
            <w:vAlign w:val="bottom"/>
            <w:hideMark/>
          </w:tcPr>
          <w:p w14:paraId="063A7A6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11.86</w:t>
            </w:r>
          </w:p>
        </w:tc>
        <w:tc>
          <w:tcPr>
            <w:tcW w:w="1016" w:type="dxa"/>
            <w:tcBorders>
              <w:top w:val="nil"/>
              <w:left w:val="nil"/>
              <w:bottom w:val="nil"/>
              <w:right w:val="nil"/>
            </w:tcBorders>
            <w:shd w:val="clear" w:color="auto" w:fill="auto"/>
            <w:noWrap/>
            <w:vAlign w:val="bottom"/>
            <w:hideMark/>
          </w:tcPr>
          <w:p w14:paraId="0C756D0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20.61</w:t>
            </w:r>
          </w:p>
        </w:tc>
        <w:tc>
          <w:tcPr>
            <w:tcW w:w="1016" w:type="dxa"/>
            <w:tcBorders>
              <w:top w:val="nil"/>
              <w:left w:val="nil"/>
              <w:bottom w:val="nil"/>
              <w:right w:val="nil"/>
            </w:tcBorders>
            <w:shd w:val="clear" w:color="auto" w:fill="auto"/>
            <w:noWrap/>
            <w:vAlign w:val="bottom"/>
            <w:hideMark/>
          </w:tcPr>
          <w:p w14:paraId="0FE34E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11.22</w:t>
            </w:r>
          </w:p>
        </w:tc>
      </w:tr>
      <w:tr w:rsidR="00664688" w:rsidRPr="00664688" w14:paraId="38046456" w14:textId="77777777" w:rsidTr="00786273">
        <w:trPr>
          <w:trHeight w:val="20"/>
        </w:trPr>
        <w:tc>
          <w:tcPr>
            <w:tcW w:w="2850" w:type="dxa"/>
            <w:tcBorders>
              <w:top w:val="nil"/>
              <w:left w:val="nil"/>
              <w:bottom w:val="nil"/>
              <w:right w:val="nil"/>
            </w:tcBorders>
            <w:shd w:val="clear" w:color="auto" w:fill="auto"/>
            <w:noWrap/>
            <w:vAlign w:val="bottom"/>
          </w:tcPr>
          <w:p w14:paraId="54A801EE"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Production indicators</w:t>
            </w:r>
          </w:p>
        </w:tc>
        <w:tc>
          <w:tcPr>
            <w:tcW w:w="1016" w:type="dxa"/>
            <w:tcBorders>
              <w:top w:val="nil"/>
              <w:left w:val="nil"/>
              <w:bottom w:val="nil"/>
              <w:right w:val="nil"/>
            </w:tcBorders>
            <w:shd w:val="clear" w:color="auto" w:fill="auto"/>
            <w:noWrap/>
            <w:vAlign w:val="bottom"/>
          </w:tcPr>
          <w:p w14:paraId="4C5EDF0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E9FDC8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5DBE29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5F916418"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7B9DC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047A7F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6C95A559" w14:textId="77777777" w:rsidTr="00786273">
        <w:trPr>
          <w:trHeight w:val="20"/>
        </w:trPr>
        <w:tc>
          <w:tcPr>
            <w:tcW w:w="2850" w:type="dxa"/>
            <w:tcBorders>
              <w:top w:val="nil"/>
              <w:left w:val="nil"/>
              <w:bottom w:val="nil"/>
              <w:right w:val="nil"/>
            </w:tcBorders>
            <w:shd w:val="clear" w:color="auto" w:fill="auto"/>
            <w:noWrap/>
            <w:vAlign w:val="bottom"/>
            <w:hideMark/>
          </w:tcPr>
          <w:p w14:paraId="1B89FF6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 xml:space="preserve">Number </w:t>
            </w:r>
            <w:r w:rsidRPr="00664688">
              <w:rPr>
                <w:rFonts w:ascii="Times New Roman" w:eastAsia="Times New Roman" w:hAnsi="Times New Roman"/>
                <w:color w:val="000000"/>
                <w:sz w:val="20"/>
                <w:szCs w:val="20"/>
                <w:lang w:eastAsia="en-GB"/>
              </w:rPr>
              <w:t xml:space="preserve">of </w:t>
            </w:r>
            <w:r w:rsidRPr="00226BB3">
              <w:rPr>
                <w:rFonts w:ascii="Times New Roman" w:eastAsia="Times New Roman" w:hAnsi="Times New Roman"/>
                <w:color w:val="000000"/>
                <w:sz w:val="20"/>
                <w:szCs w:val="20"/>
                <w:lang w:eastAsia="en-GB"/>
              </w:rPr>
              <w:t>different crops produced by household</w:t>
            </w:r>
          </w:p>
        </w:tc>
        <w:tc>
          <w:tcPr>
            <w:tcW w:w="1016" w:type="dxa"/>
            <w:tcBorders>
              <w:top w:val="nil"/>
              <w:left w:val="nil"/>
              <w:bottom w:val="nil"/>
              <w:right w:val="nil"/>
            </w:tcBorders>
            <w:shd w:val="clear" w:color="auto" w:fill="auto"/>
            <w:noWrap/>
            <w:vAlign w:val="bottom"/>
            <w:hideMark/>
          </w:tcPr>
          <w:p w14:paraId="1817C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5.15</w:t>
            </w:r>
          </w:p>
        </w:tc>
        <w:tc>
          <w:tcPr>
            <w:tcW w:w="1016" w:type="dxa"/>
            <w:tcBorders>
              <w:top w:val="nil"/>
              <w:left w:val="nil"/>
              <w:bottom w:val="nil"/>
              <w:right w:val="nil"/>
            </w:tcBorders>
            <w:shd w:val="clear" w:color="auto" w:fill="auto"/>
            <w:noWrap/>
            <w:vAlign w:val="bottom"/>
            <w:hideMark/>
          </w:tcPr>
          <w:p w14:paraId="6299D9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2.10</w:t>
            </w:r>
          </w:p>
        </w:tc>
        <w:tc>
          <w:tcPr>
            <w:tcW w:w="1016" w:type="dxa"/>
            <w:tcBorders>
              <w:top w:val="nil"/>
              <w:left w:val="nil"/>
              <w:bottom w:val="nil"/>
              <w:right w:val="nil"/>
            </w:tcBorders>
            <w:shd w:val="clear" w:color="auto" w:fill="auto"/>
            <w:noWrap/>
            <w:vAlign w:val="bottom"/>
            <w:hideMark/>
          </w:tcPr>
          <w:p w14:paraId="432D092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5.12</w:t>
            </w:r>
          </w:p>
        </w:tc>
        <w:tc>
          <w:tcPr>
            <w:tcW w:w="1016" w:type="dxa"/>
            <w:tcBorders>
              <w:top w:val="nil"/>
              <w:left w:val="nil"/>
              <w:bottom w:val="nil"/>
              <w:right w:val="nil"/>
            </w:tcBorders>
            <w:shd w:val="clear" w:color="auto" w:fill="auto"/>
            <w:noWrap/>
            <w:vAlign w:val="bottom"/>
            <w:hideMark/>
          </w:tcPr>
          <w:p w14:paraId="31C528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2.09</w:t>
            </w:r>
          </w:p>
        </w:tc>
        <w:tc>
          <w:tcPr>
            <w:tcW w:w="1016" w:type="dxa"/>
            <w:tcBorders>
              <w:top w:val="nil"/>
              <w:left w:val="nil"/>
              <w:bottom w:val="nil"/>
              <w:right w:val="nil"/>
            </w:tcBorders>
            <w:shd w:val="clear" w:color="auto" w:fill="auto"/>
            <w:noWrap/>
            <w:vAlign w:val="bottom"/>
            <w:hideMark/>
          </w:tcPr>
          <w:p w14:paraId="73B9838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4.83</w:t>
            </w:r>
          </w:p>
        </w:tc>
        <w:tc>
          <w:tcPr>
            <w:tcW w:w="1016" w:type="dxa"/>
            <w:tcBorders>
              <w:top w:val="nil"/>
              <w:left w:val="nil"/>
              <w:bottom w:val="nil"/>
              <w:right w:val="nil"/>
            </w:tcBorders>
            <w:shd w:val="clear" w:color="auto" w:fill="auto"/>
            <w:noWrap/>
            <w:vAlign w:val="bottom"/>
            <w:hideMark/>
          </w:tcPr>
          <w:p w14:paraId="2EF79E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r>
      <w:tr w:rsidR="00664688" w:rsidRPr="00226BB3" w14:paraId="0249741C" w14:textId="77777777" w:rsidTr="00786273">
        <w:trPr>
          <w:trHeight w:val="20"/>
        </w:trPr>
        <w:tc>
          <w:tcPr>
            <w:tcW w:w="2850" w:type="dxa"/>
            <w:tcBorders>
              <w:top w:val="nil"/>
              <w:left w:val="nil"/>
              <w:bottom w:val="nil"/>
              <w:right w:val="nil"/>
            </w:tcBorders>
            <w:shd w:val="clear" w:color="auto" w:fill="auto"/>
            <w:noWrap/>
            <w:vAlign w:val="bottom"/>
            <w:hideMark/>
          </w:tcPr>
          <w:p w14:paraId="43F5423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Total cropped area</w:t>
            </w:r>
          </w:p>
        </w:tc>
        <w:tc>
          <w:tcPr>
            <w:tcW w:w="1016" w:type="dxa"/>
            <w:tcBorders>
              <w:top w:val="nil"/>
              <w:left w:val="nil"/>
              <w:bottom w:val="nil"/>
              <w:right w:val="nil"/>
            </w:tcBorders>
            <w:shd w:val="clear" w:color="auto" w:fill="auto"/>
            <w:noWrap/>
            <w:vAlign w:val="bottom"/>
            <w:hideMark/>
          </w:tcPr>
          <w:p w14:paraId="32FA0DA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5.09</w:t>
            </w:r>
          </w:p>
        </w:tc>
        <w:tc>
          <w:tcPr>
            <w:tcW w:w="1016" w:type="dxa"/>
            <w:tcBorders>
              <w:top w:val="nil"/>
              <w:left w:val="nil"/>
              <w:bottom w:val="nil"/>
              <w:right w:val="nil"/>
            </w:tcBorders>
            <w:shd w:val="clear" w:color="auto" w:fill="auto"/>
            <w:noWrap/>
            <w:vAlign w:val="bottom"/>
            <w:hideMark/>
          </w:tcPr>
          <w:p w14:paraId="3DE97E3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21.74</w:t>
            </w:r>
          </w:p>
        </w:tc>
        <w:tc>
          <w:tcPr>
            <w:tcW w:w="1016" w:type="dxa"/>
            <w:tcBorders>
              <w:top w:val="nil"/>
              <w:left w:val="nil"/>
              <w:bottom w:val="nil"/>
              <w:right w:val="nil"/>
            </w:tcBorders>
            <w:shd w:val="clear" w:color="auto" w:fill="auto"/>
            <w:noWrap/>
            <w:vAlign w:val="bottom"/>
            <w:hideMark/>
          </w:tcPr>
          <w:p w14:paraId="419B6A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5.56</w:t>
            </w:r>
          </w:p>
        </w:tc>
        <w:tc>
          <w:tcPr>
            <w:tcW w:w="1016" w:type="dxa"/>
            <w:tcBorders>
              <w:top w:val="nil"/>
              <w:left w:val="nil"/>
              <w:bottom w:val="nil"/>
              <w:right w:val="nil"/>
            </w:tcBorders>
            <w:shd w:val="clear" w:color="auto" w:fill="auto"/>
            <w:noWrap/>
            <w:vAlign w:val="bottom"/>
            <w:hideMark/>
          </w:tcPr>
          <w:p w14:paraId="026019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29.79</w:t>
            </w:r>
          </w:p>
        </w:tc>
        <w:tc>
          <w:tcPr>
            <w:tcW w:w="1016" w:type="dxa"/>
            <w:tcBorders>
              <w:top w:val="nil"/>
              <w:left w:val="nil"/>
              <w:bottom w:val="nil"/>
              <w:right w:val="nil"/>
            </w:tcBorders>
            <w:shd w:val="clear" w:color="auto" w:fill="auto"/>
            <w:noWrap/>
            <w:vAlign w:val="bottom"/>
            <w:hideMark/>
          </w:tcPr>
          <w:p w14:paraId="3BB93C7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4.02</w:t>
            </w:r>
          </w:p>
        </w:tc>
        <w:tc>
          <w:tcPr>
            <w:tcW w:w="1016" w:type="dxa"/>
            <w:tcBorders>
              <w:top w:val="nil"/>
              <w:left w:val="nil"/>
              <w:bottom w:val="nil"/>
              <w:right w:val="nil"/>
            </w:tcBorders>
            <w:shd w:val="clear" w:color="auto" w:fill="auto"/>
            <w:noWrap/>
            <w:vAlign w:val="bottom"/>
            <w:hideMark/>
          </w:tcPr>
          <w:p w14:paraId="4C5209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7.65</w:t>
            </w:r>
          </w:p>
        </w:tc>
      </w:tr>
      <w:tr w:rsidR="00664688" w:rsidRPr="00664688" w14:paraId="052EE963" w14:textId="77777777" w:rsidTr="00786273">
        <w:trPr>
          <w:trHeight w:val="20"/>
        </w:trPr>
        <w:tc>
          <w:tcPr>
            <w:tcW w:w="2850" w:type="dxa"/>
            <w:tcBorders>
              <w:top w:val="nil"/>
              <w:left w:val="nil"/>
              <w:bottom w:val="nil"/>
              <w:right w:val="nil"/>
            </w:tcBorders>
            <w:shd w:val="clear" w:color="auto" w:fill="auto"/>
            <w:noWrap/>
            <w:vAlign w:val="bottom"/>
          </w:tcPr>
          <w:p w14:paraId="56F8163C"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Nutrition diversity</w:t>
            </w:r>
          </w:p>
        </w:tc>
        <w:tc>
          <w:tcPr>
            <w:tcW w:w="1016" w:type="dxa"/>
            <w:tcBorders>
              <w:top w:val="nil"/>
              <w:left w:val="nil"/>
              <w:bottom w:val="nil"/>
              <w:right w:val="nil"/>
            </w:tcBorders>
            <w:shd w:val="clear" w:color="auto" w:fill="auto"/>
            <w:noWrap/>
            <w:vAlign w:val="bottom"/>
          </w:tcPr>
          <w:p w14:paraId="0679E142"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CC342D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9E8363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1C744BA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486E237"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5A139B0"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547B790A" w14:textId="77777777" w:rsidTr="00786273">
        <w:trPr>
          <w:trHeight w:val="20"/>
        </w:trPr>
        <w:tc>
          <w:tcPr>
            <w:tcW w:w="2850" w:type="dxa"/>
            <w:tcBorders>
              <w:top w:val="nil"/>
              <w:left w:val="nil"/>
              <w:bottom w:val="nil"/>
              <w:right w:val="nil"/>
            </w:tcBorders>
            <w:shd w:val="clear" w:color="auto" w:fill="auto"/>
            <w:noWrap/>
            <w:vAlign w:val="bottom"/>
            <w:hideMark/>
          </w:tcPr>
          <w:p w14:paraId="73BC2346"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FCS</w:t>
            </w:r>
          </w:p>
        </w:tc>
        <w:tc>
          <w:tcPr>
            <w:tcW w:w="1016" w:type="dxa"/>
            <w:tcBorders>
              <w:top w:val="nil"/>
              <w:left w:val="nil"/>
              <w:bottom w:val="nil"/>
              <w:right w:val="nil"/>
            </w:tcBorders>
            <w:shd w:val="clear" w:color="auto" w:fill="auto"/>
            <w:noWrap/>
            <w:vAlign w:val="bottom"/>
            <w:hideMark/>
          </w:tcPr>
          <w:p w14:paraId="13A229F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56.84</w:t>
            </w:r>
          </w:p>
        </w:tc>
        <w:tc>
          <w:tcPr>
            <w:tcW w:w="1016" w:type="dxa"/>
            <w:tcBorders>
              <w:top w:val="nil"/>
              <w:left w:val="nil"/>
              <w:bottom w:val="nil"/>
              <w:right w:val="nil"/>
            </w:tcBorders>
            <w:shd w:val="clear" w:color="auto" w:fill="auto"/>
            <w:noWrap/>
            <w:vAlign w:val="bottom"/>
            <w:hideMark/>
          </w:tcPr>
          <w:p w14:paraId="4F31CE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21.72</w:t>
            </w:r>
          </w:p>
        </w:tc>
        <w:tc>
          <w:tcPr>
            <w:tcW w:w="1016" w:type="dxa"/>
            <w:tcBorders>
              <w:top w:val="nil"/>
              <w:left w:val="nil"/>
              <w:bottom w:val="nil"/>
              <w:right w:val="nil"/>
            </w:tcBorders>
            <w:shd w:val="clear" w:color="auto" w:fill="auto"/>
            <w:noWrap/>
            <w:vAlign w:val="bottom"/>
            <w:hideMark/>
          </w:tcPr>
          <w:p w14:paraId="44DD9D7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55.50</w:t>
            </w:r>
          </w:p>
        </w:tc>
        <w:tc>
          <w:tcPr>
            <w:tcW w:w="1016" w:type="dxa"/>
            <w:tcBorders>
              <w:top w:val="nil"/>
              <w:left w:val="nil"/>
              <w:bottom w:val="nil"/>
              <w:right w:val="nil"/>
            </w:tcBorders>
            <w:shd w:val="clear" w:color="auto" w:fill="auto"/>
            <w:noWrap/>
            <w:vAlign w:val="bottom"/>
            <w:hideMark/>
          </w:tcPr>
          <w:p w14:paraId="04EEBF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21.92</w:t>
            </w:r>
          </w:p>
        </w:tc>
        <w:tc>
          <w:tcPr>
            <w:tcW w:w="1016" w:type="dxa"/>
            <w:tcBorders>
              <w:top w:val="nil"/>
              <w:left w:val="nil"/>
              <w:bottom w:val="nil"/>
              <w:right w:val="nil"/>
            </w:tcBorders>
            <w:shd w:val="clear" w:color="auto" w:fill="auto"/>
            <w:noWrap/>
            <w:vAlign w:val="bottom"/>
            <w:hideMark/>
          </w:tcPr>
          <w:p w14:paraId="56434E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59.34</w:t>
            </w:r>
          </w:p>
        </w:tc>
        <w:tc>
          <w:tcPr>
            <w:tcW w:w="1016" w:type="dxa"/>
            <w:tcBorders>
              <w:top w:val="nil"/>
              <w:left w:val="nil"/>
              <w:bottom w:val="nil"/>
              <w:right w:val="nil"/>
            </w:tcBorders>
            <w:shd w:val="clear" w:color="auto" w:fill="auto"/>
            <w:noWrap/>
            <w:vAlign w:val="bottom"/>
            <w:hideMark/>
          </w:tcPr>
          <w:p w14:paraId="6F3161A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21.34</w:t>
            </w:r>
          </w:p>
        </w:tc>
      </w:tr>
      <w:tr w:rsidR="00664688" w:rsidRPr="00226BB3" w14:paraId="64AAACF2" w14:textId="77777777" w:rsidTr="00786273">
        <w:trPr>
          <w:trHeight w:val="20"/>
        </w:trPr>
        <w:tc>
          <w:tcPr>
            <w:tcW w:w="2850" w:type="dxa"/>
            <w:tcBorders>
              <w:top w:val="nil"/>
              <w:left w:val="nil"/>
              <w:bottom w:val="nil"/>
              <w:right w:val="nil"/>
            </w:tcBorders>
            <w:shd w:val="clear" w:color="auto" w:fill="auto"/>
            <w:noWrap/>
            <w:vAlign w:val="bottom"/>
            <w:hideMark/>
          </w:tcPr>
          <w:p w14:paraId="1FDF51C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DDS</w:t>
            </w:r>
          </w:p>
        </w:tc>
        <w:tc>
          <w:tcPr>
            <w:tcW w:w="1016" w:type="dxa"/>
            <w:tcBorders>
              <w:top w:val="nil"/>
              <w:left w:val="nil"/>
              <w:bottom w:val="nil"/>
              <w:right w:val="nil"/>
            </w:tcBorders>
            <w:shd w:val="clear" w:color="auto" w:fill="auto"/>
            <w:noWrap/>
            <w:vAlign w:val="bottom"/>
            <w:hideMark/>
          </w:tcPr>
          <w:p w14:paraId="5550C3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7.35</w:t>
            </w:r>
          </w:p>
        </w:tc>
        <w:tc>
          <w:tcPr>
            <w:tcW w:w="1016" w:type="dxa"/>
            <w:tcBorders>
              <w:top w:val="nil"/>
              <w:left w:val="nil"/>
              <w:bottom w:val="nil"/>
              <w:right w:val="nil"/>
            </w:tcBorders>
            <w:shd w:val="clear" w:color="auto" w:fill="auto"/>
            <w:noWrap/>
            <w:vAlign w:val="bottom"/>
            <w:hideMark/>
          </w:tcPr>
          <w:p w14:paraId="1679B21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c>
          <w:tcPr>
            <w:tcW w:w="1016" w:type="dxa"/>
            <w:tcBorders>
              <w:top w:val="nil"/>
              <w:left w:val="nil"/>
              <w:bottom w:val="nil"/>
              <w:right w:val="nil"/>
            </w:tcBorders>
            <w:shd w:val="clear" w:color="auto" w:fill="auto"/>
            <w:noWrap/>
            <w:vAlign w:val="bottom"/>
            <w:hideMark/>
          </w:tcPr>
          <w:p w14:paraId="55B114E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7.33</w:t>
            </w:r>
          </w:p>
        </w:tc>
        <w:tc>
          <w:tcPr>
            <w:tcW w:w="1016" w:type="dxa"/>
            <w:tcBorders>
              <w:top w:val="nil"/>
              <w:left w:val="nil"/>
              <w:bottom w:val="nil"/>
              <w:right w:val="nil"/>
            </w:tcBorders>
            <w:shd w:val="clear" w:color="auto" w:fill="auto"/>
            <w:noWrap/>
            <w:vAlign w:val="bottom"/>
            <w:hideMark/>
          </w:tcPr>
          <w:p w14:paraId="057B12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w:t>
            </w:r>
          </w:p>
        </w:tc>
        <w:tc>
          <w:tcPr>
            <w:tcW w:w="1016" w:type="dxa"/>
            <w:tcBorders>
              <w:top w:val="nil"/>
              <w:left w:val="nil"/>
              <w:bottom w:val="nil"/>
              <w:right w:val="nil"/>
            </w:tcBorders>
            <w:shd w:val="clear" w:color="auto" w:fill="auto"/>
            <w:noWrap/>
            <w:vAlign w:val="bottom"/>
            <w:hideMark/>
          </w:tcPr>
          <w:p w14:paraId="5D89F6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7.48</w:t>
            </w:r>
          </w:p>
        </w:tc>
        <w:tc>
          <w:tcPr>
            <w:tcW w:w="1016" w:type="dxa"/>
            <w:tcBorders>
              <w:top w:val="nil"/>
              <w:left w:val="nil"/>
              <w:bottom w:val="nil"/>
              <w:right w:val="nil"/>
            </w:tcBorders>
            <w:shd w:val="clear" w:color="auto" w:fill="auto"/>
            <w:noWrap/>
            <w:vAlign w:val="bottom"/>
            <w:hideMark/>
          </w:tcPr>
          <w:p w14:paraId="10D208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2.05</w:t>
            </w:r>
          </w:p>
        </w:tc>
      </w:tr>
      <w:tr w:rsidR="00664688" w:rsidRPr="00226BB3" w14:paraId="28C5E6EA" w14:textId="77777777" w:rsidTr="00786273">
        <w:trPr>
          <w:trHeight w:val="20"/>
        </w:trPr>
        <w:tc>
          <w:tcPr>
            <w:tcW w:w="2850" w:type="dxa"/>
            <w:tcBorders>
              <w:top w:val="nil"/>
              <w:left w:val="nil"/>
              <w:bottom w:val="nil"/>
              <w:right w:val="nil"/>
            </w:tcBorders>
            <w:shd w:val="clear" w:color="auto" w:fill="auto"/>
            <w:noWrap/>
            <w:vAlign w:val="bottom"/>
            <w:hideMark/>
          </w:tcPr>
          <w:p w14:paraId="02B9B5A1"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2979A2A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250.17</w:t>
            </w:r>
          </w:p>
        </w:tc>
        <w:tc>
          <w:tcPr>
            <w:tcW w:w="1016" w:type="dxa"/>
            <w:tcBorders>
              <w:top w:val="nil"/>
              <w:left w:val="nil"/>
              <w:bottom w:val="nil"/>
              <w:right w:val="nil"/>
            </w:tcBorders>
            <w:shd w:val="clear" w:color="auto" w:fill="auto"/>
            <w:noWrap/>
            <w:vAlign w:val="bottom"/>
            <w:hideMark/>
          </w:tcPr>
          <w:p w14:paraId="3A62A1B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365.06</w:t>
            </w:r>
          </w:p>
        </w:tc>
        <w:tc>
          <w:tcPr>
            <w:tcW w:w="1016" w:type="dxa"/>
            <w:tcBorders>
              <w:top w:val="nil"/>
              <w:left w:val="nil"/>
              <w:bottom w:val="nil"/>
              <w:right w:val="nil"/>
            </w:tcBorders>
            <w:shd w:val="clear" w:color="auto" w:fill="auto"/>
            <w:noWrap/>
            <w:vAlign w:val="bottom"/>
            <w:hideMark/>
          </w:tcPr>
          <w:p w14:paraId="74E3A6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272.95</w:t>
            </w:r>
          </w:p>
        </w:tc>
        <w:tc>
          <w:tcPr>
            <w:tcW w:w="1016" w:type="dxa"/>
            <w:tcBorders>
              <w:top w:val="nil"/>
              <w:left w:val="nil"/>
              <w:bottom w:val="nil"/>
              <w:right w:val="nil"/>
            </w:tcBorders>
            <w:shd w:val="clear" w:color="auto" w:fill="auto"/>
            <w:noWrap/>
            <w:vAlign w:val="bottom"/>
            <w:hideMark/>
          </w:tcPr>
          <w:p w14:paraId="5C82E9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428.82</w:t>
            </w:r>
          </w:p>
        </w:tc>
        <w:tc>
          <w:tcPr>
            <w:tcW w:w="1016" w:type="dxa"/>
            <w:tcBorders>
              <w:top w:val="nil"/>
              <w:left w:val="nil"/>
              <w:bottom w:val="nil"/>
              <w:right w:val="nil"/>
            </w:tcBorders>
            <w:shd w:val="clear" w:color="auto" w:fill="auto"/>
            <w:noWrap/>
            <w:vAlign w:val="bottom"/>
            <w:hideMark/>
          </w:tcPr>
          <w:p w14:paraId="25513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297.00</w:t>
            </w:r>
          </w:p>
        </w:tc>
        <w:tc>
          <w:tcPr>
            <w:tcW w:w="1016" w:type="dxa"/>
            <w:tcBorders>
              <w:top w:val="nil"/>
              <w:left w:val="nil"/>
              <w:bottom w:val="nil"/>
              <w:right w:val="nil"/>
            </w:tcBorders>
            <w:shd w:val="clear" w:color="auto" w:fill="auto"/>
            <w:noWrap/>
            <w:vAlign w:val="bottom"/>
            <w:hideMark/>
          </w:tcPr>
          <w:p w14:paraId="38D043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464.61</w:t>
            </w:r>
          </w:p>
        </w:tc>
      </w:tr>
      <w:tr w:rsidR="00664688" w:rsidRPr="00226BB3" w14:paraId="50914635" w14:textId="77777777" w:rsidTr="00786273">
        <w:trPr>
          <w:trHeight w:val="20"/>
        </w:trPr>
        <w:tc>
          <w:tcPr>
            <w:tcW w:w="2850" w:type="dxa"/>
            <w:tcBorders>
              <w:top w:val="nil"/>
              <w:left w:val="nil"/>
              <w:bottom w:val="nil"/>
              <w:right w:val="nil"/>
            </w:tcBorders>
            <w:shd w:val="clear" w:color="auto" w:fill="auto"/>
            <w:noWrap/>
            <w:vAlign w:val="bottom"/>
            <w:hideMark/>
          </w:tcPr>
          <w:p w14:paraId="4B3877D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505B902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201.66</w:t>
            </w:r>
          </w:p>
        </w:tc>
        <w:tc>
          <w:tcPr>
            <w:tcW w:w="1016" w:type="dxa"/>
            <w:tcBorders>
              <w:top w:val="nil"/>
              <w:left w:val="nil"/>
              <w:bottom w:val="nil"/>
              <w:right w:val="nil"/>
            </w:tcBorders>
            <w:shd w:val="clear" w:color="auto" w:fill="auto"/>
            <w:noWrap/>
            <w:vAlign w:val="bottom"/>
            <w:hideMark/>
          </w:tcPr>
          <w:p w14:paraId="63B743A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537.33</w:t>
            </w:r>
          </w:p>
        </w:tc>
        <w:tc>
          <w:tcPr>
            <w:tcW w:w="1016" w:type="dxa"/>
            <w:tcBorders>
              <w:top w:val="nil"/>
              <w:left w:val="nil"/>
              <w:bottom w:val="nil"/>
              <w:right w:val="nil"/>
            </w:tcBorders>
            <w:shd w:val="clear" w:color="auto" w:fill="auto"/>
            <w:noWrap/>
            <w:vAlign w:val="bottom"/>
            <w:hideMark/>
          </w:tcPr>
          <w:p w14:paraId="08AC0D3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144.47</w:t>
            </w:r>
          </w:p>
        </w:tc>
        <w:tc>
          <w:tcPr>
            <w:tcW w:w="1016" w:type="dxa"/>
            <w:tcBorders>
              <w:top w:val="nil"/>
              <w:left w:val="nil"/>
              <w:bottom w:val="nil"/>
              <w:right w:val="nil"/>
            </w:tcBorders>
            <w:shd w:val="clear" w:color="auto" w:fill="auto"/>
            <w:noWrap/>
            <w:vAlign w:val="bottom"/>
            <w:hideMark/>
          </w:tcPr>
          <w:p w14:paraId="4B83571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363.42</w:t>
            </w:r>
          </w:p>
        </w:tc>
        <w:tc>
          <w:tcPr>
            <w:tcW w:w="1016" w:type="dxa"/>
            <w:tcBorders>
              <w:top w:val="nil"/>
              <w:left w:val="nil"/>
              <w:bottom w:val="nil"/>
              <w:right w:val="nil"/>
            </w:tcBorders>
            <w:shd w:val="clear" w:color="auto" w:fill="auto"/>
            <w:noWrap/>
            <w:vAlign w:val="bottom"/>
            <w:hideMark/>
          </w:tcPr>
          <w:p w14:paraId="08AFCC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148.38</w:t>
            </w:r>
          </w:p>
        </w:tc>
        <w:tc>
          <w:tcPr>
            <w:tcW w:w="1016" w:type="dxa"/>
            <w:tcBorders>
              <w:top w:val="nil"/>
              <w:left w:val="nil"/>
              <w:bottom w:val="nil"/>
              <w:right w:val="nil"/>
            </w:tcBorders>
            <w:shd w:val="clear" w:color="auto" w:fill="auto"/>
            <w:noWrap/>
            <w:vAlign w:val="bottom"/>
            <w:hideMark/>
          </w:tcPr>
          <w:p w14:paraId="5B36636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701.27</w:t>
            </w:r>
          </w:p>
        </w:tc>
      </w:tr>
      <w:tr w:rsidR="00664688" w:rsidRPr="00226BB3" w14:paraId="520C13F5" w14:textId="77777777" w:rsidTr="00786273">
        <w:trPr>
          <w:trHeight w:val="20"/>
        </w:trPr>
        <w:tc>
          <w:tcPr>
            <w:tcW w:w="2850" w:type="dxa"/>
            <w:tcBorders>
              <w:top w:val="nil"/>
              <w:left w:val="nil"/>
              <w:bottom w:val="nil"/>
              <w:right w:val="nil"/>
            </w:tcBorders>
            <w:shd w:val="clear" w:color="auto" w:fill="auto"/>
            <w:noWrap/>
            <w:vAlign w:val="bottom"/>
            <w:hideMark/>
          </w:tcPr>
          <w:p w14:paraId="44C8E399"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Proportion food consumed from household production</w:t>
            </w:r>
          </w:p>
        </w:tc>
        <w:tc>
          <w:tcPr>
            <w:tcW w:w="1016" w:type="dxa"/>
            <w:tcBorders>
              <w:top w:val="nil"/>
              <w:left w:val="nil"/>
              <w:bottom w:val="nil"/>
              <w:right w:val="nil"/>
            </w:tcBorders>
            <w:shd w:val="clear" w:color="auto" w:fill="auto"/>
            <w:noWrap/>
            <w:vAlign w:val="bottom"/>
            <w:hideMark/>
          </w:tcPr>
          <w:p w14:paraId="69D0305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0.37</w:t>
            </w:r>
          </w:p>
        </w:tc>
        <w:tc>
          <w:tcPr>
            <w:tcW w:w="1016" w:type="dxa"/>
            <w:tcBorders>
              <w:top w:val="nil"/>
              <w:left w:val="nil"/>
              <w:bottom w:val="nil"/>
              <w:right w:val="nil"/>
            </w:tcBorders>
            <w:shd w:val="clear" w:color="auto" w:fill="auto"/>
            <w:noWrap/>
            <w:vAlign w:val="bottom"/>
            <w:hideMark/>
          </w:tcPr>
          <w:p w14:paraId="72DB1F3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0.19</w:t>
            </w:r>
          </w:p>
        </w:tc>
        <w:tc>
          <w:tcPr>
            <w:tcW w:w="1016" w:type="dxa"/>
            <w:tcBorders>
              <w:top w:val="nil"/>
              <w:left w:val="nil"/>
              <w:bottom w:val="nil"/>
              <w:right w:val="nil"/>
            </w:tcBorders>
            <w:shd w:val="clear" w:color="auto" w:fill="auto"/>
            <w:noWrap/>
            <w:vAlign w:val="bottom"/>
            <w:hideMark/>
          </w:tcPr>
          <w:p w14:paraId="5B49883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0.34</w:t>
            </w:r>
          </w:p>
        </w:tc>
        <w:tc>
          <w:tcPr>
            <w:tcW w:w="1016" w:type="dxa"/>
            <w:tcBorders>
              <w:top w:val="nil"/>
              <w:left w:val="nil"/>
              <w:bottom w:val="nil"/>
              <w:right w:val="nil"/>
            </w:tcBorders>
            <w:shd w:val="clear" w:color="auto" w:fill="auto"/>
            <w:noWrap/>
            <w:vAlign w:val="bottom"/>
            <w:hideMark/>
          </w:tcPr>
          <w:p w14:paraId="2EFBEDA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c>
          <w:tcPr>
            <w:tcW w:w="1016" w:type="dxa"/>
            <w:tcBorders>
              <w:top w:val="nil"/>
              <w:left w:val="nil"/>
              <w:bottom w:val="nil"/>
              <w:right w:val="nil"/>
            </w:tcBorders>
            <w:shd w:val="clear" w:color="auto" w:fill="auto"/>
            <w:noWrap/>
            <w:vAlign w:val="bottom"/>
            <w:hideMark/>
          </w:tcPr>
          <w:p w14:paraId="11D96F5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0.39</w:t>
            </w:r>
          </w:p>
        </w:tc>
        <w:tc>
          <w:tcPr>
            <w:tcW w:w="1016" w:type="dxa"/>
            <w:tcBorders>
              <w:top w:val="nil"/>
              <w:left w:val="nil"/>
              <w:bottom w:val="nil"/>
              <w:right w:val="nil"/>
            </w:tcBorders>
            <w:shd w:val="clear" w:color="auto" w:fill="auto"/>
            <w:noWrap/>
            <w:vAlign w:val="bottom"/>
            <w:hideMark/>
          </w:tcPr>
          <w:p w14:paraId="5D92567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r>
      <w:tr w:rsidR="00664688" w:rsidRPr="00226BB3" w14:paraId="1529EDD2" w14:textId="77777777" w:rsidTr="00786273">
        <w:trPr>
          <w:trHeight w:val="20"/>
        </w:trPr>
        <w:tc>
          <w:tcPr>
            <w:tcW w:w="2850" w:type="dxa"/>
            <w:tcBorders>
              <w:top w:val="nil"/>
              <w:left w:val="nil"/>
              <w:bottom w:val="nil"/>
              <w:right w:val="nil"/>
            </w:tcBorders>
            <w:shd w:val="clear" w:color="auto" w:fill="auto"/>
            <w:noWrap/>
            <w:vAlign w:val="bottom"/>
            <w:hideMark/>
          </w:tcPr>
          <w:p w14:paraId="34667A18"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Calories by HH</w:t>
            </w:r>
          </w:p>
        </w:tc>
        <w:tc>
          <w:tcPr>
            <w:tcW w:w="1016" w:type="dxa"/>
            <w:tcBorders>
              <w:top w:val="nil"/>
              <w:left w:val="nil"/>
              <w:bottom w:val="nil"/>
              <w:right w:val="nil"/>
            </w:tcBorders>
            <w:shd w:val="clear" w:color="auto" w:fill="auto"/>
            <w:noWrap/>
            <w:vAlign w:val="bottom"/>
            <w:hideMark/>
          </w:tcPr>
          <w:p w14:paraId="5A66A74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131.29</w:t>
            </w:r>
          </w:p>
        </w:tc>
        <w:tc>
          <w:tcPr>
            <w:tcW w:w="1016" w:type="dxa"/>
            <w:tcBorders>
              <w:top w:val="nil"/>
              <w:left w:val="nil"/>
              <w:bottom w:val="nil"/>
              <w:right w:val="nil"/>
            </w:tcBorders>
            <w:shd w:val="clear" w:color="auto" w:fill="auto"/>
            <w:noWrap/>
            <w:vAlign w:val="bottom"/>
            <w:hideMark/>
          </w:tcPr>
          <w:p w14:paraId="2F2B863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374.23</w:t>
            </w:r>
          </w:p>
        </w:tc>
        <w:tc>
          <w:tcPr>
            <w:tcW w:w="1016" w:type="dxa"/>
            <w:tcBorders>
              <w:top w:val="nil"/>
              <w:left w:val="nil"/>
              <w:bottom w:val="nil"/>
              <w:right w:val="nil"/>
            </w:tcBorders>
            <w:shd w:val="clear" w:color="auto" w:fill="auto"/>
            <w:noWrap/>
            <w:vAlign w:val="bottom"/>
            <w:hideMark/>
          </w:tcPr>
          <w:p w14:paraId="33C7B8E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420.06</w:t>
            </w:r>
          </w:p>
        </w:tc>
        <w:tc>
          <w:tcPr>
            <w:tcW w:w="1016" w:type="dxa"/>
            <w:tcBorders>
              <w:top w:val="nil"/>
              <w:left w:val="nil"/>
              <w:bottom w:val="nil"/>
              <w:right w:val="nil"/>
            </w:tcBorders>
            <w:shd w:val="clear" w:color="auto" w:fill="auto"/>
            <w:noWrap/>
            <w:vAlign w:val="bottom"/>
            <w:hideMark/>
          </w:tcPr>
          <w:p w14:paraId="100D4B1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311.22</w:t>
            </w:r>
          </w:p>
        </w:tc>
        <w:tc>
          <w:tcPr>
            <w:tcW w:w="1016" w:type="dxa"/>
            <w:tcBorders>
              <w:top w:val="nil"/>
              <w:left w:val="nil"/>
              <w:bottom w:val="nil"/>
              <w:right w:val="nil"/>
            </w:tcBorders>
            <w:shd w:val="clear" w:color="auto" w:fill="auto"/>
            <w:noWrap/>
            <w:vAlign w:val="bottom"/>
            <w:hideMark/>
          </w:tcPr>
          <w:p w14:paraId="69075F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892.96</w:t>
            </w:r>
          </w:p>
        </w:tc>
        <w:tc>
          <w:tcPr>
            <w:tcW w:w="1016" w:type="dxa"/>
            <w:tcBorders>
              <w:top w:val="nil"/>
              <w:left w:val="nil"/>
              <w:bottom w:val="nil"/>
              <w:right w:val="nil"/>
            </w:tcBorders>
            <w:shd w:val="clear" w:color="auto" w:fill="auto"/>
            <w:noWrap/>
            <w:vAlign w:val="bottom"/>
            <w:hideMark/>
          </w:tcPr>
          <w:p w14:paraId="5ADAC0F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086.24</w:t>
            </w:r>
          </w:p>
        </w:tc>
      </w:tr>
      <w:tr w:rsidR="00664688" w:rsidRPr="00664688" w14:paraId="20F54E0D" w14:textId="77777777" w:rsidTr="00786273">
        <w:trPr>
          <w:trHeight w:val="20"/>
        </w:trPr>
        <w:tc>
          <w:tcPr>
            <w:tcW w:w="2850" w:type="dxa"/>
            <w:tcBorders>
              <w:top w:val="nil"/>
              <w:left w:val="nil"/>
              <w:bottom w:val="nil"/>
              <w:right w:val="nil"/>
            </w:tcBorders>
            <w:shd w:val="clear" w:color="auto" w:fill="auto"/>
            <w:noWrap/>
            <w:vAlign w:val="bottom"/>
          </w:tcPr>
          <w:p w14:paraId="703F3186"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Income sources</w:t>
            </w:r>
          </w:p>
        </w:tc>
        <w:tc>
          <w:tcPr>
            <w:tcW w:w="1016" w:type="dxa"/>
            <w:tcBorders>
              <w:top w:val="nil"/>
              <w:left w:val="nil"/>
              <w:bottom w:val="nil"/>
              <w:right w:val="nil"/>
            </w:tcBorders>
            <w:shd w:val="clear" w:color="auto" w:fill="auto"/>
            <w:noWrap/>
            <w:vAlign w:val="bottom"/>
          </w:tcPr>
          <w:p w14:paraId="435BCC7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3BF51D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DB3547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73BC04E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F155AE1"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14C23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27A5BF84" w14:textId="77777777" w:rsidTr="00786273">
        <w:trPr>
          <w:trHeight w:val="20"/>
        </w:trPr>
        <w:tc>
          <w:tcPr>
            <w:tcW w:w="2850" w:type="dxa"/>
            <w:tcBorders>
              <w:top w:val="nil"/>
              <w:left w:val="nil"/>
              <w:bottom w:val="nil"/>
              <w:right w:val="nil"/>
            </w:tcBorders>
            <w:shd w:val="clear" w:color="auto" w:fill="auto"/>
            <w:noWrap/>
            <w:vAlign w:val="bottom"/>
            <w:hideMark/>
          </w:tcPr>
          <w:p w14:paraId="7DC0031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664688">
              <w:rPr>
                <w:rFonts w:ascii="Times New Roman" w:eastAsia="Times New Roman" w:hAnsi="Times New Roman"/>
                <w:color w:val="000000"/>
                <w:sz w:val="20"/>
                <w:szCs w:val="20"/>
                <w:lang w:eastAsia="en-GB"/>
              </w:rPr>
              <w:lastRenderedPageBreak/>
              <w:t>Total household i</w:t>
            </w:r>
            <w:r w:rsidRPr="00226BB3">
              <w:rPr>
                <w:rFonts w:ascii="Times New Roman" w:eastAsia="Times New Roman" w:hAnsi="Times New Roman"/>
                <w:color w:val="000000"/>
                <w:sz w:val="20"/>
                <w:szCs w:val="20"/>
                <w:lang w:eastAsia="en-GB"/>
              </w:rPr>
              <w:t>ncome</w:t>
            </w:r>
          </w:p>
        </w:tc>
        <w:tc>
          <w:tcPr>
            <w:tcW w:w="1016" w:type="dxa"/>
            <w:tcBorders>
              <w:top w:val="nil"/>
              <w:left w:val="nil"/>
              <w:bottom w:val="nil"/>
              <w:right w:val="nil"/>
            </w:tcBorders>
            <w:shd w:val="clear" w:color="auto" w:fill="auto"/>
            <w:noWrap/>
            <w:vAlign w:val="bottom"/>
            <w:hideMark/>
          </w:tcPr>
          <w:p w14:paraId="4A43764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754.87</w:t>
            </w:r>
          </w:p>
        </w:tc>
        <w:tc>
          <w:tcPr>
            <w:tcW w:w="1016" w:type="dxa"/>
            <w:tcBorders>
              <w:top w:val="nil"/>
              <w:left w:val="nil"/>
              <w:bottom w:val="nil"/>
              <w:right w:val="nil"/>
            </w:tcBorders>
            <w:shd w:val="clear" w:color="auto" w:fill="auto"/>
            <w:noWrap/>
            <w:vAlign w:val="bottom"/>
            <w:hideMark/>
          </w:tcPr>
          <w:p w14:paraId="191E45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484.85</w:t>
            </w:r>
          </w:p>
        </w:tc>
        <w:tc>
          <w:tcPr>
            <w:tcW w:w="1016" w:type="dxa"/>
            <w:tcBorders>
              <w:top w:val="nil"/>
              <w:left w:val="nil"/>
              <w:bottom w:val="nil"/>
              <w:right w:val="nil"/>
            </w:tcBorders>
            <w:shd w:val="clear" w:color="auto" w:fill="auto"/>
            <w:noWrap/>
            <w:vAlign w:val="bottom"/>
            <w:hideMark/>
          </w:tcPr>
          <w:p w14:paraId="396AD34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739.88</w:t>
            </w:r>
          </w:p>
        </w:tc>
        <w:tc>
          <w:tcPr>
            <w:tcW w:w="1016" w:type="dxa"/>
            <w:tcBorders>
              <w:top w:val="nil"/>
              <w:left w:val="nil"/>
              <w:bottom w:val="nil"/>
              <w:right w:val="nil"/>
            </w:tcBorders>
            <w:shd w:val="clear" w:color="auto" w:fill="auto"/>
            <w:noWrap/>
            <w:vAlign w:val="bottom"/>
            <w:hideMark/>
          </w:tcPr>
          <w:p w14:paraId="52371F4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515.30</w:t>
            </w:r>
          </w:p>
        </w:tc>
        <w:tc>
          <w:tcPr>
            <w:tcW w:w="1016" w:type="dxa"/>
            <w:tcBorders>
              <w:top w:val="nil"/>
              <w:left w:val="nil"/>
              <w:bottom w:val="nil"/>
              <w:right w:val="nil"/>
            </w:tcBorders>
            <w:shd w:val="clear" w:color="auto" w:fill="auto"/>
            <w:noWrap/>
            <w:vAlign w:val="bottom"/>
            <w:hideMark/>
          </w:tcPr>
          <w:p w14:paraId="27B7EF9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807.59</w:t>
            </w:r>
          </w:p>
        </w:tc>
        <w:tc>
          <w:tcPr>
            <w:tcW w:w="1016" w:type="dxa"/>
            <w:tcBorders>
              <w:top w:val="nil"/>
              <w:left w:val="nil"/>
              <w:bottom w:val="nil"/>
              <w:right w:val="nil"/>
            </w:tcBorders>
            <w:shd w:val="clear" w:color="auto" w:fill="auto"/>
            <w:noWrap/>
            <w:vAlign w:val="bottom"/>
            <w:hideMark/>
          </w:tcPr>
          <w:p w14:paraId="5670276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011.38</w:t>
            </w:r>
          </w:p>
        </w:tc>
      </w:tr>
      <w:tr w:rsidR="00664688" w:rsidRPr="00226BB3" w14:paraId="32175BE5" w14:textId="77777777" w:rsidTr="00786273">
        <w:trPr>
          <w:trHeight w:val="20"/>
        </w:trPr>
        <w:tc>
          <w:tcPr>
            <w:tcW w:w="2850" w:type="dxa"/>
            <w:tcBorders>
              <w:top w:val="nil"/>
              <w:left w:val="nil"/>
              <w:bottom w:val="nil"/>
              <w:right w:val="nil"/>
            </w:tcBorders>
            <w:shd w:val="clear" w:color="auto" w:fill="auto"/>
            <w:noWrap/>
            <w:vAlign w:val="bottom"/>
            <w:hideMark/>
          </w:tcPr>
          <w:p w14:paraId="1CB0FDE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Number different</w:t>
            </w:r>
            <w:r w:rsidRPr="00664688">
              <w:rPr>
                <w:rFonts w:ascii="Times New Roman" w:eastAsia="Times New Roman" w:hAnsi="Times New Roman"/>
                <w:color w:val="000000"/>
                <w:sz w:val="20"/>
                <w:szCs w:val="20"/>
                <w:lang w:eastAsia="en-GB"/>
              </w:rPr>
              <w:t xml:space="preserve"> </w:t>
            </w: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agricultural income sources</w:t>
            </w:r>
          </w:p>
        </w:tc>
        <w:tc>
          <w:tcPr>
            <w:tcW w:w="1016" w:type="dxa"/>
            <w:tcBorders>
              <w:top w:val="nil"/>
              <w:left w:val="nil"/>
              <w:bottom w:val="nil"/>
              <w:right w:val="nil"/>
            </w:tcBorders>
            <w:shd w:val="clear" w:color="auto" w:fill="auto"/>
            <w:noWrap/>
            <w:vAlign w:val="bottom"/>
            <w:hideMark/>
          </w:tcPr>
          <w:p w14:paraId="4D093D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0.10</w:t>
            </w:r>
          </w:p>
        </w:tc>
        <w:tc>
          <w:tcPr>
            <w:tcW w:w="1016" w:type="dxa"/>
            <w:tcBorders>
              <w:top w:val="nil"/>
              <w:left w:val="nil"/>
              <w:bottom w:val="nil"/>
              <w:right w:val="nil"/>
            </w:tcBorders>
            <w:shd w:val="clear" w:color="auto" w:fill="auto"/>
            <w:noWrap/>
            <w:vAlign w:val="bottom"/>
            <w:hideMark/>
          </w:tcPr>
          <w:p w14:paraId="768221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0.35</w:t>
            </w:r>
          </w:p>
        </w:tc>
        <w:tc>
          <w:tcPr>
            <w:tcW w:w="1016" w:type="dxa"/>
            <w:tcBorders>
              <w:top w:val="nil"/>
              <w:left w:val="nil"/>
              <w:bottom w:val="nil"/>
              <w:right w:val="nil"/>
            </w:tcBorders>
            <w:shd w:val="clear" w:color="auto" w:fill="auto"/>
            <w:noWrap/>
            <w:vAlign w:val="bottom"/>
            <w:hideMark/>
          </w:tcPr>
          <w:p w14:paraId="794518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0.31</w:t>
            </w:r>
          </w:p>
        </w:tc>
        <w:tc>
          <w:tcPr>
            <w:tcW w:w="1016" w:type="dxa"/>
            <w:tcBorders>
              <w:top w:val="nil"/>
              <w:left w:val="nil"/>
              <w:bottom w:val="nil"/>
              <w:right w:val="nil"/>
            </w:tcBorders>
            <w:shd w:val="clear" w:color="auto" w:fill="auto"/>
            <w:noWrap/>
            <w:vAlign w:val="bottom"/>
            <w:hideMark/>
          </w:tcPr>
          <w:p w14:paraId="6AD97F7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0.66</w:t>
            </w:r>
          </w:p>
        </w:tc>
        <w:tc>
          <w:tcPr>
            <w:tcW w:w="1016" w:type="dxa"/>
            <w:tcBorders>
              <w:top w:val="nil"/>
              <w:left w:val="nil"/>
              <w:bottom w:val="nil"/>
              <w:right w:val="nil"/>
            </w:tcBorders>
            <w:shd w:val="clear" w:color="auto" w:fill="auto"/>
            <w:noWrap/>
            <w:vAlign w:val="bottom"/>
            <w:hideMark/>
          </w:tcPr>
          <w:p w14:paraId="34FC6D9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0.29</w:t>
            </w:r>
          </w:p>
        </w:tc>
        <w:tc>
          <w:tcPr>
            <w:tcW w:w="1016" w:type="dxa"/>
            <w:tcBorders>
              <w:top w:val="nil"/>
              <w:left w:val="nil"/>
              <w:bottom w:val="nil"/>
              <w:right w:val="nil"/>
            </w:tcBorders>
            <w:shd w:val="clear" w:color="auto" w:fill="auto"/>
            <w:noWrap/>
            <w:vAlign w:val="bottom"/>
            <w:hideMark/>
          </w:tcPr>
          <w:p w14:paraId="530641C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0.60</w:t>
            </w:r>
          </w:p>
        </w:tc>
      </w:tr>
      <w:tr w:rsidR="00664688" w:rsidRPr="00226BB3" w14:paraId="31098FCE" w14:textId="77777777" w:rsidTr="00786273">
        <w:trPr>
          <w:trHeight w:val="20"/>
        </w:trPr>
        <w:tc>
          <w:tcPr>
            <w:tcW w:w="2850" w:type="dxa"/>
            <w:tcBorders>
              <w:top w:val="nil"/>
              <w:left w:val="nil"/>
              <w:bottom w:val="nil"/>
              <w:right w:val="nil"/>
            </w:tcBorders>
            <w:shd w:val="clear" w:color="auto" w:fill="auto"/>
            <w:noWrap/>
            <w:vAlign w:val="bottom"/>
            <w:hideMark/>
          </w:tcPr>
          <w:p w14:paraId="504F7B8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Agricultural income</w:t>
            </w:r>
          </w:p>
        </w:tc>
        <w:tc>
          <w:tcPr>
            <w:tcW w:w="1016" w:type="dxa"/>
            <w:tcBorders>
              <w:top w:val="nil"/>
              <w:left w:val="nil"/>
              <w:bottom w:val="nil"/>
              <w:right w:val="nil"/>
            </w:tcBorders>
            <w:shd w:val="clear" w:color="auto" w:fill="auto"/>
            <w:noWrap/>
            <w:vAlign w:val="bottom"/>
            <w:hideMark/>
          </w:tcPr>
          <w:p w14:paraId="1443FF1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730.40</w:t>
            </w:r>
          </w:p>
        </w:tc>
        <w:tc>
          <w:tcPr>
            <w:tcW w:w="1016" w:type="dxa"/>
            <w:tcBorders>
              <w:top w:val="nil"/>
              <w:left w:val="nil"/>
              <w:bottom w:val="nil"/>
              <w:right w:val="nil"/>
            </w:tcBorders>
            <w:shd w:val="clear" w:color="auto" w:fill="auto"/>
            <w:noWrap/>
            <w:vAlign w:val="bottom"/>
            <w:hideMark/>
          </w:tcPr>
          <w:p w14:paraId="0F9E922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4752.38</w:t>
            </w:r>
          </w:p>
        </w:tc>
        <w:tc>
          <w:tcPr>
            <w:tcW w:w="1016" w:type="dxa"/>
            <w:tcBorders>
              <w:top w:val="nil"/>
              <w:left w:val="nil"/>
              <w:bottom w:val="nil"/>
              <w:right w:val="nil"/>
            </w:tcBorders>
            <w:shd w:val="clear" w:color="auto" w:fill="auto"/>
            <w:noWrap/>
            <w:vAlign w:val="bottom"/>
            <w:hideMark/>
          </w:tcPr>
          <w:p w14:paraId="515A298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633.75</w:t>
            </w:r>
          </w:p>
        </w:tc>
        <w:tc>
          <w:tcPr>
            <w:tcW w:w="1016" w:type="dxa"/>
            <w:tcBorders>
              <w:top w:val="nil"/>
              <w:left w:val="nil"/>
              <w:bottom w:val="nil"/>
              <w:right w:val="nil"/>
            </w:tcBorders>
            <w:shd w:val="clear" w:color="auto" w:fill="auto"/>
            <w:noWrap/>
            <w:vAlign w:val="bottom"/>
            <w:hideMark/>
          </w:tcPr>
          <w:p w14:paraId="0AF8ED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1624.64</w:t>
            </w:r>
          </w:p>
        </w:tc>
        <w:tc>
          <w:tcPr>
            <w:tcW w:w="1016" w:type="dxa"/>
            <w:tcBorders>
              <w:top w:val="nil"/>
              <w:left w:val="nil"/>
              <w:bottom w:val="nil"/>
              <w:right w:val="nil"/>
            </w:tcBorders>
            <w:shd w:val="clear" w:color="auto" w:fill="auto"/>
            <w:noWrap/>
            <w:vAlign w:val="bottom"/>
            <w:hideMark/>
          </w:tcPr>
          <w:p w14:paraId="0AB5609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781.30</w:t>
            </w:r>
          </w:p>
        </w:tc>
        <w:tc>
          <w:tcPr>
            <w:tcW w:w="1016" w:type="dxa"/>
            <w:tcBorders>
              <w:top w:val="nil"/>
              <w:left w:val="nil"/>
              <w:bottom w:val="nil"/>
              <w:right w:val="nil"/>
            </w:tcBorders>
            <w:shd w:val="clear" w:color="auto" w:fill="auto"/>
            <w:noWrap/>
            <w:vAlign w:val="bottom"/>
            <w:hideMark/>
          </w:tcPr>
          <w:p w14:paraId="6B4780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1919.23</w:t>
            </w:r>
          </w:p>
        </w:tc>
      </w:tr>
      <w:tr w:rsidR="00664688" w:rsidRPr="00226BB3" w14:paraId="2B748BBF" w14:textId="77777777" w:rsidTr="00786273">
        <w:trPr>
          <w:trHeight w:val="20"/>
        </w:trPr>
        <w:tc>
          <w:tcPr>
            <w:tcW w:w="2850" w:type="dxa"/>
            <w:tcBorders>
              <w:top w:val="nil"/>
              <w:left w:val="nil"/>
              <w:bottom w:val="nil"/>
              <w:right w:val="nil"/>
            </w:tcBorders>
            <w:shd w:val="clear" w:color="auto" w:fill="auto"/>
            <w:noWrap/>
            <w:vAlign w:val="bottom"/>
            <w:hideMark/>
          </w:tcPr>
          <w:p w14:paraId="56DE9425" w14:textId="26788F98" w:rsidR="00664688" w:rsidRPr="00226BB3" w:rsidRDefault="00664688" w:rsidP="00664688">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-a</w:t>
            </w:r>
            <w:r w:rsidRPr="00226BB3">
              <w:rPr>
                <w:rFonts w:ascii="Times New Roman" w:eastAsia="Times New Roman" w:hAnsi="Times New Roman"/>
                <w:color w:val="000000"/>
                <w:sz w:val="20"/>
                <w:szCs w:val="20"/>
                <w:lang w:eastAsia="en-GB"/>
              </w:rPr>
              <w:t>gricultural income</w:t>
            </w:r>
          </w:p>
        </w:tc>
        <w:tc>
          <w:tcPr>
            <w:tcW w:w="1016" w:type="dxa"/>
            <w:tcBorders>
              <w:top w:val="nil"/>
              <w:left w:val="nil"/>
              <w:bottom w:val="nil"/>
              <w:right w:val="nil"/>
            </w:tcBorders>
            <w:shd w:val="clear" w:color="auto" w:fill="auto"/>
            <w:noWrap/>
            <w:vAlign w:val="bottom"/>
            <w:hideMark/>
          </w:tcPr>
          <w:p w14:paraId="33E6462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3.09</w:t>
            </w:r>
          </w:p>
        </w:tc>
        <w:tc>
          <w:tcPr>
            <w:tcW w:w="1016" w:type="dxa"/>
            <w:tcBorders>
              <w:top w:val="nil"/>
              <w:left w:val="nil"/>
              <w:bottom w:val="nil"/>
              <w:right w:val="nil"/>
            </w:tcBorders>
            <w:shd w:val="clear" w:color="auto" w:fill="auto"/>
            <w:noWrap/>
            <w:vAlign w:val="bottom"/>
            <w:hideMark/>
          </w:tcPr>
          <w:p w14:paraId="241D2F0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116.84</w:t>
            </w:r>
          </w:p>
        </w:tc>
        <w:tc>
          <w:tcPr>
            <w:tcW w:w="1016" w:type="dxa"/>
            <w:tcBorders>
              <w:top w:val="nil"/>
              <w:left w:val="nil"/>
              <w:bottom w:val="nil"/>
              <w:right w:val="nil"/>
            </w:tcBorders>
            <w:shd w:val="clear" w:color="auto" w:fill="auto"/>
            <w:noWrap/>
            <w:vAlign w:val="bottom"/>
            <w:hideMark/>
          </w:tcPr>
          <w:p w14:paraId="0EA25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0.23</w:t>
            </w:r>
          </w:p>
        </w:tc>
        <w:tc>
          <w:tcPr>
            <w:tcW w:w="1016" w:type="dxa"/>
            <w:tcBorders>
              <w:top w:val="nil"/>
              <w:left w:val="nil"/>
              <w:bottom w:val="nil"/>
              <w:right w:val="nil"/>
            </w:tcBorders>
            <w:shd w:val="clear" w:color="auto" w:fill="auto"/>
            <w:noWrap/>
            <w:vAlign w:val="bottom"/>
            <w:hideMark/>
          </w:tcPr>
          <w:p w14:paraId="0608E81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w:t>
            </w:r>
          </w:p>
        </w:tc>
        <w:tc>
          <w:tcPr>
            <w:tcW w:w="1016" w:type="dxa"/>
            <w:tcBorders>
              <w:top w:val="nil"/>
              <w:left w:val="nil"/>
              <w:bottom w:val="nil"/>
              <w:right w:val="nil"/>
            </w:tcBorders>
            <w:shd w:val="clear" w:color="auto" w:fill="auto"/>
            <w:noWrap/>
            <w:vAlign w:val="bottom"/>
            <w:hideMark/>
          </w:tcPr>
          <w:p w14:paraId="1EBBDF8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3.54</w:t>
            </w:r>
          </w:p>
        </w:tc>
        <w:tc>
          <w:tcPr>
            <w:tcW w:w="1016" w:type="dxa"/>
            <w:tcBorders>
              <w:top w:val="nil"/>
              <w:left w:val="nil"/>
              <w:bottom w:val="nil"/>
              <w:right w:val="nil"/>
            </w:tcBorders>
            <w:shd w:val="clear" w:color="auto" w:fill="auto"/>
            <w:noWrap/>
            <w:vAlign w:val="bottom"/>
            <w:hideMark/>
          </w:tcPr>
          <w:p w14:paraId="287BABA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92.63</w:t>
            </w:r>
          </w:p>
        </w:tc>
      </w:tr>
      <w:tr w:rsidR="00664688" w:rsidRPr="00226BB3" w14:paraId="0A611EE9" w14:textId="77777777" w:rsidTr="00786273">
        <w:trPr>
          <w:trHeight w:val="20"/>
        </w:trPr>
        <w:tc>
          <w:tcPr>
            <w:tcW w:w="2850" w:type="dxa"/>
            <w:tcBorders>
              <w:top w:val="nil"/>
              <w:left w:val="nil"/>
              <w:bottom w:val="nil"/>
              <w:right w:val="nil"/>
            </w:tcBorders>
            <w:shd w:val="clear" w:color="auto" w:fill="auto"/>
            <w:noWrap/>
            <w:vAlign w:val="bottom"/>
            <w:hideMark/>
          </w:tcPr>
          <w:p w14:paraId="3121D7B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Property income</w:t>
            </w:r>
          </w:p>
        </w:tc>
        <w:tc>
          <w:tcPr>
            <w:tcW w:w="1016" w:type="dxa"/>
            <w:tcBorders>
              <w:top w:val="nil"/>
              <w:left w:val="nil"/>
              <w:bottom w:val="nil"/>
              <w:right w:val="nil"/>
            </w:tcBorders>
            <w:shd w:val="clear" w:color="auto" w:fill="auto"/>
            <w:noWrap/>
            <w:vAlign w:val="bottom"/>
            <w:hideMark/>
          </w:tcPr>
          <w:p w14:paraId="7A5D12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451.59</w:t>
            </w:r>
          </w:p>
        </w:tc>
        <w:tc>
          <w:tcPr>
            <w:tcW w:w="1016" w:type="dxa"/>
            <w:tcBorders>
              <w:top w:val="nil"/>
              <w:left w:val="nil"/>
              <w:bottom w:val="nil"/>
              <w:right w:val="nil"/>
            </w:tcBorders>
            <w:shd w:val="clear" w:color="auto" w:fill="auto"/>
            <w:noWrap/>
            <w:vAlign w:val="bottom"/>
            <w:hideMark/>
          </w:tcPr>
          <w:p w14:paraId="5FA9BFD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2044.57</w:t>
            </w:r>
          </w:p>
        </w:tc>
        <w:tc>
          <w:tcPr>
            <w:tcW w:w="1016" w:type="dxa"/>
            <w:tcBorders>
              <w:top w:val="nil"/>
              <w:left w:val="nil"/>
              <w:bottom w:val="nil"/>
              <w:right w:val="nil"/>
            </w:tcBorders>
            <w:shd w:val="clear" w:color="auto" w:fill="auto"/>
            <w:noWrap/>
            <w:vAlign w:val="bottom"/>
            <w:hideMark/>
          </w:tcPr>
          <w:p w14:paraId="0E326CD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648.27</w:t>
            </w:r>
          </w:p>
        </w:tc>
        <w:tc>
          <w:tcPr>
            <w:tcW w:w="1016" w:type="dxa"/>
            <w:tcBorders>
              <w:top w:val="nil"/>
              <w:left w:val="nil"/>
              <w:bottom w:val="nil"/>
              <w:right w:val="nil"/>
            </w:tcBorders>
            <w:shd w:val="clear" w:color="auto" w:fill="auto"/>
            <w:noWrap/>
            <w:vAlign w:val="bottom"/>
            <w:hideMark/>
          </w:tcPr>
          <w:p w14:paraId="3F850DC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6791.09</w:t>
            </w:r>
          </w:p>
        </w:tc>
        <w:tc>
          <w:tcPr>
            <w:tcW w:w="1016" w:type="dxa"/>
            <w:tcBorders>
              <w:top w:val="nil"/>
              <w:left w:val="nil"/>
              <w:bottom w:val="nil"/>
              <w:right w:val="nil"/>
            </w:tcBorders>
            <w:shd w:val="clear" w:color="auto" w:fill="auto"/>
            <w:noWrap/>
            <w:vAlign w:val="bottom"/>
            <w:hideMark/>
          </w:tcPr>
          <w:p w14:paraId="6E6E573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558.45</w:t>
            </w:r>
          </w:p>
        </w:tc>
        <w:tc>
          <w:tcPr>
            <w:tcW w:w="1016" w:type="dxa"/>
            <w:tcBorders>
              <w:top w:val="nil"/>
              <w:left w:val="nil"/>
              <w:bottom w:val="nil"/>
              <w:right w:val="nil"/>
            </w:tcBorders>
            <w:shd w:val="clear" w:color="auto" w:fill="auto"/>
            <w:noWrap/>
            <w:vAlign w:val="bottom"/>
            <w:hideMark/>
          </w:tcPr>
          <w:p w14:paraId="1A13F3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3321.52</w:t>
            </w:r>
          </w:p>
        </w:tc>
      </w:tr>
      <w:tr w:rsidR="00664688" w:rsidRPr="00226BB3" w14:paraId="5417B0D7" w14:textId="77777777" w:rsidTr="00786273">
        <w:trPr>
          <w:trHeight w:val="20"/>
        </w:trPr>
        <w:tc>
          <w:tcPr>
            <w:tcW w:w="2850" w:type="dxa"/>
            <w:tcBorders>
              <w:top w:val="nil"/>
              <w:left w:val="nil"/>
              <w:right w:val="nil"/>
            </w:tcBorders>
            <w:shd w:val="clear" w:color="auto" w:fill="auto"/>
            <w:noWrap/>
            <w:vAlign w:val="bottom"/>
            <w:hideMark/>
          </w:tcPr>
          <w:p w14:paraId="4AEB7F8D"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Investments</w:t>
            </w:r>
          </w:p>
        </w:tc>
        <w:tc>
          <w:tcPr>
            <w:tcW w:w="1016" w:type="dxa"/>
            <w:tcBorders>
              <w:top w:val="nil"/>
              <w:left w:val="nil"/>
              <w:right w:val="nil"/>
            </w:tcBorders>
            <w:shd w:val="clear" w:color="auto" w:fill="auto"/>
            <w:noWrap/>
            <w:vAlign w:val="bottom"/>
            <w:hideMark/>
          </w:tcPr>
          <w:p w14:paraId="47891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66.09</w:t>
            </w:r>
          </w:p>
        </w:tc>
        <w:tc>
          <w:tcPr>
            <w:tcW w:w="1016" w:type="dxa"/>
            <w:tcBorders>
              <w:top w:val="nil"/>
              <w:left w:val="nil"/>
              <w:right w:val="nil"/>
            </w:tcBorders>
            <w:shd w:val="clear" w:color="auto" w:fill="auto"/>
            <w:noWrap/>
            <w:vAlign w:val="bottom"/>
            <w:hideMark/>
          </w:tcPr>
          <w:p w14:paraId="70A3F0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514.69</w:t>
            </w:r>
          </w:p>
        </w:tc>
        <w:tc>
          <w:tcPr>
            <w:tcW w:w="1016" w:type="dxa"/>
            <w:tcBorders>
              <w:top w:val="nil"/>
              <w:left w:val="nil"/>
              <w:right w:val="nil"/>
            </w:tcBorders>
            <w:shd w:val="clear" w:color="auto" w:fill="auto"/>
            <w:noWrap/>
            <w:vAlign w:val="bottom"/>
            <w:hideMark/>
          </w:tcPr>
          <w:p w14:paraId="5C5CEBD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126.59</w:t>
            </w:r>
          </w:p>
        </w:tc>
        <w:tc>
          <w:tcPr>
            <w:tcW w:w="1016" w:type="dxa"/>
            <w:tcBorders>
              <w:top w:val="nil"/>
              <w:left w:val="nil"/>
              <w:right w:val="nil"/>
            </w:tcBorders>
            <w:shd w:val="clear" w:color="auto" w:fill="auto"/>
            <w:noWrap/>
            <w:vAlign w:val="bottom"/>
            <w:hideMark/>
          </w:tcPr>
          <w:p w14:paraId="73D0539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1463.42</w:t>
            </w:r>
          </w:p>
        </w:tc>
        <w:tc>
          <w:tcPr>
            <w:tcW w:w="1016" w:type="dxa"/>
            <w:tcBorders>
              <w:top w:val="nil"/>
              <w:left w:val="nil"/>
              <w:right w:val="nil"/>
            </w:tcBorders>
            <w:shd w:val="clear" w:color="auto" w:fill="auto"/>
            <w:noWrap/>
            <w:vAlign w:val="bottom"/>
            <w:hideMark/>
          </w:tcPr>
          <w:p w14:paraId="1A22F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99.06</w:t>
            </w:r>
          </w:p>
        </w:tc>
        <w:tc>
          <w:tcPr>
            <w:tcW w:w="1016" w:type="dxa"/>
            <w:tcBorders>
              <w:top w:val="nil"/>
              <w:left w:val="nil"/>
              <w:right w:val="nil"/>
            </w:tcBorders>
            <w:shd w:val="clear" w:color="auto" w:fill="auto"/>
            <w:noWrap/>
            <w:vAlign w:val="bottom"/>
            <w:hideMark/>
          </w:tcPr>
          <w:p w14:paraId="4A9BBFB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1199.97</w:t>
            </w:r>
          </w:p>
        </w:tc>
      </w:tr>
      <w:tr w:rsidR="00664688" w:rsidRPr="00226BB3" w14:paraId="636FA635" w14:textId="77777777" w:rsidTr="00786273">
        <w:trPr>
          <w:trHeight w:val="20"/>
        </w:trPr>
        <w:tc>
          <w:tcPr>
            <w:tcW w:w="2850" w:type="dxa"/>
            <w:tcBorders>
              <w:top w:val="nil"/>
              <w:left w:val="nil"/>
              <w:bottom w:val="single" w:sz="4" w:space="0" w:color="auto"/>
              <w:right w:val="nil"/>
            </w:tcBorders>
            <w:shd w:val="clear" w:color="auto" w:fill="auto"/>
            <w:noWrap/>
            <w:vAlign w:val="bottom"/>
            <w:hideMark/>
          </w:tcPr>
          <w:p w14:paraId="2BE819A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Transfers</w:t>
            </w:r>
          </w:p>
        </w:tc>
        <w:tc>
          <w:tcPr>
            <w:tcW w:w="1016" w:type="dxa"/>
            <w:tcBorders>
              <w:top w:val="nil"/>
              <w:left w:val="nil"/>
              <w:bottom w:val="single" w:sz="4" w:space="0" w:color="auto"/>
              <w:right w:val="nil"/>
            </w:tcBorders>
            <w:shd w:val="clear" w:color="auto" w:fill="auto"/>
            <w:noWrap/>
            <w:vAlign w:val="bottom"/>
            <w:hideMark/>
          </w:tcPr>
          <w:p w14:paraId="022BC9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189.55</w:t>
            </w:r>
          </w:p>
        </w:tc>
        <w:tc>
          <w:tcPr>
            <w:tcW w:w="1016" w:type="dxa"/>
            <w:tcBorders>
              <w:top w:val="nil"/>
              <w:left w:val="nil"/>
              <w:bottom w:val="single" w:sz="4" w:space="0" w:color="auto"/>
              <w:right w:val="nil"/>
            </w:tcBorders>
            <w:shd w:val="clear" w:color="auto" w:fill="auto"/>
            <w:noWrap/>
            <w:vAlign w:val="bottom"/>
            <w:hideMark/>
          </w:tcPr>
          <w:p w14:paraId="64E673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810.36</w:t>
            </w:r>
          </w:p>
        </w:tc>
        <w:tc>
          <w:tcPr>
            <w:tcW w:w="1016" w:type="dxa"/>
            <w:tcBorders>
              <w:top w:val="nil"/>
              <w:left w:val="nil"/>
              <w:bottom w:val="single" w:sz="4" w:space="0" w:color="auto"/>
              <w:right w:val="nil"/>
            </w:tcBorders>
            <w:shd w:val="clear" w:color="auto" w:fill="auto"/>
            <w:noWrap/>
            <w:vAlign w:val="bottom"/>
            <w:hideMark/>
          </w:tcPr>
          <w:p w14:paraId="77E3556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253.97</w:t>
            </w:r>
          </w:p>
        </w:tc>
        <w:tc>
          <w:tcPr>
            <w:tcW w:w="1016" w:type="dxa"/>
            <w:tcBorders>
              <w:top w:val="nil"/>
              <w:left w:val="nil"/>
              <w:bottom w:val="single" w:sz="4" w:space="0" w:color="auto"/>
              <w:right w:val="nil"/>
            </w:tcBorders>
            <w:shd w:val="clear" w:color="auto" w:fill="auto"/>
            <w:noWrap/>
            <w:vAlign w:val="bottom"/>
            <w:hideMark/>
          </w:tcPr>
          <w:p w14:paraId="675032D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1202.16</w:t>
            </w:r>
          </w:p>
        </w:tc>
        <w:tc>
          <w:tcPr>
            <w:tcW w:w="1016" w:type="dxa"/>
            <w:tcBorders>
              <w:top w:val="nil"/>
              <w:left w:val="nil"/>
              <w:bottom w:val="single" w:sz="4" w:space="0" w:color="auto"/>
              <w:right w:val="nil"/>
            </w:tcBorders>
            <w:shd w:val="clear" w:color="auto" w:fill="auto"/>
            <w:noWrap/>
            <w:vAlign w:val="bottom"/>
            <w:hideMark/>
          </w:tcPr>
          <w:p w14:paraId="0ABC88C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276.19</w:t>
            </w:r>
          </w:p>
        </w:tc>
        <w:tc>
          <w:tcPr>
            <w:tcW w:w="1016" w:type="dxa"/>
            <w:tcBorders>
              <w:top w:val="nil"/>
              <w:left w:val="nil"/>
              <w:bottom w:val="single" w:sz="4" w:space="0" w:color="auto"/>
              <w:right w:val="nil"/>
            </w:tcBorders>
            <w:shd w:val="clear" w:color="auto" w:fill="auto"/>
            <w:noWrap/>
            <w:vAlign w:val="bottom"/>
            <w:hideMark/>
          </w:tcPr>
          <w:p w14:paraId="7DD806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1538.28</w:t>
            </w:r>
          </w:p>
        </w:tc>
      </w:tr>
    </w:tbl>
    <w:p w14:paraId="1BABE0D1" w14:textId="0CAC0BCE" w:rsidR="00226BB3" w:rsidRDefault="00226BB3" w:rsidP="00320762">
      <w:pPr>
        <w:jc w:val="both"/>
        <w:rPr>
          <w:rFonts w:ascii="Times New Roman" w:hAnsi="Times New Roman"/>
          <w:i/>
          <w:sz w:val="20"/>
        </w:rPr>
      </w:pPr>
      <w:r w:rsidRPr="00226BB3">
        <w:rPr>
          <w:rFonts w:ascii="Times New Roman" w:eastAsia="Times New Roman" w:hAnsi="Times New Roman"/>
          <w:color w:val="000000"/>
          <w:sz w:val="20"/>
          <w:szCs w:val="20"/>
          <w:lang w:eastAsia="en-GB"/>
        </w:rPr>
        <w:t>SD = Standard Deviation</w:t>
      </w:r>
    </w:p>
    <w:p w14:paraId="2BDC7118" w14:textId="77777777" w:rsidR="00226BB3" w:rsidRDefault="00226BB3" w:rsidP="00320762">
      <w:pPr>
        <w:jc w:val="both"/>
        <w:rPr>
          <w:rFonts w:ascii="Times New Roman" w:hAnsi="Times New Roman"/>
          <w:i/>
          <w:sz w:val="20"/>
        </w:rPr>
      </w:pPr>
    </w:p>
    <w:p w14:paraId="6B35C250" w14:textId="77777777" w:rsidR="00786273" w:rsidRDefault="00786273" w:rsidP="00B36E1F">
      <w:pPr>
        <w:jc w:val="both"/>
        <w:rPr>
          <w:rFonts w:ascii="Times New Roman" w:hAnsi="Times New Roman"/>
          <w:i/>
          <w:sz w:val="20"/>
        </w:rPr>
        <w:sectPr w:rsidR="00786273" w:rsidSect="006E2582">
          <w:footerReference w:type="default" r:id="rId10"/>
          <w:type w:val="evenPage"/>
          <w:pgSz w:w="11906" w:h="16838"/>
          <w:pgMar w:top="1417" w:right="1417" w:bottom="1417" w:left="1417" w:header="0" w:footer="397" w:gutter="0"/>
          <w:pgNumType w:start="1"/>
          <w:cols w:space="720"/>
          <w:formProt w:val="0"/>
          <w:docGrid w:linePitch="360" w:charSpace="8192"/>
        </w:sectPr>
      </w:pPr>
    </w:p>
    <w:p w14:paraId="52972B4F" w14:textId="086C66C9" w:rsidR="00786273" w:rsidRDefault="00786273" w:rsidP="00B36E1F">
      <w:pPr>
        <w:jc w:val="both"/>
        <w:rPr>
          <w:rFonts w:ascii="Times New Roman" w:hAnsi="Times New Roman"/>
          <w:i/>
          <w:sz w:val="20"/>
        </w:rPr>
      </w:pPr>
    </w:p>
    <w:p w14:paraId="0C61F771" w14:textId="2FD0D4BB" w:rsidR="00B36E1F" w:rsidRDefault="00B36E1F" w:rsidP="00B36E1F">
      <w:pPr>
        <w:jc w:val="both"/>
        <w:rPr>
          <w:rFonts w:ascii="Times New Roman" w:hAnsi="Times New Roman"/>
          <w:i/>
          <w:sz w:val="20"/>
        </w:rPr>
      </w:pPr>
      <w:r w:rsidRPr="00320762">
        <w:rPr>
          <w:rFonts w:ascii="Times New Roman" w:hAnsi="Times New Roman"/>
          <w:i/>
          <w:sz w:val="20"/>
        </w:rPr>
        <w:t xml:space="preserve">Table 2: Variables characteristics by </w:t>
      </w:r>
      <w:commentRangeStart w:id="41"/>
      <w:r w:rsidRPr="00320762">
        <w:rPr>
          <w:rFonts w:ascii="Times New Roman" w:hAnsi="Times New Roman"/>
          <w:i/>
          <w:sz w:val="20"/>
        </w:rPr>
        <w:t>region</w:t>
      </w:r>
      <w:r w:rsidR="00786273">
        <w:rPr>
          <w:rFonts w:ascii="Times New Roman" w:hAnsi="Times New Roman"/>
          <w:i/>
          <w:sz w:val="20"/>
        </w:rPr>
        <w:t xml:space="preserve"> </w:t>
      </w:r>
      <w:r w:rsidR="00C03049">
        <w:rPr>
          <w:rFonts w:ascii="Times New Roman" w:hAnsi="Times New Roman"/>
          <w:i/>
          <w:sz w:val="20"/>
        </w:rPr>
        <w:t xml:space="preserve">over all three </w:t>
      </w:r>
      <w:r w:rsidR="00786273">
        <w:rPr>
          <w:rFonts w:ascii="Times New Roman" w:hAnsi="Times New Roman"/>
          <w:i/>
          <w:sz w:val="20"/>
        </w:rPr>
        <w:t>wave</w:t>
      </w:r>
      <w:r w:rsidR="00C03049">
        <w:rPr>
          <w:rFonts w:ascii="Times New Roman" w:hAnsi="Times New Roman"/>
          <w:i/>
          <w:sz w:val="20"/>
        </w:rPr>
        <w:t>s</w:t>
      </w:r>
      <w:r w:rsidR="00786273">
        <w:rPr>
          <w:rFonts w:ascii="Times New Roman" w:hAnsi="Times New Roman"/>
          <w:i/>
          <w:sz w:val="20"/>
        </w:rPr>
        <w:t xml:space="preserve"> </w:t>
      </w:r>
      <w:commentRangeEnd w:id="41"/>
      <w:r w:rsidR="00C03049">
        <w:rPr>
          <w:rStyle w:val="CommentReference"/>
        </w:rPr>
        <w:commentReference w:id="41"/>
      </w:r>
    </w:p>
    <w:tbl>
      <w:tblPr>
        <w:tblW w:w="13555" w:type="dxa"/>
        <w:tblInd w:w="93" w:type="dxa"/>
        <w:tblLook w:val="04A0" w:firstRow="1" w:lastRow="0" w:firstColumn="1" w:lastColumn="0" w:noHBand="0" w:noVBand="1"/>
      </w:tblPr>
      <w:tblGrid>
        <w:gridCol w:w="5827"/>
        <w:gridCol w:w="966"/>
        <w:gridCol w:w="966"/>
        <w:gridCol w:w="966"/>
        <w:gridCol w:w="966"/>
        <w:gridCol w:w="966"/>
        <w:gridCol w:w="966"/>
        <w:gridCol w:w="966"/>
        <w:gridCol w:w="966"/>
      </w:tblGrid>
      <w:tr w:rsidR="00786273" w:rsidRPr="00786273"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r>
      <w:tr w:rsidR="00786273" w:rsidRPr="00786273"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r>
      <w:tr w:rsidR="00786273" w:rsidRPr="00786273" w14:paraId="5720F38A" w14:textId="77777777" w:rsidTr="00C03049">
        <w:trPr>
          <w:trHeight w:val="300"/>
        </w:trPr>
        <w:tc>
          <w:tcPr>
            <w:tcW w:w="5827" w:type="dxa"/>
            <w:tcBorders>
              <w:top w:val="single" w:sz="4" w:space="0" w:color="auto"/>
              <w:left w:val="nil"/>
              <w:bottom w:val="nil"/>
              <w:right w:val="nil"/>
            </w:tcBorders>
            <w:shd w:val="clear" w:color="auto" w:fill="auto"/>
            <w:noWrap/>
            <w:vAlign w:val="bottom"/>
            <w:hideMark/>
          </w:tcPr>
          <w:p w14:paraId="34804D60" w14:textId="26664B8D"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size</w:t>
            </w:r>
          </w:p>
        </w:tc>
        <w:tc>
          <w:tcPr>
            <w:tcW w:w="966" w:type="dxa"/>
            <w:tcBorders>
              <w:top w:val="single" w:sz="4" w:space="0" w:color="auto"/>
              <w:left w:val="nil"/>
              <w:bottom w:val="nil"/>
              <w:right w:val="nil"/>
            </w:tcBorders>
            <w:shd w:val="clear" w:color="auto" w:fill="auto"/>
            <w:noWrap/>
            <w:vAlign w:val="bottom"/>
            <w:hideMark/>
          </w:tcPr>
          <w:p w14:paraId="3925192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7.71</w:t>
            </w:r>
          </w:p>
        </w:tc>
        <w:tc>
          <w:tcPr>
            <w:tcW w:w="966" w:type="dxa"/>
            <w:tcBorders>
              <w:top w:val="single" w:sz="4" w:space="0" w:color="auto"/>
              <w:left w:val="nil"/>
              <w:bottom w:val="nil"/>
              <w:right w:val="nil"/>
            </w:tcBorders>
            <w:shd w:val="clear" w:color="auto" w:fill="auto"/>
            <w:noWrap/>
            <w:vAlign w:val="bottom"/>
            <w:hideMark/>
          </w:tcPr>
          <w:p w14:paraId="5F4350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3.61</w:t>
            </w:r>
          </w:p>
        </w:tc>
        <w:tc>
          <w:tcPr>
            <w:tcW w:w="966" w:type="dxa"/>
            <w:tcBorders>
              <w:top w:val="single" w:sz="4" w:space="0" w:color="auto"/>
              <w:left w:val="nil"/>
              <w:bottom w:val="nil"/>
              <w:right w:val="nil"/>
            </w:tcBorders>
            <w:shd w:val="clear" w:color="auto" w:fill="auto"/>
            <w:noWrap/>
            <w:vAlign w:val="bottom"/>
            <w:hideMark/>
          </w:tcPr>
          <w:p w14:paraId="34713C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7.15</w:t>
            </w:r>
          </w:p>
        </w:tc>
        <w:tc>
          <w:tcPr>
            <w:tcW w:w="966" w:type="dxa"/>
            <w:tcBorders>
              <w:top w:val="single" w:sz="4" w:space="0" w:color="auto"/>
              <w:left w:val="nil"/>
              <w:bottom w:val="nil"/>
              <w:right w:val="nil"/>
            </w:tcBorders>
            <w:shd w:val="clear" w:color="auto" w:fill="auto"/>
            <w:noWrap/>
            <w:vAlign w:val="bottom"/>
            <w:hideMark/>
          </w:tcPr>
          <w:p w14:paraId="771FE2E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3.15</w:t>
            </w:r>
          </w:p>
        </w:tc>
        <w:tc>
          <w:tcPr>
            <w:tcW w:w="966" w:type="dxa"/>
            <w:tcBorders>
              <w:top w:val="single" w:sz="4" w:space="0" w:color="auto"/>
              <w:left w:val="nil"/>
              <w:bottom w:val="nil"/>
              <w:right w:val="nil"/>
            </w:tcBorders>
            <w:shd w:val="clear" w:color="auto" w:fill="auto"/>
            <w:noWrap/>
            <w:vAlign w:val="bottom"/>
            <w:hideMark/>
          </w:tcPr>
          <w:p w14:paraId="1D51428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7.13</w:t>
            </w:r>
          </w:p>
        </w:tc>
        <w:tc>
          <w:tcPr>
            <w:tcW w:w="966" w:type="dxa"/>
            <w:tcBorders>
              <w:top w:val="single" w:sz="4" w:space="0" w:color="auto"/>
              <w:left w:val="nil"/>
              <w:bottom w:val="nil"/>
              <w:right w:val="nil"/>
            </w:tcBorders>
            <w:shd w:val="clear" w:color="auto" w:fill="auto"/>
            <w:noWrap/>
            <w:vAlign w:val="bottom"/>
            <w:hideMark/>
          </w:tcPr>
          <w:p w14:paraId="5171801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3.16</w:t>
            </w:r>
          </w:p>
        </w:tc>
        <w:tc>
          <w:tcPr>
            <w:tcW w:w="966" w:type="dxa"/>
            <w:tcBorders>
              <w:top w:val="single" w:sz="4" w:space="0" w:color="auto"/>
              <w:left w:val="nil"/>
              <w:bottom w:val="nil"/>
              <w:right w:val="nil"/>
            </w:tcBorders>
            <w:shd w:val="clear" w:color="auto" w:fill="auto"/>
            <w:noWrap/>
            <w:vAlign w:val="bottom"/>
            <w:hideMark/>
          </w:tcPr>
          <w:p w14:paraId="0A4AFC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8.17</w:t>
            </w:r>
          </w:p>
        </w:tc>
        <w:tc>
          <w:tcPr>
            <w:tcW w:w="966" w:type="dxa"/>
            <w:tcBorders>
              <w:top w:val="single" w:sz="4" w:space="0" w:color="auto"/>
              <w:left w:val="nil"/>
              <w:bottom w:val="nil"/>
              <w:right w:val="nil"/>
            </w:tcBorders>
            <w:shd w:val="clear" w:color="auto" w:fill="auto"/>
            <w:noWrap/>
            <w:vAlign w:val="bottom"/>
            <w:hideMark/>
          </w:tcPr>
          <w:p w14:paraId="79BCB2B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4.21</w:t>
            </w:r>
          </w:p>
        </w:tc>
      </w:tr>
      <w:tr w:rsidR="00786273" w:rsidRPr="00786273" w14:paraId="3768A267" w14:textId="77777777" w:rsidTr="00C03049">
        <w:trPr>
          <w:trHeight w:val="300"/>
        </w:trPr>
        <w:tc>
          <w:tcPr>
            <w:tcW w:w="5827" w:type="dxa"/>
            <w:tcBorders>
              <w:top w:val="nil"/>
              <w:left w:val="nil"/>
              <w:bottom w:val="nil"/>
              <w:right w:val="nil"/>
            </w:tcBorders>
            <w:shd w:val="clear" w:color="auto" w:fill="auto"/>
            <w:noWrap/>
            <w:vAlign w:val="bottom"/>
            <w:hideMark/>
          </w:tcPr>
          <w:p w14:paraId="262BE5E7"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FCS</w:t>
            </w:r>
          </w:p>
        </w:tc>
        <w:tc>
          <w:tcPr>
            <w:tcW w:w="966" w:type="dxa"/>
            <w:tcBorders>
              <w:top w:val="nil"/>
              <w:left w:val="nil"/>
              <w:bottom w:val="nil"/>
              <w:right w:val="nil"/>
            </w:tcBorders>
            <w:shd w:val="clear" w:color="auto" w:fill="auto"/>
            <w:noWrap/>
            <w:vAlign w:val="bottom"/>
            <w:hideMark/>
          </w:tcPr>
          <w:p w14:paraId="7D1F90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58.23</w:t>
            </w:r>
          </w:p>
        </w:tc>
        <w:tc>
          <w:tcPr>
            <w:tcW w:w="966" w:type="dxa"/>
            <w:tcBorders>
              <w:top w:val="nil"/>
              <w:left w:val="nil"/>
              <w:bottom w:val="nil"/>
              <w:right w:val="nil"/>
            </w:tcBorders>
            <w:shd w:val="clear" w:color="auto" w:fill="auto"/>
            <w:noWrap/>
            <w:vAlign w:val="bottom"/>
            <w:hideMark/>
          </w:tcPr>
          <w:p w14:paraId="3EF975E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22.78</w:t>
            </w:r>
          </w:p>
        </w:tc>
        <w:tc>
          <w:tcPr>
            <w:tcW w:w="966" w:type="dxa"/>
            <w:tcBorders>
              <w:top w:val="nil"/>
              <w:left w:val="nil"/>
              <w:bottom w:val="nil"/>
              <w:right w:val="nil"/>
            </w:tcBorders>
            <w:shd w:val="clear" w:color="auto" w:fill="auto"/>
            <w:noWrap/>
            <w:vAlign w:val="bottom"/>
            <w:hideMark/>
          </w:tcPr>
          <w:p w14:paraId="032DAC9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58.60</w:t>
            </w:r>
          </w:p>
        </w:tc>
        <w:tc>
          <w:tcPr>
            <w:tcW w:w="966" w:type="dxa"/>
            <w:tcBorders>
              <w:top w:val="nil"/>
              <w:left w:val="nil"/>
              <w:bottom w:val="nil"/>
              <w:right w:val="nil"/>
            </w:tcBorders>
            <w:shd w:val="clear" w:color="auto" w:fill="auto"/>
            <w:noWrap/>
            <w:vAlign w:val="bottom"/>
            <w:hideMark/>
          </w:tcPr>
          <w:p w14:paraId="0A42C5C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20.39</w:t>
            </w:r>
          </w:p>
        </w:tc>
        <w:tc>
          <w:tcPr>
            <w:tcW w:w="966" w:type="dxa"/>
            <w:tcBorders>
              <w:top w:val="nil"/>
              <w:left w:val="nil"/>
              <w:bottom w:val="nil"/>
              <w:right w:val="nil"/>
            </w:tcBorders>
            <w:shd w:val="clear" w:color="auto" w:fill="auto"/>
            <w:noWrap/>
            <w:vAlign w:val="bottom"/>
            <w:hideMark/>
          </w:tcPr>
          <w:p w14:paraId="3EA9D0C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52.27</w:t>
            </w:r>
          </w:p>
        </w:tc>
        <w:tc>
          <w:tcPr>
            <w:tcW w:w="966" w:type="dxa"/>
            <w:tcBorders>
              <w:top w:val="nil"/>
              <w:left w:val="nil"/>
              <w:bottom w:val="nil"/>
              <w:right w:val="nil"/>
            </w:tcBorders>
            <w:shd w:val="clear" w:color="auto" w:fill="auto"/>
            <w:noWrap/>
            <w:vAlign w:val="bottom"/>
            <w:hideMark/>
          </w:tcPr>
          <w:p w14:paraId="13BBA50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20B6A4F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60.63</w:t>
            </w:r>
          </w:p>
        </w:tc>
        <w:tc>
          <w:tcPr>
            <w:tcW w:w="966" w:type="dxa"/>
            <w:tcBorders>
              <w:top w:val="nil"/>
              <w:left w:val="nil"/>
              <w:bottom w:val="nil"/>
              <w:right w:val="nil"/>
            </w:tcBorders>
            <w:shd w:val="clear" w:color="auto" w:fill="auto"/>
            <w:noWrap/>
            <w:vAlign w:val="bottom"/>
            <w:hideMark/>
          </w:tcPr>
          <w:p w14:paraId="19E3135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22.54</w:t>
            </w:r>
          </w:p>
        </w:tc>
      </w:tr>
      <w:tr w:rsidR="00786273" w:rsidRPr="00786273"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p>
        </w:tc>
        <w:tc>
          <w:tcPr>
            <w:tcW w:w="966" w:type="dxa"/>
            <w:tcBorders>
              <w:top w:val="nil"/>
              <w:left w:val="nil"/>
              <w:bottom w:val="nil"/>
              <w:right w:val="nil"/>
            </w:tcBorders>
            <w:shd w:val="clear" w:color="auto" w:fill="auto"/>
            <w:noWrap/>
            <w:vAlign w:val="bottom"/>
            <w:hideMark/>
          </w:tcPr>
          <w:p w14:paraId="46AC64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2.22</w:t>
            </w:r>
          </w:p>
        </w:tc>
      </w:tr>
      <w:tr w:rsidR="00786273" w:rsidRPr="00786273"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6909DD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15.80</w:t>
            </w:r>
          </w:p>
        </w:tc>
      </w:tr>
      <w:tr w:rsidR="00786273" w:rsidRPr="00786273" w14:paraId="0AA9DC22" w14:textId="77777777" w:rsidTr="00C03049">
        <w:trPr>
          <w:trHeight w:val="300"/>
        </w:trPr>
        <w:tc>
          <w:tcPr>
            <w:tcW w:w="5827" w:type="dxa"/>
            <w:tcBorders>
              <w:top w:val="nil"/>
              <w:left w:val="nil"/>
              <w:bottom w:val="nil"/>
              <w:right w:val="nil"/>
            </w:tcBorders>
            <w:shd w:val="clear" w:color="auto" w:fill="auto"/>
            <w:noWrap/>
            <w:vAlign w:val="bottom"/>
            <w:hideMark/>
          </w:tcPr>
          <w:p w14:paraId="0F5CEC8E" w14:textId="63FFF9EA"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Education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level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7AEBAEA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20.86</w:t>
            </w:r>
          </w:p>
        </w:tc>
        <w:tc>
          <w:tcPr>
            <w:tcW w:w="966" w:type="dxa"/>
            <w:tcBorders>
              <w:top w:val="nil"/>
              <w:left w:val="nil"/>
              <w:bottom w:val="nil"/>
              <w:right w:val="nil"/>
            </w:tcBorders>
            <w:shd w:val="clear" w:color="auto" w:fill="auto"/>
            <w:noWrap/>
            <w:vAlign w:val="bottom"/>
            <w:hideMark/>
          </w:tcPr>
          <w:p w14:paraId="3E98C0F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11.39</w:t>
            </w:r>
          </w:p>
        </w:tc>
        <w:tc>
          <w:tcPr>
            <w:tcW w:w="966" w:type="dxa"/>
            <w:tcBorders>
              <w:top w:val="nil"/>
              <w:left w:val="nil"/>
              <w:bottom w:val="nil"/>
              <w:right w:val="nil"/>
            </w:tcBorders>
            <w:shd w:val="clear" w:color="auto" w:fill="auto"/>
            <w:noWrap/>
            <w:vAlign w:val="bottom"/>
            <w:hideMark/>
          </w:tcPr>
          <w:p w14:paraId="052FC4B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1499383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10.82</w:t>
            </w:r>
          </w:p>
        </w:tc>
        <w:tc>
          <w:tcPr>
            <w:tcW w:w="966" w:type="dxa"/>
            <w:tcBorders>
              <w:top w:val="nil"/>
              <w:left w:val="nil"/>
              <w:bottom w:val="nil"/>
              <w:right w:val="nil"/>
            </w:tcBorders>
            <w:shd w:val="clear" w:color="auto" w:fill="auto"/>
            <w:noWrap/>
            <w:vAlign w:val="bottom"/>
            <w:hideMark/>
          </w:tcPr>
          <w:p w14:paraId="550DF96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21.45</w:t>
            </w:r>
          </w:p>
        </w:tc>
        <w:tc>
          <w:tcPr>
            <w:tcW w:w="966" w:type="dxa"/>
            <w:tcBorders>
              <w:top w:val="nil"/>
              <w:left w:val="nil"/>
              <w:bottom w:val="nil"/>
              <w:right w:val="nil"/>
            </w:tcBorders>
            <w:shd w:val="clear" w:color="auto" w:fill="auto"/>
            <w:noWrap/>
            <w:vAlign w:val="bottom"/>
            <w:hideMark/>
          </w:tcPr>
          <w:p w14:paraId="1426E94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11.91</w:t>
            </w:r>
          </w:p>
        </w:tc>
        <w:tc>
          <w:tcPr>
            <w:tcW w:w="966" w:type="dxa"/>
            <w:tcBorders>
              <w:top w:val="nil"/>
              <w:left w:val="nil"/>
              <w:bottom w:val="nil"/>
              <w:right w:val="nil"/>
            </w:tcBorders>
            <w:shd w:val="clear" w:color="auto" w:fill="auto"/>
            <w:noWrap/>
            <w:vAlign w:val="bottom"/>
            <w:hideMark/>
          </w:tcPr>
          <w:p w14:paraId="33D0D78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20.57</w:t>
            </w:r>
          </w:p>
        </w:tc>
        <w:tc>
          <w:tcPr>
            <w:tcW w:w="966" w:type="dxa"/>
            <w:tcBorders>
              <w:top w:val="nil"/>
              <w:left w:val="nil"/>
              <w:bottom w:val="nil"/>
              <w:right w:val="nil"/>
            </w:tcBorders>
            <w:shd w:val="clear" w:color="auto" w:fill="auto"/>
            <w:noWrap/>
            <w:vAlign w:val="bottom"/>
            <w:hideMark/>
          </w:tcPr>
          <w:p w14:paraId="6DE87A5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10.95</w:t>
            </w:r>
          </w:p>
        </w:tc>
      </w:tr>
      <w:tr w:rsidR="00786273" w:rsidRPr="00786273" w14:paraId="3128096B" w14:textId="77777777" w:rsidTr="00C03049">
        <w:trPr>
          <w:trHeight w:val="300"/>
        </w:trPr>
        <w:tc>
          <w:tcPr>
            <w:tcW w:w="5827" w:type="dxa"/>
            <w:tcBorders>
              <w:top w:val="nil"/>
              <w:left w:val="nil"/>
              <w:bottom w:val="nil"/>
              <w:right w:val="nil"/>
            </w:tcBorders>
            <w:shd w:val="clear" w:color="auto" w:fill="auto"/>
            <w:noWrap/>
            <w:vAlign w:val="bottom"/>
            <w:hideMark/>
          </w:tcPr>
          <w:p w14:paraId="316EC252" w14:textId="606E1EF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Total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cropped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area</w:t>
            </w:r>
          </w:p>
        </w:tc>
        <w:tc>
          <w:tcPr>
            <w:tcW w:w="966" w:type="dxa"/>
            <w:tcBorders>
              <w:top w:val="nil"/>
              <w:left w:val="nil"/>
              <w:bottom w:val="nil"/>
              <w:right w:val="nil"/>
            </w:tcBorders>
            <w:shd w:val="clear" w:color="auto" w:fill="auto"/>
            <w:noWrap/>
            <w:vAlign w:val="bottom"/>
            <w:hideMark/>
          </w:tcPr>
          <w:p w14:paraId="01217F9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4.17</w:t>
            </w:r>
          </w:p>
        </w:tc>
        <w:tc>
          <w:tcPr>
            <w:tcW w:w="966" w:type="dxa"/>
            <w:tcBorders>
              <w:top w:val="nil"/>
              <w:left w:val="nil"/>
              <w:bottom w:val="nil"/>
              <w:right w:val="nil"/>
            </w:tcBorders>
            <w:shd w:val="clear" w:color="auto" w:fill="auto"/>
            <w:noWrap/>
            <w:vAlign w:val="bottom"/>
            <w:hideMark/>
          </w:tcPr>
          <w:p w14:paraId="7D284F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22.41</w:t>
            </w:r>
          </w:p>
        </w:tc>
        <w:tc>
          <w:tcPr>
            <w:tcW w:w="966" w:type="dxa"/>
            <w:tcBorders>
              <w:top w:val="nil"/>
              <w:left w:val="nil"/>
              <w:bottom w:val="nil"/>
              <w:right w:val="nil"/>
            </w:tcBorders>
            <w:shd w:val="clear" w:color="auto" w:fill="auto"/>
            <w:noWrap/>
            <w:vAlign w:val="bottom"/>
            <w:hideMark/>
          </w:tcPr>
          <w:p w14:paraId="0E6C4F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3.69</w:t>
            </w:r>
          </w:p>
        </w:tc>
        <w:tc>
          <w:tcPr>
            <w:tcW w:w="966" w:type="dxa"/>
            <w:tcBorders>
              <w:top w:val="nil"/>
              <w:left w:val="nil"/>
              <w:bottom w:val="nil"/>
              <w:right w:val="nil"/>
            </w:tcBorders>
            <w:shd w:val="clear" w:color="auto" w:fill="auto"/>
            <w:noWrap/>
            <w:vAlign w:val="bottom"/>
            <w:hideMark/>
          </w:tcPr>
          <w:p w14:paraId="6C2481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7.76</w:t>
            </w:r>
          </w:p>
        </w:tc>
        <w:tc>
          <w:tcPr>
            <w:tcW w:w="966" w:type="dxa"/>
            <w:tcBorders>
              <w:top w:val="nil"/>
              <w:left w:val="nil"/>
              <w:bottom w:val="nil"/>
              <w:right w:val="nil"/>
            </w:tcBorders>
            <w:shd w:val="clear" w:color="auto" w:fill="auto"/>
            <w:noWrap/>
            <w:vAlign w:val="bottom"/>
            <w:hideMark/>
          </w:tcPr>
          <w:p w14:paraId="4F9B17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7.42</w:t>
            </w:r>
          </w:p>
        </w:tc>
        <w:tc>
          <w:tcPr>
            <w:tcW w:w="966" w:type="dxa"/>
            <w:tcBorders>
              <w:top w:val="nil"/>
              <w:left w:val="nil"/>
              <w:bottom w:val="nil"/>
              <w:right w:val="nil"/>
            </w:tcBorders>
            <w:shd w:val="clear" w:color="auto" w:fill="auto"/>
            <w:noWrap/>
            <w:vAlign w:val="bottom"/>
            <w:hideMark/>
          </w:tcPr>
          <w:p w14:paraId="0BD804B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33.11</w:t>
            </w:r>
          </w:p>
        </w:tc>
        <w:tc>
          <w:tcPr>
            <w:tcW w:w="966" w:type="dxa"/>
            <w:tcBorders>
              <w:top w:val="nil"/>
              <w:left w:val="nil"/>
              <w:bottom w:val="nil"/>
              <w:right w:val="nil"/>
            </w:tcBorders>
            <w:shd w:val="clear" w:color="auto" w:fill="auto"/>
            <w:noWrap/>
            <w:vAlign w:val="bottom"/>
            <w:hideMark/>
          </w:tcPr>
          <w:p w14:paraId="793A7E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4.07</w:t>
            </w:r>
          </w:p>
        </w:tc>
        <w:tc>
          <w:tcPr>
            <w:tcW w:w="966" w:type="dxa"/>
            <w:tcBorders>
              <w:top w:val="nil"/>
              <w:left w:val="nil"/>
              <w:bottom w:val="nil"/>
              <w:right w:val="nil"/>
            </w:tcBorders>
            <w:shd w:val="clear" w:color="auto" w:fill="auto"/>
            <w:noWrap/>
            <w:vAlign w:val="bottom"/>
            <w:hideMark/>
          </w:tcPr>
          <w:p w14:paraId="540A7B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11.09</w:t>
            </w:r>
          </w:p>
        </w:tc>
      </w:tr>
      <w:tr w:rsidR="00786273" w:rsidRPr="00786273" w14:paraId="5F8EA691" w14:textId="77777777" w:rsidTr="00C03049">
        <w:trPr>
          <w:trHeight w:val="300"/>
        </w:trPr>
        <w:tc>
          <w:tcPr>
            <w:tcW w:w="5827" w:type="dxa"/>
            <w:tcBorders>
              <w:top w:val="nil"/>
              <w:left w:val="nil"/>
              <w:bottom w:val="nil"/>
              <w:right w:val="nil"/>
            </w:tcBorders>
            <w:shd w:val="clear" w:color="auto" w:fill="auto"/>
            <w:noWrap/>
            <w:vAlign w:val="bottom"/>
            <w:hideMark/>
          </w:tcPr>
          <w:p w14:paraId="67FE114E"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DDS</w:t>
            </w:r>
          </w:p>
        </w:tc>
        <w:tc>
          <w:tcPr>
            <w:tcW w:w="966" w:type="dxa"/>
            <w:tcBorders>
              <w:top w:val="nil"/>
              <w:left w:val="nil"/>
              <w:bottom w:val="nil"/>
              <w:right w:val="nil"/>
            </w:tcBorders>
            <w:shd w:val="clear" w:color="auto" w:fill="auto"/>
            <w:noWrap/>
            <w:vAlign w:val="bottom"/>
            <w:hideMark/>
          </w:tcPr>
          <w:p w14:paraId="18EAC97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7.64</w:t>
            </w:r>
          </w:p>
        </w:tc>
        <w:tc>
          <w:tcPr>
            <w:tcW w:w="966" w:type="dxa"/>
            <w:tcBorders>
              <w:top w:val="nil"/>
              <w:left w:val="nil"/>
              <w:bottom w:val="nil"/>
              <w:right w:val="nil"/>
            </w:tcBorders>
            <w:shd w:val="clear" w:color="auto" w:fill="auto"/>
            <w:noWrap/>
            <w:vAlign w:val="bottom"/>
            <w:hideMark/>
          </w:tcPr>
          <w:p w14:paraId="023F6B7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1.94</w:t>
            </w:r>
          </w:p>
        </w:tc>
        <w:tc>
          <w:tcPr>
            <w:tcW w:w="966" w:type="dxa"/>
            <w:tcBorders>
              <w:top w:val="nil"/>
              <w:left w:val="nil"/>
              <w:bottom w:val="nil"/>
              <w:right w:val="nil"/>
            </w:tcBorders>
            <w:shd w:val="clear" w:color="auto" w:fill="auto"/>
            <w:noWrap/>
            <w:vAlign w:val="bottom"/>
            <w:hideMark/>
          </w:tcPr>
          <w:p w14:paraId="560A858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6.53</w:t>
            </w:r>
          </w:p>
        </w:tc>
        <w:tc>
          <w:tcPr>
            <w:tcW w:w="966" w:type="dxa"/>
            <w:tcBorders>
              <w:top w:val="nil"/>
              <w:left w:val="nil"/>
              <w:bottom w:val="nil"/>
              <w:right w:val="nil"/>
            </w:tcBorders>
            <w:shd w:val="clear" w:color="auto" w:fill="auto"/>
            <w:noWrap/>
            <w:vAlign w:val="bottom"/>
            <w:hideMark/>
          </w:tcPr>
          <w:p w14:paraId="6CB168F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c>
          <w:tcPr>
            <w:tcW w:w="966" w:type="dxa"/>
            <w:tcBorders>
              <w:top w:val="nil"/>
              <w:left w:val="nil"/>
              <w:bottom w:val="nil"/>
              <w:right w:val="nil"/>
            </w:tcBorders>
            <w:shd w:val="clear" w:color="auto" w:fill="auto"/>
            <w:noWrap/>
            <w:vAlign w:val="bottom"/>
            <w:hideMark/>
          </w:tcPr>
          <w:p w14:paraId="6D1452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7.46</w:t>
            </w:r>
          </w:p>
        </w:tc>
        <w:tc>
          <w:tcPr>
            <w:tcW w:w="966" w:type="dxa"/>
            <w:tcBorders>
              <w:top w:val="nil"/>
              <w:left w:val="nil"/>
              <w:bottom w:val="nil"/>
              <w:right w:val="nil"/>
            </w:tcBorders>
            <w:shd w:val="clear" w:color="auto" w:fill="auto"/>
            <w:noWrap/>
            <w:vAlign w:val="bottom"/>
            <w:hideMark/>
          </w:tcPr>
          <w:p w14:paraId="3FACD3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642C9D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7.94</w:t>
            </w:r>
          </w:p>
        </w:tc>
        <w:tc>
          <w:tcPr>
            <w:tcW w:w="966" w:type="dxa"/>
            <w:tcBorders>
              <w:top w:val="nil"/>
              <w:left w:val="nil"/>
              <w:bottom w:val="nil"/>
              <w:right w:val="nil"/>
            </w:tcBorders>
            <w:shd w:val="clear" w:color="auto" w:fill="auto"/>
            <w:noWrap/>
            <w:vAlign w:val="bottom"/>
            <w:hideMark/>
          </w:tcPr>
          <w:p w14:paraId="1EAFF67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r>
      <w:tr w:rsidR="00786273" w:rsidRPr="00786273"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4BF43F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528.95</w:t>
            </w:r>
          </w:p>
        </w:tc>
      </w:tr>
      <w:tr w:rsidR="00786273" w:rsidRPr="00786273"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0C05FC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1002.71</w:t>
            </w:r>
          </w:p>
        </w:tc>
      </w:tr>
      <w:tr w:rsidR="00786273" w:rsidRPr="00786273"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10908.34</w:t>
            </w:r>
          </w:p>
        </w:tc>
      </w:tr>
      <w:tr w:rsidR="00786273" w:rsidRPr="00786273"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sources</w:t>
            </w:r>
          </w:p>
        </w:tc>
        <w:tc>
          <w:tcPr>
            <w:tcW w:w="966" w:type="dxa"/>
            <w:tcBorders>
              <w:top w:val="nil"/>
              <w:left w:val="nil"/>
              <w:bottom w:val="nil"/>
              <w:right w:val="nil"/>
            </w:tcBorders>
            <w:shd w:val="clear" w:color="auto" w:fill="auto"/>
            <w:noWrap/>
            <w:vAlign w:val="bottom"/>
            <w:hideMark/>
          </w:tcPr>
          <w:p w14:paraId="336C3E1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0.58</w:t>
            </w:r>
          </w:p>
        </w:tc>
      </w:tr>
      <w:tr w:rsidR="00786273" w:rsidRPr="00786273"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Proportion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consumed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previous</w:t>
            </w:r>
          </w:p>
          <w:p w14:paraId="2CC00234" w14:textId="3C8BF58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One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week</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from</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own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production</w:t>
            </w:r>
          </w:p>
        </w:tc>
        <w:tc>
          <w:tcPr>
            <w:tcW w:w="966" w:type="dxa"/>
            <w:tcBorders>
              <w:top w:val="nil"/>
              <w:left w:val="nil"/>
              <w:bottom w:val="nil"/>
              <w:right w:val="nil"/>
            </w:tcBorders>
            <w:shd w:val="clear" w:color="auto" w:fill="auto"/>
            <w:noWrap/>
            <w:vAlign w:val="bottom"/>
            <w:hideMark/>
          </w:tcPr>
          <w:p w14:paraId="5D2157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r>
      <w:tr w:rsidR="00786273" w:rsidRPr="00786273" w14:paraId="31998AF3" w14:textId="77777777" w:rsidTr="00C03049">
        <w:trPr>
          <w:trHeight w:val="300"/>
        </w:trPr>
        <w:tc>
          <w:tcPr>
            <w:tcW w:w="5827" w:type="dxa"/>
            <w:tcBorders>
              <w:top w:val="nil"/>
              <w:left w:val="nil"/>
              <w:bottom w:val="nil"/>
              <w:right w:val="nil"/>
            </w:tcBorders>
            <w:shd w:val="clear" w:color="auto" w:fill="auto"/>
            <w:noWrap/>
            <w:vAlign w:val="bottom"/>
            <w:hideMark/>
          </w:tcPr>
          <w:p w14:paraId="7D1C3EFF" w14:textId="562AA1AC"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Calories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HH</w:t>
            </w:r>
          </w:p>
        </w:tc>
        <w:tc>
          <w:tcPr>
            <w:tcW w:w="966" w:type="dxa"/>
            <w:tcBorders>
              <w:top w:val="nil"/>
              <w:left w:val="nil"/>
              <w:bottom w:val="nil"/>
              <w:right w:val="nil"/>
            </w:tcBorders>
            <w:shd w:val="clear" w:color="auto" w:fill="auto"/>
            <w:noWrap/>
            <w:vAlign w:val="bottom"/>
            <w:hideMark/>
          </w:tcPr>
          <w:p w14:paraId="3FA9BA3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83338.23</w:t>
            </w:r>
          </w:p>
        </w:tc>
        <w:tc>
          <w:tcPr>
            <w:tcW w:w="966" w:type="dxa"/>
            <w:tcBorders>
              <w:top w:val="nil"/>
              <w:left w:val="nil"/>
              <w:bottom w:val="nil"/>
              <w:right w:val="nil"/>
            </w:tcBorders>
            <w:shd w:val="clear" w:color="auto" w:fill="auto"/>
            <w:noWrap/>
            <w:vAlign w:val="bottom"/>
            <w:hideMark/>
          </w:tcPr>
          <w:p w14:paraId="6D59C5D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86398.41</w:t>
            </w:r>
          </w:p>
        </w:tc>
        <w:tc>
          <w:tcPr>
            <w:tcW w:w="966" w:type="dxa"/>
            <w:tcBorders>
              <w:top w:val="nil"/>
              <w:left w:val="nil"/>
              <w:bottom w:val="nil"/>
              <w:right w:val="nil"/>
            </w:tcBorders>
            <w:shd w:val="clear" w:color="auto" w:fill="auto"/>
            <w:noWrap/>
            <w:vAlign w:val="bottom"/>
            <w:hideMark/>
          </w:tcPr>
          <w:p w14:paraId="2807BE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55883.82</w:t>
            </w:r>
          </w:p>
        </w:tc>
        <w:tc>
          <w:tcPr>
            <w:tcW w:w="966" w:type="dxa"/>
            <w:tcBorders>
              <w:top w:val="nil"/>
              <w:left w:val="nil"/>
              <w:bottom w:val="nil"/>
              <w:right w:val="nil"/>
            </w:tcBorders>
            <w:shd w:val="clear" w:color="auto" w:fill="auto"/>
            <w:noWrap/>
            <w:vAlign w:val="bottom"/>
            <w:hideMark/>
          </w:tcPr>
          <w:p w14:paraId="4C279F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55234.58</w:t>
            </w:r>
          </w:p>
        </w:tc>
        <w:tc>
          <w:tcPr>
            <w:tcW w:w="966" w:type="dxa"/>
            <w:tcBorders>
              <w:top w:val="nil"/>
              <w:left w:val="nil"/>
              <w:bottom w:val="nil"/>
              <w:right w:val="nil"/>
            </w:tcBorders>
            <w:shd w:val="clear" w:color="auto" w:fill="auto"/>
            <w:noWrap/>
            <w:vAlign w:val="bottom"/>
            <w:hideMark/>
          </w:tcPr>
          <w:p w14:paraId="272CC88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67441.70</w:t>
            </w:r>
          </w:p>
        </w:tc>
        <w:tc>
          <w:tcPr>
            <w:tcW w:w="966" w:type="dxa"/>
            <w:tcBorders>
              <w:top w:val="nil"/>
              <w:left w:val="nil"/>
              <w:bottom w:val="nil"/>
              <w:right w:val="nil"/>
            </w:tcBorders>
            <w:shd w:val="clear" w:color="auto" w:fill="auto"/>
            <w:noWrap/>
            <w:vAlign w:val="bottom"/>
            <w:hideMark/>
          </w:tcPr>
          <w:p w14:paraId="7C16152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54758.01</w:t>
            </w:r>
          </w:p>
        </w:tc>
        <w:tc>
          <w:tcPr>
            <w:tcW w:w="966" w:type="dxa"/>
            <w:tcBorders>
              <w:top w:val="nil"/>
              <w:left w:val="nil"/>
              <w:bottom w:val="nil"/>
              <w:right w:val="nil"/>
            </w:tcBorders>
            <w:shd w:val="clear" w:color="auto" w:fill="auto"/>
            <w:noWrap/>
            <w:vAlign w:val="bottom"/>
            <w:hideMark/>
          </w:tcPr>
          <w:p w14:paraId="763623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74008.97</w:t>
            </w:r>
          </w:p>
        </w:tc>
        <w:tc>
          <w:tcPr>
            <w:tcW w:w="966" w:type="dxa"/>
            <w:tcBorders>
              <w:top w:val="nil"/>
              <w:left w:val="nil"/>
              <w:bottom w:val="nil"/>
              <w:right w:val="nil"/>
            </w:tcBorders>
            <w:shd w:val="clear" w:color="auto" w:fill="auto"/>
            <w:noWrap/>
            <w:vAlign w:val="bottom"/>
            <w:hideMark/>
          </w:tcPr>
          <w:p w14:paraId="15F9F7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69767.01</w:t>
            </w:r>
          </w:p>
        </w:tc>
      </w:tr>
      <w:tr w:rsidR="00786273" w:rsidRPr="00786273"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0CA413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5389.51</w:t>
            </w:r>
          </w:p>
        </w:tc>
      </w:tr>
      <w:tr w:rsidR="00786273" w:rsidRPr="00786273"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Non-a</w:t>
            </w:r>
            <w:r w:rsidRPr="00786273">
              <w:rPr>
                <w:rFonts w:ascii="Times New Roman" w:eastAsia="Times New Roman" w:hAnsi="Times New Roman"/>
                <w:color w:val="000000"/>
                <w:sz w:val="20"/>
                <w:szCs w:val="20"/>
                <w:lang w:eastAsia="en-GB"/>
              </w:rPr>
              <w:t>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98D465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1.84</w:t>
            </w:r>
          </w:p>
        </w:tc>
      </w:tr>
      <w:tr w:rsidR="00786273" w:rsidRPr="00786273"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Property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51E00E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8490.77</w:t>
            </w:r>
          </w:p>
        </w:tc>
      </w:tr>
      <w:tr w:rsidR="00786273" w:rsidRPr="00786273"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751.63</w:t>
            </w:r>
          </w:p>
        </w:tc>
      </w:tr>
      <w:tr w:rsidR="00786273" w:rsidRPr="00786273"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1496.80</w:t>
            </w:r>
          </w:p>
        </w:tc>
      </w:tr>
    </w:tbl>
    <w:p w14:paraId="791EC156" w14:textId="77777777" w:rsidR="00786273" w:rsidRPr="00786273" w:rsidRDefault="00786273" w:rsidP="00B36E1F">
      <w:pPr>
        <w:jc w:val="both"/>
        <w:rPr>
          <w:rFonts w:ascii="Times New Roman" w:hAnsi="Times New Roman"/>
          <w:sz w:val="20"/>
        </w:rPr>
      </w:pPr>
    </w:p>
    <w:p w14:paraId="12474531" w14:textId="77777777" w:rsidR="00786273" w:rsidRDefault="00786273" w:rsidP="00B36E1F">
      <w:pPr>
        <w:jc w:val="both"/>
        <w:rPr>
          <w:rFonts w:ascii="Times New Roman" w:hAnsi="Times New Roman"/>
          <w:i/>
          <w:sz w:val="20"/>
        </w:rPr>
        <w:sectPr w:rsidR="00786273" w:rsidSect="00786273">
          <w:pgSz w:w="16838" w:h="11906" w:orient="landscape"/>
          <w:pgMar w:top="1417" w:right="1417" w:bottom="1417" w:left="1417" w:header="0" w:footer="397" w:gutter="0"/>
          <w:pgNumType w:start="1"/>
          <w:cols w:space="720"/>
          <w:formProt w:val="0"/>
          <w:docGrid w:linePitch="360" w:charSpace="8192"/>
        </w:sectPr>
      </w:pPr>
    </w:p>
    <w:p w14:paraId="2BEC05FE" w14:textId="41AFD9E7" w:rsidR="00786273" w:rsidRPr="00320762" w:rsidRDefault="00786273" w:rsidP="00B36E1F">
      <w:pPr>
        <w:jc w:val="both"/>
        <w:rPr>
          <w:rFonts w:ascii="Times New Roman" w:hAnsi="Times New Roman"/>
          <w:i/>
          <w:sz w:val="20"/>
        </w:rPr>
      </w:pPr>
    </w:p>
    <w:p w14:paraId="4BE1D9D7" w14:textId="6B438CC9" w:rsidR="00D26487" w:rsidRPr="00566936" w:rsidRDefault="00D26487" w:rsidP="00C13C50">
      <w:r w:rsidRPr="00566936">
        <w:t>Other variables</w:t>
      </w:r>
      <w:r w:rsidR="001B7E57" w:rsidRPr="00566936">
        <w:t>, of the hundreds available,</w:t>
      </w:r>
      <w:r w:rsidRPr="00566936">
        <w:t xml:space="preserve"> </w:t>
      </w:r>
      <w:r w:rsidR="001B7E57" w:rsidRPr="00566936">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566936">
        <w:t>farm plot</w:t>
      </w:r>
      <w:r w:rsidR="001B7E57" w:rsidRPr="00566936">
        <w:t>s</w:t>
      </w:r>
      <w:r w:rsidR="005D3A38" w:rsidRPr="00566936">
        <w:t xml:space="preserve"> </w:t>
      </w:r>
      <w:r w:rsidRPr="00566936">
        <w:t>could be link</w:t>
      </w:r>
      <w:r w:rsidR="001B7E57" w:rsidRPr="00566936">
        <w:t>ed</w:t>
      </w:r>
      <w:r w:rsidRPr="00566936">
        <w:t xml:space="preserve"> to </w:t>
      </w:r>
      <w:r w:rsidR="00405944" w:rsidRPr="00566936">
        <w:t xml:space="preserve">production </w:t>
      </w:r>
      <w:r w:rsidRPr="00566936">
        <w:t xml:space="preserve">diversity </w:t>
      </w:r>
      <w:r w:rsidR="00405944" w:rsidRPr="00566936">
        <w:t xml:space="preserve">because it potentially </w:t>
      </w:r>
      <w:r w:rsidR="005B3379" w:rsidRPr="00566936">
        <w:t>encourage</w:t>
      </w:r>
      <w:r w:rsidR="00405944" w:rsidRPr="00566936">
        <w:t>s</w:t>
      </w:r>
      <w:r w:rsidR="005B3379" w:rsidRPr="00566936">
        <w:t xml:space="preserve"> the </w:t>
      </w:r>
      <w:r w:rsidR="00405944" w:rsidRPr="00566936">
        <w:t xml:space="preserve">production </w:t>
      </w:r>
      <w:r w:rsidR="005B3379" w:rsidRPr="00566936">
        <w:t xml:space="preserve">of </w:t>
      </w:r>
      <w:r w:rsidR="00405944" w:rsidRPr="00566936">
        <w:t xml:space="preserve">a range of </w:t>
      </w:r>
      <w:r w:rsidR="005B3379" w:rsidRPr="00566936">
        <w:t>different crops</w:t>
      </w:r>
      <w:r w:rsidR="00405944" w:rsidRPr="00566936">
        <w:t xml:space="preserve">.  It was not included </w:t>
      </w:r>
      <w:r w:rsidRPr="00566936">
        <w:t xml:space="preserve">because </w:t>
      </w:r>
      <w:r w:rsidR="00405944" w:rsidRPr="00566936">
        <w:t xml:space="preserve">it was found to be highly correlated with </w:t>
      </w:r>
      <w:r w:rsidRPr="00566936">
        <w:t>production diversity</w:t>
      </w:r>
      <w:r w:rsidR="00405944" w:rsidRPr="00566936">
        <w:t>.</w:t>
      </w:r>
      <w:r w:rsidRPr="00566936">
        <w:t xml:space="preserve"> </w:t>
      </w:r>
      <w:r w:rsidR="00835A51" w:rsidRPr="00566936">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B27B4C" w:rsidRDefault="00D47918" w:rsidP="00C13C50">
      <w:pPr>
        <w:rPr>
          <w:i/>
          <w:u w:val="single"/>
        </w:rPr>
      </w:pPr>
      <w:commentRangeStart w:id="42"/>
      <w:r w:rsidRPr="00B27B4C">
        <w:rPr>
          <w:i/>
          <w:u w:val="single"/>
        </w:rPr>
        <w:t>Analytical methodology</w:t>
      </w:r>
      <w:commentRangeEnd w:id="42"/>
      <w:r w:rsidR="00C03049">
        <w:rPr>
          <w:rStyle w:val="CommentReference"/>
        </w:rPr>
        <w:commentReference w:id="42"/>
      </w:r>
    </w:p>
    <w:p w14:paraId="759CB79A" w14:textId="197CF2E8" w:rsidR="00F47482" w:rsidRDefault="00804B66" w:rsidP="00C13C50">
      <w:r w:rsidRPr="00B27B4C">
        <w:t xml:space="preserve">As mention </w:t>
      </w:r>
      <w:r w:rsidR="005B2C08">
        <w:t>in the introduction,</w:t>
      </w:r>
      <w:r w:rsidRPr="00B27B4C">
        <w:t xml:space="preserve"> w</w:t>
      </w:r>
      <w:r w:rsidR="00ED45FB" w:rsidRPr="00B27B4C">
        <w:t xml:space="preserve">e </w:t>
      </w:r>
      <w:r w:rsidRPr="00B27B4C">
        <w:t xml:space="preserve">aim to </w:t>
      </w:r>
      <w:r w:rsidR="00ED45FB" w:rsidRPr="00B27B4C">
        <w:t>complement</w:t>
      </w:r>
      <w:r w:rsidR="005B2C08">
        <w:t xml:space="preserve"> and extend</w:t>
      </w:r>
      <w:r w:rsidR="00ED45FB" w:rsidRPr="00B27B4C">
        <w:t xml:space="preserve"> the wor</w:t>
      </w:r>
      <w:r w:rsidR="009574B2" w:rsidRPr="00B27B4C">
        <w:t>k of Jones et al.</w:t>
      </w:r>
      <w:r w:rsidRPr="00B27B4C">
        <w:t xml:space="preserve"> (2014)</w:t>
      </w:r>
      <w:r w:rsidR="009574B2" w:rsidRPr="00B27B4C">
        <w:t xml:space="preserve"> in two ways. First, we u</w:t>
      </w:r>
      <w:r w:rsidR="00ED45FB" w:rsidRPr="00B27B4C">
        <w:t xml:space="preserve">se a panel set of data </w:t>
      </w:r>
      <w:r w:rsidR="005B2C08">
        <w:t xml:space="preserve">which allows us to measure dynamic effects, </w:t>
      </w:r>
      <w:r w:rsidR="00ED45FB" w:rsidRPr="00B27B4C">
        <w:t>and</w:t>
      </w:r>
      <w:r w:rsidR="005B2C08">
        <w:t xml:space="preserve"> we</w:t>
      </w:r>
      <w:r w:rsidR="00ED45FB" w:rsidRPr="00B27B4C">
        <w:t xml:space="preserve"> apply more appropriate econometric techniques</w:t>
      </w:r>
      <w:r w:rsidR="005B2C08">
        <w:t xml:space="preserve"> given that some of the endogenous variable we test are count measures.</w:t>
      </w:r>
    </w:p>
    <w:p w14:paraId="3AE45F82" w14:textId="65EA5C12" w:rsidR="00851E94" w:rsidRDefault="00804B66" w:rsidP="00C13C50">
      <w:r w:rsidRPr="00B27B4C">
        <w:t>The p</w:t>
      </w:r>
      <w:r w:rsidR="00ED45FB" w:rsidRPr="00B27B4C">
        <w:t>anel data allows us to utilize econometric techniques which statistically control for potential problems related to omitted static endogenous variables which can bias results when</w:t>
      </w:r>
      <w:r w:rsidRPr="00B27B4C">
        <w:t xml:space="preserve"> only one year of data is</w:t>
      </w:r>
      <w:r w:rsidR="008E46CF">
        <w:t xml:space="preserve"> available</w:t>
      </w:r>
      <w:r w:rsidRPr="00B27B4C">
        <w:t>.</w:t>
      </w:r>
    </w:p>
    <w:p w14:paraId="64978A35" w14:textId="7374D9F7" w:rsidR="00804B66" w:rsidRPr="00B27B4C" w:rsidRDefault="00C42D1E" w:rsidP="00C13C50">
      <w:pPr>
        <w:rPr>
          <w:highlight w:val="yellow"/>
        </w:rPr>
      </w:pPr>
      <w:commentRangeStart w:id="43"/>
      <w:r>
        <w:t>I</w:t>
      </w:r>
      <w:r w:rsidR="00851E94">
        <w:t xml:space="preserve">n </w:t>
      </w:r>
      <w:r w:rsidR="00CB20A7">
        <w:t xml:space="preserve">addition to </w:t>
      </w:r>
      <w:r w:rsidR="00851E94">
        <w:t>the classic Ordinary Least Square (OLS)</w:t>
      </w:r>
      <w:r>
        <w:t xml:space="preserve"> regression technique</w:t>
      </w:r>
      <w:r w:rsidR="00851E94">
        <w:t xml:space="preserve"> used by Jones et al. (2014),</w:t>
      </w:r>
      <w:r w:rsidR="00D83C46">
        <w:t xml:space="preserve"> </w:t>
      </w:r>
      <w:r>
        <w:t xml:space="preserve">we run panel Poisson regressions.   </w:t>
      </w:r>
      <w:commentRangeEnd w:id="43"/>
      <w:r w:rsidR="002C59BD">
        <w:rPr>
          <w:rStyle w:val="CommentReference"/>
        </w:rPr>
        <w:commentReference w:id="43"/>
      </w:r>
      <w:r>
        <w:t>In particular we estimate a</w:t>
      </w:r>
      <w:r w:rsidR="00D83C46">
        <w:t xml:space="preserve"> Poisson Generalized </w:t>
      </w:r>
      <w:r w:rsidR="00851E94">
        <w:t>Panel</w:t>
      </w:r>
      <w:r w:rsidR="00851E94" w:rsidRPr="00D9559D">
        <w:t xml:space="preserve"> Linear Model</w:t>
      </w:r>
      <w:r w:rsidR="00851E94">
        <w:t xml:space="preserve"> with </w:t>
      </w:r>
      <w:r w:rsidR="00851E94" w:rsidRPr="00C33364">
        <w:t>fixed effects</w:t>
      </w:r>
      <w:r>
        <w:t>.  The fixed effects</w:t>
      </w:r>
      <w:r w:rsidR="00851E94">
        <w:t xml:space="preserve"> </w:t>
      </w:r>
      <w:r>
        <w:t xml:space="preserve">model assumes that individual household characteristics are important; an assumption which tests, see below, confirm are significant.  </w:t>
      </w:r>
      <w:r w:rsidR="0044270D">
        <w:t>Finally,</w:t>
      </w:r>
      <w:r w:rsidR="00851E94">
        <w:t xml:space="preserve"> </w:t>
      </w:r>
      <w:r w:rsidR="009160F0">
        <w:t xml:space="preserve">a </w:t>
      </w:r>
      <w:r w:rsidR="00C33364">
        <w:t>time-</w:t>
      </w:r>
      <w:r w:rsidR="00A04EFC" w:rsidRPr="00D9559D">
        <w:t>fixed eff</w:t>
      </w:r>
      <w:r w:rsidR="00C33364">
        <w:t xml:space="preserve">ect model </w:t>
      </w:r>
      <w:r w:rsidR="00851E94">
        <w:t xml:space="preserve">is used </w:t>
      </w:r>
      <w:r w:rsidR="0044270D">
        <w:t xml:space="preserve">because it allows us to control for correlation of individual households </w:t>
      </w:r>
      <w:r w:rsidR="002C59BD">
        <w:t>over</w:t>
      </w:r>
      <w:r w:rsidR="0044270D">
        <w:t xml:space="preserve"> time.  </w:t>
      </w:r>
    </w:p>
    <w:p w14:paraId="249E0034" w14:textId="0B082DA7" w:rsidR="00E013D0" w:rsidRPr="00B27B4C" w:rsidRDefault="0044270D" w:rsidP="00C13C50">
      <w:pPr>
        <w:rPr>
          <w:highlight w:val="yellow"/>
        </w:rPr>
      </w:pPr>
      <w:r>
        <w:t>W</w:t>
      </w:r>
      <w:r w:rsidR="00ED45FB" w:rsidRPr="00B27B4C">
        <w:t xml:space="preserve">e </w:t>
      </w:r>
      <w:r>
        <w:t xml:space="preserve">also </w:t>
      </w:r>
      <w:r w:rsidR="00C41EFE" w:rsidRPr="00B27B4C">
        <w:t>incorporates</w:t>
      </w:r>
      <w:r w:rsidR="00ED45FB" w:rsidRPr="00B27B4C">
        <w:t xml:space="preserve"> a more complete set of household variables into the model to better account for household characteristics</w:t>
      </w:r>
      <w:r w:rsidR="00804B66" w:rsidRPr="00B27B4C">
        <w:t xml:space="preserve"> influencing </w:t>
      </w:r>
      <w:r w:rsidR="00804B66" w:rsidRPr="00134A3C">
        <w:t xml:space="preserve">dietary diversity. </w:t>
      </w:r>
      <w:r>
        <w:t xml:space="preserve">For example, </w:t>
      </w:r>
      <w:r w:rsidR="00A73A21">
        <w:t xml:space="preserve">as mentioned </w:t>
      </w:r>
      <w:r>
        <w:t>we incl</w:t>
      </w:r>
      <w:r w:rsidR="00A73A21">
        <w:t xml:space="preserve">ude variables which measure income from </w:t>
      </w:r>
      <w:r w:rsidR="009160F0">
        <w:t>different sources</w:t>
      </w:r>
      <w:r w:rsidR="00A73A21">
        <w:t xml:space="preserve">, specifically we include measures of income from agricultural, non-agricultural, property, investments and transfers.  </w:t>
      </w:r>
      <w:r w:rsidR="009160F0">
        <w:t xml:space="preserve">. </w:t>
      </w:r>
      <w:r w:rsidR="00A73A21">
        <w:t xml:space="preserve">We test the quadratic forms of the income and age of the household head to capture non-linear effects of these variables.  </w:t>
      </w:r>
    </w:p>
    <w:p w14:paraId="5C7A8269" w14:textId="5A6DF7C3" w:rsidR="00712193" w:rsidRDefault="001E4F44" w:rsidP="00C13C50">
      <w:r>
        <w:t>Finally</w:t>
      </w:r>
      <w:r w:rsidR="00804B66" w:rsidRPr="00B27B4C">
        <w:t>, we test whether there is a relationship between farm production diversity and household caloric intake</w:t>
      </w:r>
      <w:r w:rsidR="000933E4">
        <w:t>.</w:t>
      </w:r>
      <w:r w:rsidR="00887E29">
        <w:t xml:space="preserve"> </w:t>
      </w:r>
      <w:r w:rsidR="00712193" w:rsidRPr="00712193">
        <w:t>T</w:t>
      </w:r>
      <w:r w:rsidR="00887E29">
        <w:t xml:space="preserve">his is our key exogenous variable in that it links household production and consumption.  If that link is robust after having accounted for the other exogenous variables contained in the regressions, then policy implications follow.  </w:t>
      </w:r>
      <w:r w:rsidR="00712193" w:rsidRPr="00E76B49">
        <w:t xml:space="preserve">Our contention is that </w:t>
      </w:r>
      <w:r w:rsidR="000933E4" w:rsidRPr="00E76B49">
        <w:t>some combination of</w:t>
      </w:r>
      <w:r w:rsidR="00712193" w:rsidRPr="00E76B49">
        <w:t xml:space="preserve"> </w:t>
      </w:r>
      <w:r w:rsidR="000933E4" w:rsidRPr="00E76B49">
        <w:t>nutrient diversity and calo</w:t>
      </w:r>
      <w:r w:rsidR="00887E29" w:rsidRPr="00E76B49">
        <w:t>r</w:t>
      </w:r>
      <w:r w:rsidR="000933E4" w:rsidRPr="00E76B49">
        <w:t xml:space="preserve">ic intake </w:t>
      </w:r>
      <w:r w:rsidR="00712193" w:rsidRPr="00E76B49">
        <w:t>ind</w:t>
      </w:r>
      <w:r w:rsidR="000933E4" w:rsidRPr="00E76B49">
        <w:t>ices</w:t>
      </w:r>
      <w:r w:rsidR="00712193" w:rsidRPr="00E76B49">
        <w:t xml:space="preserve"> provide a better indication of health than one or the</w:t>
      </w:r>
      <w:r w:rsidR="00712193" w:rsidRPr="009344D3">
        <w:t xml:space="preserve"> other index alone.</w:t>
      </w:r>
      <w:r w:rsidR="00D51017">
        <w:t xml:space="preserve">  </w:t>
      </w:r>
      <w:r w:rsidR="00887E29">
        <w:t xml:space="preserve">At a minimum, it would be worthwhile reporting both measures.  </w:t>
      </w:r>
    </w:p>
    <w:p w14:paraId="424980C6" w14:textId="77777777" w:rsidR="001E4F44" w:rsidRPr="00B27B4C" w:rsidRDefault="001E4F44" w:rsidP="00C13C50">
      <w:pPr>
        <w:rPr>
          <w:i/>
          <w:u w:val="single"/>
        </w:rPr>
      </w:pPr>
      <w:r w:rsidRPr="00B27B4C">
        <w:rPr>
          <w:i/>
          <w:u w:val="single"/>
        </w:rPr>
        <w:t>Measurement of children anthropometric development</w:t>
      </w:r>
    </w:p>
    <w:p w14:paraId="18DE0E63" w14:textId="1086C2CB" w:rsidR="001E4F44" w:rsidRPr="00B27B4C" w:rsidRDefault="00672872" w:rsidP="00C13C50">
      <w:r>
        <w:t xml:space="preserve">Finally, data in </w:t>
      </w:r>
      <w:r w:rsidR="001E4F44" w:rsidRPr="00B27B4C">
        <w:t xml:space="preserve">the LSMS-ISA survey allow us to </w:t>
      </w:r>
      <w:r>
        <w:t xml:space="preserve">estimate household child development as a measure of child health.  </w:t>
      </w:r>
      <w:r w:rsidR="001E4F44" w:rsidRPr="00B27B4C">
        <w:t xml:space="preserve">Many studies </w:t>
      </w:r>
      <w:r>
        <w:t xml:space="preserve">have </w:t>
      </w:r>
      <w:r w:rsidR="008A6446">
        <w:t xml:space="preserve">tested and established a </w:t>
      </w:r>
      <w:r>
        <w:t xml:space="preserve">the </w:t>
      </w:r>
      <w:r w:rsidR="001E4F44" w:rsidRPr="00B27B4C">
        <w:t xml:space="preserve">link between children dietary diversity </w:t>
      </w:r>
      <w:r w:rsidR="008A6446">
        <w:t xml:space="preserve"> and the </w:t>
      </w:r>
      <w:r w:rsidR="001E4F44" w:rsidRPr="00B27B4C">
        <w:t xml:space="preserve">height for age Z-score (HAZ) </w:t>
      </w:r>
      <w:r w:rsidR="001E4F44" w:rsidRPr="00B27B4C">
        <w:fldChar w:fldCharType="begin"/>
      </w:r>
      <w:r w:rsidR="00D7066B">
        <w: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B27B4C">
        <w:fldChar w:fldCharType="separate"/>
      </w:r>
      <w:r w:rsidR="001E4F44" w:rsidRPr="00B27B4C">
        <w:t>(Arimond and Ruel, 2004; Steyn et al., 2006; Rah et al., 2010)</w:t>
      </w:r>
      <w:r w:rsidR="001E4F44" w:rsidRPr="00B27B4C">
        <w:fldChar w:fldCharType="end"/>
      </w:r>
      <w:r w:rsidR="001E4F44" w:rsidRPr="00B27B4C">
        <w:t xml:space="preserve">. </w:t>
      </w:r>
      <w:r w:rsidR="00E548CE">
        <w:t xml:space="preserve">We use our exogenous variables to test their effect on the HAZ.  Once again, we need to make the assumption that dietary diversity is equal across all members of the household.  The </w:t>
      </w:r>
      <w:r w:rsidR="001E4F44" w:rsidRPr="00B27B4C">
        <w:t>World Health Organisation anthropometric children data were used as references (</w:t>
      </w:r>
      <w:r w:rsidR="0007573D">
        <w:t>World Health Organization, 2006</w:t>
      </w:r>
      <w:r w:rsidR="001E4F44" w:rsidRPr="00B27B4C">
        <w:t>).</w:t>
      </w:r>
      <w:r w:rsidR="0007573D">
        <w:t xml:space="preserve"> </w:t>
      </w:r>
      <w:r w:rsidR="00E548CE">
        <w:t xml:space="preserve">Two thousand, nine hundred and thirty-two </w:t>
      </w:r>
      <w:r w:rsidR="001E4F44" w:rsidRPr="00B27B4C">
        <w:t>child</w:t>
      </w:r>
      <w:r w:rsidR="00E548CE">
        <w:t>hood</w:t>
      </w:r>
      <w:r w:rsidR="001E4F44" w:rsidRPr="00B27B4C">
        <w:t xml:space="preserve"> anthropometric parameters from the Uganda LSMS-ISA surveys were used in th</w:t>
      </w:r>
      <w:r w:rsidR="00E548CE">
        <w:t>e</w:t>
      </w:r>
      <w:r w:rsidR="001E4F44" w:rsidRPr="00B27B4C">
        <w:t xml:space="preserve"> HAZ estimation. Weight for age Z-score (WAZ) and weight for height Z-score (WHZ)</w:t>
      </w:r>
      <w:r w:rsidR="0007573D">
        <w:t xml:space="preserve"> were estimated </w:t>
      </w:r>
      <w:r w:rsidR="00E548CE">
        <w:t xml:space="preserve">using the same method for </w:t>
      </w:r>
      <w:r w:rsidR="0007573D">
        <w:t xml:space="preserve">2929 and 2964 </w:t>
      </w:r>
      <w:r w:rsidR="003D186E">
        <w:t>children</w:t>
      </w:r>
      <w:r w:rsidR="00E548CE">
        <w:t xml:space="preserve"> respectively</w:t>
      </w:r>
      <w:r w:rsidR="0007573D">
        <w:t>.</w:t>
      </w:r>
    </w:p>
    <w:p w14:paraId="19DAB95E" w14:textId="16B3575A" w:rsidR="007B33EB" w:rsidRPr="00D96E1D" w:rsidRDefault="00BA6F7E" w:rsidP="00C13C50">
      <w:pPr>
        <w:pStyle w:val="Heading1"/>
      </w:pPr>
      <w:ins w:id="44" w:author="Linderhof, Vincent" w:date="2016-01-15T15:14:00Z">
        <w:r>
          <w:t xml:space="preserve">3. </w:t>
        </w:r>
      </w:ins>
      <w:r w:rsidR="00D47918" w:rsidRPr="00D96E1D">
        <w:t>Results</w:t>
      </w:r>
      <w:r w:rsidR="000158EC">
        <w:t xml:space="preserve"> and discussion</w:t>
      </w:r>
    </w:p>
    <w:p w14:paraId="0AC53ED8" w14:textId="0A2936A5" w:rsidR="0065095D" w:rsidRDefault="0065095D">
      <w:pPr>
        <w:suppressAutoHyphens w:val="0"/>
        <w:spacing w:after="0"/>
        <w:rPr>
          <w:rFonts w:ascii="Times New Roman" w:hAnsi="Times New Roman"/>
          <w:i/>
          <w:sz w:val="22"/>
        </w:rPr>
      </w:pPr>
    </w:p>
    <w:p w14:paraId="1520DE68" w14:textId="77777777" w:rsidR="00C03049" w:rsidRDefault="00C03049">
      <w:pPr>
        <w:suppressAutoHyphens w:val="0"/>
        <w:spacing w:after="0"/>
        <w:rPr>
          <w:rFonts w:ascii="Times New Roman" w:hAnsi="Times New Roman"/>
          <w:i/>
          <w:sz w:val="22"/>
        </w:rPr>
      </w:pPr>
    </w:p>
    <w:p w14:paraId="2900EA9D" w14:textId="77777777" w:rsidR="00C03049" w:rsidRDefault="00C03049">
      <w:pPr>
        <w:suppressAutoHyphens w:val="0"/>
        <w:spacing w:after="0"/>
        <w:rPr>
          <w:rFonts w:ascii="Times New Roman" w:hAnsi="Times New Roman"/>
          <w:i/>
          <w:sz w:val="22"/>
        </w:rPr>
      </w:pPr>
    </w:p>
    <w:p w14:paraId="6564E2DB" w14:textId="77777777" w:rsidR="00CE3913" w:rsidRDefault="00CE3913" w:rsidP="00C13C50">
      <w:r w:rsidRPr="00CE3913">
        <w:t>Technique regression comparison</w:t>
      </w:r>
      <w:r>
        <w:t>.</w:t>
      </w:r>
    </w:p>
    <w:p w14:paraId="681C4D46" w14:textId="47C6E535" w:rsidR="00F255E8" w:rsidRPr="00F255E8" w:rsidRDefault="00F255E8" w:rsidP="00C13C50">
      <w:r w:rsidRPr="00F255E8">
        <w:lastRenderedPageBreak/>
        <w:t xml:space="preserve">Panel regression results are reported in Table 3. Each of the dependent variables, the Food </w:t>
      </w:r>
      <w:r w:rsidR="00E97EFC">
        <w:t>Consumption Score (FC</w:t>
      </w:r>
      <w:r w:rsidRPr="00F255E8">
        <w:t xml:space="preserve">S), the Dietary Diversity Score (DDS), and Calories are discussed in order of </w:t>
      </w:r>
      <w:r w:rsidR="001979C7">
        <w:t xml:space="preserve">their appearance in the table. </w:t>
      </w:r>
      <w:r w:rsidRPr="00F255E8">
        <w:t xml:space="preserve">For each </w:t>
      </w:r>
      <w:r w:rsidR="00CD5E89">
        <w:t xml:space="preserve">of these </w:t>
      </w:r>
      <w:r w:rsidRPr="00F255E8">
        <w:t>dependent variable</w:t>
      </w:r>
      <w:r w:rsidR="00CD5E89">
        <w:t>s</w:t>
      </w:r>
      <w:r w:rsidRPr="00F255E8">
        <w:t xml:space="preserve"> </w:t>
      </w:r>
      <w:commentRangeStart w:id="45"/>
      <w:r w:rsidRPr="00F255E8">
        <w:t xml:space="preserve">panel Ordinary Least Squares </w:t>
      </w:r>
      <w:commentRangeEnd w:id="45"/>
      <w:r w:rsidR="002C59BD">
        <w:rPr>
          <w:rStyle w:val="CommentReference"/>
        </w:rPr>
        <w:commentReference w:id="45"/>
      </w:r>
      <w:r w:rsidRPr="00F255E8">
        <w:t>(OLS) and within transforme</w:t>
      </w:r>
      <w:r w:rsidR="001979C7">
        <w:t xml:space="preserve">d </w:t>
      </w:r>
      <w:r w:rsidR="00CD5E89">
        <w:t xml:space="preserve">(PLM) </w:t>
      </w:r>
      <w:r w:rsidR="001979C7">
        <w:t xml:space="preserve">regressions were calculated. </w:t>
      </w:r>
      <w:r w:rsidRPr="00F255E8">
        <w:t xml:space="preserve">In addition, </w:t>
      </w:r>
      <w:r w:rsidRPr="0045506A">
        <w:t xml:space="preserve">for </w:t>
      </w:r>
      <w:r w:rsidR="00CD5E89">
        <w:t xml:space="preserve">each model </w:t>
      </w:r>
      <w:r w:rsidR="0078491C" w:rsidRPr="0045506A">
        <w:t xml:space="preserve">a Poisson </w:t>
      </w:r>
      <w:r w:rsidRPr="0045506A">
        <w:t>model was run</w:t>
      </w:r>
      <w:r w:rsidR="00CD5E89">
        <w:t xml:space="preserve">, although it is only appropriate for the DDS </w:t>
      </w:r>
      <w:r w:rsidRPr="0045506A">
        <w:t>because it alone is a count measure.</w:t>
      </w:r>
    </w:p>
    <w:p w14:paraId="034D4D8C" w14:textId="70E9D424" w:rsidR="00F255E8" w:rsidRPr="00F255E8" w:rsidRDefault="00F255E8" w:rsidP="00C13C50">
      <w:r w:rsidRPr="00F255E8">
        <w:t xml:space="preserve">Estimated coefficients </w:t>
      </w:r>
      <w:r w:rsidR="00E97EFC">
        <w:t>for the OLS estimator for the FC</w:t>
      </w:r>
      <w:r w:rsidRPr="00F255E8">
        <w:t>S model are deceptively encouraging in the sense that nearly all are statistically significant and have the expected, hypothesized, signs as was argued in the variable description section of t</w:t>
      </w:r>
      <w:r w:rsidR="001979C7">
        <w:t xml:space="preserve">he paper. </w:t>
      </w:r>
      <w:r w:rsidRPr="00F255E8">
        <w:t>The estimates for household characteristics are discussed first followed by estimates for economic characteristics, agricultural and regional characteristics.</w:t>
      </w:r>
    </w:p>
    <w:p w14:paraId="135558AD" w14:textId="466BAC50" w:rsidR="00F255E8" w:rsidRPr="00F255E8" w:rsidRDefault="00F255E8" w:rsidP="00C13C50">
      <w:r w:rsidRPr="00F255E8">
        <w:t xml:space="preserve">The coefficient for the size of the household, an indicator of potential </w:t>
      </w:r>
      <w:r w:rsidR="001979C7" w:rsidRPr="00F255E8">
        <w:t>labour</w:t>
      </w:r>
      <w:r w:rsidRPr="00F255E8">
        <w:t xml:space="preserve">, is positive indicating that more </w:t>
      </w:r>
      <w:r w:rsidR="001979C7" w:rsidRPr="00F255E8">
        <w:t>labo</w:t>
      </w:r>
      <w:r w:rsidR="001979C7">
        <w:t xml:space="preserve">ur increases dietary diversity. </w:t>
      </w:r>
      <w:r w:rsidRPr="00F255E8">
        <w:t xml:space="preserve">A male head of household has been associated with higher </w:t>
      </w:r>
      <w:r w:rsidR="00C41EFE" w:rsidRPr="00F255E8">
        <w:t>di</w:t>
      </w:r>
      <w:r w:rsidR="00C41EFE">
        <w:t>versity;</w:t>
      </w:r>
      <w:r w:rsidR="00E97EFC">
        <w:t xml:space="preserve"> however, in both the FC</w:t>
      </w:r>
      <w:r w:rsidRPr="00F255E8">
        <w:t>S and DDS models the coefficient is far from reaching a st</w:t>
      </w:r>
      <w:r w:rsidR="001979C7">
        <w:t xml:space="preserve">atistically significant level. </w:t>
      </w:r>
      <w:r w:rsidRPr="00F255E8">
        <w:t>The age of the household head, reflecting greater experience and thereby increasing, for examples, management skills, is negative and i</w:t>
      </w:r>
      <w:r w:rsidR="001979C7">
        <w:t>nsignificant in the F</w:t>
      </w:r>
      <w:r w:rsidR="0090198F">
        <w:t>C</w:t>
      </w:r>
      <w:r w:rsidR="001979C7">
        <w:t xml:space="preserve">S model. </w:t>
      </w:r>
      <w:r w:rsidRPr="00F255E8">
        <w:t>This is a counter-intuitive result, but correspond</w:t>
      </w:r>
      <w:r w:rsidR="00665996">
        <w:t>s</w:t>
      </w:r>
      <w:r w:rsidRPr="00F255E8">
        <w:t xml:space="preserve"> to the fi</w:t>
      </w:r>
      <w:r w:rsidR="001979C7">
        <w:t xml:space="preserve">ndings of Jones et al. (2014). </w:t>
      </w:r>
      <w:r w:rsidRPr="00F255E8">
        <w:t>The education level of the household head, hypothesized to reflect better knowledge of the benefits of consuming a nutritious diet, is positive and significant.</w:t>
      </w:r>
    </w:p>
    <w:p w14:paraId="0F25B3EF" w14:textId="64619DC6" w:rsidR="00F255E8" w:rsidRPr="00F255E8" w:rsidRDefault="00F255E8" w:rsidP="00C13C50">
      <w:r w:rsidRPr="00F255E8">
        <w:t>In general, the economic characteristic coefficients move as hypothesized, i.e., higher levels of income lead to greater quantity an</w:t>
      </w:r>
      <w:r w:rsidR="001979C7">
        <w:t xml:space="preserve">d quality of food consumption. </w:t>
      </w:r>
      <w:r w:rsidRPr="00F255E8">
        <w:t>Both the coefficients for food and non-food expenditures</w:t>
      </w:r>
      <w:r w:rsidR="001979C7">
        <w:t xml:space="preserve"> are positive and significant. </w:t>
      </w:r>
      <w:r w:rsidRPr="00F255E8">
        <w:t>Income, perhaps s</w:t>
      </w:r>
      <w:r w:rsidR="001979C7">
        <w:t xml:space="preserve">urprisingly, is insignificant. </w:t>
      </w:r>
      <w:r w:rsidRPr="00F255E8">
        <w:t>Its insignificance might be due in part to the fact that the expenditure coefficients are picking-up its corr</w:t>
      </w:r>
      <w:r w:rsidR="001979C7">
        <w:t xml:space="preserve">elation with dietary measures. </w:t>
      </w:r>
      <w:r w:rsidRPr="00F255E8">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Default="00F255E8" w:rsidP="00C13C50">
      <w:r w:rsidRPr="00F255E8">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t xml:space="preserve"> thereby improve their health. </w:t>
      </w:r>
      <w:r w:rsidRPr="00F255E8">
        <w:t>Greater non-food expenditures, perhaps a further reflection of a households economic standing, increase dietary diversity, but the coefficient's magnitude is much smaller.</w:t>
      </w:r>
    </w:p>
    <w:p w14:paraId="5B05B8E8" w14:textId="77777777" w:rsidR="00C03049" w:rsidRDefault="00C03049">
      <w:pPr>
        <w:suppressAutoHyphens w:val="0"/>
        <w:spacing w:after="0"/>
        <w:rPr>
          <w:rFonts w:ascii="Times New Roman" w:hAnsi="Times New Roman"/>
          <w:sz w:val="22"/>
        </w:rPr>
      </w:pPr>
      <w:r>
        <w:rPr>
          <w:rFonts w:ascii="Times New Roman" w:hAnsi="Times New Roman"/>
          <w:sz w:val="22"/>
        </w:rPr>
        <w:br w:type="page"/>
      </w:r>
    </w:p>
    <w:p w14:paraId="060D4A97" w14:textId="77777777" w:rsidR="00C03049" w:rsidRDefault="00C03049" w:rsidP="00F255E8">
      <w:pPr>
        <w:jc w:val="both"/>
        <w:rPr>
          <w:rFonts w:ascii="Times New Roman" w:hAnsi="Times New Roman"/>
          <w:sz w:val="22"/>
        </w:rPr>
        <w:sectPr w:rsidR="00C03049" w:rsidSect="00786273">
          <w:pgSz w:w="11906" w:h="16838"/>
          <w:pgMar w:top="1417" w:right="1417" w:bottom="1417" w:left="1417" w:header="0" w:footer="397" w:gutter="0"/>
          <w:pgNumType w:start="1"/>
          <w:cols w:space="720"/>
          <w:formProt w:val="0"/>
          <w:docGrid w:linePitch="360" w:charSpace="8192"/>
        </w:sectPr>
      </w:pPr>
    </w:p>
    <w:p w14:paraId="5D080B51" w14:textId="05937C1E" w:rsidR="00F255E8" w:rsidRDefault="00F255E8" w:rsidP="00F255E8">
      <w:pPr>
        <w:jc w:val="both"/>
        <w:rPr>
          <w:rFonts w:ascii="Times New Roman" w:hAnsi="Times New Roman"/>
          <w:sz w:val="22"/>
        </w:rPr>
      </w:pPr>
    </w:p>
    <w:p w14:paraId="3A28E2B0" w14:textId="77777777" w:rsidR="00C03049" w:rsidRDefault="00C03049" w:rsidP="00C03049">
      <w:pPr>
        <w:suppressAutoHyphens w:val="0"/>
        <w:spacing w:after="0"/>
        <w:rPr>
          <w:rFonts w:ascii="Times New Roman" w:hAnsi="Times New Roman"/>
          <w:i/>
          <w:sz w:val="22"/>
        </w:rPr>
      </w:pPr>
      <w:r>
        <w:rPr>
          <w:rFonts w:ascii="Times New Roman" w:hAnsi="Times New Roman"/>
          <w:i/>
          <w:sz w:val="22"/>
        </w:rPr>
        <w:t xml:space="preserve">Table 3: Comparison of different regression methods </w:t>
      </w:r>
    </w:p>
    <w:tbl>
      <w:tblPr>
        <w:tblW w:w="21610" w:type="dxa"/>
        <w:tblInd w:w="93" w:type="dxa"/>
        <w:tblLook w:val="04A0" w:firstRow="1" w:lastRow="0" w:firstColumn="1" w:lastColumn="0" w:noHBand="0" w:noVBand="1"/>
      </w:tblPr>
      <w:tblGrid>
        <w:gridCol w:w="3843"/>
        <w:gridCol w:w="899"/>
        <w:gridCol w:w="365"/>
        <w:gridCol w:w="534"/>
        <w:gridCol w:w="1151"/>
        <w:gridCol w:w="534"/>
        <w:gridCol w:w="1152"/>
        <w:gridCol w:w="686"/>
        <w:gridCol w:w="1218"/>
        <w:gridCol w:w="534"/>
        <w:gridCol w:w="1184"/>
        <w:gridCol w:w="534"/>
        <w:gridCol w:w="1151"/>
        <w:gridCol w:w="691"/>
        <w:gridCol w:w="1416"/>
        <w:gridCol w:w="588"/>
        <w:gridCol w:w="534"/>
        <w:gridCol w:w="915"/>
        <w:gridCol w:w="266"/>
        <w:gridCol w:w="558"/>
        <w:gridCol w:w="534"/>
        <w:gridCol w:w="829"/>
        <w:gridCol w:w="670"/>
        <w:gridCol w:w="154"/>
        <w:gridCol w:w="670"/>
      </w:tblGrid>
      <w:tr w:rsidR="00C03049" w:rsidRPr="00C03049" w14:paraId="32F4E23D"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140B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nil"/>
              <w:right w:val="single" w:sz="4" w:space="0" w:color="000000"/>
            </w:tcBorders>
            <w:shd w:val="clear" w:color="auto" w:fill="auto"/>
            <w:noWrap/>
            <w:vAlign w:val="bottom"/>
            <w:hideMark/>
          </w:tcPr>
          <w:p w14:paraId="571972A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5312" w:type="dxa"/>
            <w:gridSpan w:val="6"/>
            <w:tcBorders>
              <w:top w:val="nil"/>
              <w:left w:val="nil"/>
              <w:bottom w:val="nil"/>
              <w:right w:val="single" w:sz="4" w:space="0" w:color="000000"/>
            </w:tcBorders>
            <w:shd w:val="clear" w:color="auto" w:fill="auto"/>
            <w:noWrap/>
            <w:vAlign w:val="bottom"/>
            <w:hideMark/>
          </w:tcPr>
          <w:p w14:paraId="064FA944"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6310" w:type="dxa"/>
            <w:gridSpan w:val="9"/>
            <w:tcBorders>
              <w:top w:val="nil"/>
              <w:left w:val="nil"/>
              <w:bottom w:val="nil"/>
              <w:right w:val="nil"/>
            </w:tcBorders>
            <w:shd w:val="clear" w:color="auto" w:fill="auto"/>
            <w:noWrap/>
            <w:vAlign w:val="bottom"/>
            <w:hideMark/>
          </w:tcPr>
          <w:p w14:paraId="391D4535"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r>
      <w:tr w:rsidR="00C03049" w:rsidRPr="00C03049" w14:paraId="2B052F72"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980BC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single" w:sz="4" w:space="0" w:color="auto"/>
              <w:right w:val="single" w:sz="4" w:space="0" w:color="000000"/>
            </w:tcBorders>
            <w:shd w:val="clear" w:color="auto" w:fill="auto"/>
            <w:noWrap/>
            <w:vAlign w:val="bottom"/>
            <w:hideMark/>
          </w:tcPr>
          <w:p w14:paraId="1F08FEC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FCS</w:t>
            </w:r>
          </w:p>
        </w:tc>
        <w:tc>
          <w:tcPr>
            <w:tcW w:w="5312" w:type="dxa"/>
            <w:gridSpan w:val="6"/>
            <w:tcBorders>
              <w:top w:val="nil"/>
              <w:left w:val="nil"/>
              <w:bottom w:val="single" w:sz="4" w:space="0" w:color="auto"/>
              <w:right w:val="single" w:sz="4" w:space="0" w:color="000000"/>
            </w:tcBorders>
            <w:shd w:val="clear" w:color="auto" w:fill="auto"/>
            <w:noWrap/>
            <w:vAlign w:val="bottom"/>
            <w:hideMark/>
          </w:tcPr>
          <w:p w14:paraId="3721F8C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DDS</w:t>
            </w:r>
          </w:p>
        </w:tc>
        <w:tc>
          <w:tcPr>
            <w:tcW w:w="6310" w:type="dxa"/>
            <w:gridSpan w:val="9"/>
            <w:tcBorders>
              <w:top w:val="nil"/>
              <w:left w:val="nil"/>
              <w:bottom w:val="single" w:sz="4" w:space="0" w:color="auto"/>
              <w:right w:val="nil"/>
            </w:tcBorders>
            <w:shd w:val="clear" w:color="auto" w:fill="auto"/>
            <w:noWrap/>
            <w:vAlign w:val="bottom"/>
            <w:hideMark/>
          </w:tcPr>
          <w:p w14:paraId="2D51826C"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Calories by HH</w:t>
            </w:r>
          </w:p>
        </w:tc>
      </w:tr>
      <w:tr w:rsidR="00C03049" w:rsidRPr="00C03049" w14:paraId="45D9C003" w14:textId="77777777" w:rsidTr="0037260F">
        <w:trPr>
          <w:gridAfter w:val="2"/>
          <w:wAfter w:w="824" w:type="dxa"/>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00F9E37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98" w:type="dxa"/>
            <w:gridSpan w:val="3"/>
            <w:tcBorders>
              <w:top w:val="single" w:sz="4" w:space="0" w:color="auto"/>
              <w:left w:val="nil"/>
              <w:bottom w:val="double" w:sz="6" w:space="0" w:color="auto"/>
              <w:right w:val="nil"/>
            </w:tcBorders>
            <w:shd w:val="clear" w:color="auto" w:fill="auto"/>
            <w:noWrap/>
            <w:vAlign w:val="bottom"/>
            <w:hideMark/>
          </w:tcPr>
          <w:p w14:paraId="0D97DE7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commentRangeStart w:id="46"/>
            <w:r w:rsidRPr="00C03049">
              <w:rPr>
                <w:rFonts w:ascii="Times New Roman" w:eastAsia="Times New Roman" w:hAnsi="Times New Roman"/>
                <w:color w:val="000000"/>
                <w:sz w:val="20"/>
                <w:szCs w:val="20"/>
                <w:lang w:eastAsia="en-GB"/>
              </w:rPr>
              <w:t>OLS</w:t>
            </w:r>
            <w:commentRangeEnd w:id="46"/>
            <w:r w:rsidR="00D36AE8">
              <w:rPr>
                <w:rStyle w:val="CommentReference"/>
              </w:rPr>
              <w:commentReference w:id="46"/>
            </w:r>
          </w:p>
        </w:tc>
        <w:tc>
          <w:tcPr>
            <w:tcW w:w="1685" w:type="dxa"/>
            <w:gridSpan w:val="2"/>
            <w:tcBorders>
              <w:top w:val="single" w:sz="4" w:space="0" w:color="auto"/>
              <w:left w:val="nil"/>
              <w:bottom w:val="double" w:sz="6" w:space="0" w:color="auto"/>
              <w:right w:val="nil"/>
            </w:tcBorders>
            <w:shd w:val="clear" w:color="auto" w:fill="auto"/>
            <w:noWrap/>
            <w:vAlign w:val="bottom"/>
            <w:hideMark/>
          </w:tcPr>
          <w:p w14:paraId="163D4DD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38"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48E05709"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752" w:type="dxa"/>
            <w:gridSpan w:val="2"/>
            <w:tcBorders>
              <w:top w:val="single" w:sz="4" w:space="0" w:color="auto"/>
              <w:left w:val="nil"/>
              <w:bottom w:val="double" w:sz="6" w:space="0" w:color="auto"/>
              <w:right w:val="nil"/>
            </w:tcBorders>
            <w:shd w:val="clear" w:color="auto" w:fill="auto"/>
            <w:noWrap/>
            <w:vAlign w:val="bottom"/>
            <w:hideMark/>
          </w:tcPr>
          <w:p w14:paraId="6177C44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1718" w:type="dxa"/>
            <w:gridSpan w:val="2"/>
            <w:tcBorders>
              <w:top w:val="single" w:sz="4" w:space="0" w:color="auto"/>
              <w:left w:val="nil"/>
              <w:bottom w:val="double" w:sz="6" w:space="0" w:color="auto"/>
              <w:right w:val="nil"/>
            </w:tcBorders>
            <w:shd w:val="clear" w:color="auto" w:fill="auto"/>
            <w:noWrap/>
            <w:vAlign w:val="bottom"/>
            <w:hideMark/>
          </w:tcPr>
          <w:p w14:paraId="4AB0DAE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42"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7DCA182B"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416" w:type="dxa"/>
            <w:tcBorders>
              <w:top w:val="single" w:sz="4" w:space="0" w:color="auto"/>
              <w:left w:val="nil"/>
              <w:bottom w:val="double" w:sz="6" w:space="0" w:color="auto"/>
              <w:right w:val="nil"/>
            </w:tcBorders>
            <w:shd w:val="clear" w:color="auto" w:fill="auto"/>
            <w:noWrap/>
            <w:vAlign w:val="bottom"/>
            <w:hideMark/>
          </w:tcPr>
          <w:p w14:paraId="4D0E246E"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2303" w:type="dxa"/>
            <w:gridSpan w:val="4"/>
            <w:tcBorders>
              <w:top w:val="single" w:sz="4" w:space="0" w:color="auto"/>
              <w:left w:val="nil"/>
              <w:bottom w:val="double" w:sz="6" w:space="0" w:color="auto"/>
              <w:right w:val="nil"/>
            </w:tcBorders>
            <w:shd w:val="clear" w:color="auto" w:fill="auto"/>
            <w:noWrap/>
            <w:vAlign w:val="bottom"/>
            <w:hideMark/>
          </w:tcPr>
          <w:p w14:paraId="32985EB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2591" w:type="dxa"/>
            <w:gridSpan w:val="4"/>
            <w:tcBorders>
              <w:top w:val="single" w:sz="4" w:space="0" w:color="auto"/>
              <w:left w:val="nil"/>
              <w:bottom w:val="double" w:sz="6" w:space="0" w:color="auto"/>
              <w:right w:val="nil"/>
            </w:tcBorders>
            <w:shd w:val="clear" w:color="auto" w:fill="auto"/>
            <w:noWrap/>
            <w:vAlign w:val="bottom"/>
            <w:hideMark/>
          </w:tcPr>
          <w:p w14:paraId="1A76424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r>
      <w:tr w:rsidR="00C03049" w:rsidRPr="00C03049" w14:paraId="5E6CCE73" w14:textId="77777777" w:rsidTr="0037260F">
        <w:trPr>
          <w:gridAfter w:val="2"/>
          <w:wAfter w:w="824" w:type="dxa"/>
          <w:trHeight w:val="315"/>
        </w:trPr>
        <w:tc>
          <w:tcPr>
            <w:tcW w:w="3843" w:type="dxa"/>
            <w:vMerge w:val="restart"/>
            <w:tcBorders>
              <w:top w:val="nil"/>
              <w:left w:val="nil"/>
              <w:bottom w:val="nil"/>
              <w:right w:val="single" w:sz="4" w:space="0" w:color="auto"/>
            </w:tcBorders>
            <w:shd w:val="clear" w:color="auto" w:fill="auto"/>
            <w:vAlign w:val="center"/>
            <w:hideMark/>
          </w:tcPr>
          <w:p w14:paraId="4DA81698" w14:textId="5D79F851"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crops produced by the household farm</w:t>
            </w:r>
          </w:p>
        </w:tc>
        <w:tc>
          <w:tcPr>
            <w:tcW w:w="1264" w:type="dxa"/>
            <w:gridSpan w:val="2"/>
            <w:tcBorders>
              <w:top w:val="nil"/>
              <w:left w:val="nil"/>
              <w:bottom w:val="nil"/>
              <w:right w:val="nil"/>
            </w:tcBorders>
            <w:shd w:val="clear" w:color="auto" w:fill="auto"/>
            <w:noWrap/>
            <w:vAlign w:val="bottom"/>
            <w:hideMark/>
          </w:tcPr>
          <w:p w14:paraId="4477A773" w14:textId="2A140C1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0.683</w:t>
            </w:r>
          </w:p>
        </w:tc>
        <w:tc>
          <w:tcPr>
            <w:tcW w:w="534" w:type="dxa"/>
            <w:tcBorders>
              <w:top w:val="nil"/>
              <w:left w:val="nil"/>
              <w:bottom w:val="nil"/>
              <w:right w:val="nil"/>
            </w:tcBorders>
            <w:shd w:val="clear" w:color="auto" w:fill="auto"/>
            <w:noWrap/>
            <w:vAlign w:val="bottom"/>
            <w:hideMark/>
          </w:tcPr>
          <w:p w14:paraId="3D5FC5A3" w14:textId="5E1F93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E2DD668" w14:textId="3C486CB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0.668</w:t>
            </w:r>
          </w:p>
        </w:tc>
        <w:tc>
          <w:tcPr>
            <w:tcW w:w="534" w:type="dxa"/>
            <w:tcBorders>
              <w:top w:val="nil"/>
              <w:left w:val="nil"/>
              <w:bottom w:val="nil"/>
              <w:right w:val="nil"/>
            </w:tcBorders>
            <w:shd w:val="clear" w:color="auto" w:fill="auto"/>
            <w:noWrap/>
            <w:vAlign w:val="bottom"/>
            <w:hideMark/>
          </w:tcPr>
          <w:p w14:paraId="5F87259A" w14:textId="417E94F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5EBA6C4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9.63E-03</w:t>
            </w:r>
          </w:p>
        </w:tc>
        <w:tc>
          <w:tcPr>
            <w:tcW w:w="686" w:type="dxa"/>
            <w:tcBorders>
              <w:top w:val="nil"/>
              <w:left w:val="nil"/>
              <w:bottom w:val="nil"/>
              <w:right w:val="nil"/>
            </w:tcBorders>
            <w:shd w:val="clear" w:color="auto" w:fill="auto"/>
            <w:noWrap/>
            <w:vAlign w:val="bottom"/>
            <w:hideMark/>
          </w:tcPr>
          <w:p w14:paraId="30D87F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C9CD2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273182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155FE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0.046***</w:t>
            </w:r>
          </w:p>
        </w:tc>
        <w:tc>
          <w:tcPr>
            <w:tcW w:w="534" w:type="dxa"/>
            <w:tcBorders>
              <w:top w:val="nil"/>
              <w:left w:val="nil"/>
              <w:bottom w:val="nil"/>
              <w:right w:val="nil"/>
            </w:tcBorders>
            <w:shd w:val="clear" w:color="auto" w:fill="auto"/>
            <w:noWrap/>
            <w:vAlign w:val="bottom"/>
            <w:hideMark/>
          </w:tcPr>
          <w:p w14:paraId="4B065C3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0DB5A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5.32E-03</w:t>
            </w:r>
          </w:p>
        </w:tc>
        <w:tc>
          <w:tcPr>
            <w:tcW w:w="691" w:type="dxa"/>
            <w:tcBorders>
              <w:top w:val="nil"/>
              <w:left w:val="nil"/>
              <w:bottom w:val="nil"/>
              <w:right w:val="nil"/>
            </w:tcBorders>
            <w:shd w:val="clear" w:color="auto" w:fill="auto"/>
            <w:noWrap/>
            <w:vAlign w:val="bottom"/>
            <w:hideMark/>
          </w:tcPr>
          <w:p w14:paraId="7EFF91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2D6C8C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2,365.892***</w:t>
            </w:r>
          </w:p>
        </w:tc>
        <w:tc>
          <w:tcPr>
            <w:tcW w:w="2303" w:type="dxa"/>
            <w:gridSpan w:val="4"/>
            <w:tcBorders>
              <w:top w:val="nil"/>
              <w:left w:val="nil"/>
              <w:bottom w:val="nil"/>
              <w:right w:val="nil"/>
            </w:tcBorders>
            <w:shd w:val="clear" w:color="auto" w:fill="auto"/>
            <w:noWrap/>
            <w:vAlign w:val="bottom"/>
            <w:hideMark/>
          </w:tcPr>
          <w:p w14:paraId="3854BA7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1,598.531**</w:t>
            </w:r>
          </w:p>
        </w:tc>
        <w:tc>
          <w:tcPr>
            <w:tcW w:w="1921" w:type="dxa"/>
            <w:gridSpan w:val="3"/>
            <w:tcBorders>
              <w:top w:val="nil"/>
              <w:left w:val="nil"/>
              <w:bottom w:val="nil"/>
              <w:right w:val="nil"/>
            </w:tcBorders>
            <w:shd w:val="clear" w:color="auto" w:fill="auto"/>
            <w:noWrap/>
            <w:vAlign w:val="bottom"/>
            <w:hideMark/>
          </w:tcPr>
          <w:p w14:paraId="25826B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1.90E-02</w:t>
            </w:r>
          </w:p>
        </w:tc>
        <w:tc>
          <w:tcPr>
            <w:tcW w:w="670" w:type="dxa"/>
            <w:tcBorders>
              <w:top w:val="nil"/>
              <w:left w:val="nil"/>
              <w:bottom w:val="nil"/>
              <w:right w:val="nil"/>
            </w:tcBorders>
            <w:shd w:val="clear" w:color="auto" w:fill="auto"/>
            <w:noWrap/>
            <w:vAlign w:val="bottom"/>
            <w:hideMark/>
          </w:tcPr>
          <w:p w14:paraId="1759786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50237896" w14:textId="77777777" w:rsidTr="0037260F">
        <w:trPr>
          <w:trHeight w:val="300"/>
        </w:trPr>
        <w:tc>
          <w:tcPr>
            <w:tcW w:w="3843" w:type="dxa"/>
            <w:vMerge/>
            <w:tcBorders>
              <w:top w:val="nil"/>
              <w:left w:val="nil"/>
              <w:bottom w:val="nil"/>
              <w:right w:val="single" w:sz="4" w:space="0" w:color="auto"/>
            </w:tcBorders>
            <w:vAlign w:val="center"/>
            <w:hideMark/>
          </w:tcPr>
          <w:p w14:paraId="0F38F31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6D351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(0.146)</w:t>
            </w:r>
          </w:p>
        </w:tc>
        <w:tc>
          <w:tcPr>
            <w:tcW w:w="534" w:type="dxa"/>
            <w:tcBorders>
              <w:top w:val="nil"/>
              <w:left w:val="nil"/>
              <w:bottom w:val="nil"/>
              <w:right w:val="nil"/>
            </w:tcBorders>
            <w:shd w:val="clear" w:color="auto" w:fill="auto"/>
            <w:noWrap/>
            <w:vAlign w:val="bottom"/>
            <w:hideMark/>
          </w:tcPr>
          <w:p w14:paraId="43DC8E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6699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(0.190)</w:t>
            </w:r>
          </w:p>
        </w:tc>
        <w:tc>
          <w:tcPr>
            <w:tcW w:w="534" w:type="dxa"/>
            <w:tcBorders>
              <w:top w:val="nil"/>
              <w:left w:val="nil"/>
              <w:bottom w:val="nil"/>
              <w:right w:val="nil"/>
            </w:tcBorders>
            <w:shd w:val="clear" w:color="auto" w:fill="auto"/>
            <w:noWrap/>
            <w:vAlign w:val="bottom"/>
            <w:hideMark/>
          </w:tcPr>
          <w:p w14:paraId="1E2D5D9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6C40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1.69E-03</w:t>
            </w:r>
          </w:p>
        </w:tc>
        <w:tc>
          <w:tcPr>
            <w:tcW w:w="686" w:type="dxa"/>
            <w:tcBorders>
              <w:top w:val="nil"/>
              <w:left w:val="nil"/>
              <w:bottom w:val="nil"/>
              <w:right w:val="nil"/>
            </w:tcBorders>
            <w:shd w:val="clear" w:color="auto" w:fill="auto"/>
            <w:noWrap/>
            <w:vAlign w:val="bottom"/>
            <w:hideMark/>
          </w:tcPr>
          <w:p w14:paraId="4D0659F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7B739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-1.30E-02</w:t>
            </w:r>
          </w:p>
        </w:tc>
        <w:tc>
          <w:tcPr>
            <w:tcW w:w="534" w:type="dxa"/>
            <w:tcBorders>
              <w:top w:val="nil"/>
              <w:left w:val="nil"/>
              <w:bottom w:val="nil"/>
              <w:right w:val="nil"/>
            </w:tcBorders>
            <w:shd w:val="clear" w:color="auto" w:fill="auto"/>
            <w:noWrap/>
            <w:vAlign w:val="bottom"/>
            <w:hideMark/>
          </w:tcPr>
          <w:p w14:paraId="1B2856C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95E7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(0.018)</w:t>
            </w:r>
          </w:p>
        </w:tc>
        <w:tc>
          <w:tcPr>
            <w:tcW w:w="534" w:type="dxa"/>
            <w:tcBorders>
              <w:top w:val="nil"/>
              <w:left w:val="nil"/>
              <w:bottom w:val="nil"/>
              <w:right w:val="nil"/>
            </w:tcBorders>
            <w:shd w:val="clear" w:color="auto" w:fill="auto"/>
            <w:noWrap/>
            <w:vAlign w:val="bottom"/>
            <w:hideMark/>
          </w:tcPr>
          <w:p w14:paraId="12E7F02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F53F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4.69E-03</w:t>
            </w:r>
          </w:p>
        </w:tc>
        <w:tc>
          <w:tcPr>
            <w:tcW w:w="691" w:type="dxa"/>
            <w:tcBorders>
              <w:top w:val="nil"/>
              <w:left w:val="nil"/>
              <w:bottom w:val="nil"/>
              <w:right w:val="nil"/>
            </w:tcBorders>
            <w:shd w:val="clear" w:color="auto" w:fill="auto"/>
            <w:noWrap/>
            <w:vAlign w:val="bottom"/>
            <w:hideMark/>
          </w:tcPr>
          <w:p w14:paraId="698157C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21136A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-5.22E+02</w:t>
            </w:r>
          </w:p>
        </w:tc>
        <w:tc>
          <w:tcPr>
            <w:tcW w:w="534" w:type="dxa"/>
            <w:tcBorders>
              <w:top w:val="nil"/>
              <w:left w:val="nil"/>
              <w:bottom w:val="nil"/>
              <w:right w:val="nil"/>
            </w:tcBorders>
            <w:shd w:val="clear" w:color="auto" w:fill="auto"/>
            <w:noWrap/>
            <w:vAlign w:val="bottom"/>
            <w:hideMark/>
          </w:tcPr>
          <w:p w14:paraId="096A517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EC480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(794.180)</w:t>
            </w:r>
          </w:p>
        </w:tc>
        <w:tc>
          <w:tcPr>
            <w:tcW w:w="534" w:type="dxa"/>
            <w:tcBorders>
              <w:top w:val="nil"/>
              <w:left w:val="nil"/>
              <w:bottom w:val="nil"/>
              <w:right w:val="nil"/>
            </w:tcBorders>
            <w:shd w:val="clear" w:color="auto" w:fill="auto"/>
            <w:noWrap/>
            <w:vAlign w:val="bottom"/>
            <w:hideMark/>
          </w:tcPr>
          <w:p w14:paraId="638742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714FA4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4.65E-05</w:t>
            </w:r>
          </w:p>
        </w:tc>
        <w:tc>
          <w:tcPr>
            <w:tcW w:w="670" w:type="dxa"/>
            <w:tcBorders>
              <w:top w:val="nil"/>
              <w:left w:val="nil"/>
              <w:bottom w:val="nil"/>
              <w:right w:val="nil"/>
            </w:tcBorders>
            <w:shd w:val="clear" w:color="auto" w:fill="auto"/>
            <w:noWrap/>
            <w:vAlign w:val="bottom"/>
            <w:hideMark/>
          </w:tcPr>
          <w:p w14:paraId="5AD2481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BE37CF"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BD5E6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Household size</w:t>
            </w:r>
          </w:p>
        </w:tc>
        <w:tc>
          <w:tcPr>
            <w:tcW w:w="1264" w:type="dxa"/>
            <w:gridSpan w:val="2"/>
            <w:tcBorders>
              <w:top w:val="nil"/>
              <w:left w:val="nil"/>
              <w:bottom w:val="nil"/>
              <w:right w:val="nil"/>
            </w:tcBorders>
            <w:shd w:val="clear" w:color="auto" w:fill="auto"/>
            <w:noWrap/>
            <w:vAlign w:val="bottom"/>
            <w:hideMark/>
          </w:tcPr>
          <w:p w14:paraId="57E9B549" w14:textId="346A99C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0.396</w:t>
            </w:r>
          </w:p>
        </w:tc>
        <w:tc>
          <w:tcPr>
            <w:tcW w:w="534" w:type="dxa"/>
            <w:tcBorders>
              <w:top w:val="nil"/>
              <w:left w:val="nil"/>
              <w:bottom w:val="nil"/>
              <w:right w:val="nil"/>
            </w:tcBorders>
            <w:shd w:val="clear" w:color="auto" w:fill="auto"/>
            <w:noWrap/>
            <w:vAlign w:val="bottom"/>
            <w:hideMark/>
          </w:tcPr>
          <w:p w14:paraId="3BDC87C3" w14:textId="7899400D"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65120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0.113</w:t>
            </w:r>
          </w:p>
        </w:tc>
        <w:tc>
          <w:tcPr>
            <w:tcW w:w="534" w:type="dxa"/>
            <w:tcBorders>
              <w:top w:val="nil"/>
              <w:left w:val="nil"/>
              <w:bottom w:val="nil"/>
              <w:right w:val="nil"/>
            </w:tcBorders>
            <w:shd w:val="clear" w:color="auto" w:fill="auto"/>
            <w:noWrap/>
            <w:vAlign w:val="bottom"/>
            <w:hideMark/>
          </w:tcPr>
          <w:p w14:paraId="415109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CE0CAA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6.04E-03</w:t>
            </w:r>
          </w:p>
        </w:tc>
        <w:tc>
          <w:tcPr>
            <w:tcW w:w="686" w:type="dxa"/>
            <w:tcBorders>
              <w:top w:val="nil"/>
              <w:left w:val="nil"/>
              <w:bottom w:val="nil"/>
              <w:right w:val="nil"/>
            </w:tcBorders>
            <w:shd w:val="clear" w:color="auto" w:fill="auto"/>
            <w:noWrap/>
            <w:vAlign w:val="bottom"/>
            <w:hideMark/>
          </w:tcPr>
          <w:p w14:paraId="36CBB7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403BFDA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0.019**</w:t>
            </w:r>
          </w:p>
        </w:tc>
        <w:tc>
          <w:tcPr>
            <w:tcW w:w="534" w:type="dxa"/>
            <w:tcBorders>
              <w:top w:val="nil"/>
              <w:left w:val="nil"/>
              <w:bottom w:val="nil"/>
              <w:right w:val="nil"/>
            </w:tcBorders>
            <w:shd w:val="clear" w:color="auto" w:fill="auto"/>
            <w:noWrap/>
            <w:vAlign w:val="bottom"/>
            <w:hideMark/>
          </w:tcPr>
          <w:p w14:paraId="587F5CD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91893A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0.008</w:t>
            </w:r>
          </w:p>
        </w:tc>
        <w:tc>
          <w:tcPr>
            <w:tcW w:w="534" w:type="dxa"/>
            <w:tcBorders>
              <w:top w:val="nil"/>
              <w:left w:val="nil"/>
              <w:bottom w:val="nil"/>
              <w:right w:val="nil"/>
            </w:tcBorders>
            <w:shd w:val="clear" w:color="auto" w:fill="auto"/>
            <w:noWrap/>
            <w:vAlign w:val="bottom"/>
            <w:hideMark/>
          </w:tcPr>
          <w:p w14:paraId="2EE4F2F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04AA9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3.37E-03</w:t>
            </w:r>
          </w:p>
        </w:tc>
        <w:tc>
          <w:tcPr>
            <w:tcW w:w="691" w:type="dxa"/>
            <w:tcBorders>
              <w:top w:val="nil"/>
              <w:left w:val="nil"/>
              <w:bottom w:val="nil"/>
              <w:right w:val="nil"/>
            </w:tcBorders>
            <w:shd w:val="clear" w:color="auto" w:fill="auto"/>
            <w:noWrap/>
            <w:vAlign w:val="bottom"/>
            <w:hideMark/>
          </w:tcPr>
          <w:p w14:paraId="6B6017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069CC6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5,767.801***</w:t>
            </w:r>
          </w:p>
        </w:tc>
        <w:tc>
          <w:tcPr>
            <w:tcW w:w="2303" w:type="dxa"/>
            <w:gridSpan w:val="4"/>
            <w:tcBorders>
              <w:top w:val="nil"/>
              <w:left w:val="nil"/>
              <w:bottom w:val="nil"/>
              <w:right w:val="nil"/>
            </w:tcBorders>
            <w:shd w:val="clear" w:color="auto" w:fill="auto"/>
            <w:noWrap/>
            <w:vAlign w:val="bottom"/>
            <w:hideMark/>
          </w:tcPr>
          <w:p w14:paraId="55D405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3,549.252***</w:t>
            </w:r>
          </w:p>
        </w:tc>
        <w:tc>
          <w:tcPr>
            <w:tcW w:w="1921" w:type="dxa"/>
            <w:gridSpan w:val="3"/>
            <w:tcBorders>
              <w:top w:val="nil"/>
              <w:left w:val="nil"/>
              <w:bottom w:val="nil"/>
              <w:right w:val="nil"/>
            </w:tcBorders>
            <w:shd w:val="clear" w:color="auto" w:fill="auto"/>
            <w:noWrap/>
            <w:vAlign w:val="bottom"/>
            <w:hideMark/>
          </w:tcPr>
          <w:p w14:paraId="41E7D1E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2.10E-02</w:t>
            </w:r>
          </w:p>
        </w:tc>
        <w:tc>
          <w:tcPr>
            <w:tcW w:w="670" w:type="dxa"/>
            <w:tcBorders>
              <w:top w:val="nil"/>
              <w:left w:val="nil"/>
              <w:bottom w:val="nil"/>
              <w:right w:val="nil"/>
            </w:tcBorders>
            <w:shd w:val="clear" w:color="auto" w:fill="auto"/>
            <w:noWrap/>
            <w:vAlign w:val="bottom"/>
            <w:hideMark/>
          </w:tcPr>
          <w:p w14:paraId="756BF5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BC9D2FB" w14:textId="77777777" w:rsidTr="0037260F">
        <w:trPr>
          <w:trHeight w:val="300"/>
        </w:trPr>
        <w:tc>
          <w:tcPr>
            <w:tcW w:w="3843" w:type="dxa"/>
            <w:vMerge/>
            <w:tcBorders>
              <w:top w:val="nil"/>
              <w:left w:val="nil"/>
              <w:bottom w:val="nil"/>
              <w:right w:val="single" w:sz="4" w:space="0" w:color="auto"/>
            </w:tcBorders>
            <w:vAlign w:val="center"/>
            <w:hideMark/>
          </w:tcPr>
          <w:p w14:paraId="216FE1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C2076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(0.088)</w:t>
            </w:r>
          </w:p>
        </w:tc>
        <w:tc>
          <w:tcPr>
            <w:tcW w:w="534" w:type="dxa"/>
            <w:tcBorders>
              <w:top w:val="nil"/>
              <w:left w:val="nil"/>
              <w:bottom w:val="nil"/>
              <w:right w:val="nil"/>
            </w:tcBorders>
            <w:shd w:val="clear" w:color="auto" w:fill="auto"/>
            <w:noWrap/>
            <w:vAlign w:val="bottom"/>
            <w:hideMark/>
          </w:tcPr>
          <w:p w14:paraId="647DD6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9061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(0.319)</w:t>
            </w:r>
          </w:p>
        </w:tc>
        <w:tc>
          <w:tcPr>
            <w:tcW w:w="534" w:type="dxa"/>
            <w:tcBorders>
              <w:top w:val="nil"/>
              <w:left w:val="nil"/>
              <w:bottom w:val="nil"/>
              <w:right w:val="nil"/>
            </w:tcBorders>
            <w:shd w:val="clear" w:color="auto" w:fill="auto"/>
            <w:noWrap/>
            <w:vAlign w:val="bottom"/>
            <w:hideMark/>
          </w:tcPr>
          <w:p w14:paraId="1FF01A4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2D3F4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2.33E-03</w:t>
            </w:r>
          </w:p>
        </w:tc>
        <w:tc>
          <w:tcPr>
            <w:tcW w:w="686" w:type="dxa"/>
            <w:tcBorders>
              <w:top w:val="nil"/>
              <w:left w:val="nil"/>
              <w:bottom w:val="nil"/>
              <w:right w:val="nil"/>
            </w:tcBorders>
            <w:shd w:val="clear" w:color="auto" w:fill="auto"/>
            <w:noWrap/>
            <w:vAlign w:val="bottom"/>
            <w:hideMark/>
          </w:tcPr>
          <w:p w14:paraId="37E182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46FED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-8.00E-03</w:t>
            </w:r>
          </w:p>
        </w:tc>
        <w:tc>
          <w:tcPr>
            <w:tcW w:w="534" w:type="dxa"/>
            <w:tcBorders>
              <w:top w:val="nil"/>
              <w:left w:val="nil"/>
              <w:bottom w:val="nil"/>
              <w:right w:val="nil"/>
            </w:tcBorders>
            <w:shd w:val="clear" w:color="auto" w:fill="auto"/>
            <w:noWrap/>
            <w:vAlign w:val="bottom"/>
            <w:hideMark/>
          </w:tcPr>
          <w:p w14:paraId="7BAB814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D8C693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(0.029)</w:t>
            </w:r>
          </w:p>
        </w:tc>
        <w:tc>
          <w:tcPr>
            <w:tcW w:w="534" w:type="dxa"/>
            <w:tcBorders>
              <w:top w:val="nil"/>
              <w:left w:val="nil"/>
              <w:bottom w:val="nil"/>
              <w:right w:val="nil"/>
            </w:tcBorders>
            <w:shd w:val="clear" w:color="auto" w:fill="auto"/>
            <w:noWrap/>
            <w:vAlign w:val="bottom"/>
            <w:hideMark/>
          </w:tcPr>
          <w:p w14:paraId="0EAC978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E3DF35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6.64E-03</w:t>
            </w:r>
          </w:p>
        </w:tc>
        <w:tc>
          <w:tcPr>
            <w:tcW w:w="691" w:type="dxa"/>
            <w:tcBorders>
              <w:top w:val="nil"/>
              <w:left w:val="nil"/>
              <w:bottom w:val="nil"/>
              <w:right w:val="nil"/>
            </w:tcBorders>
            <w:shd w:val="clear" w:color="auto" w:fill="auto"/>
            <w:noWrap/>
            <w:vAlign w:val="bottom"/>
            <w:hideMark/>
          </w:tcPr>
          <w:p w14:paraId="79ACBC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2D4C6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534" w:type="dxa"/>
            <w:tcBorders>
              <w:top w:val="nil"/>
              <w:left w:val="nil"/>
              <w:bottom w:val="nil"/>
              <w:right w:val="nil"/>
            </w:tcBorders>
            <w:shd w:val="clear" w:color="auto" w:fill="auto"/>
            <w:noWrap/>
            <w:vAlign w:val="bottom"/>
            <w:hideMark/>
          </w:tcPr>
          <w:p w14:paraId="67C7E4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7A92A7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(1,328.393)</w:t>
            </w:r>
          </w:p>
        </w:tc>
        <w:tc>
          <w:tcPr>
            <w:tcW w:w="1653" w:type="dxa"/>
            <w:gridSpan w:val="3"/>
            <w:tcBorders>
              <w:top w:val="nil"/>
              <w:left w:val="nil"/>
              <w:bottom w:val="nil"/>
              <w:right w:val="nil"/>
            </w:tcBorders>
            <w:shd w:val="clear" w:color="auto" w:fill="auto"/>
            <w:noWrap/>
            <w:vAlign w:val="bottom"/>
            <w:hideMark/>
          </w:tcPr>
          <w:p w14:paraId="672250B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6.27E-05</w:t>
            </w:r>
          </w:p>
        </w:tc>
        <w:tc>
          <w:tcPr>
            <w:tcW w:w="670" w:type="dxa"/>
            <w:tcBorders>
              <w:top w:val="nil"/>
              <w:left w:val="nil"/>
              <w:bottom w:val="nil"/>
              <w:right w:val="nil"/>
            </w:tcBorders>
            <w:shd w:val="clear" w:color="auto" w:fill="auto"/>
            <w:noWrap/>
            <w:vAlign w:val="bottom"/>
            <w:hideMark/>
          </w:tcPr>
          <w:p w14:paraId="2A7E56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04CC0CC"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AFB6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Sex of household head - Male</w:t>
            </w:r>
          </w:p>
        </w:tc>
        <w:tc>
          <w:tcPr>
            <w:tcW w:w="1264" w:type="dxa"/>
            <w:gridSpan w:val="2"/>
            <w:tcBorders>
              <w:top w:val="nil"/>
              <w:left w:val="nil"/>
              <w:bottom w:val="nil"/>
              <w:right w:val="nil"/>
            </w:tcBorders>
            <w:shd w:val="clear" w:color="auto" w:fill="auto"/>
            <w:noWrap/>
            <w:vAlign w:val="bottom"/>
            <w:hideMark/>
          </w:tcPr>
          <w:p w14:paraId="27FA66F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-0.429</w:t>
            </w:r>
          </w:p>
        </w:tc>
        <w:tc>
          <w:tcPr>
            <w:tcW w:w="534" w:type="dxa"/>
            <w:tcBorders>
              <w:top w:val="nil"/>
              <w:left w:val="nil"/>
              <w:bottom w:val="nil"/>
              <w:right w:val="nil"/>
            </w:tcBorders>
            <w:shd w:val="clear" w:color="auto" w:fill="auto"/>
            <w:noWrap/>
            <w:vAlign w:val="bottom"/>
            <w:hideMark/>
          </w:tcPr>
          <w:p w14:paraId="4C4C9FE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9ED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-1.435</w:t>
            </w:r>
          </w:p>
        </w:tc>
        <w:tc>
          <w:tcPr>
            <w:tcW w:w="534" w:type="dxa"/>
            <w:tcBorders>
              <w:top w:val="nil"/>
              <w:left w:val="nil"/>
              <w:bottom w:val="nil"/>
              <w:right w:val="nil"/>
            </w:tcBorders>
            <w:shd w:val="clear" w:color="auto" w:fill="auto"/>
            <w:noWrap/>
            <w:vAlign w:val="bottom"/>
            <w:hideMark/>
          </w:tcPr>
          <w:p w14:paraId="124486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9F978A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-3.32E-02</w:t>
            </w:r>
          </w:p>
        </w:tc>
        <w:tc>
          <w:tcPr>
            <w:tcW w:w="686" w:type="dxa"/>
            <w:tcBorders>
              <w:top w:val="nil"/>
              <w:left w:val="nil"/>
              <w:bottom w:val="nil"/>
              <w:right w:val="nil"/>
            </w:tcBorders>
            <w:shd w:val="clear" w:color="auto" w:fill="auto"/>
            <w:noWrap/>
            <w:vAlign w:val="bottom"/>
            <w:hideMark/>
          </w:tcPr>
          <w:p w14:paraId="2296AC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9594BA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-4.40E-02</w:t>
            </w:r>
          </w:p>
        </w:tc>
        <w:tc>
          <w:tcPr>
            <w:tcW w:w="534" w:type="dxa"/>
            <w:tcBorders>
              <w:top w:val="nil"/>
              <w:left w:val="nil"/>
              <w:bottom w:val="nil"/>
              <w:right w:val="nil"/>
            </w:tcBorders>
            <w:shd w:val="clear" w:color="auto" w:fill="auto"/>
            <w:noWrap/>
            <w:vAlign w:val="bottom"/>
            <w:hideMark/>
          </w:tcPr>
          <w:p w14:paraId="41B88D8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19520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-0.316</w:t>
            </w:r>
          </w:p>
        </w:tc>
        <w:tc>
          <w:tcPr>
            <w:tcW w:w="534" w:type="dxa"/>
            <w:tcBorders>
              <w:top w:val="nil"/>
              <w:left w:val="nil"/>
              <w:bottom w:val="nil"/>
              <w:right w:val="nil"/>
            </w:tcBorders>
            <w:shd w:val="clear" w:color="auto" w:fill="auto"/>
            <w:noWrap/>
            <w:vAlign w:val="bottom"/>
            <w:hideMark/>
          </w:tcPr>
          <w:p w14:paraId="466D7B7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12552C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3FE6578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2B84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5,518.678**</w:t>
            </w:r>
          </w:p>
        </w:tc>
        <w:tc>
          <w:tcPr>
            <w:tcW w:w="2303" w:type="dxa"/>
            <w:gridSpan w:val="4"/>
            <w:tcBorders>
              <w:top w:val="nil"/>
              <w:left w:val="nil"/>
              <w:bottom w:val="nil"/>
              <w:right w:val="nil"/>
            </w:tcBorders>
            <w:shd w:val="clear" w:color="auto" w:fill="auto"/>
            <w:noWrap/>
            <w:vAlign w:val="bottom"/>
            <w:hideMark/>
          </w:tcPr>
          <w:p w14:paraId="71F27E8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12,033.980</w:t>
            </w:r>
          </w:p>
        </w:tc>
        <w:tc>
          <w:tcPr>
            <w:tcW w:w="1921" w:type="dxa"/>
            <w:gridSpan w:val="3"/>
            <w:tcBorders>
              <w:top w:val="nil"/>
              <w:left w:val="nil"/>
              <w:bottom w:val="nil"/>
              <w:right w:val="nil"/>
            </w:tcBorders>
            <w:shd w:val="clear" w:color="auto" w:fill="auto"/>
            <w:noWrap/>
            <w:vAlign w:val="bottom"/>
            <w:hideMark/>
          </w:tcPr>
          <w:p w14:paraId="7EEDE61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2.38E-01</w:t>
            </w:r>
          </w:p>
        </w:tc>
        <w:tc>
          <w:tcPr>
            <w:tcW w:w="670" w:type="dxa"/>
            <w:tcBorders>
              <w:top w:val="nil"/>
              <w:left w:val="nil"/>
              <w:bottom w:val="nil"/>
              <w:right w:val="nil"/>
            </w:tcBorders>
            <w:shd w:val="clear" w:color="auto" w:fill="auto"/>
            <w:noWrap/>
            <w:vAlign w:val="bottom"/>
            <w:hideMark/>
          </w:tcPr>
          <w:p w14:paraId="07A06B9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54A9F08" w14:textId="77777777" w:rsidTr="0037260F">
        <w:trPr>
          <w:trHeight w:val="300"/>
        </w:trPr>
        <w:tc>
          <w:tcPr>
            <w:tcW w:w="3843" w:type="dxa"/>
            <w:vMerge/>
            <w:tcBorders>
              <w:top w:val="nil"/>
              <w:left w:val="nil"/>
              <w:bottom w:val="nil"/>
              <w:right w:val="single" w:sz="4" w:space="0" w:color="auto"/>
            </w:tcBorders>
            <w:vAlign w:val="center"/>
            <w:hideMark/>
          </w:tcPr>
          <w:p w14:paraId="0B8D21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0468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(0.706)</w:t>
            </w:r>
          </w:p>
        </w:tc>
        <w:tc>
          <w:tcPr>
            <w:tcW w:w="534" w:type="dxa"/>
            <w:tcBorders>
              <w:top w:val="nil"/>
              <w:left w:val="nil"/>
              <w:bottom w:val="nil"/>
              <w:right w:val="nil"/>
            </w:tcBorders>
            <w:shd w:val="clear" w:color="auto" w:fill="auto"/>
            <w:noWrap/>
            <w:vAlign w:val="bottom"/>
            <w:hideMark/>
          </w:tcPr>
          <w:p w14:paraId="6DA323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85C2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(2.414)</w:t>
            </w:r>
          </w:p>
        </w:tc>
        <w:tc>
          <w:tcPr>
            <w:tcW w:w="534" w:type="dxa"/>
            <w:tcBorders>
              <w:top w:val="nil"/>
              <w:left w:val="nil"/>
              <w:bottom w:val="nil"/>
              <w:right w:val="nil"/>
            </w:tcBorders>
            <w:shd w:val="clear" w:color="auto" w:fill="auto"/>
            <w:noWrap/>
            <w:vAlign w:val="bottom"/>
            <w:hideMark/>
          </w:tcPr>
          <w:p w14:paraId="748D562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D2E1F0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2.15E-02</w:t>
            </w:r>
          </w:p>
        </w:tc>
        <w:tc>
          <w:tcPr>
            <w:tcW w:w="686" w:type="dxa"/>
            <w:tcBorders>
              <w:top w:val="nil"/>
              <w:left w:val="nil"/>
              <w:bottom w:val="nil"/>
              <w:right w:val="nil"/>
            </w:tcBorders>
            <w:shd w:val="clear" w:color="auto" w:fill="auto"/>
            <w:noWrap/>
            <w:vAlign w:val="bottom"/>
            <w:hideMark/>
          </w:tcPr>
          <w:p w14:paraId="1D695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D3ED7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-6.40E-02</w:t>
            </w:r>
          </w:p>
        </w:tc>
        <w:tc>
          <w:tcPr>
            <w:tcW w:w="534" w:type="dxa"/>
            <w:tcBorders>
              <w:top w:val="nil"/>
              <w:left w:val="nil"/>
              <w:bottom w:val="nil"/>
              <w:right w:val="nil"/>
            </w:tcBorders>
            <w:shd w:val="clear" w:color="auto" w:fill="auto"/>
            <w:noWrap/>
            <w:vAlign w:val="bottom"/>
            <w:hideMark/>
          </w:tcPr>
          <w:p w14:paraId="1EDC95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F7320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(0.223)</w:t>
            </w:r>
          </w:p>
        </w:tc>
        <w:tc>
          <w:tcPr>
            <w:tcW w:w="534" w:type="dxa"/>
            <w:tcBorders>
              <w:top w:val="nil"/>
              <w:left w:val="nil"/>
              <w:bottom w:val="nil"/>
              <w:right w:val="nil"/>
            </w:tcBorders>
            <w:shd w:val="clear" w:color="auto" w:fill="auto"/>
            <w:noWrap/>
            <w:vAlign w:val="bottom"/>
            <w:hideMark/>
          </w:tcPr>
          <w:p w14:paraId="4EA304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F03810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5.95E-02</w:t>
            </w:r>
          </w:p>
        </w:tc>
        <w:tc>
          <w:tcPr>
            <w:tcW w:w="691" w:type="dxa"/>
            <w:tcBorders>
              <w:top w:val="nil"/>
              <w:left w:val="nil"/>
              <w:bottom w:val="nil"/>
              <w:right w:val="nil"/>
            </w:tcBorders>
            <w:shd w:val="clear" w:color="auto" w:fill="auto"/>
            <w:noWrap/>
            <w:vAlign w:val="bottom"/>
            <w:hideMark/>
          </w:tcPr>
          <w:p w14:paraId="2479D3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0C49B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-2.52E+03</w:t>
            </w:r>
          </w:p>
        </w:tc>
        <w:tc>
          <w:tcPr>
            <w:tcW w:w="534" w:type="dxa"/>
            <w:tcBorders>
              <w:top w:val="nil"/>
              <w:left w:val="nil"/>
              <w:bottom w:val="nil"/>
              <w:right w:val="nil"/>
            </w:tcBorders>
            <w:shd w:val="clear" w:color="auto" w:fill="auto"/>
            <w:noWrap/>
            <w:vAlign w:val="bottom"/>
            <w:hideMark/>
          </w:tcPr>
          <w:p w14:paraId="4195B8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27D9D95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(10,055.910)</w:t>
            </w:r>
          </w:p>
        </w:tc>
        <w:tc>
          <w:tcPr>
            <w:tcW w:w="1653" w:type="dxa"/>
            <w:gridSpan w:val="3"/>
            <w:tcBorders>
              <w:top w:val="nil"/>
              <w:left w:val="nil"/>
              <w:bottom w:val="nil"/>
              <w:right w:val="nil"/>
            </w:tcBorders>
            <w:shd w:val="clear" w:color="auto" w:fill="auto"/>
            <w:noWrap/>
            <w:vAlign w:val="bottom"/>
            <w:hideMark/>
          </w:tcPr>
          <w:p w14:paraId="6B732C4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6.19E-04</w:t>
            </w:r>
          </w:p>
        </w:tc>
        <w:tc>
          <w:tcPr>
            <w:tcW w:w="670" w:type="dxa"/>
            <w:tcBorders>
              <w:top w:val="nil"/>
              <w:left w:val="nil"/>
              <w:bottom w:val="nil"/>
              <w:right w:val="nil"/>
            </w:tcBorders>
            <w:shd w:val="clear" w:color="auto" w:fill="auto"/>
            <w:noWrap/>
            <w:vAlign w:val="bottom"/>
            <w:hideMark/>
          </w:tcPr>
          <w:p w14:paraId="3C7591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BFD6E91"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AC39A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Age of the household head</w:t>
            </w:r>
          </w:p>
        </w:tc>
        <w:tc>
          <w:tcPr>
            <w:tcW w:w="1264" w:type="dxa"/>
            <w:gridSpan w:val="2"/>
            <w:tcBorders>
              <w:top w:val="nil"/>
              <w:left w:val="nil"/>
              <w:bottom w:val="nil"/>
              <w:right w:val="nil"/>
            </w:tcBorders>
            <w:shd w:val="clear" w:color="auto" w:fill="auto"/>
            <w:noWrap/>
            <w:vAlign w:val="bottom"/>
            <w:hideMark/>
          </w:tcPr>
          <w:p w14:paraId="5D042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-0.030</w:t>
            </w:r>
          </w:p>
        </w:tc>
        <w:tc>
          <w:tcPr>
            <w:tcW w:w="534" w:type="dxa"/>
            <w:tcBorders>
              <w:top w:val="nil"/>
              <w:left w:val="nil"/>
              <w:bottom w:val="nil"/>
              <w:right w:val="nil"/>
            </w:tcBorders>
            <w:shd w:val="clear" w:color="auto" w:fill="auto"/>
            <w:noWrap/>
            <w:vAlign w:val="bottom"/>
            <w:hideMark/>
          </w:tcPr>
          <w:p w14:paraId="0256C0C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52F21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0.032</w:t>
            </w:r>
          </w:p>
        </w:tc>
        <w:tc>
          <w:tcPr>
            <w:tcW w:w="534" w:type="dxa"/>
            <w:tcBorders>
              <w:top w:val="nil"/>
              <w:left w:val="nil"/>
              <w:bottom w:val="nil"/>
              <w:right w:val="nil"/>
            </w:tcBorders>
            <w:shd w:val="clear" w:color="auto" w:fill="auto"/>
            <w:noWrap/>
            <w:vAlign w:val="bottom"/>
            <w:hideMark/>
          </w:tcPr>
          <w:p w14:paraId="0C2EEC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F354B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2.63E-03</w:t>
            </w:r>
          </w:p>
        </w:tc>
        <w:tc>
          <w:tcPr>
            <w:tcW w:w="686" w:type="dxa"/>
            <w:tcBorders>
              <w:top w:val="nil"/>
              <w:left w:val="nil"/>
              <w:bottom w:val="nil"/>
              <w:right w:val="nil"/>
            </w:tcBorders>
            <w:shd w:val="clear" w:color="auto" w:fill="auto"/>
            <w:noWrap/>
            <w:vAlign w:val="bottom"/>
            <w:hideMark/>
          </w:tcPr>
          <w:p w14:paraId="3A9FCC1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F64876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EAB9BD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8855E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3F7974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7182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1.52E-04</w:t>
            </w:r>
          </w:p>
        </w:tc>
        <w:tc>
          <w:tcPr>
            <w:tcW w:w="691" w:type="dxa"/>
            <w:tcBorders>
              <w:top w:val="nil"/>
              <w:left w:val="nil"/>
              <w:bottom w:val="nil"/>
              <w:right w:val="nil"/>
            </w:tcBorders>
            <w:shd w:val="clear" w:color="auto" w:fill="auto"/>
            <w:noWrap/>
            <w:vAlign w:val="bottom"/>
            <w:hideMark/>
          </w:tcPr>
          <w:p w14:paraId="6AA47D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437D55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-164.193**</w:t>
            </w:r>
          </w:p>
        </w:tc>
        <w:tc>
          <w:tcPr>
            <w:tcW w:w="2037" w:type="dxa"/>
            <w:gridSpan w:val="3"/>
            <w:tcBorders>
              <w:top w:val="nil"/>
              <w:left w:val="nil"/>
              <w:bottom w:val="nil"/>
              <w:right w:val="nil"/>
            </w:tcBorders>
            <w:shd w:val="clear" w:color="auto" w:fill="auto"/>
            <w:noWrap/>
            <w:vAlign w:val="bottom"/>
            <w:hideMark/>
          </w:tcPr>
          <w:p w14:paraId="3A578D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-932.338*</w:t>
            </w:r>
          </w:p>
        </w:tc>
        <w:tc>
          <w:tcPr>
            <w:tcW w:w="266" w:type="dxa"/>
            <w:tcBorders>
              <w:top w:val="nil"/>
              <w:left w:val="nil"/>
              <w:bottom w:val="nil"/>
              <w:right w:val="nil"/>
            </w:tcBorders>
            <w:shd w:val="clear" w:color="auto" w:fill="auto"/>
            <w:noWrap/>
            <w:vAlign w:val="bottom"/>
            <w:hideMark/>
          </w:tcPr>
          <w:p w14:paraId="4BDECD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3D76730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-1.76E-02</w:t>
            </w:r>
          </w:p>
        </w:tc>
        <w:tc>
          <w:tcPr>
            <w:tcW w:w="670" w:type="dxa"/>
            <w:tcBorders>
              <w:top w:val="nil"/>
              <w:left w:val="nil"/>
              <w:bottom w:val="nil"/>
              <w:right w:val="nil"/>
            </w:tcBorders>
            <w:shd w:val="clear" w:color="auto" w:fill="auto"/>
            <w:noWrap/>
            <w:vAlign w:val="bottom"/>
            <w:hideMark/>
          </w:tcPr>
          <w:p w14:paraId="04271F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0417BE9" w14:textId="77777777" w:rsidTr="0037260F">
        <w:trPr>
          <w:trHeight w:val="300"/>
        </w:trPr>
        <w:tc>
          <w:tcPr>
            <w:tcW w:w="3843" w:type="dxa"/>
            <w:vMerge/>
            <w:tcBorders>
              <w:top w:val="nil"/>
              <w:left w:val="nil"/>
              <w:bottom w:val="nil"/>
              <w:right w:val="single" w:sz="4" w:space="0" w:color="auto"/>
            </w:tcBorders>
            <w:vAlign w:val="center"/>
            <w:hideMark/>
          </w:tcPr>
          <w:p w14:paraId="7487AD5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4125F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1FE619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9769E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(0.133)</w:t>
            </w:r>
          </w:p>
        </w:tc>
        <w:tc>
          <w:tcPr>
            <w:tcW w:w="534" w:type="dxa"/>
            <w:tcBorders>
              <w:top w:val="nil"/>
              <w:left w:val="nil"/>
              <w:bottom w:val="nil"/>
              <w:right w:val="nil"/>
            </w:tcBorders>
            <w:shd w:val="clear" w:color="auto" w:fill="auto"/>
            <w:noWrap/>
            <w:vAlign w:val="bottom"/>
            <w:hideMark/>
          </w:tcPr>
          <w:p w14:paraId="36A51C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753F8E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1.14E-03</w:t>
            </w:r>
          </w:p>
        </w:tc>
        <w:tc>
          <w:tcPr>
            <w:tcW w:w="686" w:type="dxa"/>
            <w:tcBorders>
              <w:top w:val="nil"/>
              <w:left w:val="nil"/>
              <w:bottom w:val="nil"/>
              <w:right w:val="nil"/>
            </w:tcBorders>
            <w:shd w:val="clear" w:color="auto" w:fill="auto"/>
            <w:noWrap/>
            <w:vAlign w:val="bottom"/>
            <w:hideMark/>
          </w:tcPr>
          <w:p w14:paraId="6B80AE5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ACA2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73E1498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EB6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94AB2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B74D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3.09E-03</w:t>
            </w:r>
          </w:p>
        </w:tc>
        <w:tc>
          <w:tcPr>
            <w:tcW w:w="691" w:type="dxa"/>
            <w:tcBorders>
              <w:top w:val="nil"/>
              <w:left w:val="nil"/>
              <w:bottom w:val="nil"/>
              <w:right w:val="nil"/>
            </w:tcBorders>
            <w:shd w:val="clear" w:color="auto" w:fill="auto"/>
            <w:noWrap/>
            <w:vAlign w:val="bottom"/>
            <w:hideMark/>
          </w:tcPr>
          <w:p w14:paraId="60120B7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F4F72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-7.58E+01</w:t>
            </w:r>
          </w:p>
        </w:tc>
        <w:tc>
          <w:tcPr>
            <w:tcW w:w="534" w:type="dxa"/>
            <w:tcBorders>
              <w:top w:val="nil"/>
              <w:left w:val="nil"/>
              <w:bottom w:val="nil"/>
              <w:right w:val="nil"/>
            </w:tcBorders>
            <w:shd w:val="clear" w:color="auto" w:fill="auto"/>
            <w:noWrap/>
            <w:vAlign w:val="bottom"/>
            <w:hideMark/>
          </w:tcPr>
          <w:p w14:paraId="15D58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BD02B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(549.497)</w:t>
            </w:r>
          </w:p>
        </w:tc>
        <w:tc>
          <w:tcPr>
            <w:tcW w:w="534" w:type="dxa"/>
            <w:tcBorders>
              <w:top w:val="nil"/>
              <w:left w:val="nil"/>
              <w:bottom w:val="nil"/>
              <w:right w:val="nil"/>
            </w:tcBorders>
            <w:shd w:val="clear" w:color="auto" w:fill="auto"/>
            <w:noWrap/>
            <w:vAlign w:val="bottom"/>
            <w:hideMark/>
          </w:tcPr>
          <w:p w14:paraId="3C11F43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D19F5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3.30E-05</w:t>
            </w:r>
          </w:p>
        </w:tc>
        <w:tc>
          <w:tcPr>
            <w:tcW w:w="670" w:type="dxa"/>
            <w:tcBorders>
              <w:top w:val="nil"/>
              <w:left w:val="nil"/>
              <w:bottom w:val="nil"/>
              <w:right w:val="nil"/>
            </w:tcBorders>
            <w:shd w:val="clear" w:color="auto" w:fill="auto"/>
            <w:noWrap/>
            <w:vAlign w:val="bottom"/>
            <w:hideMark/>
          </w:tcPr>
          <w:p w14:paraId="5FD9C40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380E0D3"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B3B64C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Education level of the household head</w:t>
            </w:r>
          </w:p>
        </w:tc>
        <w:tc>
          <w:tcPr>
            <w:tcW w:w="1264" w:type="dxa"/>
            <w:gridSpan w:val="2"/>
            <w:tcBorders>
              <w:top w:val="nil"/>
              <w:left w:val="nil"/>
              <w:bottom w:val="nil"/>
              <w:right w:val="nil"/>
            </w:tcBorders>
            <w:shd w:val="clear" w:color="auto" w:fill="auto"/>
            <w:noWrap/>
            <w:vAlign w:val="bottom"/>
            <w:hideMark/>
          </w:tcPr>
          <w:p w14:paraId="2096C712" w14:textId="1882D832"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0.115</w:t>
            </w:r>
          </w:p>
        </w:tc>
        <w:tc>
          <w:tcPr>
            <w:tcW w:w="534" w:type="dxa"/>
            <w:tcBorders>
              <w:top w:val="nil"/>
              <w:left w:val="nil"/>
              <w:bottom w:val="nil"/>
              <w:right w:val="nil"/>
            </w:tcBorders>
            <w:shd w:val="clear" w:color="auto" w:fill="auto"/>
            <w:noWrap/>
            <w:vAlign w:val="bottom"/>
            <w:hideMark/>
          </w:tcPr>
          <w:p w14:paraId="535FB2AA" w14:textId="6EACB31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955F54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0.076</w:t>
            </w:r>
          </w:p>
        </w:tc>
        <w:tc>
          <w:tcPr>
            <w:tcW w:w="534" w:type="dxa"/>
            <w:tcBorders>
              <w:top w:val="nil"/>
              <w:left w:val="nil"/>
              <w:bottom w:val="nil"/>
              <w:right w:val="nil"/>
            </w:tcBorders>
            <w:shd w:val="clear" w:color="auto" w:fill="auto"/>
            <w:noWrap/>
            <w:vAlign w:val="bottom"/>
            <w:hideMark/>
          </w:tcPr>
          <w:p w14:paraId="11AF96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831B5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6.32E-04</w:t>
            </w:r>
          </w:p>
        </w:tc>
        <w:tc>
          <w:tcPr>
            <w:tcW w:w="686" w:type="dxa"/>
            <w:tcBorders>
              <w:top w:val="nil"/>
              <w:left w:val="nil"/>
              <w:bottom w:val="nil"/>
              <w:right w:val="nil"/>
            </w:tcBorders>
            <w:shd w:val="clear" w:color="auto" w:fill="auto"/>
            <w:noWrap/>
            <w:vAlign w:val="bottom"/>
            <w:hideMark/>
          </w:tcPr>
          <w:p w14:paraId="45FEF1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07385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4ADB150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1C2CB0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0.004</w:t>
            </w:r>
          </w:p>
        </w:tc>
        <w:tc>
          <w:tcPr>
            <w:tcW w:w="534" w:type="dxa"/>
            <w:tcBorders>
              <w:top w:val="nil"/>
              <w:left w:val="nil"/>
              <w:bottom w:val="nil"/>
              <w:right w:val="nil"/>
            </w:tcBorders>
            <w:shd w:val="clear" w:color="auto" w:fill="auto"/>
            <w:noWrap/>
            <w:vAlign w:val="bottom"/>
            <w:hideMark/>
          </w:tcPr>
          <w:p w14:paraId="38F437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C01B61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9.21E-05</w:t>
            </w:r>
          </w:p>
        </w:tc>
        <w:tc>
          <w:tcPr>
            <w:tcW w:w="691" w:type="dxa"/>
            <w:tcBorders>
              <w:top w:val="nil"/>
              <w:left w:val="nil"/>
              <w:bottom w:val="nil"/>
              <w:right w:val="nil"/>
            </w:tcBorders>
            <w:shd w:val="clear" w:color="auto" w:fill="auto"/>
            <w:noWrap/>
            <w:vAlign w:val="bottom"/>
            <w:hideMark/>
          </w:tcPr>
          <w:p w14:paraId="38B357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334F1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-175.642*</w:t>
            </w:r>
          </w:p>
        </w:tc>
        <w:tc>
          <w:tcPr>
            <w:tcW w:w="534" w:type="dxa"/>
            <w:tcBorders>
              <w:top w:val="nil"/>
              <w:left w:val="nil"/>
              <w:bottom w:val="nil"/>
              <w:right w:val="nil"/>
            </w:tcBorders>
            <w:shd w:val="clear" w:color="auto" w:fill="auto"/>
            <w:noWrap/>
            <w:vAlign w:val="bottom"/>
            <w:hideMark/>
          </w:tcPr>
          <w:p w14:paraId="313143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49EDAC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588.644**</w:t>
            </w:r>
          </w:p>
        </w:tc>
        <w:tc>
          <w:tcPr>
            <w:tcW w:w="1653" w:type="dxa"/>
            <w:gridSpan w:val="3"/>
            <w:tcBorders>
              <w:top w:val="nil"/>
              <w:left w:val="nil"/>
              <w:bottom w:val="nil"/>
              <w:right w:val="nil"/>
            </w:tcBorders>
            <w:shd w:val="clear" w:color="auto" w:fill="auto"/>
            <w:noWrap/>
            <w:vAlign w:val="bottom"/>
            <w:hideMark/>
          </w:tcPr>
          <w:p w14:paraId="3DF77C0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6.44E-03</w:t>
            </w:r>
          </w:p>
        </w:tc>
        <w:tc>
          <w:tcPr>
            <w:tcW w:w="670" w:type="dxa"/>
            <w:tcBorders>
              <w:top w:val="nil"/>
              <w:left w:val="nil"/>
              <w:bottom w:val="nil"/>
              <w:right w:val="nil"/>
            </w:tcBorders>
            <w:shd w:val="clear" w:color="auto" w:fill="auto"/>
            <w:noWrap/>
            <w:vAlign w:val="bottom"/>
            <w:hideMark/>
          </w:tcPr>
          <w:p w14:paraId="5A5D2C7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6F3F735" w14:textId="77777777" w:rsidTr="0037260F">
        <w:trPr>
          <w:trHeight w:val="300"/>
        </w:trPr>
        <w:tc>
          <w:tcPr>
            <w:tcW w:w="3843" w:type="dxa"/>
            <w:vMerge/>
            <w:tcBorders>
              <w:top w:val="nil"/>
              <w:left w:val="nil"/>
              <w:bottom w:val="nil"/>
              <w:right w:val="single" w:sz="4" w:space="0" w:color="auto"/>
            </w:tcBorders>
            <w:vAlign w:val="center"/>
            <w:hideMark/>
          </w:tcPr>
          <w:p w14:paraId="423DCC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DE20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(0.027)</w:t>
            </w:r>
          </w:p>
        </w:tc>
        <w:tc>
          <w:tcPr>
            <w:tcW w:w="534" w:type="dxa"/>
            <w:tcBorders>
              <w:top w:val="nil"/>
              <w:left w:val="nil"/>
              <w:bottom w:val="nil"/>
              <w:right w:val="nil"/>
            </w:tcBorders>
            <w:shd w:val="clear" w:color="auto" w:fill="auto"/>
            <w:noWrap/>
            <w:vAlign w:val="bottom"/>
            <w:hideMark/>
          </w:tcPr>
          <w:p w14:paraId="7F7EC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DF915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(0.062)</w:t>
            </w:r>
          </w:p>
        </w:tc>
        <w:tc>
          <w:tcPr>
            <w:tcW w:w="534" w:type="dxa"/>
            <w:tcBorders>
              <w:top w:val="nil"/>
              <w:left w:val="nil"/>
              <w:bottom w:val="nil"/>
              <w:right w:val="nil"/>
            </w:tcBorders>
            <w:shd w:val="clear" w:color="auto" w:fill="auto"/>
            <w:noWrap/>
            <w:vAlign w:val="bottom"/>
            <w:hideMark/>
          </w:tcPr>
          <w:p w14:paraId="17C6FBF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BD3B6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5.41E-04</w:t>
            </w:r>
          </w:p>
        </w:tc>
        <w:tc>
          <w:tcPr>
            <w:tcW w:w="686" w:type="dxa"/>
            <w:tcBorders>
              <w:top w:val="nil"/>
              <w:left w:val="nil"/>
              <w:bottom w:val="nil"/>
              <w:right w:val="nil"/>
            </w:tcBorders>
            <w:shd w:val="clear" w:color="auto" w:fill="auto"/>
            <w:noWrap/>
            <w:vAlign w:val="bottom"/>
            <w:hideMark/>
          </w:tcPr>
          <w:p w14:paraId="419C9D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061BB2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30565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A81D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7B8128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50303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1.51E-03</w:t>
            </w:r>
          </w:p>
        </w:tc>
        <w:tc>
          <w:tcPr>
            <w:tcW w:w="691" w:type="dxa"/>
            <w:tcBorders>
              <w:top w:val="nil"/>
              <w:left w:val="nil"/>
              <w:bottom w:val="nil"/>
              <w:right w:val="nil"/>
            </w:tcBorders>
            <w:shd w:val="clear" w:color="auto" w:fill="auto"/>
            <w:noWrap/>
            <w:vAlign w:val="bottom"/>
            <w:hideMark/>
          </w:tcPr>
          <w:p w14:paraId="7F9B5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4632D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-9.79E+01</w:t>
            </w:r>
          </w:p>
        </w:tc>
        <w:tc>
          <w:tcPr>
            <w:tcW w:w="534" w:type="dxa"/>
            <w:tcBorders>
              <w:top w:val="nil"/>
              <w:left w:val="nil"/>
              <w:bottom w:val="nil"/>
              <w:right w:val="nil"/>
            </w:tcBorders>
            <w:shd w:val="clear" w:color="auto" w:fill="auto"/>
            <w:noWrap/>
            <w:vAlign w:val="bottom"/>
            <w:hideMark/>
          </w:tcPr>
          <w:p w14:paraId="6BDB17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F157D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(258.916)</w:t>
            </w:r>
          </w:p>
        </w:tc>
        <w:tc>
          <w:tcPr>
            <w:tcW w:w="534" w:type="dxa"/>
            <w:tcBorders>
              <w:top w:val="nil"/>
              <w:left w:val="nil"/>
              <w:bottom w:val="nil"/>
              <w:right w:val="nil"/>
            </w:tcBorders>
            <w:shd w:val="clear" w:color="auto" w:fill="auto"/>
            <w:noWrap/>
            <w:vAlign w:val="bottom"/>
            <w:hideMark/>
          </w:tcPr>
          <w:p w14:paraId="066E3C0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E016E4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1.53E-05</w:t>
            </w:r>
          </w:p>
        </w:tc>
        <w:tc>
          <w:tcPr>
            <w:tcW w:w="670" w:type="dxa"/>
            <w:tcBorders>
              <w:top w:val="nil"/>
              <w:left w:val="nil"/>
              <w:bottom w:val="nil"/>
              <w:right w:val="nil"/>
            </w:tcBorders>
            <w:shd w:val="clear" w:color="auto" w:fill="auto"/>
            <w:noWrap/>
            <w:vAlign w:val="bottom"/>
            <w:hideMark/>
          </w:tcPr>
          <w:p w14:paraId="27F040D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A14133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5F7F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Food expenditure</w:t>
            </w:r>
          </w:p>
        </w:tc>
        <w:tc>
          <w:tcPr>
            <w:tcW w:w="1264" w:type="dxa"/>
            <w:gridSpan w:val="2"/>
            <w:tcBorders>
              <w:top w:val="nil"/>
              <w:left w:val="nil"/>
              <w:bottom w:val="nil"/>
              <w:right w:val="nil"/>
            </w:tcBorders>
            <w:shd w:val="clear" w:color="auto" w:fill="auto"/>
            <w:noWrap/>
            <w:vAlign w:val="bottom"/>
            <w:hideMark/>
          </w:tcPr>
          <w:p w14:paraId="229FA44A" w14:textId="1DDEAFD4"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0.023</w:t>
            </w:r>
          </w:p>
        </w:tc>
        <w:tc>
          <w:tcPr>
            <w:tcW w:w="534" w:type="dxa"/>
            <w:tcBorders>
              <w:top w:val="nil"/>
              <w:left w:val="nil"/>
              <w:bottom w:val="nil"/>
              <w:right w:val="nil"/>
            </w:tcBorders>
            <w:shd w:val="clear" w:color="auto" w:fill="auto"/>
            <w:noWrap/>
            <w:vAlign w:val="bottom"/>
            <w:hideMark/>
          </w:tcPr>
          <w:p w14:paraId="616E7FC6" w14:textId="030C2B31"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6728C76A" w14:textId="76D69BDB"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22770A59" w14:textId="22260D2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BD4ADD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2.71E-04</w:t>
            </w:r>
          </w:p>
        </w:tc>
        <w:tc>
          <w:tcPr>
            <w:tcW w:w="686" w:type="dxa"/>
            <w:tcBorders>
              <w:top w:val="nil"/>
              <w:left w:val="nil"/>
              <w:bottom w:val="nil"/>
              <w:right w:val="nil"/>
            </w:tcBorders>
            <w:shd w:val="clear" w:color="auto" w:fill="auto"/>
            <w:noWrap/>
            <w:vAlign w:val="bottom"/>
            <w:hideMark/>
          </w:tcPr>
          <w:p w14:paraId="391D926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3E857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0.002***</w:t>
            </w:r>
          </w:p>
        </w:tc>
        <w:tc>
          <w:tcPr>
            <w:tcW w:w="534" w:type="dxa"/>
            <w:tcBorders>
              <w:top w:val="nil"/>
              <w:left w:val="nil"/>
              <w:bottom w:val="nil"/>
              <w:right w:val="nil"/>
            </w:tcBorders>
            <w:shd w:val="clear" w:color="auto" w:fill="auto"/>
            <w:noWrap/>
            <w:vAlign w:val="bottom"/>
            <w:hideMark/>
          </w:tcPr>
          <w:p w14:paraId="2037C4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166B92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7E616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0EB43A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1.58E-04</w:t>
            </w:r>
          </w:p>
        </w:tc>
        <w:tc>
          <w:tcPr>
            <w:tcW w:w="691" w:type="dxa"/>
            <w:tcBorders>
              <w:top w:val="nil"/>
              <w:left w:val="nil"/>
              <w:bottom w:val="nil"/>
              <w:right w:val="nil"/>
            </w:tcBorders>
            <w:shd w:val="clear" w:color="auto" w:fill="auto"/>
            <w:noWrap/>
            <w:vAlign w:val="bottom"/>
            <w:hideMark/>
          </w:tcPr>
          <w:p w14:paraId="2C8E63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416" w:type="dxa"/>
            <w:tcBorders>
              <w:top w:val="nil"/>
              <w:left w:val="nil"/>
              <w:bottom w:val="nil"/>
              <w:right w:val="nil"/>
            </w:tcBorders>
            <w:shd w:val="clear" w:color="auto" w:fill="auto"/>
            <w:noWrap/>
            <w:vAlign w:val="bottom"/>
            <w:hideMark/>
          </w:tcPr>
          <w:p w14:paraId="6D84B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42.078***</w:t>
            </w:r>
          </w:p>
        </w:tc>
        <w:tc>
          <w:tcPr>
            <w:tcW w:w="2303" w:type="dxa"/>
            <w:gridSpan w:val="4"/>
            <w:tcBorders>
              <w:top w:val="nil"/>
              <w:left w:val="nil"/>
              <w:bottom w:val="nil"/>
              <w:right w:val="nil"/>
            </w:tcBorders>
            <w:shd w:val="clear" w:color="auto" w:fill="auto"/>
            <w:noWrap/>
            <w:vAlign w:val="bottom"/>
            <w:hideMark/>
          </w:tcPr>
          <w:p w14:paraId="174CB1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53.863***</w:t>
            </w:r>
          </w:p>
        </w:tc>
        <w:tc>
          <w:tcPr>
            <w:tcW w:w="1921" w:type="dxa"/>
            <w:gridSpan w:val="3"/>
            <w:tcBorders>
              <w:top w:val="nil"/>
              <w:left w:val="nil"/>
              <w:bottom w:val="nil"/>
              <w:right w:val="nil"/>
            </w:tcBorders>
            <w:shd w:val="clear" w:color="auto" w:fill="auto"/>
            <w:noWrap/>
            <w:vAlign w:val="bottom"/>
            <w:hideMark/>
          </w:tcPr>
          <w:p w14:paraId="7445A2F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4.98E-04</w:t>
            </w:r>
          </w:p>
        </w:tc>
        <w:tc>
          <w:tcPr>
            <w:tcW w:w="670" w:type="dxa"/>
            <w:tcBorders>
              <w:top w:val="nil"/>
              <w:left w:val="nil"/>
              <w:bottom w:val="nil"/>
              <w:right w:val="nil"/>
            </w:tcBorders>
            <w:shd w:val="clear" w:color="auto" w:fill="auto"/>
            <w:noWrap/>
            <w:vAlign w:val="bottom"/>
            <w:hideMark/>
          </w:tcPr>
          <w:p w14:paraId="2E8A48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F679E" w14:textId="77777777" w:rsidTr="0037260F">
        <w:trPr>
          <w:trHeight w:val="300"/>
        </w:trPr>
        <w:tc>
          <w:tcPr>
            <w:tcW w:w="3843" w:type="dxa"/>
            <w:vMerge/>
            <w:tcBorders>
              <w:top w:val="nil"/>
              <w:left w:val="nil"/>
              <w:bottom w:val="nil"/>
              <w:right w:val="single" w:sz="4" w:space="0" w:color="auto"/>
            </w:tcBorders>
            <w:vAlign w:val="center"/>
            <w:hideMark/>
          </w:tcPr>
          <w:p w14:paraId="3F31AEB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008BA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9DC7C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AA65CF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B4880B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7DB26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7.60E-06</w:t>
            </w:r>
          </w:p>
        </w:tc>
        <w:tc>
          <w:tcPr>
            <w:tcW w:w="686" w:type="dxa"/>
            <w:tcBorders>
              <w:top w:val="nil"/>
              <w:left w:val="nil"/>
              <w:bottom w:val="nil"/>
              <w:right w:val="nil"/>
            </w:tcBorders>
            <w:shd w:val="clear" w:color="auto" w:fill="auto"/>
            <w:noWrap/>
            <w:vAlign w:val="bottom"/>
            <w:hideMark/>
          </w:tcPr>
          <w:p w14:paraId="3C3325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137CBD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493A0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E85990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64B79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87D4D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2.15E-05</w:t>
            </w:r>
          </w:p>
        </w:tc>
        <w:tc>
          <w:tcPr>
            <w:tcW w:w="691" w:type="dxa"/>
            <w:tcBorders>
              <w:top w:val="nil"/>
              <w:left w:val="nil"/>
              <w:bottom w:val="nil"/>
              <w:right w:val="nil"/>
            </w:tcBorders>
            <w:shd w:val="clear" w:color="auto" w:fill="auto"/>
            <w:noWrap/>
            <w:vAlign w:val="bottom"/>
            <w:hideMark/>
          </w:tcPr>
          <w:p w14:paraId="0A14A15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47E6A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-2.64E+00</w:t>
            </w:r>
          </w:p>
        </w:tc>
        <w:tc>
          <w:tcPr>
            <w:tcW w:w="534" w:type="dxa"/>
            <w:tcBorders>
              <w:top w:val="nil"/>
              <w:left w:val="nil"/>
              <w:bottom w:val="nil"/>
              <w:right w:val="nil"/>
            </w:tcBorders>
            <w:shd w:val="clear" w:color="auto" w:fill="auto"/>
            <w:noWrap/>
            <w:vAlign w:val="bottom"/>
            <w:hideMark/>
          </w:tcPr>
          <w:p w14:paraId="10BF5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1758A0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(3.992)</w:t>
            </w:r>
          </w:p>
        </w:tc>
        <w:tc>
          <w:tcPr>
            <w:tcW w:w="534" w:type="dxa"/>
            <w:tcBorders>
              <w:top w:val="nil"/>
              <w:left w:val="nil"/>
              <w:bottom w:val="nil"/>
              <w:right w:val="nil"/>
            </w:tcBorders>
            <w:shd w:val="clear" w:color="auto" w:fill="auto"/>
            <w:noWrap/>
            <w:vAlign w:val="bottom"/>
            <w:hideMark/>
          </w:tcPr>
          <w:p w14:paraId="3E01386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FDD1F1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2.14E-07</w:t>
            </w:r>
          </w:p>
        </w:tc>
        <w:tc>
          <w:tcPr>
            <w:tcW w:w="670" w:type="dxa"/>
            <w:tcBorders>
              <w:top w:val="nil"/>
              <w:left w:val="nil"/>
              <w:bottom w:val="nil"/>
              <w:right w:val="nil"/>
            </w:tcBorders>
            <w:shd w:val="clear" w:color="auto" w:fill="auto"/>
            <w:noWrap/>
            <w:vAlign w:val="bottom"/>
            <w:hideMark/>
          </w:tcPr>
          <w:p w14:paraId="70FF33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34DE19"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C16C1A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Non-food expenditure</w:t>
            </w:r>
          </w:p>
        </w:tc>
        <w:tc>
          <w:tcPr>
            <w:tcW w:w="1264" w:type="dxa"/>
            <w:gridSpan w:val="2"/>
            <w:tcBorders>
              <w:top w:val="nil"/>
              <w:left w:val="nil"/>
              <w:bottom w:val="nil"/>
              <w:right w:val="nil"/>
            </w:tcBorders>
            <w:shd w:val="clear" w:color="auto" w:fill="auto"/>
            <w:noWrap/>
            <w:vAlign w:val="bottom"/>
            <w:hideMark/>
          </w:tcPr>
          <w:p w14:paraId="001133A4" w14:textId="67E0E8E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2EF6BE9F" w14:textId="3A543326"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AFB9B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0.00005</w:t>
            </w:r>
          </w:p>
        </w:tc>
        <w:tc>
          <w:tcPr>
            <w:tcW w:w="534" w:type="dxa"/>
            <w:tcBorders>
              <w:top w:val="nil"/>
              <w:left w:val="nil"/>
              <w:bottom w:val="nil"/>
              <w:right w:val="nil"/>
            </w:tcBorders>
            <w:shd w:val="clear" w:color="auto" w:fill="auto"/>
            <w:noWrap/>
            <w:vAlign w:val="bottom"/>
            <w:hideMark/>
          </w:tcPr>
          <w:p w14:paraId="318584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A26D09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1.16E-06</w:t>
            </w:r>
          </w:p>
        </w:tc>
        <w:tc>
          <w:tcPr>
            <w:tcW w:w="686" w:type="dxa"/>
            <w:tcBorders>
              <w:top w:val="nil"/>
              <w:left w:val="nil"/>
              <w:bottom w:val="nil"/>
              <w:right w:val="nil"/>
            </w:tcBorders>
            <w:shd w:val="clear" w:color="auto" w:fill="auto"/>
            <w:noWrap/>
            <w:vAlign w:val="bottom"/>
            <w:hideMark/>
          </w:tcPr>
          <w:p w14:paraId="6E1C24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8A62E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4.00E-05</w:t>
            </w:r>
          </w:p>
        </w:tc>
        <w:tc>
          <w:tcPr>
            <w:tcW w:w="534" w:type="dxa"/>
            <w:tcBorders>
              <w:top w:val="nil"/>
              <w:left w:val="nil"/>
              <w:bottom w:val="nil"/>
              <w:right w:val="nil"/>
            </w:tcBorders>
            <w:shd w:val="clear" w:color="auto" w:fill="auto"/>
            <w:noWrap/>
            <w:vAlign w:val="bottom"/>
            <w:hideMark/>
          </w:tcPr>
          <w:p w14:paraId="2A4504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4DBD1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6FFBDC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59A7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-6.12E-07</w:t>
            </w:r>
          </w:p>
        </w:tc>
        <w:tc>
          <w:tcPr>
            <w:tcW w:w="691" w:type="dxa"/>
            <w:tcBorders>
              <w:top w:val="nil"/>
              <w:left w:val="nil"/>
              <w:bottom w:val="nil"/>
              <w:right w:val="nil"/>
            </w:tcBorders>
            <w:shd w:val="clear" w:color="auto" w:fill="auto"/>
            <w:noWrap/>
            <w:vAlign w:val="bottom"/>
            <w:hideMark/>
          </w:tcPr>
          <w:p w14:paraId="067ED88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4B4534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8.94E-01</w:t>
            </w:r>
          </w:p>
        </w:tc>
        <w:tc>
          <w:tcPr>
            <w:tcW w:w="534" w:type="dxa"/>
            <w:tcBorders>
              <w:top w:val="nil"/>
              <w:left w:val="nil"/>
              <w:bottom w:val="nil"/>
              <w:right w:val="nil"/>
            </w:tcBorders>
            <w:shd w:val="clear" w:color="auto" w:fill="auto"/>
            <w:noWrap/>
            <w:vAlign w:val="bottom"/>
            <w:hideMark/>
          </w:tcPr>
          <w:p w14:paraId="38FD84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70C757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0.718</w:t>
            </w:r>
          </w:p>
        </w:tc>
        <w:tc>
          <w:tcPr>
            <w:tcW w:w="534" w:type="dxa"/>
            <w:tcBorders>
              <w:top w:val="nil"/>
              <w:left w:val="nil"/>
              <w:bottom w:val="nil"/>
              <w:right w:val="nil"/>
            </w:tcBorders>
            <w:shd w:val="clear" w:color="auto" w:fill="auto"/>
            <w:noWrap/>
            <w:vAlign w:val="bottom"/>
            <w:hideMark/>
          </w:tcPr>
          <w:p w14:paraId="2A6A2C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64B613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1.72E-05</w:t>
            </w:r>
          </w:p>
        </w:tc>
        <w:tc>
          <w:tcPr>
            <w:tcW w:w="670" w:type="dxa"/>
            <w:tcBorders>
              <w:top w:val="nil"/>
              <w:left w:val="nil"/>
              <w:bottom w:val="nil"/>
              <w:right w:val="nil"/>
            </w:tcBorders>
            <w:shd w:val="clear" w:color="auto" w:fill="auto"/>
            <w:noWrap/>
            <w:vAlign w:val="bottom"/>
            <w:hideMark/>
          </w:tcPr>
          <w:p w14:paraId="54DE176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41F6F58" w14:textId="77777777" w:rsidTr="0037260F">
        <w:trPr>
          <w:trHeight w:val="300"/>
        </w:trPr>
        <w:tc>
          <w:tcPr>
            <w:tcW w:w="3843" w:type="dxa"/>
            <w:vMerge/>
            <w:tcBorders>
              <w:top w:val="nil"/>
              <w:left w:val="nil"/>
              <w:bottom w:val="nil"/>
              <w:right w:val="single" w:sz="4" w:space="0" w:color="auto"/>
            </w:tcBorders>
            <w:vAlign w:val="center"/>
            <w:hideMark/>
          </w:tcPr>
          <w:p w14:paraId="723965C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F0392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(0.0005)</w:t>
            </w:r>
          </w:p>
        </w:tc>
        <w:tc>
          <w:tcPr>
            <w:tcW w:w="534" w:type="dxa"/>
            <w:tcBorders>
              <w:top w:val="nil"/>
              <w:left w:val="nil"/>
              <w:bottom w:val="nil"/>
              <w:right w:val="nil"/>
            </w:tcBorders>
            <w:shd w:val="clear" w:color="auto" w:fill="auto"/>
            <w:noWrap/>
            <w:vAlign w:val="bottom"/>
            <w:hideMark/>
          </w:tcPr>
          <w:p w14:paraId="670FDD7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B14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B3CAB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21967A2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4.62E-06</w:t>
            </w:r>
          </w:p>
        </w:tc>
        <w:tc>
          <w:tcPr>
            <w:tcW w:w="686" w:type="dxa"/>
            <w:tcBorders>
              <w:top w:val="nil"/>
              <w:left w:val="nil"/>
              <w:bottom w:val="nil"/>
              <w:right w:val="nil"/>
            </w:tcBorders>
            <w:shd w:val="clear" w:color="auto" w:fill="auto"/>
            <w:noWrap/>
            <w:vAlign w:val="bottom"/>
            <w:hideMark/>
          </w:tcPr>
          <w:p w14:paraId="24D854D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A3B00C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-5.00E-05</w:t>
            </w:r>
          </w:p>
        </w:tc>
        <w:tc>
          <w:tcPr>
            <w:tcW w:w="534" w:type="dxa"/>
            <w:tcBorders>
              <w:top w:val="nil"/>
              <w:left w:val="nil"/>
              <w:bottom w:val="nil"/>
              <w:right w:val="nil"/>
            </w:tcBorders>
            <w:shd w:val="clear" w:color="auto" w:fill="auto"/>
            <w:noWrap/>
            <w:vAlign w:val="bottom"/>
            <w:hideMark/>
          </w:tcPr>
          <w:p w14:paraId="6499181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3D65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E6E759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EA3179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1.45E-05</w:t>
            </w:r>
          </w:p>
        </w:tc>
        <w:tc>
          <w:tcPr>
            <w:tcW w:w="691" w:type="dxa"/>
            <w:tcBorders>
              <w:top w:val="nil"/>
              <w:left w:val="nil"/>
              <w:bottom w:val="nil"/>
              <w:right w:val="nil"/>
            </w:tcBorders>
            <w:shd w:val="clear" w:color="auto" w:fill="auto"/>
            <w:noWrap/>
            <w:vAlign w:val="bottom"/>
            <w:hideMark/>
          </w:tcPr>
          <w:p w14:paraId="31CD23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D0D95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-1.77E+00</w:t>
            </w:r>
          </w:p>
        </w:tc>
        <w:tc>
          <w:tcPr>
            <w:tcW w:w="534" w:type="dxa"/>
            <w:tcBorders>
              <w:top w:val="nil"/>
              <w:left w:val="nil"/>
              <w:bottom w:val="nil"/>
              <w:right w:val="nil"/>
            </w:tcBorders>
            <w:shd w:val="clear" w:color="auto" w:fill="auto"/>
            <w:noWrap/>
            <w:vAlign w:val="bottom"/>
            <w:hideMark/>
          </w:tcPr>
          <w:p w14:paraId="582F465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8AB0A2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(2.592)</w:t>
            </w:r>
          </w:p>
        </w:tc>
        <w:tc>
          <w:tcPr>
            <w:tcW w:w="534" w:type="dxa"/>
            <w:tcBorders>
              <w:top w:val="nil"/>
              <w:left w:val="nil"/>
              <w:bottom w:val="nil"/>
              <w:right w:val="nil"/>
            </w:tcBorders>
            <w:shd w:val="clear" w:color="auto" w:fill="auto"/>
            <w:noWrap/>
            <w:vAlign w:val="bottom"/>
            <w:hideMark/>
          </w:tcPr>
          <w:p w14:paraId="44B0F54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3BF45DE"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1.46E-07</w:t>
            </w:r>
          </w:p>
        </w:tc>
        <w:tc>
          <w:tcPr>
            <w:tcW w:w="670" w:type="dxa"/>
            <w:tcBorders>
              <w:top w:val="nil"/>
              <w:left w:val="nil"/>
              <w:bottom w:val="nil"/>
              <w:right w:val="nil"/>
            </w:tcBorders>
            <w:shd w:val="clear" w:color="auto" w:fill="auto"/>
            <w:noWrap/>
            <w:vAlign w:val="bottom"/>
            <w:hideMark/>
          </w:tcPr>
          <w:p w14:paraId="6BE826A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7879DC28"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4FF4FE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Incomes</w:t>
            </w:r>
          </w:p>
        </w:tc>
        <w:tc>
          <w:tcPr>
            <w:tcW w:w="1264" w:type="dxa"/>
            <w:gridSpan w:val="2"/>
            <w:tcBorders>
              <w:top w:val="nil"/>
              <w:left w:val="nil"/>
              <w:bottom w:val="nil"/>
              <w:right w:val="nil"/>
            </w:tcBorders>
            <w:shd w:val="clear" w:color="auto" w:fill="auto"/>
            <w:noWrap/>
            <w:vAlign w:val="bottom"/>
            <w:hideMark/>
          </w:tcPr>
          <w:p w14:paraId="51A9D9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0.00004</w:t>
            </w:r>
          </w:p>
        </w:tc>
        <w:tc>
          <w:tcPr>
            <w:tcW w:w="534" w:type="dxa"/>
            <w:tcBorders>
              <w:top w:val="nil"/>
              <w:left w:val="nil"/>
              <w:bottom w:val="nil"/>
              <w:right w:val="nil"/>
            </w:tcBorders>
            <w:shd w:val="clear" w:color="auto" w:fill="auto"/>
            <w:noWrap/>
            <w:vAlign w:val="bottom"/>
            <w:hideMark/>
          </w:tcPr>
          <w:p w14:paraId="7BFB193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B02E0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-0.00003</w:t>
            </w:r>
          </w:p>
        </w:tc>
        <w:tc>
          <w:tcPr>
            <w:tcW w:w="534" w:type="dxa"/>
            <w:tcBorders>
              <w:top w:val="nil"/>
              <w:left w:val="nil"/>
              <w:bottom w:val="nil"/>
              <w:right w:val="nil"/>
            </w:tcBorders>
            <w:shd w:val="clear" w:color="auto" w:fill="auto"/>
            <w:noWrap/>
            <w:vAlign w:val="bottom"/>
            <w:hideMark/>
          </w:tcPr>
          <w:p w14:paraId="6875A9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E9F0D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-1.69E-07</w:t>
            </w:r>
          </w:p>
        </w:tc>
        <w:tc>
          <w:tcPr>
            <w:tcW w:w="686" w:type="dxa"/>
            <w:tcBorders>
              <w:top w:val="nil"/>
              <w:left w:val="nil"/>
              <w:bottom w:val="nil"/>
              <w:right w:val="nil"/>
            </w:tcBorders>
            <w:shd w:val="clear" w:color="auto" w:fill="auto"/>
            <w:noWrap/>
            <w:vAlign w:val="bottom"/>
            <w:hideMark/>
          </w:tcPr>
          <w:p w14:paraId="1DC80D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C4E68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2CBB5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C0203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54474E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9EDED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9.55E-07</w:t>
            </w:r>
          </w:p>
        </w:tc>
        <w:tc>
          <w:tcPr>
            <w:tcW w:w="691" w:type="dxa"/>
            <w:tcBorders>
              <w:top w:val="nil"/>
              <w:left w:val="nil"/>
              <w:bottom w:val="nil"/>
              <w:right w:val="nil"/>
            </w:tcBorders>
            <w:shd w:val="clear" w:color="auto" w:fill="auto"/>
            <w:noWrap/>
            <w:vAlign w:val="bottom"/>
            <w:hideMark/>
          </w:tcPr>
          <w:p w14:paraId="3FD855E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963FFF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-2.19E-01</w:t>
            </w:r>
          </w:p>
        </w:tc>
        <w:tc>
          <w:tcPr>
            <w:tcW w:w="534" w:type="dxa"/>
            <w:tcBorders>
              <w:top w:val="nil"/>
              <w:left w:val="nil"/>
              <w:bottom w:val="nil"/>
              <w:right w:val="nil"/>
            </w:tcBorders>
            <w:shd w:val="clear" w:color="auto" w:fill="auto"/>
            <w:noWrap/>
            <w:vAlign w:val="bottom"/>
            <w:hideMark/>
          </w:tcPr>
          <w:p w14:paraId="3C5F95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9F34E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0.110</w:t>
            </w:r>
          </w:p>
        </w:tc>
        <w:tc>
          <w:tcPr>
            <w:tcW w:w="534" w:type="dxa"/>
            <w:tcBorders>
              <w:top w:val="nil"/>
              <w:left w:val="nil"/>
              <w:bottom w:val="nil"/>
              <w:right w:val="nil"/>
            </w:tcBorders>
            <w:shd w:val="clear" w:color="auto" w:fill="auto"/>
            <w:noWrap/>
            <w:vAlign w:val="bottom"/>
            <w:hideMark/>
          </w:tcPr>
          <w:p w14:paraId="4621471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5B1E6D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1.22E-06</w:t>
            </w:r>
          </w:p>
        </w:tc>
        <w:tc>
          <w:tcPr>
            <w:tcW w:w="670" w:type="dxa"/>
            <w:tcBorders>
              <w:top w:val="nil"/>
              <w:left w:val="nil"/>
              <w:bottom w:val="nil"/>
              <w:right w:val="nil"/>
            </w:tcBorders>
            <w:shd w:val="clear" w:color="auto" w:fill="auto"/>
            <w:noWrap/>
            <w:vAlign w:val="bottom"/>
            <w:hideMark/>
          </w:tcPr>
          <w:p w14:paraId="14F0E4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E8381" w14:textId="77777777" w:rsidTr="0037260F">
        <w:trPr>
          <w:trHeight w:val="300"/>
        </w:trPr>
        <w:tc>
          <w:tcPr>
            <w:tcW w:w="3843" w:type="dxa"/>
            <w:vMerge/>
            <w:tcBorders>
              <w:top w:val="nil"/>
              <w:left w:val="nil"/>
              <w:bottom w:val="nil"/>
              <w:right w:val="single" w:sz="4" w:space="0" w:color="auto"/>
            </w:tcBorders>
            <w:vAlign w:val="center"/>
            <w:hideMark/>
          </w:tcPr>
          <w:p w14:paraId="75FFE1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4789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503C3B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D621F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EE1DE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A1D7E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4.88E-07</w:t>
            </w:r>
          </w:p>
        </w:tc>
        <w:tc>
          <w:tcPr>
            <w:tcW w:w="686" w:type="dxa"/>
            <w:tcBorders>
              <w:top w:val="nil"/>
              <w:left w:val="nil"/>
              <w:bottom w:val="nil"/>
              <w:right w:val="nil"/>
            </w:tcBorders>
            <w:shd w:val="clear" w:color="auto" w:fill="auto"/>
            <w:noWrap/>
            <w:vAlign w:val="bottom"/>
            <w:hideMark/>
          </w:tcPr>
          <w:p w14:paraId="187C0C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9E56AA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0.00E+00</w:t>
            </w:r>
          </w:p>
        </w:tc>
        <w:tc>
          <w:tcPr>
            <w:tcW w:w="534" w:type="dxa"/>
            <w:tcBorders>
              <w:top w:val="nil"/>
              <w:left w:val="nil"/>
              <w:bottom w:val="nil"/>
              <w:right w:val="nil"/>
            </w:tcBorders>
            <w:shd w:val="clear" w:color="auto" w:fill="auto"/>
            <w:noWrap/>
            <w:vAlign w:val="bottom"/>
            <w:hideMark/>
          </w:tcPr>
          <w:p w14:paraId="2139CF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1DE2A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3151FC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6FDF5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1.32E-06</w:t>
            </w:r>
          </w:p>
        </w:tc>
        <w:tc>
          <w:tcPr>
            <w:tcW w:w="691" w:type="dxa"/>
            <w:tcBorders>
              <w:top w:val="nil"/>
              <w:left w:val="nil"/>
              <w:bottom w:val="nil"/>
              <w:right w:val="nil"/>
            </w:tcBorders>
            <w:shd w:val="clear" w:color="auto" w:fill="auto"/>
            <w:noWrap/>
            <w:vAlign w:val="bottom"/>
            <w:hideMark/>
          </w:tcPr>
          <w:p w14:paraId="4AD8F2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FCC3E2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-1.91E-01</w:t>
            </w:r>
          </w:p>
        </w:tc>
        <w:tc>
          <w:tcPr>
            <w:tcW w:w="534" w:type="dxa"/>
            <w:tcBorders>
              <w:top w:val="nil"/>
              <w:left w:val="nil"/>
              <w:bottom w:val="nil"/>
              <w:right w:val="nil"/>
            </w:tcBorders>
            <w:shd w:val="clear" w:color="auto" w:fill="auto"/>
            <w:noWrap/>
            <w:vAlign w:val="bottom"/>
            <w:hideMark/>
          </w:tcPr>
          <w:p w14:paraId="5978A0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03A3DC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(0.240)</w:t>
            </w:r>
          </w:p>
        </w:tc>
        <w:tc>
          <w:tcPr>
            <w:tcW w:w="534" w:type="dxa"/>
            <w:tcBorders>
              <w:top w:val="nil"/>
              <w:left w:val="nil"/>
              <w:bottom w:val="nil"/>
              <w:right w:val="nil"/>
            </w:tcBorders>
            <w:shd w:val="clear" w:color="auto" w:fill="auto"/>
            <w:noWrap/>
            <w:vAlign w:val="bottom"/>
            <w:hideMark/>
          </w:tcPr>
          <w:p w14:paraId="4050901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DB3D8A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1.50E-08</w:t>
            </w:r>
          </w:p>
        </w:tc>
        <w:tc>
          <w:tcPr>
            <w:tcW w:w="670" w:type="dxa"/>
            <w:tcBorders>
              <w:top w:val="nil"/>
              <w:left w:val="nil"/>
              <w:bottom w:val="nil"/>
              <w:right w:val="nil"/>
            </w:tcBorders>
            <w:shd w:val="clear" w:color="auto" w:fill="auto"/>
            <w:noWrap/>
            <w:vAlign w:val="bottom"/>
            <w:hideMark/>
          </w:tcPr>
          <w:p w14:paraId="278A8D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98C580C"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9E7A75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Total cropped area</w:t>
            </w:r>
          </w:p>
        </w:tc>
        <w:tc>
          <w:tcPr>
            <w:tcW w:w="1264" w:type="dxa"/>
            <w:gridSpan w:val="2"/>
            <w:tcBorders>
              <w:top w:val="nil"/>
              <w:left w:val="nil"/>
              <w:bottom w:val="nil"/>
              <w:right w:val="nil"/>
            </w:tcBorders>
            <w:shd w:val="clear" w:color="auto" w:fill="auto"/>
            <w:noWrap/>
            <w:vAlign w:val="bottom"/>
            <w:hideMark/>
          </w:tcPr>
          <w:p w14:paraId="170C3071" w14:textId="353AB43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0.053</w:t>
            </w:r>
          </w:p>
        </w:tc>
        <w:tc>
          <w:tcPr>
            <w:tcW w:w="534" w:type="dxa"/>
            <w:tcBorders>
              <w:top w:val="nil"/>
              <w:left w:val="nil"/>
              <w:bottom w:val="nil"/>
              <w:right w:val="nil"/>
            </w:tcBorders>
            <w:shd w:val="clear" w:color="auto" w:fill="auto"/>
            <w:noWrap/>
            <w:vAlign w:val="bottom"/>
            <w:hideMark/>
          </w:tcPr>
          <w:p w14:paraId="49AB257C" w14:textId="2820C8F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5C9D5FF" w14:textId="7769584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0.024</w:t>
            </w:r>
          </w:p>
        </w:tc>
        <w:tc>
          <w:tcPr>
            <w:tcW w:w="534" w:type="dxa"/>
            <w:tcBorders>
              <w:top w:val="nil"/>
              <w:left w:val="nil"/>
              <w:bottom w:val="nil"/>
              <w:right w:val="nil"/>
            </w:tcBorders>
            <w:shd w:val="clear" w:color="auto" w:fill="auto"/>
            <w:noWrap/>
            <w:vAlign w:val="bottom"/>
            <w:hideMark/>
          </w:tcPr>
          <w:p w14:paraId="6B236A35" w14:textId="1F6CD23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8AE53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3.35E-04</w:t>
            </w:r>
          </w:p>
        </w:tc>
        <w:tc>
          <w:tcPr>
            <w:tcW w:w="686" w:type="dxa"/>
            <w:tcBorders>
              <w:top w:val="nil"/>
              <w:left w:val="nil"/>
              <w:bottom w:val="nil"/>
              <w:right w:val="nil"/>
            </w:tcBorders>
            <w:shd w:val="clear" w:color="auto" w:fill="auto"/>
            <w:noWrap/>
            <w:vAlign w:val="bottom"/>
            <w:hideMark/>
          </w:tcPr>
          <w:p w14:paraId="62C798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E2C3F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0.003***</w:t>
            </w:r>
          </w:p>
        </w:tc>
        <w:tc>
          <w:tcPr>
            <w:tcW w:w="534" w:type="dxa"/>
            <w:tcBorders>
              <w:top w:val="nil"/>
              <w:left w:val="nil"/>
              <w:bottom w:val="nil"/>
              <w:right w:val="nil"/>
            </w:tcBorders>
            <w:shd w:val="clear" w:color="auto" w:fill="auto"/>
            <w:noWrap/>
            <w:vAlign w:val="bottom"/>
            <w:hideMark/>
          </w:tcPr>
          <w:p w14:paraId="2280D8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3FA91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7EA245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52DF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1.50E-04</w:t>
            </w:r>
          </w:p>
        </w:tc>
        <w:tc>
          <w:tcPr>
            <w:tcW w:w="691" w:type="dxa"/>
            <w:tcBorders>
              <w:top w:val="nil"/>
              <w:left w:val="nil"/>
              <w:bottom w:val="nil"/>
              <w:right w:val="nil"/>
            </w:tcBorders>
            <w:shd w:val="clear" w:color="auto" w:fill="auto"/>
            <w:noWrap/>
            <w:vAlign w:val="bottom"/>
            <w:hideMark/>
          </w:tcPr>
          <w:p w14:paraId="305FB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45260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98.469**</w:t>
            </w:r>
          </w:p>
        </w:tc>
        <w:tc>
          <w:tcPr>
            <w:tcW w:w="534" w:type="dxa"/>
            <w:tcBorders>
              <w:top w:val="nil"/>
              <w:left w:val="nil"/>
              <w:bottom w:val="nil"/>
              <w:right w:val="nil"/>
            </w:tcBorders>
            <w:shd w:val="clear" w:color="auto" w:fill="auto"/>
            <w:noWrap/>
            <w:vAlign w:val="bottom"/>
            <w:hideMark/>
          </w:tcPr>
          <w:p w14:paraId="473BD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CAA64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101.137*</w:t>
            </w:r>
          </w:p>
        </w:tc>
        <w:tc>
          <w:tcPr>
            <w:tcW w:w="534" w:type="dxa"/>
            <w:tcBorders>
              <w:top w:val="nil"/>
              <w:left w:val="nil"/>
              <w:bottom w:val="nil"/>
              <w:right w:val="nil"/>
            </w:tcBorders>
            <w:shd w:val="clear" w:color="auto" w:fill="auto"/>
            <w:noWrap/>
            <w:vAlign w:val="bottom"/>
            <w:hideMark/>
          </w:tcPr>
          <w:p w14:paraId="0FE56A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F249A8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1.02E-03</w:t>
            </w:r>
          </w:p>
        </w:tc>
        <w:tc>
          <w:tcPr>
            <w:tcW w:w="670" w:type="dxa"/>
            <w:tcBorders>
              <w:top w:val="nil"/>
              <w:left w:val="nil"/>
              <w:bottom w:val="nil"/>
              <w:right w:val="nil"/>
            </w:tcBorders>
            <w:shd w:val="clear" w:color="auto" w:fill="auto"/>
            <w:noWrap/>
            <w:vAlign w:val="bottom"/>
            <w:hideMark/>
          </w:tcPr>
          <w:p w14:paraId="6A48E52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9E22CD2" w14:textId="77777777" w:rsidTr="0037260F">
        <w:trPr>
          <w:trHeight w:val="300"/>
        </w:trPr>
        <w:tc>
          <w:tcPr>
            <w:tcW w:w="3843" w:type="dxa"/>
            <w:vMerge/>
            <w:tcBorders>
              <w:top w:val="nil"/>
              <w:left w:val="nil"/>
              <w:bottom w:val="nil"/>
              <w:right w:val="single" w:sz="4" w:space="0" w:color="auto"/>
            </w:tcBorders>
            <w:vAlign w:val="center"/>
            <w:hideMark/>
          </w:tcPr>
          <w:p w14:paraId="681A8B6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D625C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18997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6808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7BE2D1B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9444B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1.09E-04</w:t>
            </w:r>
          </w:p>
        </w:tc>
        <w:tc>
          <w:tcPr>
            <w:tcW w:w="686" w:type="dxa"/>
            <w:tcBorders>
              <w:top w:val="nil"/>
              <w:left w:val="nil"/>
              <w:bottom w:val="nil"/>
              <w:right w:val="nil"/>
            </w:tcBorders>
            <w:shd w:val="clear" w:color="auto" w:fill="auto"/>
            <w:noWrap/>
            <w:vAlign w:val="bottom"/>
            <w:hideMark/>
          </w:tcPr>
          <w:p w14:paraId="1E1C848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71538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42F652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47B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4E4929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7CD12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3.09E-04</w:t>
            </w:r>
          </w:p>
        </w:tc>
        <w:tc>
          <w:tcPr>
            <w:tcW w:w="691" w:type="dxa"/>
            <w:tcBorders>
              <w:top w:val="nil"/>
              <w:left w:val="nil"/>
              <w:bottom w:val="nil"/>
              <w:right w:val="nil"/>
            </w:tcBorders>
            <w:shd w:val="clear" w:color="auto" w:fill="auto"/>
            <w:noWrap/>
            <w:vAlign w:val="bottom"/>
            <w:hideMark/>
          </w:tcPr>
          <w:p w14:paraId="413B075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109492E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-4.40E+01</w:t>
            </w:r>
          </w:p>
        </w:tc>
        <w:tc>
          <w:tcPr>
            <w:tcW w:w="534" w:type="dxa"/>
            <w:tcBorders>
              <w:top w:val="nil"/>
              <w:left w:val="nil"/>
              <w:bottom w:val="nil"/>
              <w:right w:val="nil"/>
            </w:tcBorders>
            <w:shd w:val="clear" w:color="auto" w:fill="auto"/>
            <w:noWrap/>
            <w:vAlign w:val="bottom"/>
            <w:hideMark/>
          </w:tcPr>
          <w:p w14:paraId="2ED4980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CD87AB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(55.244)</w:t>
            </w:r>
          </w:p>
        </w:tc>
        <w:tc>
          <w:tcPr>
            <w:tcW w:w="534" w:type="dxa"/>
            <w:tcBorders>
              <w:top w:val="nil"/>
              <w:left w:val="nil"/>
              <w:bottom w:val="nil"/>
              <w:right w:val="nil"/>
            </w:tcBorders>
            <w:shd w:val="clear" w:color="auto" w:fill="auto"/>
            <w:noWrap/>
            <w:vAlign w:val="bottom"/>
            <w:hideMark/>
          </w:tcPr>
          <w:p w14:paraId="07E981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2422609D"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2.93E-06</w:t>
            </w:r>
          </w:p>
        </w:tc>
        <w:tc>
          <w:tcPr>
            <w:tcW w:w="670" w:type="dxa"/>
            <w:tcBorders>
              <w:top w:val="nil"/>
              <w:left w:val="nil"/>
              <w:bottom w:val="nil"/>
              <w:right w:val="nil"/>
            </w:tcBorders>
            <w:shd w:val="clear" w:color="auto" w:fill="auto"/>
            <w:noWrap/>
            <w:vAlign w:val="bottom"/>
            <w:hideMark/>
          </w:tcPr>
          <w:p w14:paraId="55E128A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4982CCB0"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34DE4211"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Proportion of food consumed in previous one week from households own production</w:t>
            </w:r>
          </w:p>
        </w:tc>
        <w:tc>
          <w:tcPr>
            <w:tcW w:w="1264" w:type="dxa"/>
            <w:gridSpan w:val="2"/>
            <w:tcBorders>
              <w:top w:val="nil"/>
              <w:left w:val="nil"/>
              <w:bottom w:val="nil"/>
              <w:right w:val="nil"/>
            </w:tcBorders>
            <w:shd w:val="clear" w:color="auto" w:fill="auto"/>
            <w:noWrap/>
            <w:vAlign w:val="bottom"/>
            <w:hideMark/>
          </w:tcPr>
          <w:p w14:paraId="4D994E7B" w14:textId="151ADB7E"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9.903</w:t>
            </w:r>
          </w:p>
        </w:tc>
        <w:tc>
          <w:tcPr>
            <w:tcW w:w="534" w:type="dxa"/>
            <w:tcBorders>
              <w:top w:val="nil"/>
              <w:left w:val="nil"/>
              <w:bottom w:val="nil"/>
              <w:right w:val="nil"/>
            </w:tcBorders>
            <w:shd w:val="clear" w:color="auto" w:fill="auto"/>
            <w:noWrap/>
            <w:vAlign w:val="bottom"/>
            <w:hideMark/>
          </w:tcPr>
          <w:p w14:paraId="0D64A964" w14:textId="42632800"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6315BD6" w14:textId="52B85532"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10.624</w:t>
            </w:r>
          </w:p>
        </w:tc>
        <w:tc>
          <w:tcPr>
            <w:tcW w:w="534" w:type="dxa"/>
            <w:tcBorders>
              <w:top w:val="nil"/>
              <w:left w:val="nil"/>
              <w:bottom w:val="nil"/>
              <w:right w:val="nil"/>
            </w:tcBorders>
            <w:shd w:val="clear" w:color="auto" w:fill="auto"/>
            <w:vAlign w:val="bottom"/>
          </w:tcPr>
          <w:p w14:paraId="69C31999" w14:textId="04A93629"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7CB9EC3A"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1.93E-01</w:t>
            </w:r>
          </w:p>
        </w:tc>
        <w:tc>
          <w:tcPr>
            <w:tcW w:w="686" w:type="dxa"/>
            <w:tcBorders>
              <w:top w:val="nil"/>
              <w:left w:val="nil"/>
              <w:bottom w:val="nil"/>
              <w:right w:val="nil"/>
            </w:tcBorders>
            <w:shd w:val="clear" w:color="auto" w:fill="auto"/>
            <w:noWrap/>
            <w:vAlign w:val="bottom"/>
            <w:hideMark/>
          </w:tcPr>
          <w:p w14:paraId="03A871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01BA0AC"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-0.566***</w:t>
            </w:r>
          </w:p>
        </w:tc>
        <w:tc>
          <w:tcPr>
            <w:tcW w:w="534" w:type="dxa"/>
            <w:tcBorders>
              <w:top w:val="nil"/>
              <w:left w:val="nil"/>
              <w:bottom w:val="nil"/>
              <w:right w:val="nil"/>
            </w:tcBorders>
            <w:shd w:val="clear" w:color="auto" w:fill="auto"/>
            <w:noWrap/>
            <w:vAlign w:val="bottom"/>
            <w:hideMark/>
          </w:tcPr>
          <w:p w14:paraId="6EEFE45D"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418A3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-0.303</w:t>
            </w:r>
          </w:p>
        </w:tc>
        <w:tc>
          <w:tcPr>
            <w:tcW w:w="534" w:type="dxa"/>
            <w:tcBorders>
              <w:top w:val="nil"/>
              <w:left w:val="nil"/>
              <w:bottom w:val="nil"/>
              <w:right w:val="nil"/>
            </w:tcBorders>
            <w:shd w:val="clear" w:color="auto" w:fill="auto"/>
            <w:noWrap/>
            <w:vAlign w:val="bottom"/>
            <w:hideMark/>
          </w:tcPr>
          <w:p w14:paraId="4049CA8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9EB669F"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06CCC9D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967FC0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42,313.690***</w:t>
            </w:r>
          </w:p>
        </w:tc>
        <w:tc>
          <w:tcPr>
            <w:tcW w:w="2303" w:type="dxa"/>
            <w:gridSpan w:val="4"/>
            <w:tcBorders>
              <w:top w:val="nil"/>
              <w:left w:val="nil"/>
              <w:bottom w:val="nil"/>
              <w:right w:val="nil"/>
            </w:tcBorders>
            <w:shd w:val="clear" w:color="auto" w:fill="auto"/>
            <w:noWrap/>
            <w:vAlign w:val="bottom"/>
            <w:hideMark/>
          </w:tcPr>
          <w:p w14:paraId="253D220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39,811.510***</w:t>
            </w:r>
          </w:p>
        </w:tc>
        <w:tc>
          <w:tcPr>
            <w:tcW w:w="1921" w:type="dxa"/>
            <w:gridSpan w:val="3"/>
            <w:tcBorders>
              <w:top w:val="nil"/>
              <w:left w:val="nil"/>
              <w:bottom w:val="nil"/>
              <w:right w:val="nil"/>
            </w:tcBorders>
            <w:shd w:val="clear" w:color="auto" w:fill="auto"/>
            <w:noWrap/>
            <w:vAlign w:val="bottom"/>
            <w:hideMark/>
          </w:tcPr>
          <w:p w14:paraId="354EBC36"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6.33E-01</w:t>
            </w:r>
          </w:p>
        </w:tc>
        <w:tc>
          <w:tcPr>
            <w:tcW w:w="670" w:type="dxa"/>
            <w:tcBorders>
              <w:top w:val="nil"/>
              <w:left w:val="nil"/>
              <w:bottom w:val="nil"/>
              <w:right w:val="nil"/>
            </w:tcBorders>
            <w:shd w:val="clear" w:color="auto" w:fill="auto"/>
            <w:noWrap/>
            <w:vAlign w:val="bottom"/>
            <w:hideMark/>
          </w:tcPr>
          <w:p w14:paraId="28972568"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14B8EF2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39F367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9E345C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(1.706)</w:t>
            </w:r>
          </w:p>
        </w:tc>
        <w:tc>
          <w:tcPr>
            <w:tcW w:w="534" w:type="dxa"/>
            <w:tcBorders>
              <w:top w:val="nil"/>
              <w:left w:val="nil"/>
              <w:bottom w:val="nil"/>
              <w:right w:val="nil"/>
            </w:tcBorders>
            <w:shd w:val="clear" w:color="auto" w:fill="auto"/>
            <w:noWrap/>
            <w:vAlign w:val="bottom"/>
            <w:hideMark/>
          </w:tcPr>
          <w:p w14:paraId="2EF980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4CDE1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(2.135)</w:t>
            </w:r>
          </w:p>
        </w:tc>
        <w:tc>
          <w:tcPr>
            <w:tcW w:w="534" w:type="dxa"/>
            <w:tcBorders>
              <w:top w:val="nil"/>
              <w:left w:val="nil"/>
              <w:bottom w:val="nil"/>
              <w:right w:val="nil"/>
            </w:tcBorders>
            <w:shd w:val="clear" w:color="auto" w:fill="auto"/>
            <w:noWrap/>
            <w:vAlign w:val="bottom"/>
            <w:hideMark/>
          </w:tcPr>
          <w:p w14:paraId="594B2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3277EB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1.99E-02</w:t>
            </w:r>
          </w:p>
        </w:tc>
        <w:tc>
          <w:tcPr>
            <w:tcW w:w="686" w:type="dxa"/>
            <w:tcBorders>
              <w:top w:val="nil"/>
              <w:left w:val="nil"/>
              <w:bottom w:val="nil"/>
              <w:right w:val="nil"/>
            </w:tcBorders>
            <w:shd w:val="clear" w:color="auto" w:fill="auto"/>
            <w:noWrap/>
            <w:vAlign w:val="bottom"/>
            <w:hideMark/>
          </w:tcPr>
          <w:p w14:paraId="0D33FD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A06A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(0.155)</w:t>
            </w:r>
          </w:p>
        </w:tc>
        <w:tc>
          <w:tcPr>
            <w:tcW w:w="534" w:type="dxa"/>
            <w:tcBorders>
              <w:top w:val="nil"/>
              <w:left w:val="nil"/>
              <w:bottom w:val="nil"/>
              <w:right w:val="nil"/>
            </w:tcBorders>
            <w:shd w:val="clear" w:color="auto" w:fill="auto"/>
            <w:noWrap/>
            <w:vAlign w:val="bottom"/>
            <w:hideMark/>
          </w:tcPr>
          <w:p w14:paraId="0B16F3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A95DD6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(0.197)</w:t>
            </w:r>
          </w:p>
        </w:tc>
        <w:tc>
          <w:tcPr>
            <w:tcW w:w="534" w:type="dxa"/>
            <w:tcBorders>
              <w:top w:val="nil"/>
              <w:left w:val="nil"/>
              <w:bottom w:val="nil"/>
              <w:right w:val="nil"/>
            </w:tcBorders>
            <w:shd w:val="clear" w:color="auto" w:fill="auto"/>
            <w:noWrap/>
            <w:vAlign w:val="bottom"/>
            <w:hideMark/>
          </w:tcPr>
          <w:p w14:paraId="325C28F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49B5B9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5.51E-02</w:t>
            </w:r>
          </w:p>
        </w:tc>
        <w:tc>
          <w:tcPr>
            <w:tcW w:w="691" w:type="dxa"/>
            <w:tcBorders>
              <w:top w:val="nil"/>
              <w:left w:val="nil"/>
              <w:bottom w:val="nil"/>
              <w:right w:val="nil"/>
            </w:tcBorders>
            <w:shd w:val="clear" w:color="auto" w:fill="auto"/>
            <w:noWrap/>
            <w:vAlign w:val="bottom"/>
            <w:hideMark/>
          </w:tcPr>
          <w:p w14:paraId="2714EE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91AAE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(6,105.464)</w:t>
            </w:r>
          </w:p>
        </w:tc>
        <w:tc>
          <w:tcPr>
            <w:tcW w:w="2303" w:type="dxa"/>
            <w:gridSpan w:val="4"/>
            <w:tcBorders>
              <w:top w:val="nil"/>
              <w:left w:val="nil"/>
              <w:bottom w:val="nil"/>
              <w:right w:val="nil"/>
            </w:tcBorders>
            <w:shd w:val="clear" w:color="auto" w:fill="auto"/>
            <w:noWrap/>
            <w:vAlign w:val="bottom"/>
            <w:hideMark/>
          </w:tcPr>
          <w:p w14:paraId="3FAB17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(8,923.219)</w:t>
            </w:r>
          </w:p>
        </w:tc>
        <w:tc>
          <w:tcPr>
            <w:tcW w:w="1921" w:type="dxa"/>
            <w:gridSpan w:val="3"/>
            <w:tcBorders>
              <w:top w:val="nil"/>
              <w:left w:val="nil"/>
              <w:bottom w:val="nil"/>
              <w:right w:val="nil"/>
            </w:tcBorders>
            <w:shd w:val="clear" w:color="auto" w:fill="auto"/>
            <w:noWrap/>
            <w:vAlign w:val="bottom"/>
            <w:hideMark/>
          </w:tcPr>
          <w:p w14:paraId="21B668F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5.86E-04</w:t>
            </w:r>
          </w:p>
        </w:tc>
        <w:tc>
          <w:tcPr>
            <w:tcW w:w="670" w:type="dxa"/>
            <w:tcBorders>
              <w:top w:val="nil"/>
              <w:left w:val="nil"/>
              <w:bottom w:val="nil"/>
              <w:right w:val="nil"/>
            </w:tcBorders>
            <w:shd w:val="clear" w:color="auto" w:fill="auto"/>
            <w:noWrap/>
            <w:vAlign w:val="bottom"/>
            <w:hideMark/>
          </w:tcPr>
          <w:p w14:paraId="6DE567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1F0566AD"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5BC9B7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non-agricultural income sources</w:t>
            </w:r>
          </w:p>
        </w:tc>
        <w:tc>
          <w:tcPr>
            <w:tcW w:w="1264" w:type="dxa"/>
            <w:gridSpan w:val="2"/>
            <w:tcBorders>
              <w:top w:val="nil"/>
              <w:left w:val="nil"/>
              <w:bottom w:val="nil"/>
              <w:right w:val="nil"/>
            </w:tcBorders>
            <w:shd w:val="clear" w:color="auto" w:fill="auto"/>
            <w:noWrap/>
            <w:vAlign w:val="bottom"/>
            <w:hideMark/>
          </w:tcPr>
          <w:p w14:paraId="7FA40ED2" w14:textId="6B28ECE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1.488</w:t>
            </w:r>
          </w:p>
        </w:tc>
        <w:tc>
          <w:tcPr>
            <w:tcW w:w="534" w:type="dxa"/>
            <w:tcBorders>
              <w:top w:val="nil"/>
              <w:left w:val="nil"/>
              <w:bottom w:val="nil"/>
              <w:right w:val="nil"/>
            </w:tcBorders>
            <w:shd w:val="clear" w:color="auto" w:fill="auto"/>
            <w:noWrap/>
            <w:vAlign w:val="bottom"/>
            <w:hideMark/>
          </w:tcPr>
          <w:p w14:paraId="53D98726" w14:textId="1C1431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B22963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-0.838</w:t>
            </w:r>
          </w:p>
        </w:tc>
        <w:tc>
          <w:tcPr>
            <w:tcW w:w="534" w:type="dxa"/>
            <w:tcBorders>
              <w:top w:val="nil"/>
              <w:left w:val="nil"/>
              <w:bottom w:val="nil"/>
              <w:right w:val="nil"/>
            </w:tcBorders>
            <w:shd w:val="clear" w:color="auto" w:fill="auto"/>
            <w:noWrap/>
            <w:vAlign w:val="bottom"/>
            <w:hideMark/>
          </w:tcPr>
          <w:p w14:paraId="58E8CA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5A92A1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-1.51E-02</w:t>
            </w:r>
          </w:p>
        </w:tc>
        <w:tc>
          <w:tcPr>
            <w:tcW w:w="686" w:type="dxa"/>
            <w:tcBorders>
              <w:top w:val="nil"/>
              <w:left w:val="nil"/>
              <w:bottom w:val="nil"/>
              <w:right w:val="nil"/>
            </w:tcBorders>
            <w:shd w:val="clear" w:color="auto" w:fill="auto"/>
            <w:noWrap/>
            <w:vAlign w:val="bottom"/>
            <w:hideMark/>
          </w:tcPr>
          <w:p w14:paraId="75C03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6988A2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39C306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D92D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BABD0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962A79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-1.79E-03</w:t>
            </w:r>
          </w:p>
        </w:tc>
        <w:tc>
          <w:tcPr>
            <w:tcW w:w="691" w:type="dxa"/>
            <w:tcBorders>
              <w:top w:val="nil"/>
              <w:left w:val="nil"/>
              <w:bottom w:val="nil"/>
              <w:right w:val="nil"/>
            </w:tcBorders>
            <w:shd w:val="clear" w:color="auto" w:fill="auto"/>
            <w:noWrap/>
            <w:vAlign w:val="bottom"/>
            <w:hideMark/>
          </w:tcPr>
          <w:p w14:paraId="18C4E7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54FBE0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-4,095.348**</w:t>
            </w:r>
          </w:p>
        </w:tc>
        <w:tc>
          <w:tcPr>
            <w:tcW w:w="2037" w:type="dxa"/>
            <w:gridSpan w:val="3"/>
            <w:tcBorders>
              <w:top w:val="nil"/>
              <w:left w:val="nil"/>
              <w:bottom w:val="nil"/>
              <w:right w:val="nil"/>
            </w:tcBorders>
            <w:shd w:val="clear" w:color="auto" w:fill="auto"/>
            <w:noWrap/>
            <w:vAlign w:val="bottom"/>
            <w:hideMark/>
          </w:tcPr>
          <w:p w14:paraId="5DDBE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-156.530</w:t>
            </w:r>
          </w:p>
        </w:tc>
        <w:tc>
          <w:tcPr>
            <w:tcW w:w="266" w:type="dxa"/>
            <w:tcBorders>
              <w:top w:val="nil"/>
              <w:left w:val="nil"/>
              <w:bottom w:val="nil"/>
              <w:right w:val="nil"/>
            </w:tcBorders>
            <w:shd w:val="clear" w:color="auto" w:fill="auto"/>
            <w:noWrap/>
            <w:vAlign w:val="bottom"/>
            <w:hideMark/>
          </w:tcPr>
          <w:p w14:paraId="573E753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224A0B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-1.60E-02</w:t>
            </w:r>
          </w:p>
        </w:tc>
        <w:tc>
          <w:tcPr>
            <w:tcW w:w="670" w:type="dxa"/>
            <w:tcBorders>
              <w:top w:val="nil"/>
              <w:left w:val="nil"/>
              <w:bottom w:val="nil"/>
              <w:right w:val="nil"/>
            </w:tcBorders>
            <w:shd w:val="clear" w:color="auto" w:fill="auto"/>
            <w:noWrap/>
            <w:vAlign w:val="bottom"/>
            <w:hideMark/>
          </w:tcPr>
          <w:p w14:paraId="22367A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D061E1B"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D40B1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25F391B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(0.512)</w:t>
            </w:r>
          </w:p>
        </w:tc>
        <w:tc>
          <w:tcPr>
            <w:tcW w:w="534" w:type="dxa"/>
            <w:tcBorders>
              <w:top w:val="nil"/>
              <w:left w:val="nil"/>
              <w:bottom w:val="nil"/>
              <w:right w:val="nil"/>
            </w:tcBorders>
            <w:shd w:val="clear" w:color="auto" w:fill="auto"/>
            <w:noWrap/>
            <w:vAlign w:val="bottom"/>
            <w:hideMark/>
          </w:tcPr>
          <w:p w14:paraId="0C2B23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E0D34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(0.593)</w:t>
            </w:r>
          </w:p>
        </w:tc>
        <w:tc>
          <w:tcPr>
            <w:tcW w:w="534" w:type="dxa"/>
            <w:tcBorders>
              <w:top w:val="nil"/>
              <w:left w:val="nil"/>
              <w:bottom w:val="nil"/>
              <w:right w:val="nil"/>
            </w:tcBorders>
            <w:shd w:val="clear" w:color="auto" w:fill="auto"/>
            <w:noWrap/>
            <w:vAlign w:val="bottom"/>
            <w:hideMark/>
          </w:tcPr>
          <w:p w14:paraId="0BAD8FC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C72947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4.80E-03</w:t>
            </w:r>
          </w:p>
        </w:tc>
        <w:tc>
          <w:tcPr>
            <w:tcW w:w="686" w:type="dxa"/>
            <w:tcBorders>
              <w:top w:val="nil"/>
              <w:left w:val="nil"/>
              <w:bottom w:val="nil"/>
              <w:right w:val="nil"/>
            </w:tcBorders>
            <w:shd w:val="clear" w:color="auto" w:fill="auto"/>
            <w:noWrap/>
            <w:vAlign w:val="bottom"/>
            <w:hideMark/>
          </w:tcPr>
          <w:p w14:paraId="72B5C5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6AD6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(0.047)</w:t>
            </w:r>
          </w:p>
        </w:tc>
        <w:tc>
          <w:tcPr>
            <w:tcW w:w="534" w:type="dxa"/>
            <w:tcBorders>
              <w:top w:val="nil"/>
              <w:left w:val="nil"/>
              <w:bottom w:val="nil"/>
              <w:right w:val="nil"/>
            </w:tcBorders>
            <w:shd w:val="clear" w:color="auto" w:fill="auto"/>
            <w:noWrap/>
            <w:vAlign w:val="bottom"/>
            <w:hideMark/>
          </w:tcPr>
          <w:p w14:paraId="17B79F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A6325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(0.055)</w:t>
            </w:r>
          </w:p>
        </w:tc>
        <w:tc>
          <w:tcPr>
            <w:tcW w:w="534" w:type="dxa"/>
            <w:tcBorders>
              <w:top w:val="nil"/>
              <w:left w:val="nil"/>
              <w:bottom w:val="nil"/>
              <w:right w:val="nil"/>
            </w:tcBorders>
            <w:shd w:val="clear" w:color="auto" w:fill="auto"/>
            <w:noWrap/>
            <w:vAlign w:val="bottom"/>
            <w:hideMark/>
          </w:tcPr>
          <w:p w14:paraId="489F550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38EFC8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1.39E-02</w:t>
            </w:r>
          </w:p>
        </w:tc>
        <w:tc>
          <w:tcPr>
            <w:tcW w:w="691" w:type="dxa"/>
            <w:tcBorders>
              <w:top w:val="nil"/>
              <w:left w:val="nil"/>
              <w:bottom w:val="nil"/>
              <w:right w:val="nil"/>
            </w:tcBorders>
            <w:shd w:val="clear" w:color="auto" w:fill="auto"/>
            <w:noWrap/>
            <w:vAlign w:val="bottom"/>
            <w:hideMark/>
          </w:tcPr>
          <w:p w14:paraId="3F7AF6A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B561BB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(1,829.032)</w:t>
            </w:r>
          </w:p>
        </w:tc>
        <w:tc>
          <w:tcPr>
            <w:tcW w:w="2303" w:type="dxa"/>
            <w:gridSpan w:val="4"/>
            <w:tcBorders>
              <w:top w:val="nil"/>
              <w:left w:val="nil"/>
              <w:bottom w:val="nil"/>
              <w:right w:val="nil"/>
            </w:tcBorders>
            <w:shd w:val="clear" w:color="auto" w:fill="auto"/>
            <w:noWrap/>
            <w:vAlign w:val="bottom"/>
            <w:hideMark/>
          </w:tcPr>
          <w:p w14:paraId="617155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(2,471.428)</w:t>
            </w:r>
          </w:p>
        </w:tc>
        <w:tc>
          <w:tcPr>
            <w:tcW w:w="1921" w:type="dxa"/>
            <w:gridSpan w:val="3"/>
            <w:tcBorders>
              <w:top w:val="nil"/>
              <w:left w:val="nil"/>
              <w:bottom w:val="nil"/>
              <w:right w:val="nil"/>
            </w:tcBorders>
            <w:shd w:val="clear" w:color="auto" w:fill="auto"/>
            <w:noWrap/>
            <w:vAlign w:val="bottom"/>
            <w:hideMark/>
          </w:tcPr>
          <w:p w14:paraId="53DBA8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1.42E-04</w:t>
            </w:r>
          </w:p>
        </w:tc>
        <w:tc>
          <w:tcPr>
            <w:tcW w:w="670" w:type="dxa"/>
            <w:tcBorders>
              <w:top w:val="nil"/>
              <w:left w:val="nil"/>
              <w:bottom w:val="nil"/>
              <w:right w:val="nil"/>
            </w:tcBorders>
            <w:shd w:val="clear" w:color="auto" w:fill="auto"/>
            <w:noWrap/>
            <w:vAlign w:val="bottom"/>
            <w:hideMark/>
          </w:tcPr>
          <w:p w14:paraId="2CCFDA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EF1DE14"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EBDCF2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Agriculture Decision - Household Head</w:t>
            </w:r>
          </w:p>
        </w:tc>
        <w:tc>
          <w:tcPr>
            <w:tcW w:w="1264" w:type="dxa"/>
            <w:gridSpan w:val="2"/>
            <w:tcBorders>
              <w:top w:val="nil"/>
              <w:left w:val="nil"/>
              <w:bottom w:val="nil"/>
              <w:right w:val="nil"/>
            </w:tcBorders>
            <w:shd w:val="clear" w:color="auto" w:fill="auto"/>
            <w:noWrap/>
            <w:vAlign w:val="bottom"/>
            <w:hideMark/>
          </w:tcPr>
          <w:p w14:paraId="42C18A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0.711</w:t>
            </w:r>
          </w:p>
        </w:tc>
        <w:tc>
          <w:tcPr>
            <w:tcW w:w="534" w:type="dxa"/>
            <w:tcBorders>
              <w:top w:val="nil"/>
              <w:left w:val="nil"/>
              <w:bottom w:val="nil"/>
              <w:right w:val="nil"/>
            </w:tcBorders>
            <w:shd w:val="clear" w:color="auto" w:fill="auto"/>
            <w:noWrap/>
            <w:vAlign w:val="bottom"/>
            <w:hideMark/>
          </w:tcPr>
          <w:p w14:paraId="15FA71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3D09F5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1.066</w:t>
            </w:r>
          </w:p>
        </w:tc>
        <w:tc>
          <w:tcPr>
            <w:tcW w:w="534" w:type="dxa"/>
            <w:tcBorders>
              <w:top w:val="nil"/>
              <w:left w:val="nil"/>
              <w:bottom w:val="nil"/>
              <w:right w:val="nil"/>
            </w:tcBorders>
            <w:shd w:val="clear" w:color="auto" w:fill="auto"/>
            <w:noWrap/>
            <w:vAlign w:val="bottom"/>
            <w:hideMark/>
          </w:tcPr>
          <w:p w14:paraId="357EE5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039AE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-3.62E-03</w:t>
            </w:r>
          </w:p>
        </w:tc>
        <w:tc>
          <w:tcPr>
            <w:tcW w:w="686" w:type="dxa"/>
            <w:tcBorders>
              <w:top w:val="nil"/>
              <w:left w:val="nil"/>
              <w:bottom w:val="nil"/>
              <w:right w:val="nil"/>
            </w:tcBorders>
            <w:shd w:val="clear" w:color="auto" w:fill="auto"/>
            <w:noWrap/>
            <w:vAlign w:val="bottom"/>
            <w:hideMark/>
          </w:tcPr>
          <w:p w14:paraId="1FE012B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23ADB6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570018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9B1DF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0.048</w:t>
            </w:r>
          </w:p>
        </w:tc>
        <w:tc>
          <w:tcPr>
            <w:tcW w:w="534" w:type="dxa"/>
            <w:tcBorders>
              <w:top w:val="nil"/>
              <w:left w:val="nil"/>
              <w:bottom w:val="nil"/>
              <w:right w:val="nil"/>
            </w:tcBorders>
            <w:shd w:val="clear" w:color="auto" w:fill="auto"/>
            <w:noWrap/>
            <w:vAlign w:val="bottom"/>
            <w:hideMark/>
          </w:tcPr>
          <w:p w14:paraId="77C7BB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65E24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-6.18E-03</w:t>
            </w:r>
          </w:p>
        </w:tc>
        <w:tc>
          <w:tcPr>
            <w:tcW w:w="691" w:type="dxa"/>
            <w:tcBorders>
              <w:top w:val="nil"/>
              <w:left w:val="nil"/>
              <w:bottom w:val="nil"/>
              <w:right w:val="nil"/>
            </w:tcBorders>
            <w:shd w:val="clear" w:color="auto" w:fill="auto"/>
            <w:noWrap/>
            <w:vAlign w:val="bottom"/>
            <w:hideMark/>
          </w:tcPr>
          <w:p w14:paraId="13A5B7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76FF6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2,285.700</w:t>
            </w:r>
          </w:p>
        </w:tc>
        <w:tc>
          <w:tcPr>
            <w:tcW w:w="534" w:type="dxa"/>
            <w:tcBorders>
              <w:top w:val="nil"/>
              <w:left w:val="nil"/>
              <w:bottom w:val="nil"/>
              <w:right w:val="nil"/>
            </w:tcBorders>
            <w:shd w:val="clear" w:color="auto" w:fill="auto"/>
            <w:noWrap/>
            <w:vAlign w:val="bottom"/>
            <w:hideMark/>
          </w:tcPr>
          <w:p w14:paraId="7D62F4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85022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558.623</w:t>
            </w:r>
          </w:p>
        </w:tc>
        <w:tc>
          <w:tcPr>
            <w:tcW w:w="534" w:type="dxa"/>
            <w:tcBorders>
              <w:top w:val="nil"/>
              <w:left w:val="nil"/>
              <w:bottom w:val="nil"/>
              <w:right w:val="nil"/>
            </w:tcBorders>
            <w:shd w:val="clear" w:color="auto" w:fill="auto"/>
            <w:noWrap/>
            <w:vAlign w:val="bottom"/>
            <w:hideMark/>
          </w:tcPr>
          <w:p w14:paraId="153FCA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B464A4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1.18E-02</w:t>
            </w:r>
          </w:p>
        </w:tc>
        <w:tc>
          <w:tcPr>
            <w:tcW w:w="670" w:type="dxa"/>
            <w:tcBorders>
              <w:top w:val="nil"/>
              <w:left w:val="nil"/>
              <w:bottom w:val="nil"/>
              <w:right w:val="nil"/>
            </w:tcBorders>
            <w:shd w:val="clear" w:color="auto" w:fill="auto"/>
            <w:noWrap/>
            <w:vAlign w:val="bottom"/>
            <w:hideMark/>
          </w:tcPr>
          <w:p w14:paraId="629CA85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5C8B8D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0FE1770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9F8E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(1.095)</w:t>
            </w:r>
          </w:p>
        </w:tc>
        <w:tc>
          <w:tcPr>
            <w:tcW w:w="534" w:type="dxa"/>
            <w:tcBorders>
              <w:top w:val="nil"/>
              <w:left w:val="nil"/>
              <w:bottom w:val="nil"/>
              <w:right w:val="nil"/>
            </w:tcBorders>
            <w:shd w:val="clear" w:color="auto" w:fill="auto"/>
            <w:noWrap/>
            <w:vAlign w:val="bottom"/>
            <w:hideMark/>
          </w:tcPr>
          <w:p w14:paraId="1F289B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3F0F9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(1.276)</w:t>
            </w:r>
          </w:p>
        </w:tc>
        <w:tc>
          <w:tcPr>
            <w:tcW w:w="534" w:type="dxa"/>
            <w:tcBorders>
              <w:top w:val="nil"/>
              <w:left w:val="nil"/>
              <w:bottom w:val="nil"/>
              <w:right w:val="nil"/>
            </w:tcBorders>
            <w:shd w:val="clear" w:color="auto" w:fill="auto"/>
            <w:noWrap/>
            <w:vAlign w:val="bottom"/>
            <w:hideMark/>
          </w:tcPr>
          <w:p w14:paraId="7E9614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EAC3B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1.13E-02</w:t>
            </w:r>
          </w:p>
        </w:tc>
        <w:tc>
          <w:tcPr>
            <w:tcW w:w="686" w:type="dxa"/>
            <w:tcBorders>
              <w:top w:val="nil"/>
              <w:left w:val="nil"/>
              <w:bottom w:val="nil"/>
              <w:right w:val="nil"/>
            </w:tcBorders>
            <w:shd w:val="clear" w:color="auto" w:fill="auto"/>
            <w:noWrap/>
            <w:vAlign w:val="bottom"/>
            <w:hideMark/>
          </w:tcPr>
          <w:p w14:paraId="106731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D545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4DDF4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4D51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(0.118)</w:t>
            </w:r>
          </w:p>
        </w:tc>
        <w:tc>
          <w:tcPr>
            <w:tcW w:w="534" w:type="dxa"/>
            <w:tcBorders>
              <w:top w:val="nil"/>
              <w:left w:val="nil"/>
              <w:bottom w:val="nil"/>
              <w:right w:val="nil"/>
            </w:tcBorders>
            <w:shd w:val="clear" w:color="auto" w:fill="auto"/>
            <w:noWrap/>
            <w:vAlign w:val="bottom"/>
            <w:hideMark/>
          </w:tcPr>
          <w:p w14:paraId="762C9B8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857380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691" w:type="dxa"/>
            <w:tcBorders>
              <w:top w:val="nil"/>
              <w:left w:val="nil"/>
              <w:bottom w:val="nil"/>
              <w:right w:val="nil"/>
            </w:tcBorders>
            <w:shd w:val="clear" w:color="auto" w:fill="auto"/>
            <w:noWrap/>
            <w:vAlign w:val="bottom"/>
            <w:hideMark/>
          </w:tcPr>
          <w:p w14:paraId="350E12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7E5D9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(3,909.422)</w:t>
            </w:r>
          </w:p>
        </w:tc>
        <w:tc>
          <w:tcPr>
            <w:tcW w:w="2303" w:type="dxa"/>
            <w:gridSpan w:val="4"/>
            <w:tcBorders>
              <w:top w:val="nil"/>
              <w:left w:val="nil"/>
              <w:bottom w:val="nil"/>
              <w:right w:val="nil"/>
            </w:tcBorders>
            <w:shd w:val="clear" w:color="auto" w:fill="auto"/>
            <w:noWrap/>
            <w:vAlign w:val="bottom"/>
            <w:hideMark/>
          </w:tcPr>
          <w:p w14:paraId="47CD78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(5,318.208)</w:t>
            </w:r>
          </w:p>
        </w:tc>
        <w:tc>
          <w:tcPr>
            <w:tcW w:w="1921" w:type="dxa"/>
            <w:gridSpan w:val="3"/>
            <w:tcBorders>
              <w:top w:val="nil"/>
              <w:left w:val="nil"/>
              <w:bottom w:val="nil"/>
              <w:right w:val="nil"/>
            </w:tcBorders>
            <w:shd w:val="clear" w:color="auto" w:fill="auto"/>
            <w:noWrap/>
            <w:vAlign w:val="bottom"/>
            <w:hideMark/>
          </w:tcPr>
          <w:p w14:paraId="3090A16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3.33E-04</w:t>
            </w:r>
          </w:p>
        </w:tc>
        <w:tc>
          <w:tcPr>
            <w:tcW w:w="670" w:type="dxa"/>
            <w:tcBorders>
              <w:top w:val="nil"/>
              <w:left w:val="nil"/>
              <w:bottom w:val="nil"/>
              <w:right w:val="nil"/>
            </w:tcBorders>
            <w:shd w:val="clear" w:color="auto" w:fill="auto"/>
            <w:noWrap/>
            <w:vAlign w:val="bottom"/>
            <w:hideMark/>
          </w:tcPr>
          <w:p w14:paraId="378D60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A44FB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4068452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lastRenderedPageBreak/>
              <w:t>Region - Eastern</w:t>
            </w:r>
          </w:p>
        </w:tc>
        <w:tc>
          <w:tcPr>
            <w:tcW w:w="1264" w:type="dxa"/>
            <w:gridSpan w:val="2"/>
            <w:tcBorders>
              <w:top w:val="nil"/>
              <w:left w:val="nil"/>
              <w:bottom w:val="nil"/>
              <w:right w:val="nil"/>
            </w:tcBorders>
            <w:shd w:val="clear" w:color="auto" w:fill="auto"/>
            <w:noWrap/>
            <w:vAlign w:val="bottom"/>
            <w:hideMark/>
          </w:tcPr>
          <w:p w14:paraId="7B30FD31" w14:textId="55B2CB33"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2.228</w:t>
            </w:r>
          </w:p>
        </w:tc>
        <w:tc>
          <w:tcPr>
            <w:tcW w:w="534" w:type="dxa"/>
            <w:tcBorders>
              <w:top w:val="nil"/>
              <w:left w:val="nil"/>
              <w:bottom w:val="nil"/>
              <w:right w:val="nil"/>
            </w:tcBorders>
            <w:shd w:val="clear" w:color="auto" w:fill="auto"/>
            <w:noWrap/>
            <w:vAlign w:val="bottom"/>
            <w:hideMark/>
          </w:tcPr>
          <w:p w14:paraId="216E4AD2" w14:textId="472A4875"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F3924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E2A83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FFD53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646CFC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42FFB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0.086</w:t>
            </w:r>
          </w:p>
        </w:tc>
        <w:tc>
          <w:tcPr>
            <w:tcW w:w="534" w:type="dxa"/>
            <w:tcBorders>
              <w:top w:val="nil"/>
              <w:left w:val="nil"/>
              <w:bottom w:val="nil"/>
              <w:right w:val="nil"/>
            </w:tcBorders>
            <w:shd w:val="clear" w:color="auto" w:fill="auto"/>
            <w:noWrap/>
            <w:vAlign w:val="bottom"/>
            <w:hideMark/>
          </w:tcPr>
          <w:p w14:paraId="7FD4CF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22308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50A3D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4DB469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4B2FE00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6B155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17,358.570***</w:t>
            </w:r>
          </w:p>
        </w:tc>
        <w:tc>
          <w:tcPr>
            <w:tcW w:w="2037" w:type="dxa"/>
            <w:gridSpan w:val="3"/>
            <w:tcBorders>
              <w:top w:val="nil"/>
              <w:left w:val="nil"/>
              <w:bottom w:val="nil"/>
              <w:right w:val="nil"/>
            </w:tcBorders>
            <w:shd w:val="clear" w:color="auto" w:fill="auto"/>
            <w:noWrap/>
            <w:vAlign w:val="bottom"/>
            <w:hideMark/>
          </w:tcPr>
          <w:p w14:paraId="5C23A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60097F8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6F4F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43EC8A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6858A08"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592D6E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D4C2BD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-0.825</w:t>
            </w:r>
          </w:p>
        </w:tc>
        <w:tc>
          <w:tcPr>
            <w:tcW w:w="534" w:type="dxa"/>
            <w:tcBorders>
              <w:top w:val="nil"/>
              <w:left w:val="nil"/>
              <w:bottom w:val="nil"/>
              <w:right w:val="nil"/>
            </w:tcBorders>
            <w:shd w:val="clear" w:color="auto" w:fill="auto"/>
            <w:noWrap/>
            <w:vAlign w:val="bottom"/>
            <w:hideMark/>
          </w:tcPr>
          <w:p w14:paraId="3E39FC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1965D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07FB2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DE707D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3257A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FD3E36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C8BB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DC03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47D177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DFADF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6175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1EA9B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(2,944.524)</w:t>
            </w:r>
          </w:p>
        </w:tc>
        <w:tc>
          <w:tcPr>
            <w:tcW w:w="2037" w:type="dxa"/>
            <w:gridSpan w:val="3"/>
            <w:tcBorders>
              <w:top w:val="nil"/>
              <w:left w:val="nil"/>
              <w:bottom w:val="nil"/>
              <w:right w:val="nil"/>
            </w:tcBorders>
            <w:shd w:val="clear" w:color="auto" w:fill="auto"/>
            <w:noWrap/>
            <w:vAlign w:val="bottom"/>
            <w:hideMark/>
          </w:tcPr>
          <w:p w14:paraId="20585F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9616F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9ED72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53C549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BE2A11"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C0D2DB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Northern</w:t>
            </w:r>
          </w:p>
        </w:tc>
        <w:tc>
          <w:tcPr>
            <w:tcW w:w="1264" w:type="dxa"/>
            <w:gridSpan w:val="2"/>
            <w:tcBorders>
              <w:top w:val="nil"/>
              <w:left w:val="nil"/>
              <w:bottom w:val="nil"/>
              <w:right w:val="nil"/>
            </w:tcBorders>
            <w:shd w:val="clear" w:color="auto" w:fill="auto"/>
            <w:noWrap/>
            <w:vAlign w:val="bottom"/>
            <w:hideMark/>
          </w:tcPr>
          <w:p w14:paraId="709EE8DE" w14:textId="16C1CEE5"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-6.366</w:t>
            </w:r>
          </w:p>
        </w:tc>
        <w:tc>
          <w:tcPr>
            <w:tcW w:w="534" w:type="dxa"/>
            <w:tcBorders>
              <w:top w:val="nil"/>
              <w:left w:val="nil"/>
              <w:bottom w:val="nil"/>
              <w:right w:val="nil"/>
            </w:tcBorders>
            <w:shd w:val="clear" w:color="auto" w:fill="auto"/>
            <w:noWrap/>
            <w:vAlign w:val="bottom"/>
            <w:hideMark/>
          </w:tcPr>
          <w:p w14:paraId="1B58795F" w14:textId="242AEB7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2C34FA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77D6A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16541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47C96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AB7568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-0.363***</w:t>
            </w:r>
          </w:p>
        </w:tc>
        <w:tc>
          <w:tcPr>
            <w:tcW w:w="534" w:type="dxa"/>
            <w:tcBorders>
              <w:top w:val="nil"/>
              <w:left w:val="nil"/>
              <w:bottom w:val="nil"/>
              <w:right w:val="nil"/>
            </w:tcBorders>
            <w:shd w:val="clear" w:color="auto" w:fill="auto"/>
            <w:noWrap/>
            <w:vAlign w:val="bottom"/>
            <w:hideMark/>
          </w:tcPr>
          <w:p w14:paraId="767F04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1D421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2139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3FEA5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B13E60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6C47E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1,573.681</w:t>
            </w:r>
          </w:p>
        </w:tc>
        <w:tc>
          <w:tcPr>
            <w:tcW w:w="534" w:type="dxa"/>
            <w:tcBorders>
              <w:top w:val="nil"/>
              <w:left w:val="nil"/>
              <w:bottom w:val="nil"/>
              <w:right w:val="nil"/>
            </w:tcBorders>
            <w:shd w:val="clear" w:color="auto" w:fill="auto"/>
            <w:noWrap/>
            <w:vAlign w:val="bottom"/>
            <w:hideMark/>
          </w:tcPr>
          <w:p w14:paraId="460E32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9A494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9EBF9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CBF078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7906D4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55E2FC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1C60BB2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5F772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-0.829</w:t>
            </w:r>
          </w:p>
        </w:tc>
        <w:tc>
          <w:tcPr>
            <w:tcW w:w="534" w:type="dxa"/>
            <w:tcBorders>
              <w:top w:val="nil"/>
              <w:left w:val="nil"/>
              <w:bottom w:val="nil"/>
              <w:right w:val="nil"/>
            </w:tcBorders>
            <w:shd w:val="clear" w:color="auto" w:fill="auto"/>
            <w:noWrap/>
            <w:vAlign w:val="bottom"/>
            <w:hideMark/>
          </w:tcPr>
          <w:p w14:paraId="40E2E6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A387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8D9D0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2CF15D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0D861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C5471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84B5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42F6B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A49A9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E9C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19F1C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00712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(2,959.331)</w:t>
            </w:r>
          </w:p>
        </w:tc>
        <w:tc>
          <w:tcPr>
            <w:tcW w:w="2037" w:type="dxa"/>
            <w:gridSpan w:val="3"/>
            <w:tcBorders>
              <w:top w:val="nil"/>
              <w:left w:val="nil"/>
              <w:bottom w:val="nil"/>
              <w:right w:val="nil"/>
            </w:tcBorders>
            <w:shd w:val="clear" w:color="auto" w:fill="auto"/>
            <w:noWrap/>
            <w:vAlign w:val="bottom"/>
            <w:hideMark/>
          </w:tcPr>
          <w:p w14:paraId="2A6643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302F25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BAE392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5D41C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8DD2EAB"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95BF8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Western</w:t>
            </w:r>
          </w:p>
        </w:tc>
        <w:tc>
          <w:tcPr>
            <w:tcW w:w="1264" w:type="dxa"/>
            <w:gridSpan w:val="2"/>
            <w:tcBorders>
              <w:top w:val="nil"/>
              <w:left w:val="nil"/>
              <w:bottom w:val="nil"/>
              <w:right w:val="nil"/>
            </w:tcBorders>
            <w:shd w:val="clear" w:color="auto" w:fill="auto"/>
            <w:noWrap/>
            <w:vAlign w:val="bottom"/>
            <w:hideMark/>
          </w:tcPr>
          <w:p w14:paraId="58518A59" w14:textId="17480007"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1.903</w:t>
            </w:r>
          </w:p>
        </w:tc>
        <w:tc>
          <w:tcPr>
            <w:tcW w:w="534" w:type="dxa"/>
            <w:tcBorders>
              <w:top w:val="nil"/>
              <w:left w:val="nil"/>
              <w:bottom w:val="nil"/>
              <w:right w:val="nil"/>
            </w:tcBorders>
            <w:shd w:val="clear" w:color="auto" w:fill="auto"/>
            <w:noWrap/>
            <w:vAlign w:val="bottom"/>
            <w:hideMark/>
          </w:tcPr>
          <w:p w14:paraId="4B355338" w14:textId="4035C87C"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7C671D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30A57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EDA994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337DFC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191008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-0.983***</w:t>
            </w:r>
          </w:p>
        </w:tc>
        <w:tc>
          <w:tcPr>
            <w:tcW w:w="534" w:type="dxa"/>
            <w:tcBorders>
              <w:top w:val="nil"/>
              <w:left w:val="nil"/>
              <w:bottom w:val="nil"/>
              <w:right w:val="nil"/>
            </w:tcBorders>
            <w:shd w:val="clear" w:color="auto" w:fill="auto"/>
            <w:noWrap/>
            <w:vAlign w:val="bottom"/>
            <w:hideMark/>
          </w:tcPr>
          <w:p w14:paraId="52CD309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D5DD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595737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17B9A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DD6E3F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F3CA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-13,380.570***</w:t>
            </w:r>
          </w:p>
        </w:tc>
        <w:tc>
          <w:tcPr>
            <w:tcW w:w="2037" w:type="dxa"/>
            <w:gridSpan w:val="3"/>
            <w:tcBorders>
              <w:top w:val="nil"/>
              <w:left w:val="nil"/>
              <w:bottom w:val="nil"/>
              <w:right w:val="nil"/>
            </w:tcBorders>
            <w:shd w:val="clear" w:color="auto" w:fill="auto"/>
            <w:noWrap/>
            <w:vAlign w:val="bottom"/>
            <w:hideMark/>
          </w:tcPr>
          <w:p w14:paraId="1EA011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DBD6D8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1FFF1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18A7CA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E830D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685436B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1C376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-0.869</w:t>
            </w:r>
          </w:p>
        </w:tc>
        <w:tc>
          <w:tcPr>
            <w:tcW w:w="534" w:type="dxa"/>
            <w:tcBorders>
              <w:top w:val="nil"/>
              <w:left w:val="nil"/>
              <w:bottom w:val="nil"/>
              <w:right w:val="nil"/>
            </w:tcBorders>
            <w:shd w:val="clear" w:color="auto" w:fill="auto"/>
            <w:noWrap/>
            <w:vAlign w:val="bottom"/>
            <w:hideMark/>
          </w:tcPr>
          <w:p w14:paraId="42A20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DE08D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A73E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1F01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98E21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CABF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(0.079)</w:t>
            </w:r>
          </w:p>
        </w:tc>
        <w:tc>
          <w:tcPr>
            <w:tcW w:w="534" w:type="dxa"/>
            <w:tcBorders>
              <w:top w:val="nil"/>
              <w:left w:val="nil"/>
              <w:bottom w:val="nil"/>
              <w:right w:val="nil"/>
            </w:tcBorders>
            <w:shd w:val="clear" w:color="auto" w:fill="auto"/>
            <w:noWrap/>
            <w:vAlign w:val="bottom"/>
            <w:hideMark/>
          </w:tcPr>
          <w:p w14:paraId="0D858E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7ADEE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6B132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6F319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0733A0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2A8F1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(3,102.356)</w:t>
            </w:r>
          </w:p>
        </w:tc>
        <w:tc>
          <w:tcPr>
            <w:tcW w:w="2037" w:type="dxa"/>
            <w:gridSpan w:val="3"/>
            <w:tcBorders>
              <w:top w:val="nil"/>
              <w:left w:val="nil"/>
              <w:bottom w:val="nil"/>
              <w:right w:val="nil"/>
            </w:tcBorders>
            <w:shd w:val="clear" w:color="auto" w:fill="auto"/>
            <w:noWrap/>
            <w:vAlign w:val="bottom"/>
            <w:hideMark/>
          </w:tcPr>
          <w:p w14:paraId="0642F3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517927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FF98E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3EB6E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6024C011" w14:textId="77777777" w:rsidTr="004277B4">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6BA7B54C"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Constant</w:t>
            </w:r>
          </w:p>
        </w:tc>
        <w:tc>
          <w:tcPr>
            <w:tcW w:w="899" w:type="dxa"/>
            <w:tcBorders>
              <w:top w:val="nil"/>
              <w:left w:val="nil"/>
              <w:bottom w:val="nil"/>
              <w:right w:val="nil"/>
            </w:tcBorders>
            <w:shd w:val="clear" w:color="auto" w:fill="auto"/>
            <w:noWrap/>
            <w:vAlign w:val="bottom"/>
            <w:hideMark/>
          </w:tcPr>
          <w:p w14:paraId="32D674ED" w14:textId="434396C9"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40.282</w:t>
            </w:r>
          </w:p>
        </w:tc>
        <w:tc>
          <w:tcPr>
            <w:tcW w:w="899" w:type="dxa"/>
            <w:gridSpan w:val="2"/>
            <w:tcBorders>
              <w:top w:val="nil"/>
              <w:left w:val="nil"/>
              <w:bottom w:val="nil"/>
              <w:right w:val="nil"/>
            </w:tcBorders>
            <w:shd w:val="clear" w:color="auto" w:fill="auto"/>
            <w:vAlign w:val="bottom"/>
          </w:tcPr>
          <w:p w14:paraId="1BE32018" w14:textId="12FC858C"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352F961"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5135F513"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E07B6E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29000C4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1E3527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7.006***</w:t>
            </w:r>
          </w:p>
        </w:tc>
        <w:tc>
          <w:tcPr>
            <w:tcW w:w="534" w:type="dxa"/>
            <w:tcBorders>
              <w:top w:val="nil"/>
              <w:left w:val="nil"/>
              <w:bottom w:val="nil"/>
              <w:right w:val="nil"/>
            </w:tcBorders>
            <w:shd w:val="clear" w:color="auto" w:fill="auto"/>
            <w:noWrap/>
            <w:vAlign w:val="bottom"/>
            <w:hideMark/>
          </w:tcPr>
          <w:p w14:paraId="08DF56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12D45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C67F4F8"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2D98A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F45E7E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DD78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-7,751.641</w:t>
            </w:r>
          </w:p>
        </w:tc>
        <w:tc>
          <w:tcPr>
            <w:tcW w:w="2037" w:type="dxa"/>
            <w:gridSpan w:val="3"/>
            <w:tcBorders>
              <w:top w:val="nil"/>
              <w:left w:val="nil"/>
              <w:bottom w:val="nil"/>
              <w:right w:val="nil"/>
            </w:tcBorders>
            <w:shd w:val="clear" w:color="auto" w:fill="auto"/>
            <w:noWrap/>
            <w:vAlign w:val="bottom"/>
            <w:hideMark/>
          </w:tcPr>
          <w:p w14:paraId="467151F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0462D26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E2F0A3E"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4DA8CF47"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674C9C"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7CE92DE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8920B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-1.784</w:t>
            </w:r>
          </w:p>
        </w:tc>
        <w:tc>
          <w:tcPr>
            <w:tcW w:w="534" w:type="dxa"/>
            <w:tcBorders>
              <w:top w:val="nil"/>
              <w:left w:val="nil"/>
              <w:bottom w:val="nil"/>
              <w:right w:val="nil"/>
            </w:tcBorders>
            <w:shd w:val="clear" w:color="auto" w:fill="auto"/>
            <w:noWrap/>
            <w:vAlign w:val="bottom"/>
            <w:hideMark/>
          </w:tcPr>
          <w:p w14:paraId="35D1C8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C09DE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1B6B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914D81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FB2A6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39FB7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(0.162)</w:t>
            </w:r>
          </w:p>
        </w:tc>
        <w:tc>
          <w:tcPr>
            <w:tcW w:w="534" w:type="dxa"/>
            <w:tcBorders>
              <w:top w:val="nil"/>
              <w:left w:val="nil"/>
              <w:bottom w:val="nil"/>
              <w:right w:val="nil"/>
            </w:tcBorders>
            <w:shd w:val="clear" w:color="auto" w:fill="auto"/>
            <w:noWrap/>
            <w:vAlign w:val="bottom"/>
            <w:hideMark/>
          </w:tcPr>
          <w:p w14:paraId="61520D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3EACF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22615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A23C4B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193E93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10A799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(6,368.986)</w:t>
            </w:r>
          </w:p>
        </w:tc>
        <w:tc>
          <w:tcPr>
            <w:tcW w:w="2037" w:type="dxa"/>
            <w:gridSpan w:val="3"/>
            <w:tcBorders>
              <w:top w:val="nil"/>
              <w:left w:val="nil"/>
              <w:bottom w:val="nil"/>
              <w:right w:val="nil"/>
            </w:tcBorders>
            <w:shd w:val="clear" w:color="auto" w:fill="auto"/>
            <w:noWrap/>
            <w:vAlign w:val="bottom"/>
            <w:hideMark/>
          </w:tcPr>
          <w:p w14:paraId="08AF65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4BC4DE1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A8998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6BA66B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EBF543A" w14:textId="77777777" w:rsidTr="0037260F">
        <w:trPr>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17F2F5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64" w:type="dxa"/>
            <w:gridSpan w:val="2"/>
            <w:tcBorders>
              <w:top w:val="nil"/>
              <w:left w:val="nil"/>
              <w:bottom w:val="double" w:sz="6" w:space="0" w:color="auto"/>
              <w:right w:val="nil"/>
            </w:tcBorders>
            <w:shd w:val="clear" w:color="auto" w:fill="auto"/>
            <w:noWrap/>
            <w:vAlign w:val="bottom"/>
            <w:hideMark/>
          </w:tcPr>
          <w:p w14:paraId="5EB6BC3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236047E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3FB3374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95D11E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2" w:type="dxa"/>
            <w:tcBorders>
              <w:top w:val="nil"/>
              <w:left w:val="nil"/>
              <w:bottom w:val="double" w:sz="6" w:space="0" w:color="auto"/>
              <w:right w:val="nil"/>
            </w:tcBorders>
            <w:shd w:val="clear" w:color="auto" w:fill="auto"/>
            <w:noWrap/>
            <w:vAlign w:val="bottom"/>
            <w:hideMark/>
          </w:tcPr>
          <w:p w14:paraId="6285E7E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86" w:type="dxa"/>
            <w:tcBorders>
              <w:top w:val="nil"/>
              <w:left w:val="nil"/>
              <w:bottom w:val="double" w:sz="6" w:space="0" w:color="auto"/>
              <w:right w:val="nil"/>
            </w:tcBorders>
            <w:shd w:val="clear" w:color="auto" w:fill="auto"/>
            <w:noWrap/>
            <w:vAlign w:val="bottom"/>
            <w:hideMark/>
          </w:tcPr>
          <w:p w14:paraId="461F2A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18" w:type="dxa"/>
            <w:tcBorders>
              <w:top w:val="nil"/>
              <w:left w:val="nil"/>
              <w:bottom w:val="double" w:sz="6" w:space="0" w:color="auto"/>
              <w:right w:val="nil"/>
            </w:tcBorders>
            <w:shd w:val="clear" w:color="auto" w:fill="auto"/>
            <w:noWrap/>
            <w:vAlign w:val="bottom"/>
            <w:hideMark/>
          </w:tcPr>
          <w:p w14:paraId="34A925A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8153D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84" w:type="dxa"/>
            <w:tcBorders>
              <w:top w:val="nil"/>
              <w:left w:val="nil"/>
              <w:bottom w:val="double" w:sz="6" w:space="0" w:color="auto"/>
              <w:right w:val="nil"/>
            </w:tcBorders>
            <w:shd w:val="clear" w:color="auto" w:fill="auto"/>
            <w:noWrap/>
            <w:vAlign w:val="bottom"/>
            <w:hideMark/>
          </w:tcPr>
          <w:p w14:paraId="41F5558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7BE02C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620819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91" w:type="dxa"/>
            <w:tcBorders>
              <w:top w:val="nil"/>
              <w:left w:val="nil"/>
              <w:bottom w:val="double" w:sz="6" w:space="0" w:color="auto"/>
              <w:right w:val="nil"/>
            </w:tcBorders>
            <w:shd w:val="clear" w:color="auto" w:fill="auto"/>
            <w:noWrap/>
            <w:vAlign w:val="bottom"/>
            <w:hideMark/>
          </w:tcPr>
          <w:p w14:paraId="6BC1E8A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2004" w:type="dxa"/>
            <w:gridSpan w:val="2"/>
            <w:tcBorders>
              <w:top w:val="nil"/>
              <w:left w:val="nil"/>
              <w:bottom w:val="double" w:sz="6" w:space="0" w:color="auto"/>
              <w:right w:val="nil"/>
            </w:tcBorders>
            <w:shd w:val="clear" w:color="auto" w:fill="auto"/>
            <w:noWrap/>
            <w:vAlign w:val="bottom"/>
            <w:hideMark/>
          </w:tcPr>
          <w:p w14:paraId="0907A0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04A3E5D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39" w:type="dxa"/>
            <w:gridSpan w:val="3"/>
            <w:tcBorders>
              <w:top w:val="nil"/>
              <w:left w:val="nil"/>
              <w:bottom w:val="double" w:sz="6" w:space="0" w:color="auto"/>
              <w:right w:val="nil"/>
            </w:tcBorders>
            <w:shd w:val="clear" w:color="auto" w:fill="auto"/>
            <w:noWrap/>
            <w:vAlign w:val="bottom"/>
            <w:hideMark/>
          </w:tcPr>
          <w:p w14:paraId="1EB58F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365E2A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653" w:type="dxa"/>
            <w:gridSpan w:val="3"/>
            <w:tcBorders>
              <w:top w:val="nil"/>
              <w:left w:val="nil"/>
              <w:bottom w:val="double" w:sz="6" w:space="0" w:color="auto"/>
              <w:right w:val="nil"/>
            </w:tcBorders>
            <w:shd w:val="clear" w:color="auto" w:fill="auto"/>
            <w:noWrap/>
            <w:vAlign w:val="bottom"/>
            <w:hideMark/>
          </w:tcPr>
          <w:p w14:paraId="559B949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70" w:type="dxa"/>
            <w:tcBorders>
              <w:top w:val="nil"/>
              <w:left w:val="nil"/>
              <w:bottom w:val="double" w:sz="6" w:space="0" w:color="auto"/>
              <w:right w:val="nil"/>
            </w:tcBorders>
            <w:shd w:val="clear" w:color="auto" w:fill="auto"/>
            <w:noWrap/>
            <w:vAlign w:val="bottom"/>
            <w:hideMark/>
          </w:tcPr>
          <w:p w14:paraId="4CA05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r>
      <w:tr w:rsidR="00C03049" w:rsidRPr="00C03049" w14:paraId="67426F07" w14:textId="77777777" w:rsidTr="0037260F">
        <w:trPr>
          <w:trHeight w:val="315"/>
        </w:trPr>
        <w:tc>
          <w:tcPr>
            <w:tcW w:w="3843" w:type="dxa"/>
            <w:tcBorders>
              <w:top w:val="nil"/>
              <w:left w:val="nil"/>
              <w:bottom w:val="nil"/>
              <w:right w:val="single" w:sz="4" w:space="0" w:color="auto"/>
            </w:tcBorders>
            <w:shd w:val="clear" w:color="auto" w:fill="auto"/>
            <w:noWrap/>
            <w:vAlign w:val="bottom"/>
            <w:hideMark/>
          </w:tcPr>
          <w:p w14:paraId="4D0F0FF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Observations</w:t>
            </w:r>
          </w:p>
        </w:tc>
        <w:tc>
          <w:tcPr>
            <w:tcW w:w="1264" w:type="dxa"/>
            <w:gridSpan w:val="2"/>
            <w:tcBorders>
              <w:top w:val="nil"/>
              <w:left w:val="nil"/>
              <w:bottom w:val="nil"/>
              <w:right w:val="nil"/>
            </w:tcBorders>
            <w:shd w:val="clear" w:color="auto" w:fill="auto"/>
            <w:noWrap/>
            <w:vAlign w:val="bottom"/>
            <w:hideMark/>
          </w:tcPr>
          <w:p w14:paraId="55E4108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295A11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55F0F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F0B01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35877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49B2F0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682C5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57799E5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FBBFA7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984B46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30968A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AFF85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7A26BD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5D10343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1B0917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7DC8D6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CE1566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BBCDBA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C78ACB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7AAA3A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R2</w:t>
            </w:r>
          </w:p>
        </w:tc>
        <w:tc>
          <w:tcPr>
            <w:tcW w:w="1264" w:type="dxa"/>
            <w:gridSpan w:val="2"/>
            <w:tcBorders>
              <w:top w:val="nil"/>
              <w:left w:val="nil"/>
              <w:bottom w:val="nil"/>
              <w:right w:val="nil"/>
            </w:tcBorders>
            <w:shd w:val="clear" w:color="auto" w:fill="auto"/>
            <w:noWrap/>
            <w:vAlign w:val="bottom"/>
            <w:hideMark/>
          </w:tcPr>
          <w:p w14:paraId="6F963434"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705D931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0DFEDD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0.18</w:t>
            </w:r>
          </w:p>
        </w:tc>
        <w:tc>
          <w:tcPr>
            <w:tcW w:w="534" w:type="dxa"/>
            <w:tcBorders>
              <w:top w:val="nil"/>
              <w:left w:val="nil"/>
              <w:bottom w:val="nil"/>
              <w:right w:val="nil"/>
            </w:tcBorders>
            <w:shd w:val="clear" w:color="auto" w:fill="auto"/>
            <w:noWrap/>
            <w:vAlign w:val="bottom"/>
            <w:hideMark/>
          </w:tcPr>
          <w:p w14:paraId="39B3EB8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66084F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FDAFF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F8416CA"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6B021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3C543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0.12</w:t>
            </w:r>
          </w:p>
        </w:tc>
        <w:tc>
          <w:tcPr>
            <w:tcW w:w="534" w:type="dxa"/>
            <w:tcBorders>
              <w:top w:val="nil"/>
              <w:left w:val="nil"/>
              <w:bottom w:val="nil"/>
              <w:right w:val="nil"/>
            </w:tcBorders>
            <w:shd w:val="clear" w:color="auto" w:fill="auto"/>
            <w:noWrap/>
            <w:vAlign w:val="bottom"/>
            <w:hideMark/>
          </w:tcPr>
          <w:p w14:paraId="1A76D73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2AEC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5BB6D8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3265AC8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0198CB2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DB75B2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0.09</w:t>
            </w:r>
          </w:p>
        </w:tc>
        <w:tc>
          <w:tcPr>
            <w:tcW w:w="534" w:type="dxa"/>
            <w:tcBorders>
              <w:top w:val="nil"/>
              <w:left w:val="nil"/>
              <w:bottom w:val="nil"/>
              <w:right w:val="nil"/>
            </w:tcBorders>
            <w:shd w:val="clear" w:color="auto" w:fill="auto"/>
            <w:noWrap/>
            <w:vAlign w:val="bottom"/>
            <w:hideMark/>
          </w:tcPr>
          <w:p w14:paraId="5E30F74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8A69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3F3D68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B6EBED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2C86B58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AdjustedR2</w:t>
            </w:r>
          </w:p>
        </w:tc>
        <w:tc>
          <w:tcPr>
            <w:tcW w:w="1264" w:type="dxa"/>
            <w:gridSpan w:val="2"/>
            <w:tcBorders>
              <w:top w:val="nil"/>
              <w:left w:val="nil"/>
              <w:bottom w:val="nil"/>
              <w:right w:val="nil"/>
            </w:tcBorders>
            <w:shd w:val="clear" w:color="auto" w:fill="auto"/>
            <w:noWrap/>
            <w:vAlign w:val="bottom"/>
            <w:hideMark/>
          </w:tcPr>
          <w:p w14:paraId="46EE0B9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353EEDF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3B848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w:t>
            </w:r>
          </w:p>
        </w:tc>
        <w:tc>
          <w:tcPr>
            <w:tcW w:w="534" w:type="dxa"/>
            <w:tcBorders>
              <w:top w:val="nil"/>
              <w:left w:val="nil"/>
              <w:bottom w:val="nil"/>
              <w:right w:val="nil"/>
            </w:tcBorders>
            <w:shd w:val="clear" w:color="auto" w:fill="auto"/>
            <w:noWrap/>
            <w:vAlign w:val="bottom"/>
            <w:hideMark/>
          </w:tcPr>
          <w:p w14:paraId="6858158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63F61E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89C47D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E7CEA4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34A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480516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w:t>
            </w:r>
          </w:p>
        </w:tc>
        <w:tc>
          <w:tcPr>
            <w:tcW w:w="534" w:type="dxa"/>
            <w:tcBorders>
              <w:top w:val="nil"/>
              <w:left w:val="nil"/>
              <w:bottom w:val="nil"/>
              <w:right w:val="nil"/>
            </w:tcBorders>
            <w:shd w:val="clear" w:color="auto" w:fill="auto"/>
            <w:noWrap/>
            <w:vAlign w:val="bottom"/>
            <w:hideMark/>
          </w:tcPr>
          <w:p w14:paraId="59C0606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3FCDF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ECCBE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FB0D75F"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6E4337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3B7B0A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w:t>
            </w:r>
          </w:p>
        </w:tc>
        <w:tc>
          <w:tcPr>
            <w:tcW w:w="534" w:type="dxa"/>
            <w:tcBorders>
              <w:top w:val="nil"/>
              <w:left w:val="nil"/>
              <w:bottom w:val="nil"/>
              <w:right w:val="nil"/>
            </w:tcBorders>
            <w:shd w:val="clear" w:color="auto" w:fill="auto"/>
            <w:noWrap/>
            <w:vAlign w:val="bottom"/>
            <w:hideMark/>
          </w:tcPr>
          <w:p w14:paraId="590013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72FA63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AB70C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60B438"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529BFE1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 Statistic</w:t>
            </w:r>
          </w:p>
        </w:tc>
        <w:tc>
          <w:tcPr>
            <w:tcW w:w="1798" w:type="dxa"/>
            <w:gridSpan w:val="3"/>
            <w:tcBorders>
              <w:top w:val="nil"/>
              <w:left w:val="nil"/>
              <w:bottom w:val="nil"/>
              <w:right w:val="nil"/>
            </w:tcBorders>
            <w:shd w:val="clear" w:color="auto" w:fill="auto"/>
            <w:noWrap/>
            <w:vAlign w:val="bottom"/>
            <w:hideMark/>
          </w:tcPr>
          <w:p w14:paraId="456FBD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131.225***</w:t>
            </w:r>
          </w:p>
        </w:tc>
        <w:tc>
          <w:tcPr>
            <w:tcW w:w="1685" w:type="dxa"/>
            <w:gridSpan w:val="2"/>
            <w:tcBorders>
              <w:top w:val="nil"/>
              <w:left w:val="nil"/>
              <w:bottom w:val="nil"/>
              <w:right w:val="nil"/>
            </w:tcBorders>
            <w:shd w:val="clear" w:color="auto" w:fill="auto"/>
            <w:noWrap/>
            <w:vAlign w:val="bottom"/>
            <w:hideMark/>
          </w:tcPr>
          <w:p w14:paraId="6ABA4F9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43.238***</w:t>
            </w:r>
          </w:p>
        </w:tc>
        <w:tc>
          <w:tcPr>
            <w:tcW w:w="1152" w:type="dxa"/>
            <w:tcBorders>
              <w:top w:val="nil"/>
              <w:left w:val="nil"/>
              <w:bottom w:val="nil"/>
              <w:right w:val="nil"/>
            </w:tcBorders>
            <w:shd w:val="clear" w:color="auto" w:fill="auto"/>
            <w:noWrap/>
            <w:vAlign w:val="bottom"/>
            <w:hideMark/>
          </w:tcPr>
          <w:p w14:paraId="088CAD6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7E3FAF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201FAD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xml:space="preserve"> 122.381***</w:t>
            </w:r>
          </w:p>
        </w:tc>
        <w:tc>
          <w:tcPr>
            <w:tcW w:w="1718" w:type="dxa"/>
            <w:gridSpan w:val="2"/>
            <w:tcBorders>
              <w:top w:val="nil"/>
              <w:left w:val="nil"/>
              <w:bottom w:val="nil"/>
              <w:right w:val="nil"/>
            </w:tcBorders>
            <w:shd w:val="clear" w:color="auto" w:fill="auto"/>
            <w:noWrap/>
            <w:vAlign w:val="bottom"/>
            <w:hideMark/>
          </w:tcPr>
          <w:p w14:paraId="7A49099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27.588***</w:t>
            </w:r>
          </w:p>
        </w:tc>
        <w:tc>
          <w:tcPr>
            <w:tcW w:w="1151" w:type="dxa"/>
            <w:tcBorders>
              <w:top w:val="nil"/>
              <w:left w:val="nil"/>
              <w:bottom w:val="nil"/>
              <w:right w:val="nil"/>
            </w:tcBorders>
            <w:shd w:val="clear" w:color="auto" w:fill="auto"/>
            <w:noWrap/>
            <w:vAlign w:val="bottom"/>
            <w:hideMark/>
          </w:tcPr>
          <w:p w14:paraId="5F01C7C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25A53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E4005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75.621***</w:t>
            </w:r>
          </w:p>
        </w:tc>
        <w:tc>
          <w:tcPr>
            <w:tcW w:w="2303" w:type="dxa"/>
            <w:gridSpan w:val="4"/>
            <w:tcBorders>
              <w:top w:val="nil"/>
              <w:left w:val="nil"/>
              <w:bottom w:val="nil"/>
              <w:right w:val="nil"/>
            </w:tcBorders>
            <w:shd w:val="clear" w:color="auto" w:fill="auto"/>
            <w:noWrap/>
            <w:vAlign w:val="bottom"/>
            <w:hideMark/>
          </w:tcPr>
          <w:p w14:paraId="392749D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19.080***</w:t>
            </w:r>
          </w:p>
        </w:tc>
        <w:tc>
          <w:tcPr>
            <w:tcW w:w="1921" w:type="dxa"/>
            <w:gridSpan w:val="3"/>
            <w:tcBorders>
              <w:top w:val="nil"/>
              <w:left w:val="nil"/>
              <w:bottom w:val="nil"/>
              <w:right w:val="nil"/>
            </w:tcBorders>
            <w:shd w:val="clear" w:color="auto" w:fill="auto"/>
            <w:noWrap/>
            <w:vAlign w:val="bottom"/>
            <w:hideMark/>
          </w:tcPr>
          <w:p w14:paraId="3349991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98236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B321CE" w14:textId="77777777" w:rsidTr="0037260F">
        <w:trPr>
          <w:gridAfter w:val="2"/>
          <w:wAfter w:w="824" w:type="dxa"/>
          <w:trHeight w:val="300"/>
        </w:trPr>
        <w:tc>
          <w:tcPr>
            <w:tcW w:w="3843" w:type="dxa"/>
            <w:tcBorders>
              <w:top w:val="nil"/>
              <w:left w:val="nil"/>
              <w:bottom w:val="nil"/>
              <w:right w:val="nil"/>
            </w:tcBorders>
            <w:shd w:val="clear" w:color="auto" w:fill="auto"/>
            <w:noWrap/>
            <w:vAlign w:val="bottom"/>
            <w:hideMark/>
          </w:tcPr>
          <w:p w14:paraId="2FEE88D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98" w:type="dxa"/>
            <w:gridSpan w:val="3"/>
            <w:tcBorders>
              <w:top w:val="nil"/>
              <w:left w:val="nil"/>
              <w:bottom w:val="nil"/>
              <w:right w:val="nil"/>
            </w:tcBorders>
            <w:shd w:val="clear" w:color="auto" w:fill="auto"/>
            <w:noWrap/>
            <w:vAlign w:val="bottom"/>
            <w:hideMark/>
          </w:tcPr>
          <w:p w14:paraId="6D05227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3925)</w:t>
            </w:r>
          </w:p>
        </w:tc>
        <w:tc>
          <w:tcPr>
            <w:tcW w:w="1685" w:type="dxa"/>
            <w:gridSpan w:val="2"/>
            <w:tcBorders>
              <w:top w:val="nil"/>
              <w:left w:val="nil"/>
              <w:bottom w:val="nil"/>
              <w:right w:val="nil"/>
            </w:tcBorders>
            <w:shd w:val="clear" w:color="auto" w:fill="auto"/>
            <w:noWrap/>
            <w:vAlign w:val="bottom"/>
            <w:hideMark/>
          </w:tcPr>
          <w:p w14:paraId="7907C7B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 2430)</w:t>
            </w:r>
          </w:p>
        </w:tc>
        <w:tc>
          <w:tcPr>
            <w:tcW w:w="1152" w:type="dxa"/>
            <w:tcBorders>
              <w:top w:val="nil"/>
              <w:left w:val="nil"/>
              <w:bottom w:val="nil"/>
              <w:right w:val="nil"/>
            </w:tcBorders>
            <w:shd w:val="clear" w:color="auto" w:fill="auto"/>
            <w:noWrap/>
            <w:vAlign w:val="bottom"/>
            <w:hideMark/>
          </w:tcPr>
          <w:p w14:paraId="3A863A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A6E254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7E9991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15; 3925)</w:t>
            </w:r>
          </w:p>
        </w:tc>
        <w:tc>
          <w:tcPr>
            <w:tcW w:w="1718" w:type="dxa"/>
            <w:gridSpan w:val="2"/>
            <w:tcBorders>
              <w:top w:val="nil"/>
              <w:left w:val="nil"/>
              <w:bottom w:val="nil"/>
              <w:right w:val="nil"/>
            </w:tcBorders>
            <w:shd w:val="clear" w:color="auto" w:fill="auto"/>
            <w:noWrap/>
            <w:vAlign w:val="bottom"/>
            <w:hideMark/>
          </w:tcPr>
          <w:p w14:paraId="647F14B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12; 2430)</w:t>
            </w:r>
          </w:p>
        </w:tc>
        <w:tc>
          <w:tcPr>
            <w:tcW w:w="1151" w:type="dxa"/>
            <w:tcBorders>
              <w:top w:val="nil"/>
              <w:left w:val="nil"/>
              <w:bottom w:val="nil"/>
              <w:right w:val="nil"/>
            </w:tcBorders>
            <w:shd w:val="clear" w:color="auto" w:fill="auto"/>
            <w:noWrap/>
            <w:vAlign w:val="bottom"/>
            <w:hideMark/>
          </w:tcPr>
          <w:p w14:paraId="7A4AD3E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23AFFE7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1C1E1E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3923)</w:t>
            </w:r>
          </w:p>
        </w:tc>
        <w:tc>
          <w:tcPr>
            <w:tcW w:w="2303" w:type="dxa"/>
            <w:gridSpan w:val="4"/>
            <w:tcBorders>
              <w:top w:val="nil"/>
              <w:left w:val="nil"/>
              <w:bottom w:val="nil"/>
              <w:right w:val="nil"/>
            </w:tcBorders>
            <w:shd w:val="clear" w:color="auto" w:fill="auto"/>
            <w:noWrap/>
            <w:vAlign w:val="bottom"/>
            <w:hideMark/>
          </w:tcPr>
          <w:p w14:paraId="7603A65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=12;2428)</w:t>
            </w:r>
          </w:p>
        </w:tc>
        <w:tc>
          <w:tcPr>
            <w:tcW w:w="1921" w:type="dxa"/>
            <w:gridSpan w:val="3"/>
            <w:tcBorders>
              <w:top w:val="nil"/>
              <w:left w:val="nil"/>
              <w:bottom w:val="nil"/>
              <w:right w:val="nil"/>
            </w:tcBorders>
            <w:shd w:val="clear" w:color="auto" w:fill="auto"/>
            <w:noWrap/>
            <w:vAlign w:val="bottom"/>
            <w:hideMark/>
          </w:tcPr>
          <w:p w14:paraId="05105E0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FF2E11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D632A2A" w14:textId="77777777" w:rsidTr="0037260F">
        <w:trPr>
          <w:trHeight w:val="300"/>
        </w:trPr>
        <w:tc>
          <w:tcPr>
            <w:tcW w:w="3843" w:type="dxa"/>
            <w:tcBorders>
              <w:top w:val="nil"/>
              <w:left w:val="nil"/>
              <w:bottom w:val="nil"/>
              <w:right w:val="nil"/>
            </w:tcBorders>
            <w:shd w:val="clear" w:color="auto" w:fill="auto"/>
            <w:noWrap/>
            <w:vAlign w:val="bottom"/>
            <w:hideMark/>
          </w:tcPr>
          <w:p w14:paraId="0A2490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Note: *p&lt;0.1; **p&lt;0.05; ***p&lt;0.01</w:t>
            </w:r>
          </w:p>
        </w:tc>
        <w:tc>
          <w:tcPr>
            <w:tcW w:w="1264" w:type="dxa"/>
            <w:gridSpan w:val="2"/>
            <w:tcBorders>
              <w:top w:val="nil"/>
              <w:left w:val="nil"/>
              <w:bottom w:val="nil"/>
              <w:right w:val="nil"/>
            </w:tcBorders>
            <w:shd w:val="clear" w:color="auto" w:fill="auto"/>
            <w:noWrap/>
            <w:vAlign w:val="bottom"/>
            <w:hideMark/>
          </w:tcPr>
          <w:p w14:paraId="37C8BFA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6DC0F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8F8B6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9E3F4E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3790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3B2098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246DB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092C28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3C965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46092B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7EA8EF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7C657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B4C584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E24B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679DBF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F912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D34D12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E48E4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bl>
    <w:p w14:paraId="19A5FC4C" w14:textId="77777777" w:rsidR="00C03049" w:rsidRPr="00C03049" w:rsidRDefault="00C03049" w:rsidP="00F255E8">
      <w:pPr>
        <w:jc w:val="both"/>
        <w:rPr>
          <w:rFonts w:ascii="Times New Roman" w:hAnsi="Times New Roman"/>
          <w:sz w:val="20"/>
          <w:szCs w:val="20"/>
        </w:rPr>
      </w:pPr>
    </w:p>
    <w:p w14:paraId="0FCCAD81" w14:textId="77777777" w:rsidR="00C03049" w:rsidRDefault="00C03049" w:rsidP="00F255E8">
      <w:pPr>
        <w:jc w:val="both"/>
        <w:rPr>
          <w:rFonts w:ascii="Times New Roman" w:hAnsi="Times New Roman"/>
          <w:sz w:val="22"/>
        </w:rPr>
      </w:pPr>
    </w:p>
    <w:p w14:paraId="4FE18487" w14:textId="77777777" w:rsidR="00C03049" w:rsidRDefault="00C03049" w:rsidP="00F255E8">
      <w:pPr>
        <w:jc w:val="both"/>
        <w:rPr>
          <w:rFonts w:ascii="Times New Roman" w:hAnsi="Times New Roman"/>
          <w:sz w:val="22"/>
        </w:rPr>
        <w:sectPr w:rsidR="00C03049" w:rsidSect="00C03049">
          <w:pgSz w:w="16838" w:h="11906" w:orient="landscape"/>
          <w:pgMar w:top="1417" w:right="1417" w:bottom="1417" w:left="1417" w:header="0" w:footer="397" w:gutter="0"/>
          <w:pgNumType w:start="1"/>
          <w:cols w:space="720"/>
          <w:formProt w:val="0"/>
          <w:docGrid w:linePitch="360" w:charSpace="8192"/>
        </w:sectPr>
      </w:pPr>
    </w:p>
    <w:p w14:paraId="46F34577" w14:textId="7DBCD26C" w:rsidR="00C03049" w:rsidRPr="00F255E8" w:rsidRDefault="00C03049" w:rsidP="00C13C50"/>
    <w:p w14:paraId="3925816F" w14:textId="5CF1D888" w:rsidR="00F255E8" w:rsidRPr="00F255E8" w:rsidRDefault="00F255E8" w:rsidP="00C13C50">
      <w:r w:rsidRPr="00F255E8">
        <w:t>The household's total land area devoted to agricultural production is positively asso</w:t>
      </w:r>
      <w:r w:rsidR="001979C7">
        <w:t xml:space="preserve">ciated with dietary diversity. </w:t>
      </w:r>
      <w:r w:rsidRPr="00F255E8">
        <w:t>More avai</w:t>
      </w:r>
      <w:r w:rsidR="001979C7">
        <w:t xml:space="preserve">lable land improves diversity. </w:t>
      </w:r>
      <w:r w:rsidRPr="00F255E8">
        <w:t>Similarly, the greater the proportion of food consumed from a household's own production, th</w:t>
      </w:r>
      <w:r w:rsidR="001979C7">
        <w:t xml:space="preserve">e great the dietary diversity. </w:t>
      </w:r>
      <w:r w:rsidRPr="00D84C16">
        <w:t xml:space="preserve">Given </w:t>
      </w:r>
      <w:r w:rsidR="0045506A">
        <w:t>more land,</w:t>
      </w:r>
      <w:r w:rsidR="0045506A" w:rsidRPr="0045506A">
        <w:t xml:space="preserve"> </w:t>
      </w:r>
      <w:r w:rsidR="0045506A" w:rsidRPr="00D84C16">
        <w:t>Ugandan</w:t>
      </w:r>
      <w:r w:rsidRPr="00D84C16">
        <w:t xml:space="preserve"> households appear to choose a greater diversity of production and consumption.</w:t>
      </w:r>
      <w:r w:rsidRPr="00F255E8">
        <w:t xml:space="preserve"> However, in contrast to Jones et al. (2014), our results do not indicate that control of agricultural decisions by the head of a household increases diversity; the coefficient </w:t>
      </w:r>
      <w:r w:rsidR="001979C7">
        <w:t xml:space="preserve">is insignificant in our model. </w:t>
      </w:r>
      <w:r w:rsidRPr="00F255E8">
        <w:t>Finally, the Northern region appears to be strongly associated wit</w:t>
      </w:r>
      <w:r w:rsidR="001979C7">
        <w:t xml:space="preserve">h decreased dietary diversity. </w:t>
      </w:r>
      <w:r w:rsidRPr="00F255E8">
        <w:t>This might be due to violence in that part of the country.</w:t>
      </w:r>
    </w:p>
    <w:p w14:paraId="1FF233B0" w14:textId="4ED4478A" w:rsidR="00F255E8" w:rsidRPr="00F255E8" w:rsidRDefault="00F255E8" w:rsidP="00C13C50">
      <w:r w:rsidRPr="00F255E8">
        <w:t>Results for the DDS measure closely resemble those o</w:t>
      </w:r>
      <w:r w:rsidR="00E97EFC">
        <w:t>f the FC</w:t>
      </w:r>
      <w:r w:rsidRPr="00F255E8">
        <w:t>S with the exception of the age of the head of the household, the proportion of food consumed from a household's own production and the significance of the Eastern Re</w:t>
      </w:r>
      <w:r w:rsidR="001979C7">
        <w:t xml:space="preserve">gion. </w:t>
      </w:r>
      <w:r w:rsidRPr="00F255E8">
        <w:t xml:space="preserve">Differences in the signs and magnitudes of the coefficients might be due to the fact that the DDS measure </w:t>
      </w:r>
      <w:r w:rsidR="00E97EFC">
        <w:t>is a rougher measure than the FC</w:t>
      </w:r>
      <w:r w:rsidRPr="00F255E8">
        <w:t>S in the sense that it simply counts the number of items consumed in a time period rather than adjusting the consumption of those items to reflect their nutr</w:t>
      </w:r>
      <w:r w:rsidR="001979C7">
        <w:t xml:space="preserve">ient contribution to the diet. </w:t>
      </w:r>
      <w:r w:rsidRPr="00F255E8">
        <w:t>The DDS measure imposes a stricter structure on the data which in some cas</w:t>
      </w:r>
      <w:r w:rsidR="001979C7">
        <w:t xml:space="preserve">es might distort coefficients. </w:t>
      </w:r>
      <w:r w:rsidRPr="00F255E8">
        <w:t>Another explanation is that OLS is an inappropriate technique for count measures such as the DDS because it will lead to incon</w:t>
      </w:r>
      <w:r w:rsidR="00615DA9">
        <w:t xml:space="preserve">sistent estimates </w:t>
      </w:r>
      <w:r w:rsidRPr="00F255E8">
        <w:t>(Greene, 2012 chapter 17).</w:t>
      </w:r>
    </w:p>
    <w:p w14:paraId="3719E45F" w14:textId="1F22855F" w:rsidR="00F255E8" w:rsidRPr="00F255E8" w:rsidRDefault="00F255E8" w:rsidP="00C13C50">
      <w:r w:rsidRPr="00F255E8">
        <w:t>Following this reasoning, it is best to compar</w:t>
      </w:r>
      <w:r w:rsidR="00E97EFC">
        <w:t>e the Calories model with the FC</w:t>
      </w:r>
      <w:r w:rsidRPr="00F255E8">
        <w:t xml:space="preserve">S model because </w:t>
      </w:r>
      <w:r w:rsidR="001979C7">
        <w:t xml:space="preserve">both are continuous variables. </w:t>
      </w:r>
      <w:r w:rsidRPr="00F255E8">
        <w:t>Again, the coefficients of the</w:t>
      </w:r>
      <w:r w:rsidR="001979C7">
        <w:t xml:space="preserve"> two models are similar. </w:t>
      </w:r>
      <w:r w:rsidR="00E97EFC">
        <w:t>In contrast to the FC</w:t>
      </w:r>
      <w:r w:rsidRPr="00F255E8">
        <w:t>S model, the gender of the head of household is sign</w:t>
      </w:r>
      <w:r w:rsidR="001979C7">
        <w:t>ificant in the Calories models.</w:t>
      </w:r>
      <w:r w:rsidRPr="00F255E8">
        <w:t xml:space="preserve"> Furthermore, its sign corres</w:t>
      </w:r>
      <w:r w:rsidR="001979C7">
        <w:t>ponds to its hypothesized sign.</w:t>
      </w:r>
      <w:r w:rsidRPr="00F255E8">
        <w:t xml:space="preserve"> However, the coefficient for the education of the head of the household in </w:t>
      </w:r>
      <w:r w:rsidR="001979C7">
        <w:t>the Calories model is negative.</w:t>
      </w:r>
      <w:r w:rsidRPr="00F255E8">
        <w:t xml:space="preserve"> The more educated the head of the household, the few calor</w:t>
      </w:r>
      <w:r>
        <w:t>i</w:t>
      </w:r>
      <w:r w:rsidRPr="00F255E8">
        <w:t>es consumed, although this result should be read with caution given that it is just significant.</w:t>
      </w:r>
    </w:p>
    <w:p w14:paraId="72E67282" w14:textId="44D95A2F" w:rsidR="00F255E8" w:rsidRPr="00F255E8" w:rsidRDefault="00F255E8" w:rsidP="00C13C50">
      <w:r w:rsidRPr="00F255E8">
        <w:t>In general, the OLS estimates should read with caution to the extent that correlation is present betw</w:t>
      </w:r>
      <w:r w:rsidR="001979C7">
        <w:t>een households and across time.</w:t>
      </w:r>
      <w:r w:rsidRPr="00F255E8">
        <w:t xml:space="preserve"> The assumption of the OLS panel model is that this correlation is not affecting estimates and that there are no signif</w:t>
      </w:r>
      <w:r w:rsidR="001979C7">
        <w:t>icant static missing variables.</w:t>
      </w:r>
      <w:r w:rsidRPr="00F255E8">
        <w:t xml:space="preserve"> However, the null hypothesis of a common intercept is </w:t>
      </w:r>
      <w:r w:rsidR="00E97EFC">
        <w:t>soundly rejected for both the FC</w:t>
      </w:r>
      <w:r w:rsidRPr="00F255E8">
        <w:t>S and Calories models implying that OLS is inappropriate in essence because there are significant differences between households.</w:t>
      </w:r>
      <w:r w:rsidR="00832ED8">
        <w:t xml:space="preserve"> </w:t>
      </w:r>
      <w:r w:rsidRPr="00F255E8">
        <w:t>In addition, the within transformation removes the effects of both observed an</w:t>
      </w:r>
      <w:r w:rsidR="001979C7">
        <w:t xml:space="preserve">d unobserved static variables. </w:t>
      </w:r>
      <w:r w:rsidRPr="00F255E8">
        <w:t>Time dummies were added to the model in order to capture significant events not captured</w:t>
      </w:r>
      <w:r w:rsidR="00832ED8">
        <w:t xml:space="preserve"> by the explanatory variables. </w:t>
      </w:r>
      <w:r w:rsidRPr="00F255E8">
        <w:t xml:space="preserve">Finally, a </w:t>
      </w:r>
      <w:proofErr w:type="spellStart"/>
      <w:r w:rsidRPr="00F255E8">
        <w:t>Hausman</w:t>
      </w:r>
      <w:proofErr w:type="spellEnd"/>
      <w:r w:rsidRPr="00F255E8">
        <w:t xml:space="preserve"> test rejected the random effects model in favo</w:t>
      </w:r>
      <w:r w:rsidR="002D1B7C">
        <w:t>u</w:t>
      </w:r>
      <w:r w:rsidRPr="00F255E8">
        <w:t>r of the within model</w:t>
      </w:r>
      <w:r w:rsidR="00C825BC">
        <w:t xml:space="preserve"> (results does not show)</w:t>
      </w:r>
      <w:r w:rsidRPr="00F255E8">
        <w:t>.</w:t>
      </w:r>
    </w:p>
    <w:p w14:paraId="2B8569E7" w14:textId="77777777" w:rsidR="00F255E8" w:rsidRPr="00F255E8" w:rsidRDefault="00F255E8" w:rsidP="00C13C50">
      <w:r w:rsidRPr="00F255E8">
        <w:t>Results for the FVS and Calories models are less impressive than their respective OLS models in that far fewer coefficients are significant.</w:t>
      </w:r>
    </w:p>
    <w:p w14:paraId="6D47587F" w14:textId="22528C50" w:rsidR="00F255E8" w:rsidRPr="00F255E8" w:rsidRDefault="00F255E8" w:rsidP="00C13C50">
      <w:r w:rsidRPr="00F255E8">
        <w:t>A comparison of the results for the OLS and th</w:t>
      </w:r>
      <w:r w:rsidR="00E97EFC">
        <w:t>e within panel models for the FC</w:t>
      </w:r>
      <w:r w:rsidRPr="00F255E8">
        <w:t>S dependent variable indicates similar coefficients for the variables the number of different crops produced by the household, food expenditures, total crop area and the proportion of food</w:t>
      </w:r>
      <w:r w:rsidR="001979C7">
        <w:t xml:space="preserve"> consumed from own production. </w:t>
      </w:r>
      <w:r w:rsidRPr="00F255E8">
        <w:t>The signs of the coefficients are identical and their magnitudes similar</w:t>
      </w:r>
      <w:r w:rsidR="001979C7">
        <w:t>.</w:t>
      </w:r>
      <w:r w:rsidRPr="00F255E8">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t>tion are no longer significant.</w:t>
      </w:r>
      <w:r w:rsidRPr="00F255E8">
        <w:t xml:space="preserve"> However, as previously noted, DDS is a count measure so using a continuo</w:t>
      </w:r>
      <w:r w:rsidR="001979C7">
        <w:t>us measure is not recommended. Before discussing the panel P</w:t>
      </w:r>
      <w:r w:rsidRPr="00F255E8">
        <w:t>oisson model for DDS, panel results for the Cal</w:t>
      </w:r>
      <w:r w:rsidR="001979C7">
        <w:t xml:space="preserve">ories model will be presented. </w:t>
      </w:r>
      <w:r w:rsidRPr="00F255E8">
        <w:t>The same four variables are significant in bot</w:t>
      </w:r>
      <w:r w:rsidR="00E97EFC">
        <w:t>h the FC</w:t>
      </w:r>
      <w:r w:rsidR="001979C7">
        <w:t xml:space="preserve">S and Calories models. </w:t>
      </w:r>
      <w:r w:rsidRPr="00F255E8">
        <w:t xml:space="preserve">Unsurprisingly, the </w:t>
      </w:r>
      <w:r w:rsidR="00C41EFE" w:rsidRPr="00F255E8">
        <w:t>magnitudes of the coefficients are</w:t>
      </w:r>
      <w:r w:rsidRPr="00F255E8">
        <w:t xml:space="preserve"> different given the difference in scales </w:t>
      </w:r>
      <w:r w:rsidR="001979C7">
        <w:t>of the two dependent variables.</w:t>
      </w:r>
      <w:r w:rsidRPr="00F255E8">
        <w:t xml:space="preserve"> In addition, household size is positive and significant, as is the ed</w:t>
      </w:r>
      <w:r w:rsidR="001979C7">
        <w:t xml:space="preserve">ucation of the household head. </w:t>
      </w:r>
      <w:r w:rsidRPr="00F255E8">
        <w:t>The age of the head of household negatively affects caloric intake</w:t>
      </w:r>
      <w:r w:rsidR="001979C7">
        <w:t>, but is only just significant.</w:t>
      </w:r>
      <w:r w:rsidRPr="00F255E8">
        <w:t xml:space="preserve"> In short, the results of the Caloric mode</w:t>
      </w:r>
      <w:r w:rsidR="00E97EFC">
        <w:t>l correspond closely with the FC</w:t>
      </w:r>
      <w:r w:rsidRPr="00F255E8">
        <w:t xml:space="preserve">S measure, and the signs of most of the coefficients conform to hypotheses. </w:t>
      </w:r>
      <w:r w:rsidR="001979C7">
        <w:t>Finally, a P</w:t>
      </w:r>
      <w:r w:rsidRPr="00F255E8">
        <w:t>oisson panel regression was estimated f</w:t>
      </w:r>
      <w:r w:rsidR="001979C7">
        <w:t xml:space="preserve">or the DDS dependent variable. </w:t>
      </w:r>
      <w:r w:rsidRPr="00F255E8">
        <w:t>In that regression only food expenditures</w:t>
      </w:r>
      <w:r w:rsidR="001979C7">
        <w:t xml:space="preserve"> were found to be significant. </w:t>
      </w:r>
      <w:r w:rsidRPr="00F255E8">
        <w:t>As mentioned, the DDS model is rough in that it is a step function.</w:t>
      </w:r>
    </w:p>
    <w:p w14:paraId="5CDB4C17" w14:textId="69FD2799" w:rsidR="009D2CF8" w:rsidRDefault="009D2CF8" w:rsidP="00A8050B">
      <w:pPr>
        <w:jc w:val="both"/>
        <w:rPr>
          <w:rFonts w:ascii="Times New Roman" w:hAnsi="Times New Roman"/>
          <w:i/>
          <w:sz w:val="22"/>
          <w:u w:val="single"/>
        </w:rPr>
      </w:pPr>
    </w:p>
    <w:p w14:paraId="3ABA31C2" w14:textId="77777777" w:rsidR="002C6F78" w:rsidRDefault="002C6F78" w:rsidP="00BF43A0">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116CAC72" w14:textId="77777777" w:rsidR="00C13C50" w:rsidRDefault="00C13C50" w:rsidP="00C13C50">
      <w:r w:rsidRPr="009D2CF8">
        <w:lastRenderedPageBreak/>
        <w:t>Regression</w:t>
      </w:r>
      <w:r>
        <w:t>s</w:t>
      </w:r>
      <w:r w:rsidRPr="009D2CF8">
        <w:t xml:space="preserve"> with different production count variables</w:t>
      </w:r>
      <w:r>
        <w:t xml:space="preserve"> </w:t>
      </w:r>
    </w:p>
    <w:p w14:paraId="1D4D7885" w14:textId="77777777" w:rsidR="00C13C50" w:rsidRDefault="00C13C50" w:rsidP="00C13C50"/>
    <w:p w14:paraId="259661BD" w14:textId="1120403F" w:rsidR="00BF43A0" w:rsidRDefault="00BF43A0" w:rsidP="00C13C50">
      <w:r>
        <w:t xml:space="preserve">Table </w:t>
      </w:r>
      <w:r w:rsidR="00E845C8">
        <w:t>4</w:t>
      </w:r>
      <w:r w:rsidRPr="007709FA">
        <w:t xml:space="preserve">: </w:t>
      </w:r>
      <w:r>
        <w:t>Time-effect r</w:t>
      </w:r>
      <w:r w:rsidRPr="007709FA">
        <w:t>egression result</w:t>
      </w:r>
      <w:r>
        <w:t>s</w:t>
      </w:r>
      <w:r w:rsidRPr="007709FA">
        <w:t xml:space="preserve"> with </w:t>
      </w:r>
      <w:r w:rsidRPr="00BF43A0">
        <w:t>different production count variables</w:t>
      </w:r>
    </w:p>
    <w:tbl>
      <w:tblPr>
        <w:tblW w:w="11996" w:type="dxa"/>
        <w:tblInd w:w="93" w:type="dxa"/>
        <w:tblLook w:val="04A0" w:firstRow="1" w:lastRow="0" w:firstColumn="1" w:lastColumn="0" w:noHBand="0" w:noVBand="1"/>
      </w:tblPr>
      <w:tblGrid>
        <w:gridCol w:w="2567"/>
        <w:gridCol w:w="1134"/>
        <w:gridCol w:w="1066"/>
        <w:gridCol w:w="1066"/>
        <w:gridCol w:w="1066"/>
        <w:gridCol w:w="1066"/>
        <w:gridCol w:w="1066"/>
        <w:gridCol w:w="1066"/>
        <w:gridCol w:w="1066"/>
        <w:gridCol w:w="1066"/>
      </w:tblGrid>
      <w:tr w:rsidR="002C6F78" w:rsidRPr="002C6F78" w14:paraId="4C0F2632"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25FF21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266" w:type="dxa"/>
            <w:gridSpan w:val="3"/>
            <w:tcBorders>
              <w:top w:val="nil"/>
              <w:left w:val="nil"/>
              <w:bottom w:val="single" w:sz="4" w:space="0" w:color="000000"/>
              <w:right w:val="single" w:sz="4" w:space="0" w:color="000000"/>
            </w:tcBorders>
            <w:shd w:val="clear" w:color="auto" w:fill="auto"/>
            <w:noWrap/>
            <w:vAlign w:val="bottom"/>
            <w:hideMark/>
          </w:tcPr>
          <w:p w14:paraId="47BD99C9"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3198" w:type="dxa"/>
            <w:gridSpan w:val="3"/>
            <w:tcBorders>
              <w:top w:val="nil"/>
              <w:left w:val="nil"/>
              <w:bottom w:val="single" w:sz="4" w:space="0" w:color="auto"/>
              <w:right w:val="single" w:sz="4" w:space="0" w:color="000000"/>
            </w:tcBorders>
            <w:shd w:val="clear" w:color="auto" w:fill="auto"/>
            <w:noWrap/>
            <w:vAlign w:val="bottom"/>
            <w:hideMark/>
          </w:tcPr>
          <w:p w14:paraId="4FC19D38"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2965" w:type="dxa"/>
            <w:gridSpan w:val="3"/>
            <w:tcBorders>
              <w:top w:val="nil"/>
              <w:left w:val="nil"/>
              <w:bottom w:val="nil"/>
              <w:right w:val="nil"/>
            </w:tcBorders>
            <w:shd w:val="clear" w:color="auto" w:fill="auto"/>
            <w:noWrap/>
            <w:vAlign w:val="bottom"/>
            <w:hideMark/>
          </w:tcPr>
          <w:p w14:paraId="51B9481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r>
      <w:tr w:rsidR="002C6F78" w:rsidRPr="002C6F78" w14:paraId="41DB494D"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7C391A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35B91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19256D8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4BE6826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nil"/>
              <w:left w:val="nil"/>
              <w:bottom w:val="double" w:sz="6" w:space="0" w:color="auto"/>
              <w:right w:val="nil"/>
            </w:tcBorders>
            <w:shd w:val="clear" w:color="auto" w:fill="auto"/>
            <w:noWrap/>
            <w:vAlign w:val="bottom"/>
            <w:hideMark/>
          </w:tcPr>
          <w:p w14:paraId="65252DB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5E56A056"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3C51F68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single" w:sz="4" w:space="0" w:color="auto"/>
              <w:left w:val="nil"/>
              <w:bottom w:val="double" w:sz="6" w:space="0" w:color="auto"/>
              <w:right w:val="nil"/>
            </w:tcBorders>
            <w:shd w:val="clear" w:color="auto" w:fill="auto"/>
            <w:noWrap/>
            <w:vAlign w:val="bottom"/>
            <w:hideMark/>
          </w:tcPr>
          <w:p w14:paraId="2F6C945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833" w:type="dxa"/>
            <w:tcBorders>
              <w:top w:val="single" w:sz="4" w:space="0" w:color="auto"/>
              <w:left w:val="nil"/>
              <w:bottom w:val="double" w:sz="6" w:space="0" w:color="auto"/>
              <w:right w:val="nil"/>
            </w:tcBorders>
            <w:shd w:val="clear" w:color="auto" w:fill="auto"/>
            <w:noWrap/>
            <w:vAlign w:val="bottom"/>
            <w:hideMark/>
          </w:tcPr>
          <w:p w14:paraId="7383462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single" w:sz="4" w:space="0" w:color="auto"/>
              <w:left w:val="nil"/>
              <w:bottom w:val="double" w:sz="6" w:space="0" w:color="auto"/>
              <w:right w:val="nil"/>
            </w:tcBorders>
            <w:shd w:val="clear" w:color="auto" w:fill="auto"/>
            <w:noWrap/>
            <w:vAlign w:val="bottom"/>
            <w:hideMark/>
          </w:tcPr>
          <w:p w14:paraId="0E287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2C6F78" w:rsidRPr="002C6F78" w14:paraId="1BA40B38" w14:textId="77777777" w:rsidTr="002C6F78">
        <w:trPr>
          <w:trHeight w:val="315"/>
        </w:trPr>
        <w:tc>
          <w:tcPr>
            <w:tcW w:w="2567" w:type="dxa"/>
            <w:vMerge w:val="restart"/>
            <w:tcBorders>
              <w:top w:val="nil"/>
              <w:left w:val="nil"/>
              <w:bottom w:val="nil"/>
              <w:right w:val="single" w:sz="4" w:space="0" w:color="auto"/>
            </w:tcBorders>
            <w:shd w:val="clear" w:color="auto" w:fill="auto"/>
            <w:vAlign w:val="center"/>
            <w:hideMark/>
          </w:tcPr>
          <w:p w14:paraId="1497E9A4" w14:textId="602CFC0B"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crops produced by the household farm</w:t>
            </w:r>
          </w:p>
        </w:tc>
        <w:tc>
          <w:tcPr>
            <w:tcW w:w="1134" w:type="dxa"/>
            <w:tcBorders>
              <w:top w:val="nil"/>
              <w:left w:val="nil"/>
              <w:bottom w:val="nil"/>
              <w:right w:val="nil"/>
            </w:tcBorders>
            <w:shd w:val="clear" w:color="auto" w:fill="auto"/>
            <w:noWrap/>
            <w:vAlign w:val="bottom"/>
            <w:hideMark/>
          </w:tcPr>
          <w:p w14:paraId="22EAE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1066" w:type="dxa"/>
            <w:tcBorders>
              <w:top w:val="nil"/>
              <w:left w:val="nil"/>
              <w:bottom w:val="nil"/>
              <w:right w:val="nil"/>
            </w:tcBorders>
            <w:shd w:val="clear" w:color="auto" w:fill="auto"/>
            <w:noWrap/>
            <w:vAlign w:val="bottom"/>
            <w:hideMark/>
          </w:tcPr>
          <w:p w14:paraId="2832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066" w:type="dxa"/>
            <w:tcBorders>
              <w:top w:val="nil"/>
              <w:left w:val="nil"/>
              <w:bottom w:val="nil"/>
              <w:right w:val="nil"/>
            </w:tcBorders>
            <w:shd w:val="clear" w:color="auto" w:fill="auto"/>
            <w:noWrap/>
            <w:vAlign w:val="bottom"/>
            <w:hideMark/>
          </w:tcPr>
          <w:p w14:paraId="32BEB9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1066" w:type="dxa"/>
            <w:tcBorders>
              <w:top w:val="nil"/>
              <w:left w:val="nil"/>
              <w:bottom w:val="nil"/>
              <w:right w:val="nil"/>
            </w:tcBorders>
            <w:shd w:val="clear" w:color="auto" w:fill="auto"/>
            <w:noWrap/>
            <w:vAlign w:val="bottom"/>
            <w:hideMark/>
          </w:tcPr>
          <w:p w14:paraId="59EE51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6BC1D8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9C606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CEAE4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518F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5E84B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3B28425F" w14:textId="77777777" w:rsidTr="002C6F78">
        <w:trPr>
          <w:trHeight w:val="300"/>
        </w:trPr>
        <w:tc>
          <w:tcPr>
            <w:tcW w:w="2567" w:type="dxa"/>
            <w:vMerge/>
            <w:tcBorders>
              <w:top w:val="nil"/>
              <w:left w:val="nil"/>
              <w:bottom w:val="nil"/>
              <w:right w:val="single" w:sz="4" w:space="0" w:color="auto"/>
            </w:tcBorders>
            <w:vAlign w:val="center"/>
            <w:hideMark/>
          </w:tcPr>
          <w:p w14:paraId="7F4F2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1ABAAA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(0.190)</w:t>
            </w:r>
          </w:p>
        </w:tc>
        <w:tc>
          <w:tcPr>
            <w:tcW w:w="1066" w:type="dxa"/>
            <w:tcBorders>
              <w:top w:val="nil"/>
              <w:left w:val="nil"/>
              <w:bottom w:val="nil"/>
              <w:right w:val="nil"/>
            </w:tcBorders>
            <w:shd w:val="clear" w:color="auto" w:fill="auto"/>
            <w:noWrap/>
            <w:vAlign w:val="bottom"/>
            <w:hideMark/>
          </w:tcPr>
          <w:p w14:paraId="062AD0D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(0.018)</w:t>
            </w:r>
          </w:p>
        </w:tc>
        <w:tc>
          <w:tcPr>
            <w:tcW w:w="1066" w:type="dxa"/>
            <w:tcBorders>
              <w:top w:val="nil"/>
              <w:left w:val="nil"/>
              <w:bottom w:val="nil"/>
              <w:right w:val="nil"/>
            </w:tcBorders>
            <w:shd w:val="clear" w:color="auto" w:fill="auto"/>
            <w:noWrap/>
            <w:vAlign w:val="bottom"/>
            <w:hideMark/>
          </w:tcPr>
          <w:p w14:paraId="339A2B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c>
          <w:tcPr>
            <w:tcW w:w="1066" w:type="dxa"/>
            <w:tcBorders>
              <w:top w:val="nil"/>
              <w:left w:val="nil"/>
              <w:bottom w:val="nil"/>
              <w:right w:val="nil"/>
            </w:tcBorders>
            <w:shd w:val="clear" w:color="auto" w:fill="auto"/>
            <w:noWrap/>
            <w:vAlign w:val="bottom"/>
            <w:hideMark/>
          </w:tcPr>
          <w:p w14:paraId="3C943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E25E41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EAC05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86DDD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49C7F8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79145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6AF05A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287020B" w14:textId="56076720"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nutritional food group produced by the household farm</w:t>
            </w:r>
          </w:p>
        </w:tc>
        <w:tc>
          <w:tcPr>
            <w:tcW w:w="1134" w:type="dxa"/>
            <w:tcBorders>
              <w:top w:val="nil"/>
              <w:left w:val="nil"/>
              <w:bottom w:val="nil"/>
              <w:right w:val="nil"/>
            </w:tcBorders>
            <w:shd w:val="clear" w:color="auto" w:fill="auto"/>
            <w:noWrap/>
            <w:vAlign w:val="bottom"/>
            <w:hideMark/>
          </w:tcPr>
          <w:p w14:paraId="60661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8FD46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3D506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E6C2E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1066" w:type="dxa"/>
            <w:tcBorders>
              <w:top w:val="nil"/>
              <w:left w:val="nil"/>
              <w:bottom w:val="nil"/>
              <w:right w:val="nil"/>
            </w:tcBorders>
            <w:shd w:val="clear" w:color="auto" w:fill="auto"/>
            <w:noWrap/>
            <w:vAlign w:val="bottom"/>
            <w:hideMark/>
          </w:tcPr>
          <w:p w14:paraId="274845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1A9363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1066" w:type="dxa"/>
            <w:tcBorders>
              <w:top w:val="nil"/>
              <w:left w:val="nil"/>
              <w:bottom w:val="nil"/>
              <w:right w:val="nil"/>
            </w:tcBorders>
            <w:shd w:val="clear" w:color="auto" w:fill="auto"/>
            <w:noWrap/>
            <w:vAlign w:val="bottom"/>
            <w:hideMark/>
          </w:tcPr>
          <w:p w14:paraId="235E46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72C289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C2731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28D4B640" w14:textId="77777777" w:rsidTr="002C6F78">
        <w:trPr>
          <w:trHeight w:val="300"/>
        </w:trPr>
        <w:tc>
          <w:tcPr>
            <w:tcW w:w="2567" w:type="dxa"/>
            <w:vMerge/>
            <w:tcBorders>
              <w:top w:val="nil"/>
              <w:left w:val="nil"/>
              <w:bottom w:val="nil"/>
              <w:right w:val="single" w:sz="4" w:space="0" w:color="auto"/>
            </w:tcBorders>
            <w:vAlign w:val="center"/>
            <w:hideMark/>
          </w:tcPr>
          <w:p w14:paraId="3378B2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69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AC31A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D4F6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F5265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(0.353)</w:t>
            </w:r>
          </w:p>
        </w:tc>
        <w:tc>
          <w:tcPr>
            <w:tcW w:w="1066" w:type="dxa"/>
            <w:tcBorders>
              <w:top w:val="nil"/>
              <w:left w:val="nil"/>
              <w:bottom w:val="nil"/>
              <w:right w:val="nil"/>
            </w:tcBorders>
            <w:shd w:val="clear" w:color="auto" w:fill="auto"/>
            <w:noWrap/>
            <w:vAlign w:val="bottom"/>
            <w:hideMark/>
          </w:tcPr>
          <w:p w14:paraId="0CCDAD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(0.033)</w:t>
            </w:r>
          </w:p>
        </w:tc>
        <w:tc>
          <w:tcPr>
            <w:tcW w:w="1066" w:type="dxa"/>
            <w:tcBorders>
              <w:top w:val="nil"/>
              <w:left w:val="nil"/>
              <w:bottom w:val="nil"/>
              <w:right w:val="nil"/>
            </w:tcBorders>
            <w:shd w:val="clear" w:color="auto" w:fill="auto"/>
            <w:noWrap/>
            <w:vAlign w:val="bottom"/>
            <w:hideMark/>
          </w:tcPr>
          <w:p w14:paraId="499740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(1.470)</w:t>
            </w:r>
          </w:p>
        </w:tc>
        <w:tc>
          <w:tcPr>
            <w:tcW w:w="1066" w:type="dxa"/>
            <w:tcBorders>
              <w:top w:val="nil"/>
              <w:left w:val="nil"/>
              <w:bottom w:val="nil"/>
              <w:right w:val="nil"/>
            </w:tcBorders>
            <w:shd w:val="clear" w:color="auto" w:fill="auto"/>
            <w:noWrap/>
            <w:vAlign w:val="bottom"/>
            <w:hideMark/>
          </w:tcPr>
          <w:p w14:paraId="4A88FCE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045B8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692C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A71876E"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608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134" w:type="dxa"/>
            <w:tcBorders>
              <w:top w:val="nil"/>
              <w:left w:val="nil"/>
              <w:bottom w:val="nil"/>
              <w:right w:val="nil"/>
            </w:tcBorders>
            <w:shd w:val="clear" w:color="auto" w:fill="auto"/>
            <w:noWrap/>
            <w:vAlign w:val="bottom"/>
            <w:hideMark/>
          </w:tcPr>
          <w:p w14:paraId="28D748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6099FC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A4463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CA8F7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23C6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C709C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3025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833" w:type="dxa"/>
            <w:tcBorders>
              <w:top w:val="nil"/>
              <w:left w:val="nil"/>
              <w:bottom w:val="nil"/>
              <w:right w:val="nil"/>
            </w:tcBorders>
            <w:shd w:val="clear" w:color="auto" w:fill="auto"/>
            <w:noWrap/>
            <w:vAlign w:val="bottom"/>
            <w:hideMark/>
          </w:tcPr>
          <w:p w14:paraId="1D2515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1066" w:type="dxa"/>
            <w:tcBorders>
              <w:top w:val="nil"/>
              <w:left w:val="nil"/>
              <w:bottom w:val="nil"/>
              <w:right w:val="nil"/>
            </w:tcBorders>
            <w:shd w:val="clear" w:color="auto" w:fill="auto"/>
            <w:noWrap/>
            <w:vAlign w:val="bottom"/>
            <w:hideMark/>
          </w:tcPr>
          <w:p w14:paraId="32B23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r>
      <w:tr w:rsidR="002C6F78" w:rsidRPr="002C6F78" w14:paraId="78F9DCDF" w14:textId="77777777" w:rsidTr="002C6F78">
        <w:trPr>
          <w:trHeight w:val="300"/>
        </w:trPr>
        <w:tc>
          <w:tcPr>
            <w:tcW w:w="2567" w:type="dxa"/>
            <w:vMerge/>
            <w:tcBorders>
              <w:top w:val="nil"/>
              <w:left w:val="nil"/>
              <w:bottom w:val="nil"/>
              <w:right w:val="single" w:sz="4" w:space="0" w:color="auto"/>
            </w:tcBorders>
            <w:vAlign w:val="center"/>
            <w:hideMark/>
          </w:tcPr>
          <w:p w14:paraId="706593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3D972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80DEE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99240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ACAC7C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05E5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F620C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F7AF1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(1.582)</w:t>
            </w:r>
          </w:p>
        </w:tc>
        <w:tc>
          <w:tcPr>
            <w:tcW w:w="833" w:type="dxa"/>
            <w:tcBorders>
              <w:top w:val="nil"/>
              <w:left w:val="nil"/>
              <w:bottom w:val="nil"/>
              <w:right w:val="nil"/>
            </w:tcBorders>
            <w:shd w:val="clear" w:color="auto" w:fill="auto"/>
            <w:noWrap/>
            <w:vAlign w:val="bottom"/>
            <w:hideMark/>
          </w:tcPr>
          <w:p w14:paraId="0A7F12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(0.147)</w:t>
            </w:r>
          </w:p>
        </w:tc>
        <w:tc>
          <w:tcPr>
            <w:tcW w:w="1066" w:type="dxa"/>
            <w:tcBorders>
              <w:top w:val="nil"/>
              <w:left w:val="nil"/>
              <w:bottom w:val="nil"/>
              <w:right w:val="nil"/>
            </w:tcBorders>
            <w:shd w:val="clear" w:color="auto" w:fill="auto"/>
            <w:noWrap/>
            <w:vAlign w:val="bottom"/>
            <w:hideMark/>
          </w:tcPr>
          <w:p w14:paraId="47FABB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(6.877)</w:t>
            </w:r>
          </w:p>
        </w:tc>
      </w:tr>
      <w:tr w:rsidR="002C6F78" w:rsidRPr="002C6F78" w14:paraId="3023EFD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49B50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134" w:type="dxa"/>
            <w:tcBorders>
              <w:top w:val="nil"/>
              <w:left w:val="nil"/>
              <w:bottom w:val="nil"/>
              <w:right w:val="nil"/>
            </w:tcBorders>
            <w:shd w:val="clear" w:color="auto" w:fill="auto"/>
            <w:noWrap/>
            <w:vAlign w:val="bottom"/>
            <w:hideMark/>
          </w:tcPr>
          <w:p w14:paraId="756256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1066" w:type="dxa"/>
            <w:tcBorders>
              <w:top w:val="nil"/>
              <w:left w:val="nil"/>
              <w:bottom w:val="nil"/>
              <w:right w:val="nil"/>
            </w:tcBorders>
            <w:shd w:val="clear" w:color="auto" w:fill="auto"/>
            <w:noWrap/>
            <w:vAlign w:val="bottom"/>
            <w:hideMark/>
          </w:tcPr>
          <w:p w14:paraId="58A42A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2CF4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1066" w:type="dxa"/>
            <w:tcBorders>
              <w:top w:val="nil"/>
              <w:left w:val="nil"/>
              <w:bottom w:val="nil"/>
              <w:right w:val="nil"/>
            </w:tcBorders>
            <w:shd w:val="clear" w:color="auto" w:fill="auto"/>
            <w:noWrap/>
            <w:vAlign w:val="bottom"/>
            <w:hideMark/>
          </w:tcPr>
          <w:p w14:paraId="452F66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1066" w:type="dxa"/>
            <w:tcBorders>
              <w:top w:val="nil"/>
              <w:left w:val="nil"/>
              <w:bottom w:val="nil"/>
              <w:right w:val="nil"/>
            </w:tcBorders>
            <w:shd w:val="clear" w:color="auto" w:fill="auto"/>
            <w:noWrap/>
            <w:vAlign w:val="bottom"/>
            <w:hideMark/>
          </w:tcPr>
          <w:p w14:paraId="4673C8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1066" w:type="dxa"/>
            <w:tcBorders>
              <w:top w:val="nil"/>
              <w:left w:val="nil"/>
              <w:bottom w:val="nil"/>
              <w:right w:val="nil"/>
            </w:tcBorders>
            <w:shd w:val="clear" w:color="auto" w:fill="auto"/>
            <w:noWrap/>
            <w:vAlign w:val="bottom"/>
            <w:hideMark/>
          </w:tcPr>
          <w:p w14:paraId="62E46E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1066" w:type="dxa"/>
            <w:tcBorders>
              <w:top w:val="nil"/>
              <w:left w:val="nil"/>
              <w:bottom w:val="nil"/>
              <w:right w:val="nil"/>
            </w:tcBorders>
            <w:shd w:val="clear" w:color="auto" w:fill="auto"/>
            <w:noWrap/>
            <w:vAlign w:val="bottom"/>
            <w:hideMark/>
          </w:tcPr>
          <w:p w14:paraId="70667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833" w:type="dxa"/>
            <w:tcBorders>
              <w:top w:val="nil"/>
              <w:left w:val="nil"/>
              <w:bottom w:val="nil"/>
              <w:right w:val="nil"/>
            </w:tcBorders>
            <w:shd w:val="clear" w:color="auto" w:fill="auto"/>
            <w:noWrap/>
            <w:vAlign w:val="bottom"/>
            <w:hideMark/>
          </w:tcPr>
          <w:p w14:paraId="26B28A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1066" w:type="dxa"/>
            <w:tcBorders>
              <w:top w:val="nil"/>
              <w:left w:val="nil"/>
              <w:bottom w:val="nil"/>
              <w:right w:val="nil"/>
            </w:tcBorders>
            <w:shd w:val="clear" w:color="auto" w:fill="auto"/>
            <w:noWrap/>
            <w:vAlign w:val="bottom"/>
            <w:hideMark/>
          </w:tcPr>
          <w:p w14:paraId="2A844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r>
      <w:tr w:rsidR="002C6F78" w:rsidRPr="002C6F78" w14:paraId="293C9A34" w14:textId="77777777" w:rsidTr="002C6F78">
        <w:trPr>
          <w:trHeight w:val="300"/>
        </w:trPr>
        <w:tc>
          <w:tcPr>
            <w:tcW w:w="2567" w:type="dxa"/>
            <w:vMerge/>
            <w:tcBorders>
              <w:top w:val="nil"/>
              <w:left w:val="nil"/>
              <w:bottom w:val="nil"/>
              <w:right w:val="single" w:sz="4" w:space="0" w:color="auto"/>
            </w:tcBorders>
            <w:vAlign w:val="center"/>
            <w:hideMark/>
          </w:tcPr>
          <w:p w14:paraId="6DB448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5977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5B3AF4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7FCBDD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(1.328)</w:t>
            </w:r>
          </w:p>
        </w:tc>
        <w:tc>
          <w:tcPr>
            <w:tcW w:w="1066" w:type="dxa"/>
            <w:tcBorders>
              <w:top w:val="nil"/>
              <w:left w:val="nil"/>
              <w:bottom w:val="nil"/>
              <w:right w:val="nil"/>
            </w:tcBorders>
            <w:shd w:val="clear" w:color="auto" w:fill="auto"/>
            <w:noWrap/>
            <w:vAlign w:val="bottom"/>
            <w:hideMark/>
          </w:tcPr>
          <w:p w14:paraId="4B0759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73F8F8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3152A1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(1.329)</w:t>
            </w:r>
          </w:p>
        </w:tc>
        <w:tc>
          <w:tcPr>
            <w:tcW w:w="1066" w:type="dxa"/>
            <w:tcBorders>
              <w:top w:val="nil"/>
              <w:left w:val="nil"/>
              <w:bottom w:val="nil"/>
              <w:right w:val="nil"/>
            </w:tcBorders>
            <w:shd w:val="clear" w:color="auto" w:fill="auto"/>
            <w:noWrap/>
            <w:vAlign w:val="bottom"/>
            <w:hideMark/>
          </w:tcPr>
          <w:p w14:paraId="4A1859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(0.344)</w:t>
            </w:r>
          </w:p>
        </w:tc>
        <w:tc>
          <w:tcPr>
            <w:tcW w:w="833" w:type="dxa"/>
            <w:tcBorders>
              <w:top w:val="nil"/>
              <w:left w:val="nil"/>
              <w:bottom w:val="nil"/>
              <w:right w:val="nil"/>
            </w:tcBorders>
            <w:shd w:val="clear" w:color="auto" w:fill="auto"/>
            <w:noWrap/>
            <w:vAlign w:val="bottom"/>
            <w:hideMark/>
          </w:tcPr>
          <w:p w14:paraId="232A8E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329C17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(1.492)</w:t>
            </w:r>
          </w:p>
        </w:tc>
      </w:tr>
      <w:tr w:rsidR="002C6F78" w:rsidRPr="002C6F78" w14:paraId="40C1DF3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4F487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1134" w:type="dxa"/>
            <w:tcBorders>
              <w:top w:val="nil"/>
              <w:left w:val="nil"/>
              <w:bottom w:val="nil"/>
              <w:right w:val="nil"/>
            </w:tcBorders>
            <w:shd w:val="clear" w:color="auto" w:fill="auto"/>
            <w:noWrap/>
            <w:vAlign w:val="bottom"/>
            <w:hideMark/>
          </w:tcPr>
          <w:p w14:paraId="03F73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1066" w:type="dxa"/>
            <w:tcBorders>
              <w:top w:val="nil"/>
              <w:left w:val="nil"/>
              <w:bottom w:val="nil"/>
              <w:right w:val="nil"/>
            </w:tcBorders>
            <w:shd w:val="clear" w:color="auto" w:fill="auto"/>
            <w:noWrap/>
            <w:vAlign w:val="bottom"/>
            <w:hideMark/>
          </w:tcPr>
          <w:p w14:paraId="3D02BF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1066" w:type="dxa"/>
            <w:tcBorders>
              <w:top w:val="nil"/>
              <w:left w:val="nil"/>
              <w:bottom w:val="nil"/>
              <w:right w:val="nil"/>
            </w:tcBorders>
            <w:shd w:val="clear" w:color="auto" w:fill="auto"/>
            <w:noWrap/>
            <w:vAlign w:val="bottom"/>
            <w:hideMark/>
          </w:tcPr>
          <w:p w14:paraId="2D6EBB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1066" w:type="dxa"/>
            <w:tcBorders>
              <w:top w:val="nil"/>
              <w:left w:val="nil"/>
              <w:bottom w:val="nil"/>
              <w:right w:val="nil"/>
            </w:tcBorders>
            <w:shd w:val="clear" w:color="auto" w:fill="auto"/>
            <w:noWrap/>
            <w:vAlign w:val="bottom"/>
            <w:hideMark/>
          </w:tcPr>
          <w:p w14:paraId="0C1B4C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1066" w:type="dxa"/>
            <w:tcBorders>
              <w:top w:val="nil"/>
              <w:left w:val="nil"/>
              <w:bottom w:val="nil"/>
              <w:right w:val="nil"/>
            </w:tcBorders>
            <w:shd w:val="clear" w:color="auto" w:fill="auto"/>
            <w:noWrap/>
            <w:vAlign w:val="bottom"/>
            <w:hideMark/>
          </w:tcPr>
          <w:p w14:paraId="0E4CFD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1066" w:type="dxa"/>
            <w:tcBorders>
              <w:top w:val="nil"/>
              <w:left w:val="nil"/>
              <w:bottom w:val="nil"/>
              <w:right w:val="nil"/>
            </w:tcBorders>
            <w:shd w:val="clear" w:color="auto" w:fill="auto"/>
            <w:noWrap/>
            <w:vAlign w:val="bottom"/>
            <w:hideMark/>
          </w:tcPr>
          <w:p w14:paraId="3AA210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1066" w:type="dxa"/>
            <w:tcBorders>
              <w:top w:val="nil"/>
              <w:left w:val="nil"/>
              <w:bottom w:val="nil"/>
              <w:right w:val="nil"/>
            </w:tcBorders>
            <w:shd w:val="clear" w:color="auto" w:fill="auto"/>
            <w:noWrap/>
            <w:vAlign w:val="bottom"/>
            <w:hideMark/>
          </w:tcPr>
          <w:p w14:paraId="766719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833" w:type="dxa"/>
            <w:tcBorders>
              <w:top w:val="nil"/>
              <w:left w:val="nil"/>
              <w:bottom w:val="nil"/>
              <w:right w:val="nil"/>
            </w:tcBorders>
            <w:shd w:val="clear" w:color="auto" w:fill="auto"/>
            <w:noWrap/>
            <w:vAlign w:val="bottom"/>
            <w:hideMark/>
          </w:tcPr>
          <w:p w14:paraId="6C4D6D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1066" w:type="dxa"/>
            <w:tcBorders>
              <w:top w:val="nil"/>
              <w:left w:val="nil"/>
              <w:bottom w:val="nil"/>
              <w:right w:val="nil"/>
            </w:tcBorders>
            <w:shd w:val="clear" w:color="auto" w:fill="auto"/>
            <w:noWrap/>
            <w:vAlign w:val="bottom"/>
            <w:hideMark/>
          </w:tcPr>
          <w:p w14:paraId="71756C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r>
      <w:tr w:rsidR="002C6F78" w:rsidRPr="002C6F78" w14:paraId="4E75453D" w14:textId="77777777" w:rsidTr="002C6F78">
        <w:trPr>
          <w:trHeight w:val="300"/>
        </w:trPr>
        <w:tc>
          <w:tcPr>
            <w:tcW w:w="2567" w:type="dxa"/>
            <w:vMerge/>
            <w:tcBorders>
              <w:top w:val="nil"/>
              <w:left w:val="nil"/>
              <w:bottom w:val="nil"/>
              <w:right w:val="single" w:sz="4" w:space="0" w:color="auto"/>
            </w:tcBorders>
            <w:vAlign w:val="center"/>
            <w:hideMark/>
          </w:tcPr>
          <w:p w14:paraId="689D27D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00EE5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(2.414)</w:t>
            </w:r>
          </w:p>
        </w:tc>
        <w:tc>
          <w:tcPr>
            <w:tcW w:w="1066" w:type="dxa"/>
            <w:tcBorders>
              <w:top w:val="nil"/>
              <w:left w:val="nil"/>
              <w:bottom w:val="nil"/>
              <w:right w:val="nil"/>
            </w:tcBorders>
            <w:shd w:val="clear" w:color="auto" w:fill="auto"/>
            <w:noWrap/>
            <w:vAlign w:val="bottom"/>
            <w:hideMark/>
          </w:tcPr>
          <w:p w14:paraId="06859E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4F2755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(10.056)</w:t>
            </w:r>
          </w:p>
        </w:tc>
        <w:tc>
          <w:tcPr>
            <w:tcW w:w="1066" w:type="dxa"/>
            <w:tcBorders>
              <w:top w:val="nil"/>
              <w:left w:val="nil"/>
              <w:bottom w:val="nil"/>
              <w:right w:val="nil"/>
            </w:tcBorders>
            <w:shd w:val="clear" w:color="auto" w:fill="auto"/>
            <w:noWrap/>
            <w:vAlign w:val="bottom"/>
            <w:hideMark/>
          </w:tcPr>
          <w:p w14:paraId="32F6F4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(2.416)</w:t>
            </w:r>
          </w:p>
        </w:tc>
        <w:tc>
          <w:tcPr>
            <w:tcW w:w="1066" w:type="dxa"/>
            <w:tcBorders>
              <w:top w:val="nil"/>
              <w:left w:val="nil"/>
              <w:bottom w:val="nil"/>
              <w:right w:val="nil"/>
            </w:tcBorders>
            <w:shd w:val="clear" w:color="auto" w:fill="auto"/>
            <w:noWrap/>
            <w:vAlign w:val="bottom"/>
            <w:hideMark/>
          </w:tcPr>
          <w:p w14:paraId="4703E5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7B7631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(10.058)</w:t>
            </w:r>
          </w:p>
        </w:tc>
        <w:tc>
          <w:tcPr>
            <w:tcW w:w="1066" w:type="dxa"/>
            <w:tcBorders>
              <w:top w:val="nil"/>
              <w:left w:val="nil"/>
              <w:bottom w:val="nil"/>
              <w:right w:val="nil"/>
            </w:tcBorders>
            <w:shd w:val="clear" w:color="auto" w:fill="auto"/>
            <w:noWrap/>
            <w:vAlign w:val="bottom"/>
            <w:hideMark/>
          </w:tcPr>
          <w:p w14:paraId="00628E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(2.517)</w:t>
            </w:r>
          </w:p>
        </w:tc>
        <w:tc>
          <w:tcPr>
            <w:tcW w:w="833" w:type="dxa"/>
            <w:tcBorders>
              <w:top w:val="nil"/>
              <w:left w:val="nil"/>
              <w:bottom w:val="nil"/>
              <w:right w:val="nil"/>
            </w:tcBorders>
            <w:shd w:val="clear" w:color="auto" w:fill="auto"/>
            <w:noWrap/>
            <w:vAlign w:val="bottom"/>
            <w:hideMark/>
          </w:tcPr>
          <w:p w14:paraId="600646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(0.235)</w:t>
            </w:r>
          </w:p>
        </w:tc>
        <w:tc>
          <w:tcPr>
            <w:tcW w:w="1066" w:type="dxa"/>
            <w:tcBorders>
              <w:top w:val="nil"/>
              <w:left w:val="nil"/>
              <w:bottom w:val="nil"/>
              <w:right w:val="nil"/>
            </w:tcBorders>
            <w:shd w:val="clear" w:color="auto" w:fill="auto"/>
            <w:noWrap/>
            <w:vAlign w:val="bottom"/>
            <w:hideMark/>
          </w:tcPr>
          <w:p w14:paraId="6BC3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(10.934)</w:t>
            </w:r>
          </w:p>
        </w:tc>
      </w:tr>
      <w:tr w:rsidR="002C6F78" w:rsidRPr="002C6F78" w14:paraId="7E9151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EE0C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1134" w:type="dxa"/>
            <w:tcBorders>
              <w:top w:val="nil"/>
              <w:left w:val="nil"/>
              <w:bottom w:val="nil"/>
              <w:right w:val="nil"/>
            </w:tcBorders>
            <w:shd w:val="clear" w:color="auto" w:fill="auto"/>
            <w:noWrap/>
            <w:vAlign w:val="bottom"/>
            <w:hideMark/>
          </w:tcPr>
          <w:p w14:paraId="5E5509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7F5D9C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45379E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1066" w:type="dxa"/>
            <w:tcBorders>
              <w:top w:val="nil"/>
              <w:left w:val="nil"/>
              <w:bottom w:val="nil"/>
              <w:right w:val="nil"/>
            </w:tcBorders>
            <w:shd w:val="clear" w:color="auto" w:fill="auto"/>
            <w:noWrap/>
            <w:vAlign w:val="bottom"/>
            <w:hideMark/>
          </w:tcPr>
          <w:p w14:paraId="01D795A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1066" w:type="dxa"/>
            <w:tcBorders>
              <w:top w:val="nil"/>
              <w:left w:val="nil"/>
              <w:bottom w:val="nil"/>
              <w:right w:val="nil"/>
            </w:tcBorders>
            <w:shd w:val="clear" w:color="auto" w:fill="auto"/>
            <w:noWrap/>
            <w:vAlign w:val="bottom"/>
            <w:hideMark/>
          </w:tcPr>
          <w:p w14:paraId="4695E9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02DF96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1066" w:type="dxa"/>
            <w:tcBorders>
              <w:top w:val="nil"/>
              <w:left w:val="nil"/>
              <w:bottom w:val="nil"/>
              <w:right w:val="nil"/>
            </w:tcBorders>
            <w:shd w:val="clear" w:color="auto" w:fill="auto"/>
            <w:noWrap/>
            <w:vAlign w:val="bottom"/>
            <w:hideMark/>
          </w:tcPr>
          <w:p w14:paraId="7EC4D4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833" w:type="dxa"/>
            <w:tcBorders>
              <w:top w:val="nil"/>
              <w:left w:val="nil"/>
              <w:bottom w:val="nil"/>
              <w:right w:val="nil"/>
            </w:tcBorders>
            <w:shd w:val="clear" w:color="auto" w:fill="auto"/>
            <w:noWrap/>
            <w:vAlign w:val="bottom"/>
            <w:hideMark/>
          </w:tcPr>
          <w:p w14:paraId="60128F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31458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r>
      <w:tr w:rsidR="002C6F78" w:rsidRPr="002C6F78" w14:paraId="0201AE1A" w14:textId="77777777" w:rsidTr="002C6F78">
        <w:trPr>
          <w:trHeight w:val="300"/>
        </w:trPr>
        <w:tc>
          <w:tcPr>
            <w:tcW w:w="2567" w:type="dxa"/>
            <w:vMerge/>
            <w:tcBorders>
              <w:top w:val="nil"/>
              <w:left w:val="nil"/>
              <w:bottom w:val="nil"/>
              <w:right w:val="single" w:sz="4" w:space="0" w:color="auto"/>
            </w:tcBorders>
            <w:vAlign w:val="center"/>
            <w:hideMark/>
          </w:tcPr>
          <w:p w14:paraId="27DE1D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F21C5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D9741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4EACE4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(0.549)</w:t>
            </w:r>
          </w:p>
        </w:tc>
        <w:tc>
          <w:tcPr>
            <w:tcW w:w="1066" w:type="dxa"/>
            <w:tcBorders>
              <w:top w:val="nil"/>
              <w:left w:val="nil"/>
              <w:bottom w:val="nil"/>
              <w:right w:val="nil"/>
            </w:tcBorders>
            <w:shd w:val="clear" w:color="auto" w:fill="auto"/>
            <w:noWrap/>
            <w:vAlign w:val="bottom"/>
            <w:hideMark/>
          </w:tcPr>
          <w:p w14:paraId="59D314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1D84F4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326620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(0.550)</w:t>
            </w:r>
          </w:p>
        </w:tc>
        <w:tc>
          <w:tcPr>
            <w:tcW w:w="1066" w:type="dxa"/>
            <w:tcBorders>
              <w:top w:val="nil"/>
              <w:left w:val="nil"/>
              <w:bottom w:val="nil"/>
              <w:right w:val="nil"/>
            </w:tcBorders>
            <w:shd w:val="clear" w:color="auto" w:fill="auto"/>
            <w:noWrap/>
            <w:vAlign w:val="bottom"/>
            <w:hideMark/>
          </w:tcPr>
          <w:p w14:paraId="13060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(0.138)</w:t>
            </w:r>
          </w:p>
        </w:tc>
        <w:tc>
          <w:tcPr>
            <w:tcW w:w="833" w:type="dxa"/>
            <w:tcBorders>
              <w:top w:val="nil"/>
              <w:left w:val="nil"/>
              <w:bottom w:val="nil"/>
              <w:right w:val="nil"/>
            </w:tcBorders>
            <w:shd w:val="clear" w:color="auto" w:fill="auto"/>
            <w:noWrap/>
            <w:vAlign w:val="bottom"/>
            <w:hideMark/>
          </w:tcPr>
          <w:p w14:paraId="68CD0F2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1DCAA3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r>
      <w:tr w:rsidR="002C6F78" w:rsidRPr="002C6F78" w14:paraId="47343178"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580CD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1134" w:type="dxa"/>
            <w:tcBorders>
              <w:top w:val="nil"/>
              <w:left w:val="nil"/>
              <w:bottom w:val="nil"/>
              <w:right w:val="nil"/>
            </w:tcBorders>
            <w:shd w:val="clear" w:color="auto" w:fill="auto"/>
            <w:noWrap/>
            <w:vAlign w:val="bottom"/>
            <w:hideMark/>
          </w:tcPr>
          <w:p w14:paraId="096107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1066" w:type="dxa"/>
            <w:tcBorders>
              <w:top w:val="nil"/>
              <w:left w:val="nil"/>
              <w:bottom w:val="nil"/>
              <w:right w:val="nil"/>
            </w:tcBorders>
            <w:shd w:val="clear" w:color="auto" w:fill="auto"/>
            <w:noWrap/>
            <w:vAlign w:val="bottom"/>
            <w:hideMark/>
          </w:tcPr>
          <w:p w14:paraId="6A68B8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4E8B1B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1066" w:type="dxa"/>
            <w:tcBorders>
              <w:top w:val="nil"/>
              <w:left w:val="nil"/>
              <w:bottom w:val="nil"/>
              <w:right w:val="nil"/>
            </w:tcBorders>
            <w:shd w:val="clear" w:color="auto" w:fill="auto"/>
            <w:noWrap/>
            <w:vAlign w:val="bottom"/>
            <w:hideMark/>
          </w:tcPr>
          <w:p w14:paraId="49A1B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066" w:type="dxa"/>
            <w:tcBorders>
              <w:top w:val="nil"/>
              <w:left w:val="nil"/>
              <w:bottom w:val="nil"/>
              <w:right w:val="nil"/>
            </w:tcBorders>
            <w:shd w:val="clear" w:color="auto" w:fill="auto"/>
            <w:noWrap/>
            <w:vAlign w:val="bottom"/>
            <w:hideMark/>
          </w:tcPr>
          <w:p w14:paraId="5C18D5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FB941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1066" w:type="dxa"/>
            <w:tcBorders>
              <w:top w:val="nil"/>
              <w:left w:val="nil"/>
              <w:bottom w:val="nil"/>
              <w:right w:val="nil"/>
            </w:tcBorders>
            <w:shd w:val="clear" w:color="auto" w:fill="auto"/>
            <w:noWrap/>
            <w:vAlign w:val="bottom"/>
            <w:hideMark/>
          </w:tcPr>
          <w:p w14:paraId="41036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833" w:type="dxa"/>
            <w:tcBorders>
              <w:top w:val="nil"/>
              <w:left w:val="nil"/>
              <w:bottom w:val="nil"/>
              <w:right w:val="nil"/>
            </w:tcBorders>
            <w:shd w:val="clear" w:color="auto" w:fill="auto"/>
            <w:noWrap/>
            <w:vAlign w:val="bottom"/>
            <w:hideMark/>
          </w:tcPr>
          <w:p w14:paraId="3AC419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101315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r>
      <w:tr w:rsidR="002C6F78" w:rsidRPr="002C6F78" w14:paraId="4BAFCE19" w14:textId="77777777" w:rsidTr="002C6F78">
        <w:trPr>
          <w:trHeight w:val="300"/>
        </w:trPr>
        <w:tc>
          <w:tcPr>
            <w:tcW w:w="2567" w:type="dxa"/>
            <w:vMerge/>
            <w:tcBorders>
              <w:top w:val="nil"/>
              <w:left w:val="nil"/>
              <w:bottom w:val="nil"/>
              <w:right w:val="single" w:sz="4" w:space="0" w:color="auto"/>
            </w:tcBorders>
            <w:vAlign w:val="center"/>
            <w:hideMark/>
          </w:tcPr>
          <w:p w14:paraId="385AA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7C5D1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B0774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77FD5A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4D760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3D088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320FF0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288F41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(0.067)</w:t>
            </w:r>
          </w:p>
        </w:tc>
        <w:tc>
          <w:tcPr>
            <w:tcW w:w="833" w:type="dxa"/>
            <w:tcBorders>
              <w:top w:val="nil"/>
              <w:left w:val="nil"/>
              <w:bottom w:val="nil"/>
              <w:right w:val="nil"/>
            </w:tcBorders>
            <w:shd w:val="clear" w:color="auto" w:fill="auto"/>
            <w:noWrap/>
            <w:vAlign w:val="bottom"/>
            <w:hideMark/>
          </w:tcPr>
          <w:p w14:paraId="1AD2C2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26D06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(0.291)</w:t>
            </w:r>
          </w:p>
        </w:tc>
      </w:tr>
      <w:tr w:rsidR="002C6F78" w:rsidRPr="002C6F78" w14:paraId="3B9A1830"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328275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134" w:type="dxa"/>
            <w:tcBorders>
              <w:top w:val="nil"/>
              <w:left w:val="nil"/>
              <w:bottom w:val="nil"/>
              <w:right w:val="nil"/>
            </w:tcBorders>
            <w:shd w:val="clear" w:color="auto" w:fill="auto"/>
            <w:noWrap/>
            <w:vAlign w:val="bottom"/>
            <w:hideMark/>
          </w:tcPr>
          <w:p w14:paraId="51E8D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6CF71A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EB9F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1F7D88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2DED7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A972B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6460E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833" w:type="dxa"/>
            <w:tcBorders>
              <w:top w:val="nil"/>
              <w:left w:val="nil"/>
              <w:bottom w:val="nil"/>
              <w:right w:val="nil"/>
            </w:tcBorders>
            <w:shd w:val="clear" w:color="auto" w:fill="auto"/>
            <w:noWrap/>
            <w:vAlign w:val="bottom"/>
            <w:hideMark/>
          </w:tcPr>
          <w:p w14:paraId="745E70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066" w:type="dxa"/>
            <w:tcBorders>
              <w:top w:val="nil"/>
              <w:left w:val="nil"/>
              <w:bottom w:val="nil"/>
              <w:right w:val="nil"/>
            </w:tcBorders>
            <w:shd w:val="clear" w:color="auto" w:fill="auto"/>
            <w:noWrap/>
            <w:vAlign w:val="bottom"/>
            <w:hideMark/>
          </w:tcPr>
          <w:p w14:paraId="661480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r>
      <w:tr w:rsidR="002C6F78" w:rsidRPr="002C6F78" w14:paraId="72C53DDE" w14:textId="77777777" w:rsidTr="002C6F78">
        <w:trPr>
          <w:trHeight w:val="300"/>
        </w:trPr>
        <w:tc>
          <w:tcPr>
            <w:tcW w:w="2567" w:type="dxa"/>
            <w:vMerge/>
            <w:tcBorders>
              <w:top w:val="nil"/>
              <w:left w:val="nil"/>
              <w:bottom w:val="nil"/>
              <w:right w:val="single" w:sz="4" w:space="0" w:color="auto"/>
            </w:tcBorders>
            <w:vAlign w:val="center"/>
            <w:hideMark/>
          </w:tcPr>
          <w:p w14:paraId="219EB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60B983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F113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69810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12AE64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4C9F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6187EE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6E28B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2C1B99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39EA76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r>
      <w:tr w:rsidR="002C6F78" w:rsidRPr="002C6F78" w14:paraId="130C0B49"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3E36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1134" w:type="dxa"/>
            <w:tcBorders>
              <w:top w:val="nil"/>
              <w:left w:val="nil"/>
              <w:bottom w:val="nil"/>
              <w:right w:val="nil"/>
            </w:tcBorders>
            <w:shd w:val="clear" w:color="auto" w:fill="auto"/>
            <w:noWrap/>
            <w:vAlign w:val="bottom"/>
            <w:hideMark/>
          </w:tcPr>
          <w:p w14:paraId="162B1F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F5AD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2AEE8C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C8371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066" w:type="dxa"/>
            <w:tcBorders>
              <w:top w:val="nil"/>
              <w:left w:val="nil"/>
              <w:bottom w:val="nil"/>
              <w:right w:val="nil"/>
            </w:tcBorders>
            <w:shd w:val="clear" w:color="auto" w:fill="auto"/>
            <w:noWrap/>
            <w:vAlign w:val="bottom"/>
            <w:hideMark/>
          </w:tcPr>
          <w:p w14:paraId="799EC5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B1C1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02A93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5C7BD60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15CDCB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r>
      <w:tr w:rsidR="002C6F78" w:rsidRPr="002C6F78" w14:paraId="4245527A" w14:textId="77777777" w:rsidTr="002C6F78">
        <w:trPr>
          <w:trHeight w:val="300"/>
        </w:trPr>
        <w:tc>
          <w:tcPr>
            <w:tcW w:w="2567" w:type="dxa"/>
            <w:vMerge/>
            <w:tcBorders>
              <w:top w:val="nil"/>
              <w:left w:val="nil"/>
              <w:bottom w:val="nil"/>
              <w:right w:val="single" w:sz="4" w:space="0" w:color="auto"/>
            </w:tcBorders>
            <w:vAlign w:val="center"/>
            <w:hideMark/>
          </w:tcPr>
          <w:p w14:paraId="5019BC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64EF7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E6AF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7C246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430FF7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869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4A50D6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1A4AD9A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833" w:type="dxa"/>
            <w:tcBorders>
              <w:top w:val="nil"/>
              <w:left w:val="nil"/>
              <w:bottom w:val="nil"/>
              <w:right w:val="nil"/>
            </w:tcBorders>
            <w:shd w:val="clear" w:color="auto" w:fill="auto"/>
            <w:noWrap/>
            <w:vAlign w:val="bottom"/>
            <w:hideMark/>
          </w:tcPr>
          <w:p w14:paraId="448C3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36419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r>
      <w:tr w:rsidR="002C6F78" w:rsidRPr="002C6F78" w14:paraId="6F10C14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7879F7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1134" w:type="dxa"/>
            <w:tcBorders>
              <w:top w:val="nil"/>
              <w:left w:val="nil"/>
              <w:bottom w:val="nil"/>
              <w:right w:val="nil"/>
            </w:tcBorders>
            <w:shd w:val="clear" w:color="auto" w:fill="auto"/>
            <w:noWrap/>
            <w:vAlign w:val="bottom"/>
            <w:hideMark/>
          </w:tcPr>
          <w:p w14:paraId="7A0C3F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42EF0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67AEC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1066" w:type="dxa"/>
            <w:tcBorders>
              <w:top w:val="nil"/>
              <w:left w:val="nil"/>
              <w:bottom w:val="nil"/>
              <w:right w:val="nil"/>
            </w:tcBorders>
            <w:shd w:val="clear" w:color="auto" w:fill="auto"/>
            <w:noWrap/>
            <w:vAlign w:val="bottom"/>
            <w:hideMark/>
          </w:tcPr>
          <w:p w14:paraId="382790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60D2D8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13C0E6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1066" w:type="dxa"/>
            <w:tcBorders>
              <w:top w:val="nil"/>
              <w:left w:val="nil"/>
              <w:bottom w:val="nil"/>
              <w:right w:val="nil"/>
            </w:tcBorders>
            <w:shd w:val="clear" w:color="auto" w:fill="auto"/>
            <w:noWrap/>
            <w:vAlign w:val="bottom"/>
            <w:hideMark/>
          </w:tcPr>
          <w:p w14:paraId="6A5899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833" w:type="dxa"/>
            <w:tcBorders>
              <w:top w:val="nil"/>
              <w:left w:val="nil"/>
              <w:bottom w:val="nil"/>
              <w:right w:val="nil"/>
            </w:tcBorders>
            <w:shd w:val="clear" w:color="auto" w:fill="auto"/>
            <w:noWrap/>
            <w:vAlign w:val="bottom"/>
            <w:hideMark/>
          </w:tcPr>
          <w:p w14:paraId="640ED9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8BCD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r>
      <w:tr w:rsidR="002C6F78" w:rsidRPr="002C6F78" w14:paraId="000ECD53" w14:textId="77777777" w:rsidTr="002C6F78">
        <w:trPr>
          <w:trHeight w:val="300"/>
        </w:trPr>
        <w:tc>
          <w:tcPr>
            <w:tcW w:w="2567" w:type="dxa"/>
            <w:vMerge/>
            <w:tcBorders>
              <w:top w:val="nil"/>
              <w:left w:val="nil"/>
              <w:bottom w:val="nil"/>
              <w:right w:val="single" w:sz="4" w:space="0" w:color="auto"/>
            </w:tcBorders>
            <w:vAlign w:val="center"/>
            <w:hideMark/>
          </w:tcPr>
          <w:p w14:paraId="70D394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FE8D5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066" w:type="dxa"/>
            <w:tcBorders>
              <w:top w:val="nil"/>
              <w:left w:val="nil"/>
              <w:bottom w:val="nil"/>
              <w:right w:val="nil"/>
            </w:tcBorders>
            <w:shd w:val="clear" w:color="auto" w:fill="auto"/>
            <w:noWrap/>
            <w:vAlign w:val="bottom"/>
            <w:hideMark/>
          </w:tcPr>
          <w:p w14:paraId="225BDD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394A29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6D19FB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(0.058)</w:t>
            </w:r>
          </w:p>
        </w:tc>
        <w:tc>
          <w:tcPr>
            <w:tcW w:w="1066" w:type="dxa"/>
            <w:tcBorders>
              <w:top w:val="nil"/>
              <w:left w:val="nil"/>
              <w:bottom w:val="nil"/>
              <w:right w:val="nil"/>
            </w:tcBorders>
            <w:shd w:val="clear" w:color="auto" w:fill="auto"/>
            <w:noWrap/>
            <w:vAlign w:val="bottom"/>
            <w:hideMark/>
          </w:tcPr>
          <w:p w14:paraId="18C62C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5A59F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3DDE7D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833" w:type="dxa"/>
            <w:tcBorders>
              <w:top w:val="nil"/>
              <w:left w:val="nil"/>
              <w:bottom w:val="nil"/>
              <w:right w:val="nil"/>
            </w:tcBorders>
            <w:shd w:val="clear" w:color="auto" w:fill="auto"/>
            <w:noWrap/>
            <w:vAlign w:val="bottom"/>
            <w:hideMark/>
          </w:tcPr>
          <w:p w14:paraId="1B859B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6FADF7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(0.257)</w:t>
            </w:r>
          </w:p>
        </w:tc>
      </w:tr>
      <w:tr w:rsidR="002C6F78" w:rsidRPr="002C6F78" w14:paraId="4972EE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2E78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134" w:type="dxa"/>
            <w:tcBorders>
              <w:top w:val="nil"/>
              <w:left w:val="nil"/>
              <w:bottom w:val="nil"/>
              <w:right w:val="nil"/>
            </w:tcBorders>
            <w:shd w:val="clear" w:color="auto" w:fill="auto"/>
            <w:noWrap/>
            <w:vAlign w:val="bottom"/>
            <w:hideMark/>
          </w:tcPr>
          <w:p w14:paraId="188234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56214C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958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1066" w:type="dxa"/>
            <w:tcBorders>
              <w:top w:val="nil"/>
              <w:left w:val="nil"/>
              <w:bottom w:val="nil"/>
              <w:right w:val="nil"/>
            </w:tcBorders>
            <w:shd w:val="clear" w:color="auto" w:fill="auto"/>
            <w:noWrap/>
            <w:vAlign w:val="bottom"/>
            <w:hideMark/>
          </w:tcPr>
          <w:p w14:paraId="6E0E89C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1066" w:type="dxa"/>
            <w:tcBorders>
              <w:top w:val="nil"/>
              <w:left w:val="nil"/>
              <w:bottom w:val="nil"/>
              <w:right w:val="nil"/>
            </w:tcBorders>
            <w:shd w:val="clear" w:color="auto" w:fill="auto"/>
            <w:noWrap/>
            <w:vAlign w:val="bottom"/>
            <w:hideMark/>
          </w:tcPr>
          <w:p w14:paraId="3EC843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23C1269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1066" w:type="dxa"/>
            <w:tcBorders>
              <w:top w:val="nil"/>
              <w:left w:val="nil"/>
              <w:bottom w:val="nil"/>
              <w:right w:val="nil"/>
            </w:tcBorders>
            <w:shd w:val="clear" w:color="auto" w:fill="auto"/>
            <w:noWrap/>
            <w:vAlign w:val="bottom"/>
            <w:hideMark/>
          </w:tcPr>
          <w:p w14:paraId="43F117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833" w:type="dxa"/>
            <w:tcBorders>
              <w:top w:val="nil"/>
              <w:left w:val="nil"/>
              <w:bottom w:val="nil"/>
              <w:right w:val="nil"/>
            </w:tcBorders>
            <w:shd w:val="clear" w:color="auto" w:fill="auto"/>
            <w:noWrap/>
            <w:vAlign w:val="bottom"/>
            <w:hideMark/>
          </w:tcPr>
          <w:p w14:paraId="132B5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057F5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r>
      <w:tr w:rsidR="002C6F78" w:rsidRPr="002C6F78" w14:paraId="5B6FBE18" w14:textId="77777777" w:rsidTr="002C6F78">
        <w:trPr>
          <w:trHeight w:val="300"/>
        </w:trPr>
        <w:tc>
          <w:tcPr>
            <w:tcW w:w="2567" w:type="dxa"/>
            <w:vMerge/>
            <w:tcBorders>
              <w:top w:val="nil"/>
              <w:left w:val="nil"/>
              <w:bottom w:val="nil"/>
              <w:right w:val="single" w:sz="4" w:space="0" w:color="auto"/>
            </w:tcBorders>
            <w:vAlign w:val="center"/>
            <w:hideMark/>
          </w:tcPr>
          <w:p w14:paraId="592215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BA295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775C74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30E6F4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274E4C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01C6DFD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586F3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54318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(0.015)</w:t>
            </w:r>
          </w:p>
        </w:tc>
        <w:tc>
          <w:tcPr>
            <w:tcW w:w="833" w:type="dxa"/>
            <w:tcBorders>
              <w:top w:val="nil"/>
              <w:left w:val="nil"/>
              <w:bottom w:val="nil"/>
              <w:right w:val="nil"/>
            </w:tcBorders>
            <w:shd w:val="clear" w:color="auto" w:fill="auto"/>
            <w:noWrap/>
            <w:vAlign w:val="bottom"/>
            <w:hideMark/>
          </w:tcPr>
          <w:p w14:paraId="5A21E6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19CE7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(0.066)</w:t>
            </w:r>
          </w:p>
        </w:tc>
      </w:tr>
      <w:tr w:rsidR="002C6F78" w:rsidRPr="002C6F78" w14:paraId="22431B4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8DC83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food consumed in previous one week from households own production</w:t>
            </w:r>
          </w:p>
        </w:tc>
        <w:tc>
          <w:tcPr>
            <w:tcW w:w="1134" w:type="dxa"/>
            <w:tcBorders>
              <w:top w:val="nil"/>
              <w:left w:val="nil"/>
              <w:bottom w:val="nil"/>
              <w:right w:val="nil"/>
            </w:tcBorders>
            <w:shd w:val="clear" w:color="auto" w:fill="auto"/>
            <w:noWrap/>
            <w:vAlign w:val="bottom"/>
            <w:hideMark/>
          </w:tcPr>
          <w:p w14:paraId="6E9C45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1066" w:type="dxa"/>
            <w:tcBorders>
              <w:top w:val="nil"/>
              <w:left w:val="nil"/>
              <w:bottom w:val="nil"/>
              <w:right w:val="nil"/>
            </w:tcBorders>
            <w:shd w:val="clear" w:color="auto" w:fill="auto"/>
            <w:noWrap/>
            <w:vAlign w:val="bottom"/>
            <w:hideMark/>
          </w:tcPr>
          <w:p w14:paraId="7C23B0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1066" w:type="dxa"/>
            <w:tcBorders>
              <w:top w:val="nil"/>
              <w:left w:val="nil"/>
              <w:bottom w:val="nil"/>
              <w:right w:val="nil"/>
            </w:tcBorders>
            <w:shd w:val="clear" w:color="auto" w:fill="auto"/>
            <w:noWrap/>
            <w:vAlign w:val="bottom"/>
            <w:hideMark/>
          </w:tcPr>
          <w:p w14:paraId="00442A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1066" w:type="dxa"/>
            <w:tcBorders>
              <w:top w:val="nil"/>
              <w:left w:val="nil"/>
              <w:bottom w:val="nil"/>
              <w:right w:val="nil"/>
            </w:tcBorders>
            <w:shd w:val="clear" w:color="auto" w:fill="auto"/>
            <w:noWrap/>
            <w:vAlign w:val="bottom"/>
            <w:hideMark/>
          </w:tcPr>
          <w:p w14:paraId="522CEC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1066" w:type="dxa"/>
            <w:tcBorders>
              <w:top w:val="nil"/>
              <w:left w:val="nil"/>
              <w:bottom w:val="nil"/>
              <w:right w:val="nil"/>
            </w:tcBorders>
            <w:shd w:val="clear" w:color="auto" w:fill="auto"/>
            <w:noWrap/>
            <w:vAlign w:val="bottom"/>
            <w:hideMark/>
          </w:tcPr>
          <w:p w14:paraId="206876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1066" w:type="dxa"/>
            <w:tcBorders>
              <w:top w:val="nil"/>
              <w:left w:val="nil"/>
              <w:bottom w:val="nil"/>
              <w:right w:val="nil"/>
            </w:tcBorders>
            <w:shd w:val="clear" w:color="auto" w:fill="auto"/>
            <w:noWrap/>
            <w:vAlign w:val="bottom"/>
            <w:hideMark/>
          </w:tcPr>
          <w:p w14:paraId="6285DC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1066" w:type="dxa"/>
            <w:tcBorders>
              <w:top w:val="nil"/>
              <w:left w:val="nil"/>
              <w:bottom w:val="nil"/>
              <w:right w:val="nil"/>
            </w:tcBorders>
            <w:shd w:val="clear" w:color="auto" w:fill="auto"/>
            <w:noWrap/>
            <w:vAlign w:val="bottom"/>
            <w:hideMark/>
          </w:tcPr>
          <w:p w14:paraId="4461D2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833" w:type="dxa"/>
            <w:tcBorders>
              <w:top w:val="nil"/>
              <w:left w:val="nil"/>
              <w:bottom w:val="nil"/>
              <w:right w:val="nil"/>
            </w:tcBorders>
            <w:shd w:val="clear" w:color="auto" w:fill="auto"/>
            <w:noWrap/>
            <w:vAlign w:val="bottom"/>
            <w:hideMark/>
          </w:tcPr>
          <w:p w14:paraId="77C66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1066" w:type="dxa"/>
            <w:tcBorders>
              <w:top w:val="nil"/>
              <w:left w:val="nil"/>
              <w:bottom w:val="nil"/>
              <w:right w:val="nil"/>
            </w:tcBorders>
            <w:shd w:val="clear" w:color="auto" w:fill="auto"/>
            <w:noWrap/>
            <w:vAlign w:val="bottom"/>
            <w:hideMark/>
          </w:tcPr>
          <w:p w14:paraId="12AA1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r>
      <w:tr w:rsidR="002C6F78" w:rsidRPr="002C6F78" w14:paraId="2836969D" w14:textId="77777777" w:rsidTr="002C6F78">
        <w:trPr>
          <w:trHeight w:val="300"/>
        </w:trPr>
        <w:tc>
          <w:tcPr>
            <w:tcW w:w="2567" w:type="dxa"/>
            <w:vMerge/>
            <w:tcBorders>
              <w:top w:val="nil"/>
              <w:left w:val="nil"/>
              <w:bottom w:val="nil"/>
              <w:right w:val="single" w:sz="4" w:space="0" w:color="auto"/>
            </w:tcBorders>
            <w:vAlign w:val="center"/>
            <w:hideMark/>
          </w:tcPr>
          <w:p w14:paraId="037A263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01816D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(2.135)</w:t>
            </w:r>
          </w:p>
        </w:tc>
        <w:tc>
          <w:tcPr>
            <w:tcW w:w="1066" w:type="dxa"/>
            <w:tcBorders>
              <w:top w:val="nil"/>
              <w:left w:val="nil"/>
              <w:bottom w:val="nil"/>
              <w:right w:val="nil"/>
            </w:tcBorders>
            <w:shd w:val="clear" w:color="auto" w:fill="auto"/>
            <w:noWrap/>
            <w:vAlign w:val="bottom"/>
            <w:hideMark/>
          </w:tcPr>
          <w:p w14:paraId="373220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190892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(8.923)</w:t>
            </w:r>
          </w:p>
        </w:tc>
        <w:tc>
          <w:tcPr>
            <w:tcW w:w="1066" w:type="dxa"/>
            <w:tcBorders>
              <w:top w:val="nil"/>
              <w:left w:val="nil"/>
              <w:bottom w:val="nil"/>
              <w:right w:val="nil"/>
            </w:tcBorders>
            <w:shd w:val="clear" w:color="auto" w:fill="auto"/>
            <w:noWrap/>
            <w:vAlign w:val="bottom"/>
            <w:hideMark/>
          </w:tcPr>
          <w:p w14:paraId="78F286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(2.132)</w:t>
            </w:r>
          </w:p>
        </w:tc>
        <w:tc>
          <w:tcPr>
            <w:tcW w:w="1066" w:type="dxa"/>
            <w:tcBorders>
              <w:top w:val="nil"/>
              <w:left w:val="nil"/>
              <w:bottom w:val="nil"/>
              <w:right w:val="nil"/>
            </w:tcBorders>
            <w:shd w:val="clear" w:color="auto" w:fill="auto"/>
            <w:noWrap/>
            <w:vAlign w:val="bottom"/>
            <w:hideMark/>
          </w:tcPr>
          <w:p w14:paraId="0B16F4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0AAC5D0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(8.903)</w:t>
            </w:r>
          </w:p>
        </w:tc>
        <w:tc>
          <w:tcPr>
            <w:tcW w:w="1066" w:type="dxa"/>
            <w:tcBorders>
              <w:top w:val="nil"/>
              <w:left w:val="nil"/>
              <w:bottom w:val="nil"/>
              <w:right w:val="nil"/>
            </w:tcBorders>
            <w:shd w:val="clear" w:color="auto" w:fill="auto"/>
            <w:noWrap/>
            <w:vAlign w:val="bottom"/>
            <w:hideMark/>
          </w:tcPr>
          <w:p w14:paraId="1178D3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(2.253)</w:t>
            </w:r>
          </w:p>
        </w:tc>
        <w:tc>
          <w:tcPr>
            <w:tcW w:w="833" w:type="dxa"/>
            <w:tcBorders>
              <w:top w:val="nil"/>
              <w:left w:val="nil"/>
              <w:bottom w:val="nil"/>
              <w:right w:val="nil"/>
            </w:tcBorders>
            <w:shd w:val="clear" w:color="auto" w:fill="auto"/>
            <w:noWrap/>
            <w:vAlign w:val="bottom"/>
            <w:hideMark/>
          </w:tcPr>
          <w:p w14:paraId="6366AF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(0.210)</w:t>
            </w:r>
          </w:p>
        </w:tc>
        <w:tc>
          <w:tcPr>
            <w:tcW w:w="1066" w:type="dxa"/>
            <w:tcBorders>
              <w:top w:val="nil"/>
              <w:left w:val="nil"/>
              <w:bottom w:val="nil"/>
              <w:right w:val="nil"/>
            </w:tcBorders>
            <w:shd w:val="clear" w:color="auto" w:fill="auto"/>
            <w:noWrap/>
            <w:vAlign w:val="bottom"/>
            <w:hideMark/>
          </w:tcPr>
          <w:p w14:paraId="755711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(9.822)</w:t>
            </w:r>
          </w:p>
        </w:tc>
      </w:tr>
      <w:tr w:rsidR="002C6F78" w:rsidRPr="002C6F78" w14:paraId="1D03FA1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13CCB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1134" w:type="dxa"/>
            <w:tcBorders>
              <w:top w:val="nil"/>
              <w:left w:val="nil"/>
              <w:bottom w:val="nil"/>
              <w:right w:val="nil"/>
            </w:tcBorders>
            <w:shd w:val="clear" w:color="auto" w:fill="auto"/>
            <w:noWrap/>
            <w:vAlign w:val="bottom"/>
            <w:hideMark/>
          </w:tcPr>
          <w:p w14:paraId="246AA9A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1066" w:type="dxa"/>
            <w:tcBorders>
              <w:top w:val="nil"/>
              <w:left w:val="nil"/>
              <w:bottom w:val="nil"/>
              <w:right w:val="nil"/>
            </w:tcBorders>
            <w:shd w:val="clear" w:color="auto" w:fill="auto"/>
            <w:noWrap/>
            <w:vAlign w:val="bottom"/>
            <w:hideMark/>
          </w:tcPr>
          <w:p w14:paraId="2AFAAE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6DFDA2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1066" w:type="dxa"/>
            <w:tcBorders>
              <w:top w:val="nil"/>
              <w:left w:val="nil"/>
              <w:bottom w:val="nil"/>
              <w:right w:val="nil"/>
            </w:tcBorders>
            <w:shd w:val="clear" w:color="auto" w:fill="auto"/>
            <w:noWrap/>
            <w:vAlign w:val="bottom"/>
            <w:hideMark/>
          </w:tcPr>
          <w:p w14:paraId="365E62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1066" w:type="dxa"/>
            <w:tcBorders>
              <w:top w:val="nil"/>
              <w:left w:val="nil"/>
              <w:bottom w:val="nil"/>
              <w:right w:val="nil"/>
            </w:tcBorders>
            <w:shd w:val="clear" w:color="auto" w:fill="auto"/>
            <w:noWrap/>
            <w:vAlign w:val="bottom"/>
            <w:hideMark/>
          </w:tcPr>
          <w:p w14:paraId="5DF8E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31D085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1066" w:type="dxa"/>
            <w:tcBorders>
              <w:top w:val="nil"/>
              <w:left w:val="nil"/>
              <w:bottom w:val="nil"/>
              <w:right w:val="nil"/>
            </w:tcBorders>
            <w:shd w:val="clear" w:color="auto" w:fill="auto"/>
            <w:noWrap/>
            <w:vAlign w:val="bottom"/>
            <w:hideMark/>
          </w:tcPr>
          <w:p w14:paraId="278DC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833" w:type="dxa"/>
            <w:tcBorders>
              <w:top w:val="nil"/>
              <w:left w:val="nil"/>
              <w:bottom w:val="nil"/>
              <w:right w:val="nil"/>
            </w:tcBorders>
            <w:shd w:val="clear" w:color="auto" w:fill="auto"/>
            <w:noWrap/>
            <w:vAlign w:val="bottom"/>
            <w:hideMark/>
          </w:tcPr>
          <w:p w14:paraId="051A0A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530FB7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r>
      <w:tr w:rsidR="002C6F78" w:rsidRPr="002C6F78" w14:paraId="5A38AA82" w14:textId="77777777" w:rsidTr="002C6F78">
        <w:trPr>
          <w:trHeight w:val="300"/>
        </w:trPr>
        <w:tc>
          <w:tcPr>
            <w:tcW w:w="2567" w:type="dxa"/>
            <w:vMerge/>
            <w:tcBorders>
              <w:top w:val="nil"/>
              <w:left w:val="nil"/>
              <w:bottom w:val="nil"/>
              <w:right w:val="single" w:sz="4" w:space="0" w:color="auto"/>
            </w:tcBorders>
            <w:vAlign w:val="center"/>
            <w:hideMark/>
          </w:tcPr>
          <w:p w14:paraId="3C9D5D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C2941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(0.593)</w:t>
            </w:r>
          </w:p>
        </w:tc>
        <w:tc>
          <w:tcPr>
            <w:tcW w:w="1066" w:type="dxa"/>
            <w:tcBorders>
              <w:top w:val="nil"/>
              <w:left w:val="nil"/>
              <w:bottom w:val="nil"/>
              <w:right w:val="nil"/>
            </w:tcBorders>
            <w:shd w:val="clear" w:color="auto" w:fill="auto"/>
            <w:noWrap/>
            <w:vAlign w:val="bottom"/>
            <w:hideMark/>
          </w:tcPr>
          <w:p w14:paraId="55C9C8B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3924F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(2.471)</w:t>
            </w:r>
          </w:p>
        </w:tc>
        <w:tc>
          <w:tcPr>
            <w:tcW w:w="1066" w:type="dxa"/>
            <w:tcBorders>
              <w:top w:val="nil"/>
              <w:left w:val="nil"/>
              <w:bottom w:val="nil"/>
              <w:right w:val="nil"/>
            </w:tcBorders>
            <w:shd w:val="clear" w:color="auto" w:fill="auto"/>
            <w:noWrap/>
            <w:vAlign w:val="bottom"/>
            <w:hideMark/>
          </w:tcPr>
          <w:p w14:paraId="5AA536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0F2A69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914DE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(2.474)</w:t>
            </w:r>
          </w:p>
        </w:tc>
        <w:tc>
          <w:tcPr>
            <w:tcW w:w="1066" w:type="dxa"/>
            <w:tcBorders>
              <w:top w:val="nil"/>
              <w:left w:val="nil"/>
              <w:bottom w:val="nil"/>
              <w:right w:val="nil"/>
            </w:tcBorders>
            <w:shd w:val="clear" w:color="auto" w:fill="auto"/>
            <w:noWrap/>
            <w:vAlign w:val="bottom"/>
            <w:hideMark/>
          </w:tcPr>
          <w:p w14:paraId="60BBA4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(0.630)</w:t>
            </w:r>
          </w:p>
        </w:tc>
        <w:tc>
          <w:tcPr>
            <w:tcW w:w="833" w:type="dxa"/>
            <w:tcBorders>
              <w:top w:val="nil"/>
              <w:left w:val="nil"/>
              <w:bottom w:val="nil"/>
              <w:right w:val="nil"/>
            </w:tcBorders>
            <w:shd w:val="clear" w:color="auto" w:fill="auto"/>
            <w:noWrap/>
            <w:vAlign w:val="bottom"/>
            <w:hideMark/>
          </w:tcPr>
          <w:p w14:paraId="1996D7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4AD7F7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(2.736)</w:t>
            </w:r>
          </w:p>
        </w:tc>
      </w:tr>
      <w:tr w:rsidR="002C6F78" w:rsidRPr="002C6F78" w14:paraId="7A87B6E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4AF218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1134" w:type="dxa"/>
            <w:tcBorders>
              <w:top w:val="nil"/>
              <w:left w:val="nil"/>
              <w:bottom w:val="nil"/>
              <w:right w:val="nil"/>
            </w:tcBorders>
            <w:shd w:val="clear" w:color="auto" w:fill="auto"/>
            <w:noWrap/>
            <w:vAlign w:val="bottom"/>
            <w:hideMark/>
          </w:tcPr>
          <w:p w14:paraId="4499B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1066" w:type="dxa"/>
            <w:tcBorders>
              <w:top w:val="nil"/>
              <w:left w:val="nil"/>
              <w:bottom w:val="nil"/>
              <w:right w:val="nil"/>
            </w:tcBorders>
            <w:shd w:val="clear" w:color="auto" w:fill="auto"/>
            <w:noWrap/>
            <w:vAlign w:val="bottom"/>
            <w:hideMark/>
          </w:tcPr>
          <w:p w14:paraId="5805D4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1066" w:type="dxa"/>
            <w:tcBorders>
              <w:top w:val="nil"/>
              <w:left w:val="nil"/>
              <w:bottom w:val="nil"/>
              <w:right w:val="nil"/>
            </w:tcBorders>
            <w:shd w:val="clear" w:color="auto" w:fill="auto"/>
            <w:noWrap/>
            <w:vAlign w:val="bottom"/>
            <w:hideMark/>
          </w:tcPr>
          <w:p w14:paraId="72B4FA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1066" w:type="dxa"/>
            <w:tcBorders>
              <w:top w:val="nil"/>
              <w:left w:val="nil"/>
              <w:bottom w:val="nil"/>
              <w:right w:val="nil"/>
            </w:tcBorders>
            <w:shd w:val="clear" w:color="auto" w:fill="auto"/>
            <w:noWrap/>
            <w:vAlign w:val="bottom"/>
            <w:hideMark/>
          </w:tcPr>
          <w:p w14:paraId="23EE7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1066" w:type="dxa"/>
            <w:tcBorders>
              <w:top w:val="nil"/>
              <w:left w:val="nil"/>
              <w:bottom w:val="nil"/>
              <w:right w:val="nil"/>
            </w:tcBorders>
            <w:shd w:val="clear" w:color="auto" w:fill="auto"/>
            <w:noWrap/>
            <w:vAlign w:val="bottom"/>
            <w:hideMark/>
          </w:tcPr>
          <w:p w14:paraId="0D5DFA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1066" w:type="dxa"/>
            <w:tcBorders>
              <w:top w:val="nil"/>
              <w:left w:val="nil"/>
              <w:bottom w:val="nil"/>
              <w:right w:val="nil"/>
            </w:tcBorders>
            <w:shd w:val="clear" w:color="auto" w:fill="auto"/>
            <w:noWrap/>
            <w:vAlign w:val="bottom"/>
            <w:hideMark/>
          </w:tcPr>
          <w:p w14:paraId="6958FB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1066" w:type="dxa"/>
            <w:tcBorders>
              <w:top w:val="nil"/>
              <w:left w:val="nil"/>
              <w:bottom w:val="nil"/>
              <w:right w:val="nil"/>
            </w:tcBorders>
            <w:shd w:val="clear" w:color="auto" w:fill="auto"/>
            <w:noWrap/>
            <w:vAlign w:val="bottom"/>
            <w:hideMark/>
          </w:tcPr>
          <w:p w14:paraId="15AB89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833" w:type="dxa"/>
            <w:tcBorders>
              <w:top w:val="nil"/>
              <w:left w:val="nil"/>
              <w:bottom w:val="nil"/>
              <w:right w:val="nil"/>
            </w:tcBorders>
            <w:shd w:val="clear" w:color="auto" w:fill="auto"/>
            <w:noWrap/>
            <w:vAlign w:val="bottom"/>
            <w:hideMark/>
          </w:tcPr>
          <w:p w14:paraId="70C54B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1066" w:type="dxa"/>
            <w:tcBorders>
              <w:top w:val="nil"/>
              <w:left w:val="nil"/>
              <w:bottom w:val="nil"/>
              <w:right w:val="nil"/>
            </w:tcBorders>
            <w:shd w:val="clear" w:color="auto" w:fill="auto"/>
            <w:noWrap/>
            <w:vAlign w:val="bottom"/>
            <w:hideMark/>
          </w:tcPr>
          <w:p w14:paraId="5BDE4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r>
      <w:tr w:rsidR="002C6F78" w:rsidRPr="002C6F78" w14:paraId="35186D85" w14:textId="77777777" w:rsidTr="002C6F78">
        <w:trPr>
          <w:trHeight w:val="300"/>
        </w:trPr>
        <w:tc>
          <w:tcPr>
            <w:tcW w:w="2567" w:type="dxa"/>
            <w:vMerge/>
            <w:tcBorders>
              <w:top w:val="nil"/>
              <w:left w:val="nil"/>
              <w:bottom w:val="nil"/>
              <w:right w:val="single" w:sz="4" w:space="0" w:color="auto"/>
            </w:tcBorders>
            <w:vAlign w:val="center"/>
            <w:hideMark/>
          </w:tcPr>
          <w:p w14:paraId="438010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3158A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(1.276)</w:t>
            </w:r>
          </w:p>
        </w:tc>
        <w:tc>
          <w:tcPr>
            <w:tcW w:w="1066" w:type="dxa"/>
            <w:tcBorders>
              <w:top w:val="nil"/>
              <w:left w:val="nil"/>
              <w:bottom w:val="nil"/>
              <w:right w:val="nil"/>
            </w:tcBorders>
            <w:shd w:val="clear" w:color="auto" w:fill="auto"/>
            <w:noWrap/>
            <w:vAlign w:val="bottom"/>
            <w:hideMark/>
          </w:tcPr>
          <w:p w14:paraId="0C6CFC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4C0E40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(5.318)</w:t>
            </w:r>
          </w:p>
        </w:tc>
        <w:tc>
          <w:tcPr>
            <w:tcW w:w="1066" w:type="dxa"/>
            <w:tcBorders>
              <w:top w:val="nil"/>
              <w:left w:val="nil"/>
              <w:bottom w:val="nil"/>
              <w:right w:val="nil"/>
            </w:tcBorders>
            <w:shd w:val="clear" w:color="auto" w:fill="auto"/>
            <w:noWrap/>
            <w:vAlign w:val="bottom"/>
            <w:hideMark/>
          </w:tcPr>
          <w:p w14:paraId="59DC06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(1.277)</w:t>
            </w:r>
          </w:p>
        </w:tc>
        <w:tc>
          <w:tcPr>
            <w:tcW w:w="1066" w:type="dxa"/>
            <w:tcBorders>
              <w:top w:val="nil"/>
              <w:left w:val="nil"/>
              <w:bottom w:val="nil"/>
              <w:right w:val="nil"/>
            </w:tcBorders>
            <w:shd w:val="clear" w:color="auto" w:fill="auto"/>
            <w:noWrap/>
            <w:vAlign w:val="bottom"/>
            <w:hideMark/>
          </w:tcPr>
          <w:p w14:paraId="68FFB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342276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(5.319)</w:t>
            </w:r>
          </w:p>
        </w:tc>
        <w:tc>
          <w:tcPr>
            <w:tcW w:w="1066" w:type="dxa"/>
            <w:tcBorders>
              <w:top w:val="nil"/>
              <w:left w:val="nil"/>
              <w:bottom w:val="nil"/>
              <w:right w:val="nil"/>
            </w:tcBorders>
            <w:shd w:val="clear" w:color="auto" w:fill="auto"/>
            <w:noWrap/>
            <w:vAlign w:val="bottom"/>
            <w:hideMark/>
          </w:tcPr>
          <w:p w14:paraId="2922B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(1.451)</w:t>
            </w:r>
          </w:p>
        </w:tc>
        <w:tc>
          <w:tcPr>
            <w:tcW w:w="833" w:type="dxa"/>
            <w:tcBorders>
              <w:top w:val="nil"/>
              <w:left w:val="nil"/>
              <w:bottom w:val="nil"/>
              <w:right w:val="nil"/>
            </w:tcBorders>
            <w:shd w:val="clear" w:color="auto" w:fill="auto"/>
            <w:noWrap/>
            <w:vAlign w:val="bottom"/>
            <w:hideMark/>
          </w:tcPr>
          <w:p w14:paraId="33531B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(0.135)</w:t>
            </w:r>
          </w:p>
        </w:tc>
        <w:tc>
          <w:tcPr>
            <w:tcW w:w="1066" w:type="dxa"/>
            <w:tcBorders>
              <w:top w:val="nil"/>
              <w:left w:val="nil"/>
              <w:bottom w:val="nil"/>
              <w:right w:val="nil"/>
            </w:tcBorders>
            <w:shd w:val="clear" w:color="auto" w:fill="auto"/>
            <w:noWrap/>
            <w:vAlign w:val="bottom"/>
            <w:hideMark/>
          </w:tcPr>
          <w:p w14:paraId="16617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(6.305)</w:t>
            </w:r>
          </w:p>
        </w:tc>
      </w:tr>
      <w:tr w:rsidR="002C6F78" w:rsidRPr="002C6F78" w14:paraId="361789A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52E4E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1134" w:type="dxa"/>
            <w:tcBorders>
              <w:top w:val="nil"/>
              <w:left w:val="nil"/>
              <w:bottom w:val="nil"/>
              <w:right w:val="nil"/>
            </w:tcBorders>
            <w:shd w:val="clear" w:color="auto" w:fill="auto"/>
            <w:noWrap/>
            <w:vAlign w:val="bottom"/>
            <w:hideMark/>
          </w:tcPr>
          <w:p w14:paraId="5C94AC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1066" w:type="dxa"/>
            <w:tcBorders>
              <w:top w:val="nil"/>
              <w:left w:val="nil"/>
              <w:bottom w:val="nil"/>
              <w:right w:val="nil"/>
            </w:tcBorders>
            <w:shd w:val="clear" w:color="auto" w:fill="auto"/>
            <w:noWrap/>
            <w:vAlign w:val="bottom"/>
            <w:hideMark/>
          </w:tcPr>
          <w:p w14:paraId="4EB46F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1066" w:type="dxa"/>
            <w:tcBorders>
              <w:top w:val="nil"/>
              <w:left w:val="nil"/>
              <w:bottom w:val="nil"/>
              <w:right w:val="nil"/>
            </w:tcBorders>
            <w:shd w:val="clear" w:color="auto" w:fill="auto"/>
            <w:noWrap/>
            <w:vAlign w:val="bottom"/>
            <w:hideMark/>
          </w:tcPr>
          <w:p w14:paraId="7B37EF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1066" w:type="dxa"/>
            <w:tcBorders>
              <w:top w:val="nil"/>
              <w:left w:val="nil"/>
              <w:bottom w:val="nil"/>
              <w:right w:val="nil"/>
            </w:tcBorders>
            <w:shd w:val="clear" w:color="auto" w:fill="auto"/>
            <w:noWrap/>
            <w:vAlign w:val="bottom"/>
            <w:hideMark/>
          </w:tcPr>
          <w:p w14:paraId="2BFB72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1066" w:type="dxa"/>
            <w:tcBorders>
              <w:top w:val="nil"/>
              <w:left w:val="nil"/>
              <w:bottom w:val="nil"/>
              <w:right w:val="nil"/>
            </w:tcBorders>
            <w:shd w:val="clear" w:color="auto" w:fill="auto"/>
            <w:noWrap/>
            <w:vAlign w:val="bottom"/>
            <w:hideMark/>
          </w:tcPr>
          <w:p w14:paraId="685D81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1066" w:type="dxa"/>
            <w:tcBorders>
              <w:top w:val="nil"/>
              <w:left w:val="nil"/>
              <w:bottom w:val="nil"/>
              <w:right w:val="nil"/>
            </w:tcBorders>
            <w:shd w:val="clear" w:color="auto" w:fill="auto"/>
            <w:noWrap/>
            <w:vAlign w:val="bottom"/>
            <w:hideMark/>
          </w:tcPr>
          <w:p w14:paraId="664EB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1066" w:type="dxa"/>
            <w:tcBorders>
              <w:top w:val="nil"/>
              <w:left w:val="nil"/>
              <w:bottom w:val="nil"/>
              <w:right w:val="nil"/>
            </w:tcBorders>
            <w:shd w:val="clear" w:color="auto" w:fill="auto"/>
            <w:noWrap/>
            <w:vAlign w:val="bottom"/>
            <w:hideMark/>
          </w:tcPr>
          <w:p w14:paraId="760F16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833" w:type="dxa"/>
            <w:tcBorders>
              <w:top w:val="nil"/>
              <w:left w:val="nil"/>
              <w:bottom w:val="nil"/>
              <w:right w:val="nil"/>
            </w:tcBorders>
            <w:shd w:val="clear" w:color="auto" w:fill="auto"/>
            <w:noWrap/>
            <w:vAlign w:val="bottom"/>
            <w:hideMark/>
          </w:tcPr>
          <w:p w14:paraId="3BD8E8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1066" w:type="dxa"/>
            <w:tcBorders>
              <w:top w:val="nil"/>
              <w:left w:val="nil"/>
              <w:bottom w:val="nil"/>
              <w:right w:val="nil"/>
            </w:tcBorders>
            <w:shd w:val="clear" w:color="auto" w:fill="auto"/>
            <w:noWrap/>
            <w:vAlign w:val="bottom"/>
            <w:hideMark/>
          </w:tcPr>
          <w:p w14:paraId="0B4D7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r>
      <w:tr w:rsidR="002C6F78" w:rsidRPr="002C6F78" w14:paraId="5258A6B3" w14:textId="77777777" w:rsidTr="002C6F78">
        <w:trPr>
          <w:trHeight w:val="300"/>
        </w:trPr>
        <w:tc>
          <w:tcPr>
            <w:tcW w:w="2567" w:type="dxa"/>
            <w:vMerge/>
            <w:tcBorders>
              <w:top w:val="nil"/>
              <w:left w:val="nil"/>
              <w:bottom w:val="nil"/>
              <w:right w:val="single" w:sz="4" w:space="0" w:color="auto"/>
            </w:tcBorders>
            <w:vAlign w:val="center"/>
            <w:hideMark/>
          </w:tcPr>
          <w:p w14:paraId="400894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4441A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(6.430)</w:t>
            </w:r>
          </w:p>
        </w:tc>
        <w:tc>
          <w:tcPr>
            <w:tcW w:w="1066" w:type="dxa"/>
            <w:tcBorders>
              <w:top w:val="nil"/>
              <w:left w:val="nil"/>
              <w:bottom w:val="nil"/>
              <w:right w:val="nil"/>
            </w:tcBorders>
            <w:shd w:val="clear" w:color="auto" w:fill="auto"/>
            <w:noWrap/>
            <w:vAlign w:val="bottom"/>
            <w:hideMark/>
          </w:tcPr>
          <w:p w14:paraId="63BDA63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7D9E7A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(26.696)</w:t>
            </w:r>
          </w:p>
        </w:tc>
        <w:tc>
          <w:tcPr>
            <w:tcW w:w="1066" w:type="dxa"/>
            <w:tcBorders>
              <w:top w:val="nil"/>
              <w:left w:val="nil"/>
              <w:bottom w:val="nil"/>
              <w:right w:val="nil"/>
            </w:tcBorders>
            <w:shd w:val="clear" w:color="auto" w:fill="auto"/>
            <w:noWrap/>
            <w:vAlign w:val="bottom"/>
            <w:hideMark/>
          </w:tcPr>
          <w:p w14:paraId="43BFF7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(6.477)</w:t>
            </w:r>
          </w:p>
        </w:tc>
        <w:tc>
          <w:tcPr>
            <w:tcW w:w="1066" w:type="dxa"/>
            <w:tcBorders>
              <w:top w:val="nil"/>
              <w:left w:val="nil"/>
              <w:bottom w:val="nil"/>
              <w:right w:val="nil"/>
            </w:tcBorders>
            <w:shd w:val="clear" w:color="auto" w:fill="auto"/>
            <w:noWrap/>
            <w:vAlign w:val="bottom"/>
            <w:hideMark/>
          </w:tcPr>
          <w:p w14:paraId="3696A1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c>
          <w:tcPr>
            <w:tcW w:w="1066" w:type="dxa"/>
            <w:tcBorders>
              <w:top w:val="nil"/>
              <w:left w:val="nil"/>
              <w:bottom w:val="nil"/>
              <w:right w:val="nil"/>
            </w:tcBorders>
            <w:shd w:val="clear" w:color="auto" w:fill="auto"/>
            <w:noWrap/>
            <w:vAlign w:val="bottom"/>
            <w:hideMark/>
          </w:tcPr>
          <w:p w14:paraId="4BB30F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(26.874)</w:t>
            </w:r>
          </w:p>
        </w:tc>
        <w:tc>
          <w:tcPr>
            <w:tcW w:w="1066" w:type="dxa"/>
            <w:tcBorders>
              <w:top w:val="nil"/>
              <w:left w:val="nil"/>
              <w:bottom w:val="nil"/>
              <w:right w:val="nil"/>
            </w:tcBorders>
            <w:shd w:val="clear" w:color="auto" w:fill="auto"/>
            <w:noWrap/>
            <w:vAlign w:val="bottom"/>
            <w:hideMark/>
          </w:tcPr>
          <w:p w14:paraId="2F6754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(6.924)</w:t>
            </w:r>
          </w:p>
        </w:tc>
        <w:tc>
          <w:tcPr>
            <w:tcW w:w="833" w:type="dxa"/>
            <w:tcBorders>
              <w:top w:val="nil"/>
              <w:left w:val="nil"/>
              <w:bottom w:val="nil"/>
              <w:right w:val="nil"/>
            </w:tcBorders>
            <w:shd w:val="clear" w:color="auto" w:fill="auto"/>
            <w:noWrap/>
            <w:vAlign w:val="bottom"/>
            <w:hideMark/>
          </w:tcPr>
          <w:p w14:paraId="2A0F94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(0.646)</w:t>
            </w:r>
          </w:p>
        </w:tc>
        <w:tc>
          <w:tcPr>
            <w:tcW w:w="1066" w:type="dxa"/>
            <w:tcBorders>
              <w:top w:val="nil"/>
              <w:left w:val="nil"/>
              <w:bottom w:val="nil"/>
              <w:right w:val="nil"/>
            </w:tcBorders>
            <w:shd w:val="clear" w:color="auto" w:fill="auto"/>
            <w:noWrap/>
            <w:vAlign w:val="bottom"/>
            <w:hideMark/>
          </w:tcPr>
          <w:p w14:paraId="32B7DA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(29.991)</w:t>
            </w:r>
          </w:p>
        </w:tc>
      </w:tr>
      <w:tr w:rsidR="002C6F78" w:rsidRPr="002C6F78" w14:paraId="6403FD4A"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E0000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1134" w:type="dxa"/>
            <w:tcBorders>
              <w:top w:val="nil"/>
              <w:left w:val="nil"/>
              <w:bottom w:val="nil"/>
              <w:right w:val="nil"/>
            </w:tcBorders>
            <w:shd w:val="clear" w:color="auto" w:fill="auto"/>
            <w:noWrap/>
            <w:vAlign w:val="bottom"/>
            <w:hideMark/>
          </w:tcPr>
          <w:p w14:paraId="512DDD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1066" w:type="dxa"/>
            <w:tcBorders>
              <w:top w:val="nil"/>
              <w:left w:val="nil"/>
              <w:bottom w:val="nil"/>
              <w:right w:val="nil"/>
            </w:tcBorders>
            <w:shd w:val="clear" w:color="auto" w:fill="auto"/>
            <w:noWrap/>
            <w:vAlign w:val="bottom"/>
            <w:hideMark/>
          </w:tcPr>
          <w:p w14:paraId="67A982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1066" w:type="dxa"/>
            <w:tcBorders>
              <w:top w:val="nil"/>
              <w:left w:val="nil"/>
              <w:bottom w:val="nil"/>
              <w:right w:val="nil"/>
            </w:tcBorders>
            <w:shd w:val="clear" w:color="auto" w:fill="auto"/>
            <w:noWrap/>
            <w:vAlign w:val="bottom"/>
            <w:hideMark/>
          </w:tcPr>
          <w:p w14:paraId="6CFDA2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1066" w:type="dxa"/>
            <w:tcBorders>
              <w:top w:val="nil"/>
              <w:left w:val="nil"/>
              <w:bottom w:val="nil"/>
              <w:right w:val="nil"/>
            </w:tcBorders>
            <w:shd w:val="clear" w:color="auto" w:fill="auto"/>
            <w:noWrap/>
            <w:vAlign w:val="bottom"/>
            <w:hideMark/>
          </w:tcPr>
          <w:p w14:paraId="5942BD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1066" w:type="dxa"/>
            <w:tcBorders>
              <w:top w:val="nil"/>
              <w:left w:val="nil"/>
              <w:bottom w:val="nil"/>
              <w:right w:val="nil"/>
            </w:tcBorders>
            <w:shd w:val="clear" w:color="auto" w:fill="auto"/>
            <w:noWrap/>
            <w:vAlign w:val="bottom"/>
            <w:hideMark/>
          </w:tcPr>
          <w:p w14:paraId="706B25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1066" w:type="dxa"/>
            <w:tcBorders>
              <w:top w:val="nil"/>
              <w:left w:val="nil"/>
              <w:bottom w:val="nil"/>
              <w:right w:val="nil"/>
            </w:tcBorders>
            <w:shd w:val="clear" w:color="auto" w:fill="auto"/>
            <w:noWrap/>
            <w:vAlign w:val="bottom"/>
            <w:hideMark/>
          </w:tcPr>
          <w:p w14:paraId="597BD4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1066" w:type="dxa"/>
            <w:tcBorders>
              <w:top w:val="nil"/>
              <w:left w:val="nil"/>
              <w:bottom w:val="nil"/>
              <w:right w:val="nil"/>
            </w:tcBorders>
            <w:shd w:val="clear" w:color="auto" w:fill="auto"/>
            <w:noWrap/>
            <w:vAlign w:val="bottom"/>
            <w:hideMark/>
          </w:tcPr>
          <w:p w14:paraId="7E86B7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833" w:type="dxa"/>
            <w:tcBorders>
              <w:top w:val="nil"/>
              <w:left w:val="nil"/>
              <w:bottom w:val="nil"/>
              <w:right w:val="nil"/>
            </w:tcBorders>
            <w:shd w:val="clear" w:color="auto" w:fill="auto"/>
            <w:noWrap/>
            <w:vAlign w:val="bottom"/>
            <w:hideMark/>
          </w:tcPr>
          <w:p w14:paraId="1134F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1066" w:type="dxa"/>
            <w:tcBorders>
              <w:top w:val="nil"/>
              <w:left w:val="nil"/>
              <w:bottom w:val="nil"/>
              <w:right w:val="nil"/>
            </w:tcBorders>
            <w:shd w:val="clear" w:color="auto" w:fill="auto"/>
            <w:noWrap/>
            <w:vAlign w:val="bottom"/>
            <w:hideMark/>
          </w:tcPr>
          <w:p w14:paraId="386A60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r>
      <w:tr w:rsidR="002C6F78" w:rsidRPr="002C6F78" w14:paraId="4255B8A7" w14:textId="77777777" w:rsidTr="002C6F78">
        <w:trPr>
          <w:trHeight w:val="300"/>
        </w:trPr>
        <w:tc>
          <w:tcPr>
            <w:tcW w:w="2567" w:type="dxa"/>
            <w:vMerge/>
            <w:tcBorders>
              <w:top w:val="nil"/>
              <w:left w:val="nil"/>
              <w:bottom w:val="nil"/>
              <w:right w:val="single" w:sz="4" w:space="0" w:color="auto"/>
            </w:tcBorders>
            <w:vAlign w:val="center"/>
            <w:hideMark/>
          </w:tcPr>
          <w:p w14:paraId="0818D8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C48A1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(6.560)</w:t>
            </w:r>
          </w:p>
        </w:tc>
        <w:tc>
          <w:tcPr>
            <w:tcW w:w="1066" w:type="dxa"/>
            <w:tcBorders>
              <w:top w:val="nil"/>
              <w:left w:val="nil"/>
              <w:bottom w:val="nil"/>
              <w:right w:val="nil"/>
            </w:tcBorders>
            <w:shd w:val="clear" w:color="auto" w:fill="auto"/>
            <w:noWrap/>
            <w:vAlign w:val="bottom"/>
            <w:hideMark/>
          </w:tcPr>
          <w:p w14:paraId="495BF1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0.606</w:t>
            </w:r>
          </w:p>
        </w:tc>
        <w:tc>
          <w:tcPr>
            <w:tcW w:w="1066" w:type="dxa"/>
            <w:tcBorders>
              <w:top w:val="nil"/>
              <w:left w:val="nil"/>
              <w:bottom w:val="nil"/>
              <w:right w:val="nil"/>
            </w:tcBorders>
            <w:shd w:val="clear" w:color="auto" w:fill="auto"/>
            <w:noWrap/>
            <w:vAlign w:val="bottom"/>
            <w:hideMark/>
          </w:tcPr>
          <w:p w14:paraId="6741E2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(27.243)</w:t>
            </w:r>
          </w:p>
        </w:tc>
        <w:tc>
          <w:tcPr>
            <w:tcW w:w="1066" w:type="dxa"/>
            <w:tcBorders>
              <w:top w:val="nil"/>
              <w:left w:val="nil"/>
              <w:bottom w:val="nil"/>
              <w:right w:val="nil"/>
            </w:tcBorders>
            <w:shd w:val="clear" w:color="auto" w:fill="auto"/>
            <w:noWrap/>
            <w:vAlign w:val="bottom"/>
            <w:hideMark/>
          </w:tcPr>
          <w:p w14:paraId="658F14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(6.604)</w:t>
            </w:r>
          </w:p>
        </w:tc>
        <w:tc>
          <w:tcPr>
            <w:tcW w:w="1066" w:type="dxa"/>
            <w:tcBorders>
              <w:top w:val="nil"/>
              <w:left w:val="nil"/>
              <w:bottom w:val="nil"/>
              <w:right w:val="nil"/>
            </w:tcBorders>
            <w:shd w:val="clear" w:color="auto" w:fill="auto"/>
            <w:noWrap/>
            <w:vAlign w:val="bottom"/>
            <w:hideMark/>
          </w:tcPr>
          <w:p w14:paraId="3D00C4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(0.610)</w:t>
            </w:r>
          </w:p>
        </w:tc>
        <w:tc>
          <w:tcPr>
            <w:tcW w:w="1066" w:type="dxa"/>
            <w:tcBorders>
              <w:top w:val="nil"/>
              <w:left w:val="nil"/>
              <w:bottom w:val="nil"/>
              <w:right w:val="nil"/>
            </w:tcBorders>
            <w:shd w:val="clear" w:color="auto" w:fill="auto"/>
            <w:noWrap/>
            <w:vAlign w:val="bottom"/>
            <w:hideMark/>
          </w:tcPr>
          <w:p w14:paraId="61741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(27.406)</w:t>
            </w:r>
          </w:p>
        </w:tc>
        <w:tc>
          <w:tcPr>
            <w:tcW w:w="1066" w:type="dxa"/>
            <w:tcBorders>
              <w:top w:val="nil"/>
              <w:left w:val="nil"/>
              <w:bottom w:val="nil"/>
              <w:right w:val="nil"/>
            </w:tcBorders>
            <w:shd w:val="clear" w:color="auto" w:fill="auto"/>
            <w:noWrap/>
            <w:vAlign w:val="bottom"/>
            <w:hideMark/>
          </w:tcPr>
          <w:p w14:paraId="3E0D5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(7.039)</w:t>
            </w:r>
          </w:p>
        </w:tc>
        <w:tc>
          <w:tcPr>
            <w:tcW w:w="833" w:type="dxa"/>
            <w:tcBorders>
              <w:top w:val="nil"/>
              <w:left w:val="nil"/>
              <w:bottom w:val="nil"/>
              <w:right w:val="nil"/>
            </w:tcBorders>
            <w:shd w:val="clear" w:color="auto" w:fill="auto"/>
            <w:noWrap/>
            <w:vAlign w:val="bottom"/>
            <w:hideMark/>
          </w:tcPr>
          <w:p w14:paraId="220FC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(0.656)</w:t>
            </w:r>
          </w:p>
        </w:tc>
        <w:tc>
          <w:tcPr>
            <w:tcW w:w="1066" w:type="dxa"/>
            <w:tcBorders>
              <w:top w:val="nil"/>
              <w:left w:val="nil"/>
              <w:bottom w:val="nil"/>
              <w:right w:val="nil"/>
            </w:tcBorders>
            <w:shd w:val="clear" w:color="auto" w:fill="auto"/>
            <w:noWrap/>
            <w:vAlign w:val="bottom"/>
            <w:hideMark/>
          </w:tcPr>
          <w:p w14:paraId="53A37F4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(30.495)</w:t>
            </w:r>
          </w:p>
        </w:tc>
      </w:tr>
      <w:tr w:rsidR="002C6F78" w:rsidRPr="002C6F78" w14:paraId="574D684C"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D99C8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commentRangeStart w:id="47"/>
            <w:r w:rsidRPr="002C6F78">
              <w:rPr>
                <w:rFonts w:ascii="Times New Roman" w:eastAsia="Times New Roman" w:hAnsi="Times New Roman"/>
                <w:color w:val="000000"/>
                <w:sz w:val="20"/>
                <w:szCs w:val="20"/>
                <w:lang w:eastAsia="en-GB"/>
              </w:rPr>
              <w:t>Year 2011-12</w:t>
            </w:r>
            <w:commentRangeEnd w:id="47"/>
            <w:r>
              <w:rPr>
                <w:rStyle w:val="CommentReference"/>
              </w:rPr>
              <w:commentReference w:id="47"/>
            </w:r>
          </w:p>
        </w:tc>
        <w:tc>
          <w:tcPr>
            <w:tcW w:w="1134" w:type="dxa"/>
            <w:tcBorders>
              <w:top w:val="nil"/>
              <w:left w:val="nil"/>
              <w:bottom w:val="nil"/>
              <w:right w:val="nil"/>
            </w:tcBorders>
            <w:shd w:val="clear" w:color="auto" w:fill="auto"/>
            <w:noWrap/>
            <w:vAlign w:val="bottom"/>
            <w:hideMark/>
          </w:tcPr>
          <w:p w14:paraId="3FBDA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1066" w:type="dxa"/>
            <w:tcBorders>
              <w:top w:val="nil"/>
              <w:left w:val="nil"/>
              <w:bottom w:val="nil"/>
              <w:right w:val="nil"/>
            </w:tcBorders>
            <w:shd w:val="clear" w:color="auto" w:fill="auto"/>
            <w:noWrap/>
            <w:vAlign w:val="bottom"/>
            <w:hideMark/>
          </w:tcPr>
          <w:p w14:paraId="69F8F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1066" w:type="dxa"/>
            <w:tcBorders>
              <w:top w:val="nil"/>
              <w:left w:val="nil"/>
              <w:bottom w:val="nil"/>
              <w:right w:val="nil"/>
            </w:tcBorders>
            <w:shd w:val="clear" w:color="auto" w:fill="auto"/>
            <w:noWrap/>
            <w:vAlign w:val="bottom"/>
            <w:hideMark/>
          </w:tcPr>
          <w:p w14:paraId="0FC4E2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1066" w:type="dxa"/>
            <w:tcBorders>
              <w:top w:val="nil"/>
              <w:left w:val="nil"/>
              <w:bottom w:val="nil"/>
              <w:right w:val="nil"/>
            </w:tcBorders>
            <w:shd w:val="clear" w:color="auto" w:fill="auto"/>
            <w:noWrap/>
            <w:vAlign w:val="bottom"/>
            <w:hideMark/>
          </w:tcPr>
          <w:p w14:paraId="0F2EE6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1066" w:type="dxa"/>
            <w:tcBorders>
              <w:top w:val="nil"/>
              <w:left w:val="nil"/>
              <w:bottom w:val="nil"/>
              <w:right w:val="nil"/>
            </w:tcBorders>
            <w:shd w:val="clear" w:color="auto" w:fill="auto"/>
            <w:noWrap/>
            <w:vAlign w:val="bottom"/>
            <w:hideMark/>
          </w:tcPr>
          <w:p w14:paraId="154EC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1066" w:type="dxa"/>
            <w:tcBorders>
              <w:top w:val="nil"/>
              <w:left w:val="nil"/>
              <w:bottom w:val="nil"/>
              <w:right w:val="nil"/>
            </w:tcBorders>
            <w:shd w:val="clear" w:color="auto" w:fill="auto"/>
            <w:noWrap/>
            <w:vAlign w:val="bottom"/>
            <w:hideMark/>
          </w:tcPr>
          <w:p w14:paraId="0AAAE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1066" w:type="dxa"/>
            <w:tcBorders>
              <w:top w:val="nil"/>
              <w:left w:val="nil"/>
              <w:bottom w:val="nil"/>
              <w:right w:val="nil"/>
            </w:tcBorders>
            <w:shd w:val="clear" w:color="auto" w:fill="auto"/>
            <w:noWrap/>
            <w:vAlign w:val="bottom"/>
            <w:hideMark/>
          </w:tcPr>
          <w:p w14:paraId="594B9F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833" w:type="dxa"/>
            <w:tcBorders>
              <w:top w:val="nil"/>
              <w:left w:val="nil"/>
              <w:bottom w:val="nil"/>
              <w:right w:val="nil"/>
            </w:tcBorders>
            <w:shd w:val="clear" w:color="auto" w:fill="auto"/>
            <w:noWrap/>
            <w:vAlign w:val="bottom"/>
            <w:hideMark/>
          </w:tcPr>
          <w:p w14:paraId="4524D4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1066" w:type="dxa"/>
            <w:tcBorders>
              <w:top w:val="nil"/>
              <w:left w:val="nil"/>
              <w:bottom w:val="nil"/>
              <w:right w:val="nil"/>
            </w:tcBorders>
            <w:shd w:val="clear" w:color="auto" w:fill="auto"/>
            <w:noWrap/>
            <w:vAlign w:val="bottom"/>
            <w:hideMark/>
          </w:tcPr>
          <w:p w14:paraId="30E835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r>
      <w:tr w:rsidR="002C6F78" w:rsidRPr="002C6F78" w14:paraId="7FB0BB6C" w14:textId="77777777" w:rsidTr="002C6F78">
        <w:trPr>
          <w:trHeight w:val="300"/>
        </w:trPr>
        <w:tc>
          <w:tcPr>
            <w:tcW w:w="2567" w:type="dxa"/>
            <w:vMerge/>
            <w:tcBorders>
              <w:top w:val="nil"/>
              <w:left w:val="nil"/>
              <w:bottom w:val="nil"/>
              <w:right w:val="single" w:sz="4" w:space="0" w:color="auto"/>
            </w:tcBorders>
            <w:vAlign w:val="center"/>
            <w:hideMark/>
          </w:tcPr>
          <w:p w14:paraId="4FA721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59AD8E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(6.691)</w:t>
            </w:r>
          </w:p>
        </w:tc>
        <w:tc>
          <w:tcPr>
            <w:tcW w:w="1066" w:type="dxa"/>
            <w:tcBorders>
              <w:top w:val="nil"/>
              <w:left w:val="nil"/>
              <w:bottom w:val="nil"/>
              <w:right w:val="nil"/>
            </w:tcBorders>
            <w:shd w:val="clear" w:color="auto" w:fill="auto"/>
            <w:noWrap/>
            <w:vAlign w:val="bottom"/>
            <w:hideMark/>
          </w:tcPr>
          <w:p w14:paraId="72495C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(0.618)</w:t>
            </w:r>
          </w:p>
        </w:tc>
        <w:tc>
          <w:tcPr>
            <w:tcW w:w="1066" w:type="dxa"/>
            <w:tcBorders>
              <w:top w:val="nil"/>
              <w:left w:val="nil"/>
              <w:bottom w:val="nil"/>
              <w:right w:val="nil"/>
            </w:tcBorders>
            <w:shd w:val="clear" w:color="auto" w:fill="auto"/>
            <w:noWrap/>
            <w:vAlign w:val="bottom"/>
            <w:hideMark/>
          </w:tcPr>
          <w:p w14:paraId="037AC9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(27.787)</w:t>
            </w:r>
          </w:p>
        </w:tc>
        <w:tc>
          <w:tcPr>
            <w:tcW w:w="1066" w:type="dxa"/>
            <w:tcBorders>
              <w:top w:val="nil"/>
              <w:left w:val="nil"/>
              <w:bottom w:val="nil"/>
              <w:right w:val="nil"/>
            </w:tcBorders>
            <w:shd w:val="clear" w:color="auto" w:fill="auto"/>
            <w:noWrap/>
            <w:vAlign w:val="bottom"/>
            <w:hideMark/>
          </w:tcPr>
          <w:p w14:paraId="189775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(6.738)</w:t>
            </w:r>
          </w:p>
        </w:tc>
        <w:tc>
          <w:tcPr>
            <w:tcW w:w="1066" w:type="dxa"/>
            <w:tcBorders>
              <w:top w:val="nil"/>
              <w:left w:val="nil"/>
              <w:bottom w:val="nil"/>
              <w:right w:val="nil"/>
            </w:tcBorders>
            <w:shd w:val="clear" w:color="auto" w:fill="auto"/>
            <w:noWrap/>
            <w:vAlign w:val="bottom"/>
            <w:hideMark/>
          </w:tcPr>
          <w:p w14:paraId="058F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(0.622)</w:t>
            </w:r>
          </w:p>
        </w:tc>
        <w:tc>
          <w:tcPr>
            <w:tcW w:w="1066" w:type="dxa"/>
            <w:tcBorders>
              <w:top w:val="nil"/>
              <w:left w:val="nil"/>
              <w:bottom w:val="nil"/>
              <w:right w:val="nil"/>
            </w:tcBorders>
            <w:shd w:val="clear" w:color="auto" w:fill="auto"/>
            <w:noWrap/>
            <w:vAlign w:val="bottom"/>
            <w:hideMark/>
          </w:tcPr>
          <w:p w14:paraId="777E63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(27.963)</w:t>
            </w:r>
          </w:p>
        </w:tc>
        <w:tc>
          <w:tcPr>
            <w:tcW w:w="1066" w:type="dxa"/>
            <w:tcBorders>
              <w:top w:val="nil"/>
              <w:left w:val="nil"/>
              <w:bottom w:val="nil"/>
              <w:right w:val="nil"/>
            </w:tcBorders>
            <w:shd w:val="clear" w:color="auto" w:fill="auto"/>
            <w:noWrap/>
            <w:vAlign w:val="bottom"/>
            <w:hideMark/>
          </w:tcPr>
          <w:p w14:paraId="46B6ADA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(7.187)</w:t>
            </w:r>
          </w:p>
        </w:tc>
        <w:tc>
          <w:tcPr>
            <w:tcW w:w="833" w:type="dxa"/>
            <w:tcBorders>
              <w:top w:val="nil"/>
              <w:left w:val="nil"/>
              <w:bottom w:val="nil"/>
              <w:right w:val="nil"/>
            </w:tcBorders>
            <w:shd w:val="clear" w:color="auto" w:fill="auto"/>
            <w:noWrap/>
            <w:vAlign w:val="bottom"/>
            <w:hideMark/>
          </w:tcPr>
          <w:p w14:paraId="69314C8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(0.670)</w:t>
            </w:r>
          </w:p>
        </w:tc>
        <w:tc>
          <w:tcPr>
            <w:tcW w:w="1066" w:type="dxa"/>
            <w:tcBorders>
              <w:top w:val="nil"/>
              <w:left w:val="nil"/>
              <w:bottom w:val="nil"/>
              <w:right w:val="nil"/>
            </w:tcBorders>
            <w:shd w:val="clear" w:color="auto" w:fill="auto"/>
            <w:noWrap/>
            <w:vAlign w:val="bottom"/>
            <w:hideMark/>
          </w:tcPr>
          <w:p w14:paraId="235144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(31.134)</w:t>
            </w:r>
          </w:p>
        </w:tc>
      </w:tr>
      <w:tr w:rsidR="002C6F78" w:rsidRPr="002C6F78" w14:paraId="444F757B"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3A1318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09B1A9C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7FCBF0C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DE1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5D51C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26632E6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5F79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7BA3D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833" w:type="dxa"/>
            <w:tcBorders>
              <w:top w:val="nil"/>
              <w:left w:val="nil"/>
              <w:bottom w:val="double" w:sz="6" w:space="0" w:color="auto"/>
              <w:right w:val="nil"/>
            </w:tcBorders>
            <w:shd w:val="clear" w:color="auto" w:fill="auto"/>
            <w:noWrap/>
            <w:vAlign w:val="bottom"/>
            <w:hideMark/>
          </w:tcPr>
          <w:p w14:paraId="4ED2B8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050FA5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1A1A3189" w14:textId="77777777" w:rsidTr="002C6F78">
        <w:trPr>
          <w:trHeight w:val="315"/>
        </w:trPr>
        <w:tc>
          <w:tcPr>
            <w:tcW w:w="2567" w:type="dxa"/>
            <w:tcBorders>
              <w:top w:val="nil"/>
              <w:left w:val="nil"/>
              <w:bottom w:val="nil"/>
              <w:right w:val="single" w:sz="4" w:space="0" w:color="auto"/>
            </w:tcBorders>
            <w:shd w:val="clear" w:color="auto" w:fill="auto"/>
            <w:noWrap/>
            <w:vAlign w:val="bottom"/>
            <w:hideMark/>
          </w:tcPr>
          <w:p w14:paraId="375AC6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134" w:type="dxa"/>
            <w:tcBorders>
              <w:top w:val="nil"/>
              <w:left w:val="nil"/>
              <w:bottom w:val="nil"/>
              <w:right w:val="nil"/>
            </w:tcBorders>
            <w:shd w:val="clear" w:color="auto" w:fill="auto"/>
            <w:noWrap/>
            <w:vAlign w:val="bottom"/>
            <w:hideMark/>
          </w:tcPr>
          <w:p w14:paraId="307650E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460AEBC9"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C04628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3F43923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1E4DB11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58F4FB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05F10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833" w:type="dxa"/>
            <w:tcBorders>
              <w:top w:val="nil"/>
              <w:left w:val="nil"/>
              <w:bottom w:val="nil"/>
              <w:right w:val="nil"/>
            </w:tcBorders>
            <w:shd w:val="clear" w:color="auto" w:fill="auto"/>
            <w:noWrap/>
            <w:vAlign w:val="bottom"/>
            <w:hideMark/>
          </w:tcPr>
          <w:p w14:paraId="0A27F86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066" w:type="dxa"/>
            <w:tcBorders>
              <w:top w:val="nil"/>
              <w:left w:val="nil"/>
              <w:bottom w:val="nil"/>
              <w:right w:val="nil"/>
            </w:tcBorders>
            <w:shd w:val="clear" w:color="auto" w:fill="auto"/>
            <w:noWrap/>
            <w:vAlign w:val="bottom"/>
            <w:hideMark/>
          </w:tcPr>
          <w:p w14:paraId="3A70F2A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r>
      <w:tr w:rsidR="002C6F78" w:rsidRPr="002C6F78" w14:paraId="77082161"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79EB1D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134" w:type="dxa"/>
            <w:tcBorders>
              <w:top w:val="nil"/>
              <w:left w:val="nil"/>
              <w:bottom w:val="nil"/>
              <w:right w:val="nil"/>
            </w:tcBorders>
            <w:shd w:val="clear" w:color="auto" w:fill="auto"/>
            <w:noWrap/>
            <w:vAlign w:val="bottom"/>
            <w:hideMark/>
          </w:tcPr>
          <w:p w14:paraId="4BC7469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066" w:type="dxa"/>
            <w:tcBorders>
              <w:top w:val="nil"/>
              <w:left w:val="nil"/>
              <w:bottom w:val="nil"/>
              <w:right w:val="nil"/>
            </w:tcBorders>
            <w:shd w:val="clear" w:color="auto" w:fill="auto"/>
            <w:noWrap/>
            <w:vAlign w:val="bottom"/>
            <w:hideMark/>
          </w:tcPr>
          <w:p w14:paraId="36EC86F2"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066" w:type="dxa"/>
            <w:tcBorders>
              <w:top w:val="nil"/>
              <w:left w:val="nil"/>
              <w:bottom w:val="nil"/>
              <w:right w:val="nil"/>
            </w:tcBorders>
            <w:shd w:val="clear" w:color="auto" w:fill="auto"/>
            <w:noWrap/>
            <w:vAlign w:val="bottom"/>
            <w:hideMark/>
          </w:tcPr>
          <w:p w14:paraId="2B01B53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066" w:type="dxa"/>
            <w:tcBorders>
              <w:top w:val="nil"/>
              <w:left w:val="nil"/>
              <w:bottom w:val="nil"/>
              <w:right w:val="nil"/>
            </w:tcBorders>
            <w:shd w:val="clear" w:color="auto" w:fill="auto"/>
            <w:noWrap/>
            <w:vAlign w:val="bottom"/>
            <w:hideMark/>
          </w:tcPr>
          <w:p w14:paraId="7B914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066" w:type="dxa"/>
            <w:tcBorders>
              <w:top w:val="nil"/>
              <w:left w:val="nil"/>
              <w:bottom w:val="nil"/>
              <w:right w:val="nil"/>
            </w:tcBorders>
            <w:shd w:val="clear" w:color="auto" w:fill="auto"/>
            <w:noWrap/>
            <w:vAlign w:val="bottom"/>
            <w:hideMark/>
          </w:tcPr>
          <w:p w14:paraId="0EDF835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066" w:type="dxa"/>
            <w:tcBorders>
              <w:top w:val="nil"/>
              <w:left w:val="nil"/>
              <w:bottom w:val="nil"/>
              <w:right w:val="nil"/>
            </w:tcBorders>
            <w:shd w:val="clear" w:color="auto" w:fill="auto"/>
            <w:noWrap/>
            <w:vAlign w:val="bottom"/>
            <w:hideMark/>
          </w:tcPr>
          <w:p w14:paraId="2FBDB1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066" w:type="dxa"/>
            <w:tcBorders>
              <w:top w:val="nil"/>
              <w:left w:val="nil"/>
              <w:bottom w:val="nil"/>
              <w:right w:val="nil"/>
            </w:tcBorders>
            <w:shd w:val="clear" w:color="auto" w:fill="auto"/>
            <w:noWrap/>
            <w:vAlign w:val="bottom"/>
            <w:hideMark/>
          </w:tcPr>
          <w:p w14:paraId="1B49143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833" w:type="dxa"/>
            <w:tcBorders>
              <w:top w:val="nil"/>
              <w:left w:val="nil"/>
              <w:bottom w:val="nil"/>
              <w:right w:val="nil"/>
            </w:tcBorders>
            <w:shd w:val="clear" w:color="auto" w:fill="auto"/>
            <w:noWrap/>
            <w:vAlign w:val="bottom"/>
            <w:hideMark/>
          </w:tcPr>
          <w:p w14:paraId="5D98A7D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066" w:type="dxa"/>
            <w:tcBorders>
              <w:top w:val="nil"/>
              <w:left w:val="nil"/>
              <w:bottom w:val="nil"/>
              <w:right w:val="nil"/>
            </w:tcBorders>
            <w:shd w:val="clear" w:color="auto" w:fill="auto"/>
            <w:noWrap/>
            <w:vAlign w:val="bottom"/>
            <w:hideMark/>
          </w:tcPr>
          <w:p w14:paraId="446BCF9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2C6F78" w:rsidRPr="002C6F78" w14:paraId="14B87604"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DF58F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134" w:type="dxa"/>
            <w:tcBorders>
              <w:top w:val="nil"/>
              <w:left w:val="nil"/>
              <w:bottom w:val="nil"/>
              <w:right w:val="nil"/>
            </w:tcBorders>
            <w:shd w:val="clear" w:color="auto" w:fill="auto"/>
            <w:noWrap/>
            <w:vAlign w:val="bottom"/>
            <w:hideMark/>
          </w:tcPr>
          <w:p w14:paraId="2094FED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066" w:type="dxa"/>
            <w:tcBorders>
              <w:top w:val="nil"/>
              <w:left w:val="nil"/>
              <w:bottom w:val="nil"/>
              <w:right w:val="nil"/>
            </w:tcBorders>
            <w:shd w:val="clear" w:color="auto" w:fill="auto"/>
            <w:noWrap/>
            <w:vAlign w:val="bottom"/>
            <w:hideMark/>
          </w:tcPr>
          <w:p w14:paraId="0F00692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066" w:type="dxa"/>
            <w:tcBorders>
              <w:top w:val="nil"/>
              <w:left w:val="nil"/>
              <w:bottom w:val="nil"/>
              <w:right w:val="nil"/>
            </w:tcBorders>
            <w:shd w:val="clear" w:color="auto" w:fill="auto"/>
            <w:noWrap/>
            <w:vAlign w:val="bottom"/>
            <w:hideMark/>
          </w:tcPr>
          <w:p w14:paraId="1DCEACC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066" w:type="dxa"/>
            <w:tcBorders>
              <w:top w:val="nil"/>
              <w:left w:val="nil"/>
              <w:bottom w:val="nil"/>
              <w:right w:val="nil"/>
            </w:tcBorders>
            <w:shd w:val="clear" w:color="auto" w:fill="auto"/>
            <w:noWrap/>
            <w:vAlign w:val="bottom"/>
            <w:hideMark/>
          </w:tcPr>
          <w:p w14:paraId="1CC602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066" w:type="dxa"/>
            <w:tcBorders>
              <w:top w:val="nil"/>
              <w:left w:val="nil"/>
              <w:bottom w:val="nil"/>
              <w:right w:val="nil"/>
            </w:tcBorders>
            <w:shd w:val="clear" w:color="auto" w:fill="auto"/>
            <w:noWrap/>
            <w:vAlign w:val="bottom"/>
            <w:hideMark/>
          </w:tcPr>
          <w:p w14:paraId="73548D1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066" w:type="dxa"/>
            <w:tcBorders>
              <w:top w:val="nil"/>
              <w:left w:val="nil"/>
              <w:bottom w:val="nil"/>
              <w:right w:val="nil"/>
            </w:tcBorders>
            <w:shd w:val="clear" w:color="auto" w:fill="auto"/>
            <w:noWrap/>
            <w:vAlign w:val="bottom"/>
            <w:hideMark/>
          </w:tcPr>
          <w:p w14:paraId="0DB64C4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c>
          <w:tcPr>
            <w:tcW w:w="1066" w:type="dxa"/>
            <w:tcBorders>
              <w:top w:val="nil"/>
              <w:left w:val="nil"/>
              <w:bottom w:val="nil"/>
              <w:right w:val="nil"/>
            </w:tcBorders>
            <w:shd w:val="clear" w:color="auto" w:fill="auto"/>
            <w:noWrap/>
            <w:vAlign w:val="bottom"/>
            <w:hideMark/>
          </w:tcPr>
          <w:p w14:paraId="2599293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833" w:type="dxa"/>
            <w:tcBorders>
              <w:top w:val="nil"/>
              <w:left w:val="nil"/>
              <w:bottom w:val="nil"/>
              <w:right w:val="nil"/>
            </w:tcBorders>
            <w:shd w:val="clear" w:color="auto" w:fill="auto"/>
            <w:noWrap/>
            <w:vAlign w:val="bottom"/>
            <w:hideMark/>
          </w:tcPr>
          <w:p w14:paraId="7FCF129F"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066" w:type="dxa"/>
            <w:tcBorders>
              <w:top w:val="nil"/>
              <w:left w:val="nil"/>
              <w:bottom w:val="nil"/>
              <w:right w:val="nil"/>
            </w:tcBorders>
            <w:shd w:val="clear" w:color="auto" w:fill="auto"/>
            <w:noWrap/>
            <w:vAlign w:val="bottom"/>
            <w:hideMark/>
          </w:tcPr>
          <w:p w14:paraId="460A505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5.10E-02</w:t>
            </w:r>
          </w:p>
        </w:tc>
      </w:tr>
      <w:tr w:rsidR="002C6F78" w:rsidRPr="002C6F78" w14:paraId="197C1BB9"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39446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F Statistic</w:t>
            </w:r>
          </w:p>
        </w:tc>
        <w:tc>
          <w:tcPr>
            <w:tcW w:w="1134" w:type="dxa"/>
            <w:tcBorders>
              <w:top w:val="nil"/>
              <w:left w:val="nil"/>
              <w:bottom w:val="nil"/>
              <w:right w:val="nil"/>
            </w:tcBorders>
            <w:shd w:val="clear" w:color="auto" w:fill="auto"/>
            <w:noWrap/>
            <w:vAlign w:val="bottom"/>
            <w:hideMark/>
          </w:tcPr>
          <w:p w14:paraId="6A646E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43.238***</w:t>
            </w:r>
          </w:p>
        </w:tc>
        <w:tc>
          <w:tcPr>
            <w:tcW w:w="1066" w:type="dxa"/>
            <w:tcBorders>
              <w:top w:val="nil"/>
              <w:left w:val="nil"/>
              <w:bottom w:val="nil"/>
              <w:right w:val="nil"/>
            </w:tcBorders>
            <w:shd w:val="clear" w:color="auto" w:fill="auto"/>
            <w:noWrap/>
            <w:vAlign w:val="bottom"/>
            <w:hideMark/>
          </w:tcPr>
          <w:p w14:paraId="29EC99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27.588***</w:t>
            </w:r>
          </w:p>
        </w:tc>
        <w:tc>
          <w:tcPr>
            <w:tcW w:w="1066" w:type="dxa"/>
            <w:tcBorders>
              <w:top w:val="nil"/>
              <w:left w:val="nil"/>
              <w:bottom w:val="nil"/>
              <w:right w:val="nil"/>
            </w:tcBorders>
            <w:shd w:val="clear" w:color="auto" w:fill="auto"/>
            <w:noWrap/>
            <w:vAlign w:val="bottom"/>
            <w:hideMark/>
          </w:tcPr>
          <w:p w14:paraId="74C59D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1066" w:type="dxa"/>
            <w:tcBorders>
              <w:top w:val="nil"/>
              <w:left w:val="nil"/>
              <w:bottom w:val="nil"/>
              <w:right w:val="nil"/>
            </w:tcBorders>
            <w:shd w:val="clear" w:color="auto" w:fill="auto"/>
            <w:noWrap/>
            <w:vAlign w:val="bottom"/>
            <w:hideMark/>
          </w:tcPr>
          <w:p w14:paraId="5C278C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1066" w:type="dxa"/>
            <w:tcBorders>
              <w:top w:val="nil"/>
              <w:left w:val="nil"/>
              <w:bottom w:val="nil"/>
              <w:right w:val="nil"/>
            </w:tcBorders>
            <w:shd w:val="clear" w:color="auto" w:fill="auto"/>
            <w:noWrap/>
            <w:vAlign w:val="bottom"/>
            <w:hideMark/>
          </w:tcPr>
          <w:p w14:paraId="7438EB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1066" w:type="dxa"/>
            <w:tcBorders>
              <w:top w:val="nil"/>
              <w:left w:val="nil"/>
              <w:bottom w:val="nil"/>
              <w:right w:val="nil"/>
            </w:tcBorders>
            <w:shd w:val="clear" w:color="auto" w:fill="auto"/>
            <w:noWrap/>
            <w:vAlign w:val="bottom"/>
            <w:hideMark/>
          </w:tcPr>
          <w:p w14:paraId="46BB92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1066" w:type="dxa"/>
            <w:tcBorders>
              <w:top w:val="nil"/>
              <w:left w:val="nil"/>
              <w:bottom w:val="nil"/>
              <w:right w:val="nil"/>
            </w:tcBorders>
            <w:shd w:val="clear" w:color="auto" w:fill="auto"/>
            <w:noWrap/>
            <w:vAlign w:val="bottom"/>
            <w:hideMark/>
          </w:tcPr>
          <w:p w14:paraId="24EF658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833" w:type="dxa"/>
            <w:tcBorders>
              <w:top w:val="nil"/>
              <w:left w:val="nil"/>
              <w:bottom w:val="nil"/>
              <w:right w:val="nil"/>
            </w:tcBorders>
            <w:shd w:val="clear" w:color="auto" w:fill="auto"/>
            <w:noWrap/>
            <w:vAlign w:val="bottom"/>
            <w:hideMark/>
          </w:tcPr>
          <w:p w14:paraId="0F17C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1066" w:type="dxa"/>
            <w:tcBorders>
              <w:top w:val="nil"/>
              <w:left w:val="nil"/>
              <w:bottom w:val="nil"/>
              <w:right w:val="nil"/>
            </w:tcBorders>
            <w:shd w:val="clear" w:color="auto" w:fill="auto"/>
            <w:noWrap/>
            <w:vAlign w:val="bottom"/>
            <w:hideMark/>
          </w:tcPr>
          <w:p w14:paraId="1F8056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r>
      <w:tr w:rsidR="002C6F78" w:rsidRPr="002C6F78" w14:paraId="7D27324A"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494047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nil"/>
              <w:right w:val="nil"/>
            </w:tcBorders>
            <w:shd w:val="clear" w:color="auto" w:fill="auto"/>
            <w:noWrap/>
            <w:vAlign w:val="bottom"/>
            <w:hideMark/>
          </w:tcPr>
          <w:p w14:paraId="421025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00739E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6E96DE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2CF0BB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2A501C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5E5B71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7520CA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833" w:type="dxa"/>
            <w:tcBorders>
              <w:top w:val="nil"/>
              <w:left w:val="nil"/>
              <w:bottom w:val="nil"/>
              <w:right w:val="nil"/>
            </w:tcBorders>
            <w:shd w:val="clear" w:color="auto" w:fill="auto"/>
            <w:noWrap/>
            <w:vAlign w:val="bottom"/>
            <w:hideMark/>
          </w:tcPr>
          <w:p w14:paraId="06084F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1066" w:type="dxa"/>
            <w:tcBorders>
              <w:top w:val="nil"/>
              <w:left w:val="nil"/>
              <w:bottom w:val="nil"/>
              <w:right w:val="nil"/>
            </w:tcBorders>
            <w:shd w:val="clear" w:color="auto" w:fill="auto"/>
            <w:noWrap/>
            <w:vAlign w:val="bottom"/>
            <w:hideMark/>
          </w:tcPr>
          <w:p w14:paraId="07E87D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2137)</w:t>
            </w:r>
          </w:p>
        </w:tc>
      </w:tr>
      <w:tr w:rsidR="002C6F78" w:rsidRPr="002C6F78" w14:paraId="7E3A3BEF" w14:textId="77777777" w:rsidTr="002C6F78">
        <w:trPr>
          <w:trHeight w:val="300"/>
        </w:trPr>
        <w:tc>
          <w:tcPr>
            <w:tcW w:w="2567" w:type="dxa"/>
            <w:tcBorders>
              <w:top w:val="nil"/>
              <w:left w:val="nil"/>
              <w:bottom w:val="nil"/>
              <w:right w:val="nil"/>
            </w:tcBorders>
            <w:shd w:val="clear" w:color="auto" w:fill="auto"/>
            <w:noWrap/>
            <w:vAlign w:val="bottom"/>
            <w:hideMark/>
          </w:tcPr>
          <w:p w14:paraId="63C14D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Note: *p&lt;0.1; **p&lt;0.05; ***p&lt;0.01</w:t>
            </w:r>
          </w:p>
        </w:tc>
        <w:tc>
          <w:tcPr>
            <w:tcW w:w="1134" w:type="dxa"/>
            <w:tcBorders>
              <w:top w:val="nil"/>
              <w:left w:val="nil"/>
              <w:bottom w:val="nil"/>
              <w:right w:val="nil"/>
            </w:tcBorders>
            <w:shd w:val="clear" w:color="auto" w:fill="auto"/>
            <w:noWrap/>
            <w:vAlign w:val="bottom"/>
            <w:hideMark/>
          </w:tcPr>
          <w:p w14:paraId="09CDA5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14042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49BC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CE3F1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FC21E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506A0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A41696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7507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6BFFC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57E75C56" w14:textId="77777777" w:rsidTr="002C6F78">
        <w:trPr>
          <w:trHeight w:val="300"/>
        </w:trPr>
        <w:tc>
          <w:tcPr>
            <w:tcW w:w="2567" w:type="dxa"/>
            <w:tcBorders>
              <w:top w:val="nil"/>
              <w:left w:val="nil"/>
              <w:bottom w:val="nil"/>
              <w:right w:val="nil"/>
            </w:tcBorders>
            <w:shd w:val="clear" w:color="auto" w:fill="auto"/>
            <w:noWrap/>
            <w:vAlign w:val="bottom"/>
            <w:hideMark/>
          </w:tcPr>
          <w:p w14:paraId="1B1A4E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 intakes are estimated by household</w:t>
            </w:r>
          </w:p>
        </w:tc>
        <w:tc>
          <w:tcPr>
            <w:tcW w:w="1134" w:type="dxa"/>
            <w:tcBorders>
              <w:top w:val="nil"/>
              <w:left w:val="nil"/>
              <w:bottom w:val="nil"/>
              <w:right w:val="nil"/>
            </w:tcBorders>
            <w:shd w:val="clear" w:color="auto" w:fill="auto"/>
            <w:noWrap/>
            <w:vAlign w:val="bottom"/>
            <w:hideMark/>
          </w:tcPr>
          <w:p w14:paraId="5B3385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2A7A0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3CC43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E4FDE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2A59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8AF58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9F154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6A4A5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247C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bl>
    <w:p w14:paraId="12853B44" w14:textId="77777777" w:rsidR="00193FE6" w:rsidRDefault="00193FE6" w:rsidP="00BF43A0">
      <w:pPr>
        <w:suppressAutoHyphens w:val="0"/>
        <w:spacing w:after="0"/>
        <w:rPr>
          <w:rFonts w:ascii="Times New Roman" w:hAnsi="Times New Roman"/>
          <w:i/>
          <w:sz w:val="22"/>
        </w:rPr>
      </w:pPr>
    </w:p>
    <w:p w14:paraId="534ECEE2" w14:textId="77777777" w:rsidR="002C6F78" w:rsidRDefault="002C6F78" w:rsidP="000158EC">
      <w:pPr>
        <w:jc w:val="both"/>
        <w:rPr>
          <w:rFonts w:ascii="Times New Roman" w:hAnsi="Times New Roman"/>
          <w:sz w:val="22"/>
        </w:rPr>
        <w:sectPr w:rsidR="002C6F78" w:rsidSect="00786273">
          <w:pgSz w:w="11906" w:h="16838"/>
          <w:pgMar w:top="1417" w:right="1417" w:bottom="1417" w:left="1417" w:header="0" w:footer="397" w:gutter="0"/>
          <w:pgNumType w:start="1"/>
          <w:cols w:space="720"/>
          <w:formProt w:val="0"/>
          <w:docGrid w:linePitch="360" w:charSpace="8192"/>
        </w:sectPr>
      </w:pPr>
    </w:p>
    <w:p w14:paraId="691EB1C8" w14:textId="1413B68C" w:rsidR="001C686F" w:rsidRDefault="006936C8" w:rsidP="00C13C50">
      <w:r>
        <w:lastRenderedPageBreak/>
        <w:t xml:space="preserve">Recall that one of the aims of the paper is to develop an easy to implement indicator that can be used to establish the nutritional health of an individual.  So, in addition to testing several endogenous measures, </w:t>
      </w:r>
      <w:r w:rsidR="00F260B7">
        <w:t>t</w:t>
      </w:r>
      <w:r w:rsidR="005C52A5">
        <w:t xml:space="preserve">hree </w:t>
      </w:r>
      <w:r w:rsidR="00BA7258">
        <w:t xml:space="preserve">exogenous </w:t>
      </w:r>
      <w:r w:rsidR="005C52A5">
        <w:t xml:space="preserve">production count variables </w:t>
      </w:r>
      <w:r w:rsidR="003404BB">
        <w:t xml:space="preserve">were </w:t>
      </w:r>
      <w:r>
        <w:t>tested</w:t>
      </w:r>
      <w:r w:rsidR="00E40799">
        <w:t xml:space="preserve"> as well to determine if they lead to significantly different overall model estimates.</w:t>
      </w:r>
      <w:r w:rsidR="005C52A5">
        <w:t xml:space="preserve"> </w:t>
      </w:r>
      <w:r w:rsidR="00E40799">
        <w:t>T</w:t>
      </w:r>
      <w:r w:rsidR="00D84C16">
        <w:t>he n</w:t>
      </w:r>
      <w:r w:rsidR="005C52A5">
        <w:t xml:space="preserve">umber of different </w:t>
      </w:r>
      <w:commentRangeStart w:id="48"/>
      <w:r w:rsidR="005C52A5">
        <w:t>crops</w:t>
      </w:r>
      <w:commentRangeEnd w:id="48"/>
      <w:r w:rsidR="00E26676">
        <w:rPr>
          <w:rStyle w:val="CommentReference"/>
        </w:rPr>
        <w:commentReference w:id="48"/>
      </w:r>
      <w:r w:rsidR="005C52A5">
        <w:t xml:space="preserve"> produced</w:t>
      </w:r>
      <w:r w:rsidR="00D84C16">
        <w:t>,</w:t>
      </w:r>
      <w:r w:rsidR="005C52A5">
        <w:t xml:space="preserve"> </w:t>
      </w:r>
      <w:r w:rsidR="00D84C16">
        <w:t>the n</w:t>
      </w:r>
      <w:r w:rsidR="005C52A5">
        <w:t xml:space="preserve">umber of different </w:t>
      </w:r>
      <w:r w:rsidR="005C52A5" w:rsidRPr="005C52A5">
        <w:rPr>
          <w:i/>
        </w:rPr>
        <w:t>nutritional group</w:t>
      </w:r>
      <w:r w:rsidR="005C52A5">
        <w:rPr>
          <w:i/>
        </w:rPr>
        <w:t>s</w:t>
      </w:r>
      <w:r w:rsidR="005C52A5">
        <w:t xml:space="preserve"> produced</w:t>
      </w:r>
      <w:r w:rsidR="00D84C16">
        <w:t>, and the</w:t>
      </w:r>
      <w:r w:rsidR="005C52A5">
        <w:t xml:space="preserve"> Simpson’s index</w:t>
      </w:r>
      <w:r w:rsidR="00D84C16">
        <w:t xml:space="preserve"> </w:t>
      </w:r>
      <w:r w:rsidR="00FD1979">
        <w:t>were tested using th</w:t>
      </w:r>
      <w:r w:rsidR="005C52A5">
        <w:t>e fixed-time effect</w:t>
      </w:r>
      <w:r w:rsidR="00BA7258">
        <w:t>s</w:t>
      </w:r>
      <w:r w:rsidR="005C52A5">
        <w:t xml:space="preserve"> </w:t>
      </w:r>
      <w:r w:rsidR="00E40799">
        <w:t xml:space="preserve">(PLM) </w:t>
      </w:r>
      <w:r w:rsidR="005C52A5">
        <w:t>method</w:t>
      </w:r>
      <w:r w:rsidR="00D17998">
        <w:t xml:space="preserve"> (Table 4)</w:t>
      </w:r>
      <w:r w:rsidR="005C52A5">
        <w:t xml:space="preserve">. These main variables were significant and positive for our three </w:t>
      </w:r>
      <w:r w:rsidR="00BA7258">
        <w:t xml:space="preserve">endogenous </w:t>
      </w:r>
      <w:r w:rsidR="005C52A5">
        <w:t xml:space="preserve">variables except </w:t>
      </w:r>
      <w:r w:rsidR="00BA7258">
        <w:t xml:space="preserve">for </w:t>
      </w:r>
      <w:r w:rsidR="00FD1979">
        <w:t>produ</w:t>
      </w:r>
      <w:r w:rsidR="005C52A5">
        <w:t>ction by nutritional group and</w:t>
      </w:r>
      <w:r w:rsidR="00FD1979">
        <w:t xml:space="preserve"> Simpson</w:t>
      </w:r>
      <w:r w:rsidR="00EB1527">
        <w:t>’s</w:t>
      </w:r>
      <w:r w:rsidR="00FD1979">
        <w:t xml:space="preserve"> index</w:t>
      </w:r>
      <w:r w:rsidR="00BA7258">
        <w:t>,</w:t>
      </w:r>
      <w:r w:rsidR="00FD1979">
        <w:t xml:space="preserve"> </w:t>
      </w:r>
      <w:r w:rsidR="005C52A5">
        <w:t xml:space="preserve">which </w:t>
      </w:r>
      <w:r w:rsidR="00FD1979">
        <w:t>were not significan</w:t>
      </w:r>
      <w:r w:rsidR="005C52A5">
        <w:t xml:space="preserve">t </w:t>
      </w:r>
      <w:r w:rsidR="00BA7258">
        <w:t>in</w:t>
      </w:r>
      <w:r w:rsidR="005C52A5">
        <w:t xml:space="preserve"> explain</w:t>
      </w:r>
      <w:r w:rsidR="00BA7258">
        <w:t>ing</w:t>
      </w:r>
      <w:r w:rsidR="005C52A5">
        <w:t xml:space="preserve"> </w:t>
      </w:r>
      <w:r w:rsidR="00BA7258">
        <w:t>c</w:t>
      </w:r>
      <w:r w:rsidR="005C52A5">
        <w:t>aloric intakes</w:t>
      </w:r>
      <w:r w:rsidR="00FD1979">
        <w:t>.</w:t>
      </w:r>
      <w:r w:rsidR="00BB485A">
        <w:t xml:space="preserve"> </w:t>
      </w:r>
      <w:r w:rsidR="00593C82">
        <w:t>Results for t</w:t>
      </w:r>
      <w:r w:rsidR="00502BC8">
        <w:t xml:space="preserve">he </w:t>
      </w:r>
      <w:r w:rsidR="00593C82">
        <w:t xml:space="preserve">entire model were </w:t>
      </w:r>
      <w:r w:rsidR="0071376A">
        <w:t xml:space="preserve">in line with previous </w:t>
      </w:r>
      <w:r w:rsidR="00593C82">
        <w:t xml:space="preserve">results </w:t>
      </w:r>
      <w:r w:rsidR="00502BC8">
        <w:t>across the different production count variables</w:t>
      </w:r>
      <w:r w:rsidR="00242A44">
        <w:t xml:space="preserve"> and thereby suggest that the most parsimonious exogenous production count indicator in a given situation should be used</w:t>
      </w:r>
    </w:p>
    <w:p w14:paraId="7AD38DAB" w14:textId="5BE62F71" w:rsidR="001C686F" w:rsidRDefault="0071376A" w:rsidP="00C13C50">
      <w:r>
        <w:t>The first crop count model</w:t>
      </w:r>
      <w:r w:rsidR="001C686F">
        <w:t xml:space="preserve">, </w:t>
      </w:r>
      <w:r w:rsidR="00593C82">
        <w:t>the n</w:t>
      </w:r>
      <w:r w:rsidR="001C686F">
        <w:t>umber of different crops produced</w:t>
      </w:r>
      <w:r w:rsidR="00593C82">
        <w:t>,</w:t>
      </w:r>
      <w:r>
        <w:t xml:space="preserve"> </w:t>
      </w:r>
      <w:r w:rsidR="00035E3B">
        <w:t>reproduces the results in table 3</w:t>
      </w:r>
      <w:r w:rsidR="00EB2118">
        <w:t xml:space="preserve"> and so will not be discussed in the this section</w:t>
      </w:r>
      <w:r w:rsidR="00035E3B">
        <w:t xml:space="preserve">.  </w:t>
      </w:r>
      <w:r w:rsidR="00593C82">
        <w:t xml:space="preserve">The </w:t>
      </w:r>
      <w:r w:rsidR="00CA304C">
        <w:t xml:space="preserve">three </w:t>
      </w:r>
      <w:r w:rsidR="001C686F">
        <w:t>model</w:t>
      </w:r>
      <w:r w:rsidR="00CA304C">
        <w:t xml:space="preserve">s </w:t>
      </w:r>
      <w:r w:rsidR="00593C82">
        <w:t xml:space="preserve">run with </w:t>
      </w:r>
      <w:r w:rsidR="001C686F">
        <w:t xml:space="preserve">different </w:t>
      </w:r>
      <w:r w:rsidR="001C686F" w:rsidRPr="005C52A5">
        <w:rPr>
          <w:i/>
        </w:rPr>
        <w:t>nutritional group</w:t>
      </w:r>
      <w:r w:rsidR="001C686F">
        <w:rPr>
          <w:i/>
        </w:rPr>
        <w:t>s</w:t>
      </w:r>
      <w:r w:rsidR="001C686F">
        <w:t xml:space="preserve"> </w:t>
      </w:r>
      <w:r w:rsidR="00CA304C">
        <w:t>(</w:t>
      </w:r>
      <w:r w:rsidR="00EB2118">
        <w:t xml:space="preserve">second </w:t>
      </w:r>
      <w:r w:rsidR="00CA304C">
        <w:t xml:space="preserve">three columns in the table) </w:t>
      </w:r>
      <w:r w:rsidR="00035E3B">
        <w:t xml:space="preserve">as an exogenous variable </w:t>
      </w:r>
      <w:r w:rsidR="00CA304C">
        <w:t>produce</w:t>
      </w:r>
      <w:r w:rsidR="00593C82">
        <w:t xml:space="preserve"> similar </w:t>
      </w:r>
      <w:r w:rsidR="00CA304C">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t xml:space="preserve">While not in itself surprising, it does raise the question of why a larger household size does not increase household nutritional levels.  </w:t>
      </w:r>
      <w:r w:rsidR="00EB2118">
        <w:t xml:space="preserve">Similarly, the estimate for the educational level of the household head is also significant in explaining calories consumed by a household, but is not in either of the other two models.  </w:t>
      </w:r>
      <w:r w:rsidR="00CA304C">
        <w:t xml:space="preserve"> </w:t>
      </w:r>
      <w:r w:rsidR="00EB2118">
        <w:t xml:space="preserve">In general, the two indices, the number of crops produced and the number of different nutritional food groups produced, yield similar results.  </w:t>
      </w:r>
      <w:r w:rsidR="00035E3B">
        <w:t xml:space="preserve">   </w:t>
      </w:r>
      <w:r w:rsidR="00593C82">
        <w:t xml:space="preserve"> </w:t>
      </w:r>
    </w:p>
    <w:p w14:paraId="53372E34" w14:textId="16E2DFEB" w:rsidR="00502BC8" w:rsidRDefault="00E26676" w:rsidP="00C13C50">
      <w:r>
        <w:t xml:space="preserve">Results for the model </w:t>
      </w:r>
      <w:r w:rsidR="00EB2118">
        <w:t xml:space="preserve">using </w:t>
      </w:r>
      <w:r>
        <w:t xml:space="preserve">the </w:t>
      </w:r>
      <w:r w:rsidR="00502BC8">
        <w:t xml:space="preserve">Simpson’s index </w:t>
      </w:r>
      <w:r w:rsidR="00CA304C">
        <w:t xml:space="preserve">were </w:t>
      </w:r>
      <w:r w:rsidR="00F20CA3">
        <w:t xml:space="preserve">somewhat </w:t>
      </w:r>
      <w:r w:rsidR="00CA304C">
        <w:t>different</w:t>
      </w:r>
      <w:r w:rsidR="00EB2118">
        <w:t xml:space="preserve"> than the previous two </w:t>
      </w:r>
      <w:r w:rsidR="00F20CA3">
        <w:t>estimators</w:t>
      </w:r>
      <w:r w:rsidR="00425F2C">
        <w:t>.</w:t>
      </w:r>
      <w:r w:rsidR="00B521E5">
        <w:t xml:space="preserve"> </w:t>
      </w:r>
      <w:r w:rsidR="00F20CA3">
        <w:t xml:space="preserve"> </w:t>
      </w:r>
      <w:r w:rsidR="00CA304C">
        <w:t xml:space="preserve">Its </w:t>
      </w:r>
      <w:r>
        <w:t xml:space="preserve">estimate was </w:t>
      </w:r>
      <w:r w:rsidR="00F20CA3">
        <w:t xml:space="preserve">also significant for the FCS and DDS models, but </w:t>
      </w:r>
      <w:r w:rsidR="00B521E5">
        <w:t xml:space="preserve">insignificant </w:t>
      </w:r>
      <w:r w:rsidR="00F20CA3">
        <w:t xml:space="preserve">in the </w:t>
      </w:r>
      <w:r w:rsidR="00B521E5">
        <w:t>Caloric</w:t>
      </w:r>
      <w:r>
        <w:t xml:space="preserve"> model</w:t>
      </w:r>
      <w:r w:rsidR="00B521E5">
        <w:t xml:space="preserve">. </w:t>
      </w:r>
      <w:r>
        <w:t xml:space="preserve"> The estimate for the variable </w:t>
      </w:r>
      <w:r w:rsidR="00502BC8">
        <w:t>male</w:t>
      </w:r>
      <w:r>
        <w:t xml:space="preserve"> head of household</w:t>
      </w:r>
      <w:r w:rsidR="00502BC8">
        <w:t xml:space="preserve"> </w:t>
      </w:r>
      <w:r>
        <w:t xml:space="preserve">for the </w:t>
      </w:r>
      <w:r w:rsidR="00502BC8">
        <w:t xml:space="preserve">FCS and DDS </w:t>
      </w:r>
      <w:r>
        <w:t xml:space="preserve">models was negative in contrast to the </w:t>
      </w:r>
      <w:r w:rsidR="00EB7A3E">
        <w:t xml:space="preserve">other </w:t>
      </w:r>
      <w:r>
        <w:t xml:space="preserve">model.  Perhaps </w:t>
      </w:r>
      <w:r w:rsidR="00B521E5">
        <w:t>m</w:t>
      </w:r>
      <w:r w:rsidR="00502BC8">
        <w:t>ale</w:t>
      </w:r>
      <w:r>
        <w:t xml:space="preserve"> household heads</w:t>
      </w:r>
      <w:r w:rsidR="00502BC8">
        <w:t xml:space="preserve"> focus on food quantity instead of </w:t>
      </w:r>
      <w:r w:rsidR="003404BB">
        <w:t xml:space="preserve">nutritional diversity. </w:t>
      </w:r>
    </w:p>
    <w:p w14:paraId="228D8814" w14:textId="5840A870" w:rsidR="000D01E6" w:rsidRDefault="003404BB" w:rsidP="00C13C50">
      <w:r>
        <w:t xml:space="preserve">In general, results across the three models testing different exogenous food count measures show similar results.  The Caloric model consistently has more </w:t>
      </w:r>
      <w:r w:rsidR="000158EC">
        <w:t>s</w:t>
      </w:r>
      <w:r w:rsidR="00B521E5">
        <w:t>ignificant variables</w:t>
      </w:r>
      <w:r>
        <w:t xml:space="preserve"> than the other two models.  This might be due to the fact that </w:t>
      </w:r>
      <w:r w:rsidR="000158EC">
        <w:t xml:space="preserve">calories are </w:t>
      </w:r>
      <w:r>
        <w:t xml:space="preserve">more closely </w:t>
      </w:r>
      <w:r w:rsidR="000158EC">
        <w:t>link</w:t>
      </w:r>
      <w:r w:rsidR="00B521E5">
        <w:t>ed</w:t>
      </w:r>
      <w:r w:rsidR="000158EC">
        <w:t xml:space="preserve"> to t</w:t>
      </w:r>
      <w:r w:rsidR="00B521E5">
        <w:t>he quantity of food consum</w:t>
      </w:r>
      <w:r>
        <w:t>ed which</w:t>
      </w:r>
      <w:r w:rsidR="00B521E5">
        <w:t xml:space="preserve"> we suppose</w:t>
      </w:r>
      <w:r w:rsidR="000158EC">
        <w:t xml:space="preserve"> is eas</w:t>
      </w:r>
      <w:r>
        <w:t>ier</w:t>
      </w:r>
      <w:r w:rsidR="000158EC">
        <w:t xml:space="preserve"> to influence th</w:t>
      </w:r>
      <w:r>
        <w:t>an the nutritional diversity of crops grown</w:t>
      </w:r>
      <w:r w:rsidR="00B66E74">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t xml:space="preserve"> </w:t>
      </w:r>
      <w:r w:rsidR="00EB70E8">
        <w:t>Of the three exogenous variables tested, the number of different crops shows significant results for each model</w:t>
      </w:r>
      <w:r w:rsidR="00684A98">
        <w:t xml:space="preserve"> and similar results for the other exogenous variables in the model.  We therefore recommend using it as a measure of the overall nutritional and caloric health of a household.  </w:t>
      </w:r>
    </w:p>
    <w:p w14:paraId="0481AF28" w14:textId="77777777" w:rsidR="00F0766A" w:rsidRDefault="00F0766A" w:rsidP="00C13C50"/>
    <w:p w14:paraId="1F49AD37" w14:textId="56FFC98E" w:rsidR="009D2CF8" w:rsidRDefault="00AD0D74" w:rsidP="00C13C50">
      <w:pPr>
        <w:rPr>
          <w:i/>
          <w:u w:val="single"/>
        </w:rPr>
      </w:pPr>
      <w:r>
        <w:rPr>
          <w:i/>
          <w:u w:val="single"/>
        </w:rPr>
        <w:t>S</w:t>
      </w:r>
      <w:r w:rsidR="009D2CF8">
        <w:rPr>
          <w:i/>
          <w:u w:val="single"/>
        </w:rPr>
        <w:t xml:space="preserve">ubdivided </w:t>
      </w:r>
      <w:r w:rsidR="00193FF8">
        <w:rPr>
          <w:i/>
          <w:u w:val="single"/>
        </w:rPr>
        <w:t>income</w:t>
      </w:r>
      <w:r>
        <w:rPr>
          <w:i/>
          <w:u w:val="single"/>
        </w:rPr>
        <w:t xml:space="preserve"> and non-linear variables</w:t>
      </w:r>
    </w:p>
    <w:p w14:paraId="6CBAC190" w14:textId="77777777" w:rsidR="002C6F78" w:rsidRDefault="002C6F78" w:rsidP="007709FA">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66D8EA60" w14:textId="750C1CD3" w:rsidR="007709FA" w:rsidRDefault="007709FA" w:rsidP="007709FA">
      <w:pPr>
        <w:suppressAutoHyphens w:val="0"/>
        <w:spacing w:after="0"/>
        <w:rPr>
          <w:rFonts w:ascii="Times New Roman" w:hAnsi="Times New Roman"/>
          <w:i/>
          <w:sz w:val="22"/>
        </w:rPr>
      </w:pPr>
      <w:r>
        <w:rPr>
          <w:rFonts w:ascii="Times New Roman" w:hAnsi="Times New Roman"/>
          <w:i/>
          <w:sz w:val="22"/>
        </w:rPr>
        <w:lastRenderedPageBreak/>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tbl>
      <w:tblPr>
        <w:tblW w:w="10400" w:type="dxa"/>
        <w:tblInd w:w="93" w:type="dxa"/>
        <w:tblLook w:val="04A0" w:firstRow="1" w:lastRow="0" w:firstColumn="1" w:lastColumn="0" w:noHBand="0" w:noVBand="1"/>
      </w:tblPr>
      <w:tblGrid>
        <w:gridCol w:w="6320"/>
        <w:gridCol w:w="1300"/>
        <w:gridCol w:w="1300"/>
        <w:gridCol w:w="1480"/>
      </w:tblGrid>
      <w:tr w:rsidR="002C6F78" w:rsidRPr="002C6F78" w14:paraId="5B9D422F" w14:textId="77777777" w:rsidTr="002C6F78">
        <w:trPr>
          <w:trHeight w:val="300"/>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w:t>
            </w:r>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variable:</w:t>
            </w:r>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6F396F36" w14:textId="77777777" w:rsidTr="002C6F78">
        <w:trPr>
          <w:trHeight w:val="315"/>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480" w:type="dxa"/>
            <w:tcBorders>
              <w:top w:val="nil"/>
              <w:left w:val="nil"/>
              <w:bottom w:val="single" w:sz="4" w:space="0" w:color="auto"/>
              <w:right w:val="nil"/>
            </w:tcBorders>
            <w:shd w:val="clear" w:color="auto" w:fill="auto"/>
            <w:noWrap/>
            <w:vAlign w:val="bottom"/>
            <w:hideMark/>
          </w:tcPr>
          <w:p w14:paraId="77FAE53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 by HH</w:t>
            </w:r>
          </w:p>
        </w:tc>
      </w:tr>
      <w:tr w:rsidR="002C6F78" w:rsidRPr="002C6F78" w14:paraId="2772C31B" w14:textId="77777777" w:rsidTr="002C6F78">
        <w:trPr>
          <w:trHeight w:val="315"/>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xml:space="preserve">Number </w:t>
            </w:r>
            <w:proofErr w:type="spellStart"/>
            <w:r w:rsidRPr="002C6F78">
              <w:rPr>
                <w:rFonts w:ascii="Times New Roman" w:eastAsia="Times New Roman" w:hAnsi="Times New Roman"/>
                <w:color w:val="000000"/>
                <w:sz w:val="20"/>
                <w:szCs w:val="20"/>
                <w:lang w:eastAsia="en-GB"/>
              </w:rPr>
              <w:t>differerent</w:t>
            </w:r>
            <w:proofErr w:type="spellEnd"/>
            <w:r w:rsidRPr="002C6F78">
              <w:rPr>
                <w:rFonts w:ascii="Times New Roman" w:eastAsia="Times New Roman" w:hAnsi="Times New Roman"/>
                <w:color w:val="000000"/>
                <w:sz w:val="20"/>
                <w:szCs w:val="20"/>
                <w:lang w:eastAsia="en-GB"/>
              </w:rPr>
              <w:t xml:space="preserve"> crops produced by household</w:t>
            </w:r>
          </w:p>
        </w:tc>
        <w:tc>
          <w:tcPr>
            <w:tcW w:w="1300" w:type="dxa"/>
            <w:tcBorders>
              <w:top w:val="single" w:sz="4" w:space="0" w:color="auto"/>
              <w:left w:val="nil"/>
              <w:bottom w:val="nil"/>
              <w:right w:val="nil"/>
            </w:tcBorders>
            <w:shd w:val="clear" w:color="auto" w:fill="auto"/>
            <w:noWrap/>
            <w:vAlign w:val="bottom"/>
            <w:hideMark/>
          </w:tcPr>
          <w:p w14:paraId="1C25F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0.698***</w:t>
            </w:r>
          </w:p>
        </w:tc>
        <w:tc>
          <w:tcPr>
            <w:tcW w:w="1300" w:type="dxa"/>
            <w:tcBorders>
              <w:top w:val="single" w:sz="4" w:space="0" w:color="auto"/>
              <w:left w:val="nil"/>
              <w:bottom w:val="nil"/>
              <w:right w:val="nil"/>
            </w:tcBorders>
            <w:shd w:val="clear" w:color="auto" w:fill="auto"/>
            <w:noWrap/>
            <w:vAlign w:val="bottom"/>
            <w:hideMark/>
          </w:tcPr>
          <w:p w14:paraId="767E843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0.117***</w:t>
            </w:r>
          </w:p>
        </w:tc>
        <w:tc>
          <w:tcPr>
            <w:tcW w:w="1480" w:type="dxa"/>
            <w:tcBorders>
              <w:top w:val="single" w:sz="4" w:space="0" w:color="auto"/>
              <w:left w:val="nil"/>
              <w:bottom w:val="nil"/>
              <w:right w:val="nil"/>
            </w:tcBorders>
            <w:shd w:val="clear" w:color="auto" w:fill="auto"/>
            <w:noWrap/>
            <w:vAlign w:val="bottom"/>
            <w:hideMark/>
          </w:tcPr>
          <w:p w14:paraId="6EA412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2,292.087***</w:t>
            </w:r>
          </w:p>
        </w:tc>
      </w:tr>
      <w:tr w:rsidR="002C6F78" w:rsidRPr="002C6F78" w14:paraId="4CFD882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8B39A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1D4B78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(0.144)</w:t>
            </w:r>
          </w:p>
        </w:tc>
        <w:tc>
          <w:tcPr>
            <w:tcW w:w="1300" w:type="dxa"/>
            <w:tcBorders>
              <w:top w:val="nil"/>
              <w:left w:val="nil"/>
              <w:bottom w:val="nil"/>
              <w:right w:val="nil"/>
            </w:tcBorders>
            <w:shd w:val="clear" w:color="auto" w:fill="auto"/>
            <w:noWrap/>
            <w:vAlign w:val="bottom"/>
            <w:hideMark/>
          </w:tcPr>
          <w:p w14:paraId="734E16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480" w:type="dxa"/>
            <w:tcBorders>
              <w:top w:val="nil"/>
              <w:left w:val="nil"/>
              <w:bottom w:val="nil"/>
              <w:right w:val="nil"/>
            </w:tcBorders>
            <w:shd w:val="clear" w:color="auto" w:fill="auto"/>
            <w:noWrap/>
            <w:vAlign w:val="bottom"/>
            <w:hideMark/>
          </w:tcPr>
          <w:p w14:paraId="15BE9F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(508.079)</w:t>
            </w:r>
          </w:p>
        </w:tc>
      </w:tr>
      <w:tr w:rsidR="002C6F78" w:rsidRPr="002C6F78" w14:paraId="5B2893C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55DE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300" w:type="dxa"/>
            <w:tcBorders>
              <w:top w:val="nil"/>
              <w:left w:val="nil"/>
              <w:bottom w:val="nil"/>
              <w:right w:val="nil"/>
            </w:tcBorders>
            <w:shd w:val="clear" w:color="auto" w:fill="auto"/>
            <w:noWrap/>
            <w:vAlign w:val="bottom"/>
            <w:hideMark/>
          </w:tcPr>
          <w:p w14:paraId="6E6B8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0.396***</w:t>
            </w:r>
          </w:p>
        </w:tc>
        <w:tc>
          <w:tcPr>
            <w:tcW w:w="1300" w:type="dxa"/>
            <w:tcBorders>
              <w:top w:val="nil"/>
              <w:left w:val="nil"/>
              <w:bottom w:val="nil"/>
              <w:right w:val="nil"/>
            </w:tcBorders>
            <w:shd w:val="clear" w:color="auto" w:fill="auto"/>
            <w:noWrap/>
            <w:vAlign w:val="bottom"/>
            <w:hideMark/>
          </w:tcPr>
          <w:p w14:paraId="2F57E9A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0.020**</w:t>
            </w:r>
          </w:p>
        </w:tc>
        <w:tc>
          <w:tcPr>
            <w:tcW w:w="1480" w:type="dxa"/>
            <w:tcBorders>
              <w:top w:val="nil"/>
              <w:left w:val="nil"/>
              <w:bottom w:val="nil"/>
              <w:right w:val="nil"/>
            </w:tcBorders>
            <w:shd w:val="clear" w:color="auto" w:fill="auto"/>
            <w:noWrap/>
            <w:vAlign w:val="bottom"/>
            <w:hideMark/>
          </w:tcPr>
          <w:p w14:paraId="5AAA87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5,683.600***</w:t>
            </w:r>
          </w:p>
        </w:tc>
      </w:tr>
      <w:tr w:rsidR="002C6F78" w:rsidRPr="002C6F78" w14:paraId="672126F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EBAC8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1E9D98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(0.087)</w:t>
            </w:r>
          </w:p>
        </w:tc>
        <w:tc>
          <w:tcPr>
            <w:tcW w:w="1300" w:type="dxa"/>
            <w:tcBorders>
              <w:top w:val="nil"/>
              <w:left w:val="nil"/>
              <w:bottom w:val="nil"/>
              <w:right w:val="nil"/>
            </w:tcBorders>
            <w:shd w:val="clear" w:color="auto" w:fill="auto"/>
            <w:noWrap/>
            <w:vAlign w:val="bottom"/>
            <w:hideMark/>
          </w:tcPr>
          <w:p w14:paraId="1EF3046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480" w:type="dxa"/>
            <w:tcBorders>
              <w:top w:val="nil"/>
              <w:left w:val="nil"/>
              <w:bottom w:val="nil"/>
              <w:right w:val="nil"/>
            </w:tcBorders>
            <w:shd w:val="clear" w:color="auto" w:fill="auto"/>
            <w:noWrap/>
            <w:vAlign w:val="bottom"/>
            <w:hideMark/>
          </w:tcPr>
          <w:p w14:paraId="6BFD152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(308.673)</w:t>
            </w:r>
          </w:p>
        </w:tc>
      </w:tr>
      <w:tr w:rsidR="002C6F78" w:rsidRPr="002C6F78" w14:paraId="7946703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DE011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Gender head household</w:t>
            </w:r>
          </w:p>
        </w:tc>
        <w:tc>
          <w:tcPr>
            <w:tcW w:w="1300" w:type="dxa"/>
            <w:tcBorders>
              <w:top w:val="nil"/>
              <w:left w:val="nil"/>
              <w:bottom w:val="nil"/>
              <w:right w:val="nil"/>
            </w:tcBorders>
            <w:shd w:val="clear" w:color="auto" w:fill="auto"/>
            <w:noWrap/>
            <w:vAlign w:val="bottom"/>
            <w:hideMark/>
          </w:tcPr>
          <w:p w14:paraId="180CDB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-0.151</w:t>
            </w:r>
          </w:p>
        </w:tc>
        <w:tc>
          <w:tcPr>
            <w:tcW w:w="1300" w:type="dxa"/>
            <w:tcBorders>
              <w:top w:val="nil"/>
              <w:left w:val="nil"/>
              <w:bottom w:val="nil"/>
              <w:right w:val="nil"/>
            </w:tcBorders>
            <w:shd w:val="clear" w:color="auto" w:fill="auto"/>
            <w:noWrap/>
            <w:vAlign w:val="bottom"/>
            <w:hideMark/>
          </w:tcPr>
          <w:p w14:paraId="40519D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-0.039</w:t>
            </w:r>
          </w:p>
        </w:tc>
        <w:tc>
          <w:tcPr>
            <w:tcW w:w="1480" w:type="dxa"/>
            <w:tcBorders>
              <w:top w:val="nil"/>
              <w:left w:val="nil"/>
              <w:bottom w:val="nil"/>
              <w:right w:val="nil"/>
            </w:tcBorders>
            <w:shd w:val="clear" w:color="auto" w:fill="auto"/>
            <w:noWrap/>
            <w:vAlign w:val="bottom"/>
            <w:hideMark/>
          </w:tcPr>
          <w:p w14:paraId="160C8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6,156.332**</w:t>
            </w:r>
          </w:p>
        </w:tc>
      </w:tr>
      <w:tr w:rsidR="002C6F78" w:rsidRPr="002C6F78" w14:paraId="1C34998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1E4CAB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E5D2B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(0.701)</w:t>
            </w:r>
          </w:p>
        </w:tc>
        <w:tc>
          <w:tcPr>
            <w:tcW w:w="1300" w:type="dxa"/>
            <w:tcBorders>
              <w:top w:val="nil"/>
              <w:left w:val="nil"/>
              <w:bottom w:val="nil"/>
              <w:right w:val="nil"/>
            </w:tcBorders>
            <w:shd w:val="clear" w:color="auto" w:fill="auto"/>
            <w:noWrap/>
            <w:vAlign w:val="bottom"/>
            <w:hideMark/>
          </w:tcPr>
          <w:p w14:paraId="576B84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(0.064)</w:t>
            </w:r>
          </w:p>
        </w:tc>
        <w:tc>
          <w:tcPr>
            <w:tcW w:w="1480" w:type="dxa"/>
            <w:tcBorders>
              <w:top w:val="nil"/>
              <w:left w:val="nil"/>
              <w:bottom w:val="nil"/>
              <w:right w:val="nil"/>
            </w:tcBorders>
            <w:shd w:val="clear" w:color="auto" w:fill="auto"/>
            <w:noWrap/>
            <w:vAlign w:val="bottom"/>
            <w:hideMark/>
          </w:tcPr>
          <w:p w14:paraId="52C64AE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(2,476.968)</w:t>
            </w:r>
          </w:p>
        </w:tc>
      </w:tr>
      <w:tr w:rsidR="002C6F78" w:rsidRPr="002C6F78" w14:paraId="5B8CCED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8F26B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household head</w:t>
            </w:r>
          </w:p>
        </w:tc>
        <w:tc>
          <w:tcPr>
            <w:tcW w:w="1300" w:type="dxa"/>
            <w:tcBorders>
              <w:top w:val="nil"/>
              <w:left w:val="nil"/>
              <w:bottom w:val="nil"/>
              <w:right w:val="nil"/>
            </w:tcBorders>
            <w:shd w:val="clear" w:color="auto" w:fill="auto"/>
            <w:noWrap/>
            <w:vAlign w:val="bottom"/>
            <w:hideMark/>
          </w:tcPr>
          <w:p w14:paraId="7703412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-0.037*</w:t>
            </w:r>
          </w:p>
        </w:tc>
        <w:tc>
          <w:tcPr>
            <w:tcW w:w="1300" w:type="dxa"/>
            <w:tcBorders>
              <w:top w:val="nil"/>
              <w:left w:val="nil"/>
              <w:bottom w:val="nil"/>
              <w:right w:val="nil"/>
            </w:tcBorders>
            <w:shd w:val="clear" w:color="auto" w:fill="auto"/>
            <w:noWrap/>
            <w:vAlign w:val="bottom"/>
            <w:hideMark/>
          </w:tcPr>
          <w:p w14:paraId="52E728F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480" w:type="dxa"/>
            <w:tcBorders>
              <w:top w:val="nil"/>
              <w:left w:val="nil"/>
              <w:bottom w:val="nil"/>
              <w:right w:val="nil"/>
            </w:tcBorders>
            <w:shd w:val="clear" w:color="auto" w:fill="auto"/>
            <w:noWrap/>
            <w:vAlign w:val="bottom"/>
            <w:hideMark/>
          </w:tcPr>
          <w:p w14:paraId="091A93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-176.294**</w:t>
            </w:r>
          </w:p>
        </w:tc>
      </w:tr>
      <w:tr w:rsidR="002C6F78" w:rsidRPr="002C6F78" w14:paraId="6344E1C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3E899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D568E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300" w:type="dxa"/>
            <w:tcBorders>
              <w:top w:val="nil"/>
              <w:left w:val="nil"/>
              <w:bottom w:val="nil"/>
              <w:right w:val="nil"/>
            </w:tcBorders>
            <w:shd w:val="clear" w:color="auto" w:fill="auto"/>
            <w:noWrap/>
            <w:vAlign w:val="bottom"/>
            <w:hideMark/>
          </w:tcPr>
          <w:p w14:paraId="0C95A4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63DE53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(74.188)</w:t>
            </w:r>
          </w:p>
        </w:tc>
      </w:tr>
      <w:tr w:rsidR="002C6F78" w:rsidRPr="002C6F78" w14:paraId="4FD34490"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496D0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household head</w:t>
            </w:r>
          </w:p>
        </w:tc>
        <w:tc>
          <w:tcPr>
            <w:tcW w:w="1300" w:type="dxa"/>
            <w:tcBorders>
              <w:top w:val="nil"/>
              <w:left w:val="nil"/>
              <w:bottom w:val="nil"/>
              <w:right w:val="nil"/>
            </w:tcBorders>
            <w:shd w:val="clear" w:color="auto" w:fill="auto"/>
            <w:noWrap/>
            <w:vAlign w:val="bottom"/>
            <w:hideMark/>
          </w:tcPr>
          <w:p w14:paraId="08C23CF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0.103***</w:t>
            </w:r>
          </w:p>
        </w:tc>
        <w:tc>
          <w:tcPr>
            <w:tcW w:w="1300" w:type="dxa"/>
            <w:tcBorders>
              <w:top w:val="nil"/>
              <w:left w:val="nil"/>
              <w:bottom w:val="nil"/>
              <w:right w:val="nil"/>
            </w:tcBorders>
            <w:shd w:val="clear" w:color="auto" w:fill="auto"/>
            <w:noWrap/>
            <w:vAlign w:val="bottom"/>
            <w:hideMark/>
          </w:tcPr>
          <w:p w14:paraId="1EA8C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480" w:type="dxa"/>
            <w:tcBorders>
              <w:top w:val="nil"/>
              <w:left w:val="nil"/>
              <w:bottom w:val="nil"/>
              <w:right w:val="nil"/>
            </w:tcBorders>
            <w:shd w:val="clear" w:color="auto" w:fill="auto"/>
            <w:noWrap/>
            <w:vAlign w:val="bottom"/>
            <w:hideMark/>
          </w:tcPr>
          <w:p w14:paraId="4BC140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-167.754*</w:t>
            </w:r>
          </w:p>
        </w:tc>
      </w:tr>
      <w:tr w:rsidR="002C6F78" w:rsidRPr="002C6F78" w14:paraId="6B3B94C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6FA23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53681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(0.027)</w:t>
            </w:r>
          </w:p>
        </w:tc>
        <w:tc>
          <w:tcPr>
            <w:tcW w:w="1300" w:type="dxa"/>
            <w:tcBorders>
              <w:top w:val="nil"/>
              <w:left w:val="nil"/>
              <w:bottom w:val="nil"/>
              <w:right w:val="nil"/>
            </w:tcBorders>
            <w:shd w:val="clear" w:color="auto" w:fill="auto"/>
            <w:noWrap/>
            <w:vAlign w:val="bottom"/>
            <w:hideMark/>
          </w:tcPr>
          <w:p w14:paraId="47096E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4FD9A2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(95.235)</w:t>
            </w:r>
          </w:p>
        </w:tc>
      </w:tr>
      <w:tr w:rsidR="002C6F78" w:rsidRPr="002C6F78" w14:paraId="5A02339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7C7DB2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300" w:type="dxa"/>
            <w:tcBorders>
              <w:top w:val="nil"/>
              <w:left w:val="nil"/>
              <w:bottom w:val="nil"/>
              <w:right w:val="nil"/>
            </w:tcBorders>
            <w:shd w:val="clear" w:color="auto" w:fill="auto"/>
            <w:noWrap/>
            <w:vAlign w:val="bottom"/>
            <w:hideMark/>
          </w:tcPr>
          <w:p w14:paraId="792E61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300" w:type="dxa"/>
            <w:tcBorders>
              <w:top w:val="nil"/>
              <w:left w:val="nil"/>
              <w:bottom w:val="nil"/>
              <w:right w:val="nil"/>
            </w:tcBorders>
            <w:shd w:val="clear" w:color="auto" w:fill="auto"/>
            <w:noWrap/>
            <w:vAlign w:val="bottom"/>
            <w:hideMark/>
          </w:tcPr>
          <w:p w14:paraId="035C3D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04A8C7B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43.480***</w:t>
            </w:r>
          </w:p>
        </w:tc>
      </w:tr>
      <w:tr w:rsidR="002C6F78" w:rsidRPr="002C6F78" w14:paraId="6077C1F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181C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B38BB0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300" w:type="dxa"/>
            <w:tcBorders>
              <w:top w:val="nil"/>
              <w:left w:val="nil"/>
              <w:bottom w:val="nil"/>
              <w:right w:val="nil"/>
            </w:tcBorders>
            <w:shd w:val="clear" w:color="auto" w:fill="auto"/>
            <w:noWrap/>
            <w:vAlign w:val="bottom"/>
            <w:hideMark/>
          </w:tcPr>
          <w:p w14:paraId="1A6C34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44287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(2.622)</w:t>
            </w:r>
          </w:p>
        </w:tc>
      </w:tr>
      <w:tr w:rsidR="002C6F78" w:rsidRPr="002C6F78" w14:paraId="7CAC32A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D58D8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roofErr w:type="spellStart"/>
            <w:r w:rsidRPr="002C6F78">
              <w:rPr>
                <w:rFonts w:ascii="Times New Roman" w:eastAsia="Times New Roman" w:hAnsi="Times New Roman"/>
                <w:color w:val="000000"/>
                <w:sz w:val="20"/>
                <w:szCs w:val="20"/>
                <w:lang w:eastAsia="en-GB"/>
              </w:rPr>
              <w:t>Nonfood</w:t>
            </w:r>
            <w:proofErr w:type="spellEnd"/>
            <w:r w:rsidRPr="002C6F78">
              <w:rPr>
                <w:rFonts w:ascii="Times New Roman" w:eastAsia="Times New Roman" w:hAnsi="Times New Roman"/>
                <w:color w:val="000000"/>
                <w:sz w:val="20"/>
                <w:szCs w:val="20"/>
                <w:lang w:eastAsia="en-GB"/>
              </w:rPr>
              <w:t xml:space="preserve"> expenditure</w:t>
            </w:r>
          </w:p>
        </w:tc>
        <w:tc>
          <w:tcPr>
            <w:tcW w:w="1300" w:type="dxa"/>
            <w:tcBorders>
              <w:top w:val="nil"/>
              <w:left w:val="nil"/>
              <w:bottom w:val="nil"/>
              <w:right w:val="nil"/>
            </w:tcBorders>
            <w:shd w:val="clear" w:color="auto" w:fill="auto"/>
            <w:noWrap/>
            <w:vAlign w:val="bottom"/>
            <w:hideMark/>
          </w:tcPr>
          <w:p w14:paraId="04646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300" w:type="dxa"/>
            <w:tcBorders>
              <w:top w:val="nil"/>
              <w:left w:val="nil"/>
              <w:bottom w:val="nil"/>
              <w:right w:val="nil"/>
            </w:tcBorders>
            <w:shd w:val="clear" w:color="auto" w:fill="auto"/>
            <w:noWrap/>
            <w:vAlign w:val="bottom"/>
            <w:hideMark/>
          </w:tcPr>
          <w:p w14:paraId="19D063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6A98A2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1.512</w:t>
            </w:r>
          </w:p>
        </w:tc>
      </w:tr>
      <w:tr w:rsidR="002C6F78" w:rsidRPr="002C6F78" w14:paraId="41A43D9D"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520FA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D36F0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0FBBA6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(0.00005)</w:t>
            </w:r>
          </w:p>
        </w:tc>
        <w:tc>
          <w:tcPr>
            <w:tcW w:w="1480" w:type="dxa"/>
            <w:tcBorders>
              <w:top w:val="nil"/>
              <w:left w:val="nil"/>
              <w:bottom w:val="nil"/>
              <w:right w:val="nil"/>
            </w:tcBorders>
            <w:shd w:val="clear" w:color="auto" w:fill="auto"/>
            <w:noWrap/>
            <w:vAlign w:val="bottom"/>
            <w:hideMark/>
          </w:tcPr>
          <w:p w14:paraId="2CFB59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(1.750)</w:t>
            </w:r>
          </w:p>
        </w:tc>
      </w:tr>
      <w:tr w:rsidR="002C6F78" w:rsidRPr="002C6F78" w14:paraId="1E35A9D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4DC94E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Agricultural income</w:t>
            </w:r>
          </w:p>
        </w:tc>
        <w:tc>
          <w:tcPr>
            <w:tcW w:w="1300" w:type="dxa"/>
            <w:tcBorders>
              <w:top w:val="nil"/>
              <w:left w:val="nil"/>
              <w:bottom w:val="nil"/>
              <w:right w:val="nil"/>
            </w:tcBorders>
            <w:shd w:val="clear" w:color="auto" w:fill="auto"/>
            <w:noWrap/>
            <w:vAlign w:val="bottom"/>
            <w:hideMark/>
          </w:tcPr>
          <w:p w14:paraId="2D48B50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5955FB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52A4FA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0.391</w:t>
            </w:r>
          </w:p>
        </w:tc>
      </w:tr>
      <w:tr w:rsidR="002C6F78" w:rsidRPr="002C6F78" w14:paraId="5B83F0CE"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C084A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3ACD5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4893E8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6D4A6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(0.290)</w:t>
            </w:r>
          </w:p>
        </w:tc>
      </w:tr>
      <w:tr w:rsidR="002C6F78" w:rsidRPr="002C6F78" w14:paraId="7A82BF8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FB9F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roofErr w:type="spellStart"/>
            <w:r w:rsidRPr="002C6F78">
              <w:rPr>
                <w:rFonts w:ascii="Times New Roman" w:eastAsia="Times New Roman" w:hAnsi="Times New Roman"/>
                <w:color w:val="000000"/>
                <w:sz w:val="20"/>
                <w:szCs w:val="20"/>
                <w:lang w:eastAsia="en-GB"/>
              </w:rPr>
              <w:t>NonAgricultural</w:t>
            </w:r>
            <w:proofErr w:type="spellEnd"/>
            <w:r w:rsidRPr="002C6F78">
              <w:rPr>
                <w:rFonts w:ascii="Times New Roman" w:eastAsia="Times New Roman" w:hAnsi="Times New Roman"/>
                <w:color w:val="000000"/>
                <w:sz w:val="20"/>
                <w:szCs w:val="20"/>
                <w:lang w:eastAsia="en-GB"/>
              </w:rPr>
              <w:t xml:space="preserve"> income</w:t>
            </w:r>
          </w:p>
        </w:tc>
        <w:tc>
          <w:tcPr>
            <w:tcW w:w="1300" w:type="dxa"/>
            <w:tcBorders>
              <w:top w:val="nil"/>
              <w:left w:val="nil"/>
              <w:bottom w:val="nil"/>
              <w:right w:val="nil"/>
            </w:tcBorders>
            <w:shd w:val="clear" w:color="auto" w:fill="auto"/>
            <w:noWrap/>
            <w:vAlign w:val="bottom"/>
            <w:hideMark/>
          </w:tcPr>
          <w:p w14:paraId="4D3F22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300" w:type="dxa"/>
            <w:tcBorders>
              <w:top w:val="nil"/>
              <w:left w:val="nil"/>
              <w:bottom w:val="nil"/>
              <w:right w:val="nil"/>
            </w:tcBorders>
            <w:shd w:val="clear" w:color="auto" w:fill="auto"/>
            <w:noWrap/>
            <w:vAlign w:val="bottom"/>
            <w:hideMark/>
          </w:tcPr>
          <w:p w14:paraId="0A1DF3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3A0C07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-5.549</w:t>
            </w:r>
          </w:p>
        </w:tc>
      </w:tr>
      <w:tr w:rsidR="002C6F78" w:rsidRPr="002C6F78" w14:paraId="14EAB56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4FA11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870FC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300" w:type="dxa"/>
            <w:tcBorders>
              <w:top w:val="nil"/>
              <w:left w:val="nil"/>
              <w:bottom w:val="nil"/>
              <w:right w:val="nil"/>
            </w:tcBorders>
            <w:shd w:val="clear" w:color="auto" w:fill="auto"/>
            <w:noWrap/>
            <w:vAlign w:val="bottom"/>
            <w:hideMark/>
          </w:tcPr>
          <w:p w14:paraId="71836F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(0.0003)</w:t>
            </w:r>
          </w:p>
        </w:tc>
        <w:tc>
          <w:tcPr>
            <w:tcW w:w="1480" w:type="dxa"/>
            <w:tcBorders>
              <w:top w:val="nil"/>
              <w:left w:val="nil"/>
              <w:bottom w:val="nil"/>
              <w:right w:val="nil"/>
            </w:tcBorders>
            <w:shd w:val="clear" w:color="auto" w:fill="auto"/>
            <w:noWrap/>
            <w:vAlign w:val="bottom"/>
            <w:hideMark/>
          </w:tcPr>
          <w:p w14:paraId="5A4E9D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(10.792)</w:t>
            </w:r>
          </w:p>
        </w:tc>
      </w:tr>
      <w:tr w:rsidR="002C6F78" w:rsidRPr="002C6F78" w14:paraId="7415412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3D786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Property income</w:t>
            </w:r>
          </w:p>
        </w:tc>
        <w:tc>
          <w:tcPr>
            <w:tcW w:w="1300" w:type="dxa"/>
            <w:tcBorders>
              <w:top w:val="nil"/>
              <w:left w:val="nil"/>
              <w:bottom w:val="nil"/>
              <w:right w:val="nil"/>
            </w:tcBorders>
            <w:shd w:val="clear" w:color="auto" w:fill="auto"/>
            <w:noWrap/>
            <w:vAlign w:val="bottom"/>
            <w:hideMark/>
          </w:tcPr>
          <w:p w14:paraId="503FB3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36D3FB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-0.00000</w:t>
            </w:r>
          </w:p>
        </w:tc>
        <w:tc>
          <w:tcPr>
            <w:tcW w:w="1480" w:type="dxa"/>
            <w:tcBorders>
              <w:top w:val="nil"/>
              <w:left w:val="nil"/>
              <w:bottom w:val="nil"/>
              <w:right w:val="nil"/>
            </w:tcBorders>
            <w:shd w:val="clear" w:color="auto" w:fill="auto"/>
            <w:noWrap/>
            <w:vAlign w:val="bottom"/>
            <w:hideMark/>
          </w:tcPr>
          <w:p w14:paraId="7D6704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-0.843**</w:t>
            </w:r>
          </w:p>
        </w:tc>
      </w:tr>
      <w:tr w:rsidR="002C6F78" w:rsidRPr="002C6F78" w14:paraId="0EBD366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E7111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2B03C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3DFC19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0B6A79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(0.408)</w:t>
            </w:r>
          </w:p>
        </w:tc>
      </w:tr>
      <w:tr w:rsidR="002C6F78" w:rsidRPr="002C6F78" w14:paraId="4585BFEA"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DBD6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Investments</w:t>
            </w:r>
          </w:p>
        </w:tc>
        <w:tc>
          <w:tcPr>
            <w:tcW w:w="1300" w:type="dxa"/>
            <w:tcBorders>
              <w:top w:val="nil"/>
              <w:left w:val="nil"/>
              <w:bottom w:val="nil"/>
              <w:right w:val="nil"/>
            </w:tcBorders>
            <w:shd w:val="clear" w:color="auto" w:fill="auto"/>
            <w:noWrap/>
            <w:vAlign w:val="bottom"/>
            <w:hideMark/>
          </w:tcPr>
          <w:p w14:paraId="0BCCF6E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5127DF3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-0.00003</w:t>
            </w:r>
          </w:p>
        </w:tc>
        <w:tc>
          <w:tcPr>
            <w:tcW w:w="1480" w:type="dxa"/>
            <w:tcBorders>
              <w:top w:val="nil"/>
              <w:left w:val="nil"/>
              <w:bottom w:val="nil"/>
              <w:right w:val="nil"/>
            </w:tcBorders>
            <w:shd w:val="clear" w:color="auto" w:fill="auto"/>
            <w:noWrap/>
            <w:vAlign w:val="bottom"/>
            <w:hideMark/>
          </w:tcPr>
          <w:p w14:paraId="01AC2E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-3.105***</w:t>
            </w:r>
          </w:p>
        </w:tc>
      </w:tr>
      <w:tr w:rsidR="002C6F78" w:rsidRPr="002C6F78" w14:paraId="5C534D6E"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7203D4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6ADC23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1A3AEF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620B08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(0.822)</w:t>
            </w:r>
          </w:p>
        </w:tc>
      </w:tr>
      <w:tr w:rsidR="002C6F78" w:rsidRPr="002C6F78" w14:paraId="145F76F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2CE50C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Transfers</w:t>
            </w:r>
          </w:p>
        </w:tc>
        <w:tc>
          <w:tcPr>
            <w:tcW w:w="1300" w:type="dxa"/>
            <w:tcBorders>
              <w:top w:val="nil"/>
              <w:left w:val="nil"/>
              <w:bottom w:val="nil"/>
              <w:right w:val="nil"/>
            </w:tcBorders>
            <w:shd w:val="clear" w:color="auto" w:fill="auto"/>
            <w:noWrap/>
            <w:vAlign w:val="bottom"/>
            <w:hideMark/>
          </w:tcPr>
          <w:p w14:paraId="3FFC9C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59178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767C29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0.497</w:t>
            </w:r>
          </w:p>
        </w:tc>
      </w:tr>
      <w:tr w:rsidR="002C6F78" w:rsidRPr="002C6F78" w14:paraId="6B68BA8D"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D633C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531FFC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0D27BD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489DDE5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r>
      <w:tr w:rsidR="002C6F78" w:rsidRPr="002C6F78" w14:paraId="4D3A269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BC99D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300" w:type="dxa"/>
            <w:tcBorders>
              <w:top w:val="nil"/>
              <w:left w:val="nil"/>
              <w:bottom w:val="nil"/>
              <w:right w:val="nil"/>
            </w:tcBorders>
            <w:shd w:val="clear" w:color="auto" w:fill="auto"/>
            <w:noWrap/>
            <w:vAlign w:val="bottom"/>
            <w:hideMark/>
          </w:tcPr>
          <w:p w14:paraId="70AAF4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300" w:type="dxa"/>
            <w:tcBorders>
              <w:top w:val="nil"/>
              <w:left w:val="nil"/>
              <w:bottom w:val="nil"/>
              <w:right w:val="nil"/>
            </w:tcBorders>
            <w:shd w:val="clear" w:color="auto" w:fill="auto"/>
            <w:noWrap/>
            <w:vAlign w:val="bottom"/>
            <w:hideMark/>
          </w:tcPr>
          <w:p w14:paraId="6965B47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480" w:type="dxa"/>
            <w:tcBorders>
              <w:top w:val="nil"/>
              <w:left w:val="nil"/>
              <w:bottom w:val="nil"/>
              <w:right w:val="nil"/>
            </w:tcBorders>
            <w:shd w:val="clear" w:color="auto" w:fill="auto"/>
            <w:noWrap/>
            <w:vAlign w:val="bottom"/>
            <w:hideMark/>
          </w:tcPr>
          <w:p w14:paraId="7DCA19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115.182***</w:t>
            </w:r>
          </w:p>
        </w:tc>
      </w:tr>
      <w:tr w:rsidR="002C6F78" w:rsidRPr="002C6F78" w14:paraId="5401A19A"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AE689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92F30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300" w:type="dxa"/>
            <w:tcBorders>
              <w:top w:val="nil"/>
              <w:left w:val="nil"/>
              <w:bottom w:val="nil"/>
              <w:right w:val="nil"/>
            </w:tcBorders>
            <w:shd w:val="clear" w:color="auto" w:fill="auto"/>
            <w:noWrap/>
            <w:vAlign w:val="bottom"/>
            <w:hideMark/>
          </w:tcPr>
          <w:p w14:paraId="72699D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480" w:type="dxa"/>
            <w:tcBorders>
              <w:top w:val="nil"/>
              <w:left w:val="nil"/>
              <w:bottom w:val="nil"/>
              <w:right w:val="nil"/>
            </w:tcBorders>
            <w:shd w:val="clear" w:color="auto" w:fill="auto"/>
            <w:noWrap/>
            <w:vAlign w:val="bottom"/>
            <w:hideMark/>
          </w:tcPr>
          <w:p w14:paraId="58DA91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(44.013)</w:t>
            </w:r>
          </w:p>
        </w:tc>
      </w:tr>
      <w:tr w:rsidR="002C6F78" w:rsidRPr="002C6F78" w14:paraId="1C868D6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DA17AB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food consumed own production</w:t>
            </w:r>
          </w:p>
        </w:tc>
        <w:tc>
          <w:tcPr>
            <w:tcW w:w="1300" w:type="dxa"/>
            <w:tcBorders>
              <w:top w:val="nil"/>
              <w:left w:val="nil"/>
              <w:bottom w:val="nil"/>
              <w:right w:val="nil"/>
            </w:tcBorders>
            <w:shd w:val="clear" w:color="auto" w:fill="auto"/>
            <w:noWrap/>
            <w:vAlign w:val="bottom"/>
            <w:hideMark/>
          </w:tcPr>
          <w:p w14:paraId="16EEB7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10.392***</w:t>
            </w:r>
          </w:p>
        </w:tc>
        <w:tc>
          <w:tcPr>
            <w:tcW w:w="1300" w:type="dxa"/>
            <w:tcBorders>
              <w:top w:val="nil"/>
              <w:left w:val="nil"/>
              <w:bottom w:val="nil"/>
              <w:right w:val="nil"/>
            </w:tcBorders>
            <w:shd w:val="clear" w:color="auto" w:fill="auto"/>
            <w:noWrap/>
            <w:vAlign w:val="bottom"/>
            <w:hideMark/>
          </w:tcPr>
          <w:p w14:paraId="5EF4E4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-0.547***</w:t>
            </w:r>
          </w:p>
        </w:tc>
        <w:tc>
          <w:tcPr>
            <w:tcW w:w="1480" w:type="dxa"/>
            <w:tcBorders>
              <w:top w:val="nil"/>
              <w:left w:val="nil"/>
              <w:bottom w:val="nil"/>
              <w:right w:val="nil"/>
            </w:tcBorders>
            <w:shd w:val="clear" w:color="auto" w:fill="auto"/>
            <w:noWrap/>
            <w:vAlign w:val="bottom"/>
            <w:hideMark/>
          </w:tcPr>
          <w:p w14:paraId="73EB14B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39,848.070***</w:t>
            </w:r>
          </w:p>
        </w:tc>
      </w:tr>
      <w:tr w:rsidR="002C6F78" w:rsidRPr="002C6F78" w14:paraId="019AF21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0EB18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60AA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(1.662)</w:t>
            </w:r>
          </w:p>
        </w:tc>
        <w:tc>
          <w:tcPr>
            <w:tcW w:w="1300" w:type="dxa"/>
            <w:tcBorders>
              <w:top w:val="nil"/>
              <w:left w:val="nil"/>
              <w:bottom w:val="nil"/>
              <w:right w:val="nil"/>
            </w:tcBorders>
            <w:shd w:val="clear" w:color="auto" w:fill="auto"/>
            <w:noWrap/>
            <w:vAlign w:val="bottom"/>
            <w:hideMark/>
          </w:tcPr>
          <w:p w14:paraId="61ACD7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(0.152)</w:t>
            </w:r>
          </w:p>
        </w:tc>
        <w:tc>
          <w:tcPr>
            <w:tcW w:w="1480" w:type="dxa"/>
            <w:tcBorders>
              <w:top w:val="nil"/>
              <w:left w:val="nil"/>
              <w:bottom w:val="nil"/>
              <w:right w:val="nil"/>
            </w:tcBorders>
            <w:shd w:val="clear" w:color="auto" w:fill="auto"/>
            <w:noWrap/>
            <w:vAlign w:val="bottom"/>
            <w:hideMark/>
          </w:tcPr>
          <w:p w14:paraId="3ED4B7C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(5,888.364)</w:t>
            </w:r>
          </w:p>
        </w:tc>
      </w:tr>
      <w:tr w:rsidR="002C6F78" w:rsidRPr="002C6F78" w14:paraId="6A3F9BF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045F0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xml:space="preserve">Number different </w:t>
            </w:r>
            <w:proofErr w:type="spellStart"/>
            <w:r w:rsidRPr="002C6F78">
              <w:rPr>
                <w:rFonts w:ascii="Times New Roman" w:eastAsia="Times New Roman" w:hAnsi="Times New Roman"/>
                <w:color w:val="000000"/>
                <w:sz w:val="20"/>
                <w:szCs w:val="20"/>
                <w:lang w:eastAsia="en-GB"/>
              </w:rPr>
              <w:t>nonagricultural</w:t>
            </w:r>
            <w:proofErr w:type="spellEnd"/>
            <w:r w:rsidRPr="002C6F78">
              <w:rPr>
                <w:rFonts w:ascii="Times New Roman" w:eastAsia="Times New Roman" w:hAnsi="Times New Roman"/>
                <w:color w:val="000000"/>
                <w:sz w:val="20"/>
                <w:szCs w:val="20"/>
                <w:lang w:eastAsia="en-GB"/>
              </w:rPr>
              <w:t xml:space="preserve"> income sources</w:t>
            </w:r>
          </w:p>
        </w:tc>
        <w:tc>
          <w:tcPr>
            <w:tcW w:w="1300" w:type="dxa"/>
            <w:tcBorders>
              <w:top w:val="nil"/>
              <w:left w:val="nil"/>
              <w:bottom w:val="nil"/>
              <w:right w:val="nil"/>
            </w:tcBorders>
            <w:shd w:val="clear" w:color="auto" w:fill="auto"/>
            <w:noWrap/>
            <w:vAlign w:val="bottom"/>
            <w:hideMark/>
          </w:tcPr>
          <w:p w14:paraId="062B85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1.534***</w:t>
            </w:r>
          </w:p>
        </w:tc>
        <w:tc>
          <w:tcPr>
            <w:tcW w:w="1300" w:type="dxa"/>
            <w:tcBorders>
              <w:top w:val="nil"/>
              <w:left w:val="nil"/>
              <w:bottom w:val="nil"/>
              <w:right w:val="nil"/>
            </w:tcBorders>
            <w:shd w:val="clear" w:color="auto" w:fill="auto"/>
            <w:noWrap/>
            <w:vAlign w:val="bottom"/>
            <w:hideMark/>
          </w:tcPr>
          <w:p w14:paraId="4EBFCB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0.116**</w:t>
            </w:r>
          </w:p>
        </w:tc>
        <w:tc>
          <w:tcPr>
            <w:tcW w:w="1480" w:type="dxa"/>
            <w:tcBorders>
              <w:top w:val="nil"/>
              <w:left w:val="nil"/>
              <w:bottom w:val="nil"/>
              <w:right w:val="nil"/>
            </w:tcBorders>
            <w:shd w:val="clear" w:color="auto" w:fill="auto"/>
            <w:noWrap/>
            <w:vAlign w:val="bottom"/>
            <w:hideMark/>
          </w:tcPr>
          <w:p w14:paraId="2EE38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-3,689.048**</w:t>
            </w:r>
          </w:p>
        </w:tc>
      </w:tr>
      <w:tr w:rsidR="002C6F78" w:rsidRPr="002C6F78" w14:paraId="51B5A67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54F94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8F7FBB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(0.510)</w:t>
            </w:r>
          </w:p>
        </w:tc>
        <w:tc>
          <w:tcPr>
            <w:tcW w:w="1300" w:type="dxa"/>
            <w:tcBorders>
              <w:top w:val="nil"/>
              <w:left w:val="nil"/>
              <w:bottom w:val="nil"/>
              <w:right w:val="nil"/>
            </w:tcBorders>
            <w:shd w:val="clear" w:color="auto" w:fill="auto"/>
            <w:noWrap/>
            <w:vAlign w:val="bottom"/>
            <w:hideMark/>
          </w:tcPr>
          <w:p w14:paraId="5C80CE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480" w:type="dxa"/>
            <w:tcBorders>
              <w:top w:val="nil"/>
              <w:left w:val="nil"/>
              <w:bottom w:val="nil"/>
              <w:right w:val="nil"/>
            </w:tcBorders>
            <w:shd w:val="clear" w:color="auto" w:fill="auto"/>
            <w:noWrap/>
            <w:vAlign w:val="bottom"/>
            <w:hideMark/>
          </w:tcPr>
          <w:p w14:paraId="5472C3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(1,801.443)</w:t>
            </w:r>
          </w:p>
        </w:tc>
      </w:tr>
      <w:tr w:rsidR="002C6F78" w:rsidRPr="002C6F78" w14:paraId="1961FA17"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0BF90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Head Agriculture Decision</w:t>
            </w:r>
          </w:p>
        </w:tc>
        <w:tc>
          <w:tcPr>
            <w:tcW w:w="1300" w:type="dxa"/>
            <w:tcBorders>
              <w:top w:val="nil"/>
              <w:left w:val="nil"/>
              <w:bottom w:val="nil"/>
              <w:right w:val="nil"/>
            </w:tcBorders>
            <w:shd w:val="clear" w:color="auto" w:fill="auto"/>
            <w:noWrap/>
            <w:vAlign w:val="bottom"/>
            <w:hideMark/>
          </w:tcPr>
          <w:p w14:paraId="101A28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0.849</w:t>
            </w:r>
          </w:p>
        </w:tc>
        <w:tc>
          <w:tcPr>
            <w:tcW w:w="1300" w:type="dxa"/>
            <w:tcBorders>
              <w:top w:val="nil"/>
              <w:left w:val="nil"/>
              <w:bottom w:val="nil"/>
              <w:right w:val="nil"/>
            </w:tcBorders>
            <w:shd w:val="clear" w:color="auto" w:fill="auto"/>
            <w:noWrap/>
            <w:vAlign w:val="bottom"/>
            <w:hideMark/>
          </w:tcPr>
          <w:p w14:paraId="568F98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0.106</w:t>
            </w:r>
          </w:p>
        </w:tc>
        <w:tc>
          <w:tcPr>
            <w:tcW w:w="1480" w:type="dxa"/>
            <w:tcBorders>
              <w:top w:val="nil"/>
              <w:left w:val="nil"/>
              <w:bottom w:val="nil"/>
              <w:right w:val="nil"/>
            </w:tcBorders>
            <w:shd w:val="clear" w:color="auto" w:fill="auto"/>
            <w:noWrap/>
            <w:vAlign w:val="bottom"/>
            <w:hideMark/>
          </w:tcPr>
          <w:p w14:paraId="5DD3975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3,298.061</w:t>
            </w:r>
          </w:p>
        </w:tc>
      </w:tr>
      <w:tr w:rsidR="002C6F78" w:rsidRPr="002C6F78" w14:paraId="2629061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EC40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212C7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(1.061)</w:t>
            </w:r>
          </w:p>
        </w:tc>
        <w:tc>
          <w:tcPr>
            <w:tcW w:w="1300" w:type="dxa"/>
            <w:tcBorders>
              <w:top w:val="nil"/>
              <w:left w:val="nil"/>
              <w:bottom w:val="nil"/>
              <w:right w:val="nil"/>
            </w:tcBorders>
            <w:shd w:val="clear" w:color="auto" w:fill="auto"/>
            <w:noWrap/>
            <w:vAlign w:val="bottom"/>
            <w:hideMark/>
          </w:tcPr>
          <w:p w14:paraId="431E653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(0.097)</w:t>
            </w:r>
          </w:p>
        </w:tc>
        <w:tc>
          <w:tcPr>
            <w:tcW w:w="1480" w:type="dxa"/>
            <w:tcBorders>
              <w:top w:val="nil"/>
              <w:left w:val="nil"/>
              <w:bottom w:val="nil"/>
              <w:right w:val="nil"/>
            </w:tcBorders>
            <w:shd w:val="clear" w:color="auto" w:fill="auto"/>
            <w:noWrap/>
            <w:vAlign w:val="bottom"/>
            <w:hideMark/>
          </w:tcPr>
          <w:p w14:paraId="001E51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(3,752.212)</w:t>
            </w:r>
          </w:p>
        </w:tc>
      </w:tr>
      <w:tr w:rsidR="002C6F78" w:rsidRPr="002C6F78" w14:paraId="7C186548"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EDABC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Eastern</w:t>
            </w:r>
          </w:p>
        </w:tc>
        <w:tc>
          <w:tcPr>
            <w:tcW w:w="1300" w:type="dxa"/>
            <w:tcBorders>
              <w:top w:val="nil"/>
              <w:left w:val="nil"/>
              <w:bottom w:val="nil"/>
              <w:right w:val="nil"/>
            </w:tcBorders>
            <w:shd w:val="clear" w:color="auto" w:fill="auto"/>
            <w:noWrap/>
            <w:vAlign w:val="bottom"/>
            <w:hideMark/>
          </w:tcPr>
          <w:p w14:paraId="7877B7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1.513*</w:t>
            </w:r>
          </w:p>
        </w:tc>
        <w:tc>
          <w:tcPr>
            <w:tcW w:w="1300" w:type="dxa"/>
            <w:tcBorders>
              <w:top w:val="nil"/>
              <w:left w:val="nil"/>
              <w:bottom w:val="nil"/>
              <w:right w:val="nil"/>
            </w:tcBorders>
            <w:shd w:val="clear" w:color="auto" w:fill="auto"/>
            <w:noWrap/>
            <w:vAlign w:val="bottom"/>
            <w:hideMark/>
          </w:tcPr>
          <w:p w14:paraId="23D8285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0.020</w:t>
            </w:r>
          </w:p>
        </w:tc>
        <w:tc>
          <w:tcPr>
            <w:tcW w:w="1480" w:type="dxa"/>
            <w:tcBorders>
              <w:top w:val="nil"/>
              <w:left w:val="nil"/>
              <w:bottom w:val="nil"/>
              <w:right w:val="nil"/>
            </w:tcBorders>
            <w:shd w:val="clear" w:color="auto" w:fill="auto"/>
            <w:noWrap/>
            <w:vAlign w:val="bottom"/>
            <w:hideMark/>
          </w:tcPr>
          <w:p w14:paraId="369137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16,995.220***</w:t>
            </w:r>
          </w:p>
        </w:tc>
      </w:tr>
      <w:tr w:rsidR="002C6F78" w:rsidRPr="002C6F78" w14:paraId="19E01BF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EF2791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71D0E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(0.804)</w:t>
            </w:r>
          </w:p>
        </w:tc>
        <w:tc>
          <w:tcPr>
            <w:tcW w:w="1300" w:type="dxa"/>
            <w:tcBorders>
              <w:top w:val="nil"/>
              <w:left w:val="nil"/>
              <w:bottom w:val="nil"/>
              <w:right w:val="nil"/>
            </w:tcBorders>
            <w:shd w:val="clear" w:color="auto" w:fill="auto"/>
            <w:noWrap/>
            <w:vAlign w:val="bottom"/>
            <w:hideMark/>
          </w:tcPr>
          <w:p w14:paraId="40B0CB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480" w:type="dxa"/>
            <w:tcBorders>
              <w:top w:val="nil"/>
              <w:left w:val="nil"/>
              <w:bottom w:val="nil"/>
              <w:right w:val="nil"/>
            </w:tcBorders>
            <w:shd w:val="clear" w:color="auto" w:fill="auto"/>
            <w:noWrap/>
            <w:vAlign w:val="bottom"/>
            <w:hideMark/>
          </w:tcPr>
          <w:p w14:paraId="597288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(2,842.856)</w:t>
            </w:r>
          </w:p>
        </w:tc>
      </w:tr>
      <w:tr w:rsidR="002C6F78" w:rsidRPr="002C6F78" w14:paraId="6652202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59CB9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Northern</w:t>
            </w:r>
          </w:p>
        </w:tc>
        <w:tc>
          <w:tcPr>
            <w:tcW w:w="1300" w:type="dxa"/>
            <w:tcBorders>
              <w:top w:val="nil"/>
              <w:left w:val="nil"/>
              <w:bottom w:val="nil"/>
              <w:right w:val="nil"/>
            </w:tcBorders>
            <w:shd w:val="clear" w:color="auto" w:fill="auto"/>
            <w:noWrap/>
            <w:vAlign w:val="bottom"/>
            <w:hideMark/>
          </w:tcPr>
          <w:p w14:paraId="287F92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-6.441***</w:t>
            </w:r>
          </w:p>
        </w:tc>
        <w:tc>
          <w:tcPr>
            <w:tcW w:w="1300" w:type="dxa"/>
            <w:tcBorders>
              <w:top w:val="nil"/>
              <w:left w:val="nil"/>
              <w:bottom w:val="nil"/>
              <w:right w:val="nil"/>
            </w:tcBorders>
            <w:shd w:val="clear" w:color="auto" w:fill="auto"/>
            <w:noWrap/>
            <w:vAlign w:val="bottom"/>
            <w:hideMark/>
          </w:tcPr>
          <w:p w14:paraId="41242C6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-0.373***</w:t>
            </w:r>
          </w:p>
        </w:tc>
        <w:tc>
          <w:tcPr>
            <w:tcW w:w="1480" w:type="dxa"/>
            <w:tcBorders>
              <w:top w:val="nil"/>
              <w:left w:val="nil"/>
              <w:bottom w:val="nil"/>
              <w:right w:val="nil"/>
            </w:tcBorders>
            <w:shd w:val="clear" w:color="auto" w:fill="auto"/>
            <w:noWrap/>
            <w:vAlign w:val="bottom"/>
            <w:hideMark/>
          </w:tcPr>
          <w:p w14:paraId="23C8B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1,229.344</w:t>
            </w:r>
          </w:p>
        </w:tc>
      </w:tr>
      <w:tr w:rsidR="002C6F78" w:rsidRPr="002C6F78" w14:paraId="65A6E28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7A795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32D0D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(0.822)</w:t>
            </w:r>
          </w:p>
        </w:tc>
        <w:tc>
          <w:tcPr>
            <w:tcW w:w="1300" w:type="dxa"/>
            <w:tcBorders>
              <w:top w:val="nil"/>
              <w:left w:val="nil"/>
              <w:bottom w:val="nil"/>
              <w:right w:val="nil"/>
            </w:tcBorders>
            <w:shd w:val="clear" w:color="auto" w:fill="auto"/>
            <w:noWrap/>
            <w:vAlign w:val="bottom"/>
            <w:hideMark/>
          </w:tcPr>
          <w:p w14:paraId="225DC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480" w:type="dxa"/>
            <w:tcBorders>
              <w:top w:val="nil"/>
              <w:left w:val="nil"/>
              <w:bottom w:val="nil"/>
              <w:right w:val="nil"/>
            </w:tcBorders>
            <w:shd w:val="clear" w:color="auto" w:fill="auto"/>
            <w:noWrap/>
            <w:vAlign w:val="bottom"/>
            <w:hideMark/>
          </w:tcPr>
          <w:p w14:paraId="02AA98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(2,906.272)</w:t>
            </w:r>
          </w:p>
        </w:tc>
      </w:tr>
      <w:tr w:rsidR="002C6F78" w:rsidRPr="002C6F78" w14:paraId="07538D3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E4DD0E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Western</w:t>
            </w:r>
          </w:p>
        </w:tc>
        <w:tc>
          <w:tcPr>
            <w:tcW w:w="1300" w:type="dxa"/>
            <w:tcBorders>
              <w:top w:val="nil"/>
              <w:left w:val="nil"/>
              <w:bottom w:val="nil"/>
              <w:right w:val="nil"/>
            </w:tcBorders>
            <w:shd w:val="clear" w:color="auto" w:fill="auto"/>
            <w:noWrap/>
            <w:vAlign w:val="bottom"/>
            <w:hideMark/>
          </w:tcPr>
          <w:p w14:paraId="1A5325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1.627*</w:t>
            </w:r>
          </w:p>
        </w:tc>
        <w:tc>
          <w:tcPr>
            <w:tcW w:w="1300" w:type="dxa"/>
            <w:tcBorders>
              <w:top w:val="nil"/>
              <w:left w:val="nil"/>
              <w:bottom w:val="nil"/>
              <w:right w:val="nil"/>
            </w:tcBorders>
            <w:shd w:val="clear" w:color="auto" w:fill="auto"/>
            <w:noWrap/>
            <w:vAlign w:val="bottom"/>
            <w:hideMark/>
          </w:tcPr>
          <w:p w14:paraId="02C5F6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-1.012***</w:t>
            </w:r>
          </w:p>
        </w:tc>
        <w:tc>
          <w:tcPr>
            <w:tcW w:w="1480" w:type="dxa"/>
            <w:tcBorders>
              <w:top w:val="nil"/>
              <w:left w:val="nil"/>
              <w:bottom w:val="nil"/>
              <w:right w:val="nil"/>
            </w:tcBorders>
            <w:shd w:val="clear" w:color="auto" w:fill="auto"/>
            <w:noWrap/>
            <w:vAlign w:val="bottom"/>
            <w:hideMark/>
          </w:tcPr>
          <w:p w14:paraId="7F8408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-12,909.160***</w:t>
            </w:r>
          </w:p>
        </w:tc>
      </w:tr>
      <w:tr w:rsidR="002C6F78" w:rsidRPr="002C6F78" w14:paraId="36C847B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B5DBD2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62EDE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(0.858)</w:t>
            </w:r>
          </w:p>
        </w:tc>
        <w:tc>
          <w:tcPr>
            <w:tcW w:w="1300" w:type="dxa"/>
            <w:tcBorders>
              <w:top w:val="nil"/>
              <w:left w:val="nil"/>
              <w:bottom w:val="nil"/>
              <w:right w:val="nil"/>
            </w:tcBorders>
            <w:shd w:val="clear" w:color="auto" w:fill="auto"/>
            <w:noWrap/>
            <w:vAlign w:val="bottom"/>
            <w:hideMark/>
          </w:tcPr>
          <w:p w14:paraId="0F2C29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480" w:type="dxa"/>
            <w:tcBorders>
              <w:top w:val="nil"/>
              <w:left w:val="nil"/>
              <w:bottom w:val="nil"/>
              <w:right w:val="nil"/>
            </w:tcBorders>
            <w:shd w:val="clear" w:color="auto" w:fill="auto"/>
            <w:noWrap/>
            <w:vAlign w:val="bottom"/>
            <w:hideMark/>
          </w:tcPr>
          <w:p w14:paraId="2C46E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(3,033.123)</w:t>
            </w:r>
          </w:p>
        </w:tc>
      </w:tr>
      <w:tr w:rsidR="002C6F78" w:rsidRPr="002C6F78" w14:paraId="26B672A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C73EA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Constant</w:t>
            </w:r>
          </w:p>
        </w:tc>
        <w:tc>
          <w:tcPr>
            <w:tcW w:w="1300" w:type="dxa"/>
            <w:tcBorders>
              <w:top w:val="nil"/>
              <w:left w:val="nil"/>
              <w:bottom w:val="nil"/>
              <w:right w:val="nil"/>
            </w:tcBorders>
            <w:shd w:val="clear" w:color="auto" w:fill="auto"/>
            <w:noWrap/>
            <w:vAlign w:val="bottom"/>
            <w:hideMark/>
          </w:tcPr>
          <w:p w14:paraId="45E9EC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39.942***</w:t>
            </w:r>
          </w:p>
        </w:tc>
        <w:tc>
          <w:tcPr>
            <w:tcW w:w="1300" w:type="dxa"/>
            <w:tcBorders>
              <w:top w:val="nil"/>
              <w:left w:val="nil"/>
              <w:bottom w:val="nil"/>
              <w:right w:val="nil"/>
            </w:tcBorders>
            <w:shd w:val="clear" w:color="auto" w:fill="auto"/>
            <w:noWrap/>
            <w:vAlign w:val="bottom"/>
            <w:hideMark/>
          </w:tcPr>
          <w:p w14:paraId="3A135B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6.972***</w:t>
            </w:r>
          </w:p>
        </w:tc>
        <w:tc>
          <w:tcPr>
            <w:tcW w:w="1480" w:type="dxa"/>
            <w:tcBorders>
              <w:top w:val="nil"/>
              <w:left w:val="nil"/>
              <w:bottom w:val="nil"/>
              <w:right w:val="nil"/>
            </w:tcBorders>
            <w:shd w:val="clear" w:color="auto" w:fill="auto"/>
            <w:noWrap/>
            <w:vAlign w:val="bottom"/>
            <w:hideMark/>
          </w:tcPr>
          <w:p w14:paraId="13A7C8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-7,511.747</w:t>
            </w:r>
          </w:p>
        </w:tc>
      </w:tr>
      <w:tr w:rsidR="002C6F78" w:rsidRPr="002C6F78" w14:paraId="590EBD1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05985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570C8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(1.748)</w:t>
            </w:r>
          </w:p>
        </w:tc>
        <w:tc>
          <w:tcPr>
            <w:tcW w:w="1300" w:type="dxa"/>
            <w:tcBorders>
              <w:top w:val="nil"/>
              <w:left w:val="nil"/>
              <w:bottom w:val="nil"/>
              <w:right w:val="nil"/>
            </w:tcBorders>
            <w:shd w:val="clear" w:color="auto" w:fill="auto"/>
            <w:noWrap/>
            <w:vAlign w:val="bottom"/>
            <w:hideMark/>
          </w:tcPr>
          <w:p w14:paraId="12C7A0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(0.159)</w:t>
            </w:r>
          </w:p>
        </w:tc>
        <w:tc>
          <w:tcPr>
            <w:tcW w:w="1480" w:type="dxa"/>
            <w:tcBorders>
              <w:top w:val="nil"/>
              <w:left w:val="nil"/>
              <w:bottom w:val="nil"/>
              <w:right w:val="nil"/>
            </w:tcBorders>
            <w:shd w:val="clear" w:color="auto" w:fill="auto"/>
            <w:noWrap/>
            <w:vAlign w:val="bottom"/>
            <w:hideMark/>
          </w:tcPr>
          <w:p w14:paraId="0F5F60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(6,180.267)</w:t>
            </w:r>
          </w:p>
        </w:tc>
      </w:tr>
      <w:tr w:rsidR="002C6F78" w:rsidRPr="002C6F78" w14:paraId="150B7EC1" w14:textId="77777777" w:rsidTr="002C6F78">
        <w:trPr>
          <w:trHeight w:val="300"/>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16D169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7AC063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480" w:type="dxa"/>
            <w:tcBorders>
              <w:top w:val="nil"/>
              <w:left w:val="nil"/>
              <w:bottom w:val="single" w:sz="4" w:space="0" w:color="auto"/>
              <w:right w:val="nil"/>
            </w:tcBorders>
            <w:shd w:val="clear" w:color="auto" w:fill="auto"/>
            <w:noWrap/>
            <w:vAlign w:val="bottom"/>
            <w:hideMark/>
          </w:tcPr>
          <w:p w14:paraId="41A940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7EBD0D9F"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50A7CE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300" w:type="dxa"/>
            <w:tcBorders>
              <w:top w:val="nil"/>
              <w:left w:val="nil"/>
              <w:bottom w:val="nil"/>
              <w:right w:val="nil"/>
            </w:tcBorders>
            <w:shd w:val="clear" w:color="auto" w:fill="auto"/>
            <w:noWrap/>
            <w:vAlign w:val="bottom"/>
            <w:hideMark/>
          </w:tcPr>
          <w:p w14:paraId="2E661B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4,103</w:t>
            </w:r>
          </w:p>
        </w:tc>
        <w:tc>
          <w:tcPr>
            <w:tcW w:w="1300" w:type="dxa"/>
            <w:tcBorders>
              <w:top w:val="nil"/>
              <w:left w:val="nil"/>
              <w:bottom w:val="nil"/>
              <w:right w:val="nil"/>
            </w:tcBorders>
            <w:shd w:val="clear" w:color="auto" w:fill="auto"/>
            <w:noWrap/>
            <w:vAlign w:val="bottom"/>
            <w:hideMark/>
          </w:tcPr>
          <w:p w14:paraId="1E326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4,103</w:t>
            </w:r>
          </w:p>
        </w:tc>
        <w:tc>
          <w:tcPr>
            <w:tcW w:w="1480" w:type="dxa"/>
            <w:tcBorders>
              <w:top w:val="nil"/>
              <w:left w:val="nil"/>
              <w:bottom w:val="nil"/>
              <w:right w:val="nil"/>
            </w:tcBorders>
            <w:shd w:val="clear" w:color="auto" w:fill="auto"/>
            <w:noWrap/>
            <w:vAlign w:val="bottom"/>
            <w:hideMark/>
          </w:tcPr>
          <w:p w14:paraId="0FEC7E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4,101</w:t>
            </w:r>
          </w:p>
        </w:tc>
      </w:tr>
      <w:tr w:rsidR="002C6F78" w:rsidRPr="002C6F78" w14:paraId="0955AC30"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5C07DE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R2</w:t>
            </w:r>
          </w:p>
        </w:tc>
        <w:tc>
          <w:tcPr>
            <w:tcW w:w="1300" w:type="dxa"/>
            <w:tcBorders>
              <w:top w:val="nil"/>
              <w:left w:val="nil"/>
              <w:bottom w:val="nil"/>
              <w:right w:val="nil"/>
            </w:tcBorders>
            <w:shd w:val="clear" w:color="auto" w:fill="auto"/>
            <w:noWrap/>
            <w:vAlign w:val="bottom"/>
            <w:hideMark/>
          </w:tcPr>
          <w:p w14:paraId="34AAEB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0.336</w:t>
            </w:r>
          </w:p>
        </w:tc>
        <w:tc>
          <w:tcPr>
            <w:tcW w:w="1300" w:type="dxa"/>
            <w:tcBorders>
              <w:top w:val="nil"/>
              <w:left w:val="nil"/>
              <w:bottom w:val="nil"/>
              <w:right w:val="nil"/>
            </w:tcBorders>
            <w:shd w:val="clear" w:color="auto" w:fill="auto"/>
            <w:noWrap/>
            <w:vAlign w:val="bottom"/>
            <w:hideMark/>
          </w:tcPr>
          <w:p w14:paraId="1C1571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0.322</w:t>
            </w:r>
          </w:p>
        </w:tc>
        <w:tc>
          <w:tcPr>
            <w:tcW w:w="1480" w:type="dxa"/>
            <w:tcBorders>
              <w:top w:val="nil"/>
              <w:left w:val="nil"/>
              <w:bottom w:val="nil"/>
              <w:right w:val="nil"/>
            </w:tcBorders>
            <w:shd w:val="clear" w:color="auto" w:fill="auto"/>
            <w:noWrap/>
            <w:vAlign w:val="bottom"/>
            <w:hideMark/>
          </w:tcPr>
          <w:p w14:paraId="7DBAFB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0.226</w:t>
            </w:r>
          </w:p>
        </w:tc>
      </w:tr>
      <w:tr w:rsidR="002C6F78" w:rsidRPr="002C6F78" w14:paraId="601F45B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6BB51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 R2</w:t>
            </w:r>
          </w:p>
        </w:tc>
        <w:tc>
          <w:tcPr>
            <w:tcW w:w="1300" w:type="dxa"/>
            <w:tcBorders>
              <w:top w:val="nil"/>
              <w:left w:val="nil"/>
              <w:bottom w:val="nil"/>
              <w:right w:val="nil"/>
            </w:tcBorders>
            <w:shd w:val="clear" w:color="auto" w:fill="auto"/>
            <w:noWrap/>
            <w:vAlign w:val="bottom"/>
            <w:hideMark/>
          </w:tcPr>
          <w:p w14:paraId="4B319D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0.334</w:t>
            </w:r>
          </w:p>
        </w:tc>
        <w:tc>
          <w:tcPr>
            <w:tcW w:w="1300" w:type="dxa"/>
            <w:tcBorders>
              <w:top w:val="nil"/>
              <w:left w:val="nil"/>
              <w:bottom w:val="nil"/>
              <w:right w:val="nil"/>
            </w:tcBorders>
            <w:shd w:val="clear" w:color="auto" w:fill="auto"/>
            <w:noWrap/>
            <w:vAlign w:val="bottom"/>
            <w:hideMark/>
          </w:tcPr>
          <w:p w14:paraId="496D31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0.321</w:t>
            </w:r>
          </w:p>
        </w:tc>
        <w:tc>
          <w:tcPr>
            <w:tcW w:w="1480" w:type="dxa"/>
            <w:tcBorders>
              <w:top w:val="nil"/>
              <w:left w:val="nil"/>
              <w:bottom w:val="nil"/>
              <w:right w:val="nil"/>
            </w:tcBorders>
            <w:shd w:val="clear" w:color="auto" w:fill="auto"/>
            <w:noWrap/>
            <w:vAlign w:val="bottom"/>
            <w:hideMark/>
          </w:tcPr>
          <w:p w14:paraId="7D02666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0.225</w:t>
            </w:r>
          </w:p>
        </w:tc>
      </w:tr>
      <w:tr w:rsidR="002C6F78" w:rsidRPr="002C6F78" w14:paraId="4877E45E" w14:textId="77777777" w:rsidTr="002C6F78">
        <w:trPr>
          <w:trHeight w:val="300"/>
        </w:trPr>
        <w:tc>
          <w:tcPr>
            <w:tcW w:w="6320" w:type="dxa"/>
            <w:tcBorders>
              <w:top w:val="nil"/>
              <w:left w:val="nil"/>
              <w:right w:val="single" w:sz="4" w:space="0" w:color="auto"/>
            </w:tcBorders>
            <w:shd w:val="clear" w:color="auto" w:fill="auto"/>
            <w:noWrap/>
            <w:vAlign w:val="bottom"/>
            <w:hideMark/>
          </w:tcPr>
          <w:p w14:paraId="2AC2AE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1300" w:type="dxa"/>
            <w:tcBorders>
              <w:top w:val="nil"/>
              <w:left w:val="nil"/>
              <w:right w:val="nil"/>
            </w:tcBorders>
            <w:shd w:val="clear" w:color="auto" w:fill="auto"/>
            <w:noWrap/>
            <w:vAlign w:val="bottom"/>
            <w:hideMark/>
          </w:tcPr>
          <w:p w14:paraId="09BFDF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108.566***</w:t>
            </w:r>
          </w:p>
        </w:tc>
        <w:tc>
          <w:tcPr>
            <w:tcW w:w="1300" w:type="dxa"/>
            <w:tcBorders>
              <w:top w:val="nil"/>
              <w:left w:val="nil"/>
              <w:right w:val="nil"/>
            </w:tcBorders>
            <w:shd w:val="clear" w:color="auto" w:fill="auto"/>
            <w:noWrap/>
            <w:vAlign w:val="bottom"/>
            <w:hideMark/>
          </w:tcPr>
          <w:p w14:paraId="20E09A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102.253***</w:t>
            </w:r>
          </w:p>
        </w:tc>
        <w:tc>
          <w:tcPr>
            <w:tcW w:w="1480" w:type="dxa"/>
            <w:tcBorders>
              <w:top w:val="nil"/>
              <w:left w:val="nil"/>
              <w:right w:val="nil"/>
            </w:tcBorders>
            <w:shd w:val="clear" w:color="auto" w:fill="auto"/>
            <w:noWrap/>
            <w:vAlign w:val="bottom"/>
            <w:hideMark/>
          </w:tcPr>
          <w:p w14:paraId="638D8D7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62.775***</w:t>
            </w:r>
          </w:p>
        </w:tc>
      </w:tr>
      <w:tr w:rsidR="002C6F78" w:rsidRPr="002C6F78" w14:paraId="556E2BF2" w14:textId="77777777" w:rsidTr="002C6F78">
        <w:trPr>
          <w:trHeight w:val="300"/>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7A3063F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4083)</w:t>
            </w:r>
          </w:p>
        </w:tc>
        <w:tc>
          <w:tcPr>
            <w:tcW w:w="1300" w:type="dxa"/>
            <w:tcBorders>
              <w:top w:val="nil"/>
              <w:left w:val="nil"/>
              <w:bottom w:val="single" w:sz="4" w:space="0" w:color="auto"/>
              <w:right w:val="nil"/>
            </w:tcBorders>
            <w:shd w:val="clear" w:color="auto" w:fill="auto"/>
            <w:noWrap/>
            <w:vAlign w:val="bottom"/>
            <w:hideMark/>
          </w:tcPr>
          <w:p w14:paraId="2D77F5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4083)</w:t>
            </w:r>
          </w:p>
        </w:tc>
        <w:tc>
          <w:tcPr>
            <w:tcW w:w="1480" w:type="dxa"/>
            <w:tcBorders>
              <w:top w:val="nil"/>
              <w:left w:val="nil"/>
              <w:bottom w:val="single" w:sz="4" w:space="0" w:color="auto"/>
              <w:right w:val="nil"/>
            </w:tcBorders>
            <w:shd w:val="clear" w:color="auto" w:fill="auto"/>
            <w:noWrap/>
            <w:vAlign w:val="bottom"/>
            <w:hideMark/>
          </w:tcPr>
          <w:p w14:paraId="6E051E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4081)</w:t>
            </w:r>
          </w:p>
        </w:tc>
      </w:tr>
    </w:tbl>
    <w:p w14:paraId="1C3F6564" w14:textId="77777777" w:rsidR="00193FE6" w:rsidRDefault="00193FE6" w:rsidP="007709FA">
      <w:pPr>
        <w:suppressAutoHyphens w:val="0"/>
        <w:spacing w:after="0"/>
        <w:rPr>
          <w:rFonts w:ascii="Times New Roman" w:hAnsi="Times New Roman"/>
          <w:i/>
          <w:sz w:val="22"/>
        </w:rPr>
      </w:pPr>
    </w:p>
    <w:p w14:paraId="18FC70D5" w14:textId="77777777" w:rsidR="002C6F78" w:rsidRDefault="002C6F78" w:rsidP="007709FA">
      <w:pPr>
        <w:suppressAutoHyphens w:val="0"/>
        <w:spacing w:after="0"/>
        <w:rPr>
          <w:rFonts w:ascii="Times New Roman" w:hAnsi="Times New Roman"/>
          <w:i/>
          <w:sz w:val="22"/>
        </w:rPr>
      </w:pPr>
    </w:p>
    <w:p w14:paraId="3021BA7F" w14:textId="77777777" w:rsidR="002C6F78" w:rsidRDefault="002C6F78" w:rsidP="007709FA">
      <w:pPr>
        <w:suppressAutoHyphens w:val="0"/>
        <w:spacing w:after="0"/>
        <w:rPr>
          <w:rFonts w:ascii="Times New Roman" w:hAnsi="Times New Roman"/>
          <w:i/>
          <w:sz w:val="22"/>
        </w:rPr>
      </w:pPr>
    </w:p>
    <w:p w14:paraId="528E1753" w14:textId="77777777" w:rsidR="002C6F78" w:rsidRDefault="002C6F78" w:rsidP="005A3284">
      <w:pPr>
        <w:jc w:val="both"/>
        <w:rPr>
          <w:rFonts w:ascii="Times New Roman" w:hAnsi="Times New Roman"/>
          <w:sz w:val="22"/>
        </w:rPr>
        <w:sectPr w:rsidR="002C6F78" w:rsidSect="00786273">
          <w:pgSz w:w="11906" w:h="16838"/>
          <w:pgMar w:top="1417" w:right="1417" w:bottom="1417" w:left="1417" w:header="0" w:footer="397" w:gutter="0"/>
          <w:pgNumType w:start="1"/>
          <w:cols w:space="720"/>
          <w:formProt w:val="0"/>
          <w:docGrid w:linePitch="360" w:charSpace="8192"/>
        </w:sectPr>
      </w:pPr>
    </w:p>
    <w:p w14:paraId="3CE07E61" w14:textId="53A09557" w:rsidR="006A01ED" w:rsidRPr="005A3284" w:rsidRDefault="00F0766A" w:rsidP="00C13C50">
      <w:r>
        <w:lastRenderedPageBreak/>
        <w:t>In our final set of regressions</w:t>
      </w:r>
      <w:r w:rsidR="000D01E6">
        <w:t xml:space="preserve">, we split the different sources of income available to a family in order to </w:t>
      </w:r>
      <w:r>
        <w:t>try to disentangle how sources of household income affect our three endogenous variables with the number of different crops as our main exogenous count of food diversity</w:t>
      </w:r>
      <w:r w:rsidR="0053431C">
        <w:t xml:space="preserve"> (Table 5)</w:t>
      </w:r>
      <w:r>
        <w:t xml:space="preserve">.  </w:t>
      </w:r>
      <w:r w:rsidR="0053431C">
        <w:t xml:space="preserve">The five income variables we examine are agricultural income, non-agricultural income, property income, investments, and transfers.  </w:t>
      </w:r>
      <w:r w:rsidR="000D6D94">
        <w:t xml:space="preserve">Results are mixed and inconsistent across models.  Agricultural income </w:t>
      </w:r>
      <w:r w:rsidR="002225D1">
        <w:t>is significant in both the FCS and DDS models, but its magnitude is small in comparison to the other estimates in the models.  Non-agricultural income is insignificant in all three models, while income from property</w:t>
      </w:r>
      <w:r w:rsidR="00CD5385">
        <w:t xml:space="preserve"> and income from investments have </w:t>
      </w:r>
      <w:r w:rsidR="002225D1">
        <w:t>negative effect</w:t>
      </w:r>
      <w:r w:rsidR="00CD5385">
        <w:t>s</w:t>
      </w:r>
      <w:r w:rsidR="002225D1">
        <w:t xml:space="preserve"> in the Calories model. </w:t>
      </w:r>
      <w:r w:rsidR="00CD5385">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t>ffects</w:t>
      </w:r>
      <w:r w:rsidR="005A3284" w:rsidRPr="005A3284">
        <w:t xml:space="preserve"> of squar</w:t>
      </w:r>
      <w:r w:rsidR="00644E8C">
        <w:t>ing</w:t>
      </w:r>
      <w:r w:rsidR="005A3284" w:rsidRPr="005A3284">
        <w:t xml:space="preserve"> the following variables</w:t>
      </w:r>
      <w:r w:rsidR="00AD0D74">
        <w:t xml:space="preserve"> </w:t>
      </w:r>
      <w:r w:rsidR="00CD5385">
        <w:t xml:space="preserve">was </w:t>
      </w:r>
      <w:r w:rsidR="00AD0D74">
        <w:t>tested</w:t>
      </w:r>
      <w:r w:rsidR="00CD5385">
        <w:t xml:space="preserve"> in order to check nonlinear effects</w:t>
      </w:r>
      <w:r w:rsidR="005A3284" w:rsidRPr="005A3284">
        <w:t xml:space="preserve">: age of the household head, </w:t>
      </w:r>
      <w:r w:rsidR="00193FF8">
        <w:t>income</w:t>
      </w:r>
      <w:r w:rsidR="005A3284" w:rsidRPr="005A3284">
        <w:t xml:space="preserve">, food and non-food expenditures. Results </w:t>
      </w:r>
      <w:r w:rsidR="00CD5385">
        <w:t xml:space="preserve">were insignificant.  </w:t>
      </w:r>
      <w:r w:rsidR="00AD0D74">
        <w:t xml:space="preserve"> </w:t>
      </w:r>
    </w:p>
    <w:p w14:paraId="589C2101" w14:textId="04A06745" w:rsidR="00D049D0" w:rsidRPr="004D3C5E" w:rsidRDefault="00D049D0" w:rsidP="00C13C50">
      <w:pPr>
        <w:rPr>
          <w:i/>
          <w:u w:val="single"/>
        </w:rPr>
      </w:pPr>
      <w:r w:rsidRPr="004D3C5E">
        <w:rPr>
          <w:i/>
          <w:u w:val="single"/>
        </w:rPr>
        <w:t>Child</w:t>
      </w:r>
      <w:r w:rsidR="0014001F">
        <w:rPr>
          <w:i/>
          <w:u w:val="single"/>
        </w:rPr>
        <w:t xml:space="preserve"> growth</w:t>
      </w:r>
    </w:p>
    <w:p w14:paraId="4171D285" w14:textId="02325248" w:rsidR="00D96E1D" w:rsidRPr="00C41EFE" w:rsidRDefault="000D0131" w:rsidP="00C13C50">
      <w:r w:rsidRPr="00C41EFE">
        <w:t>T</w:t>
      </w:r>
      <w:r w:rsidR="00D96E1D" w:rsidRPr="00C41EFE">
        <w:t xml:space="preserve">he children development indicators have a mean under the </w:t>
      </w:r>
      <w:r w:rsidR="009344D3" w:rsidRPr="00C41EFE">
        <w:t xml:space="preserve">anthropometric children </w:t>
      </w:r>
      <w:r w:rsidR="00D96E1D" w:rsidRPr="00C41EFE">
        <w:t>reference</w:t>
      </w:r>
      <w:r w:rsidR="009344D3" w:rsidRPr="00C41EFE">
        <w:t>s</w:t>
      </w:r>
      <w:r w:rsidR="00D96E1D" w:rsidRPr="00C41EFE">
        <w:t xml:space="preserve"> database but they stay at a reasonable level</w:t>
      </w:r>
      <w:r w:rsidR="0067163D" w:rsidRPr="00C41EFE">
        <w:t xml:space="preserve">. According to the WHO, the normal standard deviation window </w:t>
      </w:r>
      <w:r w:rsidR="0045506A">
        <w:t>is [-2 to</w:t>
      </w:r>
      <w:r w:rsidR="00CC5765" w:rsidRPr="00C41EFE">
        <w:t xml:space="preserve"> +2].</w:t>
      </w:r>
      <w:r w:rsidRPr="00C41EFE">
        <w:t xml:space="preserve"> Respectively for HAZ, WAZ and WHZ the results are -1.58, -1.02 and -0.39.</w:t>
      </w:r>
      <w:r w:rsidR="00CC5765" w:rsidRPr="00C41EFE">
        <w:t xml:space="preserve"> But extremes case of undernourishment are present when we look at the minimum HAZ, WAH and WHZ. The same problem is observed on the other side with unusual maximum Z-scores.</w:t>
      </w:r>
      <w:r w:rsidR="004053CF" w:rsidRPr="00C41EFE">
        <w:t xml:space="preserve"> According to </w:t>
      </w:r>
      <w:r w:rsidR="00181FC7" w:rsidRPr="00C41EFE">
        <w:t>the Uganda Bureau of Statistics (2012)</w:t>
      </w:r>
      <w:r w:rsidR="004053CF" w:rsidRPr="00C41EFE">
        <w:t xml:space="preserve"> 13.8</w:t>
      </w:r>
      <w:r w:rsidR="00181FC7" w:rsidRPr="00C41EFE">
        <w:t>% of children under five years old were still underweighted in 2011.</w:t>
      </w:r>
      <w:commentRangeStart w:id="49"/>
      <w:r w:rsidR="00AD0D74" w:rsidRPr="00C41EFE">
        <w:t xml:space="preserve"> Still work have to be done for the purpose of eradicate children anthropometric deficiencies which pass through healthy diet</w:t>
      </w:r>
      <w:commentRangeEnd w:id="49"/>
      <w:r w:rsidR="0014001F" w:rsidRPr="00C41EFE">
        <w:rPr>
          <w:rStyle w:val="CommentReference"/>
        </w:rPr>
        <w:commentReference w:id="49"/>
      </w:r>
      <w:r w:rsidR="00AD0D74" w:rsidRPr="00C41EFE">
        <w:t>.</w:t>
      </w:r>
    </w:p>
    <w:p w14:paraId="46A60F4F" w14:textId="1B14237E" w:rsidR="007B33EB" w:rsidRPr="00C41EFE" w:rsidRDefault="00BA6F7E" w:rsidP="00C13C50">
      <w:pPr>
        <w:pStyle w:val="Heading1"/>
      </w:pPr>
      <w:ins w:id="50" w:author="Linderhof, Vincent" w:date="2016-01-15T15:15:00Z">
        <w:r>
          <w:t xml:space="preserve">4. </w:t>
        </w:r>
      </w:ins>
      <w:r w:rsidR="000F42DA" w:rsidRPr="00C41EFE">
        <w:t>Conclusion</w:t>
      </w:r>
      <w:ins w:id="51" w:author="Linderhof, Vincent" w:date="2016-01-15T15:15:00Z">
        <w:r>
          <w:t>s</w:t>
        </w:r>
      </w:ins>
      <w:r w:rsidR="000158EC" w:rsidRPr="00C41EFE">
        <w:t xml:space="preserve"> and </w:t>
      </w:r>
      <w:del w:id="52" w:author="Linderhof, Vincent" w:date="2016-01-15T15:15:00Z">
        <w:r w:rsidR="00C03C06" w:rsidRPr="00C41EFE" w:rsidDel="00BA6F7E">
          <w:delText xml:space="preserve">policies </w:delText>
        </w:r>
        <w:r w:rsidR="00094E5A" w:rsidRPr="00C41EFE" w:rsidDel="00BA6F7E">
          <w:delText>refle</w:delText>
        </w:r>
        <w:r w:rsidR="00C13C50" w:rsidDel="00BA6F7E">
          <w:delText>ct</w:delText>
        </w:r>
        <w:r w:rsidR="00094E5A" w:rsidRPr="00C41EFE" w:rsidDel="00BA6F7E">
          <w:delText>ion</w:delText>
        </w:r>
        <w:r w:rsidR="00B849F4" w:rsidRPr="00C41EFE" w:rsidDel="00BA6F7E">
          <w:delText>s</w:delText>
        </w:r>
      </w:del>
      <w:ins w:id="53" w:author="Linderhof, Vincent" w:date="2016-01-15T15:15:00Z">
        <w:r>
          <w:t>discussion</w:t>
        </w:r>
      </w:ins>
    </w:p>
    <w:p w14:paraId="6BA61F1D" w14:textId="6720E2C4" w:rsidR="000F42DA" w:rsidRPr="00B27B4C" w:rsidRDefault="000F42DA" w:rsidP="00C13C50">
      <w:r w:rsidRPr="00C41EFE">
        <w:t>Our preliminary results aim at reproducing and extending</w:t>
      </w:r>
      <w:r w:rsidRPr="00B27B4C">
        <w:t xml:space="preserve"> the model found in Jones, et al. </w:t>
      </w:r>
      <w:r w:rsidR="00B602EA">
        <w:t>(</w:t>
      </w:r>
      <w:r w:rsidRPr="00B27B4C">
        <w:t>2014</w:t>
      </w:r>
      <w:r w:rsidR="00B602EA">
        <w:t>)</w:t>
      </w:r>
      <w:r w:rsidR="00EC2E67">
        <w:t>,</w:t>
      </w:r>
      <w:r w:rsidRPr="00B27B4C">
        <w:t xml:space="preserve"> using more data and improved techniques. </w:t>
      </w:r>
      <w:r w:rsidR="00EC2E67">
        <w:t xml:space="preserve"> In addition, w</w:t>
      </w:r>
      <w:r w:rsidRPr="00B27B4C">
        <w:t xml:space="preserve">e test </w:t>
      </w:r>
      <w:r w:rsidR="00EC2E67">
        <w:t>several measures of food counts and estimate a model which attempts to explain household variations in calories consumed</w:t>
      </w:r>
    </w:p>
    <w:p w14:paraId="64AFC067" w14:textId="5DCF97CD" w:rsidR="00C50728" w:rsidRDefault="000F42DA" w:rsidP="00C13C50">
      <w:r w:rsidRPr="00B27B4C">
        <w:t xml:space="preserve">Our hypotheses were twofold: </w:t>
      </w:r>
      <w:r w:rsidR="008A20DC">
        <w:t xml:space="preserve">to test </w:t>
      </w:r>
      <w:r w:rsidRPr="00B27B4C">
        <w:t>whether farm production diversity by household</w:t>
      </w:r>
      <w:r w:rsidR="008A20DC">
        <w:t>s</w:t>
      </w:r>
      <w:r w:rsidRPr="00B27B4C">
        <w:t xml:space="preserve"> </w:t>
      </w:r>
      <w:r w:rsidR="008A20DC">
        <w:t>effects</w:t>
      </w:r>
      <w:r w:rsidRPr="00B27B4C">
        <w:t xml:space="preserve"> </w:t>
      </w:r>
      <w:r w:rsidR="008A20DC">
        <w:t xml:space="preserve">their </w:t>
      </w:r>
      <w:r w:rsidRPr="00B27B4C">
        <w:t>consumption diversity using appropriat</w:t>
      </w:r>
      <w:r w:rsidR="008266F3">
        <w:t xml:space="preserve">e </w:t>
      </w:r>
      <w:r w:rsidR="008A20DC">
        <w:t xml:space="preserve">regression </w:t>
      </w:r>
      <w:r w:rsidR="008266F3">
        <w:t>techniques</w:t>
      </w:r>
      <w:r w:rsidR="008A20DC">
        <w:t>,</w:t>
      </w:r>
      <w:r w:rsidR="008266F3">
        <w:t xml:space="preserve"> and;</w:t>
      </w:r>
      <w:r w:rsidRPr="00B27B4C">
        <w:t xml:space="preserve"> </w:t>
      </w:r>
      <w:r w:rsidR="008A20DC">
        <w:t xml:space="preserve">to </w:t>
      </w:r>
      <w:r w:rsidRPr="00B27B4C">
        <w:t>test whether farm production diversity leads to higher household caloric intake. We were able to confirm both hypotheses.</w:t>
      </w:r>
      <w:r w:rsidR="00C03C06">
        <w:t xml:space="preserve"> </w:t>
      </w:r>
      <w:r w:rsidR="008A20DC">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Default="008A20DC" w:rsidP="00C13C50">
      <w:r>
        <w:t>The analyses emphasize that f</w:t>
      </w:r>
      <w:r w:rsidR="00C03C06" w:rsidRPr="00B27B4C">
        <w:t>arm production diversity increase</w:t>
      </w:r>
      <w:r>
        <w:t>s</w:t>
      </w:r>
      <w:r w:rsidR="00C03C06" w:rsidRPr="00B27B4C">
        <w:t xml:space="preserve"> consumption diversity and therefore nutrient intake and caloric intake</w:t>
      </w:r>
      <w:r>
        <w:t xml:space="preserve">.  This result was robust across models.  </w:t>
      </w:r>
      <w:r w:rsidR="00C03C06" w:rsidRPr="00B27B4C">
        <w:t xml:space="preserve"> </w:t>
      </w:r>
      <w:r>
        <w:t>Therefore, p</w:t>
      </w:r>
      <w:r w:rsidR="00C03C06" w:rsidRPr="00B27B4C">
        <w:t xml:space="preserve">olicies aimed at increasing farm production diversity are likely to improve the </w:t>
      </w:r>
      <w:r>
        <w:t xml:space="preserve">overall </w:t>
      </w:r>
      <w:r w:rsidR="00C03C06" w:rsidRPr="00B27B4C">
        <w:t>health of farm households.</w:t>
      </w:r>
      <w:r w:rsidR="00C03C06">
        <w:t xml:space="preserve"> </w:t>
      </w:r>
      <w:r>
        <w:t xml:space="preserve"> </w:t>
      </w:r>
      <w:r w:rsidR="0067609D">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67B0654" w:rsidR="0067609D" w:rsidRDefault="0067609D" w:rsidP="00904590">
      <w:pPr>
        <w:jc w:val="both"/>
        <w:rPr>
          <w:rFonts w:ascii="Times New Roman" w:hAnsi="Times New Roman"/>
          <w:sz w:val="22"/>
        </w:rPr>
      </w:pPr>
      <w:r>
        <w:rPr>
          <w:rFonts w:ascii="Times New Roman" w:hAnsi="Times New Roman"/>
          <w:sz w:val="22"/>
        </w:rPr>
        <w:br w:type="page"/>
      </w:r>
    </w:p>
    <w:p w14:paraId="38AE7645" w14:textId="77777777" w:rsidR="0067609D" w:rsidRDefault="0067609D" w:rsidP="00904590">
      <w:pPr>
        <w:jc w:val="both"/>
        <w:rPr>
          <w:rFonts w:ascii="Times New Roman" w:hAnsi="Times New Roman"/>
          <w:sz w:val="22"/>
        </w:rPr>
      </w:pPr>
    </w:p>
    <w:p w14:paraId="68B89F7B" w14:textId="056DD877" w:rsidR="007B33EB" w:rsidRPr="00B27B4C" w:rsidRDefault="00E120FF" w:rsidP="00904590">
      <w:pPr>
        <w:jc w:val="both"/>
        <w:rPr>
          <w:rFonts w:ascii="Times New Roman" w:hAnsi="Times New Roman"/>
          <w:b/>
          <w:sz w:val="22"/>
        </w:rPr>
      </w:pPr>
      <w:r>
        <w:rPr>
          <w:rFonts w:ascii="Times New Roman" w:hAnsi="Times New Roman"/>
          <w:b/>
          <w:sz w:val="22"/>
        </w:rPr>
        <w:t>References</w:t>
      </w:r>
    </w:p>
    <w:p w14:paraId="44EA26DE" w14:textId="77777777" w:rsidR="00E120FF" w:rsidRPr="00E120FF" w:rsidRDefault="00E120FF" w:rsidP="00E120FF">
      <w:pPr>
        <w:pStyle w:val="Bibliography"/>
        <w:jc w:val="both"/>
      </w:pPr>
      <w:r>
        <w:fldChar w:fldCharType="begin"/>
      </w:r>
      <w:r>
        <w:instrText xml:space="preserve"> ADDIN ZOTERO_BIBL {"custom":[]} CSL_BIBLIOGRAPHY </w:instrText>
      </w:r>
      <w:r>
        <w:fldChar w:fldCharType="separate"/>
      </w:r>
      <w:r w:rsidRPr="00E120FF">
        <w:t xml:space="preserve">Abay, Fetien, Asmund Bjørnstad, and Melinda Smale. 2009. “Measuring on Farm Diversity and Determinants of Barley Diversity in Tigray, Northern Ethiopia.” </w:t>
      </w:r>
      <w:r w:rsidRPr="00E120FF">
        <w:rPr>
          <w:i/>
          <w:iCs/>
        </w:rPr>
        <w:t>Momona Ethiopian Journal of Science</w:t>
      </w:r>
      <w:r w:rsidRPr="00E120FF">
        <w:t xml:space="preserve"> 1 (2). http://www.ajol.info/index.php/mejs/article/view/46048.</w:t>
      </w:r>
    </w:p>
    <w:p w14:paraId="65E1FC12" w14:textId="77777777" w:rsidR="00E120FF" w:rsidRPr="00E120FF" w:rsidRDefault="00E120FF" w:rsidP="00E120FF">
      <w:pPr>
        <w:pStyle w:val="Bibliography"/>
        <w:jc w:val="both"/>
      </w:pPr>
      <w:r w:rsidRPr="00E120FF">
        <w:t xml:space="preserve">Arimond, Mary, and Marie T. Ruel. 2004. “Dietary Diversity Is Associated with Child Nutritional Status: Evidence from 11 Demographic and Health Surveys.” </w:t>
      </w:r>
      <w:r w:rsidRPr="00E120FF">
        <w:rPr>
          <w:i/>
          <w:iCs/>
        </w:rPr>
        <w:t>The Journal of Nutrition</w:t>
      </w:r>
      <w:r w:rsidRPr="00E120FF">
        <w:t xml:space="preserve"> 134 (10): 2579–85.</w:t>
      </w:r>
    </w:p>
    <w:p w14:paraId="29902E2F" w14:textId="77777777" w:rsidR="00E120FF" w:rsidRPr="00E120FF" w:rsidRDefault="00E120FF" w:rsidP="00E120FF">
      <w:pPr>
        <w:pStyle w:val="Bibliography"/>
        <w:jc w:val="both"/>
      </w:pPr>
      <w:r w:rsidRPr="00E120FF">
        <w:t xml:space="preserve">Benin, S., M. Smale, J. Pender, B. Gebremedhin, and S. Ehui. 2004. “The Economic Determinants of Cereal Crop Diversity on Farms in the Ethiopian Highlands.” </w:t>
      </w:r>
      <w:r w:rsidRPr="00E120FF">
        <w:rPr>
          <w:i/>
          <w:iCs/>
        </w:rPr>
        <w:t>Agricultural Economics</w:t>
      </w:r>
      <w:r w:rsidRPr="00E120FF">
        <w:t>, Current Issues in the Economics of Agriculture, Food, and Resources: Reshaping Agriculture’s Contributions to Society, 31 (2–3): 197–208. doi:10.1016/j.agecon.2004.09.007.</w:t>
      </w:r>
    </w:p>
    <w:p w14:paraId="1B488D47" w14:textId="77777777" w:rsidR="00E120FF" w:rsidRPr="0045506A" w:rsidRDefault="00E120FF" w:rsidP="00DD0216">
      <w:pPr>
        <w:pStyle w:val="Bibliography"/>
        <w:jc w:val="both"/>
        <w:rPr>
          <w:lang w:val="fi-FI"/>
        </w:rPr>
      </w:pPr>
      <w:r w:rsidRPr="00E120FF">
        <w:t xml:space="preserve">Boysen, Ole, Hans Grinsted Jensen, and Alan Matthews. 2014. “Impact of EU Agricultural Policy on Developing Countries: A Uganda Case Study.” </w:t>
      </w:r>
      <w:r w:rsidRPr="0045506A">
        <w:rPr>
          <w:lang w:val="fi-FI"/>
        </w:rPr>
        <w:t>IIIS. https://www.gtap.agecon.purdue.edu/resources/download/7200.pdf.</w:t>
      </w:r>
    </w:p>
    <w:p w14:paraId="4960AC37" w14:textId="77777777" w:rsidR="00E120FF" w:rsidRDefault="00E120FF" w:rsidP="00E120FF">
      <w:pPr>
        <w:pStyle w:val="Bibliography"/>
        <w:jc w:val="both"/>
      </w:pPr>
      <w:r w:rsidRPr="0045506A">
        <w:rPr>
          <w:lang w:val="it-IT"/>
        </w:rPr>
        <w:t xml:space="preserve">Carletto, Calogero, Alberto Zezza, and Raka Banerjee. </w:t>
      </w:r>
      <w:r w:rsidRPr="00E120FF">
        <w:t xml:space="preserve">2013. “Towards Better Measurement of Household Food Security: Harmonizing Indicators and the Role of Household Surveys.” </w:t>
      </w:r>
      <w:r w:rsidRPr="00E120FF">
        <w:rPr>
          <w:i/>
          <w:iCs/>
        </w:rPr>
        <w:t>Global Food Security</w:t>
      </w:r>
      <w:r w:rsidRPr="00E120FF">
        <w:t xml:space="preserve"> 2 (1): 30–40. doi:10.1016/j.gfs.2012.11.006.</w:t>
      </w:r>
    </w:p>
    <w:p w14:paraId="313132B4" w14:textId="77777777" w:rsidR="00E120FF" w:rsidRPr="00E120FF" w:rsidRDefault="00E120FF" w:rsidP="00E120FF">
      <w:pPr>
        <w:pStyle w:val="Bibliography"/>
        <w:jc w:val="both"/>
      </w:pPr>
      <w:r w:rsidRPr="00E120FF">
        <w:t>Greene, William H. 2012. Econometric Analysis, Seventh Edition. International Edition. Pearson Education Limited.</w:t>
      </w:r>
    </w:p>
    <w:p w14:paraId="1CBBA881" w14:textId="77777777" w:rsidR="00E120FF" w:rsidRPr="00E120FF" w:rsidRDefault="00E120FF" w:rsidP="00E120FF">
      <w:pPr>
        <w:pStyle w:val="Bibliography"/>
        <w:jc w:val="both"/>
      </w:pPr>
      <w:r w:rsidRPr="00E120FF">
        <w:t xml:space="preserve">Hatluy, A., L. E. Torheim, and A. Oshaug. 1998. “Food Variety - a Good Indicator of Nutritional Adequacy of the Diet? A Case Study from an Urban Area in Mali, West Africa.” </w:t>
      </w:r>
      <w:r w:rsidRPr="00E120FF">
        <w:rPr>
          <w:i/>
          <w:iCs/>
        </w:rPr>
        <w:t>European Journal of Clinical Nutrition</w:t>
      </w:r>
      <w:r w:rsidRPr="00E120FF">
        <w:t xml:space="preserve"> 52: 891–98.</w:t>
      </w:r>
    </w:p>
    <w:p w14:paraId="663C0D44" w14:textId="77777777" w:rsidR="00E120FF" w:rsidRPr="00E120FF" w:rsidRDefault="00E120FF" w:rsidP="00E120FF">
      <w:pPr>
        <w:pStyle w:val="Bibliography"/>
        <w:jc w:val="both"/>
      </w:pPr>
      <w:r w:rsidRPr="00E120FF">
        <w:t xml:space="preserve">Headey, Derek, and Olivier Ecker. 2013. “Rethinking the Measurement of Food Security: From First Principles to Best Practice.” </w:t>
      </w:r>
      <w:r w:rsidRPr="00E120FF">
        <w:rPr>
          <w:i/>
          <w:iCs/>
        </w:rPr>
        <w:t>Food Security</w:t>
      </w:r>
      <w:r w:rsidRPr="00E120FF">
        <w:t xml:space="preserve"> 5 (3): 327–43. doi:10.1007/s12571-013-0253-0.</w:t>
      </w:r>
    </w:p>
    <w:p w14:paraId="28D5D095" w14:textId="77777777" w:rsidR="00E120FF" w:rsidRPr="00E120FF" w:rsidRDefault="00E120FF" w:rsidP="00E120FF">
      <w:pPr>
        <w:pStyle w:val="Bibliography"/>
        <w:jc w:val="both"/>
      </w:pPr>
      <w:r w:rsidRPr="00E120FF">
        <w:t xml:space="preserve">Jones, Andrew D., Aditya Shrinivas, and Rachel Bezner-Kerr. 2014. “Farm Production Diversity Is Associated with Greater Household Dietary Diversity in Malawi: Findings from Nationally Representative Data.” </w:t>
      </w:r>
      <w:r w:rsidRPr="00E120FF">
        <w:rPr>
          <w:i/>
          <w:iCs/>
        </w:rPr>
        <w:t>Food Policy</w:t>
      </w:r>
      <w:r w:rsidRPr="00E120FF">
        <w:t xml:space="preserve"> 46: 1–12. doi:10.1016/j.foodpol.2014.02.001.</w:t>
      </w:r>
    </w:p>
    <w:p w14:paraId="2DAFA6AB" w14:textId="77777777" w:rsidR="00E120FF" w:rsidRPr="00E120FF" w:rsidRDefault="00E120FF" w:rsidP="00E120FF">
      <w:pPr>
        <w:pStyle w:val="Bibliography"/>
        <w:jc w:val="both"/>
      </w:pPr>
      <w:r w:rsidRPr="00E120FF">
        <w:t xml:space="preserve">Kennedy, Gina L., Maria Regina Pedro, Chiara Seghieri, Guy Nantel, and Inge Brouwer. 2007. “Dietary Diversity Score Is a Useful Indicator of Micronutrient Intake in Non-Breast-Feeding Filipino Children.” </w:t>
      </w:r>
      <w:r w:rsidRPr="00E120FF">
        <w:rPr>
          <w:i/>
          <w:iCs/>
        </w:rPr>
        <w:t>The Journal of Nutrition</w:t>
      </w:r>
      <w:r w:rsidRPr="00E120FF">
        <w:t xml:space="preserve"> 137 (2): 472–77.</w:t>
      </w:r>
    </w:p>
    <w:p w14:paraId="4699ACFC" w14:textId="77777777" w:rsidR="00E120FF" w:rsidRPr="00E120FF" w:rsidRDefault="00E120FF" w:rsidP="00E120FF">
      <w:pPr>
        <w:pStyle w:val="Bibliography"/>
        <w:jc w:val="both"/>
      </w:pPr>
      <w:r w:rsidRPr="00E120FF">
        <w:t xml:space="preserve">Pitt, Mark M., Mark R. Rosenzweig, and Md. Nazmul Hassan. 1990. “Productivity, Health, and Inequality in the Intrahousehold Distribution of Food in Low-Income Countries.” </w:t>
      </w:r>
      <w:r w:rsidRPr="00E120FF">
        <w:rPr>
          <w:i/>
          <w:iCs/>
        </w:rPr>
        <w:t>The American Economic Review</w:t>
      </w:r>
      <w:r w:rsidRPr="00E120FF">
        <w:t xml:space="preserve"> 80 (5): 1139–56.</w:t>
      </w:r>
    </w:p>
    <w:p w14:paraId="108E2899" w14:textId="77777777" w:rsidR="00E120FF" w:rsidRPr="00E120FF" w:rsidRDefault="00E120FF" w:rsidP="00E120FF">
      <w:pPr>
        <w:pStyle w:val="Bibliography"/>
        <w:jc w:val="both"/>
      </w:pPr>
      <w:r w:rsidRPr="00E120FF">
        <w:t xml:space="preserve">Rah, J. H., N. Akhter, R. D. Semba, S. de Pee, M. W. Bloem, A. A. Campbell, R. Moench-Pfanner, K. Sun, J. Badham, and K. Kraemer. 2010. “Low Dietary Diversity Is a Predictor of Child Stunting in Rural Bangladesh.” </w:t>
      </w:r>
      <w:r w:rsidRPr="00E120FF">
        <w:rPr>
          <w:i/>
          <w:iCs/>
        </w:rPr>
        <w:t>European Journal of Clinical Nutrition</w:t>
      </w:r>
      <w:r w:rsidRPr="00E120FF">
        <w:t xml:space="preserve"> 64 (12): 1393–98. doi:10.1038/ejcn.2010.171.</w:t>
      </w:r>
    </w:p>
    <w:p w14:paraId="38B84262" w14:textId="77777777" w:rsidR="00E120FF" w:rsidRPr="00E120FF" w:rsidRDefault="00E120FF" w:rsidP="00E120FF">
      <w:pPr>
        <w:pStyle w:val="Bibliography"/>
        <w:jc w:val="both"/>
      </w:pPr>
      <w:r w:rsidRPr="00E120FF">
        <w:t>Simpson, E. H. 1949. “Measurement of Diversity” 163: 688. doi:10.1038/163688a0.</w:t>
      </w:r>
    </w:p>
    <w:p w14:paraId="0FD78A6A" w14:textId="77777777" w:rsidR="00E120FF" w:rsidRPr="00E120FF" w:rsidRDefault="00E120FF" w:rsidP="00E120FF">
      <w:pPr>
        <w:pStyle w:val="Bibliography"/>
        <w:jc w:val="both"/>
      </w:pPr>
      <w:r w:rsidRPr="00E120FF">
        <w:t xml:space="preserve">Steyn, Np, Jh Nel, G Nantel, G Kennedy, and D Labadarios. 2006. “Food Variety and Dietary Diversity Scores in Children: Are They Good Indicators of Dietary Adequacy?” </w:t>
      </w:r>
      <w:r w:rsidRPr="00E120FF">
        <w:rPr>
          <w:i/>
          <w:iCs/>
        </w:rPr>
        <w:t>Public Health Nutrition</w:t>
      </w:r>
      <w:r w:rsidRPr="00E120FF">
        <w:t xml:space="preserve"> 9 (05): 644–50. doi:10.1079/PHN2005912.</w:t>
      </w:r>
    </w:p>
    <w:p w14:paraId="5AE5ABB2" w14:textId="77777777" w:rsidR="00E120FF" w:rsidRPr="00E120FF" w:rsidRDefault="00E120FF" w:rsidP="00E120FF">
      <w:pPr>
        <w:pStyle w:val="Bibliography"/>
        <w:jc w:val="both"/>
      </w:pPr>
      <w:r w:rsidRPr="00E120FF">
        <w:t xml:space="preserve">Swindale, Anne, and Paula Bilinsky. 2006. “Household Dietary Diversity Score (HDDS) for Measurement of Household Food Access: Indicator Guide.” </w:t>
      </w:r>
      <w:r w:rsidRPr="00E120FF">
        <w:rPr>
          <w:i/>
          <w:iCs/>
        </w:rPr>
        <w:t>Washington, DC: Food and Nutrition Technical Assistance Project, Academy for Educational Development</w:t>
      </w:r>
      <w:r w:rsidRPr="00E120FF">
        <w:t>.</w:t>
      </w:r>
    </w:p>
    <w:p w14:paraId="37F8A56E" w14:textId="77777777" w:rsidR="00E120FF" w:rsidRPr="00E120FF" w:rsidRDefault="00E120FF" w:rsidP="00E120FF">
      <w:pPr>
        <w:pStyle w:val="Bibliography"/>
        <w:jc w:val="both"/>
      </w:pPr>
      <w:r w:rsidRPr="00E120FF">
        <w:t>The Uganda Bureau of Statistics. 2015. “The Uganda National Panel Survey (UNPS) 2011/12.” Accessed March 23. http://siteresources.worldbank.org/INTLSMS/Resources/3358986-1233781970982/5800988-1265043582346/UNPS_2009_10_BID_rev_2014.pdf.</w:t>
      </w:r>
    </w:p>
    <w:p w14:paraId="58EF37AA" w14:textId="77777777" w:rsidR="00E120FF" w:rsidRPr="00E120FF" w:rsidRDefault="00E120FF" w:rsidP="00E120FF">
      <w:pPr>
        <w:pStyle w:val="Bibliography"/>
        <w:jc w:val="both"/>
      </w:pPr>
      <w:r w:rsidRPr="0045506A">
        <w:t xml:space="preserve">Thorne-Lyman, Andrew L., Natalie Valpiani, Kai Sun, Richard D. Semba, Christine L. Klotz, Klaus Kraemer, Nasima Akhter, et al. 2010. </w:t>
      </w:r>
      <w:r w:rsidRPr="00E120FF">
        <w:t xml:space="preserve">“Household Dietary Diversity and Food Expenditures Are Closely Linked in Rural Bangladesh, Increasing the Risk of Malnutrition Due to the Financial Crisis.” </w:t>
      </w:r>
      <w:r w:rsidRPr="00E120FF">
        <w:rPr>
          <w:i/>
          <w:iCs/>
        </w:rPr>
        <w:t>The Journal of Nutrition</w:t>
      </w:r>
      <w:r w:rsidRPr="00E120FF">
        <w:t xml:space="preserve"> 140 (1): 182S – 188S. doi:10.3945/jn.109.110809.</w:t>
      </w:r>
    </w:p>
    <w:p w14:paraId="6C375244" w14:textId="77777777" w:rsidR="00E120FF" w:rsidRDefault="00E120FF" w:rsidP="00E120FF">
      <w:pPr>
        <w:pStyle w:val="Bibliography"/>
        <w:jc w:val="both"/>
      </w:pPr>
      <w:r w:rsidRPr="00E120FF">
        <w:t xml:space="preserve">Torheim, L. E., F. Ouattara, M. M. Diarra, F. D. Thiam, I. Barikmo, A. Hatløy, and A. Oshaug. 2004. “Nutrient Adequacy and Dietary Diversity in Rural Mali: Association and Determinants.” </w:t>
      </w:r>
      <w:r w:rsidRPr="00E120FF">
        <w:rPr>
          <w:i/>
          <w:iCs/>
        </w:rPr>
        <w:t>European Journal of Clinical Nutrition</w:t>
      </w:r>
      <w:r w:rsidRPr="00E120FF">
        <w:t xml:space="preserve"> 58 (4): 594–604. doi:10.1038/sj.ejcn.1601853.</w:t>
      </w:r>
    </w:p>
    <w:p w14:paraId="77A74FBF" w14:textId="77777777" w:rsidR="00E120FF" w:rsidRPr="00E120FF" w:rsidRDefault="00E120FF" w:rsidP="00E120FF">
      <w:pPr>
        <w:pStyle w:val="Bibliography"/>
        <w:jc w:val="both"/>
      </w:pPr>
      <w:r w:rsidRPr="00E120FF">
        <w:t>Verbeek, Marno, 2012. A Guide to Modern Econometrics, Fourth Edition. John Wiley &amp; Sons Ltd.</w:t>
      </w:r>
    </w:p>
    <w:p w14:paraId="215BEEEB" w14:textId="77777777" w:rsidR="00E120FF" w:rsidRPr="00E120FF" w:rsidRDefault="00E120FF" w:rsidP="00E120FF">
      <w:pPr>
        <w:pStyle w:val="Bibliography"/>
        <w:jc w:val="both"/>
      </w:pPr>
      <w:r w:rsidRPr="00E120FF">
        <w:t>Weiss, Christoph R., and Wolfgang Briglauer. 2000. “Determinants and Dynamics of Farm Diversification.” FE Working Paper 0002. Christian-Albrechts-University of Kiel, Department of Food Economics and Consumption Studies. http://econpapers.repec.org/paper/zbwcaufew/0002.htm.</w:t>
      </w:r>
    </w:p>
    <w:p w14:paraId="387E6A63" w14:textId="4C1932C8" w:rsidR="00193FF8" w:rsidRDefault="00E120FF" w:rsidP="00E120FF">
      <w:pPr>
        <w:jc w:val="both"/>
      </w:pPr>
      <w:r>
        <w:fldChar w:fldCharType="end"/>
      </w:r>
    </w:p>
    <w:p w14:paraId="6D087EF2" w14:textId="77777777" w:rsidR="004A4E08" w:rsidRDefault="004A4E08" w:rsidP="00E120FF">
      <w:pPr>
        <w:jc w:val="both"/>
      </w:pPr>
    </w:p>
    <w:sectPr w:rsidR="004A4E08" w:rsidSect="00786273">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Linderhof, Vincent" w:date="2016-01-14T18:46:00Z" w:initials="VL">
    <w:p w14:paraId="4665BEF2" w14:textId="0FF42CC6" w:rsidR="00566936" w:rsidRDefault="00566936">
      <w:pPr>
        <w:pStyle w:val="CommentText"/>
      </w:pPr>
      <w:r>
        <w:rPr>
          <w:rStyle w:val="CommentReference"/>
        </w:rPr>
        <w:annotationRef/>
      </w:r>
      <w:r w:rsidR="00941E36">
        <w:t>Food security i</w:t>
      </w:r>
      <w:r>
        <w:t xml:space="preserve">n terms of nutritional values? </w:t>
      </w:r>
      <w:r w:rsidR="00941E36">
        <w:t>Or nutrition security?</w:t>
      </w:r>
    </w:p>
  </w:comment>
  <w:comment w:id="10" w:author="Linderhof, Vincent" w:date="2016-01-14T18:43:00Z" w:initials="VL">
    <w:p w14:paraId="6863ACAA" w14:textId="093B2B46" w:rsidR="00566936" w:rsidRDefault="00566936">
      <w:pPr>
        <w:pStyle w:val="CommentText"/>
      </w:pPr>
      <w:r>
        <w:rPr>
          <w:rStyle w:val="CommentReference"/>
        </w:rPr>
        <w:annotationRef/>
      </w:r>
      <w:r>
        <w:t>By whom?</w:t>
      </w:r>
    </w:p>
  </w:comment>
  <w:comment w:id="14" w:author="Linderhof, Vincent" w:date="2016-01-14T18:47:00Z" w:initials="VL">
    <w:p w14:paraId="25665C9B" w14:textId="63ACB7C7" w:rsidR="00941E36" w:rsidRDefault="00941E36">
      <w:pPr>
        <w:pStyle w:val="CommentText"/>
      </w:pPr>
      <w:r>
        <w:rPr>
          <w:rStyle w:val="CommentReference"/>
        </w:rPr>
        <w:annotationRef/>
      </w:r>
      <w:r>
        <w:t>Is there any reference that supports this statement.</w:t>
      </w:r>
    </w:p>
  </w:comment>
  <w:comment w:id="15" w:author="Linderhof, Vincent" w:date="2016-01-14T18:48:00Z" w:initials="VL">
    <w:p w14:paraId="741347DF" w14:textId="38CCADCD" w:rsidR="00941E36" w:rsidRDefault="00941E36">
      <w:pPr>
        <w:pStyle w:val="CommentText"/>
      </w:pPr>
      <w:r>
        <w:rPr>
          <w:rStyle w:val="CommentReference"/>
        </w:rPr>
        <w:annotationRef/>
      </w:r>
      <w:r>
        <w:t>Nutrients in terms of food elements?</w:t>
      </w:r>
    </w:p>
  </w:comment>
  <w:comment w:id="16" w:author="Linderhof, Vincent" w:date="2016-01-14T18:48:00Z" w:initials="VL">
    <w:p w14:paraId="1F34556F" w14:textId="6196169C" w:rsidR="00941E36" w:rsidRDefault="00941E36">
      <w:pPr>
        <w:pStyle w:val="CommentText"/>
      </w:pPr>
      <w:r>
        <w:rPr>
          <w:rStyle w:val="CommentReference"/>
        </w:rPr>
        <w:annotationRef/>
      </w:r>
      <w:r>
        <w:t>Weird reference, the year is incorrect.</w:t>
      </w:r>
    </w:p>
  </w:comment>
  <w:comment w:id="19" w:author="Linderhof, Vincent" w:date="2016-01-15T15:41:00Z" w:initials="VL">
    <w:p w14:paraId="48F89FE1" w14:textId="46B594B3" w:rsidR="001A1B15" w:rsidRDefault="001A1B15">
      <w:pPr>
        <w:pStyle w:val="CommentText"/>
      </w:pPr>
      <w:r>
        <w:rPr>
          <w:rStyle w:val="CommentReference"/>
        </w:rPr>
        <w:annotationRef/>
      </w:r>
      <w:r>
        <w:t>Add reference(s)</w:t>
      </w:r>
    </w:p>
  </w:comment>
  <w:comment w:id="28" w:author="Linderhof, Vincent" w:date="2016-01-15T15:14:00Z" w:initials="VL">
    <w:p w14:paraId="33D77344" w14:textId="7E6442CA" w:rsidR="00941E36" w:rsidRDefault="00941E36">
      <w:pPr>
        <w:pStyle w:val="CommentText"/>
      </w:pPr>
      <w:r>
        <w:rPr>
          <w:rStyle w:val="CommentReference"/>
        </w:rPr>
        <w:annotationRef/>
      </w:r>
      <w:r>
        <w:t>Elaborate on the technical matters. Which issues do Jones et al. (2014)</w:t>
      </w:r>
      <w:r w:rsidR="00BA6F7E">
        <w:t xml:space="preserve"> incorporate </w:t>
      </w:r>
      <w:proofErr w:type="spellStart"/>
      <w:r w:rsidR="00BA6F7E">
        <w:t>ans</w:t>
      </w:r>
      <w:proofErr w:type="spellEnd"/>
      <w:r w:rsidR="00BA6F7E">
        <w:t xml:space="preserve"> what is our contribution?</w:t>
      </w:r>
    </w:p>
  </w:comment>
  <w:comment w:id="38" w:author="Linderhof, Vincent" w:date="2016-01-15T17:08:00Z" w:initials="VL">
    <w:p w14:paraId="5AEDFD03" w14:textId="474A694D" w:rsidR="00357CE3" w:rsidRDefault="00357CE3">
      <w:pPr>
        <w:pStyle w:val="CommentText"/>
      </w:pPr>
      <w:r>
        <w:rPr>
          <w:rStyle w:val="CommentReference"/>
        </w:rPr>
        <w:annotationRef/>
      </w:r>
      <w:r>
        <w:t>Only DDS and nutrition diversity? Or more broadly, the relationship between production diversity and nutrition diversity?</w:t>
      </w:r>
    </w:p>
  </w:comment>
  <w:comment w:id="40" w:author="Linderhof, Vincent" w:date="2016-01-05T18:28:00Z" w:initials="VL">
    <w:p w14:paraId="2A91532C" w14:textId="0BB5B457" w:rsidR="00C13C50" w:rsidRDefault="00C13C50">
      <w:pPr>
        <w:pStyle w:val="CommentText"/>
      </w:pPr>
      <w:r>
        <w:rPr>
          <w:rStyle w:val="CommentReference"/>
        </w:rPr>
        <w:annotationRef/>
      </w:r>
      <w:r>
        <w:t>How was this variable constructed? What does 20.6 mean? It cannot be the number of years of education of the household head!</w:t>
      </w:r>
    </w:p>
  </w:comment>
  <w:comment w:id="41" w:author="Linderhof, Vincent" w:date="2016-01-05T12:05:00Z" w:initials="VL">
    <w:p w14:paraId="797DC8DF" w14:textId="73C5C58B" w:rsidR="00C13C50" w:rsidRDefault="00C13C50">
      <w:pPr>
        <w:pStyle w:val="CommentText"/>
      </w:pPr>
      <w:r>
        <w:rPr>
          <w:rStyle w:val="CommentReference"/>
        </w:rPr>
        <w:annotationRef/>
      </w:r>
      <w:r>
        <w:t>Not informative.</w:t>
      </w:r>
    </w:p>
    <w:p w14:paraId="54D112A9" w14:textId="0FA270DF" w:rsidR="00C13C50" w:rsidRDefault="00C13C50">
      <w:pPr>
        <w:pStyle w:val="CommentText"/>
      </w:pPr>
      <w:r>
        <w:t>Next to region, the periods should be distinguished as well. Preferably, add a total column as well, so that it is clear which wave we are referring to.</w:t>
      </w:r>
    </w:p>
    <w:p w14:paraId="053851C5" w14:textId="77777777" w:rsidR="00C13C50" w:rsidRDefault="00C13C50">
      <w:pPr>
        <w:pStyle w:val="CommentText"/>
      </w:pPr>
    </w:p>
    <w:p w14:paraId="5C97665F" w14:textId="0CF5B46C" w:rsidR="00C13C50" w:rsidRDefault="00C13C50">
      <w:pPr>
        <w:pStyle w:val="CommentText"/>
      </w:pPr>
      <w:r>
        <w:t>Categorise the characteristics as in Table 1!</w:t>
      </w:r>
    </w:p>
  </w:comment>
  <w:comment w:id="42" w:author="Linderhof, Vincent" w:date="2016-01-05T12:06:00Z" w:initials="VL">
    <w:p w14:paraId="65D0E1F8" w14:textId="445BE9B0" w:rsidR="00C13C50" w:rsidRDefault="00C13C50">
      <w:pPr>
        <w:pStyle w:val="CommentText"/>
      </w:pPr>
      <w:r>
        <w:rPr>
          <w:rStyle w:val="CommentReference"/>
        </w:rPr>
        <w:annotationRef/>
      </w:r>
      <w:r>
        <w:t>How can we distinguish the type of agricultural technology adoption?</w:t>
      </w:r>
    </w:p>
  </w:comment>
  <w:comment w:id="43" w:author="Linderhof, Vincent" w:date="2016-01-05T13:50:00Z" w:initials="VL">
    <w:p w14:paraId="0C1D5081" w14:textId="0FA72045" w:rsidR="00C13C50" w:rsidRDefault="00C13C50">
      <w:pPr>
        <w:pStyle w:val="CommentText"/>
      </w:pPr>
      <w:r>
        <w:rPr>
          <w:rStyle w:val="CommentReference"/>
        </w:rPr>
        <w:annotationRef/>
      </w:r>
      <w:r>
        <w:t>Did Jones et al. (2014) run a panel regression?</w:t>
      </w:r>
    </w:p>
  </w:comment>
  <w:comment w:id="45" w:author="Linderhof, Vincent" w:date="2016-01-05T13:54:00Z" w:initials="VL">
    <w:p w14:paraId="64DACCCB" w14:textId="5496311C" w:rsidR="00C13C50" w:rsidRDefault="00C13C50">
      <w:pPr>
        <w:pStyle w:val="CommentText"/>
      </w:pPr>
      <w:r>
        <w:rPr>
          <w:rStyle w:val="CommentReference"/>
        </w:rPr>
        <w:annotationRef/>
      </w:r>
      <w:r>
        <w:t>??</w:t>
      </w:r>
    </w:p>
  </w:comment>
  <w:comment w:id="46" w:author="Linderhof, Vincent" w:date="2016-01-05T19:02:00Z" w:initials="VL">
    <w:p w14:paraId="79CDAB4E" w14:textId="5BD2F4C7" w:rsidR="00C13C50" w:rsidRDefault="00C13C50">
      <w:pPr>
        <w:pStyle w:val="CommentText"/>
      </w:pPr>
      <w:r>
        <w:rPr>
          <w:rStyle w:val="CommentReference"/>
        </w:rPr>
        <w:annotationRef/>
      </w:r>
      <w:r>
        <w:t>OLS is useless when using panel data.</w:t>
      </w:r>
    </w:p>
    <w:p w14:paraId="2DE2408C" w14:textId="77777777" w:rsidR="00C13C50" w:rsidRDefault="00C13C50">
      <w:pPr>
        <w:pStyle w:val="CommentText"/>
      </w:pPr>
    </w:p>
    <w:p w14:paraId="47055FCB" w14:textId="3438BEFF" w:rsidR="00C13C50" w:rsidRDefault="00C13C50">
      <w:pPr>
        <w:pStyle w:val="CommentText"/>
      </w:pPr>
      <w:r>
        <w:t>Pooled time series, but then it would be interesting to include time indicators.</w:t>
      </w:r>
    </w:p>
  </w:comment>
  <w:comment w:id="47" w:author="Linderhof, Vincent" w:date="2016-01-05T17:43:00Z" w:initials="VL">
    <w:p w14:paraId="38AF10E3" w14:textId="7FFA6E5C" w:rsidR="00C13C50" w:rsidRDefault="00C13C50">
      <w:pPr>
        <w:pStyle w:val="CommentText"/>
      </w:pPr>
      <w:r>
        <w:rPr>
          <w:rStyle w:val="CommentReference"/>
        </w:rPr>
        <w:annotationRef/>
      </w:r>
      <w:r>
        <w:t>No intercept included!  Why is the 2010-2011 dummy variable smaller?</w:t>
      </w:r>
    </w:p>
  </w:comment>
  <w:comment w:id="48" w:author="Powell, Jeff" w:date="2015-11-27T12:45:00Z" w:initials="jp">
    <w:p w14:paraId="3437BEE4" w14:textId="1BB72134" w:rsidR="00C13C50" w:rsidRDefault="00C13C50">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49" w:author="Kennedy, Gina (Bioversity)" w:date="2015-09-25T09:50:00Z" w:initials="KG(">
    <w:p w14:paraId="4F7AE1A1" w14:textId="7327DB18" w:rsidR="00C13C50" w:rsidRDefault="00C13C50">
      <w:pPr>
        <w:pStyle w:val="CommentText"/>
      </w:pPr>
      <w:r>
        <w:rPr>
          <w:rStyle w:val="CommentReference"/>
        </w:rPr>
        <w:annotationRef/>
      </w:r>
      <w:r>
        <w:t>I do not find this section is adding to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7BEE4" w15:done="0"/>
  <w15:commentEx w15:paraId="4F7AE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CEFF" w14:textId="77777777" w:rsidR="00E83C12" w:rsidRDefault="00E83C12" w:rsidP="000336FA">
      <w:pPr>
        <w:spacing w:after="0" w:line="240" w:lineRule="auto"/>
      </w:pPr>
      <w:r>
        <w:separator/>
      </w:r>
    </w:p>
  </w:endnote>
  <w:endnote w:type="continuationSeparator" w:id="0">
    <w:p w14:paraId="2D78616A" w14:textId="77777777" w:rsidR="00E83C12" w:rsidRDefault="00E83C12"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C13C50" w:rsidRDefault="00C13C50">
        <w:pPr>
          <w:pStyle w:val="Footer"/>
        </w:pPr>
        <w:r>
          <w:fldChar w:fldCharType="begin"/>
        </w:r>
        <w:r>
          <w:instrText xml:space="preserve"> PAGE   \* MERGEFORMAT </w:instrText>
        </w:r>
        <w:r>
          <w:fldChar w:fldCharType="separate"/>
        </w:r>
        <w:r w:rsidR="00357CE3">
          <w:rPr>
            <w:noProof/>
          </w:rPr>
          <w:t>3</w:t>
        </w:r>
        <w:r>
          <w:rPr>
            <w:noProof/>
          </w:rPr>
          <w:fldChar w:fldCharType="end"/>
        </w:r>
      </w:p>
    </w:sdtContent>
  </w:sdt>
  <w:p w14:paraId="2AF9E0A0" w14:textId="77777777" w:rsidR="00C13C50" w:rsidRDefault="00C13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5EB51" w14:textId="77777777" w:rsidR="00E83C12" w:rsidRDefault="00E83C12" w:rsidP="000336FA">
      <w:pPr>
        <w:spacing w:after="0" w:line="240" w:lineRule="auto"/>
      </w:pPr>
      <w:r>
        <w:separator/>
      </w:r>
    </w:p>
  </w:footnote>
  <w:footnote w:type="continuationSeparator" w:id="0">
    <w:p w14:paraId="042094B7" w14:textId="77777777" w:rsidR="00E83C12" w:rsidRDefault="00E83C12" w:rsidP="000336FA">
      <w:pPr>
        <w:spacing w:after="0" w:line="240" w:lineRule="auto"/>
      </w:pPr>
      <w:r>
        <w:continuationSeparator/>
      </w:r>
    </w:p>
  </w:footnote>
  <w:footnote w:id="1">
    <w:p w14:paraId="7795F0B8" w14:textId="77777777" w:rsidR="00C13C50" w:rsidRDefault="00C13C50" w:rsidP="009C54AD">
      <w:pPr>
        <w:pStyle w:val="FootnoteText"/>
      </w:pPr>
      <w:r w:rsidRPr="00C13C50">
        <w:rPr>
          <w:rStyle w:val="FootnoteReference"/>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dy, Gina (Bioversity)">
    <w15:presenceInfo w15:providerId="AD" w15:userId="S-1-5-21-1606980848-162531612-839522115-26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578"/>
    <w:rsid w:val="00047DF2"/>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EEC"/>
    <w:rsid w:val="001027F5"/>
    <w:rsid w:val="00104703"/>
    <w:rsid w:val="00105CF8"/>
    <w:rsid w:val="001069C9"/>
    <w:rsid w:val="00110400"/>
    <w:rsid w:val="001127B1"/>
    <w:rsid w:val="001151FA"/>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EBE"/>
    <w:rsid w:val="00164494"/>
    <w:rsid w:val="00167F76"/>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652C4"/>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D1B7C"/>
    <w:rsid w:val="002D24B0"/>
    <w:rsid w:val="002E17CE"/>
    <w:rsid w:val="002E1883"/>
    <w:rsid w:val="002E5DDF"/>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4CB6"/>
    <w:rsid w:val="00336981"/>
    <w:rsid w:val="0033748C"/>
    <w:rsid w:val="003404BB"/>
    <w:rsid w:val="00341CE6"/>
    <w:rsid w:val="00343145"/>
    <w:rsid w:val="003470A3"/>
    <w:rsid w:val="00357CE3"/>
    <w:rsid w:val="0036035D"/>
    <w:rsid w:val="00361A12"/>
    <w:rsid w:val="00364541"/>
    <w:rsid w:val="00365EEC"/>
    <w:rsid w:val="0037260F"/>
    <w:rsid w:val="003727A7"/>
    <w:rsid w:val="00374418"/>
    <w:rsid w:val="0037592A"/>
    <w:rsid w:val="00376D17"/>
    <w:rsid w:val="0038141D"/>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E7C06"/>
    <w:rsid w:val="004017D1"/>
    <w:rsid w:val="004053CF"/>
    <w:rsid w:val="00405944"/>
    <w:rsid w:val="004201B1"/>
    <w:rsid w:val="0042153B"/>
    <w:rsid w:val="00425F2C"/>
    <w:rsid w:val="004277B4"/>
    <w:rsid w:val="00427DBC"/>
    <w:rsid w:val="00430141"/>
    <w:rsid w:val="00432CD6"/>
    <w:rsid w:val="004402A4"/>
    <w:rsid w:val="0044270D"/>
    <w:rsid w:val="0044545F"/>
    <w:rsid w:val="00453B02"/>
    <w:rsid w:val="0045452E"/>
    <w:rsid w:val="0045506A"/>
    <w:rsid w:val="0045592C"/>
    <w:rsid w:val="00455988"/>
    <w:rsid w:val="00463AEF"/>
    <w:rsid w:val="00476ECE"/>
    <w:rsid w:val="004770F1"/>
    <w:rsid w:val="00483939"/>
    <w:rsid w:val="0048447A"/>
    <w:rsid w:val="0049315E"/>
    <w:rsid w:val="0049432D"/>
    <w:rsid w:val="004A15BE"/>
    <w:rsid w:val="004A4E08"/>
    <w:rsid w:val="004A5D5C"/>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C0B"/>
    <w:rsid w:val="00554011"/>
    <w:rsid w:val="00562AEC"/>
    <w:rsid w:val="00566936"/>
    <w:rsid w:val="00573063"/>
    <w:rsid w:val="005750DC"/>
    <w:rsid w:val="0058040E"/>
    <w:rsid w:val="0059226E"/>
    <w:rsid w:val="00593C82"/>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4688"/>
    <w:rsid w:val="00665996"/>
    <w:rsid w:val="0067163D"/>
    <w:rsid w:val="00672872"/>
    <w:rsid w:val="006730A7"/>
    <w:rsid w:val="0067609D"/>
    <w:rsid w:val="00681996"/>
    <w:rsid w:val="00684A98"/>
    <w:rsid w:val="006922B8"/>
    <w:rsid w:val="006936C8"/>
    <w:rsid w:val="00696CA4"/>
    <w:rsid w:val="006A01ED"/>
    <w:rsid w:val="006A5D54"/>
    <w:rsid w:val="006A6094"/>
    <w:rsid w:val="006A6D5F"/>
    <w:rsid w:val="006A76C3"/>
    <w:rsid w:val="006A784C"/>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6CA7"/>
    <w:rsid w:val="007C7E76"/>
    <w:rsid w:val="007D7E3D"/>
    <w:rsid w:val="007E3267"/>
    <w:rsid w:val="007E4F55"/>
    <w:rsid w:val="007E51C1"/>
    <w:rsid w:val="007F1B8B"/>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84645"/>
    <w:rsid w:val="00885CF9"/>
    <w:rsid w:val="00886C71"/>
    <w:rsid w:val="00887E29"/>
    <w:rsid w:val="0089021A"/>
    <w:rsid w:val="0089099E"/>
    <w:rsid w:val="00891A34"/>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90"/>
    <w:rsid w:val="009052B8"/>
    <w:rsid w:val="00912954"/>
    <w:rsid w:val="00915B59"/>
    <w:rsid w:val="009160F0"/>
    <w:rsid w:val="009216BA"/>
    <w:rsid w:val="00921B86"/>
    <w:rsid w:val="009237BA"/>
    <w:rsid w:val="009313AD"/>
    <w:rsid w:val="00933C5C"/>
    <w:rsid w:val="009344D3"/>
    <w:rsid w:val="00934AB9"/>
    <w:rsid w:val="00937B80"/>
    <w:rsid w:val="00941E36"/>
    <w:rsid w:val="00943AEE"/>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3A21"/>
    <w:rsid w:val="00A7467C"/>
    <w:rsid w:val="00A8050B"/>
    <w:rsid w:val="00A810C0"/>
    <w:rsid w:val="00A82432"/>
    <w:rsid w:val="00A87355"/>
    <w:rsid w:val="00A94A50"/>
    <w:rsid w:val="00AA614A"/>
    <w:rsid w:val="00AA66DF"/>
    <w:rsid w:val="00AA6C31"/>
    <w:rsid w:val="00AA6CA9"/>
    <w:rsid w:val="00AA6E8F"/>
    <w:rsid w:val="00AB148D"/>
    <w:rsid w:val="00AB2A6B"/>
    <w:rsid w:val="00AB4301"/>
    <w:rsid w:val="00AB716F"/>
    <w:rsid w:val="00AC0DB4"/>
    <w:rsid w:val="00AC0F1B"/>
    <w:rsid w:val="00AD0121"/>
    <w:rsid w:val="00AD07DA"/>
    <w:rsid w:val="00AD0D74"/>
    <w:rsid w:val="00AD3238"/>
    <w:rsid w:val="00AD55C4"/>
    <w:rsid w:val="00AD693D"/>
    <w:rsid w:val="00AE0D83"/>
    <w:rsid w:val="00AF3ABF"/>
    <w:rsid w:val="00B00470"/>
    <w:rsid w:val="00B01876"/>
    <w:rsid w:val="00B04199"/>
    <w:rsid w:val="00B06851"/>
    <w:rsid w:val="00B1293F"/>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66E74"/>
    <w:rsid w:val="00B70D38"/>
    <w:rsid w:val="00B71FE3"/>
    <w:rsid w:val="00B72488"/>
    <w:rsid w:val="00B728B9"/>
    <w:rsid w:val="00B738D3"/>
    <w:rsid w:val="00B75414"/>
    <w:rsid w:val="00B8387A"/>
    <w:rsid w:val="00B83FA3"/>
    <w:rsid w:val="00B849F4"/>
    <w:rsid w:val="00B8522B"/>
    <w:rsid w:val="00B9031E"/>
    <w:rsid w:val="00B90FEA"/>
    <w:rsid w:val="00B94F9D"/>
    <w:rsid w:val="00BA20BA"/>
    <w:rsid w:val="00BA3E9F"/>
    <w:rsid w:val="00BA5F01"/>
    <w:rsid w:val="00BA6F7E"/>
    <w:rsid w:val="00BA7258"/>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C2649"/>
    <w:rsid w:val="00CC5765"/>
    <w:rsid w:val="00CD5385"/>
    <w:rsid w:val="00CD5E89"/>
    <w:rsid w:val="00CD7C00"/>
    <w:rsid w:val="00CE2642"/>
    <w:rsid w:val="00CE3913"/>
    <w:rsid w:val="00CE52DC"/>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675E"/>
    <w:rsid w:val="00D47918"/>
    <w:rsid w:val="00D500B6"/>
    <w:rsid w:val="00D508C8"/>
    <w:rsid w:val="00D51017"/>
    <w:rsid w:val="00D56AF0"/>
    <w:rsid w:val="00D56C6B"/>
    <w:rsid w:val="00D6331F"/>
    <w:rsid w:val="00D7066B"/>
    <w:rsid w:val="00D8149E"/>
    <w:rsid w:val="00D81C13"/>
    <w:rsid w:val="00D829AA"/>
    <w:rsid w:val="00D83C46"/>
    <w:rsid w:val="00D84C16"/>
    <w:rsid w:val="00D8683F"/>
    <w:rsid w:val="00D87616"/>
    <w:rsid w:val="00D90F2D"/>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3C12"/>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E2C7D"/>
    <w:rsid w:val="00EE3E73"/>
    <w:rsid w:val="00EE6C91"/>
    <w:rsid w:val="00EE6E91"/>
    <w:rsid w:val="00EF2F34"/>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D0C"/>
    <w:rsid w:val="00FC042C"/>
    <w:rsid w:val="00FC05ED"/>
    <w:rsid w:val="00FC0DC7"/>
    <w:rsid w:val="00FC271D"/>
    <w:rsid w:val="00FD1979"/>
    <w:rsid w:val="00FD1FEF"/>
    <w:rsid w:val="00FD2149"/>
    <w:rsid w:val="00FD314A"/>
    <w:rsid w:val="00FD3804"/>
    <w:rsid w:val="00FD5693"/>
    <w:rsid w:val="00FD69B0"/>
    <w:rsid w:val="00FE0D40"/>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95CB1-611F-4E0F-976A-6924F01C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20</Pages>
  <Words>18360</Words>
  <Characters>104653</Characters>
  <Application>Microsoft Office Word</Application>
  <DocSecurity>0</DocSecurity>
  <Lines>872</Lines>
  <Paragraphs>245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122768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3</cp:revision>
  <cp:lastPrinted>2016-01-05T16:47:00Z</cp:lastPrinted>
  <dcterms:created xsi:type="dcterms:W3CDTF">2016-01-14T17:52:00Z</dcterms:created>
  <dcterms:modified xsi:type="dcterms:W3CDTF">2016-01-15T21:49:00Z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id="8dJPFUsf"/&gt;&lt;style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